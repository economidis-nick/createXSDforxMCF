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9AFFC" w14:textId="151FFDDC" w:rsidR="006A2DB6" w:rsidRPr="00C97CB4" w:rsidRDefault="00C97CB4" w:rsidP="00C97CB4">
      <w:pPr>
        <w:pStyle w:val="zzCover"/>
      </w:pPr>
      <w:r w:rsidRPr="00C97CB4">
        <w:t>ISO/DPAS 8329:2024(</w:t>
      </w:r>
      <w:proofErr w:type="spellStart"/>
      <w:r w:rsidRPr="00C97CB4">
        <w:t>en</w:t>
      </w:r>
      <w:proofErr w:type="spellEnd"/>
      <w:r w:rsidRPr="00C97CB4">
        <w:t>)</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proofErr w:type="spellStart"/>
      <w:r w:rsidRPr="00C97CB4">
        <w:t>Secretariat</w:t>
      </w:r>
      <w:proofErr w:type="spellEnd"/>
      <w:r w:rsidRPr="00C97CB4">
        <w:t>: ANSI</w:t>
      </w:r>
    </w:p>
    <w:p w14:paraId="4046AB4C" w14:textId="01FD7798" w:rsidR="006A2DB6" w:rsidRPr="00C97CB4" w:rsidRDefault="006A2DB6" w:rsidP="00C97CB4">
      <w:pPr>
        <w:pStyle w:val="zzCover"/>
      </w:pPr>
      <w:r w:rsidRPr="00C97CB4">
        <w:t>Date: 2024-0</w:t>
      </w:r>
      <w:r w:rsidR="000C795F">
        <w:t>5</w:t>
      </w:r>
    </w:p>
    <w:p w14:paraId="72266763" w14:textId="77777777" w:rsidR="006A2DB6" w:rsidRDefault="006A2DB6" w:rsidP="00866D63">
      <w:pPr>
        <w:pStyle w:val="zzCover"/>
        <w:rPr>
          <w:rFonts w:eastAsia="Times New Roman"/>
          <w:szCs w:val="24"/>
        </w:rPr>
      </w:pPr>
      <w:r>
        <w:rPr>
          <w:rFonts w:eastAsia="Times New Roman"/>
          <w:szCs w:val="24"/>
        </w:rPr>
        <w:t xml:space="preserve">Extended master connection file (χMCF) — Description </w:t>
      </w:r>
      <w:proofErr w:type="spellStart"/>
      <w:r>
        <w:rPr>
          <w:rFonts w:eastAsia="Times New Roman"/>
          <w:szCs w:val="24"/>
        </w:rPr>
        <w:t>of</w:t>
      </w:r>
      <w:proofErr w:type="spellEnd"/>
      <w:r>
        <w:rPr>
          <w:rFonts w:eastAsia="Times New Roman"/>
          <w:szCs w:val="24"/>
        </w:rPr>
        <w:t xml:space="preserve"> </w:t>
      </w:r>
      <w:proofErr w:type="spellStart"/>
      <w:r>
        <w:rPr>
          <w:rFonts w:eastAsia="Times New Roman"/>
          <w:szCs w:val="24"/>
        </w:rPr>
        <w:t>mechanical</w:t>
      </w:r>
      <w:proofErr w:type="spellEnd"/>
      <w:r>
        <w:rPr>
          <w:rFonts w:eastAsia="Times New Roman"/>
          <w:szCs w:val="24"/>
        </w:rPr>
        <w:t xml:space="preserve"> connections </w:t>
      </w:r>
      <w:proofErr w:type="spellStart"/>
      <w:r>
        <w:rPr>
          <w:rFonts w:eastAsia="Times New Roman"/>
          <w:szCs w:val="24"/>
        </w:rPr>
        <w:t>and</w:t>
      </w:r>
      <w:proofErr w:type="spellEnd"/>
      <w:r>
        <w:rPr>
          <w:rFonts w:eastAsia="Times New Roman"/>
          <w:szCs w:val="24"/>
        </w:rPr>
        <w:t xml:space="preserve"> </w:t>
      </w:r>
      <w:proofErr w:type="spellStart"/>
      <w:r>
        <w:rPr>
          <w:rFonts w:eastAsia="Times New Roman"/>
          <w:szCs w:val="24"/>
        </w:rPr>
        <w:t>joints</w:t>
      </w:r>
      <w:proofErr w:type="spellEnd"/>
      <w:r>
        <w:rPr>
          <w:rFonts w:eastAsia="Times New Roman"/>
          <w:szCs w:val="24"/>
        </w:rPr>
        <w:t xml:space="preserve"> in </w:t>
      </w:r>
      <w:proofErr w:type="spellStart"/>
      <w:r>
        <w:rPr>
          <w:rFonts w:eastAsia="Times New Roman"/>
          <w:szCs w:val="24"/>
        </w:rPr>
        <w:t>structural</w:t>
      </w:r>
      <w:proofErr w:type="spellEnd"/>
      <w:r>
        <w:rPr>
          <w:rFonts w:eastAsia="Times New Roman"/>
          <w:szCs w:val="24"/>
        </w:rPr>
        <w:t xml:space="preserve"> systems</w:t>
      </w:r>
    </w:p>
    <w:p w14:paraId="792EDD82" w14:textId="77777777" w:rsidR="006A2DB6" w:rsidRDefault="006A2DB6">
      <w:pPr>
        <w:pStyle w:val="Textkrper"/>
        <w:autoSpaceDE w:val="0"/>
        <w:autoSpaceDN w:val="0"/>
        <w:adjustRightInd w:val="0"/>
        <w:rPr>
          <w:szCs w:val="24"/>
        </w:rPr>
        <w:sectPr w:rsidR="006A2DB6" w:rsidSect="00B64719">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E45F2B">
        <w:t>ISO 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CP 401 • Ch. de </w:t>
      </w:r>
      <w:proofErr w:type="spellStart"/>
      <w:r>
        <w:rPr>
          <w:rFonts w:eastAsia="Times New Roman"/>
          <w:szCs w:val="24"/>
        </w:rPr>
        <w:t>Blandonnet</w:t>
      </w:r>
      <w:proofErr w:type="spellEnd"/>
      <w:r>
        <w:rPr>
          <w:rFonts w:eastAsia="Times New Roman"/>
          <w:szCs w:val="24"/>
        </w:rPr>
        <w:t xml:space="preserve">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lastRenderedPageBreak/>
        <w:t>Contents</w:t>
      </w:r>
    </w:p>
    <w:p w14:paraId="68DC0464" w14:textId="77777777" w:rsidR="006A2DB6" w:rsidRDefault="006A2DB6">
      <w:pPr>
        <w:pStyle w:val="Verzeichnis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lastRenderedPageBreak/>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w:t>
      </w:r>
      <w:proofErr w:type="gramStart"/>
      <w:r>
        <w:rPr>
          <w:szCs w:val="24"/>
        </w:rPr>
        <w:t>validity</w:t>
      </w:r>
      <w:proofErr w:type="gramEnd"/>
      <w:r>
        <w:rPr>
          <w:szCs w:val="24"/>
        </w:rPr>
        <w:t xml:space="preserve">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59EBC368"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lastRenderedPageBreak/>
        <w:t>Introduction</w:t>
      </w:r>
    </w:p>
    <w:p w14:paraId="2A1875CF" w14:textId="233DF4F0" w:rsidR="006A2DB6" w:rsidRDefault="006A2DB6">
      <w:pPr>
        <w:pStyle w:val="Textkrper"/>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r w:rsidR="000C795F">
        <w:rPr>
          <w:szCs w:val="24"/>
        </w:rPr>
        <w:t>e.g.</w:t>
      </w:r>
      <w:r>
        <w:rPr>
          <w:szCs w:val="24"/>
        </w:rPr>
        <w:t xml:space="preserve"> parts being connected, orientation of point connections, assembly process parameter).</w:t>
      </w:r>
    </w:p>
    <w:p w14:paraId="076C5AF2" w14:textId="77777777" w:rsidR="006A2DB6" w:rsidRDefault="006A2DB6">
      <w:pPr>
        <w:pStyle w:val="Textkrper"/>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Textkrper"/>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r w:rsidR="00DF5246" w:rsidRPr="00400CE8">
        <w:t xml:space="preserve"> for background and context on this document</w:t>
      </w:r>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Textkrper"/>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r w:rsidR="00743A89">
        <w:rPr>
          <w:rStyle w:val="stddocNumber"/>
          <w:szCs w:val="24"/>
        </w:rPr>
        <w:t>-242</w:t>
      </w:r>
      <w:commentRangeStart w:id="0"/>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0"/>
      <w:r w:rsidR="00743A89">
        <w:rPr>
          <w:rStyle w:val="Kommentarzeichen"/>
          <w:rFonts w:ascii="Calibri" w:eastAsia="Times New Roman" w:hAnsi="Calibri"/>
          <w:lang w:val="en-US" w:eastAsia="x-none"/>
        </w:rPr>
        <w:commentReference w:id="0"/>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Textkrper"/>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11206371" w:rsidR="006A2DB6" w:rsidRDefault="006A2DB6">
      <w:pPr>
        <w:pStyle w:val="Textkrper"/>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r w:rsidR="00743A89">
        <w:rPr>
          <w:szCs w:val="24"/>
        </w:rPr>
        <w:t xml:space="preserve">e.g. </w:t>
      </w:r>
      <w:r>
        <w:rPr>
          <w:szCs w:val="24"/>
        </w:rPr>
        <w:t xml:space="preserve">CAD, CAE, </w:t>
      </w:r>
      <w:r w:rsidR="00743A89">
        <w:rPr>
          <w:szCs w:val="24"/>
        </w:rPr>
        <w:t>m</w:t>
      </w:r>
      <w:r>
        <w:rPr>
          <w:szCs w:val="24"/>
        </w:rPr>
        <w:t>anufacturing),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7978F6C8" w:rsidR="006A2DB6" w:rsidRDefault="006A2DB6">
      <w:pPr>
        <w:pStyle w:val="Textkrper"/>
        <w:autoSpaceDE w:val="0"/>
        <w:autoSpaceDN w:val="0"/>
        <w:adjustRightInd w:val="0"/>
        <w:rPr>
          <w:szCs w:val="24"/>
        </w:rPr>
      </w:pPr>
      <w:r>
        <w:rPr>
          <w:szCs w:val="24"/>
        </w:rPr>
        <w:t>The advantages are evident</w:t>
      </w:r>
      <w:r w:rsidR="00743A89">
        <w:rPr>
          <w:szCs w:val="24"/>
        </w:rPr>
        <w:t>.</w:t>
      </w:r>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Textkrper"/>
        <w:autoSpaceDE w:val="0"/>
        <w:autoSpaceDN w:val="0"/>
        <w:adjustRightInd w:val="0"/>
        <w:rPr>
          <w:szCs w:val="24"/>
        </w:rPr>
        <w:sectPr w:rsidR="006A2DB6" w:rsidSect="00B64719">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BB84840" w:rsidR="006A2DB6" w:rsidRDefault="006A2DB6">
      <w:pPr>
        <w:pStyle w:val="zzSTDTitle"/>
        <w:autoSpaceDE w:val="0"/>
        <w:autoSpaceDN w:val="0"/>
        <w:adjustRightInd w:val="0"/>
        <w:rPr>
          <w:rFonts w:eastAsia="Times New Roman"/>
          <w:szCs w:val="24"/>
        </w:rPr>
      </w:pPr>
      <w:r>
        <w:rPr>
          <w:rFonts w:eastAsia="Times New Roman"/>
          <w:szCs w:val="24"/>
        </w:rPr>
        <w:lastRenderedPageBreak/>
        <w:t xml:space="preserve">Extended </w:t>
      </w:r>
      <w:r w:rsidR="00743A89">
        <w:rPr>
          <w:rFonts w:eastAsia="Times New Roman"/>
          <w:szCs w:val="24"/>
        </w:rPr>
        <w:t xml:space="preserve">master connection file </w:t>
      </w:r>
      <w:r>
        <w:rPr>
          <w:rFonts w:eastAsia="Times New Roman"/>
          <w:szCs w:val="24"/>
        </w:rPr>
        <w:t>(</w:t>
      </w:r>
      <w:r w:rsidR="00743A89">
        <w:rPr>
          <w:rFonts w:eastAsia="Times New Roman"/>
          <w:szCs w:val="24"/>
        </w:rPr>
        <w:t>χ</w:t>
      </w:r>
      <w:proofErr w:type="gramStart"/>
      <w:r w:rsidR="00743A89">
        <w:rPr>
          <w:rFonts w:eastAsia="Times New Roman"/>
          <w:szCs w:val="24"/>
        </w:rPr>
        <w:t>MCF )</w:t>
      </w:r>
      <w:proofErr w:type="gramEnd"/>
      <w:r w:rsidR="00743A89">
        <w:rPr>
          <w:rFonts w:eastAsia="Times New Roman"/>
          <w:szCs w:val="24"/>
        </w:rPr>
        <w:t xml:space="preserve"> — </w:t>
      </w:r>
      <w:r w:rsidR="00743A89" w:rsidRPr="00743A89">
        <w:rPr>
          <w:rFonts w:eastAsia="Times New Roman"/>
          <w:szCs w:val="24"/>
        </w:rPr>
        <w:t>Description of mechanical connections and joints in structural systems</w:t>
      </w:r>
    </w:p>
    <w:p w14:paraId="0795643F" w14:textId="77777777" w:rsidR="006A2DB6" w:rsidRDefault="006A2DB6">
      <w:pPr>
        <w:pStyle w:val="berschrift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Textkrper"/>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Textkrper"/>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Textkrper"/>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berschrift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Textkrper"/>
        <w:autoSpaceDE w:val="0"/>
        <w:autoSpaceDN w:val="0"/>
        <w:adjustRightInd w:val="0"/>
        <w:rPr>
          <w:szCs w:val="24"/>
        </w:rPr>
      </w:pPr>
      <w:r>
        <w:rPr>
          <w:szCs w:val="24"/>
        </w:rPr>
        <w:t>There are no normative references in this document.</w:t>
      </w:r>
    </w:p>
    <w:p w14:paraId="0A19E689" w14:textId="77777777" w:rsidR="006A2DB6" w:rsidRDefault="006A2DB6">
      <w:pPr>
        <w:pStyle w:val="berschrift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Textkrper"/>
        <w:autoSpaceDE w:val="0"/>
        <w:autoSpaceDN w:val="0"/>
        <w:adjustRightInd w:val="0"/>
        <w:rPr>
          <w:szCs w:val="24"/>
        </w:rPr>
      </w:pPr>
      <w:r>
        <w:rPr>
          <w:szCs w:val="24"/>
        </w:rPr>
        <w:t>No terms and definitions are listed in this document.</w:t>
      </w:r>
    </w:p>
    <w:p w14:paraId="09EF0001" w14:textId="77777777" w:rsidR="006A2DB6" w:rsidRDefault="006A2DB6">
      <w:pPr>
        <w:pStyle w:val="Textkrper"/>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berschrift1"/>
        <w:autoSpaceDE w:val="0"/>
        <w:autoSpaceDN w:val="0"/>
        <w:adjustRightInd w:val="0"/>
        <w:rPr>
          <w:rFonts w:eastAsia="Times New Roman"/>
          <w:szCs w:val="24"/>
        </w:rPr>
      </w:pPr>
      <w:commentRangeStart w:id="1"/>
      <w:r>
        <w:rPr>
          <w:rFonts w:eastAsia="Times New Roman"/>
          <w:szCs w:val="24"/>
        </w:rPr>
        <w:t>Design principles and basic features of χMCF</w:t>
      </w:r>
      <w:commentRangeEnd w:id="1"/>
      <w:r w:rsidR="008625AE">
        <w:rPr>
          <w:rStyle w:val="Kommentarzeichen"/>
          <w:rFonts w:ascii="Calibri" w:eastAsia="Times New Roman" w:hAnsi="Calibri"/>
          <w:b w:val="0"/>
          <w:lang w:val="en-US" w:eastAsia="x-none"/>
        </w:rPr>
        <w:commentReference w:id="1"/>
      </w:r>
    </w:p>
    <w:p w14:paraId="385C230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Textkrper"/>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Textkrper"/>
        <w:autoSpaceDE w:val="0"/>
        <w:autoSpaceDN w:val="0"/>
        <w:adjustRightInd w:val="0"/>
        <w:rPr>
          <w:szCs w:val="24"/>
        </w:rPr>
      </w:pPr>
      <w:r>
        <w:rPr>
          <w:szCs w:val="24"/>
        </w:rPr>
        <w:lastRenderedPageBreak/>
        <w:t xml:space="preserve">χMCF is intended to define an industry standard for the exchange of connection data between different </w:t>
      </w:r>
      <w:commentRangeStart w:id="2"/>
      <w:commentRangeStart w:id="3"/>
      <w:r>
        <w:rPr>
          <w:szCs w:val="24"/>
        </w:rPr>
        <w:t>CAx</w:t>
      </w:r>
      <w:commentRangeEnd w:id="2"/>
      <w:r w:rsidR="00BD095E">
        <w:rPr>
          <w:rStyle w:val="Kommentarzeichen"/>
          <w:rFonts w:ascii="Calibri" w:eastAsia="Times New Roman" w:hAnsi="Calibri"/>
          <w:lang w:val="en-US" w:eastAsia="x-none"/>
        </w:rPr>
        <w:commentReference w:id="2"/>
      </w:r>
      <w:commentRangeEnd w:id="3"/>
      <w:r w:rsidR="00E45F2B">
        <w:rPr>
          <w:rStyle w:val="Kommentarzeichen"/>
          <w:rFonts w:ascii="Calibri" w:eastAsia="Times New Roman" w:hAnsi="Calibri"/>
          <w:lang w:val="en-US" w:eastAsia="x-none"/>
        </w:rPr>
        <w:commentReference w:id="3"/>
      </w:r>
      <w:r>
        <w:rPr>
          <w:szCs w:val="24"/>
        </w:rPr>
        <w:t xml:space="preserve"> tools along development process steps. Design principles for χMCF are required to keep the standard as lean as possible on one hand, but also enable use case dependent extensions.</w:t>
      </w:r>
    </w:p>
    <w:p w14:paraId="7674D541" w14:textId="26A5A992" w:rsidR="006A2DB6" w:rsidRDefault="006A2DB6">
      <w:pPr>
        <w:pStyle w:val="Textkrper"/>
        <w:autoSpaceDE w:val="0"/>
        <w:autoSpaceDN w:val="0"/>
        <w:adjustRightInd w:val="0"/>
        <w:rPr>
          <w:szCs w:val="24"/>
        </w:rPr>
      </w:pPr>
      <w:commentRangeStart w:id="4"/>
      <w:r>
        <w:rPr>
          <w:szCs w:val="24"/>
        </w:rPr>
        <w:t xml:space="preserve">The </w:t>
      </w:r>
      <w:del w:id="5" w:author="LUEJE Claudia" w:date="2024-05-02T16:28:00Z">
        <w:r w:rsidDel="00BD095E">
          <w:rPr>
            <w:szCs w:val="24"/>
          </w:rPr>
          <w:delText>clause</w:delText>
        </w:r>
      </w:del>
      <w:ins w:id="6" w:author="LUEJE Claudia" w:date="2024-05-02T16:28:00Z">
        <w:r w:rsidR="00BD095E" w:rsidRPr="00C0554B">
          <w:rPr>
            <w:rStyle w:val="citesec"/>
          </w:rPr>
          <w:t>4.2</w:t>
        </w:r>
      </w:ins>
      <w:r>
        <w:rPr>
          <w:szCs w:val="24"/>
        </w:rPr>
        <w:t xml:space="preserve"> explains </w:t>
      </w:r>
      <w:commentRangeEnd w:id="4"/>
      <w:r w:rsidR="00E45F2B">
        <w:rPr>
          <w:rStyle w:val="Kommentarzeichen"/>
          <w:rFonts w:ascii="Calibri" w:eastAsia="Times New Roman" w:hAnsi="Calibri"/>
          <w:lang w:val="en-US" w:eastAsia="x-none"/>
        </w:rPr>
        <w:commentReference w:id="4"/>
      </w:r>
      <w:r>
        <w:rPr>
          <w:szCs w:val="24"/>
        </w:rPr>
        <w:t>the design principles and basic features of χMCF.</w:t>
      </w:r>
    </w:p>
    <w:p w14:paraId="7B260A95" w14:textId="462E3BB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Design </w:t>
      </w:r>
      <w:proofErr w:type="gramStart"/>
      <w:r w:rsidR="00BD095E">
        <w:rPr>
          <w:rFonts w:eastAsia="Times New Roman"/>
          <w:szCs w:val="24"/>
        </w:rPr>
        <w:t>p</w:t>
      </w:r>
      <w:r>
        <w:rPr>
          <w:rFonts w:eastAsia="Times New Roman"/>
          <w:szCs w:val="24"/>
        </w:rPr>
        <w:t>rinciples</w:t>
      </w:r>
      <w:proofErr w:type="gramEnd"/>
    </w:p>
    <w:p w14:paraId="7D70EC96" w14:textId="77777777" w:rsidR="006A2DB6" w:rsidRDefault="006A2DB6">
      <w:pPr>
        <w:pStyle w:val="Textkrper"/>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r w:rsidR="00BD095E">
        <w:rPr>
          <w:szCs w:val="24"/>
        </w:rPr>
        <w:t xml:space="preserve">the </w:t>
      </w:r>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χMCF </w:t>
      </w:r>
      <w:proofErr w:type="gramStart"/>
      <w:r>
        <w:rPr>
          <w:szCs w:val="24"/>
        </w:rPr>
        <w:t>has to</w:t>
      </w:r>
      <w:proofErr w:type="gramEnd"/>
      <w:r>
        <w:rPr>
          <w:szCs w:val="24"/>
        </w:rPr>
        <w:t xml:space="preserve"> be flexible and easy to extend to any future joint types and applications.</w:t>
      </w:r>
    </w:p>
    <w:p w14:paraId="2AE20553" w14:textId="6BAA4E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r w:rsidR="00BD095E">
        <w:rPr>
          <w:szCs w:val="24"/>
        </w:rPr>
        <w:t>extensible markup language (</w:t>
      </w:r>
      <w:r>
        <w:rPr>
          <w:szCs w:val="24"/>
        </w:rPr>
        <w:t>XML</w:t>
      </w:r>
      <w:r w:rsidR="00BD095E">
        <w:rPr>
          <w:szCs w:val="24"/>
        </w:rPr>
        <w:t>).</w:t>
      </w:r>
      <w:r>
        <w:rPr>
          <w:szCs w:val="24"/>
          <w:vertAlign w:val="superscript"/>
        </w:rPr>
        <w:t>[</w:t>
      </w:r>
      <w:r>
        <w:rPr>
          <w:rStyle w:val="citebib"/>
          <w:szCs w:val="24"/>
          <w:vertAlign w:val="superscript"/>
        </w:rPr>
        <w:t>2</w:t>
      </w:r>
      <w:r>
        <w:rPr>
          <w:szCs w:val="24"/>
          <w:vertAlign w:val="superscript"/>
        </w:rPr>
        <w:t>]</w:t>
      </w:r>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77CF42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r w:rsidR="00AD2598">
        <w:rPr>
          <w:szCs w:val="24"/>
        </w:rPr>
        <w:t>.</w:t>
      </w:r>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Pr>
          <w:szCs w:val="24"/>
        </w:rPr>
        <w:t>i</w:t>
      </w:r>
      <w:proofErr w:type="spellEnd"/>
      <w:r>
        <w:rPr>
          <w:szCs w:val="24"/>
        </w:rPr>
        <w:t>)</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Textkrper"/>
        <w:autoSpaceDE w:val="0"/>
        <w:autoSpaceDN w:val="0"/>
        <w:adjustRightInd w:val="0"/>
        <w:rPr>
          <w:szCs w:val="24"/>
        </w:rPr>
      </w:pPr>
      <w:r>
        <w:rPr>
          <w:szCs w:val="24"/>
        </w:rPr>
        <w:t xml:space="preserve">XML has been selected as </w:t>
      </w:r>
      <w:r w:rsidR="0028788E">
        <w:rPr>
          <w:szCs w:val="24"/>
        </w:rPr>
        <w:t xml:space="preserve">a </w:t>
      </w:r>
      <w:r>
        <w:rPr>
          <w:szCs w:val="24"/>
        </w:rPr>
        <w:t>foundation since it is by itself an industry standard and human readable. XML facilitates efficient data structures which describe the connection topology of such complex structures like automobiles or planes.</w:t>
      </w:r>
    </w:p>
    <w:p w14:paraId="1C4241F2" w14:textId="0253A834"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Idealization of </w:t>
      </w:r>
      <w:r w:rsidR="0028788E">
        <w:rPr>
          <w:rFonts w:eastAsia="Times New Roman"/>
          <w:szCs w:val="24"/>
        </w:rPr>
        <w:t>j</w:t>
      </w:r>
      <w:r>
        <w:rPr>
          <w:rFonts w:eastAsia="Times New Roman"/>
          <w:szCs w:val="24"/>
        </w:rPr>
        <w:t>oints</w:t>
      </w:r>
    </w:p>
    <w:p w14:paraId="34E894B1" w14:textId="0A926B7A" w:rsidR="006A2DB6" w:rsidRDefault="006A2DB6">
      <w:pPr>
        <w:pStyle w:val="Textkrper"/>
        <w:autoSpaceDE w:val="0"/>
        <w:autoSpaceDN w:val="0"/>
        <w:adjustRightInd w:val="0"/>
        <w:rPr>
          <w:szCs w:val="24"/>
        </w:rPr>
      </w:pPr>
      <w:r>
        <w:rPr>
          <w:szCs w:val="24"/>
        </w:rPr>
        <w:t xml:space="preserve">Different types of joints have different characteristics. They </w:t>
      </w:r>
      <w:commentRangeStart w:id="7"/>
      <w:commentRangeStart w:id="8"/>
      <w:r>
        <w:rPr>
          <w:szCs w:val="24"/>
        </w:rPr>
        <w:t>may</w:t>
      </w:r>
      <w:commentRangeEnd w:id="7"/>
      <w:r w:rsidR="0028788E">
        <w:rPr>
          <w:rStyle w:val="Kommentarzeichen"/>
          <w:rFonts w:ascii="Calibri" w:eastAsia="Times New Roman" w:hAnsi="Calibri"/>
          <w:lang w:val="en-US" w:eastAsia="x-none"/>
        </w:rPr>
        <w:commentReference w:id="7"/>
      </w:r>
      <w:commentRangeEnd w:id="8"/>
      <w:r w:rsidR="00106DD3">
        <w:rPr>
          <w:rStyle w:val="Kommentarzeichen"/>
          <w:rFonts w:ascii="Calibri" w:eastAsia="Times New Roman" w:hAnsi="Calibri"/>
          <w:lang w:val="en-US" w:eastAsia="x-none"/>
        </w:rPr>
        <w:commentReference w:id="8"/>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Textkrper"/>
        <w:autoSpaceDE w:val="0"/>
        <w:autoSpaceDN w:val="0"/>
        <w:adjustRightInd w:val="0"/>
        <w:rPr>
          <w:szCs w:val="24"/>
        </w:rPr>
      </w:pPr>
      <w:r>
        <w:rPr>
          <w:szCs w:val="24"/>
        </w:rPr>
        <w:lastRenderedPageBreak/>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Textkrper"/>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6ED4E3D1" w:rsidR="006A2DB6" w:rsidRDefault="006A2DB6">
      <w:pPr>
        <w:pStyle w:val="Textkrper"/>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w:t>
      </w:r>
      <w:del w:id="9" w:author="Franke, Carsten" w:date="2024-05-06T09:41:00Z" w16du:dateUtc="2024-05-06T07:41:00Z">
        <w:r w:rsidDel="00106DD3">
          <w:rPr>
            <w:szCs w:val="24"/>
          </w:rPr>
          <w:delText xml:space="preserve">Details </w:delText>
        </w:r>
        <w:commentRangeStart w:id="10"/>
        <w:commentRangeStart w:id="11"/>
        <w:r w:rsidDel="00106DD3">
          <w:rPr>
            <w:szCs w:val="24"/>
          </w:rPr>
          <w:delText>follow later</w:delText>
        </w:r>
        <w:commentRangeEnd w:id="10"/>
        <w:r w:rsidR="0028788E" w:rsidDel="00106DD3">
          <w:rPr>
            <w:rStyle w:val="Kommentarzeichen"/>
            <w:rFonts w:ascii="Calibri" w:eastAsia="Times New Roman" w:hAnsi="Calibri"/>
            <w:lang w:val="en-US" w:eastAsia="x-none"/>
          </w:rPr>
          <w:commentReference w:id="10"/>
        </w:r>
      </w:del>
      <w:commentRangeEnd w:id="11"/>
      <w:r w:rsidR="00106DD3">
        <w:rPr>
          <w:rStyle w:val="Kommentarzeichen"/>
          <w:rFonts w:ascii="Calibri" w:eastAsia="Times New Roman" w:hAnsi="Calibri"/>
          <w:lang w:val="en-US" w:eastAsia="x-none"/>
        </w:rPr>
        <w:commentReference w:id="11"/>
      </w:r>
      <w:del w:id="12" w:author="Franke, Carsten" w:date="2024-05-06T09:41:00Z" w16du:dateUtc="2024-05-06T07:41:00Z">
        <w:r w:rsidDel="00106DD3">
          <w:rPr>
            <w:szCs w:val="24"/>
          </w:rPr>
          <w:delText>.</w:delText>
        </w:r>
      </w:del>
    </w:p>
    <w:p w14:paraId="0361C6A2" w14:textId="77777777" w:rsidR="006A2DB6" w:rsidRDefault="006A2DB6">
      <w:pPr>
        <w:pStyle w:val="Textkrper"/>
        <w:autoSpaceDE w:val="0"/>
        <w:autoSpaceDN w:val="0"/>
        <w:adjustRightInd w:val="0"/>
        <w:rPr>
          <w:szCs w:val="24"/>
        </w:rPr>
      </w:pPr>
      <w:r>
        <w:rPr>
          <w:szCs w:val="24"/>
        </w:rPr>
        <w:t>Similarly, adhesive joints can be modelled as 2-dimensional surfaces.</w:t>
      </w:r>
    </w:p>
    <w:p w14:paraId="590DE94D" w14:textId="6CA1C74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Reconstruction of </w:t>
      </w:r>
      <w:del w:id="13" w:author="Franke, Carsten" w:date="2024-05-06T09:36:00Z" w16du:dateUtc="2024-05-06T07:36:00Z">
        <w:r w:rsidDel="00C0554B">
          <w:rPr>
            <w:rFonts w:eastAsia="Times New Roman"/>
            <w:szCs w:val="24"/>
          </w:rPr>
          <w:delText xml:space="preserve">Joints </w:delText>
        </w:r>
      </w:del>
      <w:ins w:id="14" w:author="Franke, Carsten" w:date="2024-05-06T09:36:00Z" w16du:dateUtc="2024-05-06T07:36:00Z">
        <w:r w:rsidR="00C0554B">
          <w:rPr>
            <w:rFonts w:eastAsia="Times New Roman"/>
            <w:szCs w:val="24"/>
          </w:rPr>
          <w:t xml:space="preserve">joints </w:t>
        </w:r>
      </w:ins>
      <w:r>
        <w:rPr>
          <w:rFonts w:eastAsia="Times New Roman"/>
          <w:szCs w:val="24"/>
        </w:rPr>
        <w:t>from χMCF</w:t>
      </w:r>
    </w:p>
    <w:p w14:paraId="05BC0E83" w14:textId="77777777" w:rsidR="006A2DB6" w:rsidRDefault="006A2DB6">
      <w:pPr>
        <w:pStyle w:val="Textkrper"/>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B63E0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Description of </w:t>
      </w:r>
      <w:r w:rsidR="001D5A55">
        <w:rPr>
          <w:rFonts w:eastAsia="Times New Roman"/>
          <w:szCs w:val="24"/>
        </w:rPr>
        <w:t>t</w:t>
      </w:r>
      <w:r>
        <w:rPr>
          <w:rFonts w:eastAsia="Times New Roman"/>
          <w:szCs w:val="24"/>
        </w:rPr>
        <w:t>opology</w:t>
      </w:r>
    </w:p>
    <w:p w14:paraId="091077E1" w14:textId="5E704AD5" w:rsidR="006A2DB6" w:rsidRDefault="006A2DB6">
      <w:pPr>
        <w:pStyle w:val="Textkrper"/>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05939F3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r w:rsidR="001D5A55">
        <w:rPr>
          <w:szCs w:val="24"/>
        </w:rPr>
        <w:t>c</w:t>
      </w:r>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Textkrper"/>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Textkrper"/>
        <w:autoSpaceDE w:val="0"/>
        <w:autoSpaceDN w:val="0"/>
        <w:adjustRightInd w:val="0"/>
        <w:rPr>
          <w:szCs w:val="24"/>
        </w:rPr>
      </w:pPr>
      <w:r>
        <w:rPr>
          <w:szCs w:val="24"/>
        </w:rPr>
        <w:t xml:space="preserve">Frequently, more than two parts are joined. A spot weld can, for instance, join three sheets, a screw even more. </w:t>
      </w:r>
      <w:commentRangeStart w:id="15"/>
      <w:commentRangeStart w:id="16"/>
      <w:r>
        <w:rPr>
          <w:szCs w:val="24"/>
        </w:rPr>
        <w:t xml:space="preserve">Such situations </w:t>
      </w:r>
      <w:commentRangeEnd w:id="15"/>
      <w:r w:rsidR="001D5A55">
        <w:rPr>
          <w:rStyle w:val="Kommentarzeichen"/>
          <w:rFonts w:ascii="Calibri" w:eastAsia="Times New Roman" w:hAnsi="Calibri"/>
          <w:lang w:val="en-US" w:eastAsia="x-none"/>
        </w:rPr>
        <w:commentReference w:id="15"/>
      </w:r>
      <w:commentRangeEnd w:id="16"/>
      <w:r w:rsidR="00106DD3">
        <w:rPr>
          <w:rStyle w:val="Kommentarzeichen"/>
          <w:rFonts w:ascii="Calibri" w:eastAsia="Times New Roman" w:hAnsi="Calibri"/>
          <w:lang w:val="en-US" w:eastAsia="x-none"/>
        </w:rPr>
        <w:commentReference w:id="16"/>
      </w:r>
      <w:r>
        <w:rPr>
          <w:szCs w:val="24"/>
        </w:rPr>
        <w:t>are covered, too.</w:t>
      </w:r>
    </w:p>
    <w:p w14:paraId="7FFAD424" w14:textId="314BAC1A" w:rsidR="006A2DB6" w:rsidRDefault="006A2DB6">
      <w:pPr>
        <w:pStyle w:val="Textkrper"/>
        <w:autoSpaceDE w:val="0"/>
        <w:autoSpaceDN w:val="0"/>
        <w:adjustRightInd w:val="0"/>
        <w:rPr>
          <w:szCs w:val="24"/>
        </w:rPr>
      </w:pPr>
      <w:r>
        <w:rPr>
          <w:szCs w:val="24"/>
        </w:rPr>
        <w:t xml:space="preserve">According to design </w:t>
      </w:r>
      <w:proofErr w:type="gramStart"/>
      <w:r>
        <w:rPr>
          <w:szCs w:val="24"/>
        </w:rPr>
        <w:t>principle</w:t>
      </w:r>
      <w:proofErr w:type="gramEnd"/>
      <w:r>
        <w:rPr>
          <w:szCs w:val="24"/>
        </w:rPr>
        <w:t xml:space="preserv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 xml:space="preserve">3 — Product structures fitting to previous </w:t>
      </w:r>
      <w:proofErr w:type="gramStart"/>
      <w:r w:rsidR="006A2DB6">
        <w:rPr>
          <w:szCs w:val="24"/>
        </w:rPr>
        <w:t>figure</w:t>
      </w:r>
      <w:proofErr w:type="gramEnd"/>
    </w:p>
    <w:p w14:paraId="13D31F60" w14:textId="6134A51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D5A55">
        <w:rPr>
          <w:szCs w:val="24"/>
        </w:rPr>
        <w:t>OTE</w:t>
      </w:r>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A8BAC2A"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χMCF in the </w:t>
      </w:r>
      <w:r w:rsidR="001D5A55">
        <w:rPr>
          <w:rFonts w:eastAsia="Times New Roman"/>
          <w:szCs w:val="24"/>
        </w:rPr>
        <w:t>d</w:t>
      </w:r>
      <w:r>
        <w:rPr>
          <w:rFonts w:eastAsia="Times New Roman"/>
          <w:szCs w:val="24"/>
        </w:rPr>
        <w:t xml:space="preserve">evelopment </w:t>
      </w:r>
      <w:r w:rsidR="001D5A55">
        <w:rPr>
          <w:rFonts w:eastAsia="Times New Roman"/>
          <w:szCs w:val="24"/>
        </w:rPr>
        <w:t>p</w:t>
      </w:r>
      <w:r>
        <w:rPr>
          <w:rFonts w:eastAsia="Times New Roman"/>
          <w:szCs w:val="24"/>
        </w:rPr>
        <w:t>rocesses</w:t>
      </w:r>
    </w:p>
    <w:p w14:paraId="092C1FC0" w14:textId="48A6D3F2" w:rsidR="006A2DB6" w:rsidRDefault="006A2DB6">
      <w:pPr>
        <w:pStyle w:val="Textkrper"/>
        <w:autoSpaceDE w:val="0"/>
        <w:autoSpaceDN w:val="0"/>
        <w:adjustRightInd w:val="0"/>
        <w:rPr>
          <w:szCs w:val="24"/>
        </w:rPr>
      </w:pPr>
      <w:r>
        <w:rPr>
          <w:szCs w:val="24"/>
        </w:rPr>
        <w:t xml:space="preserve">A typical development process is a long chain involving many (maybe overlapping) single steps, e.g. design, construction, prototyping, simulation, testing, production planning </w:t>
      </w:r>
      <w:r w:rsidR="00AD05C4">
        <w:rPr>
          <w:szCs w:val="24"/>
        </w:rPr>
        <w:t>(</w:t>
      </w:r>
      <w:r>
        <w:rPr>
          <w:szCs w:val="24"/>
        </w:rPr>
        <w:t xml:space="preserve">see </w:t>
      </w:r>
      <w:r w:rsidR="002F3F18">
        <w:rPr>
          <w:rStyle w:val="citefig"/>
          <w:szCs w:val="24"/>
        </w:rPr>
        <w:t>Figure </w:t>
      </w:r>
      <w:r>
        <w:rPr>
          <w:rStyle w:val="citefig"/>
          <w:szCs w:val="24"/>
        </w:rPr>
        <w:t>4</w:t>
      </w:r>
      <w:r w:rsidR="00AD05C4">
        <w:rPr>
          <w:rStyle w:val="citefig"/>
          <w:szCs w:val="24"/>
        </w:rPr>
        <w:t>)</w:t>
      </w:r>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Textkrper"/>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w:t>
      </w:r>
      <w:commentRangeStart w:id="17"/>
      <w:r>
        <w:rPr>
          <w:szCs w:val="24"/>
        </w:rPr>
        <w:t>look</w:t>
      </w:r>
      <w:del w:id="18" w:author="LUEJE Claudia" w:date="2024-05-02T16:54:00Z">
        <w:r w:rsidDel="008C71FA">
          <w:rPr>
            <w:szCs w:val="24"/>
          </w:rPr>
          <w:delText xml:space="preserve"> like</w:delText>
        </w:r>
      </w:del>
      <w:commentRangeEnd w:id="17"/>
      <w:r w:rsidR="00743343">
        <w:rPr>
          <w:rStyle w:val="Kommentarzeichen"/>
          <w:rFonts w:ascii="Calibri" w:eastAsia="Times New Roman" w:hAnsi="Calibri"/>
          <w:lang w:val="en-US" w:eastAsia="x-none"/>
        </w:rPr>
        <w:commentReference w:id="17"/>
      </w:r>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Textkrper"/>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r w:rsidR="008C71FA">
        <w:rPr>
          <w:szCs w:val="24"/>
        </w:rPr>
        <w:t xml:space="preserve">the </w:t>
      </w:r>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Textkrper"/>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Textkrper"/>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lastRenderedPageBreak/>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Textkrper"/>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berschrift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Textkrper"/>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Textkrper"/>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3454F244" w:rsidR="006A2DB6" w:rsidRDefault="006A2DB6">
      <w:pPr>
        <w:pStyle w:val="Textkrper"/>
        <w:autoSpaceDE w:val="0"/>
        <w:autoSpaceDN w:val="0"/>
        <w:adjustRightInd w:val="0"/>
        <w:rPr>
          <w:szCs w:val="24"/>
        </w:rPr>
      </w:pPr>
      <w:r>
        <w:rPr>
          <w:szCs w:val="24"/>
        </w:rPr>
        <w:t xml:space="preserve">In accordance with the </w:t>
      </w:r>
      <w:ins w:id="19" w:author="Franke, Carsten" w:date="2024-05-14T20:48:00Z" w16du:dateUtc="2024-05-14T18:48:00Z">
        <w:r w:rsidR="00934B1D" w:rsidRPr="006A61BC">
          <w:t xml:space="preserve">XML Schema Definition Language </w:t>
        </w:r>
        <w:r w:rsidR="00934B1D">
          <w:t xml:space="preserve">version </w:t>
        </w:r>
        <w:r w:rsidR="00934B1D" w:rsidRPr="006A61BC">
          <w:t>1.1</w:t>
        </w:r>
        <w:r w:rsidR="00934B1D">
          <w:t xml:space="preserve"> Part 2</w:t>
        </w:r>
      </w:ins>
      <w:del w:id="20" w:author="Franke, Carsten" w:date="2024-05-14T20:48:00Z" w16du:dateUtc="2024-05-14T18:48:00Z">
        <w:r w:rsidDel="00934B1D">
          <w:rPr>
            <w:szCs w:val="24"/>
          </w:rPr>
          <w:delText>XML standard (version 1.0)</w:delText>
        </w:r>
      </w:del>
      <w:r>
        <w:rPr>
          <w:szCs w:val="24"/>
        </w:rPr>
        <w:t xml:space="preserve">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17D8930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1" w:author="Franke, Carsten" w:date="2024-05-14T20:51:00Z" w16du:dateUtc="2024-05-14T18:51:00Z">
        <w:r w:rsidDel="007F21BE">
          <w:rPr>
            <w:szCs w:val="24"/>
          </w:rPr>
          <w:delText>Value Space</w:delText>
        </w:r>
      </w:del>
      <w:ins w:id="22" w:author="Franke, Carsten" w:date="2024-05-14T20:51:00Z" w16du:dateUtc="2024-05-14T18:51:00Z">
        <w:r w:rsidR="007F21BE">
          <w:rPr>
            <w:szCs w:val="24"/>
          </w:rPr>
          <w:t>Value space</w:t>
        </w:r>
      </w:ins>
      <w:r>
        <w:rPr>
          <w:szCs w:val="24"/>
        </w:rPr>
        <w:t>,</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w:t>
      </w:r>
      <w:proofErr w:type="spellStart"/>
      <w:proofErr w:type="gramStart"/>
      <w:r w:rsidRPr="00911B7E">
        <w:rPr>
          <w:rStyle w:val="ISOCode"/>
        </w:rPr>
        <w:t>xs:element</w:t>
      </w:r>
      <w:proofErr w:type="spellEnd"/>
      <w:proofErr w:type="gramEnd"/>
      <w:r w:rsidRPr="00911B7E">
        <w:rPr>
          <w:rStyle w:val="ISOCode"/>
        </w:rPr>
        <w: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1AB5BA5B"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8C71FA">
        <w:rPr>
          <w:szCs w:val="24"/>
        </w:rPr>
        <w:t>OTE</w:t>
      </w:r>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 (</w:t>
      </w:r>
      <w:r w:rsidR="008C71FA">
        <w:rPr>
          <w:szCs w:val="24"/>
        </w:rPr>
        <w:t>f</w:t>
      </w:r>
      <w:r>
        <w:rPr>
          <w:szCs w:val="24"/>
        </w:rPr>
        <w:t xml:space="preserve">or differences between both versions see </w:t>
      </w:r>
      <w:hyperlink r:id="rId27" w:anchor="sec-xml11" w:history="1">
        <w:r w:rsidRPr="003172C1">
          <w:rPr>
            <w:rStyle w:val="Hyperlink"/>
            <w:szCs w:val="24"/>
          </w:rPr>
          <w:t>http://www.w3.org/TR/xml11/#sec-xml11</w:t>
        </w:r>
      </w:hyperlink>
      <w:r>
        <w:rPr>
          <w:szCs w:val="24"/>
        </w:rPr>
        <w:t>)</w:t>
      </w:r>
      <w:r w:rsidR="00160ECE">
        <w:rPr>
          <w:szCs w:val="24"/>
        </w:rPr>
        <w:t>.</w:t>
      </w:r>
    </w:p>
    <w:p w14:paraId="7A7EF68F" w14:textId="77777777" w:rsidR="006A2DB6" w:rsidRDefault="006A2DB6">
      <w:pPr>
        <w:pStyle w:val="Textkrper"/>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proofErr w:type="spellStart"/>
      <w:r w:rsidRPr="00FF7C6B">
        <w:rPr>
          <w:rStyle w:val="ISOCode"/>
        </w:rPr>
        <w:t>pid</w:t>
      </w:r>
      <w:proofErr w:type="spellEnd"/>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Textkrper"/>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xs:string</w:t>
      </w:r>
      <w:proofErr w:type="spellEnd"/>
      <w:proofErr w:type="gramEnd"/>
      <w:r w:rsidRPr="001307DD">
        <w:rPr>
          <w:rStyle w:val="ISOCode"/>
        </w:rPr>
        <w:t>,</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xs:decimal</w:t>
      </w:r>
      <w:proofErr w:type="spellEnd"/>
      <w:proofErr w:type="gramEnd"/>
      <w:r w:rsidRPr="001307DD">
        <w:rPr>
          <w:rStyle w:val="ISOCode"/>
        </w:rPr>
        <w:t>,</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proofErr w:type="gramStart"/>
      <w:r w:rsidRPr="001307DD">
        <w:rPr>
          <w:rStyle w:val="ISOCode"/>
        </w:rPr>
        <w:t>xs:integer</w:t>
      </w:r>
      <w:proofErr w:type="spellEnd"/>
      <w:proofErr w:type="gramEnd"/>
      <w:r w:rsidRPr="001307DD">
        <w:rPr>
          <w:rStyle w:val="ISOCode"/>
        </w:rPr>
        <w:t>,</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xs:float</w:t>
      </w:r>
      <w:proofErr w:type="spellEnd"/>
      <w:proofErr w:type="gramEnd"/>
      <w:r w:rsidRPr="001307DD">
        <w:rPr>
          <w:rStyle w:val="ISOCode"/>
        </w:rPr>
        <w: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xs:boolean</w:t>
      </w:r>
      <w:proofErr w:type="spellEnd"/>
      <w:proofErr w:type="gramEnd"/>
      <w:r w:rsidRPr="001307DD">
        <w:rPr>
          <w:rStyle w:val="ISOCode"/>
        </w:rPr>
        <w:t>,</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xs:date</w:t>
      </w:r>
      <w:proofErr w:type="spellEnd"/>
      <w:proofErr w:type="gramEnd"/>
      <w:r w:rsidRPr="001307DD">
        <w:rPr>
          <w:rStyle w:val="ISOCode"/>
        </w:rPr>
        <w:t>,</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proofErr w:type="gramStart"/>
      <w:r w:rsidRPr="001307DD">
        <w:rPr>
          <w:rStyle w:val="ISOCode"/>
        </w:rPr>
        <w:t>xs:time</w:t>
      </w:r>
      <w:proofErr w:type="spellEnd"/>
      <w:proofErr w:type="gramEnd"/>
      <w:r w:rsidRPr="001307DD">
        <w:rPr>
          <w:rStyle w:val="ISOCode"/>
        </w:rPr>
        <w:t>.</w:t>
      </w:r>
    </w:p>
    <w:p w14:paraId="49109F9C" w14:textId="54983C3E"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 2</w:t>
      </w:r>
      <w:r>
        <w:rPr>
          <w:szCs w:val="24"/>
        </w:rPr>
        <w:tab/>
        <w:t>The maximum number of decimal digits you can specify is 18.</w:t>
      </w:r>
    </w:p>
    <w:p w14:paraId="1DC7FF76" w14:textId="0D6F1B8F" w:rsidR="006A2DB6" w:rsidRDefault="006A2DB6">
      <w:pPr>
        <w:pStyle w:val="Textkrper"/>
        <w:autoSpaceDE w:val="0"/>
        <w:autoSpaceDN w:val="0"/>
        <w:adjustRightInd w:val="0"/>
        <w:rPr>
          <w:szCs w:val="24"/>
        </w:rPr>
      </w:pPr>
      <w:r>
        <w:rPr>
          <w:szCs w:val="24"/>
        </w:rPr>
        <w:t>However, only positive integers are usually used in this context</w:t>
      </w:r>
      <w:r w:rsidR="00160ECE">
        <w:rPr>
          <w:szCs w:val="24"/>
        </w:rPr>
        <w:t>.</w:t>
      </w:r>
      <w:r>
        <w:rPr>
          <w:szCs w:val="24"/>
        </w:rPr>
        <w:t xml:space="preserve"> Th</w:t>
      </w:r>
      <w:r w:rsidR="00160ECE">
        <w:rPr>
          <w:szCs w:val="24"/>
        </w:rPr>
        <w:t>is</w:t>
      </w:r>
      <w:r>
        <w:rPr>
          <w:szCs w:val="24"/>
        </w:rPr>
        <w:t xml:space="preserve"> means</w:t>
      </w:r>
      <w:r w:rsidR="00160ECE">
        <w:rPr>
          <w:szCs w:val="24"/>
        </w:rPr>
        <w:t xml:space="preserve"> that</w:t>
      </w:r>
      <w:r>
        <w:rPr>
          <w:szCs w:val="24"/>
        </w:rPr>
        <w:t xml:space="preserve"> the possible values of the ID (type integer) </w:t>
      </w:r>
      <w:proofErr w:type="gramStart"/>
      <w:r>
        <w:rPr>
          <w:szCs w:val="24"/>
        </w:rPr>
        <w:t>have to</w:t>
      </w:r>
      <w:proofErr w:type="gramEnd"/>
      <w:r>
        <w:rPr>
          <w:szCs w:val="24"/>
        </w:rPr>
        <w:t xml:space="preserve"> be restricted. To specify the values which are allowed for an element or an attribute, the key-word </w:t>
      </w:r>
      <w:ins w:id="23" w:author="Franke, Carsten" w:date="2024-05-14T20:52:00Z" w16du:dateUtc="2024-05-14T18:52:00Z">
        <w:r w:rsidR="007F21BE" w:rsidRPr="005C2D94">
          <w:t xml:space="preserve">Value </w:t>
        </w:r>
        <w:r w:rsidR="007F21BE">
          <w:t>s</w:t>
        </w:r>
        <w:r w:rsidR="007F21BE" w:rsidRPr="005C2D94">
          <w:t>pace</w:t>
        </w:r>
      </w:ins>
      <w:del w:id="24" w:author="Franke, Carsten" w:date="2024-05-14T20:52:00Z" w16du:dateUtc="2024-05-14T18:52:00Z">
        <w:r w:rsidRPr="00814DD0" w:rsidDel="007F21BE">
          <w:rPr>
            <w:rStyle w:val="ISOCode"/>
          </w:rPr>
          <w:delText>Value Space</w:delText>
        </w:r>
        <w:r w:rsidDel="007F21BE">
          <w:rPr>
            <w:szCs w:val="24"/>
          </w:rPr>
          <w:delText xml:space="preserve"> (a set)</w:delText>
        </w:r>
      </w:del>
      <w:r>
        <w:rPr>
          <w:szCs w:val="24"/>
        </w:rPr>
        <w:t xml:space="preserve"> is used. The Value </w:t>
      </w:r>
      <w:del w:id="25" w:author="Franke, Carsten" w:date="2024-05-14T20:52:00Z" w16du:dateUtc="2024-05-14T18:52:00Z">
        <w:r w:rsidDel="007F21BE">
          <w:rPr>
            <w:szCs w:val="24"/>
          </w:rPr>
          <w:delText xml:space="preserve">Space </w:delText>
        </w:r>
      </w:del>
      <w:ins w:id="26" w:author="Franke, Carsten" w:date="2024-05-14T20:52:00Z" w16du:dateUtc="2024-05-14T18:52:00Z">
        <w:r w:rsidR="007F21BE">
          <w:rPr>
            <w:szCs w:val="24"/>
          </w:rPr>
          <w:t xml:space="preserve">space </w:t>
        </w:r>
      </w:ins>
      <w:r>
        <w:rPr>
          <w:szCs w:val="24"/>
        </w:rPr>
        <w:t>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Textkrper"/>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45DD74C9" w:rsidR="006A2DB6" w:rsidRDefault="006A2DB6">
      <w:pPr>
        <w:pStyle w:val="Textkrper"/>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r w:rsidR="00160ECE">
        <w:rPr>
          <w:szCs w:val="24"/>
        </w:rPr>
        <w:t xml:space="preserve">such as </w:t>
      </w:r>
      <w:r>
        <w:rPr>
          <w:szCs w:val="24"/>
        </w:rPr>
        <w:t>“[</w:t>
      </w:r>
      <w:proofErr w:type="gramStart"/>
      <w:r>
        <w:rPr>
          <w:szCs w:val="24"/>
        </w:rPr>
        <w:t>-.$</w:t>
      </w:r>
      <w:proofErr w:type="gramEnd"/>
      <w:r>
        <w:rPr>
          <w:szCs w:val="24"/>
        </w:rPr>
        <w:t xml:space="preserve">#±]” and more are used for labels. Sometimes, </w:t>
      </w:r>
      <w:r w:rsidR="00160ECE">
        <w:rPr>
          <w:szCs w:val="24"/>
        </w:rPr>
        <w:t xml:space="preserve">the </w:t>
      </w:r>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Textkrper"/>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Textkrper"/>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proofErr w:type="spellStart"/>
      <w:r w:rsidRPr="00814DD0">
        <w:rPr>
          <w:rStyle w:val="ISOCode"/>
        </w:rPr>
        <w:t>pname</w:t>
      </w:r>
      <w:proofErr w:type="spellEnd"/>
      <w:r>
        <w:rPr>
          <w:szCs w:val="24"/>
        </w:rPr>
        <w:t>) of a part or an assembly represent the same part (except for e.g. tailored blanks) and one can use one or the other or both to identify a part.</w:t>
      </w:r>
    </w:p>
    <w:p w14:paraId="3A1AA6DA" w14:textId="2F714FD3" w:rsidR="006A2DB6" w:rsidRDefault="006A2DB6">
      <w:pPr>
        <w:pStyle w:val="berschrift1"/>
        <w:autoSpaceDE w:val="0"/>
        <w:autoSpaceDN w:val="0"/>
        <w:adjustRightInd w:val="0"/>
        <w:rPr>
          <w:rFonts w:eastAsia="Times New Roman"/>
          <w:szCs w:val="24"/>
        </w:rPr>
      </w:pPr>
      <w:r>
        <w:rPr>
          <w:rFonts w:eastAsia="Times New Roman"/>
          <w:szCs w:val="24"/>
        </w:rPr>
        <w:t xml:space="preserve">Parts, </w:t>
      </w:r>
      <w:proofErr w:type="gramStart"/>
      <w:r w:rsidR="00160ECE">
        <w:rPr>
          <w:rFonts w:eastAsia="Times New Roman"/>
          <w:szCs w:val="24"/>
        </w:rPr>
        <w:t>p</w:t>
      </w:r>
      <w:r>
        <w:rPr>
          <w:rFonts w:eastAsia="Times New Roman"/>
          <w:szCs w:val="24"/>
        </w:rPr>
        <w:t>roperties</w:t>
      </w:r>
      <w:proofErr w:type="gramEnd"/>
      <w:r>
        <w:rPr>
          <w:rFonts w:eastAsia="Times New Roman"/>
          <w:szCs w:val="24"/>
        </w:rPr>
        <w:t xml:space="preserve"> and </w:t>
      </w:r>
      <w:r w:rsidR="00160ECE">
        <w:rPr>
          <w:rFonts w:eastAsia="Times New Roman"/>
          <w:szCs w:val="24"/>
        </w:rPr>
        <w:t>a</w:t>
      </w:r>
      <w:r>
        <w:rPr>
          <w:rFonts w:eastAsia="Times New Roman"/>
          <w:szCs w:val="24"/>
        </w:rPr>
        <w:t>ssemblies</w:t>
      </w:r>
    </w:p>
    <w:p w14:paraId="2B7FBE0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5EAAF627" w14:textId="2ADF11C2" w:rsidR="006A2DB6" w:rsidRDefault="006A2DB6">
      <w:pPr>
        <w:pStyle w:val="Textkrper"/>
        <w:autoSpaceDE w:val="0"/>
        <w:autoSpaceDN w:val="0"/>
        <w:adjustRightInd w:val="0"/>
        <w:rPr>
          <w:szCs w:val="24"/>
        </w:rPr>
      </w:pPr>
      <w:r>
        <w:rPr>
          <w:szCs w:val="24"/>
        </w:rPr>
        <w:t>χMCF describes how parts, properties and assemblies are connected by joints in a pre-defined way. Therefore, a clear understanding is needed about what a part, property or assembly is</w:t>
      </w:r>
      <w:r w:rsidR="00160ECE">
        <w:rPr>
          <w:szCs w:val="24"/>
        </w:rPr>
        <w:t>,</w:t>
      </w:r>
      <w:r>
        <w:rPr>
          <w:szCs w:val="24"/>
        </w:rPr>
        <w:t xml:space="preserve"> in our context.</w:t>
      </w:r>
    </w:p>
    <w:p w14:paraId="5FB2128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Textkrper"/>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Textkrper"/>
        <w:autoSpaceDE w:val="0"/>
        <w:autoSpaceDN w:val="0"/>
        <w:adjustRightInd w:val="0"/>
        <w:rPr>
          <w:szCs w:val="24"/>
        </w:rPr>
      </w:pPr>
      <w:r>
        <w:rPr>
          <w:szCs w:val="24"/>
        </w:rPr>
        <w:lastRenderedPageBreak/>
        <w:t>Typically, it is assumed that parts do not disintegrate into several physical compounds.</w:t>
      </w:r>
    </w:p>
    <w:p w14:paraId="77C0C8E0" w14:textId="6E79C451" w:rsidR="006A2DB6" w:rsidRDefault="006A2DB6">
      <w:pPr>
        <w:pStyle w:val="Textkrper"/>
        <w:autoSpaceDE w:val="0"/>
        <w:autoSpaceDN w:val="0"/>
        <w:adjustRightInd w:val="0"/>
        <w:rPr>
          <w:szCs w:val="24"/>
        </w:rPr>
      </w:pPr>
      <w:r>
        <w:rPr>
          <w:szCs w:val="24"/>
        </w:rPr>
        <w:t>Parts can be instantiated at different locations of a product, e.g. wheels in a car.</w:t>
      </w:r>
    </w:p>
    <w:p w14:paraId="39E721AD" w14:textId="77777777" w:rsidR="006A2DB6" w:rsidRDefault="006A2DB6">
      <w:pPr>
        <w:pStyle w:val="Textkrper"/>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Textkrper"/>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Textkrper"/>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Textkrper"/>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04579C1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l</w:t>
      </w:r>
      <w:r>
        <w:rPr>
          <w:rFonts w:eastAsia="Times New Roman"/>
          <w:szCs w:val="24"/>
        </w:rPr>
        <w:t>abels</w:t>
      </w:r>
    </w:p>
    <w:p w14:paraId="226F4785" w14:textId="77777777" w:rsidR="006A2DB6" w:rsidRDefault="006A2DB6">
      <w:pPr>
        <w:pStyle w:val="Textkrper"/>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Textkrper"/>
        <w:autoSpaceDE w:val="0"/>
        <w:autoSpaceDN w:val="0"/>
        <w:adjustRightInd w:val="0"/>
        <w:rPr>
          <w:szCs w:val="24"/>
        </w:rPr>
      </w:pPr>
      <w:r>
        <w:rPr>
          <w:szCs w:val="24"/>
        </w:rPr>
        <w:t>We assume that mirror parts have other part labels than their “base” parts.</w:t>
      </w:r>
    </w:p>
    <w:p w14:paraId="7AB21704" w14:textId="2AC587A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160ECE">
        <w:rPr>
          <w:szCs w:val="24"/>
        </w:rPr>
        <w:t>OTE</w:t>
      </w:r>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r w:rsidR="00160ECE">
        <w:rPr>
          <w:szCs w:val="24"/>
        </w:rPr>
        <w:t xml:space="preserve">a </w:t>
      </w:r>
      <w:r>
        <w:rPr>
          <w:szCs w:val="24"/>
        </w:rPr>
        <w:t>few characters (</w:t>
      </w:r>
      <w:r w:rsidR="00160ECE">
        <w:rPr>
          <w:szCs w:val="24"/>
        </w:rPr>
        <w:t xml:space="preserve">e.g. </w:t>
      </w:r>
      <w:r>
        <w:rPr>
          <w:szCs w:val="24"/>
        </w:rPr>
        <w:t>some 8 to 12), resembles more to a number than to a name, and therefore, is not human readable. In our context, the term “part label” refers to the latter one.</w:t>
      </w:r>
    </w:p>
    <w:p w14:paraId="1D29DE2E" w14:textId="4D3AE11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r w:rsidR="00160ECE">
        <w:rPr>
          <w:rFonts w:eastAsia="Times New Roman"/>
          <w:szCs w:val="24"/>
        </w:rPr>
        <w:t>i</w:t>
      </w:r>
      <w:r>
        <w:rPr>
          <w:rFonts w:eastAsia="Times New Roman"/>
          <w:szCs w:val="24"/>
        </w:rPr>
        <w:t>nstances</w:t>
      </w:r>
    </w:p>
    <w:p w14:paraId="6A3D4993" w14:textId="77777777" w:rsidR="006A2DB6" w:rsidRDefault="006A2DB6">
      <w:pPr>
        <w:pStyle w:val="Textkrper"/>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Textkrper"/>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proofErr w:type="spellStart"/>
      <w:r w:rsidRPr="000802A7">
        <w:rPr>
          <w:rStyle w:val="ISOCode"/>
        </w:rPr>
        <w:t>pname</w:t>
      </w:r>
      <w:proofErr w:type="spellEnd"/>
      <w:r>
        <w:rPr>
          <w:szCs w:val="24"/>
        </w:rPr>
        <w:t>.</w:t>
      </w:r>
    </w:p>
    <w:p w14:paraId="38D4915C" w14:textId="7EE847B5" w:rsidR="006A2DB6" w:rsidRDefault="006A2DB6">
      <w:pPr>
        <w:pStyle w:val="Textkrper"/>
        <w:autoSpaceDE w:val="0"/>
        <w:autoSpaceDN w:val="0"/>
        <w:adjustRightInd w:val="0"/>
        <w:rPr>
          <w:szCs w:val="24"/>
        </w:rPr>
      </w:pPr>
      <w:r>
        <w:rPr>
          <w:szCs w:val="24"/>
        </w:rPr>
        <w:t>Even if finite elements of different parts have the same physical behaviour (e.g. left and right wing of a car), they usually have assigned different properties. This can be seen as a reminiscence to ancient times when parts had not been invented</w:t>
      </w:r>
      <w:ins w:id="27" w:author="Franke, Carsten" w:date="2024-05-06T10:16:00Z" w16du:dateUtc="2024-05-06T08:16:00Z">
        <w:r w:rsidR="00C63BB2">
          <w:rPr>
            <w:szCs w:val="24"/>
          </w:rPr>
          <w:t xml:space="preserve"> and</w:t>
        </w:r>
      </w:ins>
      <w:del w:id="28" w:author="Franke, Carsten" w:date="2024-05-06T10:16:00Z" w16du:dateUtc="2024-05-06T08:16:00Z">
        <w:r w:rsidDel="00C63BB2">
          <w:rPr>
            <w:szCs w:val="24"/>
          </w:rPr>
          <w:delText>.</w:delText>
        </w:r>
      </w:del>
      <w:r>
        <w:rPr>
          <w:szCs w:val="24"/>
        </w:rPr>
        <w:t xml:space="preserve"> </w:t>
      </w:r>
      <w:del w:id="29" w:author="Franke, Carsten" w:date="2024-05-06T10:16:00Z" w16du:dateUtc="2024-05-06T08:16:00Z">
        <w:r w:rsidDel="00C63BB2">
          <w:rPr>
            <w:szCs w:val="24"/>
          </w:rPr>
          <w:delText>P</w:delText>
        </w:r>
      </w:del>
      <w:ins w:id="30" w:author="Franke, Carsten" w:date="2024-05-06T10:16:00Z" w16du:dateUtc="2024-05-06T08:16:00Z">
        <w:r w:rsidR="00C63BB2">
          <w:rPr>
            <w:szCs w:val="24"/>
          </w:rPr>
          <w:t>p</w:t>
        </w:r>
      </w:ins>
      <w:r>
        <w:rPr>
          <w:szCs w:val="24"/>
        </w:rPr>
        <w:t>roperties were also used for administrative purposes</w:t>
      </w:r>
      <w:del w:id="31" w:author="Franke, Carsten" w:date="2024-05-06T10:16:00Z" w16du:dateUtc="2024-05-06T08:16:00Z">
        <w:r w:rsidDel="00C63BB2">
          <w:rPr>
            <w:szCs w:val="24"/>
          </w:rPr>
          <w:delText xml:space="preserve">, </w:delText>
        </w:r>
        <w:commentRangeStart w:id="32"/>
        <w:commentRangeStart w:id="33"/>
        <w:commentRangeStart w:id="34"/>
        <w:r w:rsidDel="00C63BB2">
          <w:rPr>
            <w:szCs w:val="24"/>
          </w:rPr>
          <w:delText>then</w:delText>
        </w:r>
      </w:del>
      <w:r>
        <w:rPr>
          <w:szCs w:val="24"/>
        </w:rPr>
        <w:t>.</w:t>
      </w:r>
      <w:commentRangeEnd w:id="32"/>
      <w:r w:rsidR="00F35DC2">
        <w:rPr>
          <w:rStyle w:val="Kommentarzeichen"/>
          <w:rFonts w:ascii="Calibri" w:eastAsia="Times New Roman" w:hAnsi="Calibri"/>
          <w:lang w:val="en-US" w:eastAsia="x-none"/>
        </w:rPr>
        <w:commentReference w:id="32"/>
      </w:r>
      <w:commentRangeEnd w:id="33"/>
      <w:r w:rsidR="00E00489">
        <w:rPr>
          <w:rStyle w:val="Kommentarzeichen"/>
          <w:rFonts w:ascii="Calibri" w:eastAsia="Times New Roman" w:hAnsi="Calibri"/>
          <w:lang w:val="en-US" w:eastAsia="x-none"/>
        </w:rPr>
        <w:commentReference w:id="33"/>
      </w:r>
      <w:commentRangeEnd w:id="34"/>
      <w:r w:rsidR="001D1C71">
        <w:rPr>
          <w:rStyle w:val="Kommentarzeichen"/>
          <w:rFonts w:ascii="Calibri" w:eastAsia="Times New Roman" w:hAnsi="Calibri"/>
          <w:lang w:val="en-US" w:eastAsia="x-none"/>
        </w:rPr>
        <w:commentReference w:id="34"/>
      </w:r>
    </w:p>
    <w:p w14:paraId="4DD943F9" w14:textId="77777777" w:rsidR="006A2DB6" w:rsidRDefault="006A2DB6">
      <w:pPr>
        <w:pStyle w:val="Textkrper"/>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Textkrper"/>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17F3760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Sometimes, a cast part can be represented with</w:t>
      </w:r>
      <w:ins w:id="35" w:author="Franke, Carsten" w:date="2024-05-06T10:18:00Z" w16du:dateUtc="2024-05-06T08:18:00Z">
        <w:r w:rsidR="00E00489">
          <w:rPr>
            <w:szCs w:val="24"/>
          </w:rPr>
          <w:t xml:space="preserve"> </w:t>
        </w:r>
        <w:r w:rsidR="00E00489" w:rsidRPr="00E00489">
          <w:rPr>
            <w:szCs w:val="24"/>
          </w:rPr>
          <w:t>finite element</w:t>
        </w:r>
      </w:ins>
      <w:r>
        <w:rPr>
          <w:szCs w:val="24"/>
        </w:rPr>
        <w:t xml:space="preserve"> </w:t>
      </w:r>
      <w:ins w:id="36" w:author="Franke, Carsten" w:date="2024-05-06T10:18:00Z" w16du:dateUtc="2024-05-06T08:18:00Z">
        <w:r w:rsidR="00E00489">
          <w:rPr>
            <w:szCs w:val="24"/>
          </w:rPr>
          <w:t>(</w:t>
        </w:r>
      </w:ins>
      <w:commentRangeStart w:id="37"/>
      <w:commentRangeStart w:id="38"/>
      <w:r>
        <w:rPr>
          <w:szCs w:val="24"/>
        </w:rPr>
        <w:t>FE</w:t>
      </w:r>
      <w:commentRangeEnd w:id="37"/>
      <w:commentRangeEnd w:id="38"/>
      <w:ins w:id="39" w:author="Franke, Carsten" w:date="2024-05-06T10:18:00Z" w16du:dateUtc="2024-05-06T08:18:00Z">
        <w:r w:rsidR="00E00489">
          <w:rPr>
            <w:szCs w:val="24"/>
          </w:rPr>
          <w:t>)</w:t>
        </w:r>
      </w:ins>
      <w:r w:rsidR="00BD0142">
        <w:rPr>
          <w:rStyle w:val="Kommentarzeichen"/>
          <w:rFonts w:ascii="Calibri" w:eastAsia="Times New Roman" w:hAnsi="Calibri"/>
          <w:lang w:val="en-US" w:eastAsia="x-none"/>
        </w:rPr>
        <w:commentReference w:id="37"/>
      </w:r>
      <w:r w:rsidR="00E00489">
        <w:rPr>
          <w:rStyle w:val="Kommentarzeichen"/>
          <w:rFonts w:ascii="Calibri" w:eastAsia="Times New Roman" w:hAnsi="Calibri"/>
          <w:lang w:val="en-US" w:eastAsia="x-none"/>
        </w:rPr>
        <w:commentReference w:id="38"/>
      </w:r>
      <w:r>
        <w:rPr>
          <w:szCs w:val="24"/>
        </w:rPr>
        <w:t xml:space="preserve"> shell element formulation in its thin areas, whereas solid elements (with different properties) are used in other areas.</w:t>
      </w:r>
    </w:p>
    <w:p w14:paraId="50DFD1E2" w14:textId="124DD93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Due to stamping processes</w:t>
      </w:r>
      <w:r w:rsidR="00BD0142">
        <w:rPr>
          <w:szCs w:val="24"/>
        </w:rPr>
        <w:t xml:space="preserve"> for example</w:t>
      </w:r>
      <w:r>
        <w:rPr>
          <w:szCs w:val="24"/>
        </w:rPr>
        <w:t xml:space="preserve">, physical behaviour and thickness </w:t>
      </w:r>
      <w:commentRangeStart w:id="40"/>
      <w:commentRangeStart w:id="41"/>
      <w:r>
        <w:rPr>
          <w:szCs w:val="24"/>
        </w:rPr>
        <w:t>may</w:t>
      </w:r>
      <w:commentRangeEnd w:id="40"/>
      <w:r w:rsidR="00BD0142">
        <w:rPr>
          <w:rStyle w:val="Kommentarzeichen"/>
          <w:rFonts w:ascii="Calibri" w:eastAsia="Times New Roman" w:hAnsi="Calibri"/>
          <w:lang w:val="en-US" w:eastAsia="x-none"/>
        </w:rPr>
        <w:commentReference w:id="40"/>
      </w:r>
      <w:commentRangeEnd w:id="41"/>
      <w:r w:rsidR="00CE4316">
        <w:rPr>
          <w:rStyle w:val="Kommentarzeichen"/>
          <w:rFonts w:ascii="Calibri" w:eastAsia="Times New Roman" w:hAnsi="Calibri"/>
          <w:lang w:val="en-US" w:eastAsia="x-none"/>
        </w:rPr>
        <w:commentReference w:id="41"/>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Textkrper"/>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4CA23FB7" w:rsidR="006A2DB6" w:rsidRDefault="006A2DB6">
      <w:pPr>
        <w:pStyle w:val="Textkrper"/>
        <w:autoSpaceDE w:val="0"/>
        <w:autoSpaceDN w:val="0"/>
        <w:adjustRightInd w:val="0"/>
        <w:rPr>
          <w:szCs w:val="24"/>
        </w:rPr>
      </w:pPr>
      <w:r>
        <w:rPr>
          <w:szCs w:val="24"/>
        </w:rPr>
        <w:t xml:space="preserve">However, in χMCF, an assembly is considered a set of parts, denoted by their part labels or properties. They do not need to have any special relation respective to the part graph. The opposite is true: χMCF-assemblies address situations where specifying a single property would not address </w:t>
      </w:r>
      <w:commentRangeStart w:id="42"/>
      <w:r>
        <w:rPr>
          <w:szCs w:val="24"/>
        </w:rPr>
        <w:t>enough</w:t>
      </w:r>
      <w:ins w:id="43" w:author="LUEJE Claudia" w:date="2024-05-02T17:05:00Z">
        <w:r w:rsidR="00362004">
          <w:rPr>
            <w:szCs w:val="24"/>
          </w:rPr>
          <w:t xml:space="preserve">. </w:t>
        </w:r>
      </w:ins>
      <w:del w:id="44" w:author="LUEJE Claudia" w:date="2024-05-02T17:05:00Z">
        <w:r w:rsidDel="00362004">
          <w:rPr>
            <w:szCs w:val="24"/>
          </w:rPr>
          <w:delText>, a</w:delText>
        </w:r>
      </w:del>
      <w:ins w:id="45" w:author="LUEJE Claudia" w:date="2024-05-02T17:05:00Z">
        <w:r w:rsidR="00362004">
          <w:rPr>
            <w:szCs w:val="24"/>
          </w:rPr>
          <w:t>A</w:t>
        </w:r>
      </w:ins>
      <w:r>
        <w:rPr>
          <w:szCs w:val="24"/>
        </w:rPr>
        <w:t xml:space="preserve"> high</w:t>
      </w:r>
      <w:commentRangeEnd w:id="42"/>
      <w:r w:rsidR="00CE4316">
        <w:rPr>
          <w:rStyle w:val="Kommentarzeichen"/>
          <w:rFonts w:ascii="Calibri" w:eastAsia="Times New Roman" w:hAnsi="Calibri"/>
          <w:lang w:val="en-US" w:eastAsia="x-none"/>
        </w:rPr>
        <w:commentReference w:id="42"/>
      </w:r>
      <w:r>
        <w:rPr>
          <w:szCs w:val="24"/>
        </w:rPr>
        <w:t>-level part would address way too many elements and medium-size parts would not make the job.</w:t>
      </w:r>
    </w:p>
    <w:p w14:paraId="50344F6C" w14:textId="400B7CA5" w:rsidR="006A2DB6" w:rsidRDefault="006A2DB6">
      <w:pPr>
        <w:pStyle w:val="Textkrper"/>
        <w:autoSpaceDE w:val="0"/>
        <w:autoSpaceDN w:val="0"/>
        <w:adjustRightInd w:val="0"/>
        <w:rPr>
          <w:szCs w:val="24"/>
        </w:rPr>
      </w:pPr>
      <w:r>
        <w:rPr>
          <w:szCs w:val="24"/>
        </w:rPr>
        <w:t>On the other hand, this does not happen too often</w:t>
      </w:r>
      <w:r w:rsidR="00362004">
        <w:rPr>
          <w:szCs w:val="24"/>
        </w:rPr>
        <w:t>.</w:t>
      </w:r>
      <w:r>
        <w:rPr>
          <w:szCs w:val="24"/>
        </w:rPr>
        <w:t xml:space="preserve"> </w:t>
      </w:r>
      <w:bookmarkStart w:id="46" w:name="_Hlk165883375"/>
      <w:r w:rsidR="00362004">
        <w:rPr>
          <w:szCs w:val="24"/>
        </w:rPr>
        <w:t>For example, i</w:t>
      </w:r>
      <w:bookmarkEnd w:id="46"/>
      <w:r>
        <w:rPr>
          <w:szCs w:val="24"/>
        </w:rPr>
        <w:t xml:space="preserve">f 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508B397F"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r w:rsidR="00362004">
        <w:rPr>
          <w:szCs w:val="24"/>
        </w:rPr>
        <w:t>ersus</w:t>
      </w:r>
      <w:r w:rsidR="006A2DB6">
        <w:rPr>
          <w:szCs w:val="24"/>
        </w:rPr>
        <w:t xml:space="preserve"> seam weld crossing physical </w:t>
      </w:r>
      <w:proofErr w:type="gramStart"/>
      <w:r w:rsidR="006A2DB6">
        <w:rPr>
          <w:szCs w:val="24"/>
        </w:rPr>
        <w:t>gap</w:t>
      </w:r>
      <w:proofErr w:type="gramEnd"/>
    </w:p>
    <w:p w14:paraId="1780D606" w14:textId="1990994D" w:rsidR="006A2DB6" w:rsidRDefault="00362004">
      <w:pPr>
        <w:pStyle w:val="Textkrper"/>
        <w:autoSpaceDE w:val="0"/>
        <w:autoSpaceDN w:val="0"/>
        <w:adjustRightInd w:val="0"/>
        <w:rPr>
          <w:szCs w:val="24"/>
        </w:rPr>
      </w:pPr>
      <w:r>
        <w:rPr>
          <w:szCs w:val="24"/>
        </w:rPr>
        <w:t>E</w:t>
      </w:r>
      <w:r w:rsidR="006A2DB6">
        <w:rPr>
          <w:szCs w:val="24"/>
        </w:rPr>
        <w:t xml:space="preserve">ven if there is </w:t>
      </w:r>
      <w:commentRangeStart w:id="47"/>
      <w:r w:rsidR="006A2DB6">
        <w:rPr>
          <w:szCs w:val="24"/>
        </w:rPr>
        <w:t>a gap</w:t>
      </w:r>
      <w:ins w:id="48" w:author="LUEJE Claudia" w:date="2024-05-02T17:06:00Z">
        <w:r>
          <w:rPr>
            <w:szCs w:val="24"/>
          </w:rPr>
          <w:t xml:space="preserve">, </w:t>
        </w:r>
      </w:ins>
      <w:del w:id="49" w:author="LUEJE Claudia" w:date="2024-05-02T17:06:00Z">
        <w:r w:rsidR="006A2DB6" w:rsidDel="00362004">
          <w:rPr>
            <w:szCs w:val="24"/>
          </w:rPr>
          <w:delText>: D</w:delText>
        </w:r>
      </w:del>
      <w:ins w:id="50" w:author="LUEJE Claudia" w:date="2024-05-02T17:06:00Z">
        <w:r>
          <w:rPr>
            <w:szCs w:val="24"/>
          </w:rPr>
          <w:t>d</w:t>
        </w:r>
      </w:ins>
      <w:r w:rsidR="006A2DB6">
        <w:rPr>
          <w:szCs w:val="24"/>
        </w:rPr>
        <w:t xml:space="preserve">ue to </w:t>
      </w:r>
      <w:commentRangeEnd w:id="47"/>
      <w:r w:rsidR="00FA661C">
        <w:rPr>
          <w:rStyle w:val="Kommentarzeichen"/>
          <w:rFonts w:ascii="Calibri" w:eastAsia="Times New Roman" w:hAnsi="Calibri"/>
          <w:lang w:val="en-US" w:eastAsia="x-none"/>
        </w:rPr>
        <w:commentReference w:id="47"/>
      </w:r>
      <w:r w:rsidR="006A2DB6">
        <w:rPr>
          <w:szCs w:val="24"/>
        </w:rPr>
        <w:t xml:space="preserve">geometrical proximity and usual assembly processes, it is very likely that properties A and C belong to the same part just one level above </w:t>
      </w:r>
      <w:commentRangeStart w:id="51"/>
      <w:r w:rsidR="006A2DB6">
        <w:rPr>
          <w:szCs w:val="24"/>
        </w:rPr>
        <w:t>in part graph.</w:t>
      </w:r>
      <w:commentRangeEnd w:id="51"/>
      <w:r w:rsidR="00FA661C">
        <w:rPr>
          <w:rStyle w:val="Kommentarzeichen"/>
          <w:rFonts w:ascii="Calibri" w:eastAsia="Times New Roman" w:hAnsi="Calibri"/>
          <w:lang w:val="en-US" w:eastAsia="x-none"/>
        </w:rPr>
        <w:commentReference w:id="51"/>
      </w:r>
    </w:p>
    <w:p w14:paraId="449F5D80" w14:textId="64C1E5A8" w:rsidR="006A2DB6" w:rsidRDefault="006A2DB6">
      <w:pPr>
        <w:pStyle w:val="berschrift1"/>
        <w:autoSpaceDE w:val="0"/>
        <w:autoSpaceDN w:val="0"/>
        <w:adjustRightInd w:val="0"/>
        <w:rPr>
          <w:rFonts w:eastAsia="Times New Roman"/>
          <w:szCs w:val="24"/>
        </w:rPr>
      </w:pPr>
      <w:r>
        <w:rPr>
          <w:rFonts w:eastAsia="Times New Roman"/>
          <w:szCs w:val="24"/>
        </w:rPr>
        <w:t xml:space="preserve">File </w:t>
      </w:r>
      <w:r w:rsidR="00362004">
        <w:rPr>
          <w:rFonts w:eastAsia="Times New Roman"/>
          <w:szCs w:val="24"/>
        </w:rPr>
        <w:t>s</w:t>
      </w:r>
      <w:r>
        <w:rPr>
          <w:rFonts w:eastAsia="Times New Roman"/>
          <w:szCs w:val="24"/>
        </w:rPr>
        <w:t>tructure of χMCF</w:t>
      </w:r>
    </w:p>
    <w:p w14:paraId="30D2CF9E"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2273AB41" w14:textId="5DB05A3A" w:rsidR="006A2DB6" w:rsidRDefault="006A2DB6">
      <w:pPr>
        <w:pStyle w:val="Textkrper"/>
        <w:autoSpaceDE w:val="0"/>
        <w:autoSpaceDN w:val="0"/>
        <w:adjustRightInd w:val="0"/>
        <w:rPr>
          <w:szCs w:val="24"/>
        </w:rPr>
      </w:pPr>
      <w:r>
        <w:rPr>
          <w:szCs w:val="24"/>
        </w:rPr>
        <w:t>As mentioned, χMCF is built upon XML. This eases χMCF to offer a clear logical structure.</w:t>
      </w:r>
    </w:p>
    <w:p w14:paraId="4A7DA1B2" w14:textId="77777777" w:rsidR="006A2DB6" w:rsidRDefault="006A2DB6">
      <w:pPr>
        <w:pStyle w:val="Textkrper"/>
        <w:autoSpaceDE w:val="0"/>
        <w:autoSpaceDN w:val="0"/>
        <w:adjustRightInd w:val="0"/>
        <w:rPr>
          <w:szCs w:val="24"/>
        </w:rPr>
      </w:pPr>
      <w:r>
        <w:rPr>
          <w:szCs w:val="24"/>
        </w:rPr>
        <w:t xml:space="preserve">The root/document element of χMCF must be named </w:t>
      </w:r>
      <w:r w:rsidRPr="000802A7">
        <w:rPr>
          <w:rStyle w:val="ISOCode"/>
        </w:rPr>
        <w:t>&lt;</w:t>
      </w:r>
      <w:proofErr w:type="spellStart"/>
      <w:r w:rsidRPr="000802A7">
        <w:rPr>
          <w:rStyle w:val="ISOCode"/>
        </w:rPr>
        <w:t>xmcf</w:t>
      </w:r>
      <w:proofErr w:type="spellEnd"/>
      <w:r w:rsidRPr="000802A7">
        <w:rPr>
          <w:rStyle w:val="ISOCode"/>
        </w:rPr>
        <w:t>/&gt;</w:t>
      </w:r>
      <w:r w:rsidRPr="00FA661C">
        <w:rPr>
          <w:szCs w:val="24"/>
          <w:rPrChange w:id="52" w:author="Franke, Carsten" w:date="2024-05-06T10:27:00Z" w16du:dateUtc="2024-05-06T08:27:00Z">
            <w:rPr>
              <w:rStyle w:val="ISOCode"/>
            </w:rPr>
          </w:rPrChange>
        </w:rPr>
        <w:t>.</w:t>
      </w:r>
      <w:r>
        <w:rPr>
          <w:szCs w:val="24"/>
        </w:rPr>
        <w:t xml:space="preserve"> The root element may contain the following types of child elements:</w:t>
      </w:r>
    </w:p>
    <w:p w14:paraId="50B115A3" w14:textId="2B1078C4"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w:t>
      </w:r>
      <w:r w:rsidR="006A2DB6">
        <w:rPr>
          <w:szCs w:val="24"/>
        </w:rPr>
        <w:tab/>
        <w:t>Comments following the usual XML standard; therefore, not further discussed here,</w:t>
      </w:r>
    </w:p>
    <w:p w14:paraId="3497DE3D" w14:textId="28493F40"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w:t>
      </w:r>
      <w:r w:rsidR="006A2DB6">
        <w:rPr>
          <w:szCs w:val="24"/>
        </w:rPr>
        <w:tab/>
        <w:t>Elements containing general information,</w:t>
      </w:r>
    </w:p>
    <w:p w14:paraId="4135A3B3" w14:textId="480BF8DF"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w:t>
      </w:r>
      <w:r w:rsidR="006A2DB6">
        <w:rPr>
          <w:szCs w:val="24"/>
        </w:rPr>
        <w:tab/>
        <w:t xml:space="preserve">Groups of connection specific elements </w:t>
      </w:r>
      <w:r w:rsidR="006A2DB6" w:rsidRPr="000802A7">
        <w:rPr>
          <w:rStyle w:val="ISOCode"/>
        </w:rPr>
        <w:t>&lt;connection_group/&gt;</w:t>
      </w:r>
      <w:r w:rsidR="006A2DB6">
        <w:rPr>
          <w:szCs w:val="24"/>
        </w:rPr>
        <w:t xml:space="preserve"> of arbitrary number,</w:t>
      </w:r>
    </w:p>
    <w:p w14:paraId="41D5E630" w14:textId="6513DC8A"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6A2DB6">
        <w:rPr>
          <w:szCs w:val="24"/>
        </w:rPr>
        <w:t>)</w:t>
      </w:r>
      <w:r w:rsidR="006A2DB6">
        <w:rPr>
          <w:szCs w:val="24"/>
        </w:rPr>
        <w:tab/>
        <w:t xml:space="preserve">Element </w:t>
      </w:r>
      <w:r w:rsidR="006A2DB6" w:rsidRPr="000802A7">
        <w:rPr>
          <w:rStyle w:val="ISOCode"/>
        </w:rPr>
        <w:t>&lt;appdata/&gt;</w:t>
      </w:r>
      <w:r w:rsidR="006A2DB6">
        <w:rPr>
          <w:szCs w:val="24"/>
        </w:rPr>
        <w:t xml:space="preserve"> containing specific data for individual applications,</w:t>
      </w:r>
    </w:p>
    <w:p w14:paraId="45ECA950" w14:textId="59BF2BC5" w:rsidR="006A2DB6" w:rsidRDefault="00EA325C">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A2DB6">
        <w:rPr>
          <w:szCs w:val="24"/>
        </w:rPr>
        <w:t>)</w:t>
      </w:r>
      <w:r w:rsidR="006A2DB6">
        <w:rPr>
          <w:szCs w:val="24"/>
        </w:rPr>
        <w:tab/>
        <w:t xml:space="preserve">Element </w:t>
      </w:r>
      <w:r w:rsidR="006A2DB6" w:rsidRPr="000802A7">
        <w:rPr>
          <w:rStyle w:val="ISOCode"/>
        </w:rPr>
        <w:t>&lt;</w:t>
      </w:r>
      <w:proofErr w:type="spellStart"/>
      <w:r w:rsidR="006A2DB6" w:rsidRPr="000802A7">
        <w:rPr>
          <w:rStyle w:val="ISOCode"/>
        </w:rPr>
        <w:t>femdata</w:t>
      </w:r>
      <w:proofErr w:type="spellEnd"/>
      <w:r w:rsidR="006A2DB6" w:rsidRPr="000802A7">
        <w:rPr>
          <w:rStyle w:val="ISOCode"/>
        </w:rPr>
        <w:t>/&gt;</w:t>
      </w:r>
      <w:r w:rsidR="006A2DB6">
        <w:rPr>
          <w:szCs w:val="24"/>
        </w:rPr>
        <w:t xml:space="preserve"> containing finite element specific data.</w:t>
      </w:r>
    </w:p>
    <w:p w14:paraId="23282E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Elements containing general </w:t>
      </w:r>
      <w:proofErr w:type="gramStart"/>
      <w:r>
        <w:rPr>
          <w:rFonts w:eastAsia="Times New Roman"/>
          <w:szCs w:val="24"/>
        </w:rPr>
        <w:t>information</w:t>
      </w:r>
      <w:proofErr w:type="gramEnd"/>
    </w:p>
    <w:p w14:paraId="5797D539"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Textkrper"/>
        <w:autoSpaceDE w:val="0"/>
        <w:autoSpaceDN w:val="0"/>
        <w:adjustRightInd w:val="0"/>
        <w:rPr>
          <w:szCs w:val="24"/>
        </w:rPr>
      </w:pPr>
      <w:r>
        <w:rPr>
          <w:szCs w:val="24"/>
        </w:rPr>
        <w:t>χMCF has the following elements for general information:</w:t>
      </w: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lastRenderedPageBreak/>
              <w:t>—</w:t>
            </w:r>
          </w:p>
        </w:tc>
        <w:tc>
          <w:tcPr>
            <w:tcW w:w="1866" w:type="dxa"/>
          </w:tcPr>
          <w:p w14:paraId="38595180"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Textkrper"/>
        <w:autoSpaceDE w:val="0"/>
        <w:autoSpaceDN w:val="0"/>
        <w:adjustRightInd w:val="0"/>
        <w:rPr>
          <w:szCs w:val="24"/>
        </w:rPr>
      </w:pPr>
      <w:r>
        <w:rPr>
          <w:szCs w:val="24"/>
        </w:rPr>
        <w:t xml:space="preserve">The root element </w:t>
      </w:r>
      <w:r w:rsidRPr="000802A7">
        <w:rPr>
          <w:rStyle w:val="ISOCode"/>
        </w:rPr>
        <w:t>&lt;</w:t>
      </w:r>
      <w:proofErr w:type="spellStart"/>
      <w:r w:rsidRPr="000802A7">
        <w:rPr>
          <w:rStyle w:val="ISOCode"/>
        </w:rPr>
        <w:t>xmcf</w:t>
      </w:r>
      <w:proofErr w:type="spellEnd"/>
      <w:r w:rsidRPr="000802A7">
        <w:rPr>
          <w:rStyle w:val="ISOCode"/>
        </w:rPr>
        <w:t>/&gt;</w:t>
      </w:r>
      <w:r>
        <w:rPr>
          <w:szCs w:val="24"/>
        </w:rPr>
        <w:t xml:space="preserve"> contains the following nested </w:t>
      </w:r>
      <w:proofErr w:type="spellStart"/>
      <w:r>
        <w:rPr>
          <w:szCs w:val="24"/>
        </w:rPr>
        <w:t>element</w:t>
      </w:r>
      <w:r w:rsidR="006145A5">
        <w:rPr>
          <w:szCs w:val="24"/>
        </w:rPr>
        <w:t>h</w:t>
      </w:r>
      <w:r>
        <w:rPr>
          <w:szCs w:val="24"/>
        </w:rPr>
        <w:t>s</w:t>
      </w:r>
      <w:proofErr w:type="spellEnd"/>
      <w:r>
        <w:rPr>
          <w:szCs w:val="24"/>
        </w:rPr>
        <w:t xml:space="preserve">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w:t>
      </w:r>
      <w:proofErr w:type="spellStart"/>
      <w:r w:rsidR="006A2DB6" w:rsidRPr="000802A7">
        <w:rPr>
          <w:rStyle w:val="ISOCode"/>
        </w:rPr>
        <w:t>xmcf</w:t>
      </w:r>
      <w:proofErr w:type="spellEnd"/>
      <w:r w:rsidR="006A2DB6" w:rsidRPr="000802A7">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185FB47" w:rsidR="006A2DB6" w:rsidRPr="00EC4DAD" w:rsidRDefault="006A2DB6" w:rsidP="006A2DB6">
            <w:pPr>
              <w:pStyle w:val="Tableheader"/>
              <w:autoSpaceDE w:val="0"/>
              <w:autoSpaceDN w:val="0"/>
              <w:adjustRightInd w:val="0"/>
              <w:jc w:val="both"/>
            </w:pPr>
            <w:del w:id="53" w:author="Franke, Carsten" w:date="2024-05-14T16:32:00Z" w16du:dateUtc="2024-05-14T14:32:00Z">
              <w:r w:rsidRPr="00EC4DAD" w:rsidDel="00213449">
                <w:rPr>
                  <w:szCs w:val="24"/>
                </w:rPr>
                <w:delText>Nested Elements</w:delText>
              </w:r>
            </w:del>
            <w:ins w:id="54" w:author="Franke, Carsten" w:date="2024-05-14T16:32:00Z" w16du:dateUtc="2024-05-14T14:32:00Z">
              <w:r w:rsidR="00213449">
                <w:rPr>
                  <w:szCs w:val="24"/>
                </w:rPr>
                <w:t>Nested elements</w:t>
              </w:r>
            </w:ins>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0F9BAAD3"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proofErr w:type="spellStart"/>
            <w:r w:rsidRPr="00DB2A9F">
              <w:rPr>
                <w:b w:val="0"/>
                <w:szCs w:val="24"/>
              </w:rPr>
              <w:t>femdata</w:t>
            </w:r>
            <w:proofErr w:type="spellEnd"/>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559F2A6C"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6FAA4436" w:rsidR="006A2DB6" w:rsidRPr="00DB2A9F" w:rsidRDefault="006A2DB6" w:rsidP="006A2DB6">
            <w:pPr>
              <w:pStyle w:val="Tablebody"/>
              <w:autoSpaceDE w:val="0"/>
              <w:autoSpaceDN w:val="0"/>
              <w:adjustRightInd w:val="0"/>
              <w:jc w:val="both"/>
              <w:rPr>
                <w:b w:val="0"/>
              </w:rPr>
            </w:pPr>
            <w:r w:rsidRPr="00DB2A9F">
              <w:rPr>
                <w:b w:val="0"/>
                <w:szCs w:val="24"/>
              </w:rPr>
              <w:t xml:space="preserve">See </w:t>
            </w:r>
            <w:r w:rsidRPr="00DB2A9F">
              <w:rPr>
                <w:rStyle w:val="citesec"/>
                <w:b w:val="0"/>
                <w:szCs w:val="24"/>
              </w:rPr>
              <w:t>7.4</w:t>
            </w:r>
          </w:p>
        </w:tc>
      </w:tr>
    </w:tbl>
    <w:p w14:paraId="4099D47B" w14:textId="1DC9D71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47786823" w:rsidR="006A2DB6" w:rsidRDefault="006A2DB6">
      <w:pPr>
        <w:pStyle w:val="Textkrper"/>
        <w:autoSpaceDE w:val="0"/>
        <w:autoSpaceDN w:val="0"/>
        <w:adjustRightInd w:val="0"/>
        <w:rPr>
          <w:szCs w:val="24"/>
        </w:rPr>
      </w:pPr>
      <w:r>
        <w:rPr>
          <w:szCs w:val="24"/>
        </w:rPr>
        <w:t xml:space="preserve">The element </w:t>
      </w:r>
      <w:r w:rsidRPr="000802A7">
        <w:rPr>
          <w:rStyle w:val="ISOCode"/>
        </w:rPr>
        <w:t>&lt;date/&gt;</w:t>
      </w:r>
      <w:r>
        <w:rPr>
          <w:szCs w:val="24"/>
        </w:rPr>
        <w:t xml:space="preserve"> of the format “</w:t>
      </w:r>
      <w:proofErr w:type="spellStart"/>
      <w:r>
        <w:rPr>
          <w:szCs w:val="24"/>
        </w:rPr>
        <w:t>yyyy</w:t>
      </w:r>
      <w:proofErr w:type="spellEnd"/>
      <w:r>
        <w:rPr>
          <w:szCs w:val="24"/>
        </w:rPr>
        <w:t>-mm-dd” specifies the date on which the file was created. It follows</w:t>
      </w:r>
      <w:r w:rsidR="002A7093">
        <w:rPr>
          <w:szCs w:val="24"/>
        </w:rPr>
        <w:t xml:space="preserve"> the</w:t>
      </w:r>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r w:rsidR="0032576B">
        <w:rPr>
          <w:szCs w:val="24"/>
        </w:rPr>
        <w:t> </w:t>
      </w:r>
      <w:r w:rsidRPr="00FA661C">
        <w:rPr>
          <w:szCs w:val="24"/>
          <w:vertAlign w:val="superscript"/>
        </w:rPr>
        <w:t>[</w:t>
      </w:r>
      <w:r w:rsidRPr="00FA661C">
        <w:rPr>
          <w:rStyle w:val="citebib"/>
          <w:szCs w:val="24"/>
          <w:vertAlign w:val="superscript"/>
        </w:rPr>
        <w:t>4</w:t>
      </w:r>
      <w:r w:rsidRPr="00FA661C">
        <w:rPr>
          <w:szCs w:val="24"/>
          <w:vertAlign w:val="superscript"/>
        </w:rPr>
        <w:t>]</w:t>
      </w:r>
      <w:r>
        <w:rPr>
          <w:szCs w:val="24"/>
        </w:rPr>
        <w:t>.</w:t>
      </w:r>
    </w:p>
    <w:p w14:paraId="0EE71476" w14:textId="589F0B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w:t>
      </w:r>
      <w:proofErr w:type="gramStart"/>
      <w:r>
        <w:rPr>
          <w:szCs w:val="24"/>
        </w:rPr>
        <w:t>" ?</w:t>
      </w:r>
      <w:proofErr w:type="gramEnd"/>
      <w:r>
        <w:rPr>
          <w:szCs w:val="24"/>
        </w:rPr>
        <w:t>&gt;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w:t>
      </w:r>
      <w:proofErr w:type="spellStart"/>
      <w:proofErr w:type="gramStart"/>
      <w:r w:rsidRPr="006A2DB6">
        <w:rPr>
          <w:szCs w:val="24"/>
          <w:lang w:val="fr-CH"/>
        </w:rPr>
        <w:t>xmcf</w:t>
      </w:r>
      <w:proofErr w:type="spellEnd"/>
      <w:proofErr w:type="gramEnd"/>
      <w:r w:rsidRPr="006A2DB6">
        <w:rPr>
          <w:szCs w:val="24"/>
          <w:lang w:val="fr-CH"/>
        </w:rPr>
        <w:t xml:space="preserve"> </w:t>
      </w:r>
      <w:proofErr w:type="spellStart"/>
      <w:r w:rsidRPr="006A2DB6">
        <w:rPr>
          <w:szCs w:val="24"/>
          <w:lang w:val="fr-CH"/>
        </w:rPr>
        <w:t>xmlns:xsi</w:t>
      </w:r>
      <w:proofErr w:type="spellEnd"/>
      <w:r w:rsidRPr="006A2DB6">
        <w:rPr>
          <w:szCs w:val="24"/>
          <w:lang w:val="fr-CH"/>
        </w:rPr>
        <w:t>="</w:t>
      </w:r>
      <w:hyperlink r:id="rId28"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proofErr w:type="spellStart"/>
      <w:proofErr w:type="gramStart"/>
      <w:r w:rsidRPr="006A2DB6">
        <w:rPr>
          <w:szCs w:val="24"/>
          <w:lang w:val="fr-CH"/>
        </w:rPr>
        <w:t>xsi:noNamespaceSchemaLocation</w:t>
      </w:r>
      <w:proofErr w:type="spellEnd"/>
      <w:proofErr w:type="gramEnd"/>
      <w:r w:rsidRPr="006A2DB6">
        <w:rPr>
          <w:szCs w:val="24"/>
          <w:lang w:val="fr-CH"/>
        </w:rPr>
        <w:t>="</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w:t>
      </w:r>
      <w:proofErr w:type="gramStart"/>
      <w:r w:rsidRPr="006A2DB6">
        <w:rPr>
          <w:b/>
          <w:szCs w:val="24"/>
          <w:lang w:val="fr-CH"/>
        </w:rPr>
        <w:t>date</w:t>
      </w:r>
      <w:proofErr w:type="gramEnd"/>
      <w:r w:rsidRPr="006A2DB6">
        <w:rPr>
          <w:b/>
          <w:szCs w:val="24"/>
          <w:lang w:val="fr-CH"/>
        </w:rPr>
        <w:t>&gt;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w:t>
      </w:r>
      <w:proofErr w:type="gramStart"/>
      <w:r w:rsidRPr="006A2DB6">
        <w:rPr>
          <w:szCs w:val="24"/>
          <w:lang w:val="fr-CH"/>
        </w:rPr>
        <w:t>version</w:t>
      </w:r>
      <w:proofErr w:type="gramEnd"/>
      <w:r w:rsidRPr="006A2DB6">
        <w:rPr>
          <w:szCs w:val="24"/>
          <w:lang w:val="fr-CH"/>
        </w:rPr>
        <w:t>&gt;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w:t>
      </w:r>
      <w:proofErr w:type="gramStart"/>
      <w:r>
        <w:rPr>
          <w:szCs w:val="24"/>
        </w:rPr>
        <w:t>units</w:t>
      </w:r>
      <w:proofErr w:type="gramEnd"/>
      <w:r>
        <w:rPr>
          <w:szCs w:val="24"/>
        </w:rPr>
        <w:t xml:space="preserve">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w:t>
      </w:r>
      <w:proofErr w:type="spellStart"/>
      <w:r>
        <w:rPr>
          <w:szCs w:val="24"/>
        </w:rPr>
        <w:t>xmcf</w:t>
      </w:r>
      <w:proofErr w:type="spellEnd"/>
      <w:r>
        <w:rPr>
          <w:szCs w:val="24"/>
        </w:rPr>
        <w:t>&gt;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6219F17" w:rsidR="006A2DB6" w:rsidRDefault="006A2DB6" w:rsidP="00D56D21">
      <w:pPr>
        <w:pStyle w:val="Textkrper"/>
      </w:pPr>
      <w:r w:rsidRPr="00D56D21">
        <w:t xml:space="preserve">The element </w:t>
      </w:r>
      <w:r w:rsidRPr="00D56D21">
        <w:rPr>
          <w:rStyle w:val="ISOCode"/>
          <w:szCs w:val="24"/>
        </w:rPr>
        <w:t>&lt;time/&gt;</w:t>
      </w:r>
      <w:r w:rsidRPr="00D56D21">
        <w:t xml:space="preserve"> of the format “</w:t>
      </w:r>
      <w:proofErr w:type="spellStart"/>
      <w:r w:rsidRPr="00D56D21">
        <w:t>hh:</w:t>
      </w:r>
      <w:proofErr w:type="gramStart"/>
      <w:r w:rsidRPr="00D56D21">
        <w:t>mm:ss</w:t>
      </w:r>
      <w:proofErr w:type="gramEnd"/>
      <w:r w:rsidRPr="00D56D21">
        <w:t>±hh:mm</w:t>
      </w:r>
      <w:proofErr w:type="spellEnd"/>
      <w:r w:rsidRPr="00D56D21">
        <w:t xml:space="preserve">” specifies the time on which the file was created. It follows </w:t>
      </w:r>
      <w:r w:rsidR="002A7093">
        <w:t xml:space="preserve">the </w:t>
      </w:r>
      <w:r w:rsidRPr="00D56D21">
        <w:t>ISO 8601 series </w:t>
      </w:r>
      <w:r w:rsidR="00D56D21" w:rsidRPr="00964792">
        <w:rPr>
          <w:szCs w:val="24"/>
          <w:vertAlign w:val="superscript"/>
        </w:rPr>
        <w:t>[</w:t>
      </w:r>
      <w:r w:rsidR="00D56D21" w:rsidRPr="00964792">
        <w:rPr>
          <w:rStyle w:val="citebib"/>
          <w:szCs w:val="24"/>
          <w:vertAlign w:val="superscript"/>
        </w:rPr>
        <w:t>4</w:t>
      </w:r>
      <w:r w:rsidR="00D56D21" w:rsidRPr="00964792">
        <w:rPr>
          <w:szCs w:val="24"/>
          <w:vertAlign w:val="superscript"/>
        </w:rPr>
        <w:t>]</w:t>
      </w:r>
      <w:r w:rsidRPr="00D56D21">
        <w:t>.</w:t>
      </w:r>
    </w:p>
    <w:p w14:paraId="581B325B" w14:textId="77777777" w:rsidR="006A2DB6" w:rsidRDefault="006A2DB6">
      <w:pPr>
        <w:pStyle w:val="Textkrper"/>
        <w:autoSpaceDE w:val="0"/>
        <w:autoSpaceDN w:val="0"/>
        <w:adjustRightInd w:val="0"/>
        <w:rPr>
          <w:szCs w:val="24"/>
        </w:rPr>
      </w:pPr>
      <w:r>
        <w:rPr>
          <w:szCs w:val="24"/>
        </w:rPr>
        <w:t>Time element may exist only if date element exists.</w:t>
      </w:r>
    </w:p>
    <w:p w14:paraId="2667B9C8" w14:textId="129EAFF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29"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Version</w:t>
      </w:r>
    </w:p>
    <w:p w14:paraId="116A79CD" w14:textId="77777777" w:rsidR="006A2DB6" w:rsidRDefault="006A2DB6" w:rsidP="00DE1222">
      <w:pPr>
        <w:pStyle w:val="Textkrper"/>
      </w:pPr>
      <w:r>
        <w:t xml:space="preserve">The code of the χMCF standard version on which the current file is based is specified by the element </w:t>
      </w:r>
      <w:r>
        <w:rPr>
          <w:rStyle w:val="ISOCode"/>
          <w:rFonts w:cs="Times New Roman"/>
          <w:szCs w:val="24"/>
        </w:rPr>
        <w:t>&lt;version/&gt;</w:t>
      </w:r>
      <w:r>
        <w:t>.</w:t>
      </w:r>
    </w:p>
    <w:p w14:paraId="3CCF5A0E" w14:textId="1FB082EB" w:rsidR="006A2DB6" w:rsidRDefault="006A2DB6">
      <w:pPr>
        <w:pStyle w:val="Textkrper"/>
        <w:autoSpaceDE w:val="0"/>
        <w:autoSpaceDN w:val="0"/>
        <w:adjustRightInd w:val="0"/>
        <w:rPr>
          <w:szCs w:val="24"/>
        </w:rPr>
      </w:pPr>
      <w:r>
        <w:rPr>
          <w:szCs w:val="24"/>
        </w:rPr>
        <w:t xml:space="preserve">The version code of χMCF files following this document is </w:t>
      </w:r>
      <w:ins w:id="55" w:author="Franke, Carsten" w:date="2024-05-06T10:40:00Z" w16du:dateUtc="2024-05-06T08:40:00Z">
        <w:r w:rsidR="00964792" w:rsidRPr="00F833EA">
          <w:t xml:space="preserve">version </w:t>
        </w:r>
      </w:ins>
      <w:r>
        <w:rPr>
          <w:szCs w:val="24"/>
        </w:rPr>
        <w:t>3.1.1</w:t>
      </w:r>
      <w:commentRangeStart w:id="56"/>
      <w:commentRangeStart w:id="57"/>
      <w:commentRangeStart w:id="58"/>
      <w:commentRangeEnd w:id="56"/>
      <w:r>
        <w:rPr>
          <w:szCs w:val="24"/>
        </w:rPr>
        <w:commentReference w:id="56"/>
      </w:r>
      <w:commentRangeEnd w:id="57"/>
      <w:r w:rsidR="00667FBD">
        <w:rPr>
          <w:rStyle w:val="Kommentarzeichen"/>
          <w:rFonts w:ascii="Calibri" w:eastAsia="Times New Roman" w:hAnsi="Calibri"/>
          <w:lang w:val="en-US" w:eastAsia="x-none"/>
        </w:rPr>
        <w:commentReference w:id="57"/>
      </w:r>
      <w:commentRangeEnd w:id="58"/>
      <w:r w:rsidR="00964792">
        <w:rPr>
          <w:rStyle w:val="Kommentarzeichen"/>
          <w:rFonts w:ascii="Calibri" w:eastAsia="Times New Roman" w:hAnsi="Calibri"/>
          <w:lang w:val="en-US" w:eastAsia="x-none"/>
        </w:rPr>
        <w:commentReference w:id="58"/>
      </w:r>
      <w:r>
        <w:rPr>
          <w:szCs w:val="24"/>
        </w:rPr>
        <w:t>.</w:t>
      </w:r>
    </w:p>
    <w:p w14:paraId="79BEA7D8" w14:textId="570479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667FBD">
        <w:rPr>
          <w:szCs w:val="24"/>
        </w:rPr>
        <w:t>XAMPLE</w:t>
      </w:r>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 xml:space="preserve"> </w:t>
      </w:r>
      <w:proofErr w:type="spellStart"/>
      <w:proofErr w:type="gramStart"/>
      <w:r w:rsidR="006A2DB6">
        <w:rPr>
          <w:szCs w:val="24"/>
        </w:rPr>
        <w:t>xmlns:xsi</w:t>
      </w:r>
      <w:proofErr w:type="spellEnd"/>
      <w:proofErr w:type="gramEnd"/>
      <w:r w:rsidR="006A2DB6">
        <w:rPr>
          <w:szCs w:val="24"/>
        </w:rPr>
        <w:t>="</w:t>
      </w:r>
      <w:hyperlink r:id="rId30"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proofErr w:type="gramStart"/>
      <w:r w:rsidR="006A2DB6">
        <w:rPr>
          <w:szCs w:val="24"/>
        </w:rPr>
        <w:t>xsi:noNamespaceSchemaLocation</w:t>
      </w:r>
      <w:proofErr w:type="spellEnd"/>
      <w:proofErr w:type="gramEnd"/>
      <w:r w:rsidR="006A2DB6">
        <w:rPr>
          <w:szCs w:val="24"/>
        </w:rPr>
        <w:t>="</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6AD3C62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r w:rsidR="00667FBD">
        <w:rPr>
          <w:rFonts w:eastAsia="Times New Roman"/>
          <w:szCs w:val="24"/>
        </w:rPr>
        <w:t>s</w:t>
      </w:r>
      <w:r>
        <w:rPr>
          <w:rFonts w:eastAsia="Times New Roman"/>
          <w:szCs w:val="24"/>
        </w:rPr>
        <w:t>ystem</w:t>
      </w:r>
    </w:p>
    <w:p w14:paraId="0DD09F97" w14:textId="77777777" w:rsidR="006A2DB6" w:rsidRDefault="006A2DB6">
      <w:pPr>
        <w:pStyle w:val="Textkrper"/>
        <w:autoSpaceDE w:val="0"/>
        <w:autoSpaceDN w:val="0"/>
        <w:adjustRightInd w:val="0"/>
        <w:rPr>
          <w:szCs w:val="24"/>
        </w:rPr>
      </w:pPr>
      <w:r>
        <w:rPr>
          <w:szCs w:val="24"/>
        </w:rPr>
        <w:t>The unit system used by χMCF is based on the International System of Units (SI</w:t>
      </w:r>
      <w:proofErr w:type="gramStart"/>
      <w:r>
        <w:rPr>
          <w:szCs w:val="24"/>
        </w:rPr>
        <w:t>)</w:t>
      </w:r>
      <w:r>
        <w:rPr>
          <w:szCs w:val="24"/>
          <w:vertAlign w:val="superscript"/>
        </w:rPr>
        <w:t>[</w:t>
      </w:r>
      <w:proofErr w:type="gramEnd"/>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Textkrper"/>
        <w:autoSpaceDE w:val="0"/>
        <w:autoSpaceDN w:val="0"/>
        <w:adjustRightInd w:val="0"/>
        <w:rPr>
          <w:szCs w:val="24"/>
        </w:rPr>
      </w:pPr>
      <w:r>
        <w:rPr>
          <w:szCs w:val="24"/>
        </w:rPr>
        <w:t xml:space="preserve">Following non-SI units are allowed </w:t>
      </w:r>
      <w:r w:rsidR="00C32EDC">
        <w:rPr>
          <w:szCs w:val="24"/>
        </w:rPr>
        <w:t>(</w:t>
      </w:r>
      <w:r>
        <w:rPr>
          <w:szCs w:val="24"/>
        </w:rPr>
        <w:t>in addition</w:t>
      </w:r>
      <w:r w:rsidR="00C32EDC">
        <w:rPr>
          <w:szCs w:val="24"/>
        </w:rPr>
        <w:t>)</w:t>
      </w:r>
      <w:r>
        <w:rPr>
          <w:szCs w:val="24"/>
        </w:rPr>
        <w:t>: Length [in] and [ft]; Mass [lb], see</w:t>
      </w:r>
      <w:r w:rsidR="006145A5">
        <w:rPr>
          <w:szCs w:val="24"/>
        </w:rPr>
        <w:t> </w:t>
      </w:r>
      <w:r w:rsidR="00C32EDC">
        <w:rPr>
          <w:szCs w:val="24"/>
        </w:rPr>
        <w:t xml:space="preserve">Reference </w:t>
      </w:r>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Textkrper"/>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Textkrper"/>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6D2F6536" w:rsidR="006A2DB6" w:rsidRPr="00EC4DAD" w:rsidRDefault="006A2DB6" w:rsidP="006A2DB6">
            <w:pPr>
              <w:pStyle w:val="Tableheader"/>
              <w:autoSpaceDE w:val="0"/>
              <w:autoSpaceDN w:val="0"/>
              <w:adjustRightInd w:val="0"/>
              <w:jc w:val="both"/>
            </w:pPr>
            <w:del w:id="59" w:author="Franke, Carsten" w:date="2024-05-14T19:39:00Z" w16du:dateUtc="2024-05-14T17:39:00Z">
              <w:r w:rsidRPr="00EC4DAD" w:rsidDel="00936D25">
                <w:rPr>
                  <w:szCs w:val="24"/>
                </w:rPr>
                <w:delText>Value Space</w:delText>
              </w:r>
            </w:del>
            <w:ins w:id="60" w:author="Franke, Carsten" w:date="2024-05-14T19:39:00Z" w16du:dateUtc="2024-05-14T17:39:00Z">
              <w:r w:rsidR="00936D25">
                <w:rPr>
                  <w:szCs w:val="24"/>
                </w:rPr>
                <w:t>Value space</w:t>
              </w:r>
            </w:ins>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deg</w:t>
            </w:r>
            <w:proofErr w:type="spellEnd"/>
            <w:r w:rsidRPr="009C3FFA">
              <w:rPr>
                <w:b w:val="0"/>
                <w:szCs w:val="24"/>
              </w:rPr>
              <w:t>”</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w:t>
            </w:r>
            <w:proofErr w:type="spellStart"/>
            <w:r w:rsidRPr="009C3FFA">
              <w:rPr>
                <w:b w:val="0"/>
                <w:szCs w:val="24"/>
              </w:rPr>
              <w:t>kN</w:t>
            </w:r>
            <w:proofErr w:type="spellEnd"/>
            <w:r w:rsidRPr="009C3FFA">
              <w:rPr>
                <w:b w:val="0"/>
                <w:szCs w:val="24"/>
              </w:rPr>
              <w:t>”,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proofErr w:type="spellStart"/>
            <w:r w:rsidRPr="009C3FFA">
              <w:rPr>
                <w:b w:val="0"/>
                <w:szCs w:val="24"/>
              </w:rPr>
              <w:t>angular_speed</w:t>
            </w:r>
            <w:proofErr w:type="spellEnd"/>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32543BE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32EDC">
        <w:rPr>
          <w:szCs w:val="24"/>
        </w:rPr>
        <w:t>XAMPLE</w:t>
      </w:r>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w:t>
      </w:r>
      <w:proofErr w:type="gramStart"/>
      <w:r w:rsidR="006A2DB6">
        <w:rPr>
          <w:szCs w:val="24"/>
        </w:rPr>
        <w:t>" ?</w:t>
      </w:r>
      <w:proofErr w:type="gramEnd"/>
      <w:r w:rsidR="006A2DB6">
        <w:rPr>
          <w:szCs w:val="24"/>
        </w:rPr>
        <w:t>&gt;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w:t>
      </w:r>
      <w:proofErr w:type="gramStart"/>
      <w:r w:rsidR="006A2DB6">
        <w:rPr>
          <w:b/>
          <w:szCs w:val="24"/>
        </w:rPr>
        <w:t>units</w:t>
      </w:r>
      <w:proofErr w:type="gramEnd"/>
      <w:r w:rsidR="006A2DB6">
        <w:rPr>
          <w:b/>
          <w:szCs w:val="24"/>
        </w:rPr>
        <w:t xml:space="preserve">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36C226B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Application, </w:t>
      </w:r>
      <w:proofErr w:type="gramStart"/>
      <w:r w:rsidR="00C32EDC">
        <w:rPr>
          <w:rFonts w:eastAsia="Times New Roman"/>
          <w:szCs w:val="24"/>
        </w:rPr>
        <w:t>u</w:t>
      </w:r>
      <w:r>
        <w:rPr>
          <w:rFonts w:eastAsia="Times New Roman"/>
          <w:szCs w:val="24"/>
        </w:rPr>
        <w:t>ser</w:t>
      </w:r>
      <w:proofErr w:type="gramEnd"/>
      <w:r>
        <w:rPr>
          <w:rFonts w:eastAsia="Times New Roman"/>
          <w:szCs w:val="24"/>
        </w:rPr>
        <w:t xml:space="preserve"> and </w:t>
      </w:r>
      <w:r w:rsidR="00C32EDC">
        <w:rPr>
          <w:rFonts w:eastAsia="Times New Roman"/>
          <w:szCs w:val="24"/>
        </w:rPr>
        <w:t>p</w:t>
      </w:r>
      <w:r>
        <w:rPr>
          <w:rFonts w:eastAsia="Times New Roman"/>
          <w:szCs w:val="24"/>
        </w:rPr>
        <w:t xml:space="preserve">rocess </w:t>
      </w:r>
      <w:r w:rsidR="00C32EDC">
        <w:rPr>
          <w:rFonts w:eastAsia="Times New Roman"/>
          <w:szCs w:val="24"/>
        </w:rPr>
        <w:t>s</w:t>
      </w:r>
      <w:r>
        <w:rPr>
          <w:rFonts w:eastAsia="Times New Roman"/>
          <w:szCs w:val="24"/>
        </w:rPr>
        <w:t xml:space="preserve">pecific </w:t>
      </w:r>
      <w:r w:rsidR="00C32EDC">
        <w:rPr>
          <w:rFonts w:eastAsia="Times New Roman"/>
          <w:szCs w:val="24"/>
        </w:rPr>
        <w:t>d</w:t>
      </w:r>
      <w:r>
        <w:rPr>
          <w:rFonts w:eastAsia="Times New Roman"/>
          <w:szCs w:val="24"/>
        </w:rPr>
        <w:t>ata</w:t>
      </w:r>
    </w:p>
    <w:p w14:paraId="6ABC86B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Textkrper"/>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Textkrper"/>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TextkrperZchn"/>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w:t>
      </w:r>
      <w:proofErr w:type="spellStart"/>
      <w:r w:rsidRPr="000E05B7">
        <w:rPr>
          <w:rStyle w:val="ISOCode"/>
        </w:rPr>
        <w:t>femdata</w:t>
      </w:r>
      <w:proofErr w:type="spellEnd"/>
      <w:r w:rsidRPr="000E05B7">
        <w:rPr>
          <w:rStyle w:val="ISOCode"/>
        </w:rPr>
        <w:t>/&gt;</w:t>
      </w:r>
      <w:r w:rsidR="00A05586">
        <w:rPr>
          <w:rStyle w:val="ISOCode"/>
        </w:rPr>
        <w:tab/>
      </w:r>
      <w:r w:rsidRPr="002C5448">
        <w:rPr>
          <w:rStyle w:val="TextkrperZchn"/>
        </w:rPr>
        <w:br/>
      </w:r>
      <w:r>
        <w:rPr>
          <w:szCs w:val="24"/>
        </w:rPr>
        <w:t xml:space="preserve">Contents must be documented in </w:t>
      </w:r>
      <w:proofErr w:type="gramStart"/>
      <w:r>
        <w:rPr>
          <w:szCs w:val="24"/>
        </w:rPr>
        <w:t>FATXML</w:t>
      </w:r>
      <w:r>
        <w:rPr>
          <w:szCs w:val="24"/>
          <w:vertAlign w:val="superscript"/>
        </w:rPr>
        <w:t>[</w:t>
      </w:r>
      <w:proofErr w:type="gramEnd"/>
      <w:r>
        <w:rPr>
          <w:rStyle w:val="citebib"/>
          <w:szCs w:val="24"/>
          <w:vertAlign w:val="superscript"/>
        </w:rPr>
        <w:t>7</w:t>
      </w:r>
      <w:r>
        <w:rPr>
          <w:szCs w:val="24"/>
          <w:vertAlign w:val="superscript"/>
        </w:rPr>
        <w:t>]</w:t>
      </w:r>
      <w:r>
        <w:rPr>
          <w:szCs w:val="24"/>
        </w:rPr>
        <w:t xml:space="preserve"> and therefore does not need to be described here.</w:t>
      </w:r>
    </w:p>
    <w:p w14:paraId="2E3F1AF9" w14:textId="4F0350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r w:rsidR="00225A5F">
        <w:rPr>
          <w:rFonts w:eastAsia="Times New Roman"/>
          <w:szCs w:val="24"/>
        </w:rPr>
        <w:t>s</w:t>
      </w:r>
      <w:r>
        <w:rPr>
          <w:rFonts w:eastAsia="Times New Roman"/>
          <w:szCs w:val="24"/>
        </w:rPr>
        <w:t xml:space="preserve">pecific </w:t>
      </w:r>
      <w:r w:rsidR="00225A5F">
        <w:rPr>
          <w:rFonts w:eastAsia="Times New Roman"/>
          <w:szCs w:val="24"/>
        </w:rPr>
        <w:t>d</w:t>
      </w:r>
      <w:r>
        <w:rPr>
          <w:rFonts w:eastAsia="Times New Roman"/>
          <w:szCs w:val="24"/>
        </w:rPr>
        <w:t xml:space="preserve">ata </w:t>
      </w:r>
      <w:r w:rsidRPr="00E472BB">
        <w:rPr>
          <w:rStyle w:val="ISOCode"/>
        </w:rPr>
        <w:t>&lt;appdata/&gt;</w:t>
      </w:r>
    </w:p>
    <w:p w14:paraId="45FA9FE4" w14:textId="77777777" w:rsidR="006A2DB6" w:rsidRDefault="006A2DB6">
      <w:pPr>
        <w:pStyle w:val="Textkrper"/>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w:t>
      </w:r>
      <w:proofErr w:type="spellStart"/>
      <w:r w:rsidRPr="00B2703E">
        <w:rPr>
          <w:rStyle w:val="ISOCode"/>
        </w:rPr>
        <w:t>xmcf</w:t>
      </w:r>
      <w:proofErr w:type="spellEnd"/>
      <w:r w:rsidRPr="00B2703E">
        <w:rPr>
          <w:rStyle w:val="ISOCode"/>
        </w:rPr>
        <w:t>/&gt;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Textkrper"/>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Textkrper"/>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r w:rsidR="003A5D5F">
        <w:rPr>
          <w:szCs w:val="24"/>
        </w:rPr>
        <w:t>,</w:t>
      </w:r>
      <w:r>
        <w:rPr>
          <w:szCs w:val="24"/>
        </w:rPr>
        <w:t xml:space="preserve"> but not </w:t>
      </w:r>
      <w:proofErr w:type="gramStart"/>
      <w:r>
        <w:rPr>
          <w:szCs w:val="24"/>
        </w:rPr>
        <w:t>required</w:t>
      </w:r>
      <w:proofErr w:type="gramEnd"/>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61"/>
      <w:commentRangeStart w:id="62"/>
      <w:r>
        <w:rPr>
          <w:szCs w:val="24"/>
        </w:rPr>
        <w:t>nor</w:t>
      </w:r>
      <w:commentRangeEnd w:id="61"/>
      <w:r w:rsidR="003A5D5F">
        <w:rPr>
          <w:rStyle w:val="Kommentarzeichen"/>
          <w:rFonts w:ascii="Calibri" w:eastAsia="Times New Roman" w:hAnsi="Calibri"/>
          <w:lang w:val="en-US" w:eastAsia="x-none"/>
        </w:rPr>
        <w:commentReference w:id="61"/>
      </w:r>
      <w:commentRangeEnd w:id="62"/>
      <w:r w:rsidR="00D95CDF">
        <w:rPr>
          <w:rStyle w:val="Kommentarzeichen"/>
          <w:rFonts w:ascii="Calibri" w:eastAsia="Times New Roman" w:hAnsi="Calibri"/>
          <w:lang w:val="en-US" w:eastAsia="x-none"/>
        </w:rPr>
        <w:commentReference w:id="62"/>
      </w:r>
      <w:r>
        <w:rPr>
          <w:szCs w:val="24"/>
        </w:rPr>
        <w:t xml:space="preserve"> to provide an XML schema for its content.</w:t>
      </w:r>
    </w:p>
    <w:p w14:paraId="4BFB02F3" w14:textId="77777777" w:rsidR="006A2DB6" w:rsidRDefault="006A2DB6">
      <w:pPr>
        <w:pStyle w:val="Textkrper"/>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3326B805" w:rsidR="006A2DB6" w:rsidRDefault="00476A87">
      <w:pPr>
        <w:pStyle w:val="Textkrper"/>
        <w:autoSpaceDE w:val="0"/>
        <w:autoSpaceDN w:val="0"/>
        <w:adjustRightInd w:val="0"/>
        <w:rPr>
          <w:szCs w:val="24"/>
        </w:rPr>
      </w:pPr>
      <w:ins w:id="63" w:author="Franke, Carsten" w:date="2024-05-15T12:08:00Z" w16du:dateUtc="2024-05-15T10:08:00Z">
        <w:r w:rsidRPr="00476A87">
          <w:rPr>
            <w:szCs w:val="24"/>
          </w:rPr>
          <w:t>In this situation</w:t>
        </w:r>
        <w:r>
          <w:rPr>
            <w:szCs w:val="24"/>
          </w:rPr>
          <w:t xml:space="preserve">, </w:t>
        </w:r>
      </w:ins>
      <w:del w:id="64" w:author="Franke, Carsten" w:date="2024-05-15T12:08:00Z" w16du:dateUtc="2024-05-15T10:08:00Z">
        <w:r w:rsidR="006A2DB6" w:rsidDel="00476A87">
          <w:rPr>
            <w:szCs w:val="24"/>
          </w:rPr>
          <w:delText>A</w:delText>
        </w:r>
      </w:del>
      <w:ins w:id="65" w:author="Franke, Carsten" w:date="2024-05-15T12:08:00Z" w16du:dateUtc="2024-05-15T10:08:00Z">
        <w:r>
          <w:rPr>
            <w:szCs w:val="24"/>
          </w:rPr>
          <w:t>a</w:t>
        </w:r>
      </w:ins>
      <w:r w:rsidR="006A2DB6">
        <w:rPr>
          <w:szCs w:val="24"/>
        </w:rPr>
        <w:t xml:space="preserve"> preprocessor does not have any chance to detect these equivalent parameters</w:t>
      </w:r>
      <w:del w:id="66" w:author="Franke, Carsten" w:date="2024-05-15T12:08:00Z" w16du:dateUtc="2024-05-15T10:08:00Z">
        <w:r w:rsidR="006A2DB6" w:rsidDel="00476A87">
          <w:rPr>
            <w:szCs w:val="24"/>
          </w:rPr>
          <w:delText>, then</w:delText>
        </w:r>
      </w:del>
      <w:r w:rsidR="006A2DB6">
        <w:rPr>
          <w:szCs w:val="24"/>
        </w:rPr>
        <w:t xml:space="preserve">. Therefore, it cannot prevent contradictions between different </w:t>
      </w:r>
      <w:r w:rsidR="006A2DB6" w:rsidRPr="00454D76">
        <w:rPr>
          <w:rStyle w:val="ISOCode"/>
        </w:rPr>
        <w:t>&lt;appdata/&gt;</w:t>
      </w:r>
      <w:r w:rsidR="006A2DB6">
        <w:rPr>
          <w:szCs w:val="24"/>
        </w:rPr>
        <w:t xml:space="preserve"> blocks of the same χMCF file.</w:t>
      </w:r>
    </w:p>
    <w:p w14:paraId="40F149D7" w14:textId="088CEA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2"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proofErr w:type="spellStart"/>
      <w:proofErr w:type="gramStart"/>
      <w:r w:rsidR="006A2DB6" w:rsidRPr="006A2DB6">
        <w:rPr>
          <w:szCs w:val="24"/>
          <w:lang w:val="fr-CH"/>
        </w:rPr>
        <w:t>xmlns:MEDINA</w:t>
      </w:r>
      <w:proofErr w:type="spellEnd"/>
      <w:proofErr w:type="gramEnd"/>
      <w:r w:rsidR="006A2DB6" w:rsidRPr="006A2DB6">
        <w:rPr>
          <w:szCs w:val="24"/>
          <w:lang w:val="fr-CH"/>
        </w:rPr>
        <w:t>="</w:t>
      </w:r>
      <w:hyperlink r:id="rId33"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proofErr w:type="spellStart"/>
      <w:proofErr w:type="gramStart"/>
      <w:r w:rsidR="006A2DB6">
        <w:rPr>
          <w:szCs w:val="24"/>
        </w:rPr>
        <w:t>xsi:schemaLocation</w:t>
      </w:r>
      <w:proofErr w:type="spellEnd"/>
      <w:proofErr w:type="gramEnd"/>
      <w:r w:rsidR="006A2DB6">
        <w:rPr>
          <w:szCs w:val="24"/>
        </w:rPr>
        <w:t>="</w:t>
      </w:r>
      <w:hyperlink r:id="rId34"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5"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data_at_root</w:t>
      </w:r>
      <w:proofErr w:type="spellEnd"/>
      <w:r w:rsidR="006A2DB6">
        <w:rPr>
          <w:b/>
          <w:szCs w:val="24"/>
        </w:rPr>
        <w: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&lt;/</w:t>
      </w:r>
      <w:proofErr w:type="spellStart"/>
      <w:r w:rsidR="006A2DB6">
        <w:rPr>
          <w:b/>
          <w:szCs w:val="24"/>
        </w:rPr>
        <w:t>data_at_root</w:t>
      </w:r>
      <w:proofErr w:type="spellEnd"/>
      <w:r w:rsidR="006A2DB6">
        <w:rPr>
          <w:b/>
          <w:szCs w:val="24"/>
        </w:rPr>
        <w: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E51BF6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A5D5F">
        <w:rPr>
          <w:szCs w:val="24"/>
        </w:rPr>
        <w:t>XAMPLE</w:t>
      </w:r>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w:t>
      </w:r>
      <w:proofErr w:type="spellStart"/>
      <w:proofErr w:type="gramStart"/>
      <w:r w:rsidR="006A2DB6" w:rsidRPr="006A2DB6">
        <w:rPr>
          <w:szCs w:val="24"/>
          <w:lang w:val="fr-CH"/>
        </w:rPr>
        <w:t>xmcf</w:t>
      </w:r>
      <w:proofErr w:type="spellEnd"/>
      <w:proofErr w:type="gramEnd"/>
      <w:r w:rsidR="006A2DB6" w:rsidRPr="006A2DB6">
        <w:rPr>
          <w:szCs w:val="24"/>
          <w:lang w:val="fr-CH"/>
        </w:rPr>
        <w:t xml:space="preserve"> </w:t>
      </w:r>
      <w:proofErr w:type="spellStart"/>
      <w:r w:rsidR="006A2DB6" w:rsidRPr="006A2DB6">
        <w:rPr>
          <w:szCs w:val="24"/>
          <w:lang w:val="fr-CH"/>
        </w:rPr>
        <w:t>xmlns:xsi</w:t>
      </w:r>
      <w:proofErr w:type="spellEnd"/>
      <w:r w:rsidR="006A2DB6" w:rsidRPr="006A2DB6">
        <w:rPr>
          <w:szCs w:val="24"/>
          <w:lang w:val="fr-CH"/>
        </w:rPr>
        <w:t>="</w:t>
      </w:r>
      <w:hyperlink r:id="rId36"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proofErr w:type="spellStart"/>
      <w:proofErr w:type="gramStart"/>
      <w:r w:rsidR="006A2DB6" w:rsidRPr="006A2DB6">
        <w:rPr>
          <w:b/>
          <w:szCs w:val="24"/>
          <w:lang w:val="fr-CH"/>
        </w:rPr>
        <w:t>xmlns:MEDINA</w:t>
      </w:r>
      <w:proofErr w:type="spellEnd"/>
      <w:proofErr w:type="gramEnd"/>
      <w:r w:rsidR="006A2DB6" w:rsidRPr="006A2DB6">
        <w:rPr>
          <w:b/>
          <w:szCs w:val="24"/>
          <w:lang w:val="fr-CH"/>
        </w:rPr>
        <w:t>="</w:t>
      </w:r>
      <w:hyperlink r:id="rId37"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proofErr w:type="spellStart"/>
      <w:proofErr w:type="gramStart"/>
      <w:r w:rsidR="006A2DB6">
        <w:rPr>
          <w:b/>
          <w:szCs w:val="24"/>
        </w:rPr>
        <w:t>xsi:schemaLocation</w:t>
      </w:r>
      <w:proofErr w:type="spellEnd"/>
      <w:proofErr w:type="gramEnd"/>
      <w:r w:rsidR="006A2DB6">
        <w:rPr>
          <w:b/>
          <w:szCs w:val="24"/>
        </w:rPr>
        <w:t>="</w:t>
      </w:r>
      <w:hyperlink r:id="rId38"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proofErr w:type="spellStart"/>
      <w:proofErr w:type="gramStart"/>
      <w:r w:rsidR="006A2DB6" w:rsidRPr="006A2DB6">
        <w:rPr>
          <w:szCs w:val="24"/>
          <w:lang w:val="fr-CH"/>
        </w:rPr>
        <w:t>xsi:noNamespaceSchemaLocation</w:t>
      </w:r>
      <w:proofErr w:type="spellEnd"/>
      <w:proofErr w:type="gramEnd"/>
      <w:r w:rsidR="006A2DB6" w:rsidRPr="006A2DB6">
        <w:rPr>
          <w:szCs w:val="24"/>
          <w:lang w:val="fr-CH"/>
        </w:rPr>
        <w:t>="xmcf_3_1_1.xsd"&gt;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date</w:t>
      </w:r>
      <w:proofErr w:type="gramEnd"/>
      <w:r w:rsidR="006A2DB6" w:rsidRPr="006A2DB6">
        <w:rPr>
          <w:szCs w:val="24"/>
          <w:lang w:val="fr-CH"/>
        </w:rPr>
        <w:t>&gt;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w:t>
      </w:r>
      <w:proofErr w:type="gramStart"/>
      <w:r w:rsidR="006A2DB6" w:rsidRPr="006A2DB6">
        <w:rPr>
          <w:szCs w:val="24"/>
          <w:lang w:val="fr-CH"/>
        </w:rPr>
        <w:t>version</w:t>
      </w:r>
      <w:proofErr w:type="gramEnd"/>
      <w:r w:rsidR="006A2DB6" w:rsidRPr="006A2DB6">
        <w:rPr>
          <w:szCs w:val="24"/>
          <w:lang w:val="fr-CH"/>
        </w:rPr>
        <w:t>&gt;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w:t>
      </w:r>
      <w:proofErr w:type="gramStart"/>
      <w:r w:rsidR="006A2DB6">
        <w:rPr>
          <w:szCs w:val="24"/>
        </w:rPr>
        <w:t>units</w:t>
      </w:r>
      <w:proofErr w:type="gramEnd"/>
      <w:r w:rsidR="006A2DB6">
        <w:rPr>
          <w:szCs w:val="24"/>
        </w:rPr>
        <w:t xml:space="preserve">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loc_list</w:t>
      </w:r>
      <w:proofErr w:type="spellEnd"/>
      <w:r w:rsidR="006A2DB6">
        <w:rPr>
          <w:szCs w:val="24"/>
        </w:rPr>
        <w: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w:t>
      </w:r>
      <w:proofErr w:type="spellStart"/>
      <w:r w:rsidR="006A2DB6">
        <w:rPr>
          <w:szCs w:val="24"/>
        </w:rPr>
        <w:t>seamweld</w:t>
      </w:r>
      <w:proofErr w:type="spellEnd"/>
      <w:r w:rsidR="006A2DB6">
        <w:rPr>
          <w:szCs w:val="24"/>
        </w:rPr>
        <w:t>&gt;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 xml:space="preserve">&lt;MEDINA </w:t>
      </w:r>
      <w:proofErr w:type="spellStart"/>
      <w:r w:rsidR="006A2DB6">
        <w:rPr>
          <w:b/>
          <w:szCs w:val="24"/>
        </w:rPr>
        <w:t>xmlns</w:t>
      </w:r>
      <w:proofErr w:type="spellEnd"/>
      <w:r w:rsidR="006A2DB6">
        <w:rPr>
          <w:b/>
          <w:szCs w:val="24"/>
        </w:rPr>
        <w:t>="</w:t>
      </w:r>
      <w:hyperlink r:id="rId39"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w:t>
      </w:r>
      <w:proofErr w:type="spellStart"/>
      <w:r w:rsidR="006A2DB6">
        <w:rPr>
          <w:b/>
          <w:szCs w:val="24"/>
        </w:rPr>
        <w:t>data_at_connector</w:t>
      </w:r>
      <w:proofErr w:type="spellEnd"/>
      <w:r w:rsidR="006A2DB6">
        <w:rPr>
          <w:b/>
          <w:szCs w:val="24"/>
        </w:rPr>
        <w:t>&gt;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xmcf</w:t>
      </w:r>
      <w:proofErr w:type="spellEnd"/>
      <w:r w:rsidR="006A2DB6">
        <w:rPr>
          <w:szCs w:val="24"/>
        </w:rPr>
        <w:t>&gt;</w:t>
      </w:r>
    </w:p>
    <w:p w14:paraId="786132FA" w14:textId="7F7948DE" w:rsidR="006A2DB6" w:rsidRDefault="006A2DB6" w:rsidP="00F5203F">
      <w:pPr>
        <w:pStyle w:val="berschrift3"/>
      </w:pPr>
      <w:r w:rsidRPr="00F5203F">
        <w:t xml:space="preserve">Finite </w:t>
      </w:r>
      <w:r w:rsidR="003A5D5F">
        <w:t>e</w:t>
      </w:r>
      <w:r w:rsidRPr="00F5203F">
        <w:t xml:space="preserve">lement </w:t>
      </w:r>
      <w:r w:rsidR="003A5D5F">
        <w:t>s</w:t>
      </w:r>
      <w:r w:rsidRPr="00F5203F">
        <w:t xml:space="preserve">pecific </w:t>
      </w:r>
      <w:r w:rsidR="003A5D5F">
        <w:t>d</w:t>
      </w:r>
      <w:r w:rsidRPr="00F5203F">
        <w:t xml:space="preserve">ata </w:t>
      </w:r>
      <w:r w:rsidRPr="00F5203F">
        <w:rPr>
          <w:rStyle w:val="ISOCode"/>
          <w:szCs w:val="24"/>
        </w:rPr>
        <w:t>&lt;</w:t>
      </w:r>
      <w:proofErr w:type="spellStart"/>
      <w:r w:rsidRPr="00F5203F">
        <w:rPr>
          <w:rStyle w:val="ISOCode"/>
          <w:szCs w:val="24"/>
        </w:rPr>
        <w:t>femdata</w:t>
      </w:r>
      <w:proofErr w:type="spellEnd"/>
      <w:r w:rsidRPr="00F5203F">
        <w:rPr>
          <w:rStyle w:val="ISOCode"/>
          <w:szCs w:val="24"/>
        </w:rPr>
        <w:t>/&gt;</w:t>
      </w:r>
    </w:p>
    <w:p w14:paraId="43ED9722" w14:textId="1F9A2602" w:rsidR="006A2DB6" w:rsidRDefault="006A2DB6">
      <w:pPr>
        <w:pStyle w:val="Textkrper"/>
        <w:autoSpaceDE w:val="0"/>
        <w:autoSpaceDN w:val="0"/>
        <w:adjustRightInd w:val="0"/>
        <w:rPr>
          <w:szCs w:val="24"/>
        </w:rPr>
      </w:pPr>
      <w:r>
        <w:rPr>
          <w:szCs w:val="24"/>
        </w:rPr>
        <w:t>For numerical simulation by the finite element method, a joint can be discretized (realized) in different ways depending on the focus of the simulation (</w:t>
      </w:r>
      <w:r w:rsidR="003A5D5F">
        <w:rPr>
          <w:szCs w:val="24"/>
        </w:rPr>
        <w:t xml:space="preserve">e.g. </w:t>
      </w:r>
      <w:r>
        <w:rPr>
          <w:szCs w:val="24"/>
        </w:rPr>
        <w:t xml:space="preserve">crash, fatigue). It is therefore often necessary to switch from one realization to another one. For this purpose, details of a specific realization </w:t>
      </w:r>
      <w:r w:rsidR="003A5D5F">
        <w:rPr>
          <w:szCs w:val="24"/>
        </w:rPr>
        <w:t xml:space="preserve">can </w:t>
      </w:r>
      <w:r>
        <w:rPr>
          <w:szCs w:val="24"/>
        </w:rPr>
        <w:t>be of interest.</w:t>
      </w:r>
    </w:p>
    <w:p w14:paraId="0CCBC600" w14:textId="77777777" w:rsidR="006A2DB6" w:rsidRDefault="006A2DB6">
      <w:pPr>
        <w:pStyle w:val="Textkrper"/>
        <w:autoSpaceDE w:val="0"/>
        <w:autoSpaceDN w:val="0"/>
        <w:adjustRightInd w:val="0"/>
        <w:rPr>
          <w:szCs w:val="24"/>
        </w:rPr>
      </w:pPr>
      <w:r>
        <w:rPr>
          <w:szCs w:val="24"/>
        </w:rPr>
        <w:t xml:space="preserve">The optional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Textkrper"/>
        <w:autoSpaceDE w:val="0"/>
        <w:autoSpaceDN w:val="0"/>
        <w:adjustRightInd w:val="0"/>
        <w:rPr>
          <w:szCs w:val="24"/>
        </w:rPr>
      </w:pPr>
      <w:r>
        <w:rPr>
          <w:szCs w:val="24"/>
        </w:rPr>
        <w:t xml:space="preserve">χMCF versions 3.1 or later allow to contain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at root level, but this is not allowed in V 3.0 and below. </w:t>
      </w:r>
      <w:r w:rsidRPr="0036620B">
        <w:rPr>
          <w:rStyle w:val="ISOCode"/>
        </w:rPr>
        <w:t>&lt;</w:t>
      </w:r>
      <w:proofErr w:type="spellStart"/>
      <w:r w:rsidRPr="0036620B">
        <w:rPr>
          <w:rStyle w:val="ISOCode"/>
        </w:rPr>
        <w:t>femdata</w:t>
      </w:r>
      <w:proofErr w:type="spellEnd"/>
      <w:r w:rsidRPr="0036620B">
        <w:rPr>
          <w:rStyle w:val="ISOCode"/>
        </w:rPr>
        <w:t>/&gt;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Textkrper"/>
      </w:pPr>
      <w:r>
        <w:rPr>
          <w:rStyle w:val="ISOCode"/>
          <w:rFonts w:cs="Times New Roman"/>
          <w:szCs w:val="24"/>
        </w:rPr>
        <w:lastRenderedPageBreak/>
        <w:t>&lt;</w:t>
      </w:r>
      <w:proofErr w:type="spellStart"/>
      <w:r>
        <w:rPr>
          <w:rStyle w:val="ISOCode"/>
          <w:rFonts w:cs="Times New Roman"/>
          <w:szCs w:val="24"/>
        </w:rPr>
        <w:t>femdata</w:t>
      </w:r>
      <w:proofErr w:type="spellEnd"/>
      <w:r>
        <w:rPr>
          <w:rStyle w:val="ISOCode"/>
          <w:rFonts w:cs="Times New Roman"/>
          <w:szCs w:val="24"/>
        </w:rPr>
        <w:t>/&gt;</w:t>
      </w:r>
      <w:r>
        <w:t xml:space="preserve"> refers to </w:t>
      </w:r>
      <w:commentRangeStart w:id="67"/>
      <w:commentRangeStart w:id="68"/>
      <w:r>
        <w:t>FEM</w:t>
      </w:r>
      <w:commentRangeEnd w:id="67"/>
      <w:r w:rsidR="003A5D5F">
        <w:rPr>
          <w:rStyle w:val="Kommentarzeichen"/>
          <w:rFonts w:ascii="Calibri" w:eastAsia="Times New Roman" w:hAnsi="Calibri"/>
          <w:lang w:val="en-US" w:eastAsia="x-none"/>
        </w:rPr>
        <w:commentReference w:id="67"/>
      </w:r>
      <w:commentRangeEnd w:id="68"/>
      <w:r w:rsidR="00322563">
        <w:rPr>
          <w:rStyle w:val="Kommentarzeichen"/>
          <w:rFonts w:ascii="Calibri" w:eastAsia="Times New Roman" w:hAnsi="Calibri"/>
          <w:lang w:val="en-US" w:eastAsia="x-none"/>
        </w:rPr>
        <w:commentReference w:id="68"/>
      </w:r>
      <w:r>
        <w:t xml:space="preserve"> entities that are related to the connector in which </w:t>
      </w:r>
      <w:r w:rsidRPr="0036620B">
        <w:rPr>
          <w:rStyle w:val="ISOCode"/>
        </w:rPr>
        <w:t>&lt;</w:t>
      </w:r>
      <w:proofErr w:type="spellStart"/>
      <w:r w:rsidRPr="0036620B">
        <w:rPr>
          <w:rStyle w:val="ISOCode"/>
        </w:rPr>
        <w:t>femdata</w:t>
      </w:r>
      <w:proofErr w:type="spellEnd"/>
      <w:r w:rsidRPr="0036620B">
        <w:rPr>
          <w:rStyle w:val="ISOCode"/>
        </w:rPr>
        <w:t>/&gt;</w:t>
      </w:r>
      <w:r>
        <w:t xml:space="preserve"> is placed. Its content and the referenced elements are specific to a particular solver.</w:t>
      </w:r>
    </w:p>
    <w:p w14:paraId="7D3B7217" w14:textId="77777777" w:rsidR="006A2DB6" w:rsidRDefault="006A2DB6">
      <w:pPr>
        <w:pStyle w:val="Textkrper"/>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08E87C01" w:rsidR="006A2DB6" w:rsidRDefault="003A5D5F">
      <w:pPr>
        <w:pStyle w:val="Textkrper"/>
        <w:autoSpaceDE w:val="0"/>
        <w:autoSpaceDN w:val="0"/>
        <w:adjustRightInd w:val="0"/>
        <w:rPr>
          <w:szCs w:val="24"/>
        </w:rPr>
      </w:pPr>
      <w:r>
        <w:rPr>
          <w:szCs w:val="24"/>
        </w:rPr>
        <w:t>In c</w:t>
      </w:r>
      <w:r w:rsidR="006A2DB6">
        <w:rPr>
          <w:szCs w:val="24"/>
        </w:rPr>
        <w:t>onclusion</w:t>
      </w:r>
      <w:r>
        <w:rPr>
          <w:szCs w:val="24"/>
        </w:rPr>
        <w:t>,</w:t>
      </w:r>
      <w:r w:rsidR="006A2DB6">
        <w:rPr>
          <w:szCs w:val="24"/>
        </w:rPr>
        <w:t xml:space="preserve"> </w:t>
      </w:r>
      <w:r>
        <w:rPr>
          <w:szCs w:val="24"/>
        </w:rPr>
        <w:t>a</w:t>
      </w:r>
      <w:r w:rsidR="006A2DB6">
        <w:rPr>
          <w:szCs w:val="24"/>
        </w:rPr>
        <w:t xml:space="preserve"> χMCF file containing </w:t>
      </w:r>
      <w:r w:rsidR="006A2DB6" w:rsidRPr="0036620B">
        <w:rPr>
          <w:rStyle w:val="ISOCode"/>
        </w:rPr>
        <w:t>&lt;</w:t>
      </w:r>
      <w:proofErr w:type="spellStart"/>
      <w:r w:rsidR="006A2DB6" w:rsidRPr="0036620B">
        <w:rPr>
          <w:rStyle w:val="ISOCode"/>
        </w:rPr>
        <w:t>femdata</w:t>
      </w:r>
      <w:proofErr w:type="spellEnd"/>
      <w:r w:rsidR="006A2DB6" w:rsidRPr="0036620B">
        <w:rPr>
          <w:rStyle w:val="ISOCode"/>
        </w:rPr>
        <w:t>/&gt;</w:t>
      </w:r>
      <w:r w:rsidR="006A2DB6">
        <w:rPr>
          <w:szCs w:val="24"/>
        </w:rPr>
        <w:t xml:space="preserve"> always refers to one specific solver deck.</w:t>
      </w:r>
    </w:p>
    <w:p w14:paraId="24670C9D" w14:textId="77777777" w:rsidR="006A2DB6" w:rsidRDefault="006A2DB6">
      <w:pPr>
        <w:pStyle w:val="Textkrper"/>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7F983E75" w:rsidR="006A2DB6" w:rsidRDefault="006A2DB6">
      <w:pPr>
        <w:pStyle w:val="Textkrper"/>
        <w:autoSpaceDE w:val="0"/>
        <w:autoSpaceDN w:val="0"/>
        <w:adjustRightInd w:val="0"/>
        <w:rPr>
          <w:szCs w:val="24"/>
        </w:rPr>
      </w:pPr>
      <w:r>
        <w:rPr>
          <w:szCs w:val="24"/>
        </w:rPr>
        <w:t xml:space="preserve">Only </w:t>
      </w:r>
      <w:r w:rsidRPr="001361EC">
        <w:rPr>
          <w:rStyle w:val="ISOCode"/>
        </w:rPr>
        <w:t>&lt;entity/&gt;</w:t>
      </w:r>
      <w:r>
        <w:rPr>
          <w:szCs w:val="24"/>
        </w:rPr>
        <w:t xml:space="preserve"> (</w:t>
      </w:r>
      <w:r w:rsidR="003A5D5F">
        <w:rPr>
          <w:szCs w:val="24"/>
        </w:rPr>
        <w:t xml:space="preserve">see </w:t>
      </w:r>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w:t>
      </w:r>
      <w:proofErr w:type="spellStart"/>
      <w:r w:rsidRPr="001361EC">
        <w:rPr>
          <w:rStyle w:val="ISOCode"/>
        </w:rPr>
        <w:t>femdata</w:t>
      </w:r>
      <w:proofErr w:type="spellEnd"/>
      <w:r w:rsidRPr="001361EC">
        <w:rPr>
          <w:rStyle w:val="ISOCode"/>
        </w:rPr>
        <w:t>/&gt;</w:t>
      </w:r>
      <w:r>
        <w:rPr>
          <w:szCs w:val="24"/>
        </w:rPr>
        <w:t xml:space="preserve">. Its definition and documentation follow </w:t>
      </w:r>
      <w:r w:rsidRPr="001361EC">
        <w:rPr>
          <w:rStyle w:val="ISOCode"/>
        </w:rPr>
        <w:t>&lt;ENTITY/&gt;</w:t>
      </w:r>
      <w:r>
        <w:rPr>
          <w:szCs w:val="24"/>
        </w:rPr>
        <w:t>, the corresponding element in FATXML</w:t>
      </w:r>
      <w:r w:rsidR="003A5D5F">
        <w:rPr>
          <w:szCs w:val="24"/>
        </w:rPr>
        <w:t>.</w:t>
      </w:r>
      <w:r>
        <w:rPr>
          <w:szCs w:val="24"/>
          <w:vertAlign w:val="superscript"/>
        </w:rPr>
        <w:t>[</w:t>
      </w:r>
      <w:r>
        <w:rPr>
          <w:rStyle w:val="citebib"/>
          <w:szCs w:val="24"/>
          <w:vertAlign w:val="superscript"/>
        </w:rPr>
        <w:t>7</w:t>
      </w:r>
      <w:r>
        <w:rPr>
          <w:szCs w:val="24"/>
          <w:vertAlign w:val="superscript"/>
        </w:rPr>
        <w:t>]</w:t>
      </w:r>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w:t>
      </w:r>
      <w:proofErr w:type="spellStart"/>
      <w:r w:rsidR="006A2DB6" w:rsidRPr="001361EC">
        <w:rPr>
          <w:rStyle w:val="ISOCode"/>
        </w:rPr>
        <w:t>femdata</w:t>
      </w:r>
      <w:proofErr w:type="spellEnd"/>
      <w:r w:rsidR="006A2DB6" w:rsidRPr="001361EC">
        <w:rPr>
          <w:rStyle w:val="ISOCode"/>
        </w:rPr>
        <w:t>/&gt;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5E77895A" w:rsidR="006A2DB6" w:rsidRPr="00EC4DAD" w:rsidRDefault="006A2DB6" w:rsidP="006A2DB6">
            <w:pPr>
              <w:pStyle w:val="Tableheader"/>
              <w:autoSpaceDE w:val="0"/>
              <w:autoSpaceDN w:val="0"/>
              <w:adjustRightInd w:val="0"/>
              <w:jc w:val="both"/>
            </w:pPr>
            <w:del w:id="69" w:author="Franke, Carsten" w:date="2024-05-14T16:32:00Z" w16du:dateUtc="2024-05-14T14:32:00Z">
              <w:r w:rsidRPr="00EC4DAD" w:rsidDel="00213449">
                <w:rPr>
                  <w:szCs w:val="24"/>
                </w:rPr>
                <w:delText>Nested Elements</w:delText>
              </w:r>
            </w:del>
            <w:ins w:id="70" w:author="Franke, Carsten" w:date="2024-05-14T16:32:00Z" w16du:dateUtc="2024-05-14T14:32:00Z">
              <w:r w:rsidR="00213449">
                <w:rPr>
                  <w:szCs w:val="24"/>
                </w:rPr>
                <w:t>Nested elements</w:t>
              </w:r>
            </w:ins>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r w:rsidR="003A5D5F">
              <w:rPr>
                <w:b w:val="0"/>
                <w:szCs w:val="24"/>
              </w:rPr>
              <w:t xml:space="preserve"> Reference </w:t>
            </w:r>
            <w:r w:rsidRPr="008C1A41">
              <w:rPr>
                <w:szCs w:val="24"/>
                <w:vertAlign w:val="superscript"/>
              </w:rPr>
              <w:t>[</w:t>
            </w:r>
            <w:r w:rsidRPr="008C1A41">
              <w:rPr>
                <w:rStyle w:val="citebib"/>
                <w:szCs w:val="24"/>
                <w:vertAlign w:val="superscript"/>
              </w:rPr>
              <w:t>7</w:t>
            </w:r>
            <w:r w:rsidRPr="008C1A41">
              <w:rPr>
                <w:szCs w:val="24"/>
                <w:vertAlign w:val="superscript"/>
              </w:rPr>
              <w:t>]</w:t>
            </w:r>
            <w:r w:rsidRPr="006C7298">
              <w:rPr>
                <w:b w:val="0"/>
                <w:szCs w:val="24"/>
              </w:rPr>
              <w:t>.</w:t>
            </w:r>
          </w:p>
        </w:tc>
      </w:tr>
    </w:tbl>
    <w:p w14:paraId="27C0AC2E" w14:textId="54EFC6AA" w:rsidR="006A2DB6" w:rsidRDefault="006A2DB6">
      <w:pPr>
        <w:pStyle w:val="Textkrper"/>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r w:rsidR="00B74BFD">
        <w:rPr>
          <w:szCs w:val="24"/>
        </w:rPr>
        <w:t>.</w:t>
      </w:r>
      <w:r>
        <w:rPr>
          <w:szCs w:val="24"/>
          <w:vertAlign w:val="superscript"/>
        </w:rPr>
        <w:t>[</w:t>
      </w:r>
      <w:r>
        <w:rPr>
          <w:rStyle w:val="citebib"/>
          <w:szCs w:val="24"/>
          <w:vertAlign w:val="superscript"/>
        </w:rPr>
        <w:t>7</w:t>
      </w:r>
      <w:r>
        <w:rPr>
          <w:szCs w:val="24"/>
          <w:vertAlign w:val="superscript"/>
        </w:rPr>
        <w:t>]</w:t>
      </w:r>
    </w:p>
    <w:p w14:paraId="259A3349" w14:textId="6C795CA4" w:rsidR="006A2DB6" w:rsidRDefault="006A2DB6" w:rsidP="008B6B9F">
      <w:pPr>
        <w:pStyle w:val="Example"/>
      </w:pPr>
      <w:r>
        <w:t>E</w:t>
      </w:r>
      <w:r w:rsidR="00B74BFD">
        <w:t>XAMPLE</w:t>
      </w:r>
      <w:r w:rsidR="00344B69">
        <w:tab/>
      </w:r>
      <w:r>
        <w:t>&lt;</w:t>
      </w:r>
      <w:proofErr w:type="spellStart"/>
      <w:r>
        <w:t>femdata</w:t>
      </w:r>
      <w:proofErr w:type="spellEnd"/>
      <w:r>
        <w:t>/&gt;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femdata</w:t>
      </w:r>
      <w:proofErr w:type="spellEnd"/>
      <w:r w:rsidR="006A2DB6">
        <w:rPr>
          <w:b/>
          <w:szCs w:val="24"/>
        </w:rPr>
        <w:t>&gt;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femdata</w:t>
      </w:r>
      <w:proofErr w:type="spellEnd"/>
      <w:r w:rsidR="006A2DB6">
        <w:rPr>
          <w:b/>
          <w:szCs w:val="24"/>
        </w:rPr>
        <w:t>&gt;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Textkrper"/>
        <w:autoSpaceDE w:val="0"/>
        <w:autoSpaceDN w:val="0"/>
        <w:adjustRightInd w:val="0"/>
        <w:rPr>
          <w:szCs w:val="24"/>
        </w:rPr>
      </w:pPr>
      <w:r>
        <w:rPr>
          <w:szCs w:val="24"/>
        </w:rPr>
        <w:lastRenderedPageBreak/>
        <w:t xml:space="preserve">Like FATXML, χMCF data can be embedded into solver decks by this means: Any receiving system can easily detect and remove discretization objects, created by a sending system, </w:t>
      </w:r>
      <w:proofErr w:type="gramStart"/>
      <w:r>
        <w:rPr>
          <w:szCs w:val="24"/>
        </w:rPr>
        <w:t>in order to</w:t>
      </w:r>
      <w:proofErr w:type="gramEnd"/>
      <w:r>
        <w:rPr>
          <w:szCs w:val="24"/>
        </w:rPr>
        <w:t xml:space="preserve"> substitute them by its own new discretization objects.</w:t>
      </w:r>
    </w:p>
    <w:p w14:paraId="1AD01CB8" w14:textId="77777777" w:rsidR="006A2DB6" w:rsidRDefault="006A2DB6">
      <w:pPr>
        <w:pStyle w:val="Textkrper"/>
        <w:autoSpaceDE w:val="0"/>
        <w:autoSpaceDN w:val="0"/>
        <w:adjustRightInd w:val="0"/>
        <w:rPr>
          <w:szCs w:val="24"/>
        </w:rPr>
      </w:pPr>
      <w:r>
        <w:rPr>
          <w:szCs w:val="24"/>
        </w:rPr>
        <w:t xml:space="preserve">The </w:t>
      </w:r>
      <w:r w:rsidRPr="00847ED1">
        <w:rPr>
          <w:rStyle w:val="ISOCode"/>
        </w:rPr>
        <w:t>&lt;</w:t>
      </w:r>
      <w:proofErr w:type="spellStart"/>
      <w:r w:rsidRPr="00847ED1">
        <w:rPr>
          <w:rStyle w:val="ISOCode"/>
        </w:rPr>
        <w:t>femdata</w:t>
      </w:r>
      <w:proofErr w:type="spellEnd"/>
      <w:r w:rsidRPr="00847ED1">
        <w:rPr>
          <w:rStyle w:val="ISOCode"/>
        </w:rPr>
        <w:t>/&gt;</w:t>
      </w:r>
      <w:r>
        <w:rPr>
          <w:szCs w:val="24"/>
        </w:rPr>
        <w:t xml:space="preserve"> element can be used versatile for different use cases – even for yet unknown ones. This makes it difficult to define exact semantics.</w:t>
      </w:r>
    </w:p>
    <w:p w14:paraId="3CEA88E0" w14:textId="55977AF7" w:rsidR="006A2DB6" w:rsidRDefault="006A2DB6">
      <w:pPr>
        <w:pStyle w:val="Textkrper"/>
        <w:autoSpaceDE w:val="0"/>
        <w:autoSpaceDN w:val="0"/>
        <w:adjustRightInd w:val="0"/>
        <w:rPr>
          <w:szCs w:val="24"/>
        </w:rPr>
      </w:pPr>
      <w:r>
        <w:rPr>
          <w:szCs w:val="24"/>
        </w:rPr>
        <w:t>Specific agreements, for example between preprocessor and solver/postprocessor</w:t>
      </w:r>
      <w:r w:rsidR="00B74BFD">
        <w:rPr>
          <w:szCs w:val="24"/>
        </w:rPr>
        <w:t>,</w:t>
      </w:r>
      <w:r>
        <w:rPr>
          <w:szCs w:val="24"/>
        </w:rPr>
        <w:t xml:space="preserve"> </w:t>
      </w:r>
      <w:commentRangeStart w:id="71"/>
      <w:del w:id="72" w:author="Franke, Carsten" w:date="2024-05-06T10:56:00Z" w16du:dateUtc="2024-05-06T08:56:00Z">
        <w:r w:rsidDel="00E30504">
          <w:rPr>
            <w:szCs w:val="24"/>
          </w:rPr>
          <w:delText xml:space="preserve">can </w:delText>
        </w:r>
      </w:del>
      <w:ins w:id="73" w:author="Franke, Carsten" w:date="2024-05-06T10:56:00Z" w16du:dateUtc="2024-05-06T08:56:00Z">
        <w:r w:rsidR="00E30504">
          <w:rPr>
            <w:szCs w:val="24"/>
          </w:rPr>
          <w:t>may</w:t>
        </w:r>
      </w:ins>
      <w:commentRangeEnd w:id="71"/>
      <w:ins w:id="74" w:author="Franke, Carsten" w:date="2024-05-06T10:57:00Z" w16du:dateUtc="2024-05-06T08:57:00Z">
        <w:r w:rsidR="00E30504">
          <w:rPr>
            <w:rStyle w:val="Kommentarzeichen"/>
            <w:rFonts w:ascii="Calibri" w:eastAsia="Times New Roman" w:hAnsi="Calibri"/>
            <w:lang w:val="en-US" w:eastAsia="x-none"/>
          </w:rPr>
          <w:commentReference w:id="71"/>
        </w:r>
      </w:ins>
      <w:ins w:id="75" w:author="Franke, Carsten" w:date="2024-05-06T10:56:00Z" w16du:dateUtc="2024-05-06T08:56:00Z">
        <w:r w:rsidR="00E30504">
          <w:rPr>
            <w:szCs w:val="24"/>
          </w:rPr>
          <w:t xml:space="preserve"> </w:t>
        </w:r>
      </w:ins>
      <w:r>
        <w:rPr>
          <w:szCs w:val="24"/>
        </w:rPr>
        <w:t>be made to support specific use cases.</w:t>
      </w:r>
    </w:p>
    <w:p w14:paraId="0C91BE8A" w14:textId="19F93FA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B74BFD">
        <w:rPr>
          <w:rFonts w:eastAsia="Times New Roman"/>
          <w:szCs w:val="24"/>
        </w:rPr>
        <w:t>d</w:t>
      </w:r>
      <w:r>
        <w:rPr>
          <w:rFonts w:eastAsia="Times New Roman"/>
          <w:szCs w:val="24"/>
        </w:rPr>
        <w:t xml:space="preserve">ata </w:t>
      </w:r>
      <w:r w:rsidRPr="00CD4CA7">
        <w:rPr>
          <w:rStyle w:val="ISOCode"/>
        </w:rPr>
        <w:t>&lt;connection_group/&gt;</w:t>
      </w:r>
    </w:p>
    <w:p w14:paraId="4E475A5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Textkrper"/>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76" w:author="LUEJE Claudia" w:date="2024-05-02T17:19:00Z">
        <w:r w:rsidDel="00E90D35">
          <w:rPr>
            <w:rStyle w:val="citesec"/>
            <w:szCs w:val="24"/>
          </w:rPr>
          <w:delText>clause </w:delText>
        </w:r>
      </w:del>
      <w:ins w:id="77" w:author="LUEJE Claudia" w:date="2024-05-02T17:19:00Z">
        <w:r w:rsidR="00E90D35">
          <w:rPr>
            <w:rStyle w:val="citesec"/>
            <w:szCs w:val="24"/>
          </w:rPr>
          <w:t>Clause </w:t>
        </w:r>
      </w:ins>
      <w:r>
        <w:rPr>
          <w:rStyle w:val="citesec"/>
          <w:szCs w:val="24"/>
        </w:rPr>
        <w:t>6</w:t>
      </w:r>
      <w:r>
        <w:rPr>
          <w:szCs w:val="24"/>
        </w:rPr>
        <w:t xml:space="preserve">), respectively. As explained in </w:t>
      </w:r>
      <w:del w:id="7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Textkrper"/>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7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Textkrper"/>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6BB68AF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E90D35">
        <w:rPr>
          <w:szCs w:val="24"/>
        </w:rPr>
        <w:t>OTE</w:t>
      </w:r>
      <w:r>
        <w:rPr>
          <w:szCs w:val="24"/>
        </w:rPr>
        <w:tab/>
        <w:t>Therefore, χMCF files cannot be simply “pasted together” by use of a standard text editor.</w:t>
      </w:r>
    </w:p>
    <w:p w14:paraId="3EE12DFD" w14:textId="7DAAD39A" w:rsidR="006A2DB6" w:rsidRDefault="006A2DB6">
      <w:pPr>
        <w:pStyle w:val="Textkrper"/>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26DD962F" w:rsidR="006A2DB6" w:rsidRPr="00EC4DAD" w:rsidRDefault="006A2DB6" w:rsidP="006A2DB6">
            <w:pPr>
              <w:pStyle w:val="Tableheader"/>
              <w:autoSpaceDE w:val="0"/>
              <w:autoSpaceDN w:val="0"/>
              <w:adjustRightInd w:val="0"/>
              <w:jc w:val="both"/>
              <w:rPr>
                <w:b/>
                <w:iCs/>
              </w:rPr>
            </w:pPr>
            <w:del w:id="80" w:author="Franke, Carsten" w:date="2024-05-14T16:32:00Z" w16du:dateUtc="2024-05-14T14:32:00Z">
              <w:r w:rsidRPr="00EC4DAD" w:rsidDel="00213449">
                <w:rPr>
                  <w:b/>
                  <w:szCs w:val="24"/>
                </w:rPr>
                <w:delText>Nested Elements</w:delText>
              </w:r>
            </w:del>
            <w:ins w:id="81" w:author="Franke, Carsten" w:date="2024-05-14T16:32:00Z" w16du:dateUtc="2024-05-14T14:32:00Z">
              <w:r w:rsidR="00213449">
                <w:rPr>
                  <w:b/>
                  <w:szCs w:val="24"/>
                </w:rPr>
                <w:t>Nested elements</w:t>
              </w:r>
            </w:ins>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proofErr w:type="spellStart"/>
            <w:r w:rsidRPr="006A2DB6">
              <w:rPr>
                <w:szCs w:val="24"/>
              </w:rPr>
              <w:t>contact_list</w:t>
            </w:r>
            <w:proofErr w:type="spellEnd"/>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3A655922" w:rsidR="006A2DB6" w:rsidRDefault="006A2DB6" w:rsidP="00E22E79">
      <w:pPr>
        <w:pStyle w:val="Textkrper"/>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r w:rsidR="00E90D35">
        <w:t>i.e.</w:t>
      </w:r>
      <w:r>
        <w:t xml:space="preserve"> no additional connection partners </w:t>
      </w:r>
      <w:r w:rsidR="00E90D35">
        <w:t>shall</w:t>
      </w:r>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Textkrper"/>
        <w:autoSpaceDE w:val="0"/>
        <w:autoSpaceDN w:val="0"/>
        <w:adjustRightInd w:val="0"/>
        <w:rPr>
          <w:szCs w:val="24"/>
        </w:rPr>
      </w:pPr>
      <w:r>
        <w:rPr>
          <w:szCs w:val="24"/>
        </w:rPr>
        <w:t>In addition to parts and properties, no other means (such as sets) for grouping objects are allowed.</w:t>
      </w:r>
    </w:p>
    <w:p w14:paraId="3F29F944" w14:textId="42A39D6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Connected </w:t>
      </w:r>
      <w:proofErr w:type="gramStart"/>
      <w:r w:rsidR="00EA325C">
        <w:rPr>
          <w:rFonts w:eastAsia="Times New Roman"/>
          <w:szCs w:val="24"/>
        </w:rPr>
        <w:t>o</w:t>
      </w:r>
      <w:r>
        <w:rPr>
          <w:rFonts w:eastAsia="Times New Roman"/>
          <w:szCs w:val="24"/>
        </w:rPr>
        <w:t>bjects</w:t>
      </w:r>
      <w:proofErr w:type="gramEnd"/>
    </w:p>
    <w:p w14:paraId="484C7A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Textkrper"/>
        <w:autoSpaceDE w:val="0"/>
        <w:autoSpaceDN w:val="0"/>
        <w:adjustRightInd w:val="0"/>
        <w:rPr>
          <w:szCs w:val="24"/>
        </w:rPr>
      </w:pPr>
      <w:r>
        <w:rPr>
          <w:szCs w:val="24"/>
        </w:rPr>
        <w:t xml:space="preserve">The basic objects which can be jointed are parts and assemblies (see </w:t>
      </w:r>
      <w:del w:id="82" w:author="LUEJE Claudia" w:date="2024-05-02T17:22:00Z">
        <w:r w:rsidDel="00EA325C">
          <w:rPr>
            <w:rStyle w:val="citesec"/>
            <w:szCs w:val="24"/>
          </w:rPr>
          <w:delText>clause </w:delText>
        </w:r>
      </w:del>
      <w:ins w:id="83"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w:t>
      </w:r>
      <w:proofErr w:type="spellStart"/>
      <w:r w:rsidRPr="00244DA7">
        <w:rPr>
          <w:rStyle w:val="ISOCode"/>
        </w:rPr>
        <w:t>assy</w:t>
      </w:r>
      <w:proofErr w:type="spellEnd"/>
      <w:r w:rsidRPr="00244DA7">
        <w:rPr>
          <w:rStyle w:val="ISOCode"/>
        </w:rPr>
        <w:t>/&gt;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0392D0EE" w:rsidR="006A2DB6" w:rsidRPr="00EC4DAD" w:rsidRDefault="006A2DB6" w:rsidP="006A2DB6">
            <w:pPr>
              <w:pStyle w:val="Tableheader"/>
              <w:autoSpaceDE w:val="0"/>
              <w:autoSpaceDN w:val="0"/>
              <w:adjustRightInd w:val="0"/>
              <w:jc w:val="both"/>
              <w:rPr>
                <w:b/>
              </w:rPr>
            </w:pPr>
            <w:r w:rsidRPr="00EC4DAD">
              <w:rPr>
                <w:b/>
                <w:szCs w:val="24"/>
              </w:rPr>
              <w:t xml:space="preserve">Nested </w:t>
            </w:r>
            <w:r w:rsidR="00EA325C">
              <w:rPr>
                <w:b/>
                <w:szCs w:val="24"/>
              </w:rPr>
              <w:t>e</w:t>
            </w:r>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proofErr w:type="spellStart"/>
            <w:r w:rsidRPr="006A2DB6">
              <w:rPr>
                <w:szCs w:val="24"/>
              </w:rPr>
              <w:t>assy</w:t>
            </w:r>
            <w:proofErr w:type="spellEnd"/>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2035D4A" w:rsidR="006A2DB6" w:rsidRDefault="006A2DB6">
      <w:pPr>
        <w:pStyle w:val="Textkrper"/>
        <w:autoSpaceDE w:val="0"/>
        <w:autoSpaceDN w:val="0"/>
        <w:adjustRightInd w:val="0"/>
        <w:rPr>
          <w:szCs w:val="24"/>
        </w:rPr>
      </w:pPr>
      <w:r>
        <w:rPr>
          <w:szCs w:val="24"/>
        </w:rPr>
        <w:t>In χMCF, a part may refer to one CAx part or one CAE property.</w:t>
      </w:r>
    </w:p>
    <w:p w14:paraId="6FC852A2" w14:textId="77777777" w:rsidR="006A2DB6" w:rsidRDefault="006A2DB6" w:rsidP="00244DA7">
      <w:pPr>
        <w:pStyle w:val="Textkrper"/>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proofErr w:type="spellStart"/>
      <w:r w:rsidRPr="00DC74BE">
        <w:rPr>
          <w:rStyle w:val="ISOCode"/>
        </w:rPr>
        <w:t>pid</w:t>
      </w:r>
      <w:proofErr w:type="spellEnd"/>
      <w:r>
        <w:t xml:space="preserve"> (property id) or </w:t>
      </w:r>
      <w:proofErr w:type="spellStart"/>
      <w:r w:rsidRPr="00DC74BE">
        <w:rPr>
          <w:rStyle w:val="ISOCode"/>
        </w:rPr>
        <w:t>pname</w:t>
      </w:r>
      <w:proofErr w:type="spellEnd"/>
      <w:r>
        <w:t xml:space="preserve"> (property name), all provided as attributes. However, if both attributes “label” and “</w:t>
      </w:r>
      <w:proofErr w:type="spellStart"/>
      <w:r>
        <w:t>pid</w:t>
      </w:r>
      <w:proofErr w:type="spellEnd"/>
      <w:r>
        <w:t>” or “label” and “</w:t>
      </w:r>
      <w:proofErr w:type="spellStart"/>
      <w:r>
        <w:t>pname</w:t>
      </w:r>
      <w:proofErr w:type="spellEnd"/>
      <w:r>
        <w:t>” are present, the label governs.</w:t>
      </w:r>
    </w:p>
    <w:p w14:paraId="7316F687" w14:textId="4488886A" w:rsidR="006A2DB6" w:rsidRDefault="006A2DB6">
      <w:pPr>
        <w:pStyle w:val="Textkrper"/>
        <w:autoSpaceDE w:val="0"/>
        <w:autoSpaceDN w:val="0"/>
        <w:adjustRightInd w:val="0"/>
        <w:rPr>
          <w:szCs w:val="24"/>
        </w:rPr>
      </w:pPr>
      <w:r>
        <w:rPr>
          <w:szCs w:val="24"/>
        </w:rPr>
        <w:t xml:space="preserve">Although most solvers use numbers as identifiers, ABAQUS uses names as identifiers. To identify a property, only one of </w:t>
      </w:r>
      <w:proofErr w:type="spellStart"/>
      <w:r w:rsidRPr="00E2533E">
        <w:rPr>
          <w:rStyle w:val="ISOCode"/>
          <w:rFonts w:cs="Times New Roman"/>
          <w:szCs w:val="24"/>
          <w:rPrChange w:id="84" w:author="Franke, Carsten" w:date="2024-05-14T16:38:00Z" w16du:dateUtc="2024-05-14T14:38:00Z">
            <w:rPr>
              <w:szCs w:val="24"/>
            </w:rPr>
          </w:rPrChange>
        </w:rPr>
        <w:t>pid</w:t>
      </w:r>
      <w:proofErr w:type="spellEnd"/>
      <w:r>
        <w:rPr>
          <w:szCs w:val="24"/>
        </w:rPr>
        <w:t xml:space="preserve"> or </w:t>
      </w:r>
      <w:proofErr w:type="spellStart"/>
      <w:r w:rsidRPr="00E2533E">
        <w:rPr>
          <w:rStyle w:val="ISOCode"/>
          <w:rFonts w:cs="Times New Roman"/>
          <w:szCs w:val="24"/>
          <w:rPrChange w:id="85" w:author="Franke, Carsten" w:date="2024-05-14T16:38:00Z" w16du:dateUtc="2024-05-14T14:38:00Z">
            <w:rPr>
              <w:szCs w:val="24"/>
            </w:rPr>
          </w:rPrChange>
        </w:rPr>
        <w:t>pname</w:t>
      </w:r>
      <w:proofErr w:type="spellEnd"/>
      <w:r>
        <w:rPr>
          <w:szCs w:val="24"/>
        </w:rPr>
        <w:t xml:space="preserve"> is sufficient. If both identifiers are present, they must be equivalent in the sense that they both address the same collection of elements. Rationale for allowing presence of both identifiers is the case that the same mesh, and therefore, same properties</w:t>
      </w:r>
      <w:del w:id="86" w:author="Franke, Carsten" w:date="2024-05-15T12:09:00Z" w16du:dateUtc="2024-05-15T10:09:00Z">
        <w:r w:rsidDel="00476A87">
          <w:rPr>
            <w:szCs w:val="24"/>
          </w:rPr>
          <w:delText>,</w:delText>
        </w:r>
      </w:del>
      <w:r>
        <w:rPr>
          <w:szCs w:val="24"/>
        </w:rPr>
        <w:t xml:space="preserve"> are used in both, NASTRAN and ABAQUS. </w:t>
      </w:r>
      <w:ins w:id="87" w:author="Franke, Carsten" w:date="2024-05-15T12:09:00Z" w16du:dateUtc="2024-05-15T10:09:00Z">
        <w:r w:rsidR="00476A87" w:rsidRPr="00476A87">
          <w:rPr>
            <w:szCs w:val="24"/>
          </w:rPr>
          <w:t>In this situation</w:t>
        </w:r>
      </w:ins>
      <w:del w:id="88" w:author="Franke, Carsten" w:date="2024-05-15T12:09:00Z" w16du:dateUtc="2024-05-15T10:09:00Z">
        <w:r w:rsidDel="00476A87">
          <w:rPr>
            <w:szCs w:val="24"/>
          </w:rPr>
          <w:delText>Then</w:delText>
        </w:r>
      </w:del>
      <w:r>
        <w:rPr>
          <w:szCs w:val="24"/>
        </w:rPr>
        <w:t xml:space="preserve">, it </w:t>
      </w:r>
      <w:bookmarkStart w:id="89" w:name="_Hlk166597257"/>
      <w:ins w:id="90" w:author="Franke, Carsten" w:date="2024-05-14T16:40:00Z" w16du:dateUtc="2024-05-14T14:40:00Z">
        <w:r w:rsidR="00BC4EC6">
          <w:rPr>
            <w:szCs w:val="24"/>
          </w:rPr>
          <w:t>is recommended</w:t>
        </w:r>
      </w:ins>
      <w:bookmarkEnd w:id="89"/>
      <w:del w:id="91" w:author="Franke, Carsten" w:date="2024-05-14T16:40:00Z" w16du:dateUtc="2024-05-14T14:40:00Z">
        <w:r w:rsidDel="00BC4EC6">
          <w:rPr>
            <w:szCs w:val="24"/>
          </w:rPr>
          <w:delText>would be good</w:delText>
        </w:r>
      </w:del>
      <w:r>
        <w:rPr>
          <w:szCs w:val="24"/>
        </w:rPr>
        <w:t xml:space="preserve"> to have a χMCF file </w:t>
      </w:r>
      <w:bookmarkStart w:id="92" w:name="_Hlk166597323"/>
      <w:ins w:id="93" w:author="Franke, Carsten" w:date="2024-05-14T16:41:00Z" w16du:dateUtc="2024-05-14T14:41:00Z">
        <w:r w:rsidR="00BC4EC6">
          <w:rPr>
            <w:szCs w:val="24"/>
          </w:rPr>
          <w:t>which contains both</w:t>
        </w:r>
      </w:ins>
      <w:bookmarkEnd w:id="92"/>
      <w:del w:id="94" w:author="Franke, Carsten" w:date="2024-05-14T16:41:00Z" w16du:dateUtc="2024-05-14T14:41:00Z">
        <w:r w:rsidDel="00BC4EC6">
          <w:rPr>
            <w:szCs w:val="24"/>
          </w:rPr>
          <w:delText xml:space="preserve">with both </w:delText>
        </w:r>
        <w:commentRangeStart w:id="95"/>
        <w:commentRangeStart w:id="96"/>
        <w:commentRangeStart w:id="97"/>
        <w:commentRangeStart w:id="98"/>
        <w:r w:rsidDel="00BC4EC6">
          <w:rPr>
            <w:szCs w:val="24"/>
          </w:rPr>
          <w:delText>in</w:delText>
        </w:r>
      </w:del>
      <w:commentRangeEnd w:id="95"/>
      <w:r w:rsidR="00EA325C">
        <w:rPr>
          <w:rStyle w:val="Kommentarzeichen"/>
          <w:rFonts w:ascii="Calibri" w:eastAsia="Times New Roman" w:hAnsi="Calibri"/>
          <w:lang w:val="en-US" w:eastAsia="x-none"/>
        </w:rPr>
        <w:commentReference w:id="95"/>
      </w:r>
      <w:commentRangeEnd w:id="96"/>
      <w:r w:rsidR="00BC4EC6">
        <w:rPr>
          <w:rStyle w:val="Kommentarzeichen"/>
          <w:rFonts w:ascii="Calibri" w:eastAsia="Times New Roman" w:hAnsi="Calibri"/>
          <w:lang w:val="en-US" w:eastAsia="x-none"/>
        </w:rPr>
        <w:commentReference w:id="96"/>
      </w:r>
      <w:r>
        <w:rPr>
          <w:szCs w:val="24"/>
        </w:rPr>
        <w:t>, PIDs and property names</w:t>
      </w:r>
      <w:commentRangeEnd w:id="97"/>
      <w:r w:rsidR="00EA325C">
        <w:rPr>
          <w:rStyle w:val="Kommentarzeichen"/>
          <w:rFonts w:ascii="Calibri" w:eastAsia="Times New Roman" w:hAnsi="Calibri"/>
          <w:lang w:val="en-US" w:eastAsia="x-none"/>
        </w:rPr>
        <w:commentReference w:id="97"/>
      </w:r>
      <w:commentRangeEnd w:id="98"/>
      <w:r w:rsidR="00F758C9">
        <w:rPr>
          <w:rStyle w:val="Kommentarzeichen"/>
          <w:rFonts w:ascii="Calibri" w:eastAsia="Times New Roman" w:hAnsi="Calibri"/>
          <w:lang w:val="en-US" w:eastAsia="x-none"/>
        </w:rPr>
        <w:commentReference w:id="98"/>
      </w:r>
      <w:r>
        <w:rPr>
          <w:szCs w:val="24"/>
        </w:rPr>
        <w:t xml:space="preserve">. On </w:t>
      </w:r>
      <w:r w:rsidR="00EA325C">
        <w:rPr>
          <w:szCs w:val="24"/>
        </w:rPr>
        <w:t xml:space="preserve">the </w:t>
      </w:r>
      <w:r>
        <w:rPr>
          <w:szCs w:val="24"/>
        </w:rPr>
        <w:t xml:space="preserve">solver side, this would cause no confusion since NASTRAN would ignore the property name and </w:t>
      </w:r>
      <w:del w:id="99" w:author="Franke, Carsten" w:date="2024-05-14T16:43:00Z" w16du:dateUtc="2024-05-14T14:43:00Z">
        <w:r w:rsidDel="00BC4EC6">
          <w:rPr>
            <w:szCs w:val="24"/>
          </w:rPr>
          <w:delText>Abaqus</w:delText>
        </w:r>
      </w:del>
      <w:ins w:id="100" w:author="Franke, Carsten" w:date="2024-05-14T16:43:00Z" w16du:dateUtc="2024-05-14T14:43:00Z">
        <w:r w:rsidR="00BC4EC6">
          <w:rPr>
            <w:szCs w:val="24"/>
          </w:rPr>
          <w:t>ABAQUS</w:t>
        </w:r>
      </w:ins>
      <w:r>
        <w:rPr>
          <w:szCs w:val="24"/>
        </w:rPr>
        <w:t xml:space="preserve"> the PID. The responsibility to keep both primary keys unique and equivalent resides on </w:t>
      </w:r>
      <w:r w:rsidR="00EA325C">
        <w:rPr>
          <w:szCs w:val="24"/>
        </w:rPr>
        <w:t xml:space="preserve">the </w:t>
      </w:r>
      <w:r>
        <w:rPr>
          <w:szCs w:val="24"/>
        </w:rPr>
        <w:t>pre-processor side. Upon import of χMCF to a pre-processor, inconsistent property keys shall cause an error.</w:t>
      </w:r>
    </w:p>
    <w:p w14:paraId="52FC859D" w14:textId="77777777" w:rsidR="006A2DB6" w:rsidRDefault="006A2DB6">
      <w:pPr>
        <w:pStyle w:val="Textkrper"/>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030D3E5A" w:rsidR="006A2DB6" w:rsidRDefault="006A2DB6">
      <w:pPr>
        <w:pStyle w:val="Textkrper"/>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w:t>
      </w:r>
      <w:del w:id="101" w:author="Franke, Carsten" w:date="2024-05-15T12:11:00Z" w16du:dateUtc="2024-05-15T10:11:00Z">
        <w:r w:rsidDel="00476A87">
          <w:rPr>
            <w:szCs w:val="24"/>
          </w:rPr>
          <w:delText>n case that</w:delText>
        </w:r>
      </w:del>
      <w:ins w:id="102" w:author="Franke, Carsten" w:date="2024-05-15T12:11:00Z" w16du:dateUtc="2024-05-15T10:11:00Z">
        <w:r w:rsidR="00476A87">
          <w:rPr>
            <w:szCs w:val="24"/>
          </w:rPr>
          <w:t>f</w:t>
        </w:r>
      </w:ins>
      <w:r>
        <w:rPr>
          <w:szCs w:val="24"/>
        </w:rPr>
        <w:t xml:space="preserve"> the </w:t>
      </w:r>
      <w:r w:rsidRPr="00DC74BE">
        <w:rPr>
          <w:rStyle w:val="ISOCode"/>
        </w:rPr>
        <w:t>&lt;part/&gt;</w:t>
      </w:r>
      <w:r>
        <w:rPr>
          <w:szCs w:val="24"/>
        </w:rPr>
        <w:t xml:space="preserve"> element is used within the element </w:t>
      </w:r>
      <w:r w:rsidRPr="00DC74BE">
        <w:rPr>
          <w:rStyle w:val="ISOCode"/>
        </w:rPr>
        <w:t>&lt;</w:t>
      </w:r>
      <w:proofErr w:type="spellStart"/>
      <w:r w:rsidRPr="00DC74BE">
        <w:rPr>
          <w:rStyle w:val="ISOCode"/>
        </w:rPr>
        <w:t>assy</w:t>
      </w:r>
      <w:proofErr w:type="spellEnd"/>
      <w:r w:rsidRPr="00DC74BE">
        <w:rPr>
          <w:rStyle w:val="ISOCode"/>
        </w:rPr>
        <w:t>/&gt;</w:t>
      </w:r>
      <w:del w:id="103" w:author="Franke, Carsten" w:date="2024-05-15T12:11:00Z" w16du:dateUtc="2024-05-15T10:11:00Z">
        <w:r w:rsidDel="00476A87">
          <w:rPr>
            <w:szCs w:val="24"/>
          </w:rPr>
          <w:delText xml:space="preserve"> </w:delText>
        </w:r>
      </w:del>
      <w:ins w:id="104" w:author="Franke, Carsten" w:date="2024-05-15T12:11:00Z" w16du:dateUtc="2024-05-15T10:11:00Z">
        <w:r w:rsidR="00476A87">
          <w:rPr>
            <w:szCs w:val="24"/>
          </w:rPr>
          <w:t xml:space="preserve">, </w:t>
        </w:r>
      </w:ins>
      <w:r>
        <w:rPr>
          <w:szCs w:val="24"/>
        </w:rPr>
        <w:t xml:space="preserve">then </w:t>
      </w:r>
      <w:r w:rsidRPr="00DC74BE">
        <w:rPr>
          <w:rStyle w:val="ISOCode"/>
        </w:rPr>
        <w:t>index</w:t>
      </w:r>
      <w:r>
        <w:rPr>
          <w:szCs w:val="24"/>
        </w:rPr>
        <w:t xml:space="preserve"> is </w:t>
      </w:r>
      <w:r w:rsidR="00EA325C">
        <w:rPr>
          <w:szCs w:val="24"/>
        </w:rPr>
        <w:t xml:space="preserve">not </w:t>
      </w:r>
      <w:r>
        <w:rPr>
          <w:szCs w:val="24"/>
        </w:rPr>
        <w:t xml:space="preserve">allowed as </w:t>
      </w:r>
      <w:r w:rsidR="00EA325C">
        <w:rPr>
          <w:szCs w:val="24"/>
        </w:rPr>
        <w:t xml:space="preserve">an </w:t>
      </w:r>
      <w:r>
        <w:rPr>
          <w:szCs w:val="24"/>
        </w:rPr>
        <w:t xml:space="preserve">attribute of the </w:t>
      </w:r>
      <w:r w:rsidRPr="00DC74BE">
        <w:rPr>
          <w:rStyle w:val="ISOCode"/>
        </w:rPr>
        <w:t>&lt;part/&gt;</w:t>
      </w:r>
      <w:r>
        <w:rPr>
          <w:szCs w:val="24"/>
        </w:rPr>
        <w:t xml:space="preserve"> element. </w:t>
      </w:r>
      <w:ins w:id="105" w:author="Franke, Carsten" w:date="2024-05-14T16:44:00Z" w16du:dateUtc="2024-05-14T14:44:00Z">
        <w:r w:rsidR="00611028">
          <w:rPr>
            <w:szCs w:val="24"/>
          </w:rPr>
          <w:t xml:space="preserve">The </w:t>
        </w:r>
      </w:ins>
      <w:r>
        <w:rPr>
          <w:szCs w:val="24"/>
        </w:rPr>
        <w:t xml:space="preserve">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0E179732" w:rsidR="006A2DB6" w:rsidRPr="00EC4DAD" w:rsidRDefault="006A2DB6" w:rsidP="006A2DB6">
            <w:pPr>
              <w:pStyle w:val="Tableheader"/>
              <w:autoSpaceDE w:val="0"/>
              <w:autoSpaceDN w:val="0"/>
              <w:adjustRightInd w:val="0"/>
              <w:rPr>
                <w:b/>
              </w:rPr>
            </w:pPr>
            <w:del w:id="106" w:author="Franke, Carsten" w:date="2024-05-14T19:39:00Z" w16du:dateUtc="2024-05-14T17:39:00Z">
              <w:r w:rsidRPr="00EC4DAD" w:rsidDel="00936D25">
                <w:rPr>
                  <w:b/>
                  <w:szCs w:val="24"/>
                </w:rPr>
                <w:delText>Value Space</w:delText>
              </w:r>
            </w:del>
            <w:ins w:id="107" w:author="Franke, Carsten" w:date="2024-05-14T19:39:00Z" w16du:dateUtc="2024-05-14T17:39:00Z">
              <w:r w:rsidR="00936D25">
                <w:rPr>
                  <w:b/>
                  <w:szCs w:val="24"/>
                </w:rPr>
                <w:t>Value space</w:t>
              </w:r>
            </w:ins>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 xml:space="preserve">label, </w:t>
            </w:r>
            <w:proofErr w:type="spellStart"/>
            <w:r w:rsidRPr="006A2DB6">
              <w:rPr>
                <w:rStyle w:val="ISOCode"/>
                <w:rFonts w:cs="Times New Roman"/>
                <w:szCs w:val="24"/>
              </w:rPr>
              <w:t>pid</w:t>
            </w:r>
            <w:proofErr w:type="spellEnd"/>
            <w:r w:rsidRPr="006A2DB6">
              <w:t xml:space="preserve">, or </w:t>
            </w:r>
            <w:proofErr w:type="spellStart"/>
            <w:r w:rsidRPr="00EC3407">
              <w:rPr>
                <w:rStyle w:val="ISOCode"/>
              </w:rPr>
              <w:t>pname</w:t>
            </w:r>
            <w:proofErr w:type="spellEnd"/>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proofErr w:type="spellStart"/>
            <w:r w:rsidRPr="006A2DB6">
              <w:rPr>
                <w:szCs w:val="24"/>
              </w:rPr>
              <w:t>pid</w:t>
            </w:r>
            <w:proofErr w:type="spellEnd"/>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proofErr w:type="spellStart"/>
            <w:r w:rsidRPr="006A2DB6">
              <w:rPr>
                <w:szCs w:val="24"/>
              </w:rPr>
              <w:t>pname</w:t>
            </w:r>
            <w:proofErr w:type="spellEnd"/>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D54472A"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08" w:author="Franke, Carsten" w:date="2024-05-14T16:45:00Z" w16du:dateUtc="2024-05-14T14:45: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commentRangeStart w:id="109"/>
      <w:r>
        <w:rPr>
          <w:szCs w:val="24"/>
        </w:rPr>
        <w:lastRenderedPageBreak/>
        <w:t>E</w:t>
      </w:r>
      <w:r w:rsidR="00EA325C">
        <w:rPr>
          <w:szCs w:val="24"/>
        </w:rPr>
        <w:t>XAMPLE</w:t>
      </w:r>
      <w:r>
        <w:rPr>
          <w:szCs w:val="24"/>
        </w:rPr>
        <w:t xml:space="preserve"> 1</w:t>
      </w:r>
      <w:r w:rsidR="00690423">
        <w:rPr>
          <w:szCs w:val="24"/>
        </w:rPr>
        <w:tab/>
      </w:r>
      <w:r w:rsidRPr="000B0B66">
        <w:rPr>
          <w:rFonts w:ascii="Courier New" w:hAnsi="Courier New" w:cs="Courier New"/>
          <w:szCs w:val="24"/>
          <w:rPrChange w:id="110" w:author="Franke, Carsten" w:date="2024-05-14T16:46:00Z" w16du:dateUtc="2024-05-14T14:46:00Z">
            <w:rPr>
              <w:szCs w:val="24"/>
            </w:rPr>
          </w:rPrChange>
        </w:rPr>
        <w:t>&lt;part/&gt;</w:t>
      </w:r>
      <w:r>
        <w:rPr>
          <w:szCs w:val="24"/>
        </w:rPr>
        <w:t xml:space="preserve"> with required attributes only (</w:t>
      </w:r>
      <w:proofErr w:type="spellStart"/>
      <w:r w:rsidRPr="000B0B66">
        <w:rPr>
          <w:rFonts w:ascii="Courier New" w:hAnsi="Courier New" w:cs="Courier New"/>
          <w:szCs w:val="24"/>
          <w:rPrChange w:id="111" w:author="Franke, Carsten" w:date="2024-05-14T16:46:00Z" w16du:dateUtc="2024-05-14T14:46:00Z">
            <w:rPr>
              <w:szCs w:val="24"/>
            </w:rPr>
          </w:rPrChange>
        </w:rPr>
        <w:t>pid</w:t>
      </w:r>
      <w:proofErr w:type="spellEnd"/>
      <w:r>
        <w:rPr>
          <w:szCs w:val="24"/>
        </w:rPr>
        <w:t xml:space="preserve"> or </w:t>
      </w:r>
      <w:proofErr w:type="spellStart"/>
      <w:r w:rsidRPr="000B0B66">
        <w:rPr>
          <w:rFonts w:ascii="Courier New" w:hAnsi="Courier New" w:cs="Courier New"/>
          <w:szCs w:val="24"/>
          <w:rPrChange w:id="112" w:author="Franke, Carsten" w:date="2024-05-14T16:46:00Z" w16du:dateUtc="2024-05-14T14:46:00Z">
            <w:rPr>
              <w:szCs w:val="24"/>
            </w:rPr>
          </w:rPrChange>
        </w:rPr>
        <w:t>pname</w:t>
      </w:r>
      <w:proofErr w:type="spellEnd"/>
      <w:ins w:id="113" w:author="Franke, Carsten" w:date="2024-05-14T16:45:00Z" w16du:dateUtc="2024-05-14T14:45:00Z">
        <w:r w:rsidR="000B0B66">
          <w:rPr>
            <w:szCs w:val="24"/>
          </w:rPr>
          <w:t xml:space="preserve"> may</w:t>
        </w:r>
      </w:ins>
      <w:r>
        <w:rPr>
          <w:szCs w:val="24"/>
        </w:rPr>
        <w:t xml:space="preserve"> </w:t>
      </w:r>
      <w:del w:id="114" w:author="Franke, Carsten" w:date="2024-05-14T16:45:00Z" w16du:dateUtc="2024-05-14T14:45:00Z">
        <w:r w:rsidDel="000B0B66">
          <w:rPr>
            <w:szCs w:val="24"/>
          </w:rPr>
          <w:delText>c</w:delText>
        </w:r>
      </w:del>
      <w:ins w:id="115" w:author="LUEJE Claudia" w:date="2024-05-02T17:24:00Z">
        <w:del w:id="116" w:author="Franke, Carsten" w:date="2024-05-14T16:45:00Z" w16du:dateUtc="2024-05-14T14:45:00Z">
          <w:r w:rsidR="00EA325C" w:rsidDel="000B0B66">
            <w:rPr>
              <w:szCs w:val="24"/>
            </w:rPr>
            <w:delText>an</w:delText>
          </w:r>
        </w:del>
      </w:ins>
      <w:del w:id="117" w:author="Franke, Carsten" w:date="2024-05-14T16:45:00Z" w16du:dateUtc="2024-05-14T14:45:00Z">
        <w:r w:rsidDel="000B0B66">
          <w:rPr>
            <w:szCs w:val="24"/>
          </w:rPr>
          <w:delText xml:space="preserve">ould </w:delText>
        </w:r>
      </w:del>
      <w:r>
        <w:rPr>
          <w:szCs w:val="24"/>
        </w:rPr>
        <w:t>be used alternatively to label)</w:t>
      </w:r>
      <w:commentRangeEnd w:id="109"/>
      <w:r w:rsidR="000B0B66">
        <w:rPr>
          <w:rStyle w:val="Kommentarzeichen"/>
          <w:rFonts w:ascii="Calibri" w:eastAsia="Times New Roman" w:hAnsi="Calibri"/>
          <w:lang w:val="en-US" w:eastAsia="x-none"/>
        </w:rPr>
        <w:commentReference w:id="109"/>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5D8CDEA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A325C">
        <w:rPr>
          <w:szCs w:val="24"/>
        </w:rPr>
        <w:t>XAMPLE</w:t>
      </w:r>
      <w:r>
        <w:rPr>
          <w:szCs w:val="24"/>
        </w:rPr>
        <w:t xml:space="preserve"> 2</w:t>
      </w:r>
      <w:r w:rsidR="00690423">
        <w:rPr>
          <w:szCs w:val="24"/>
        </w:rPr>
        <w:tab/>
      </w:r>
      <w:r>
        <w:rPr>
          <w:szCs w:val="24"/>
        </w:rPr>
        <w:t xml:space="preserve">&lt;part/&gt; with optional use of label and </w:t>
      </w:r>
      <w:proofErr w:type="spellStart"/>
      <w:r>
        <w:rPr>
          <w:szCs w:val="24"/>
        </w:rPr>
        <w:t>pid</w:t>
      </w:r>
      <w:proofErr w:type="spellEnd"/>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label="PART_7000400" </w:t>
      </w:r>
      <w:proofErr w:type="spellStart"/>
      <w:r w:rsidR="006A2DB6">
        <w:rPr>
          <w:b/>
          <w:szCs w:val="24"/>
        </w:rPr>
        <w:t>pid</w:t>
      </w:r>
      <w:proofErr w:type="spellEnd"/>
      <w:r w:rsidR="006A2DB6">
        <w:rPr>
          <w:b/>
          <w:szCs w:val="24"/>
        </w:rPr>
        <w:t>="3202132"/&gt;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57BBF028"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&lt;part/&gt; with </w:t>
      </w:r>
      <w:proofErr w:type="spellStart"/>
      <w:r w:rsidR="006A2DB6">
        <w:rPr>
          <w:szCs w:val="24"/>
        </w:rPr>
        <w:t>pname</w:t>
      </w:r>
      <w:proofErr w:type="spellEnd"/>
      <w:r w:rsidR="006A2DB6">
        <w:rPr>
          <w:szCs w:val="24"/>
        </w:rPr>
        <w:t xml:space="preserve"> to identify a part or </w:t>
      </w:r>
      <w:proofErr w:type="gramStart"/>
      <w:r w:rsidR="006A2DB6">
        <w:rPr>
          <w:szCs w:val="24"/>
        </w:rPr>
        <w:t>property</w:t>
      </w:r>
      <w:proofErr w:type="gramEnd"/>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pname</w:t>
      </w:r>
      <w:proofErr w:type="spellEnd"/>
      <w:r w:rsidR="006A2DB6">
        <w:rPr>
          <w:b/>
          <w:szCs w:val="24"/>
        </w:rPr>
        <w:t>="P3202132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7F072B96"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&lt;part/&gt; using a label and an instance to identify a </w:t>
      </w:r>
      <w:proofErr w:type="gramStart"/>
      <w:r w:rsidR="006A2DB6">
        <w:rPr>
          <w:szCs w:val="24"/>
        </w:rPr>
        <w:t>part</w:t>
      </w:r>
      <w:proofErr w:type="gramEnd"/>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berschrift4"/>
      </w:pPr>
      <w:r w:rsidRPr="004D33BB">
        <w:t xml:space="preserve">Element </w:t>
      </w:r>
      <w:r w:rsidRPr="004D33BB">
        <w:rPr>
          <w:rStyle w:val="ISOCode"/>
          <w:szCs w:val="24"/>
        </w:rPr>
        <w:t>&lt;</w:t>
      </w:r>
      <w:proofErr w:type="spellStart"/>
      <w:r w:rsidRPr="004D33BB">
        <w:rPr>
          <w:rStyle w:val="ISOCode"/>
          <w:szCs w:val="24"/>
        </w:rPr>
        <w:t>assy</w:t>
      </w:r>
      <w:proofErr w:type="spellEnd"/>
      <w:r w:rsidRPr="004D33BB">
        <w:rPr>
          <w:rStyle w:val="ISOCode"/>
          <w:szCs w:val="24"/>
        </w:rPr>
        <w:t>/&gt;</w:t>
      </w:r>
    </w:p>
    <w:p w14:paraId="5787BED9" w14:textId="44FECE84" w:rsidR="006A2DB6" w:rsidRDefault="006A2DB6" w:rsidP="009C3FFA">
      <w:pPr>
        <w:pStyle w:val="Textkrper"/>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w:t>
      </w:r>
      <w:proofErr w:type="spellStart"/>
      <w:r w:rsidRPr="002B19F3">
        <w:rPr>
          <w:rStyle w:val="ISOCode"/>
        </w:rPr>
        <w:t>assy</w:t>
      </w:r>
      <w:proofErr w:type="spellEnd"/>
      <w:r w:rsidRPr="002B19F3">
        <w:rPr>
          <w:rStyle w:val="ISOCode"/>
        </w:rPr>
        <w:t>/&gt;</w:t>
      </w:r>
      <w:r>
        <w:t xml:space="preserve"> with only the mandatory attribute </w:t>
      </w:r>
      <w:r w:rsidRPr="002B19F3">
        <w:rPr>
          <w:rStyle w:val="ISOCode"/>
        </w:rPr>
        <w:t>index</w:t>
      </w:r>
      <w:r>
        <w:t xml:space="preserve">. The XML specification of element </w:t>
      </w:r>
      <w:r w:rsidRPr="002B19F3">
        <w:rPr>
          <w:rStyle w:val="ISOCode"/>
        </w:rPr>
        <w:t>&lt;</w:t>
      </w:r>
      <w:proofErr w:type="spellStart"/>
      <w:r w:rsidRPr="002B19F3">
        <w:rPr>
          <w:rStyle w:val="ISOCode"/>
        </w:rPr>
        <w:t>assy</w:t>
      </w:r>
      <w:proofErr w:type="spellEnd"/>
      <w:r w:rsidRPr="002B19F3">
        <w:rPr>
          <w:rStyle w:val="ISOCode"/>
        </w:rPr>
        <w:t>/&gt;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w:t>
      </w:r>
      <w:proofErr w:type="spellStart"/>
      <w:r w:rsidR="006A2DB6">
        <w:rPr>
          <w:rStyle w:val="ISOCode"/>
          <w:rFonts w:cs="Times New Roman"/>
          <w:szCs w:val="24"/>
        </w:rPr>
        <w:t>assy</w:t>
      </w:r>
      <w:proofErr w:type="spellEnd"/>
      <w:r w:rsidR="006A2DB6">
        <w:rPr>
          <w:rStyle w:val="ISOCode"/>
          <w:rFonts w:cs="Times New Roman"/>
          <w:szCs w:val="24"/>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Textkrper"/>
        <w:autoSpaceDE w:val="0"/>
        <w:autoSpaceDN w:val="0"/>
        <w:adjustRightInd w:val="0"/>
        <w:rPr>
          <w:szCs w:val="24"/>
        </w:rPr>
      </w:pPr>
      <w:r>
        <w:rPr>
          <w:szCs w:val="24"/>
        </w:rPr>
        <w:t xml:space="preserve">In the following examples, any </w:t>
      </w:r>
      <w:proofErr w:type="spellStart"/>
      <w:r w:rsidRPr="00BF4224">
        <w:rPr>
          <w:rStyle w:val="ISOCode"/>
        </w:rPr>
        <w:t>pid</w:t>
      </w:r>
      <w:proofErr w:type="spellEnd"/>
      <w:r>
        <w:rPr>
          <w:szCs w:val="24"/>
        </w:rPr>
        <w:t xml:space="preserve"> attribute can be supplemented or replaced by a </w:t>
      </w:r>
      <w:proofErr w:type="spellStart"/>
      <w:r w:rsidRPr="00BF4224">
        <w:rPr>
          <w:rStyle w:val="ISOCode"/>
        </w:rPr>
        <w:t>pname</w:t>
      </w:r>
      <w:proofErr w:type="spellEnd"/>
      <w:r>
        <w:rPr>
          <w:szCs w:val="24"/>
        </w:rPr>
        <w:t xml:space="preserve"> attribute.</w:t>
      </w:r>
    </w:p>
    <w:p w14:paraId="2EDF3CE3" w14:textId="743F746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E10DC">
        <w:rPr>
          <w:szCs w:val="24"/>
        </w:rPr>
        <w:t>XAMPLE</w:t>
      </w:r>
      <w:r>
        <w:rPr>
          <w:szCs w:val="24"/>
        </w:rPr>
        <w:t xml:space="preserve"> 1</w:t>
      </w:r>
      <w:r w:rsidR="00690423">
        <w:rPr>
          <w:szCs w:val="24"/>
        </w:rPr>
        <w:tab/>
      </w:r>
      <w:r>
        <w:rPr>
          <w:szCs w:val="24"/>
        </w:rPr>
        <w:t xml:space="preserve">Full definition of </w:t>
      </w:r>
      <w:r w:rsidRPr="00BF4224">
        <w:rPr>
          <w:rStyle w:val="ISOCode"/>
        </w:rPr>
        <w:t>&lt;</w:t>
      </w:r>
      <w:proofErr w:type="spellStart"/>
      <w:r w:rsidRPr="00BF4224">
        <w:rPr>
          <w:rStyle w:val="ISOCode"/>
        </w:rPr>
        <w:t>assy</w:t>
      </w:r>
      <w:proofErr w:type="spellEnd"/>
      <w:r w:rsidRPr="00BF4224">
        <w:rPr>
          <w:rStyle w:val="ISOCode"/>
        </w:rPr>
        <w:t>/&gt;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2B615E45"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w:t>
      </w:r>
      <w:proofErr w:type="spellStart"/>
      <w:r w:rsidR="006A2DB6" w:rsidRPr="006D7802">
        <w:rPr>
          <w:rStyle w:val="ISOCode"/>
        </w:rPr>
        <w:t>assy</w:t>
      </w:r>
      <w:proofErr w:type="spellEnd"/>
      <w:r w:rsidR="006A2DB6" w:rsidRPr="006D7802">
        <w:rPr>
          <w:rStyle w:val="ISOCode"/>
        </w:rPr>
        <w:t>/&gt;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w:t>
      </w:r>
    </w:p>
    <w:p w14:paraId="0F899986" w14:textId="59181111"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instance="2" </w:t>
      </w:r>
      <w:proofErr w:type="spellStart"/>
      <w:r w:rsidR="006A2DB6">
        <w:rPr>
          <w:b/>
          <w:szCs w:val="24"/>
        </w:rPr>
        <w:t>pid</w:t>
      </w:r>
      <w:proofErr w:type="spellEnd"/>
      <w:r w:rsidR="006A2DB6">
        <w:rPr>
          <w:b/>
          <w:szCs w:val="24"/>
        </w:rPr>
        <w:t>="110013"/&gt;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06BEE1F9"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w:t>
      </w:r>
      <w:proofErr w:type="spellStart"/>
      <w:r w:rsidR="006A2DB6" w:rsidRPr="00EA7986">
        <w:rPr>
          <w:rStyle w:val="ISOCode"/>
        </w:rPr>
        <w:t>assy</w:t>
      </w:r>
      <w:proofErr w:type="spellEnd"/>
      <w:r w:rsidR="006A2DB6" w:rsidRPr="00EA7986">
        <w:rPr>
          <w:rStyle w:val="ISOCode"/>
        </w:rPr>
        <w:t>/&gt;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Textkrper"/>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w:t>
      </w:r>
      <w:proofErr w:type="spellStart"/>
      <w:r w:rsidR="006A2DB6">
        <w:rPr>
          <w:b/>
          <w:szCs w:val="24"/>
        </w:rPr>
        <w:t>pid</w:t>
      </w:r>
      <w:proofErr w:type="spellEnd"/>
      <w:r w:rsidR="006A2DB6">
        <w:rPr>
          <w:b/>
          <w:szCs w:val="24"/>
        </w:rPr>
        <w:t>="3202132"/&gt;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w:t>
      </w:r>
      <w:proofErr w:type="spellStart"/>
      <w:r w:rsidR="006A2DB6">
        <w:rPr>
          <w:b/>
          <w:szCs w:val="24"/>
        </w:rPr>
        <w:t>pid</w:t>
      </w:r>
      <w:proofErr w:type="spellEnd"/>
      <w:r w:rsidR="006A2DB6">
        <w:rPr>
          <w:b/>
          <w:szCs w:val="24"/>
        </w:rPr>
        <w:t>="110099"/&gt;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Textkrper"/>
      </w:pPr>
      <w:r>
        <w:t xml:space="preserve">The body of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equals that of a </w:t>
      </w:r>
      <w:r w:rsidRPr="00C358D6">
        <w:rPr>
          <w:rStyle w:val="ISOCode"/>
        </w:rPr>
        <w:t>&lt;connected_to/&gt;</w:t>
      </w:r>
      <w:r>
        <w:t xml:space="preserve"> element. But the meaning is different: All parts within one </w:t>
      </w:r>
      <w:r w:rsidRPr="00C358D6">
        <w:rPr>
          <w:rStyle w:val="ISOCode"/>
        </w:rPr>
        <w:t>&lt;</w:t>
      </w:r>
      <w:proofErr w:type="spellStart"/>
      <w:r w:rsidRPr="00C358D6">
        <w:rPr>
          <w:rStyle w:val="ISOCode"/>
        </w:rPr>
        <w:t>assy</w:t>
      </w:r>
      <w:proofErr w:type="spellEnd"/>
      <w:r w:rsidRPr="00C358D6">
        <w:rPr>
          <w:rStyle w:val="ISOCode"/>
        </w:rPr>
        <w:t>/&gt;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Textkrper"/>
      </w:pPr>
      <w:r>
        <w:t xml:space="preserve">Recursion, such as an </w:t>
      </w:r>
      <w:r>
        <w:rPr>
          <w:rStyle w:val="ISOCode"/>
          <w:rFonts w:cs="Times New Roman"/>
          <w:szCs w:val="24"/>
        </w:rPr>
        <w:t>&lt;</w:t>
      </w:r>
      <w:proofErr w:type="spellStart"/>
      <w:r>
        <w:rPr>
          <w:rStyle w:val="ISOCode"/>
          <w:rFonts w:cs="Times New Roman"/>
          <w:szCs w:val="24"/>
        </w:rPr>
        <w:t>assy</w:t>
      </w:r>
      <w:proofErr w:type="spellEnd"/>
      <w:r>
        <w:rPr>
          <w:rStyle w:val="ISOCode"/>
          <w:rFonts w:cs="Times New Roman"/>
          <w:szCs w:val="24"/>
        </w:rPr>
        <w:t>/&gt;</w:t>
      </w:r>
      <w:r>
        <w:t xml:space="preserve"> element nested within another </w:t>
      </w:r>
      <w:r w:rsidRPr="00C358D6">
        <w:rPr>
          <w:rStyle w:val="ISOCode"/>
        </w:rPr>
        <w:t>&lt;</w:t>
      </w:r>
      <w:proofErr w:type="spellStart"/>
      <w:r w:rsidRPr="00C358D6">
        <w:rPr>
          <w:rStyle w:val="ISOCode"/>
        </w:rPr>
        <w:t>assy</w:t>
      </w:r>
      <w:proofErr w:type="spellEnd"/>
      <w:r w:rsidRPr="00C358D6">
        <w:rPr>
          <w:rStyle w:val="ISOCode"/>
        </w:rPr>
        <w:t>/&gt;</w:t>
      </w:r>
      <w:r>
        <w:t xml:space="preserve"> element, is not allowed.</w:t>
      </w:r>
    </w:p>
    <w:p w14:paraId="06A8A625" w14:textId="659BACC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r w:rsidR="00F93330">
        <w:rPr>
          <w:rFonts w:eastAsia="Times New Roman"/>
          <w:szCs w:val="24"/>
        </w:rPr>
        <w:t>t</w:t>
      </w:r>
      <w:r>
        <w:rPr>
          <w:rFonts w:eastAsia="Times New Roman"/>
          <w:szCs w:val="24"/>
        </w:rPr>
        <w:t>opological situations</w:t>
      </w:r>
    </w:p>
    <w:p w14:paraId="0EFA8C52" w14:textId="77777777" w:rsidR="006A2DB6" w:rsidRDefault="006A2DB6" w:rsidP="00BD0939">
      <w:pPr>
        <w:pStyle w:val="berschrift5"/>
      </w:pPr>
      <w:r>
        <w:t>Stacking</w:t>
      </w:r>
    </w:p>
    <w:p w14:paraId="3CE5E614" w14:textId="77777777" w:rsidR="006A2DB6" w:rsidRDefault="006A2DB6">
      <w:pPr>
        <w:pStyle w:val="Textkrper"/>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BE45D01" w:rsidR="006A2DB6" w:rsidRDefault="006A2DB6" w:rsidP="00C358D6">
      <w:pPr>
        <w:pStyle w:val="Textkrper"/>
      </w:pPr>
      <w:r>
        <w:t xml:space="preserve">Therefore, </w:t>
      </w:r>
      <w:r>
        <w:rPr>
          <w:rStyle w:val="ISOCode"/>
          <w:rFonts w:cs="Times New Roman"/>
          <w:szCs w:val="24"/>
        </w:rPr>
        <w:t>&lt;connected_to/&gt;</w:t>
      </w:r>
      <w:r>
        <w:t xml:space="preserve"> contains each part connected in the joint only once. However, </w:t>
      </w:r>
      <w:ins w:id="118" w:author="Franke, Carsten" w:date="2024-05-14T17:07:00Z" w16du:dateUtc="2024-05-14T15:07:00Z">
        <w:r w:rsidR="00D955C6" w:rsidRPr="00D955C6">
          <w:t xml:space="preserve">in some situations </w:t>
        </w:r>
      </w:ins>
      <w:r>
        <w:t xml:space="preserve">it </w:t>
      </w:r>
      <w:r w:rsidR="006135D7">
        <w:t xml:space="preserve">can </w:t>
      </w:r>
      <w:r>
        <w:t>be important to explicitly define in which order some parts of the group are connected.</w:t>
      </w:r>
    </w:p>
    <w:p w14:paraId="6E781291" w14:textId="77777777" w:rsidR="006A2DB6" w:rsidRDefault="006A2DB6">
      <w:pPr>
        <w:pStyle w:val="Textkrper"/>
        <w:autoSpaceDE w:val="0"/>
        <w:autoSpaceDN w:val="0"/>
        <w:adjustRightInd w:val="0"/>
        <w:rPr>
          <w:szCs w:val="24"/>
        </w:rPr>
      </w:pPr>
      <w:r>
        <w:rPr>
          <w:szCs w:val="24"/>
        </w:rPr>
        <w:t>This includes the following scenarios:</w:t>
      </w:r>
    </w:p>
    <w:p w14:paraId="0F6D2C9B" w14:textId="21F2FFC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r w:rsidR="006135D7">
        <w:rPr>
          <w:szCs w:val="24"/>
        </w:rPr>
        <w:t xml:space="preserve">can </w:t>
      </w:r>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r w:rsidR="006135D7">
        <w:rPr>
          <w:szCs w:val="24"/>
        </w:rPr>
        <w:t xml:space="preserve"> or</w:t>
      </w:r>
    </w:p>
    <w:p w14:paraId="739BCE09" w14:textId="72BA27AC"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w:t>
      </w:r>
      <w:proofErr w:type="gramStart"/>
      <w:r w:rsidR="006A2DB6">
        <w:rPr>
          <w:szCs w:val="24"/>
        </w:rPr>
        <w:t>&lt;!--</w:t>
      </w:r>
      <w:proofErr w:type="gramEnd"/>
      <w:r w:rsidR="006A2DB6">
        <w:rPr>
          <w:szCs w:val="24"/>
        </w:rPr>
        <w:t xml:space="preserve">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Textkrper"/>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Textkrper"/>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Textkrper"/>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74C918CE" w:rsidR="006A2DB6" w:rsidRPr="00EC4DAD" w:rsidRDefault="006A2DB6" w:rsidP="006A2DB6">
            <w:pPr>
              <w:pStyle w:val="Tableheader"/>
              <w:autoSpaceDE w:val="0"/>
              <w:autoSpaceDN w:val="0"/>
              <w:adjustRightInd w:val="0"/>
              <w:jc w:val="both"/>
            </w:pPr>
            <w:del w:id="119" w:author="Franke, Carsten" w:date="2024-05-14T19:39:00Z" w16du:dateUtc="2024-05-14T17:39:00Z">
              <w:r w:rsidRPr="00EC4DAD" w:rsidDel="00936D25">
                <w:rPr>
                  <w:szCs w:val="24"/>
                </w:rPr>
                <w:delText>Value Space</w:delText>
              </w:r>
            </w:del>
            <w:ins w:id="120" w:author="Franke, Carsten" w:date="2024-05-14T19:39:00Z" w16du:dateUtc="2024-05-14T17:39:00Z">
              <w:r w:rsidR="00936D25">
                <w:rPr>
                  <w:szCs w:val="24"/>
                </w:rPr>
                <w:t>Value space</w:t>
              </w:r>
            </w:ins>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proofErr w:type="spellStart"/>
            <w:r w:rsidRPr="006D1633">
              <w:rPr>
                <w:b w:val="0"/>
                <w:szCs w:val="24"/>
              </w:rPr>
              <w:t>nr_levels</w:t>
            </w:r>
            <w:proofErr w:type="spellEnd"/>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proofErr w:type="spellStart"/>
            <w:r w:rsidRPr="006D1633">
              <w:rPr>
                <w:rStyle w:val="ISOCode"/>
                <w:rFonts w:cs="Times New Roman"/>
                <w:b w:val="0"/>
                <w:szCs w:val="24"/>
              </w:rPr>
              <w:t>nr_levels</w:t>
            </w:r>
            <w:proofErr w:type="spellEnd"/>
            <w:r w:rsidRPr="006D1633">
              <w:rPr>
                <w:rStyle w:val="ISOCode"/>
                <w:rFonts w:cs="Times New Roman"/>
                <w:b w:val="0"/>
                <w:szCs w:val="24"/>
              </w:rPr>
              <w:t xml:space="preserve"> </w:t>
            </w:r>
            <w:proofErr w:type="gramStart"/>
            <w:r w:rsidRPr="006D1633">
              <w:rPr>
                <w:b w:val="0"/>
              </w:rPr>
              <w:t>exists</w:t>
            </w:r>
            <w:proofErr w:type="gramEnd"/>
            <w:r w:rsidRPr="006D1633">
              <w:rPr>
                <w:b w:val="0"/>
              </w:rPr>
              <w:t xml:space="preserve">,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proofErr w:type="spellStart"/>
            <w:r w:rsidRPr="006D1633">
              <w:rPr>
                <w:rStyle w:val="ISOCode"/>
                <w:rFonts w:cs="Times New Roman"/>
                <w:b w:val="0"/>
                <w:szCs w:val="24"/>
              </w:rPr>
              <w:t>nr_levels</w:t>
            </w:r>
            <w:proofErr w:type="spellEnd"/>
            <w:r w:rsidRPr="006D1633">
              <w:t xml:space="preserve"> </w:t>
            </w:r>
            <w:proofErr w:type="gramStart"/>
            <w:r w:rsidRPr="006D1633">
              <w:rPr>
                <w:b w:val="0"/>
              </w:rPr>
              <w:t>has</w:t>
            </w:r>
            <w:proofErr w:type="gramEnd"/>
            <w:r w:rsidRPr="006D1633">
              <w:rPr>
                <w:b w:val="0"/>
              </w:rPr>
              <w:t xml:space="preserve"> to be greater than the number of nested elements of</w:t>
            </w:r>
            <w:r w:rsidRPr="006D1633">
              <w:t xml:space="preserve"> </w:t>
            </w:r>
            <w:r w:rsidRPr="006D1633">
              <w:rPr>
                <w:rStyle w:val="ISOCode"/>
                <w:rFonts w:cs="Times New Roman"/>
                <w:b w:val="0"/>
                <w:szCs w:val="24"/>
              </w:rPr>
              <w:t>&lt;connected_to/&gt;</w:t>
            </w:r>
          </w:p>
        </w:tc>
      </w:tr>
    </w:tbl>
    <w:p w14:paraId="3FF212EC" w14:textId="67AB12FD" w:rsidR="006A2DB6" w:rsidDel="00A336FB" w:rsidRDefault="006A2DB6">
      <w:pPr>
        <w:pStyle w:val="Textkrper"/>
        <w:autoSpaceDE w:val="0"/>
        <w:autoSpaceDN w:val="0"/>
        <w:adjustRightInd w:val="0"/>
        <w:rPr>
          <w:del w:id="121" w:author="Franke, Carsten" w:date="2024-05-14T17:10:00Z" w16du:dateUtc="2024-05-14T15:10:00Z"/>
          <w:szCs w:val="24"/>
        </w:rPr>
      </w:pPr>
      <w:r>
        <w:rPr>
          <w:szCs w:val="24"/>
        </w:rPr>
        <w:t xml:space="preserve">The attribute </w:t>
      </w:r>
      <w:del w:id="122" w:author="Franke, Carsten" w:date="2024-05-14T17:10:00Z" w16du:dateUtc="2024-05-14T15:10:00Z">
        <w:r w:rsidDel="00A336FB">
          <w:rPr>
            <w:szCs w:val="24"/>
          </w:rPr>
          <w:delText>meaning is:</w:delText>
        </w:r>
      </w:del>
    </w:p>
    <w:p w14:paraId="44CCAC98" w14:textId="769315BB" w:rsidR="006A2DB6" w:rsidRDefault="006A2DB6">
      <w:pPr>
        <w:pStyle w:val="Textkrper"/>
        <w:autoSpaceDE w:val="0"/>
        <w:autoSpaceDN w:val="0"/>
        <w:adjustRightInd w:val="0"/>
        <w:rPr>
          <w:szCs w:val="24"/>
        </w:rPr>
        <w:pPrChange w:id="123" w:author="Franke, Carsten" w:date="2024-05-14T17:10:00Z" w16du:dateUtc="2024-05-14T15:10:00Z">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24" w:author="Franke, Carsten" w:date="2024-05-14T17:11:00Z" w16du:dateUtc="2024-05-14T15:11:00Z">
        <w:r w:rsidDel="00A336FB">
          <w:rPr>
            <w:szCs w:val="24"/>
          </w:rPr>
          <w:delText>—</w:delText>
        </w:r>
        <w:r w:rsidDel="00A336FB">
          <w:rPr>
            <w:szCs w:val="24"/>
          </w:rPr>
          <w:tab/>
        </w:r>
      </w:del>
      <w:proofErr w:type="spellStart"/>
      <w:r w:rsidRPr="00545095">
        <w:rPr>
          <w:rStyle w:val="ISOCode"/>
        </w:rPr>
        <w:t>nr_levels</w:t>
      </w:r>
      <w:proofErr w:type="spellEnd"/>
      <w:r>
        <w:rPr>
          <w:szCs w:val="24"/>
        </w:rPr>
        <w:t xml:space="preserve"> </w:t>
      </w:r>
      <w:commentRangeStart w:id="125"/>
      <w:proofErr w:type="gramStart"/>
      <w:r>
        <w:rPr>
          <w:szCs w:val="24"/>
        </w:rPr>
        <w:t>dictates</w:t>
      </w:r>
      <w:proofErr w:type="gramEnd"/>
      <w:r>
        <w:rPr>
          <w:szCs w:val="24"/>
        </w:rPr>
        <w:t xml:space="preserve"> </w:t>
      </w:r>
      <w:commentRangeEnd w:id="125"/>
      <w:r w:rsidR="00A336FB">
        <w:rPr>
          <w:rStyle w:val="Kommentarzeichen"/>
          <w:rFonts w:ascii="Calibri" w:eastAsia="Times New Roman" w:hAnsi="Calibri"/>
          <w:lang w:val="en-US" w:eastAsia="x-none"/>
        </w:rPr>
        <w:commentReference w:id="125"/>
      </w:r>
      <w:r>
        <w:rPr>
          <w:szCs w:val="24"/>
        </w:rPr>
        <w:t>the number of flanges/sheets connected by the joint.</w:t>
      </w:r>
    </w:p>
    <w:p w14:paraId="7B061A48" w14:textId="3445172A" w:rsidR="006A2DB6" w:rsidRDefault="006A2DB6">
      <w:pPr>
        <w:pStyle w:val="Textkrper"/>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Change w:id="126" w:author="Franke, Carsten" w:date="2024-05-14T17:13:00Z" w16du:dateUtc="2024-05-14T15:13:00Z">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PrChange>
      </w:tblPr>
      <w:tblGrid>
        <w:gridCol w:w="1258"/>
        <w:gridCol w:w="1312"/>
        <w:gridCol w:w="1559"/>
        <w:gridCol w:w="1276"/>
        <w:gridCol w:w="3095"/>
        <w:tblGridChange w:id="127">
          <w:tblGrid>
            <w:gridCol w:w="1258"/>
            <w:gridCol w:w="1312"/>
            <w:gridCol w:w="1559"/>
            <w:gridCol w:w="1276"/>
            <w:gridCol w:w="3095"/>
          </w:tblGrid>
        </w:tblGridChange>
      </w:tblGrid>
      <w:tr w:rsidR="006A2DB6" w:rsidRPr="00EC4DAD" w14:paraId="56463C7E" w14:textId="77777777" w:rsidTr="00A336FB">
        <w:trPr>
          <w:trHeight w:val="355"/>
          <w:tblHeader/>
          <w:trPrChange w:id="128" w:author="Franke, Carsten" w:date="2024-05-14T17:13:00Z" w16du:dateUtc="2024-05-14T15:13:00Z">
            <w:trPr>
              <w:trHeight w:val="355"/>
            </w:trPr>
          </w:trPrChange>
        </w:trPr>
        <w:tc>
          <w:tcPr>
            <w:tcW w:w="1258" w:type="dxa"/>
            <w:tcBorders>
              <w:top w:val="single" w:sz="12" w:space="0" w:color="auto"/>
              <w:bottom w:val="single" w:sz="12" w:space="0" w:color="auto"/>
            </w:tcBorders>
            <w:shd w:val="clear" w:color="auto" w:fill="F3F3F3"/>
            <w:vAlign w:val="bottom"/>
            <w:tcPrChange w:id="129" w:author="Franke, Carsten" w:date="2024-05-14T17:13:00Z" w16du:dateUtc="2024-05-14T15:13:00Z">
              <w:tcPr>
                <w:tcW w:w="1258" w:type="dxa"/>
                <w:tcBorders>
                  <w:top w:val="single" w:sz="12" w:space="0" w:color="auto"/>
                  <w:bottom w:val="single" w:sz="12" w:space="0" w:color="auto"/>
                </w:tcBorders>
                <w:shd w:val="clear" w:color="auto" w:fill="F3F3F3"/>
                <w:vAlign w:val="bottom"/>
              </w:tcPr>
            </w:tcPrChange>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312" w:type="dxa"/>
            <w:tcBorders>
              <w:top w:val="single" w:sz="12" w:space="0" w:color="auto"/>
              <w:bottom w:val="single" w:sz="12" w:space="0" w:color="auto"/>
            </w:tcBorders>
            <w:shd w:val="clear" w:color="auto" w:fill="F3F3F3"/>
            <w:vAlign w:val="bottom"/>
            <w:tcPrChange w:id="130" w:author="Franke, Carsten" w:date="2024-05-14T17:13:00Z" w16du:dateUtc="2024-05-14T15:13:00Z">
              <w:tcPr>
                <w:tcW w:w="1312" w:type="dxa"/>
                <w:tcBorders>
                  <w:top w:val="single" w:sz="12" w:space="0" w:color="auto"/>
                  <w:bottom w:val="single" w:sz="12" w:space="0" w:color="auto"/>
                </w:tcBorders>
                <w:shd w:val="clear" w:color="auto" w:fill="F3F3F3"/>
                <w:vAlign w:val="bottom"/>
              </w:tcPr>
            </w:tcPrChange>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Change w:id="131" w:author="Franke, Carsten" w:date="2024-05-14T17:13:00Z" w16du:dateUtc="2024-05-14T15:13:00Z">
              <w:tcPr>
                <w:tcW w:w="1559" w:type="dxa"/>
                <w:tcBorders>
                  <w:top w:val="single" w:sz="12" w:space="0" w:color="auto"/>
                  <w:bottom w:val="single" w:sz="12" w:space="0" w:color="auto"/>
                </w:tcBorders>
                <w:shd w:val="clear" w:color="auto" w:fill="F3F3F3"/>
                <w:vAlign w:val="bottom"/>
              </w:tcPr>
            </w:tcPrChange>
          </w:tcPr>
          <w:p w14:paraId="5B12848E" w14:textId="2EB1477D" w:rsidR="006A2DB6" w:rsidRPr="00EC4DAD" w:rsidRDefault="006A2DB6" w:rsidP="006A2DB6">
            <w:pPr>
              <w:pStyle w:val="Tableheader"/>
              <w:autoSpaceDE w:val="0"/>
              <w:autoSpaceDN w:val="0"/>
              <w:adjustRightInd w:val="0"/>
              <w:jc w:val="both"/>
              <w:rPr>
                <w:b/>
              </w:rPr>
            </w:pPr>
            <w:del w:id="132" w:author="Franke, Carsten" w:date="2024-05-14T19:39:00Z" w16du:dateUtc="2024-05-14T17:39:00Z">
              <w:r w:rsidRPr="00EC4DAD" w:rsidDel="00936D25">
                <w:rPr>
                  <w:b/>
                  <w:szCs w:val="24"/>
                </w:rPr>
                <w:delText>Value Space</w:delText>
              </w:r>
            </w:del>
            <w:ins w:id="13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Change w:id="134" w:author="Franke, Carsten" w:date="2024-05-14T17:13:00Z" w16du:dateUtc="2024-05-14T15:13:00Z">
              <w:tcPr>
                <w:tcW w:w="1276" w:type="dxa"/>
                <w:tcBorders>
                  <w:top w:val="single" w:sz="12" w:space="0" w:color="auto"/>
                  <w:bottom w:val="single" w:sz="12" w:space="0" w:color="auto"/>
                </w:tcBorders>
                <w:shd w:val="clear" w:color="auto" w:fill="F3F3F3"/>
                <w:vAlign w:val="bottom"/>
              </w:tcPr>
            </w:tcPrChange>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Change w:id="135" w:author="Franke, Carsten" w:date="2024-05-14T17:13:00Z" w16du:dateUtc="2024-05-14T15:13:00Z">
              <w:tcPr>
                <w:tcW w:w="3095" w:type="dxa"/>
                <w:tcBorders>
                  <w:top w:val="single" w:sz="12" w:space="0" w:color="auto"/>
                  <w:bottom w:val="single" w:sz="12" w:space="0" w:color="auto"/>
                </w:tcBorders>
                <w:shd w:val="clear" w:color="auto" w:fill="F3F3F3"/>
                <w:vAlign w:val="bottom"/>
              </w:tcPr>
            </w:tcPrChange>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Textkrper"/>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2354A">
        <w:rPr>
          <w:rStyle w:val="ISOCode"/>
        </w:rPr>
        <w:t>part_index</w:t>
      </w:r>
      <w:proofErr w:type="spellEnd"/>
      <w:r>
        <w:rPr>
          <w:szCs w:val="24"/>
        </w:rPr>
        <w:t xml:space="preserve">: The flange partner with this index (see </w:t>
      </w:r>
      <w:del w:id="136"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w:t>
      </w:r>
      <w:proofErr w:type="spellStart"/>
      <w:r w:rsidRPr="00F2354A">
        <w:rPr>
          <w:rStyle w:val="ISOCode"/>
        </w:rPr>
        <w:t>assy</w:t>
      </w:r>
      <w:proofErr w:type="spellEnd"/>
      <w:r w:rsidRPr="00F2354A">
        <w:rPr>
          <w:rStyle w:val="ISOCode"/>
        </w:rPr>
        <w:t>/&gt;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Textkrper"/>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proofErr w:type="spellStart"/>
      <w:r w:rsidRPr="00F2354A">
        <w:rPr>
          <w:rStyle w:val="ISOCode"/>
        </w:rPr>
        <w:t>nr_levels</w:t>
      </w:r>
      <w:proofErr w:type="spellEnd"/>
      <w:r>
        <w:rPr>
          <w:szCs w:val="24"/>
        </w:rPr>
        <w:t xml:space="preserve"> must be greater than the number of nested elements of </w:t>
      </w:r>
      <w:r w:rsidRPr="00F2354A">
        <w:rPr>
          <w:rStyle w:val="ISOCode"/>
        </w:rPr>
        <w:t>&lt;connected_to/&gt;</w:t>
      </w:r>
      <w:r>
        <w:rPr>
          <w:szCs w:val="24"/>
        </w:rPr>
        <w:t xml:space="preserve"> implies that </w:t>
      </w:r>
      <w:proofErr w:type="spellStart"/>
      <w:r w:rsidRPr="00F2354A">
        <w:rPr>
          <w:rStyle w:val="ISOCode"/>
        </w:rPr>
        <w:t>nr_levels</w:t>
      </w:r>
      <w:proofErr w:type="spellEnd"/>
      <w:r>
        <w:rPr>
          <w:szCs w:val="24"/>
        </w:rPr>
        <w:t xml:space="preserve"> attribute can only be used for self-connected joints.</w:t>
      </w:r>
    </w:p>
    <w:p w14:paraId="611050CD" w14:textId="598B384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44283">
        <w:rPr>
          <w:szCs w:val="24"/>
        </w:rPr>
        <w:t>XAMPLE</w:t>
      </w:r>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w:t>
      </w:r>
      <w:proofErr w:type="gramStart"/>
      <w:r>
        <w:rPr>
          <w:szCs w:val="24"/>
        </w:rPr>
        <w:t>in order to</w:t>
      </w:r>
      <w:proofErr w:type="gramEnd"/>
      <w:r>
        <w:rPr>
          <w:szCs w:val="24"/>
        </w:rPr>
        <w:t xml:space="preserve">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proofErr w:type="gramStart"/>
      <w:r w:rsidRPr="00E92B31">
        <w:rPr>
          <w:rFonts w:cs="Courier New"/>
        </w:rPr>
        <w:t>&lt;!--</w:t>
      </w:r>
      <w:proofErr w:type="gramEnd"/>
      <w:r w:rsidRPr="00E92B31">
        <w:rPr>
          <w:rFonts w:cs="Courier New"/>
        </w:rPr>
        <w:t xml:space="preserve">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proofErr w:type="gramStart"/>
      <w:r w:rsidRPr="00E92B31">
        <w:rPr>
          <w:rFonts w:cs="Courier New"/>
        </w:rPr>
        <w:t>&lt;!--</w:t>
      </w:r>
      <w:proofErr w:type="gramEnd"/>
      <w:r w:rsidRPr="00E92B31">
        <w:rPr>
          <w:rFonts w:cs="Courier New"/>
        </w:rPr>
        <w:t xml:space="preserve">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r w:rsidRPr="00E92B31">
        <w:rPr>
          <w:rFonts w:cs="Courier New"/>
        </w:rPr>
        <w:t xml:space="preserve"> </w:t>
      </w:r>
      <w:proofErr w:type="gramStart"/>
      <w:r w:rsidRPr="00E92B31">
        <w:rPr>
          <w:rFonts w:cs="Courier New"/>
        </w:rPr>
        <w:t>&lt;!--</w:t>
      </w:r>
      <w:proofErr w:type="gramEnd"/>
      <w:r w:rsidRPr="00E92B31">
        <w:rPr>
          <w:rFonts w:cs="Courier New"/>
        </w:rPr>
        <w:t xml:space="preserve">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lastRenderedPageBreak/>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w:t>
      </w:r>
      <w:proofErr w:type="spellStart"/>
      <w:r w:rsidRPr="00E92B31">
        <w:rPr>
          <w:b/>
        </w:rPr>
        <w:t>part_index</w:t>
      </w:r>
      <w:proofErr w:type="spellEnd"/>
      <w:r w:rsidRPr="00E92B31">
        <w:rPr>
          <w:b/>
        </w:rPr>
        <w:t xml:space="preserve">="1"/&gt;   </w:t>
      </w:r>
      <w:proofErr w:type="gramStart"/>
      <w:r w:rsidRPr="00E92B31">
        <w:rPr>
          <w:rFonts w:cs="Courier New"/>
        </w:rPr>
        <w:t>&lt;!--</w:t>
      </w:r>
      <w:proofErr w:type="gramEnd"/>
      <w:r w:rsidRPr="00E92B31">
        <w:rPr>
          <w:rFonts w:cs="Courier New"/>
        </w:rPr>
        <w:t xml:space="preserve">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w:t>
      </w:r>
      <w:proofErr w:type="spellStart"/>
      <w:r w:rsidRPr="00E92B31">
        <w:rPr>
          <w:b/>
        </w:rPr>
        <w:t>part_index</w:t>
      </w:r>
      <w:proofErr w:type="spellEnd"/>
      <w:r w:rsidRPr="00E92B31">
        <w:rPr>
          <w:b/>
        </w:rPr>
        <w:t xml:space="preserve">="2"/&gt;   </w:t>
      </w:r>
      <w:proofErr w:type="gramStart"/>
      <w:r w:rsidRPr="00E92B31">
        <w:rPr>
          <w:rFonts w:cs="Courier New"/>
        </w:rPr>
        <w:t>&lt;!--</w:t>
      </w:r>
      <w:proofErr w:type="gramEnd"/>
      <w:r w:rsidRPr="00E92B31">
        <w:rPr>
          <w:rFonts w:cs="Courier New"/>
        </w:rPr>
        <w:t xml:space="preserve">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7B1AA5E4" w:rsidR="006A2DB6" w:rsidRDefault="00044283" w:rsidP="00A66AC7">
      <w:pPr>
        <w:pStyle w:val="Example"/>
      </w:pPr>
      <w:r>
        <w:rPr>
          <w:szCs w:val="24"/>
        </w:rPr>
        <w:t>EXAMPLE</w:t>
      </w:r>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 xml:space="preserve">an also be expressed using the </w:t>
      </w:r>
      <w:proofErr w:type="spellStart"/>
      <w:r w:rsidR="006A2DB6">
        <w:t>nr_</w:t>
      </w:r>
      <w:r w:rsidR="006A2DB6">
        <w:rPr>
          <w:rStyle w:val="ISOCode"/>
          <w:rFonts w:cs="Times New Roman"/>
          <w:szCs w:val="24"/>
        </w:rPr>
        <w:t>levels</w:t>
      </w:r>
      <w:proofErr w:type="spellEnd"/>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w:t>
      </w:r>
      <w:proofErr w:type="gramStart"/>
      <w:r w:rsidR="008E2D08" w:rsidRPr="00055F5B">
        <w:t>&lt;!--</w:t>
      </w:r>
      <w:proofErr w:type="gramEnd"/>
      <w:r w:rsidR="008E2D08" w:rsidRPr="00055F5B">
        <w:t xml:space="preserve">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w:t>
      </w:r>
      <w:proofErr w:type="gramStart"/>
      <w:r w:rsidR="008E2D08" w:rsidRPr="00055F5B">
        <w:t>&lt;!--</w:t>
      </w:r>
      <w:proofErr w:type="gramEnd"/>
      <w:r w:rsidR="008E2D08" w:rsidRPr="00055F5B">
        <w:t xml:space="preserve">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w:t>
      </w:r>
      <w:bookmarkStart w:id="137" w:name="_Hlk132188543"/>
      <w:r w:rsidR="008E2D08" w:rsidRPr="00055F5B">
        <w:t>"hatched"</w:t>
      </w:r>
      <w:bookmarkEnd w:id="137"/>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w:t>
      </w:r>
      <w:proofErr w:type="gramStart"/>
      <w:r w:rsidR="008E2D08" w:rsidRPr="00055F5B">
        <w:t>&lt;!--</w:t>
      </w:r>
      <w:proofErr w:type="gramEnd"/>
      <w:r w:rsidR="008E2D08" w:rsidRPr="00055F5B">
        <w:t xml:space="preserve">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 xml:space="preserve">&lt;stacking </w:t>
      </w:r>
      <w:proofErr w:type="spellStart"/>
      <w:r w:rsidR="008E2D08" w:rsidRPr="00055F5B">
        <w:rPr>
          <w:b/>
        </w:rPr>
        <w:t>nr_levels</w:t>
      </w:r>
      <w:proofErr w:type="spellEnd"/>
      <w:r w:rsidR="008E2D08" w:rsidRPr="00055F5B">
        <w:rPr>
          <w:b/>
        </w:rPr>
        <w:t>="3"/&gt;</w:t>
      </w:r>
      <w:r w:rsidR="008E2D08" w:rsidRPr="00055F5B">
        <w:t xml:space="preserve">   </w:t>
      </w:r>
      <w:proofErr w:type="gramStart"/>
      <w:r w:rsidR="008E2D08" w:rsidRPr="00055F5B">
        <w:t>&lt;!--</w:t>
      </w:r>
      <w:proofErr w:type="gramEnd"/>
      <w:r w:rsidR="008E2D08" w:rsidRPr="00055F5B">
        <w:t xml:space="preserve">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5D4B26A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CB465C">
        <w:rPr>
          <w:rFonts w:eastAsia="Times New Roman"/>
          <w:szCs w:val="24"/>
        </w:rPr>
        <w:t>f</w:t>
      </w:r>
      <w:r>
        <w:rPr>
          <w:rFonts w:eastAsia="Times New Roman"/>
          <w:szCs w:val="24"/>
        </w:rPr>
        <w:t>riction</w:t>
      </w:r>
    </w:p>
    <w:p w14:paraId="7377EB3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Textkrper"/>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Textkrper"/>
        <w:autoSpaceDE w:val="0"/>
        <w:autoSpaceDN w:val="0"/>
        <w:adjustRightInd w:val="0"/>
        <w:rPr>
          <w:szCs w:val="24"/>
        </w:rPr>
      </w:pPr>
      <w:r>
        <w:rPr>
          <w:szCs w:val="24"/>
        </w:rPr>
        <w:lastRenderedPageBreak/>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Textkrper"/>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w:t>
      </w:r>
      <w:proofErr w:type="spellStart"/>
      <w:r w:rsidRPr="00C10C15">
        <w:rPr>
          <w:rStyle w:val="ISOCode"/>
        </w:rPr>
        <w:t>contact_list</w:t>
      </w:r>
      <w:proofErr w:type="spellEnd"/>
      <w:r w:rsidRPr="00C10C15">
        <w:rPr>
          <w:rStyle w:val="ISOCode"/>
        </w:rPr>
        <w: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Textkrper"/>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w:t>
      </w:r>
      <w:proofErr w:type="spellStart"/>
      <w:r w:rsidRPr="00C10C15">
        <w:rPr>
          <w:rStyle w:val="ISOCode"/>
        </w:rPr>
        <w:t>contact_list</w:t>
      </w:r>
      <w:proofErr w:type="spellEnd"/>
      <w:r w:rsidRPr="00C10C15">
        <w:rPr>
          <w:rStyle w:val="ISOCode"/>
        </w:rPr>
        <w:t>/&gt;</w:t>
      </w:r>
    </w:p>
    <w:p w14:paraId="3EB14419" w14:textId="64FF1441" w:rsidR="006A2DB6" w:rsidRDefault="006A2DB6">
      <w:pPr>
        <w:pStyle w:val="Textkrper"/>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The XML specification of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w:t>
      </w:r>
      <w:proofErr w:type="spellStart"/>
      <w:r w:rsidR="006A2DB6" w:rsidRPr="006D215F">
        <w:rPr>
          <w:rStyle w:val="ISOCode"/>
        </w:rPr>
        <w:t>contact_list</w:t>
      </w:r>
      <w:proofErr w:type="spellEnd"/>
      <w:r w:rsidR="006A2DB6" w:rsidRPr="006D215F">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CB5CB1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w:t>
            </w:r>
            <w:proofErr w:type="spellStart"/>
            <w:r w:rsidRPr="00C14026">
              <w:rPr>
                <w:rStyle w:val="ISOCode"/>
              </w:rPr>
              <w:t>contact_list</w:t>
            </w:r>
            <w:proofErr w:type="spellEnd"/>
            <w:r w:rsidRPr="00C14026">
              <w:rPr>
                <w:rStyle w:val="ISOCode"/>
              </w:rPr>
              <w:t>/&gt;</w:t>
            </w:r>
            <w:r w:rsidRPr="006A2DB6">
              <w:rPr>
                <w:szCs w:val="24"/>
              </w:rPr>
              <w:t>.</w:t>
            </w:r>
          </w:p>
        </w:tc>
      </w:tr>
    </w:tbl>
    <w:p w14:paraId="3A48569C" w14:textId="577D6408" w:rsidR="006A2DB6" w:rsidRDefault="006A2DB6">
      <w:pPr>
        <w:pStyle w:val="Textkrper"/>
        <w:autoSpaceDE w:val="0"/>
        <w:autoSpaceDN w:val="0"/>
        <w:adjustRightInd w:val="0"/>
        <w:rPr>
          <w:szCs w:val="24"/>
        </w:rPr>
      </w:pPr>
      <w:r>
        <w:rPr>
          <w:szCs w:val="24"/>
        </w:rPr>
        <w:t xml:space="preserve">The element </w:t>
      </w:r>
      <w:r w:rsidRPr="00C14026">
        <w:rPr>
          <w:rStyle w:val="ISOCode"/>
        </w:rPr>
        <w:t>&lt;</w:t>
      </w:r>
      <w:proofErr w:type="spellStart"/>
      <w:r w:rsidRPr="00C14026">
        <w:rPr>
          <w:rStyle w:val="ISOCode"/>
        </w:rPr>
        <w:t>contact_list</w:t>
      </w:r>
      <w:proofErr w:type="spellEnd"/>
      <w:r w:rsidRPr="00C14026">
        <w:rPr>
          <w:rStyle w:val="ISOCode"/>
        </w:rPr>
        <w:t>/&gt;</w:t>
      </w:r>
      <w:r>
        <w:rPr>
          <w:szCs w:val="24"/>
        </w:rPr>
        <w:t xml:space="preserve"> does not allow for any attributes.</w:t>
      </w:r>
    </w:p>
    <w:p w14:paraId="042F832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Textkrper"/>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31BD497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B0073">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Textkrper"/>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w:t>
      </w:r>
      <w:proofErr w:type="spellStart"/>
      <w:r w:rsidRPr="00330F2A">
        <w:rPr>
          <w:rStyle w:val="ISOCode"/>
        </w:rPr>
        <w:t>contact_list</w:t>
      </w:r>
      <w:proofErr w:type="spellEnd"/>
      <w:r w:rsidRPr="00330F2A">
        <w:rPr>
          <w:rStyle w:val="ISOCode"/>
        </w:rPr>
        <w: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Textkrper"/>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Textkrper"/>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5E0A1599" w:rsidR="006A2DB6" w:rsidRPr="00EC4DAD" w:rsidRDefault="006A2DB6" w:rsidP="006A2DB6">
            <w:pPr>
              <w:pStyle w:val="Tableheader"/>
              <w:autoSpaceDE w:val="0"/>
              <w:autoSpaceDN w:val="0"/>
              <w:adjustRightInd w:val="0"/>
              <w:jc w:val="both"/>
              <w:rPr>
                <w:rFonts w:cs="Calibri"/>
                <w:b/>
                <w:lang w:eastAsia="zh-CN"/>
              </w:rPr>
            </w:pPr>
            <w:del w:id="138" w:author="Franke, Carsten" w:date="2024-05-14T19:39:00Z" w16du:dateUtc="2024-05-14T17:39:00Z">
              <w:r w:rsidRPr="00EC4DAD" w:rsidDel="00936D25">
                <w:rPr>
                  <w:b/>
                  <w:szCs w:val="24"/>
                </w:rPr>
                <w:delText>Value Space</w:delText>
              </w:r>
            </w:del>
            <w:ins w:id="139"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proofErr w:type="spellStart"/>
            <w:r w:rsidRPr="006A2DB6">
              <w:rPr>
                <w:szCs w:val="24"/>
              </w:rPr>
              <w:t>part_index</w:t>
            </w:r>
            <w:proofErr w:type="spellEnd"/>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Textkrper"/>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EC4348">
        <w:rPr>
          <w:rStyle w:val="ISOCode"/>
        </w:rPr>
        <w:t>part_index</w:t>
      </w:r>
      <w:proofErr w:type="spellEnd"/>
      <w:r>
        <w:rPr>
          <w:szCs w:val="24"/>
        </w:rPr>
        <w:t xml:space="preserve">: The flange partner with this index (see </w:t>
      </w:r>
      <w:del w:id="14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w:t>
      </w:r>
      <w:proofErr w:type="spellStart"/>
      <w:r w:rsidRPr="00EC4348">
        <w:rPr>
          <w:rStyle w:val="ISOCode"/>
        </w:rPr>
        <w:t>assy</w:t>
      </w:r>
      <w:proofErr w:type="spellEnd"/>
      <w:r w:rsidRPr="00EC4348">
        <w:rPr>
          <w:rStyle w:val="ISOCode"/>
        </w:rPr>
        <w:t>/&gt;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Textkrper"/>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Textkrper"/>
        <w:autoSpaceDE w:val="0"/>
        <w:autoSpaceDN w:val="0"/>
        <w:adjustRightInd w:val="0"/>
        <w:rPr>
          <w:szCs w:val="24"/>
        </w:rPr>
      </w:pPr>
      <w:r>
        <w:rPr>
          <w:szCs w:val="24"/>
        </w:rPr>
        <w:t xml:space="preserve">Static and kinetic friction coefficients are defined by the attributes </w:t>
      </w:r>
      <w:proofErr w:type="spellStart"/>
      <w:r w:rsidRPr="00EC4348">
        <w:rPr>
          <w:rStyle w:val="ISOCode"/>
        </w:rPr>
        <w:t>static_friction</w:t>
      </w:r>
      <w:proofErr w:type="spellEnd"/>
      <w:r>
        <w:rPr>
          <w:szCs w:val="24"/>
        </w:rPr>
        <w:t xml:space="preserve"> and </w:t>
      </w:r>
      <w:proofErr w:type="spellStart"/>
      <w:r w:rsidRPr="00EC4348">
        <w:rPr>
          <w:rStyle w:val="ISOCode"/>
        </w:rPr>
        <w:t>kinetic_friction</w:t>
      </w:r>
      <w:proofErr w:type="spellEnd"/>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index="1" label="PART_9004400" </w:t>
      </w:r>
      <w:proofErr w:type="spellStart"/>
      <w:r w:rsidR="006A2DB6">
        <w:rPr>
          <w:b/>
          <w:szCs w:val="24"/>
        </w:rPr>
        <w:t>pid</w:t>
      </w:r>
      <w:proofErr w:type="spellEnd"/>
      <w:r w:rsidR="006A2DB6">
        <w:rPr>
          <w:b/>
          <w:szCs w:val="24"/>
        </w:rPr>
        <w:t>="3202132"/&gt;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 xml:space="preserve">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label="PART_7000400" </w:t>
      </w:r>
      <w:proofErr w:type="spellStart"/>
      <w:r w:rsidR="006A2DB6">
        <w:rPr>
          <w:b/>
          <w:szCs w:val="24"/>
        </w:rPr>
        <w:t>pid</w:t>
      </w:r>
      <w:proofErr w:type="spellEnd"/>
      <w:r w:rsidR="006A2DB6">
        <w:rPr>
          <w:b/>
          <w:szCs w:val="24"/>
        </w:rPr>
        <w:t>="110013"/&gt;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 label="PART_7000800" </w:t>
      </w:r>
      <w:proofErr w:type="spellStart"/>
      <w:r w:rsidR="006A2DB6">
        <w:rPr>
          <w:b/>
          <w:szCs w:val="24"/>
        </w:rPr>
        <w:t>pid</w:t>
      </w:r>
      <w:proofErr w:type="spellEnd"/>
      <w:r w:rsidR="006A2DB6">
        <w:rPr>
          <w:b/>
          <w:szCs w:val="24"/>
        </w:rPr>
        <w:t>="110099"/&gt;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w:t>
      </w:r>
      <w:proofErr w:type="spellStart"/>
      <w:r w:rsidR="006A2DB6">
        <w:rPr>
          <w:b/>
          <w:szCs w:val="24"/>
        </w:rPr>
        <w:t>assy</w:t>
      </w:r>
      <w:proofErr w:type="spellEnd"/>
      <w:r w:rsidR="006A2DB6">
        <w:rPr>
          <w:b/>
          <w:szCs w:val="24"/>
        </w:rPr>
        <w:t>&gt;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&lt;partner </w:t>
      </w:r>
      <w:proofErr w:type="spellStart"/>
      <w:r w:rsidR="006A2DB6">
        <w:rPr>
          <w:b/>
          <w:szCs w:val="24"/>
        </w:rPr>
        <w:t>part_index</w:t>
      </w:r>
      <w:proofErr w:type="spellEnd"/>
      <w:r w:rsidR="006A2DB6">
        <w:rPr>
          <w:b/>
          <w:szCs w:val="24"/>
        </w:rPr>
        <w:t>="42"/&gt;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&lt;coefficients </w:t>
      </w:r>
      <w:proofErr w:type="spellStart"/>
      <w:r w:rsidR="006A2DB6">
        <w:rPr>
          <w:b/>
          <w:szCs w:val="24"/>
        </w:rPr>
        <w:t>static_friction</w:t>
      </w:r>
      <w:proofErr w:type="spellEnd"/>
      <w:r w:rsidR="006A2DB6">
        <w:rPr>
          <w:b/>
          <w:szCs w:val="24"/>
        </w:rPr>
        <w:t xml:space="preserve">="0.3" </w:t>
      </w:r>
      <w:proofErr w:type="spellStart"/>
      <w:r w:rsidR="006A2DB6">
        <w:rPr>
          <w:b/>
          <w:szCs w:val="24"/>
        </w:rPr>
        <w:t>kinetic_friction</w:t>
      </w:r>
      <w:proofErr w:type="spellEnd"/>
      <w:r w:rsidR="006A2DB6">
        <w:rPr>
          <w:b/>
          <w:szCs w:val="24"/>
        </w:rPr>
        <w:t>=".25"/&gt;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contact_list</w:t>
      </w:r>
      <w:proofErr w:type="spellEnd"/>
      <w:r w:rsidR="006A2DB6">
        <w:rPr>
          <w:rStyle w:val="ISOCodebold"/>
          <w:rFonts w:cs="Times New Roman"/>
          <w:szCs w:val="24"/>
        </w:rPr>
        <w:t xml:space="preserve">&gt; </w:t>
      </w:r>
    </w:p>
    <w:p w14:paraId="10ADC80D" w14:textId="77777777" w:rsidR="006A2DB6" w:rsidRDefault="006A2DB6">
      <w:pPr>
        <w:pStyle w:val="Textkrper"/>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7CE5EDC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r w:rsidR="00925D67">
        <w:rPr>
          <w:rFonts w:eastAsia="Times New Roman"/>
          <w:szCs w:val="24"/>
        </w:rPr>
        <w:t>c</w:t>
      </w:r>
      <w:r>
        <w:rPr>
          <w:rFonts w:eastAsia="Times New Roman"/>
          <w:szCs w:val="24"/>
        </w:rPr>
        <w:t xml:space="preserve">ontact </w:t>
      </w:r>
      <w:r w:rsidR="00925D67">
        <w:rPr>
          <w:rFonts w:eastAsia="Times New Roman"/>
          <w:szCs w:val="24"/>
        </w:rPr>
        <w:t>p</w:t>
      </w:r>
      <w:r>
        <w:rPr>
          <w:rFonts w:eastAsia="Times New Roman"/>
          <w:szCs w:val="24"/>
        </w:rPr>
        <w:t>roperties</w:t>
      </w:r>
    </w:p>
    <w:p w14:paraId="37E2DAAF" w14:textId="3FA983F9" w:rsidR="006A2DB6" w:rsidRDefault="006A2DB6">
      <w:pPr>
        <w:pStyle w:val="Textkrper"/>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141"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w:t>
      </w:r>
      <w:proofErr w:type="spellStart"/>
      <w:r w:rsidRPr="00AA7A07">
        <w:rPr>
          <w:rStyle w:val="ISOCode"/>
        </w:rPr>
        <w:t>contact_list</w:t>
      </w:r>
      <w:proofErr w:type="spellEnd"/>
      <w:r w:rsidRPr="00AA7A07">
        <w:rPr>
          <w:rStyle w:val="ISOCode"/>
        </w:rPr>
        <w:t>/&gt;</w:t>
      </w:r>
      <w:r>
        <w:rPr>
          <w:szCs w:val="24"/>
        </w:rPr>
        <w:t xml:space="preserve"> overrules the global one.</w:t>
      </w:r>
    </w:p>
    <w:p w14:paraId="14EC4651" w14:textId="5AD6A80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925D67">
        <w:rPr>
          <w:szCs w:val="24"/>
        </w:rPr>
        <w:t>OTE</w:t>
      </w:r>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0FAE022" w:rsidR="006A2DB6" w:rsidRDefault="006A2DB6">
      <w:pPr>
        <w:pStyle w:val="Textkrper"/>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5EFF074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925D67">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 xml:space="preserve">[0, </w:t>
            </w:r>
            <w:proofErr w:type="gramStart"/>
            <w:r w:rsidRPr="006A2DB6">
              <w:rPr>
                <w:szCs w:val="24"/>
              </w:rPr>
              <w:t>∞[</w:t>
            </w:r>
            <w:proofErr w:type="gramEnd"/>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Textkrper"/>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Joints</w:t>
      </w:r>
    </w:p>
    <w:p w14:paraId="75C4887A" w14:textId="77777777" w:rsidR="006A2DB6" w:rsidRDefault="006A2DB6">
      <w:pPr>
        <w:pStyle w:val="Textkrper"/>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Textkrper"/>
        <w:autoSpaceDE w:val="0"/>
        <w:autoSpaceDN w:val="0"/>
        <w:adjustRightInd w:val="0"/>
        <w:rPr>
          <w:szCs w:val="24"/>
        </w:rPr>
      </w:pPr>
      <w:r>
        <w:rPr>
          <w:szCs w:val="24"/>
        </w:rPr>
        <w:t xml:space="preserve">As discussed in </w:t>
      </w:r>
      <w:del w:id="142"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Textkrper"/>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commentRangeStart w:id="143"/>
      <w:r>
        <w:rPr>
          <w:szCs w:val="24"/>
        </w:rPr>
        <w:t>Table </w:t>
      </w:r>
      <w:r w:rsidR="006A2DB6">
        <w:rPr>
          <w:szCs w:val="24"/>
        </w:rPr>
        <w:t xml:space="preserve">16 — Nested elements of element </w:t>
      </w:r>
      <w:r w:rsidR="006A2DB6" w:rsidRPr="002A7AF7">
        <w:rPr>
          <w:rStyle w:val="ISOCode"/>
        </w:rPr>
        <w:t>&lt;connection_list/&gt;</w:t>
      </w:r>
      <w:commentRangeEnd w:id="143"/>
      <w:r w:rsidR="007B2AB5">
        <w:rPr>
          <w:rStyle w:val="Kommentarzeichen"/>
          <w:rFonts w:ascii="Calibri" w:eastAsia="Times New Roman" w:hAnsi="Calibri"/>
          <w:b w:val="0"/>
          <w:lang w:val="en-US" w:eastAsia="x-none"/>
        </w:rPr>
        <w:commentReference w:id="143"/>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1616C437"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03E06">
              <w:rPr>
                <w:b/>
                <w:szCs w:val="24"/>
              </w:rPr>
              <w:t>e</w:t>
            </w:r>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341F4A8D" w:rsidR="006A2DB6" w:rsidRDefault="006A2DB6">
      <w:pPr>
        <w:pStyle w:val="Textkrper"/>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r w:rsidR="00303E06">
        <w:rPr>
          <w:szCs w:val="24"/>
        </w:rPr>
        <w:t>, i.e.</w:t>
      </w:r>
      <w:r>
        <w:rPr>
          <w:szCs w:val="24"/>
        </w:rPr>
        <w:t xml:space="preserve"> at least </w:t>
      </w:r>
      <w:r w:rsidR="00303E06">
        <w:rPr>
          <w:szCs w:val="24"/>
        </w:rPr>
        <w:t xml:space="preserve">one </w:t>
      </w:r>
      <w:r>
        <w:rPr>
          <w:szCs w:val="24"/>
        </w:rPr>
        <w:t>connection must be defined.</w:t>
      </w:r>
    </w:p>
    <w:p w14:paraId="7258CEB3" w14:textId="0CD387F3"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Minimalistic </w:t>
      </w:r>
      <w:r w:rsidR="00303E06">
        <w:rPr>
          <w:rFonts w:eastAsia="Times New Roman"/>
          <w:szCs w:val="24"/>
        </w:rPr>
        <w:t>e</w:t>
      </w:r>
      <w:r>
        <w:rPr>
          <w:rFonts w:eastAsia="Times New Roman"/>
          <w:szCs w:val="24"/>
        </w:rPr>
        <w:t>xample of a χMCF file</w:t>
      </w:r>
    </w:p>
    <w:p w14:paraId="53FE8DE1" w14:textId="621D2390" w:rsidR="006A2DB6" w:rsidRDefault="00303E06">
      <w:pPr>
        <w:pStyle w:val="Textkrper"/>
        <w:autoSpaceDE w:val="0"/>
        <w:autoSpaceDN w:val="0"/>
        <w:adjustRightInd w:val="0"/>
        <w:rPr>
          <w:szCs w:val="24"/>
        </w:rPr>
      </w:pPr>
      <w:r>
        <w:rPr>
          <w:szCs w:val="24"/>
        </w:rPr>
        <w:t>The following</w:t>
      </w:r>
      <w:r w:rsidR="006A2DB6">
        <w:rPr>
          <w:szCs w:val="24"/>
        </w:rPr>
        <w:t xml:space="preserve"> example shows how a χMCF file should look.</w:t>
      </w:r>
    </w:p>
    <w:p w14:paraId="6795DD75" w14:textId="42BCF4F6"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144" w:author="Franke, Carsten" w:date="2024-05-14T17:19:00Z" w16du:dateUtc="2024-05-14T15:19: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303E06">
        <w:rPr>
          <w:szCs w:val="24"/>
        </w:rPr>
        <w:t>XAMPLE</w:t>
      </w:r>
      <w:del w:id="145" w:author="Franke, Carsten" w:date="2024-05-14T17:19:00Z" w16du:dateUtc="2024-05-14T15:19:00Z">
        <w:r w:rsidR="00512DC1" w:rsidDel="00E453D4">
          <w:rPr>
            <w:szCs w:val="24"/>
          </w:rPr>
          <w:tab/>
          <w:delText> </w:delText>
        </w:r>
      </w:del>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&lt;</w:t>
      </w:r>
      <w:proofErr w:type="spellStart"/>
      <w:proofErr w:type="gramStart"/>
      <w:r w:rsidRPr="000D11D7">
        <w:rPr>
          <w:rStyle w:val="ISOCode"/>
          <w:lang w:val="fr-CH"/>
        </w:rPr>
        <w:t>xmcf</w:t>
      </w:r>
      <w:proofErr w:type="spellEnd"/>
      <w:proofErr w:type="gramEnd"/>
      <w:r w:rsidRPr="000D11D7">
        <w:rPr>
          <w:rStyle w:val="ISOCode"/>
          <w:lang w:val="fr-CH"/>
        </w:rPr>
        <w:t xml:space="preserve"> </w:t>
      </w:r>
      <w:proofErr w:type="spellStart"/>
      <w:r w:rsidRPr="000D11D7">
        <w:rPr>
          <w:rStyle w:val="ISOCode"/>
          <w:lang w:val="fr-CH"/>
        </w:rPr>
        <w:t>xmlns:xsi</w:t>
      </w:r>
      <w:proofErr w:type="spellEnd"/>
      <w:r w:rsidRPr="000D11D7">
        <w:rPr>
          <w:rStyle w:val="ISOCode"/>
          <w:lang w:val="fr-CH"/>
        </w:rPr>
        <w:t xml:space="preserve">="http://www.w3.org/2001/XMLSchema-instance"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proofErr w:type="spellStart"/>
      <w:proofErr w:type="gramStart"/>
      <w:r w:rsidRPr="000D11D7">
        <w:rPr>
          <w:rStyle w:val="ISOCode"/>
          <w:lang w:val="fr-FR"/>
        </w:rPr>
        <w:t>xmlns:MEDINA</w:t>
      </w:r>
      <w:proofErr w:type="spellEnd"/>
      <w:proofErr w:type="gramEnd"/>
      <w:r w:rsidRPr="000D11D7">
        <w:rPr>
          <w:rStyle w:val="ISOCode"/>
          <w:lang w:val="fr-FR"/>
        </w:rPr>
        <w:t>="http://servicenet.t-systems.com/medina/xMCF"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proofErr w:type="spellStart"/>
      <w:proofErr w:type="gramStart"/>
      <w:r w:rsidRPr="003E0975">
        <w:rPr>
          <w:rStyle w:val="ISOCode"/>
          <w:lang w:val="en-US"/>
        </w:rPr>
        <w:t>xsi:schemaLocation</w:t>
      </w:r>
      <w:proofErr w:type="spellEnd"/>
      <w:proofErr w:type="gramEnd"/>
      <w:r w:rsidRPr="003E0975">
        <w:rPr>
          <w:rStyle w:val="ISOCode"/>
          <w:lang w:val="en-US"/>
        </w:rPr>
        <w:t xml:space="preserve">="http://servicenet.t-systems.com/medina/xMCF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proofErr w:type="spellStart"/>
      <w:proofErr w:type="gramStart"/>
      <w:r w:rsidRPr="003E0975">
        <w:rPr>
          <w:rStyle w:val="ISOCode"/>
          <w:lang w:val="en-US"/>
        </w:rPr>
        <w:t>xsi:noNamespaceSchemaLocation</w:t>
      </w:r>
      <w:proofErr w:type="spellEnd"/>
      <w:proofErr w:type="gramEnd"/>
      <w:r w:rsidRPr="003E0975">
        <w:rPr>
          <w:rStyle w:val="ISOCode"/>
          <w:lang w:val="en-US"/>
        </w:rPr>
        <w:t>="xmcf_3_1_1.xsd"&gt;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w:t>
      </w:r>
      <w:proofErr w:type="gramStart"/>
      <w:r w:rsidRPr="003E0975">
        <w:rPr>
          <w:rStyle w:val="ISOCode"/>
          <w:lang w:val="en-US"/>
        </w:rPr>
        <w:t>&lt;!--</w:t>
      </w:r>
      <w:proofErr w:type="gramEnd"/>
      <w:r w:rsidRPr="003E0975">
        <w:rPr>
          <w:rStyle w:val="ISOCode"/>
          <w:lang w:val="en-US"/>
        </w:rPr>
        <w:t xml:space="preserve">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w:t>
      </w:r>
      <w:proofErr w:type="gramStart"/>
      <w:r w:rsidRPr="003E0975">
        <w:rPr>
          <w:rStyle w:val="ISOCode"/>
        </w:rPr>
        <w:t>units</w:t>
      </w:r>
      <w:proofErr w:type="gramEnd"/>
      <w:r w:rsidRPr="003E0975">
        <w:rPr>
          <w:rStyle w:val="ISOCode"/>
        </w:rPr>
        <w:t xml:space="preserve">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root level --&gt;</w:t>
      </w:r>
    </w:p>
    <w:p w14:paraId="1F0F0366" w14:textId="1D41330A"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data_at_root</w:t>
      </w:r>
      <w:proofErr w:type="spellEnd"/>
      <w:r w:rsidRPr="003E0975">
        <w:rPr>
          <w:rStyle w:val="ISOCode"/>
        </w:rPr>
        <w: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w:t>
      </w:r>
      <w:proofErr w:type="spellStart"/>
      <w:r w:rsidRPr="003E0975">
        <w:rPr>
          <w:rStyle w:val="ISOCode"/>
        </w:rPr>
        <w:t>pid</w:t>
      </w:r>
      <w:proofErr w:type="spellEnd"/>
      <w:r w:rsidRPr="003E0975">
        <w:rPr>
          <w:rStyle w:val="ISOCode"/>
        </w:rPr>
        <w:t>="20123213"/&gt;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w:t>
      </w:r>
      <w:proofErr w:type="spellStart"/>
      <w:r w:rsidRPr="003E0975">
        <w:rPr>
          <w:rStyle w:val="ISOCode"/>
        </w:rPr>
        <w:t>pid</w:t>
      </w:r>
      <w:proofErr w:type="spellEnd"/>
      <w:r w:rsidRPr="003E0975">
        <w:rPr>
          <w:rStyle w:val="ISOCode"/>
        </w:rPr>
        <w:t>="90123213"/&gt;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w:t>
      </w:r>
      <w:proofErr w:type="gramStart"/>
      <w:r w:rsidRPr="003E0975">
        <w:rPr>
          <w:rStyle w:val="ISOCode"/>
        </w:rPr>
        <w:t>&lt;!--</w:t>
      </w:r>
      <w:proofErr w:type="gramEnd"/>
      <w:r w:rsidRPr="003E0975">
        <w:rPr>
          <w:rStyle w:val="ISOCode"/>
        </w:rPr>
        <w: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052C7E21" w14:textId="389DFFDC" w:rsidR="00134E50" w:rsidRPr="00134E50" w:rsidRDefault="00134E50" w:rsidP="003E0975">
      <w:pPr>
        <w:pStyle w:val="Code"/>
        <w:rPr>
          <w:rStyle w:val="ISOCode"/>
        </w:rPr>
      </w:pPr>
      <w:r w:rsidRPr="003E0975">
        <w:rPr>
          <w:rStyle w:val="ISOCode"/>
        </w:rPr>
        <w:lastRenderedPageBreak/>
        <w:t xml:space="preserve">                      ...</w:t>
      </w:r>
    </w:p>
    <w:p w14:paraId="16EF77D4" w14:textId="206D6960"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data_at_connection_group</w:t>
      </w:r>
      <w:proofErr w:type="spellEnd"/>
      <w:r w:rsidRPr="003E0975">
        <w:rPr>
          <w:rStyle w:val="ISOCode"/>
        </w:rPr>
        <w:t>&gt;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femdata</w:t>
      </w:r>
      <w:proofErr w:type="spellEnd"/>
      <w:r w:rsidRPr="003E0975">
        <w:rPr>
          <w:rStyle w:val="ISOCode"/>
        </w:rPr>
        <w:t>&gt;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loc_list</w:t>
      </w:r>
      <w:proofErr w:type="spellEnd"/>
      <w:r w:rsidRPr="003E0975">
        <w:rPr>
          <w:rStyle w:val="ISOCode"/>
        </w:rPr>
        <w:t>&gt;</w:t>
      </w:r>
    </w:p>
    <w:p w14:paraId="182C3C5E" w14:textId="0EACE255"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seamweld</w:t>
      </w:r>
      <w:proofErr w:type="spellEnd"/>
      <w:r w:rsidRPr="003E0975">
        <w:rPr>
          <w:rStyle w:val="ISOCode"/>
        </w:rPr>
        <w:t>&gt;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w:t>
      </w:r>
      <w:proofErr w:type="spellStart"/>
      <w:r w:rsidRPr="003E0975">
        <w:rPr>
          <w:rStyle w:val="ISOCode"/>
        </w:rPr>
        <w:t>xmlns</w:t>
      </w:r>
      <w:proofErr w:type="spellEnd"/>
      <w:r w:rsidRPr="003E0975">
        <w:rPr>
          <w:rStyle w:val="ISOCode"/>
        </w:rPr>
        <w:t>="http://servicenet.t-systems.com/medina/xMCF"&gt;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data_at_connector</w:t>
      </w:r>
      <w:proofErr w:type="spellEnd"/>
      <w:r w:rsidRPr="003E0975">
        <w:rPr>
          <w:rStyle w:val="ISOCode"/>
        </w:rPr>
        <w:t>&gt;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w:t>
      </w:r>
      <w:proofErr w:type="spellStart"/>
      <w:r w:rsidRPr="003E0975">
        <w:rPr>
          <w:rStyle w:val="ISOCode"/>
        </w:rPr>
        <w:t>xmcf</w:t>
      </w:r>
      <w:proofErr w:type="spellEnd"/>
      <w:r w:rsidRPr="003E0975">
        <w:rPr>
          <w:rStyle w:val="ISOCode"/>
        </w:rPr>
        <w:t xml:space="preserve">&gt;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090DEA9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XML </w:t>
      </w:r>
      <w:del w:id="146" w:author="Franke, Carsten" w:date="2024-05-14T17:20:00Z" w16du:dateUtc="2024-05-14T15:20:00Z">
        <w:r w:rsidDel="00E453D4">
          <w:rPr>
            <w:rFonts w:eastAsia="Times New Roman"/>
            <w:szCs w:val="24"/>
          </w:rPr>
          <w:delText xml:space="preserve">Schema </w:delText>
        </w:r>
      </w:del>
      <w:ins w:id="147" w:author="Franke, Carsten" w:date="2024-05-14T17:20:00Z" w16du:dateUtc="2024-05-14T15:20:00Z">
        <w:r w:rsidR="00E453D4">
          <w:rPr>
            <w:rFonts w:eastAsia="Times New Roman"/>
            <w:szCs w:val="24"/>
          </w:rPr>
          <w:t xml:space="preserve">schema </w:t>
        </w:r>
      </w:ins>
      <w:r w:rsidR="00303E06">
        <w:rPr>
          <w:rFonts w:eastAsia="Times New Roman"/>
          <w:szCs w:val="24"/>
        </w:rPr>
        <w:t>d</w:t>
      </w:r>
      <w:r>
        <w:rPr>
          <w:rFonts w:eastAsia="Times New Roman"/>
          <w:szCs w:val="24"/>
        </w:rPr>
        <w:t>efinition</w:t>
      </w:r>
    </w:p>
    <w:p w14:paraId="16DE19F1" w14:textId="44C004A2" w:rsidR="006A2DB6" w:rsidRDefault="006A2DB6">
      <w:pPr>
        <w:pStyle w:val="Textkrper"/>
        <w:autoSpaceDE w:val="0"/>
        <w:autoSpaceDN w:val="0"/>
        <w:adjustRightInd w:val="0"/>
        <w:rPr>
          <w:szCs w:val="24"/>
        </w:rPr>
      </w:pPr>
      <w:r>
        <w:rPr>
          <w:szCs w:val="24"/>
        </w:rPr>
        <w:t xml:space="preserve">The XML </w:t>
      </w:r>
      <w:del w:id="148" w:author="Franke, Carsten" w:date="2024-05-14T17:20:00Z" w16du:dateUtc="2024-05-14T15:20:00Z">
        <w:r w:rsidDel="00E453D4">
          <w:rPr>
            <w:szCs w:val="24"/>
          </w:rPr>
          <w:delText xml:space="preserve">Schema </w:delText>
        </w:r>
      </w:del>
      <w:ins w:id="149" w:author="Franke, Carsten" w:date="2024-05-14T17:20:00Z" w16du:dateUtc="2024-05-14T15:20:00Z">
        <w:r w:rsidR="00E453D4">
          <w:rPr>
            <w:szCs w:val="24"/>
          </w:rPr>
          <w:t xml:space="preserve">schema </w:t>
        </w:r>
      </w:ins>
      <w:r>
        <w:rPr>
          <w:szCs w:val="24"/>
        </w:rPr>
        <w:t xml:space="preserve">definition (XSD) </w:t>
      </w:r>
      <w:ins w:id="150" w:author="Franke, Carsten" w:date="2024-05-14T19:29:00Z" w16du:dateUtc="2024-05-14T17:29:00Z">
        <w:r w:rsidR="00745493">
          <w:rPr>
            <w:szCs w:val="24"/>
          </w:rPr>
          <w:t xml:space="preserve">of </w:t>
        </w:r>
        <w:r w:rsidR="00745493">
          <w:t xml:space="preserve">χMCF </w:t>
        </w:r>
      </w:ins>
      <w:r>
        <w:rPr>
          <w:szCs w:val="24"/>
        </w:rPr>
        <w:t xml:space="preserve">can be found in computer-interpretable form at the following URL: </w:t>
      </w:r>
      <w:hyperlink r:id="rId40" w:history="1">
        <w:r w:rsidRPr="007E5777">
          <w:rPr>
            <w:rStyle w:val="Hyperlink"/>
            <w:szCs w:val="24"/>
          </w:rPr>
          <w:t>https://standards.iso.org/iso/pas/8329/ed-1/en/</w:t>
        </w:r>
      </w:hyperlink>
    </w:p>
    <w:p w14:paraId="6195E8A6" w14:textId="730A41AD" w:rsidR="006A2DB6" w:rsidRDefault="006A2DB6">
      <w:pPr>
        <w:pStyle w:val="berschrift1"/>
        <w:autoSpaceDE w:val="0"/>
        <w:autoSpaceDN w:val="0"/>
        <w:adjustRightInd w:val="0"/>
        <w:rPr>
          <w:rFonts w:eastAsia="Times New Roman"/>
          <w:szCs w:val="24"/>
        </w:rPr>
      </w:pPr>
      <w:r>
        <w:rPr>
          <w:rFonts w:eastAsia="Times New Roman"/>
          <w:szCs w:val="24"/>
        </w:rPr>
        <w:t xml:space="preserve">Data </w:t>
      </w:r>
      <w:r w:rsidR="00303E06">
        <w:rPr>
          <w:rFonts w:eastAsia="Times New Roman"/>
          <w:szCs w:val="24"/>
        </w:rPr>
        <w:t>c</w:t>
      </w:r>
      <w:r>
        <w:rPr>
          <w:rFonts w:eastAsia="Times New Roman"/>
          <w:szCs w:val="24"/>
        </w:rPr>
        <w:t xml:space="preserve">ommon to any </w:t>
      </w:r>
      <w:r w:rsidR="00303E06">
        <w:rPr>
          <w:rFonts w:eastAsia="Times New Roman"/>
          <w:szCs w:val="24"/>
        </w:rPr>
        <w:t>c</w:t>
      </w:r>
      <w:r>
        <w:rPr>
          <w:rFonts w:eastAsia="Times New Roman"/>
          <w:szCs w:val="24"/>
        </w:rPr>
        <w:t>onnection</w:t>
      </w:r>
    </w:p>
    <w:p w14:paraId="4F0B07B0"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Textkrper"/>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w:t>
      </w:r>
      <w:proofErr w:type="spellStart"/>
      <w:r w:rsidRPr="000D11D7">
        <w:rPr>
          <w:rStyle w:val="ISOCode"/>
        </w:rPr>
        <w:t>loc_list</w:t>
      </w:r>
      <w:proofErr w:type="spellEnd"/>
      <w:r w:rsidRPr="000D11D7">
        <w:rPr>
          <w:rStyle w:val="ISOCode"/>
        </w:rPr>
        <w:t>/&gt;</w:t>
      </w:r>
      <w:r>
        <w:rPr>
          <w:szCs w:val="24"/>
        </w:rPr>
        <w:t xml:space="preserve"> for the coordinate list of a seam weld or the </w:t>
      </w:r>
      <w:r>
        <w:rPr>
          <w:rStyle w:val="ISOCode"/>
          <w:rFonts w:cs="Times New Roman"/>
          <w:szCs w:val="24"/>
        </w:rPr>
        <w:t>&lt;</w:t>
      </w:r>
      <w:proofErr w:type="spellStart"/>
      <w:r>
        <w:rPr>
          <w:rStyle w:val="ISOCode"/>
          <w:rFonts w:cs="Times New Roman"/>
          <w:szCs w:val="24"/>
        </w:rPr>
        <w:t>string_list</w:t>
      </w:r>
      <w:proofErr w:type="spellEnd"/>
      <w:r>
        <w:rPr>
          <w:rStyle w:val="ISOCode"/>
          <w:rFonts w:cs="Times New Roman"/>
          <w:szCs w:val="24"/>
        </w:rPr>
        <w:t>/&gt;</w:t>
      </w:r>
      <w:r>
        <w:rPr>
          <w:szCs w:val="24"/>
        </w:rPr>
        <w:t xml:space="preserve"> in the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Often the order of the elements in a set is essential. For instance, the coordinates in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for a seam weld define the weld in the space uniquely by their values and their explicit order in the list.</w:t>
      </w:r>
    </w:p>
    <w:p w14:paraId="390428D6" w14:textId="77777777" w:rsidR="006A2DB6" w:rsidRDefault="006A2DB6">
      <w:pPr>
        <w:pStyle w:val="Textkrper"/>
        <w:autoSpaceDE w:val="0"/>
        <w:autoSpaceDN w:val="0"/>
        <w:adjustRightInd w:val="0"/>
        <w:rPr>
          <w:szCs w:val="24"/>
        </w:rPr>
      </w:pPr>
      <w:r>
        <w:rPr>
          <w:szCs w:val="24"/>
        </w:rPr>
        <w:lastRenderedPageBreak/>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w:t>
      </w:r>
      <w:proofErr w:type="spellStart"/>
      <w:r w:rsidRPr="00B75147">
        <w:rPr>
          <w:rStyle w:val="ISOCode"/>
        </w:rPr>
        <w:t>loc_list</w:t>
      </w:r>
      <w:proofErr w:type="spellEnd"/>
      <w:r w:rsidRPr="00B75147">
        <w:rPr>
          <w:rStyle w:val="ISOCode"/>
        </w:rPr>
        <w: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Textkrper"/>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proofErr w:type="gramStart"/>
      <w:r w:rsidRPr="00F85E46">
        <w:rPr>
          <w:rStyle w:val="ISOCode"/>
        </w:rPr>
        <w:t>v</w:t>
      </w:r>
      <w:proofErr w:type="gramEnd"/>
      <w:r>
        <w:rPr>
          <w:szCs w:val="24"/>
        </w:rPr>
        <w:t xml:space="preserve"> or something else. They are always explicitly stated at the appropriate places in the text.</w:t>
      </w:r>
    </w:p>
    <w:p w14:paraId="4FCF1315" w14:textId="48FE030C"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Connection </w:t>
      </w:r>
      <w:r w:rsidR="00303E06">
        <w:rPr>
          <w:rFonts w:eastAsia="Times New Roman"/>
          <w:szCs w:val="24"/>
        </w:rPr>
        <w:t>r</w:t>
      </w:r>
      <w:r>
        <w:rPr>
          <w:rFonts w:eastAsia="Times New Roman"/>
          <w:szCs w:val="24"/>
        </w:rPr>
        <w:t>eferencing</w:t>
      </w:r>
    </w:p>
    <w:p w14:paraId="561BDE60" w14:textId="759F9F4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proofErr w:type="gramStart"/>
      <w:r w:rsidR="00303E06">
        <w:rPr>
          <w:rFonts w:eastAsia="Times New Roman"/>
          <w:szCs w:val="24"/>
        </w:rPr>
        <w:t>r</w:t>
      </w:r>
      <w:r>
        <w:rPr>
          <w:rFonts w:eastAsia="Times New Roman"/>
          <w:szCs w:val="24"/>
        </w:rPr>
        <w:t>eferencing</w:t>
      </w:r>
      <w:proofErr w:type="gramEnd"/>
    </w:p>
    <w:p w14:paraId="062EE93D" w14:textId="77777777" w:rsidR="006A2DB6" w:rsidRDefault="006A2DB6">
      <w:pPr>
        <w:pStyle w:val="Textkrper"/>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label</w:t>
      </w:r>
      <w:proofErr w:type="gramEnd"/>
    </w:p>
    <w:p w14:paraId="017CA60D" w14:textId="77777777" w:rsidR="006A2DB6" w:rsidRDefault="006A2DB6">
      <w:pPr>
        <w:pStyle w:val="Textkrper"/>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Textkrper"/>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F85E46">
        <w:rPr>
          <w:rStyle w:val="ISOCode"/>
        </w:rPr>
        <w:t>ident</w:t>
      </w:r>
      <w:proofErr w:type="gramEnd"/>
    </w:p>
    <w:p w14:paraId="2F6504C9" w14:textId="77777777" w:rsidR="006A2DB6" w:rsidRDefault="006A2DB6">
      <w:pPr>
        <w:pStyle w:val="Textkrper"/>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Textkrper"/>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46D3D5F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Dimensions and </w:t>
      </w:r>
      <w:r w:rsidR="00303E06">
        <w:rPr>
          <w:rFonts w:eastAsia="Times New Roman"/>
          <w:szCs w:val="24"/>
        </w:rPr>
        <w:t>c</w:t>
      </w:r>
      <w:r>
        <w:rPr>
          <w:rFonts w:eastAsia="Times New Roman"/>
          <w:szCs w:val="24"/>
        </w:rPr>
        <w:t>oordinates</w:t>
      </w:r>
    </w:p>
    <w:p w14:paraId="11706B0E" w14:textId="77777777" w:rsidR="006A2DB6" w:rsidRDefault="006A2DB6">
      <w:pPr>
        <w:pStyle w:val="Textkrper"/>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Textkrper"/>
        <w:autoSpaceDE w:val="0"/>
        <w:autoSpaceDN w:val="0"/>
        <w:adjustRightInd w:val="0"/>
        <w:rPr>
          <w:szCs w:val="24"/>
        </w:rPr>
      </w:pPr>
      <w:r>
        <w:rPr>
          <w:szCs w:val="24"/>
        </w:rPr>
        <w:lastRenderedPageBreak/>
        <w:t>Any connection shall have coordinates. How many they are and how they are described depends on the connection’s dimension. Details are described in the following subclauses.</w:t>
      </w:r>
    </w:p>
    <w:p w14:paraId="29E7A423"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Attribute </w:t>
      </w:r>
      <w:proofErr w:type="spellStart"/>
      <w:r w:rsidRPr="002669C5">
        <w:rPr>
          <w:rStyle w:val="ISOCode"/>
        </w:rPr>
        <w:t>quality_</w:t>
      </w:r>
      <w:proofErr w:type="gramStart"/>
      <w:r w:rsidRPr="002669C5">
        <w:rPr>
          <w:rStyle w:val="ISOCode"/>
        </w:rPr>
        <w:t>control</w:t>
      </w:r>
      <w:proofErr w:type="spellEnd"/>
      <w:proofErr w:type="gramEnd"/>
    </w:p>
    <w:p w14:paraId="3690A12A" w14:textId="77777777" w:rsidR="006A2DB6" w:rsidRDefault="006A2DB6">
      <w:pPr>
        <w:pStyle w:val="Textkrper"/>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proofErr w:type="spellStart"/>
      <w:r w:rsidRPr="002669C5">
        <w:rPr>
          <w:rStyle w:val="ISOCode"/>
        </w:rPr>
        <w:t>quality_control</w:t>
      </w:r>
      <w:proofErr w:type="spellEnd"/>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5E275F48"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Custom </w:t>
      </w:r>
      <w:r w:rsidR="00303E06">
        <w:rPr>
          <w:rFonts w:eastAsia="Times New Roman"/>
          <w:szCs w:val="24"/>
        </w:rPr>
        <w:t>a</w:t>
      </w:r>
      <w:r>
        <w:rPr>
          <w:rFonts w:eastAsia="Times New Roman"/>
          <w:szCs w:val="24"/>
        </w:rPr>
        <w:t>ttributes list</w:t>
      </w:r>
    </w:p>
    <w:p w14:paraId="06F3FEFD" w14:textId="7E2F2E8F" w:rsidR="006A2DB6" w:rsidRDefault="006A2DB6">
      <w:pPr>
        <w:pStyle w:val="Textkrper"/>
        <w:autoSpaceDE w:val="0"/>
        <w:autoSpaceDN w:val="0"/>
        <w:adjustRightInd w:val="0"/>
        <w:rPr>
          <w:szCs w:val="24"/>
        </w:rPr>
      </w:pPr>
      <w:r>
        <w:rPr>
          <w:szCs w:val="24"/>
        </w:rPr>
        <w:t xml:space="preserve">It was mentioned in </w:t>
      </w:r>
      <w:del w:id="151"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w:t>
      </w:r>
      <w:ins w:id="152" w:author="Franke, Carsten" w:date="2024-05-14T19:19:00Z" w16du:dateUtc="2024-05-14T17:19:00Z">
        <w:r w:rsidR="00E7644E">
          <w:rPr>
            <w:szCs w:val="24"/>
          </w:rPr>
          <w:t>The e</w:t>
        </w:r>
      </w:ins>
      <w:del w:id="153" w:author="Franke, Carsten" w:date="2024-05-14T19:19:00Z" w16du:dateUtc="2024-05-14T17:19:00Z">
        <w:r w:rsidDel="00E7644E">
          <w:rPr>
            <w:szCs w:val="24"/>
          </w:rPr>
          <w:delText>E</w:delText>
        </w:r>
      </w:del>
      <w:r>
        <w:rPr>
          <w:szCs w:val="24"/>
        </w:rPr>
        <w:t xml:space="preserve">xceptions </w:t>
      </w:r>
      <w:r w:rsidRPr="002669C5">
        <w:rPr>
          <w:rStyle w:val="ISOCode"/>
        </w:rPr>
        <w:t>&lt;appdata/&gt;</w:t>
      </w:r>
      <w:r>
        <w:rPr>
          <w:szCs w:val="24"/>
        </w:rPr>
        <w:t xml:space="preserve"> and </w:t>
      </w:r>
      <w:r w:rsidRPr="002669C5">
        <w:rPr>
          <w:rStyle w:val="ISOCode"/>
        </w:rPr>
        <w:t>&lt;</w:t>
      </w:r>
      <w:proofErr w:type="spellStart"/>
      <w:r w:rsidRPr="002669C5">
        <w:rPr>
          <w:rStyle w:val="ISOCode"/>
        </w:rPr>
        <w:t>femdata</w:t>
      </w:r>
      <w:proofErr w:type="spellEnd"/>
      <w:r w:rsidRPr="002669C5">
        <w:rPr>
          <w:rStyle w:val="ISOCode"/>
        </w:rPr>
        <w:t>/&gt;</w:t>
      </w:r>
      <w:r>
        <w:rPr>
          <w:szCs w:val="24"/>
        </w:rPr>
        <w:t xml:space="preserve"> were introduced in </w:t>
      </w:r>
      <w:del w:id="154" w:author="LUEJE Claudia" w:date="2024-05-02T17:36:00Z">
        <w:r w:rsidDel="00303E06">
          <w:rPr>
            <w:rStyle w:val="citesec"/>
            <w:szCs w:val="24"/>
          </w:rPr>
          <w:delText>clause </w:delText>
        </w:r>
      </w:del>
      <w:r>
        <w:rPr>
          <w:rStyle w:val="citesec"/>
          <w:szCs w:val="24"/>
        </w:rPr>
        <w:t>7.3</w:t>
      </w:r>
      <w:r>
        <w:rPr>
          <w:szCs w:val="24"/>
        </w:rPr>
        <w:t xml:space="preserve">. </w:t>
      </w:r>
      <w:ins w:id="155" w:author="Franke, Carsten" w:date="2024-05-14T19:20:00Z" w16du:dateUtc="2024-05-14T17:20:00Z">
        <w:r w:rsidR="001A0DE1" w:rsidRPr="001A0DE1">
          <w:rPr>
            <w:szCs w:val="24"/>
          </w:rPr>
          <w:t>These two</w:t>
        </w:r>
      </w:ins>
      <w:del w:id="156" w:author="Franke, Carsten" w:date="2024-05-14T19:20:00Z" w16du:dateUtc="2024-05-14T17:20:00Z">
        <w:r w:rsidDel="001A0DE1">
          <w:rPr>
            <w:szCs w:val="24"/>
          </w:rPr>
          <w:delText>Both</w:delText>
        </w:r>
      </w:del>
      <w:r>
        <w:rPr>
          <w:szCs w:val="24"/>
        </w:rPr>
        <w:t xml:space="preserve"> elements </w:t>
      </w:r>
      <w:del w:id="157" w:author="Franke, Carsten" w:date="2024-05-14T19:21:00Z" w16du:dateUtc="2024-05-14T17:21:00Z">
        <w:r w:rsidRPr="002669C5" w:rsidDel="001A0DE1">
          <w:rPr>
            <w:rStyle w:val="ISOCode"/>
          </w:rPr>
          <w:delText>&lt;appdata/&gt;</w:delText>
        </w:r>
        <w:r w:rsidDel="001A0DE1">
          <w:rPr>
            <w:szCs w:val="24"/>
          </w:rPr>
          <w:delText xml:space="preserve"> and </w:delText>
        </w:r>
        <w:r w:rsidRPr="002669C5" w:rsidDel="001A0DE1">
          <w:rPr>
            <w:rStyle w:val="ISOCode"/>
          </w:rPr>
          <w:delText>&lt;femdata/&gt;</w:delText>
        </w:r>
        <w:r w:rsidDel="001A0DE1">
          <w:rPr>
            <w:szCs w:val="24"/>
          </w:rPr>
          <w:delText xml:space="preserve"> </w:delText>
        </w:r>
      </w:del>
      <w:ins w:id="158" w:author="Franke, Carsten" w:date="2024-05-14T19:21:00Z" w16du:dateUtc="2024-05-14T17:21:00Z">
        <w:r w:rsidR="001A0DE1" w:rsidRPr="001A0DE1">
          <w:rPr>
            <w:szCs w:val="24"/>
          </w:rPr>
          <w:t xml:space="preserve">essentially </w:t>
        </w:r>
      </w:ins>
      <w:r>
        <w:rPr>
          <w:szCs w:val="24"/>
        </w:rPr>
        <w:t xml:space="preserve">aim </w:t>
      </w:r>
      <w:del w:id="159" w:author="Franke, Carsten" w:date="2024-05-14T19:21:00Z" w16du:dateUtc="2024-05-14T17:21:00Z">
        <w:r w:rsidDel="001A0DE1">
          <w:rPr>
            <w:szCs w:val="24"/>
          </w:rPr>
          <w:delText xml:space="preserve">mainly </w:delText>
        </w:r>
      </w:del>
      <w:r>
        <w:rPr>
          <w:szCs w:val="24"/>
        </w:rPr>
        <w:t xml:space="preserve">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Textkrper"/>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Textkrper"/>
        <w:autoSpaceDE w:val="0"/>
        <w:autoSpaceDN w:val="0"/>
        <w:adjustRightInd w:val="0"/>
        <w:rPr>
          <w:szCs w:val="24"/>
        </w:rPr>
      </w:pPr>
      <w:r>
        <w:rPr>
          <w:szCs w:val="24"/>
        </w:rPr>
        <w:t xml:space="preserve">With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χMCF provides an element which is simple in handling and flexible enough to meet many requirements. All descendants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proofErr w:type="gramStart"/>
      <w:r>
        <w:rPr>
          <w:i/>
          <w:szCs w:val="24"/>
        </w:rPr>
        <w:t>string</w:t>
      </w:r>
      <w:r>
        <w:rPr>
          <w:szCs w:val="24"/>
        </w:rPr>
        <w:t>]</w:t>
      </w:r>
      <w:r>
        <w:rPr>
          <w:i/>
          <w:szCs w:val="24"/>
          <w:vertAlign w:val="superscript"/>
        </w:rPr>
        <w:t>N</w:t>
      </w:r>
      <w:proofErr w:type="gramEnd"/>
      <w:r>
        <w:rPr>
          <w:szCs w:val="24"/>
        </w:rPr>
        <w:t xml:space="preserve">, where </w:t>
      </w:r>
      <w:r>
        <w:rPr>
          <w:i/>
          <w:szCs w:val="24"/>
        </w:rPr>
        <w:t>N</w:t>
      </w:r>
      <w:r>
        <w:rPr>
          <w:szCs w:val="24"/>
        </w:rPr>
        <w:t xml:space="preserve"> is a positive integer:</w:t>
      </w:r>
    </w:p>
    <w:p w14:paraId="79D042AF" w14:textId="77777777" w:rsidR="006A2DB6" w:rsidRDefault="006A2DB6">
      <w:pPr>
        <w:pStyle w:val="Textkrper"/>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 xml:space="preserve">value1, value2, …, </w:t>
      </w:r>
      <w:proofErr w:type="spellStart"/>
      <w:r>
        <w:rPr>
          <w:i/>
          <w:szCs w:val="24"/>
        </w:rPr>
        <w:t>valueN</w:t>
      </w:r>
      <w:proofErr w:type="spellEnd"/>
      <w:r>
        <w:rPr>
          <w:szCs w:val="24"/>
        </w:rPr>
        <w:t>}.</w:t>
      </w:r>
    </w:p>
    <w:p w14:paraId="459B2AA3" w14:textId="6D19E959" w:rsidR="006A2DB6" w:rsidRDefault="006A2DB6">
      <w:pPr>
        <w:pStyle w:val="Textkrper"/>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r w:rsidR="00303E06">
        <w:rPr>
          <w:szCs w:val="24"/>
        </w:rPr>
        <w:t xml:space="preserve">Reference </w:t>
      </w:r>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Textkrper"/>
        <w:autoSpaceDE w:val="0"/>
        <w:autoSpaceDN w:val="0"/>
        <w:adjustRightInd w:val="0"/>
        <w:rPr>
          <w:szCs w:val="24"/>
        </w:rPr>
      </w:pPr>
      <w:r>
        <w:rPr>
          <w:szCs w:val="24"/>
        </w:rPr>
        <w:t xml:space="preserve">In detail, the individual elements of </w:t>
      </w:r>
      <w:r w:rsidRPr="002669C5">
        <w:rPr>
          <w:rStyle w:val="ISOCode"/>
        </w:rPr>
        <w:t>&lt;</w:t>
      </w:r>
      <w:proofErr w:type="spellStart"/>
      <w:r w:rsidRPr="002669C5">
        <w:rPr>
          <w:rStyle w:val="ISOCode"/>
        </w:rPr>
        <w:t>custom_attributes</w:t>
      </w:r>
      <w:proofErr w:type="spellEnd"/>
      <w:r w:rsidRPr="002669C5">
        <w:rPr>
          <w:rStyle w:val="ISOCode"/>
        </w:rPr>
        <w:t>/&gt;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w:t>
      </w:r>
      <w:proofErr w:type="spellStart"/>
      <w:r>
        <w:rPr>
          <w:szCs w:val="24"/>
        </w:rPr>
        <w:t>NameofIntValue</w:t>
      </w:r>
      <w:proofErr w:type="spellEnd"/>
      <w:r>
        <w:rPr>
          <w:szCs w:val="24"/>
        </w:rPr>
        <w:t>"&gt;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 xml:space="preserve"> key="</w:t>
      </w:r>
      <w:proofErr w:type="spellStart"/>
      <w:r>
        <w:rPr>
          <w:szCs w:val="24"/>
        </w:rPr>
        <w:t>NameofIntListValue</w:t>
      </w:r>
      <w:proofErr w:type="spellEnd"/>
      <w:r>
        <w:rPr>
          <w:szCs w:val="24"/>
        </w:rPr>
        <w:t>"&gt;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int_list</w:t>
      </w:r>
      <w:proofErr w:type="spellEnd"/>
      <w:r>
        <w:rPr>
          <w:szCs w:val="24"/>
        </w:rPr>
        <w: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w:t>
      </w:r>
      <w:proofErr w:type="spellStart"/>
      <w:r>
        <w:rPr>
          <w:szCs w:val="24"/>
        </w:rPr>
        <w:t>NameofRealValue</w:t>
      </w:r>
      <w:proofErr w:type="spellEnd"/>
      <w:r>
        <w:rPr>
          <w:szCs w:val="24"/>
        </w:rPr>
        <w:t>"&gt;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 xml:space="preserve"> key="</w:t>
      </w:r>
      <w:proofErr w:type="spellStart"/>
      <w:r>
        <w:rPr>
          <w:szCs w:val="24"/>
        </w:rPr>
        <w:t>NameofRealListValue</w:t>
      </w:r>
      <w:proofErr w:type="spellEnd"/>
      <w:r>
        <w:rPr>
          <w:szCs w:val="24"/>
        </w:rPr>
        <w:t>"&gt;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&lt;value index="N"&gt; </w:t>
      </w:r>
      <w:proofErr w:type="spellStart"/>
      <w:r w:rsidR="006A2DB6">
        <w:rPr>
          <w:szCs w:val="24"/>
        </w:rPr>
        <w:t>valueN</w:t>
      </w:r>
      <w:proofErr w:type="spellEnd"/>
      <w:r w:rsidR="006A2DB6">
        <w:rPr>
          <w:szCs w:val="24"/>
        </w:rPr>
        <w:t xml:space="preserve">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real_list</w:t>
      </w:r>
      <w:proofErr w:type="spellEnd"/>
      <w:r>
        <w:rPr>
          <w:szCs w:val="24"/>
        </w:rPr>
        <w: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w:t>
      </w:r>
      <w:proofErr w:type="spellStart"/>
      <w:r>
        <w:rPr>
          <w:szCs w:val="24"/>
        </w:rPr>
        <w:t>NameofStringValue</w:t>
      </w:r>
      <w:proofErr w:type="spellEnd"/>
      <w:r>
        <w:rPr>
          <w:szCs w:val="24"/>
        </w:rPr>
        <w:t>"&gt;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 xml:space="preserve"> key="</w:t>
      </w:r>
      <w:proofErr w:type="spellStart"/>
      <w:r>
        <w:rPr>
          <w:szCs w:val="24"/>
        </w:rPr>
        <w:t>NameofStringListValue</w:t>
      </w:r>
      <w:proofErr w:type="spellEnd"/>
      <w:r>
        <w:rPr>
          <w:szCs w:val="24"/>
        </w:rPr>
        <w:t>"&gt;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w:t>
      </w:r>
      <w:proofErr w:type="spellStart"/>
      <w:r w:rsidR="006A2DB6">
        <w:rPr>
          <w:szCs w:val="24"/>
        </w:rPr>
        <w:t>valueN</w:t>
      </w:r>
      <w:proofErr w:type="spellEnd"/>
      <w:r w:rsidR="006A2DB6">
        <w:rPr>
          <w:szCs w:val="24"/>
        </w:rPr>
        <w:t xml:space="preserve">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string_list</w:t>
      </w:r>
      <w:proofErr w:type="spellEnd"/>
      <w:r>
        <w:rPr>
          <w:szCs w:val="24"/>
        </w:rPr>
        <w: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Textkrper"/>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Textkrper"/>
        <w:autoSpaceDE w:val="0"/>
        <w:autoSpaceDN w:val="0"/>
        <w:adjustRightInd w:val="0"/>
        <w:rPr>
          <w:szCs w:val="24"/>
        </w:rPr>
      </w:pPr>
      <w:r>
        <w:rPr>
          <w:szCs w:val="24"/>
        </w:rPr>
        <w:lastRenderedPageBreak/>
        <w:t>Often</w:t>
      </w:r>
      <w:r w:rsidR="00303E06">
        <w:rPr>
          <w:szCs w:val="24"/>
        </w:rPr>
        <w:t>,</w:t>
      </w:r>
      <w:r>
        <w:rPr>
          <w:szCs w:val="24"/>
        </w:rPr>
        <w:t xml:space="preserve"> the </w:t>
      </w:r>
      <w:r w:rsidRPr="00DC364C">
        <w:rPr>
          <w:rStyle w:val="ISOCode"/>
        </w:rPr>
        <w:t>&lt;</w:t>
      </w:r>
      <w:proofErr w:type="spellStart"/>
      <w:r w:rsidRPr="00DC364C">
        <w:rPr>
          <w:rStyle w:val="ISOCode"/>
        </w:rPr>
        <w:t>custom_attributes</w:t>
      </w:r>
      <w:proofErr w:type="spellEnd"/>
      <w:r w:rsidRPr="00DC364C">
        <w:rPr>
          <w:rStyle w:val="ISOCode"/>
        </w:rPr>
        <w:t>/&gt;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w:t>
      </w:r>
      <w:proofErr w:type="spellStart"/>
      <w:r w:rsidRPr="00DC364C">
        <w:rPr>
          <w:rStyle w:val="ISOCode"/>
        </w:rPr>
        <w:t>custom_attributes_list</w:t>
      </w:r>
      <w:proofErr w:type="spellEnd"/>
      <w:r w:rsidRPr="00DC364C">
        <w:rPr>
          <w:rStyle w:val="ISOCode"/>
        </w:rPr>
        <w: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Textkrper"/>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Textkrper"/>
        <w:autoSpaceDE w:val="0"/>
        <w:autoSpaceDN w:val="0"/>
        <w:adjustRightInd w:val="0"/>
        <w:rPr>
          <w:szCs w:val="24"/>
        </w:rPr>
      </w:pPr>
      <w:r>
        <w:rPr>
          <w:szCs w:val="24"/>
        </w:rPr>
        <w:t xml:space="preserve">The more general case that several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with different ownerships and for different purposes is considered by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with all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elements as child-elements. No attributes are associated to the element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2368E739" w14:textId="3861D80E" w:rsidR="006A2DB6" w:rsidRDefault="006A2DB6">
      <w:pPr>
        <w:pStyle w:val="Textkrper"/>
        <w:autoSpaceDE w:val="0"/>
        <w:autoSpaceDN w:val="0"/>
        <w:adjustRightInd w:val="0"/>
        <w:rPr>
          <w:szCs w:val="24"/>
        </w:rPr>
      </w:pPr>
      <w:r>
        <w:rPr>
          <w:szCs w:val="24"/>
        </w:rPr>
        <w:t xml:space="preserve">The existence of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inside a connection is optional. There can </w:t>
      </w:r>
      <w:r w:rsidR="00303E06">
        <w:rPr>
          <w:szCs w:val="24"/>
        </w:rPr>
        <w:t xml:space="preserve">be </w:t>
      </w:r>
      <w:r>
        <w:rPr>
          <w:szCs w:val="24"/>
        </w:rPr>
        <w:t>at most one element inside each connection.</w:t>
      </w:r>
    </w:p>
    <w:p w14:paraId="0A7B2FC8" w14:textId="716CC587"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 xml:space="preserve"> contains at least one of the following nested elements (</w:t>
      </w:r>
      <w:r w:rsidR="00303E06">
        <w:rPr>
          <w:szCs w:val="24"/>
        </w:rPr>
        <w:t xml:space="preserve">see </w:t>
      </w:r>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w:t>
      </w:r>
      <w:proofErr w:type="spellStart"/>
      <w:r w:rsidR="006A2DB6" w:rsidRPr="00130908">
        <w:rPr>
          <w:rStyle w:val="ISOCode"/>
        </w:rPr>
        <w:t>custom_attributes_list</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9325318" w:rsidR="006A2DB6" w:rsidRPr="00EC4DAD" w:rsidRDefault="00213449" w:rsidP="006A2DB6">
            <w:pPr>
              <w:pStyle w:val="Tableheader"/>
              <w:autoSpaceDE w:val="0"/>
              <w:autoSpaceDN w:val="0"/>
              <w:adjustRightInd w:val="0"/>
              <w:jc w:val="both"/>
              <w:rPr>
                <w:b/>
              </w:rPr>
            </w:pPr>
            <w:r>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proofErr w:type="spellStart"/>
            <w:r w:rsidRPr="006A2DB6">
              <w:rPr>
                <w:szCs w:val="24"/>
              </w:rPr>
              <w:t>custom_attributes</w:t>
            </w:r>
            <w:proofErr w:type="spellEnd"/>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Textkrper"/>
        <w:autoSpaceDE w:val="0"/>
        <w:autoSpaceDN w:val="0"/>
        <w:adjustRightInd w:val="0"/>
        <w:rPr>
          <w:szCs w:val="24"/>
        </w:rPr>
      </w:pPr>
      <w:r>
        <w:rPr>
          <w:szCs w:val="24"/>
        </w:rPr>
        <w:t xml:space="preserve">At least one element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must be inside a </w:t>
      </w:r>
      <w:r w:rsidRPr="00130908">
        <w:rPr>
          <w:rStyle w:val="ISOCode"/>
        </w:rPr>
        <w:t>&lt;</w:t>
      </w:r>
      <w:proofErr w:type="spellStart"/>
      <w:r w:rsidRPr="00130908">
        <w:rPr>
          <w:rStyle w:val="ISOCode"/>
        </w:rPr>
        <w:t>custom_attributes_list</w:t>
      </w:r>
      <w:proofErr w:type="spellEnd"/>
      <w:r w:rsidRPr="00130908">
        <w:rPr>
          <w:rStyle w:val="ISOCode"/>
        </w:rPr>
        <w:t>/&gt;</w:t>
      </w:r>
      <w:r>
        <w:rPr>
          <w:szCs w:val="24"/>
        </w:rPr>
        <w:t>.</w:t>
      </w:r>
    </w:p>
    <w:p w14:paraId="46906D04" w14:textId="29CAE6F7"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3D8AE99E" w:rsidR="006A2DB6" w:rsidRPr="00EC4DAD" w:rsidRDefault="006A2DB6" w:rsidP="006A2DB6">
            <w:pPr>
              <w:pStyle w:val="Tableheader"/>
              <w:autoSpaceDE w:val="0"/>
              <w:autoSpaceDN w:val="0"/>
              <w:adjustRightInd w:val="0"/>
              <w:jc w:val="both"/>
              <w:rPr>
                <w:rFonts w:cs="Calibri"/>
                <w:b/>
                <w:lang w:eastAsia="zh-CN"/>
              </w:rPr>
            </w:pPr>
            <w:del w:id="160" w:author="Franke, Carsten" w:date="2024-05-14T19:39:00Z" w16du:dateUtc="2024-05-14T17:39:00Z">
              <w:r w:rsidRPr="00EC4DAD" w:rsidDel="00936D25">
                <w:rPr>
                  <w:b/>
                  <w:szCs w:val="24"/>
                </w:rPr>
                <w:delText>Value Space</w:delText>
              </w:r>
            </w:del>
            <w:ins w:id="161"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Textkrper"/>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be unique within each </w:t>
      </w:r>
      <w:r w:rsidRPr="00130908">
        <w:rPr>
          <w:rStyle w:val="ISOCode"/>
        </w:rPr>
        <w:t>&lt;</w:t>
      </w:r>
      <w:proofErr w:type="spellStart"/>
      <w:r w:rsidRPr="00130908">
        <w:rPr>
          <w:rStyle w:val="ISOCode"/>
        </w:rPr>
        <w:t>custom_attributes_list</w:t>
      </w:r>
      <w:proofErr w:type="spellEnd"/>
      <w:r w:rsidRPr="00130908">
        <w:rPr>
          <w:rStyle w:val="ISOCode"/>
        </w:rPr>
        <w:t>/&gt;.</w:t>
      </w:r>
    </w:p>
    <w:p w14:paraId="3BE1A733" w14:textId="00E4866C" w:rsidR="006A2DB6" w:rsidRDefault="006A2DB6">
      <w:pPr>
        <w:pStyle w:val="Textkrper"/>
        <w:autoSpaceDE w:val="0"/>
        <w:autoSpaceDN w:val="0"/>
        <w:adjustRightInd w:val="0"/>
        <w:rPr>
          <w:szCs w:val="24"/>
        </w:rPr>
      </w:pPr>
      <w:r>
        <w:rPr>
          <w:szCs w:val="24"/>
        </w:rPr>
        <w:t xml:space="preserve">The </w:t>
      </w:r>
      <w:r w:rsidRPr="00130908">
        <w:rPr>
          <w:rStyle w:val="ISOCode"/>
        </w:rPr>
        <w:t>&lt;</w:t>
      </w:r>
      <w:proofErr w:type="spellStart"/>
      <w:r w:rsidRPr="00130908">
        <w:rPr>
          <w:rStyle w:val="ISOCode"/>
        </w:rPr>
        <w:t>custom_attributes</w:t>
      </w:r>
      <w:proofErr w:type="spellEnd"/>
      <w:r w:rsidRPr="00130908">
        <w:rPr>
          <w:rStyle w:val="ISOCode"/>
        </w:rPr>
        <w:t>/&gt;</w:t>
      </w:r>
      <w:r>
        <w:rPr>
          <w:szCs w:val="24"/>
        </w:rPr>
        <w:t xml:space="preserve"> element must contain at least one of the following nested elements (</w:t>
      </w:r>
      <w:r w:rsidR="00303E06">
        <w:rPr>
          <w:szCs w:val="24"/>
        </w:rPr>
        <w:t xml:space="preserve">see </w:t>
      </w:r>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w:t>
      </w:r>
      <w:proofErr w:type="spellStart"/>
      <w:r w:rsidR="006A2DB6" w:rsidRPr="00130908">
        <w:rPr>
          <w:rStyle w:val="ISOCode"/>
        </w:rPr>
        <w:t>custom_attributes</w:t>
      </w:r>
      <w:proofErr w:type="spellEnd"/>
      <w:r w:rsidR="006A2DB6" w:rsidRPr="00130908">
        <w:rPr>
          <w:rStyle w:val="ISOCode"/>
        </w:rPr>
        <w: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411E9B7D" w:rsidR="006A2DB6" w:rsidRPr="00EC4DAD" w:rsidRDefault="00213449" w:rsidP="006A2DB6">
            <w:pPr>
              <w:pStyle w:val="Tableheader"/>
              <w:autoSpaceDE w:val="0"/>
              <w:autoSpaceDN w:val="0"/>
              <w:adjustRightInd w:val="0"/>
              <w:jc w:val="both"/>
              <w:rPr>
                <w:b/>
              </w:rPr>
            </w:pPr>
            <w:r>
              <w:rPr>
                <w:b/>
                <w:szCs w:val="24"/>
              </w:rPr>
              <w:lastRenderedPageBreak/>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proofErr w:type="spellStart"/>
            <w:r w:rsidRPr="006A2DB6">
              <w:rPr>
                <w:szCs w:val="24"/>
              </w:rPr>
              <w:t>string_list</w:t>
            </w:r>
            <w:proofErr w:type="spellEnd"/>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proofErr w:type="spellStart"/>
            <w:r w:rsidRPr="006A2DB6">
              <w:rPr>
                <w:szCs w:val="24"/>
              </w:rPr>
              <w:t>real_list</w:t>
            </w:r>
            <w:proofErr w:type="spellEnd"/>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proofErr w:type="spellStart"/>
            <w:r w:rsidRPr="006A2DB6">
              <w:rPr>
                <w:szCs w:val="24"/>
              </w:rPr>
              <w:t>int_list</w:t>
            </w:r>
            <w:proofErr w:type="spellEnd"/>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Textkrper"/>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xml:space="preserve">: alphanumeric value, which is covered by string data type in </w:t>
      </w:r>
      <w:proofErr w:type="spellStart"/>
      <w:r>
        <w:rPr>
          <w:szCs w:val="24"/>
        </w:rPr>
        <w:t>xsd</w:t>
      </w:r>
      <w:proofErr w:type="spellEnd"/>
      <w:r>
        <w:rPr>
          <w:szCs w:val="24"/>
        </w:rPr>
        <w:t>, which can contain characters, line feeds, carriage returns, and tab characters.</w:t>
      </w:r>
    </w:p>
    <w:p w14:paraId="7B40EE2F" w14:textId="306FA162" w:rsidR="006A2DB6" w:rsidRDefault="006A2DB6">
      <w:pPr>
        <w:pStyle w:val="Textkrper"/>
        <w:autoSpaceDE w:val="0"/>
        <w:autoSpaceDN w:val="0"/>
        <w:adjustRightInd w:val="0"/>
        <w:rPr>
          <w:szCs w:val="24"/>
        </w:rPr>
        <w:pPrChange w:id="162" w:author="Franke, Carsten" w:date="2024-05-14T19:35:00Z" w16du:dateUtc="2024-05-14T17:35:00Z">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pPr>
        </w:pPrChange>
      </w:pPr>
      <w:del w:id="163" w:author="Franke, Carsten" w:date="2024-05-14T19:35:00Z" w16du:dateUtc="2024-05-14T17:35:00Z">
        <w:r w:rsidDel="004209BC">
          <w:rPr>
            <w:szCs w:val="24"/>
          </w:rPr>
          <w:delText>—</w:delText>
        </w:r>
        <w:r w:rsidDel="004209BC">
          <w:rPr>
            <w:szCs w:val="24"/>
          </w:rPr>
          <w:tab/>
        </w:r>
      </w:del>
      <w:bookmarkStart w:id="164" w:name="_Hlk166607788"/>
      <w:ins w:id="165" w:author="Franke, Carsten" w:date="2024-05-14T19:35:00Z" w16du:dateUtc="2024-05-14T17:35:00Z">
        <w:r w:rsidR="004209BC">
          <w:t xml:space="preserve">NOTE: </w:t>
        </w:r>
      </w:ins>
      <w:bookmarkEnd w:id="164"/>
      <w:r>
        <w:rPr>
          <w:szCs w:val="24"/>
        </w:rPr>
        <w:t>If required to handle special characters such as line feeds or tabs, the normalized string data type should be used in</w:t>
      </w:r>
      <w:ins w:id="166" w:author="Franke, Carsten" w:date="2024-05-14T19:27:00Z" w16du:dateUtc="2024-05-14T17:27:00Z">
        <w:r w:rsidR="009972A1">
          <w:rPr>
            <w:szCs w:val="24"/>
          </w:rPr>
          <w:t xml:space="preserve"> the</w:t>
        </w:r>
      </w:ins>
      <w:r>
        <w:rPr>
          <w:szCs w:val="24"/>
        </w:rPr>
        <w:t xml:space="preserve"> </w:t>
      </w:r>
      <w:r w:rsidR="00303E06">
        <w:rPr>
          <w:szCs w:val="24"/>
        </w:rPr>
        <w:t>XSD</w:t>
      </w:r>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xml:space="preserve">: floating point value, which is covered by decimal data type in </w:t>
      </w:r>
      <w:proofErr w:type="spellStart"/>
      <w:r>
        <w:rPr>
          <w:szCs w:val="24"/>
        </w:rPr>
        <w:t>xsd</w:t>
      </w:r>
      <w:proofErr w:type="spellEnd"/>
      <w:r>
        <w:rPr>
          <w:szCs w:val="24"/>
        </w:rPr>
        <w:t xml:space="preserve">, which can contain a numeric value. The maximum number of decimal digits you can specify is </w:t>
      </w:r>
      <w:proofErr w:type="gramStart"/>
      <w:r>
        <w:rPr>
          <w:szCs w:val="24"/>
        </w:rPr>
        <w:t>18;</w:t>
      </w:r>
      <w:proofErr w:type="gramEnd"/>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xml:space="preserve">: integer value, which is covered by integer data type in </w:t>
      </w:r>
      <w:proofErr w:type="spellStart"/>
      <w:r>
        <w:rPr>
          <w:szCs w:val="24"/>
        </w:rPr>
        <w:t>xsd</w:t>
      </w:r>
      <w:proofErr w:type="spellEnd"/>
      <w:r>
        <w:rPr>
          <w:szCs w:val="24"/>
        </w:rPr>
        <w:t>, which can contain a numeric value without a fractional component.</w:t>
      </w:r>
    </w:p>
    <w:p w14:paraId="3303083A" w14:textId="225AF213"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F4792A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4CA213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136008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065664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24 — Nested elements of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61291BF1"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string_list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w:t>
      </w:r>
      <w:proofErr w:type="spellStart"/>
      <w:r w:rsidR="006A2DB6" w:rsidRPr="00130908">
        <w:rPr>
          <w:rStyle w:val="ISOCode"/>
        </w:rPr>
        <w:t>string_list</w:t>
      </w:r>
      <w:proofErr w:type="spellEnd"/>
      <w:r w:rsidR="006A2DB6" w:rsidRPr="00130908">
        <w:rPr>
          <w:rStyle w:val="ISOCode"/>
        </w:rPr>
        <w: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1F6FFB3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40BCE86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DF01C6">
              <w:rPr>
                <w:b/>
                <w:szCs w:val="24"/>
              </w:rPr>
              <w:t>s</w:t>
            </w:r>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has the nested element as (</w:t>
      </w:r>
      <w:r w:rsidR="00DF01C6">
        <w:rPr>
          <w:szCs w:val="24"/>
        </w:rPr>
        <w:t xml:space="preserve">see </w:t>
      </w:r>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w:t>
      </w:r>
      <w:proofErr w:type="spellStart"/>
      <w:r w:rsidR="006A2DB6" w:rsidRPr="00130908">
        <w:rPr>
          <w:rStyle w:val="ISOCode"/>
        </w:rPr>
        <w:t>real_list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66794A2A" w:rsidR="006A2DB6" w:rsidRPr="00EC4DAD" w:rsidRDefault="006A2DB6" w:rsidP="006A2DB6">
            <w:pPr>
              <w:pStyle w:val="Tableheader"/>
              <w:autoSpaceDE w:val="0"/>
              <w:autoSpaceDN w:val="0"/>
              <w:adjustRightInd w:val="0"/>
              <w:jc w:val="both"/>
            </w:pPr>
            <w:r w:rsidRPr="00EC4DAD">
              <w:rPr>
                <w:szCs w:val="24"/>
              </w:rPr>
              <w:t xml:space="preserve">Nested </w:t>
            </w:r>
            <w:r w:rsidR="00DF01C6">
              <w:rPr>
                <w:szCs w:val="24"/>
              </w:rPr>
              <w:t>e</w:t>
            </w:r>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real_list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w:t>
      </w:r>
      <w:proofErr w:type="spellStart"/>
      <w:r w:rsidR="006A2DB6" w:rsidRPr="00472011">
        <w:rPr>
          <w:rStyle w:val="ISOCode"/>
        </w:rPr>
        <w:t>real_list</w:t>
      </w:r>
      <w:proofErr w:type="spellEnd"/>
      <w:r w:rsidR="006A2DB6" w:rsidRPr="00472011">
        <w:rPr>
          <w:rStyle w:val="ISOCode"/>
        </w:rPr>
        <w: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7BADE46C" w:rsidR="006A2DB6" w:rsidRPr="00EC4DAD" w:rsidRDefault="006A2DB6" w:rsidP="006A2DB6">
            <w:pPr>
              <w:pStyle w:val="Tableheader"/>
              <w:autoSpaceDE w:val="0"/>
              <w:autoSpaceDN w:val="0"/>
              <w:adjustRightInd w:val="0"/>
              <w:jc w:val="both"/>
              <w:rPr>
                <w:rFonts w:cs="Calibri"/>
                <w:b/>
                <w:lang w:eastAsia="zh-CN"/>
              </w:rPr>
            </w:pPr>
            <w:del w:id="167" w:author="Franke, Carsten" w:date="2024-05-14T19:39:00Z" w16du:dateUtc="2024-05-14T17:39:00Z">
              <w:r w:rsidRPr="00EC4DAD" w:rsidDel="00936D25">
                <w:rPr>
                  <w:b/>
                  <w:szCs w:val="24"/>
                </w:rPr>
                <w:delText>Value Space</w:delText>
              </w:r>
            </w:del>
            <w:ins w:id="168" w:author="Franke, Carsten" w:date="2024-05-14T19:39:00Z" w16du:dateUtc="2024-05-14T17:39:00Z">
              <w:r w:rsidR="00936D25">
                <w:rPr>
                  <w:b/>
                  <w:szCs w:val="24"/>
                </w:rPr>
                <w:t>Value space</w:t>
              </w:r>
            </w:ins>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Textkrper"/>
        <w:autoSpaceDE w:val="0"/>
        <w:autoSpaceDN w:val="0"/>
        <w:adjustRightInd w:val="0"/>
        <w:rPr>
          <w:szCs w:val="24"/>
        </w:rPr>
      </w:pPr>
      <w:r>
        <w:rPr>
          <w:szCs w:val="24"/>
        </w:rPr>
        <w:t xml:space="preserve">The XML specification of the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0D08CD41" w:rsidR="006A2DB6" w:rsidRPr="00EC4DAD" w:rsidRDefault="006A2DB6" w:rsidP="006A2DB6">
            <w:pPr>
              <w:pStyle w:val="Tableheader"/>
              <w:autoSpaceDE w:val="0"/>
              <w:autoSpaceDN w:val="0"/>
              <w:adjustRightInd w:val="0"/>
              <w:jc w:val="both"/>
              <w:rPr>
                <w:rFonts w:cs="Calibri"/>
                <w:b/>
                <w:lang w:eastAsia="zh-CN"/>
              </w:rPr>
            </w:pPr>
            <w:del w:id="169" w:author="Franke, Carsten" w:date="2024-05-14T19:39:00Z" w16du:dateUtc="2024-05-14T17:39:00Z">
              <w:r w:rsidRPr="00EC4DAD" w:rsidDel="00936D25">
                <w:rPr>
                  <w:b/>
                  <w:szCs w:val="24"/>
                </w:rPr>
                <w:delText>Value Space</w:delText>
              </w:r>
            </w:del>
            <w:ins w:id="170" w:author="Franke, Carsten" w:date="2024-05-14T19:39:00Z" w16du:dateUtc="2024-05-14T17:39:00Z">
              <w:r w:rsidR="00936D25">
                <w:rPr>
                  <w:b/>
                  <w:szCs w:val="24"/>
                </w:rPr>
                <w:t>Value space</w:t>
              </w:r>
            </w:ins>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Textkrper"/>
        <w:autoSpaceDE w:val="0"/>
        <w:autoSpaceDN w:val="0"/>
        <w:adjustRightInd w:val="0"/>
        <w:rPr>
          <w:szCs w:val="24"/>
        </w:rPr>
      </w:pP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has the nested element (</w:t>
      </w:r>
      <w:r w:rsidR="00DF01C6">
        <w:rPr>
          <w:szCs w:val="24"/>
        </w:rPr>
        <w:t xml:space="preserve">see </w:t>
      </w:r>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w:t>
      </w:r>
      <w:proofErr w:type="spellStart"/>
      <w:r w:rsidR="006A2DB6" w:rsidRPr="00130908">
        <w:rPr>
          <w:rStyle w:val="ISOCode"/>
        </w:rPr>
        <w:t>int_list</w:t>
      </w:r>
      <w:proofErr w:type="spellEnd"/>
      <w:r w:rsidR="006A2DB6" w:rsidRPr="00130908">
        <w:rPr>
          <w:rStyle w:val="ISOCode"/>
        </w:rPr>
        <w: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5069EA1C" w:rsidR="006A2DB6" w:rsidRPr="00EC4DAD" w:rsidRDefault="006A2DB6" w:rsidP="006A2DB6">
            <w:pPr>
              <w:pStyle w:val="Tableheader"/>
              <w:autoSpaceDE w:val="0"/>
              <w:autoSpaceDN w:val="0"/>
              <w:adjustRightInd w:val="0"/>
              <w:jc w:val="both"/>
            </w:pPr>
            <w:del w:id="171" w:author="Franke, Carsten" w:date="2024-05-14T16:32:00Z" w16du:dateUtc="2024-05-14T14:32:00Z">
              <w:r w:rsidRPr="00EC4DAD" w:rsidDel="00213449">
                <w:rPr>
                  <w:szCs w:val="24"/>
                </w:rPr>
                <w:delText>Nested Elements</w:delText>
              </w:r>
            </w:del>
            <w:ins w:id="172" w:author="Franke, Carsten" w:date="2024-05-14T16:32:00Z" w16du:dateUtc="2024-05-14T14:32:00Z">
              <w:r w:rsidR="00213449">
                <w:rPr>
                  <w:szCs w:val="24"/>
                </w:rPr>
                <w:t>Nested elements</w:t>
              </w:r>
            </w:ins>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Textkrper"/>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w:t>
      </w:r>
      <w:proofErr w:type="spellStart"/>
      <w:r w:rsidRPr="00130908">
        <w:rPr>
          <w:rStyle w:val="ISOCode"/>
        </w:rPr>
        <w:t>int_list</w:t>
      </w:r>
      <w:proofErr w:type="spellEnd"/>
      <w:r w:rsidRPr="00130908">
        <w:rPr>
          <w:rStyle w:val="ISOCode"/>
        </w:rPr>
        <w:t>/&gt;</w:t>
      </w:r>
      <w:r>
        <w:rPr>
          <w:szCs w:val="24"/>
        </w:rPr>
        <w:t xml:space="preserve"> is specified as (</w:t>
      </w:r>
      <w:r w:rsidR="00DF01C6">
        <w:rPr>
          <w:szCs w:val="24"/>
        </w:rPr>
        <w:t xml:space="preserve">see </w:t>
      </w:r>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w:t>
      </w:r>
      <w:proofErr w:type="spellStart"/>
      <w:r w:rsidR="006A2DB6" w:rsidRPr="009E58BA">
        <w:rPr>
          <w:rStyle w:val="ISOCode"/>
        </w:rPr>
        <w:t>real_list</w:t>
      </w:r>
      <w:proofErr w:type="spellEnd"/>
      <w:r w:rsidR="006A2DB6" w:rsidRPr="009E58B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lastRenderedPageBreak/>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13C3CA1F" w:rsidR="006A2DB6" w:rsidRPr="00EC4DAD" w:rsidRDefault="006A2DB6" w:rsidP="006A2DB6">
            <w:pPr>
              <w:pStyle w:val="Tableheader"/>
              <w:autoSpaceDE w:val="0"/>
              <w:autoSpaceDN w:val="0"/>
              <w:adjustRightInd w:val="0"/>
              <w:jc w:val="both"/>
              <w:rPr>
                <w:rFonts w:cs="Calibri"/>
                <w:b/>
                <w:lang w:eastAsia="zh-CN"/>
              </w:rPr>
            </w:pPr>
            <w:del w:id="173" w:author="Franke, Carsten" w:date="2024-05-14T19:39:00Z" w16du:dateUtc="2024-05-14T17:39:00Z">
              <w:r w:rsidRPr="00EC4DAD" w:rsidDel="00936D25">
                <w:rPr>
                  <w:b/>
                  <w:szCs w:val="24"/>
                </w:rPr>
                <w:delText>Value Space</w:delText>
              </w:r>
            </w:del>
            <w:ins w:id="174" w:author="Franke, Carsten" w:date="2024-05-14T19:39:00Z" w16du:dateUtc="2024-05-14T17:39:00Z">
              <w:r w:rsidR="00936D25">
                <w:rPr>
                  <w:b/>
                  <w:szCs w:val="24"/>
                </w:rPr>
                <w:t>Value space</w:t>
              </w:r>
            </w:ins>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Textkrper"/>
        <w:autoSpaceDE w:val="0"/>
        <w:autoSpaceDN w:val="0"/>
        <w:adjustRightInd w:val="0"/>
        <w:rPr>
          <w:szCs w:val="24"/>
        </w:rPr>
      </w:pPr>
      <w:r>
        <w:rPr>
          <w:szCs w:val="24"/>
        </w:rPr>
        <w:t>Remarks:</w:t>
      </w:r>
    </w:p>
    <w:p w14:paraId="5DA2A694" w14:textId="348A7287"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6A2DB6">
        <w:rPr>
          <w:szCs w:val="24"/>
        </w:rPr>
        <w:tab/>
        <w:t xml:space="preserve">Values of </w:t>
      </w:r>
      <w:r w:rsidR="006A2DB6" w:rsidRPr="00130908">
        <w:rPr>
          <w:rStyle w:val="ISOCode"/>
        </w:rPr>
        <w:t>key</w:t>
      </w:r>
      <w:r w:rsidR="006A2DB6">
        <w:rPr>
          <w:szCs w:val="24"/>
        </w:rPr>
        <w:t xml:space="preserve"> must be unique within their common parent element,</w:t>
      </w:r>
    </w:p>
    <w:p w14:paraId="43DD5CF3" w14:textId="3BA7F859"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6A2DB6">
        <w:rPr>
          <w:szCs w:val="24"/>
        </w:rPr>
        <w:tab/>
        <w:t xml:space="preserve">The order of the values in the corresponding list is identified by the numerical value of their attribute </w:t>
      </w:r>
      <w:r w:rsidR="006A2DB6" w:rsidRPr="00130908">
        <w:rPr>
          <w:rStyle w:val="ISOCode"/>
        </w:rPr>
        <w:t>index</w:t>
      </w:r>
      <w:r w:rsidR="006A2DB6">
        <w:rPr>
          <w:szCs w:val="24"/>
        </w:rPr>
        <w:t>, in ascending order. Therefore, indices must be unique within one list,</w:t>
      </w:r>
    </w:p>
    <w:p w14:paraId="1E43A04F" w14:textId="13EF62E4" w:rsidR="006A2DB6" w:rsidRDefault="00DF01C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6A2DB6">
        <w:rPr>
          <w:szCs w:val="24"/>
        </w:rPr>
        <w:tab/>
        <w:t>In case of strings, the whitespaces deserve extra mention: To avoid mistakes, whitespaces are not to be used at beginning and end of a string.</w:t>
      </w:r>
    </w:p>
    <w:p w14:paraId="2369BBDC" w14:textId="42C5645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F01C6">
        <w:rPr>
          <w:szCs w:val="24"/>
        </w:rPr>
        <w:t>XAMPLE</w:t>
      </w:r>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w:t>
      </w:r>
      <w:proofErr w:type="spellStart"/>
      <w:r w:rsidR="006A2DB6">
        <w:rPr>
          <w:szCs w:val="24"/>
        </w:rPr>
        <w:t>fatigue_limit</w:t>
      </w:r>
      <w:proofErr w:type="spellEnd"/>
      <w:r w:rsidR="006A2DB6">
        <w:rPr>
          <w:szCs w:val="24"/>
        </w:rPr>
        <w: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DepartmentA</w:t>
      </w:r>
      <w:proofErr w:type="spellEnd"/>
      <w:r w:rsidR="006A2DB6">
        <w:rPr>
          <w:szCs w:val="24"/>
        </w:rPr>
        <w:t>"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 xml:space="preserve"> owner="</w:t>
      </w:r>
      <w:proofErr w:type="spellStart"/>
      <w:r w:rsidR="006A2DB6">
        <w:rPr>
          <w:szCs w:val="24"/>
        </w:rPr>
        <w:t>DepartmentB</w:t>
      </w:r>
      <w:proofErr w:type="spellEnd"/>
      <w:r w:rsidR="006A2DB6">
        <w:rPr>
          <w:szCs w:val="24"/>
        </w:rPr>
        <w:t>"&gt;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 xml:space="preserve">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real_list</w:t>
      </w:r>
      <w:proofErr w:type="spellEnd"/>
      <w:r w:rsidR="006A2DB6">
        <w:rPr>
          <w:szCs w:val="24"/>
        </w:rPr>
        <w: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 xml:space="preserve"> key="</w:t>
      </w:r>
      <w:proofErr w:type="spellStart"/>
      <w:r w:rsidR="006A2DB6">
        <w:rPr>
          <w:szCs w:val="24"/>
        </w:rPr>
        <w:t>verifiedby</w:t>
      </w:r>
      <w:proofErr w:type="spellEnd"/>
      <w:r w:rsidR="006A2DB6">
        <w:rPr>
          <w:szCs w:val="24"/>
        </w:rPr>
        <w:t>"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string_list</w:t>
      </w:r>
      <w:proofErr w:type="spellEnd"/>
      <w:r w:rsidR="006A2DB6">
        <w:rPr>
          <w:szCs w:val="24"/>
        </w:rPr>
        <w: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w:t>
      </w:r>
      <w:proofErr w:type="spellEnd"/>
      <w:r w:rsidR="006A2DB6">
        <w:rPr>
          <w:szCs w:val="24"/>
        </w:rPr>
        <w:t>&gt;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custom_attributes_list</w:t>
      </w:r>
      <w:proofErr w:type="spellEnd"/>
      <w:r w:rsidR="006A2DB6">
        <w:rPr>
          <w:szCs w:val="24"/>
        </w:rPr>
        <w: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w:t>
      </w:r>
      <w:proofErr w:type="spellStart"/>
      <w:r w:rsidRPr="00162DD4">
        <w:rPr>
          <w:rStyle w:val="ISOCode"/>
        </w:rPr>
        <w:t>custom_attributes</w:t>
      </w:r>
      <w:proofErr w:type="spellEnd"/>
      <w:r w:rsidRPr="00162DD4">
        <w:rPr>
          <w:rStyle w:val="ISOCode"/>
        </w:rPr>
        <w:t>/&gt;</w:t>
      </w:r>
      <w:r>
        <w:rPr>
          <w:rFonts w:eastAsia="Times New Roman"/>
          <w:szCs w:val="24"/>
        </w:rPr>
        <w:t xml:space="preserve"> and </w:t>
      </w:r>
      <w:r w:rsidRPr="00162DD4">
        <w:rPr>
          <w:rStyle w:val="ISOCode"/>
        </w:rPr>
        <w:t>&lt;appdata/&gt;</w:t>
      </w:r>
    </w:p>
    <w:p w14:paraId="7878714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Textkrper"/>
        <w:autoSpaceDE w:val="0"/>
        <w:autoSpaceDN w:val="0"/>
        <w:adjustRightInd w:val="0"/>
        <w:rPr>
          <w:szCs w:val="24"/>
        </w:rPr>
      </w:pPr>
      <w:r>
        <w:rPr>
          <w:szCs w:val="24"/>
        </w:rPr>
        <w:t xml:space="preserve">At first glance, </w:t>
      </w:r>
      <w:r w:rsidRPr="00162DD4">
        <w:rPr>
          <w:rStyle w:val="ISOCode"/>
        </w:rPr>
        <w:t>&lt;</w:t>
      </w:r>
      <w:proofErr w:type="spellStart"/>
      <w:r w:rsidRPr="00162DD4">
        <w:rPr>
          <w:rStyle w:val="ISOCode"/>
        </w:rPr>
        <w:t>custom_attributes</w:t>
      </w:r>
      <w:proofErr w:type="spellEnd"/>
      <w:r w:rsidRPr="00162DD4">
        <w:rPr>
          <w:rStyle w:val="ISOCode"/>
        </w:rPr>
        <w:t>/&gt;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berschrift3"/>
      </w:pPr>
      <w:r w:rsidRPr="005B704A">
        <w:t xml:space="preserve">Needs of different process roles, addressed by </w:t>
      </w:r>
      <w:r w:rsidRPr="005B704A">
        <w:rPr>
          <w:rStyle w:val="ISOCode"/>
        </w:rPr>
        <w:t>&lt;</w:t>
      </w:r>
      <w:proofErr w:type="spellStart"/>
      <w:r w:rsidRPr="005B704A">
        <w:rPr>
          <w:rStyle w:val="ISOCode"/>
        </w:rPr>
        <w:t>custom_attributes</w:t>
      </w:r>
      <w:proofErr w:type="spellEnd"/>
      <w:r w:rsidRPr="005B704A">
        <w:rPr>
          <w:rStyle w:val="ISOCode"/>
        </w:rPr>
        <w:t>/&gt;</w:t>
      </w:r>
      <w:r w:rsidRPr="005B704A">
        <w:t xml:space="preserve"> and </w:t>
      </w:r>
      <w:r w:rsidRPr="005B704A">
        <w:rPr>
          <w:rStyle w:val="ISOCode"/>
        </w:rPr>
        <w:t>&lt;appdata/&gt;</w:t>
      </w:r>
    </w:p>
    <w:p w14:paraId="525E2E78" w14:textId="77777777" w:rsidR="006A2DB6" w:rsidRDefault="006A2DB6">
      <w:pPr>
        <w:pStyle w:val="Textkrper"/>
        <w:autoSpaceDE w:val="0"/>
        <w:autoSpaceDN w:val="0"/>
        <w:adjustRightInd w:val="0"/>
        <w:rPr>
          <w:szCs w:val="24"/>
        </w:rPr>
      </w:pPr>
      <w:r>
        <w:rPr>
          <w:szCs w:val="24"/>
        </w:rPr>
        <w:t>In the context of χMCF, at least two different roles can be distinguished:</w:t>
      </w:r>
    </w:p>
    <w:p w14:paraId="022996FA" w14:textId="250FF77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00DF01C6">
        <w:rPr>
          <w:szCs w:val="24"/>
        </w:rPr>
        <w:t>t</w:t>
      </w:r>
      <w:r>
        <w:rPr>
          <w:szCs w:val="24"/>
        </w:rPr>
        <w:t>he programmer of an application,</w:t>
      </w:r>
      <w:r w:rsidR="00DF01C6">
        <w:rPr>
          <w:szCs w:val="24"/>
        </w:rPr>
        <w:t xml:space="preserve"> and</w:t>
      </w:r>
    </w:p>
    <w:p w14:paraId="10919F15" w14:textId="5979D92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engineer using this application.</w:t>
      </w:r>
    </w:p>
    <w:p w14:paraId="3D90AD31" w14:textId="77777777" w:rsidR="006A2DB6" w:rsidRDefault="006A2DB6">
      <w:pPr>
        <w:pStyle w:val="Textkrper"/>
        <w:autoSpaceDE w:val="0"/>
        <w:autoSpaceDN w:val="0"/>
        <w:adjustRightInd w:val="0"/>
        <w:rPr>
          <w:szCs w:val="24"/>
        </w:rPr>
      </w:pPr>
      <w:r>
        <w:rPr>
          <w:szCs w:val="24"/>
        </w:rPr>
        <w:lastRenderedPageBreak/>
        <w:t>The programmer needs to store extra data that are specific to the application.</w:t>
      </w:r>
    </w:p>
    <w:p w14:paraId="725102FF" w14:textId="77777777" w:rsidR="006A2DB6" w:rsidRDefault="006A2DB6">
      <w:pPr>
        <w:pStyle w:val="Textkrper"/>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Textkrper"/>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w:t>
      </w:r>
      <w:proofErr w:type="gramStart"/>
      <w:r>
        <w:rPr>
          <w:szCs w:val="24"/>
        </w:rPr>
        <w:t>in order to</w:t>
      </w:r>
      <w:proofErr w:type="gramEnd"/>
      <w:r>
        <w:rPr>
          <w:szCs w:val="24"/>
        </w:rPr>
        <w:t xml:space="preserve">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Textkrper"/>
        <w:autoSpaceDE w:val="0"/>
        <w:autoSpaceDN w:val="0"/>
        <w:adjustRightInd w:val="0"/>
        <w:rPr>
          <w:szCs w:val="24"/>
        </w:rPr>
      </w:pP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represent OEM- or process-specific data, whose purpose is known by the engineers, but may not be known by the application.</w:t>
      </w:r>
    </w:p>
    <w:p w14:paraId="06D69C20" w14:textId="77777777" w:rsidR="006A2DB6" w:rsidRDefault="006A2DB6">
      <w:pPr>
        <w:pStyle w:val="Textkrper"/>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w:t>
      </w:r>
    </w:p>
    <w:p w14:paraId="72302AF3" w14:textId="77777777" w:rsidR="006A2DB6" w:rsidRDefault="006A2DB6">
      <w:pPr>
        <w:pStyle w:val="Textkrper"/>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1868D06C" w:rsidR="006A2DB6" w:rsidRDefault="006A2DB6">
      <w:pPr>
        <w:pStyle w:val="Textkrper"/>
        <w:autoSpaceDE w:val="0"/>
        <w:autoSpaceDN w:val="0"/>
        <w:adjustRightInd w:val="0"/>
        <w:rPr>
          <w:szCs w:val="24"/>
        </w:rPr>
      </w:pPr>
      <w:r>
        <w:rPr>
          <w:szCs w:val="24"/>
        </w:rPr>
        <w:t xml:space="preserve">Engineers know the purpose and representation of </w:t>
      </w:r>
      <w:r w:rsidRPr="005B704A">
        <w:rPr>
          <w:rStyle w:val="ISOCode"/>
        </w:rPr>
        <w:t>&lt;</w:t>
      </w:r>
      <w:proofErr w:type="spellStart"/>
      <w:r w:rsidRPr="005B704A">
        <w:rPr>
          <w:rStyle w:val="ISOCode"/>
        </w:rPr>
        <w:t>custom_attributes</w:t>
      </w:r>
      <w:proofErr w:type="spellEnd"/>
      <w:r w:rsidRPr="005B704A">
        <w:rPr>
          <w:rStyle w:val="ISOCode"/>
        </w:rPr>
        <w:t>/&gt;</w:t>
      </w:r>
      <w:r>
        <w:rPr>
          <w:szCs w:val="24"/>
        </w:rPr>
        <w:t xml:space="preserve">. The software may not know what each custom attribute represents, but it shall nevertheless be able to transport these data unchanged, or to offer a (generic) </w:t>
      </w:r>
      <w:ins w:id="175" w:author="Franke, Carsten" w:date="2024-05-14T21:27:00Z" w16du:dateUtc="2024-05-14T19:27:00Z">
        <w:r w:rsidR="00C215E1">
          <w:t>g</w:t>
        </w:r>
        <w:r w:rsidR="00C215E1" w:rsidRPr="00163681">
          <w:t xml:space="preserve">raphical user interface </w:t>
        </w:r>
        <w:r w:rsidR="00C215E1">
          <w:t>(</w:t>
        </w:r>
        <w:r w:rsidR="00C215E1" w:rsidRPr="006031CD">
          <w:t>GUI</w:t>
        </w:r>
        <w:r w:rsidR="00C215E1">
          <w:t>)</w:t>
        </w:r>
      </w:ins>
      <w:commentRangeStart w:id="176"/>
      <w:commentRangeStart w:id="177"/>
      <w:del w:id="178" w:author="Franke, Carsten" w:date="2024-05-14T21:27:00Z" w16du:dateUtc="2024-05-14T19:27:00Z">
        <w:r w:rsidDel="00C215E1">
          <w:rPr>
            <w:szCs w:val="24"/>
          </w:rPr>
          <w:delText>GUI</w:delText>
        </w:r>
        <w:commentRangeEnd w:id="176"/>
        <w:r w:rsidR="00772E15" w:rsidDel="00C215E1">
          <w:rPr>
            <w:rStyle w:val="Kommentarzeichen"/>
            <w:rFonts w:ascii="Calibri" w:eastAsia="Times New Roman" w:hAnsi="Calibri"/>
            <w:lang w:val="en-US" w:eastAsia="x-none"/>
          </w:rPr>
          <w:commentReference w:id="176"/>
        </w:r>
      </w:del>
      <w:commentRangeEnd w:id="177"/>
      <w:r w:rsidR="00C215E1">
        <w:rPr>
          <w:rStyle w:val="Kommentarzeichen"/>
          <w:rFonts w:ascii="Calibri" w:eastAsia="Times New Roman" w:hAnsi="Calibri"/>
          <w:lang w:val="en-US" w:eastAsia="x-none"/>
        </w:rPr>
        <w:commentReference w:id="177"/>
      </w:r>
      <w:r>
        <w:rPr>
          <w:szCs w:val="24"/>
        </w:rPr>
        <w:t xml:space="preserve"> for accessing it.</w:t>
      </w:r>
    </w:p>
    <w:p w14:paraId="5B51C281" w14:textId="77777777" w:rsidR="006A2DB6" w:rsidRDefault="006A2DB6" w:rsidP="00A63300">
      <w:pPr>
        <w:pStyle w:val="berschrift3"/>
      </w:pPr>
      <w:r w:rsidRPr="00A63300">
        <w:t xml:space="preserve">Needs of different applications, addressed by </w:t>
      </w:r>
      <w:r w:rsidRPr="00A63300">
        <w:rPr>
          <w:rStyle w:val="ISOCode"/>
        </w:rPr>
        <w:t>&lt;</w:t>
      </w:r>
      <w:proofErr w:type="spellStart"/>
      <w:r w:rsidRPr="00A63300">
        <w:rPr>
          <w:rStyle w:val="ISOCode"/>
        </w:rPr>
        <w:t>custom_attributes</w:t>
      </w:r>
      <w:proofErr w:type="spellEnd"/>
      <w:r w:rsidRPr="00A63300">
        <w:rPr>
          <w:rStyle w:val="ISOCode"/>
        </w:rPr>
        <w:t>/&gt;</w:t>
      </w:r>
      <w:r w:rsidRPr="00A63300">
        <w:t xml:space="preserve"> and </w:t>
      </w:r>
      <w:r w:rsidRPr="00A63300">
        <w:rPr>
          <w:rStyle w:val="ISOCode"/>
          <w:szCs w:val="24"/>
        </w:rPr>
        <w:t>&lt;appdata/&gt;</w:t>
      </w:r>
    </w:p>
    <w:p w14:paraId="6A9FC2B3" w14:textId="77777777"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Textkrper"/>
        <w:autoSpaceDE w:val="0"/>
        <w:autoSpaceDN w:val="0"/>
        <w:adjustRightInd w:val="0"/>
        <w:rPr>
          <w:szCs w:val="24"/>
        </w:rPr>
      </w:pPr>
      <w:r>
        <w:rPr>
          <w:szCs w:val="24"/>
        </w:rPr>
        <w:t xml:space="preserve">The internal structure of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berschrift3"/>
      </w:pPr>
      <w:r w:rsidRPr="00A63300">
        <w:t xml:space="preserve">Different levels of </w:t>
      </w:r>
      <w:r w:rsidRPr="00F12DF8">
        <w:rPr>
          <w:rStyle w:val="ISOCode"/>
        </w:rPr>
        <w:t>&lt;</w:t>
      </w:r>
      <w:proofErr w:type="spellStart"/>
      <w:r w:rsidRPr="00F12DF8">
        <w:rPr>
          <w:rStyle w:val="ISOCode"/>
        </w:rPr>
        <w:t>custom_attributes</w:t>
      </w:r>
      <w:proofErr w:type="spellEnd"/>
      <w:r w:rsidRPr="00F12DF8">
        <w:rPr>
          <w:rStyle w:val="ISOCode"/>
        </w:rPr>
        <w:t>/&gt;</w:t>
      </w:r>
      <w:r w:rsidRPr="00A63300">
        <w:t xml:space="preserve"> and </w:t>
      </w:r>
      <w:r w:rsidRPr="00A63300">
        <w:rPr>
          <w:rStyle w:val="ISOCode"/>
          <w:szCs w:val="24"/>
        </w:rPr>
        <w:t>&lt;appdata/&gt;</w:t>
      </w:r>
      <w:r w:rsidRPr="00A63300">
        <w:rPr>
          <w:rFonts w:cs="Courier New"/>
        </w:rPr>
        <w:t xml:space="preserve"> within χMCF data model</w:t>
      </w:r>
    </w:p>
    <w:p w14:paraId="1BE4DD7A" w14:textId="77388855" w:rsidR="006A2DB6" w:rsidRDefault="006A2DB6">
      <w:pPr>
        <w:pStyle w:val="Textkrper"/>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have been introduced in </w:t>
      </w:r>
      <w:del w:id="179"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r w:rsidR="00B841A2">
        <w:rPr>
          <w:szCs w:val="24"/>
        </w:rPr>
        <w:t>espectively</w:t>
      </w:r>
      <w:r>
        <w:rPr>
          <w:szCs w:val="24"/>
        </w:rPr>
        <w:t xml:space="preserve">. In this </w:t>
      </w:r>
      <w:r w:rsidR="00B841A2">
        <w:rPr>
          <w:szCs w:val="24"/>
        </w:rPr>
        <w:t>sub</w:t>
      </w:r>
      <w:r>
        <w:rPr>
          <w:szCs w:val="24"/>
        </w:rPr>
        <w:t>clause, they are compared regarding their arrangement in the XML tree.</w:t>
      </w:r>
    </w:p>
    <w:p w14:paraId="361162B2" w14:textId="513B3FDA" w:rsidR="006A2DB6" w:rsidRDefault="006A2DB6">
      <w:pPr>
        <w:pStyle w:val="Textkrper"/>
        <w:autoSpaceDE w:val="0"/>
        <w:autoSpaceDN w:val="0"/>
        <w:adjustRightInd w:val="0"/>
        <w:rPr>
          <w:szCs w:val="24"/>
        </w:rPr>
      </w:pPr>
      <w:r w:rsidRPr="00F12DF8">
        <w:rPr>
          <w:rStyle w:val="ISOCode"/>
        </w:rPr>
        <w:t>&lt;appdata/&gt;</w:t>
      </w:r>
      <w:r>
        <w:rPr>
          <w:szCs w:val="24"/>
        </w:rPr>
        <w:t xml:space="preserve"> may be used </w:t>
      </w:r>
      <w:bookmarkStart w:id="180" w:name="_Hlk166614678"/>
      <w:r w:rsidR="00B841A2">
        <w:rPr>
          <w:szCs w:val="24"/>
        </w:rPr>
        <w:t xml:space="preserve">either </w:t>
      </w:r>
      <w:bookmarkEnd w:id="180"/>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w:t>
      </w:r>
      <w:proofErr w:type="spellStart"/>
      <w:r w:rsidRPr="00F12DF8">
        <w:rPr>
          <w:rStyle w:val="ISOCode"/>
        </w:rPr>
        <w:t>xmcf</w:t>
      </w:r>
      <w:proofErr w:type="spellEnd"/>
      <w:r w:rsidRPr="00F12DF8">
        <w:rPr>
          <w:rStyle w:val="ISOCode"/>
        </w:rPr>
        <w:t>/&gt;</w:t>
      </w:r>
      <w:r>
        <w:rPr>
          <w:szCs w:val="24"/>
        </w:rPr>
        <w:t xml:space="preserve"> element),</w:t>
      </w:r>
      <w:r w:rsidR="00B841A2">
        <w:rPr>
          <w:szCs w:val="24"/>
        </w:rPr>
        <w:t xml:space="preserve"> or</w:t>
      </w:r>
    </w:p>
    <w:p w14:paraId="53C8952F" w14:textId="5C3556E5"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or both</w:t>
      </w:r>
      <w:r w:rsidR="006A2DB6">
        <w:rPr>
          <w:szCs w:val="24"/>
        </w:rPr>
        <w:t>.</w:t>
      </w:r>
    </w:p>
    <w:p w14:paraId="4A57F47D" w14:textId="77777777" w:rsidR="006A2DB6" w:rsidRDefault="006A2DB6">
      <w:pPr>
        <w:pStyle w:val="Textkrper"/>
        <w:autoSpaceDE w:val="0"/>
        <w:autoSpaceDN w:val="0"/>
        <w:adjustRightInd w:val="0"/>
        <w:rPr>
          <w:szCs w:val="24"/>
        </w:rPr>
      </w:pPr>
      <w:r>
        <w:rPr>
          <w:szCs w:val="24"/>
        </w:rPr>
        <w:t xml:space="preserve">In contrast to this, the element </w:t>
      </w:r>
      <w:r w:rsidRPr="00F12DF8">
        <w:rPr>
          <w:rStyle w:val="ISOCode"/>
        </w:rPr>
        <w:t>&lt;</w:t>
      </w:r>
      <w:proofErr w:type="spellStart"/>
      <w:r w:rsidRPr="00F12DF8">
        <w:rPr>
          <w:rStyle w:val="ISOCode"/>
        </w:rPr>
        <w:t>custom_attributes_list</w:t>
      </w:r>
      <w:proofErr w:type="spellEnd"/>
      <w:r w:rsidRPr="00F12DF8">
        <w:rPr>
          <w:rStyle w:val="ISOCode"/>
        </w:rPr>
        <w:t>/&gt;</w:t>
      </w:r>
      <w:r>
        <w:rPr>
          <w:szCs w:val="24"/>
        </w:rPr>
        <w:t xml:space="preserve"> can only be used within any single connector, but not at root level. This is justified below.</w:t>
      </w:r>
    </w:p>
    <w:p w14:paraId="2B4B397A" w14:textId="77777777" w:rsidR="006A2DB6" w:rsidRDefault="006A2DB6">
      <w:pPr>
        <w:pStyle w:val="Textkrper"/>
        <w:autoSpaceDE w:val="0"/>
        <w:autoSpaceDN w:val="0"/>
        <w:adjustRightInd w:val="0"/>
        <w:rPr>
          <w:szCs w:val="24"/>
        </w:rPr>
      </w:pPr>
      <w:r>
        <w:rPr>
          <w:szCs w:val="24"/>
        </w:rPr>
        <w:t xml:space="preserve">In the usual scenario where multiple χMCF files, each containing connections of subsystems, are to be read and combined in an application, the application must deal with possible conflicts between data at </w:t>
      </w:r>
      <w:r>
        <w:rPr>
          <w:szCs w:val="24"/>
        </w:rPr>
        <w:lastRenderedPageBreak/>
        <w:t>root level (which applies to many connectors) and data at connector level (which applies to a single connector, only).</w:t>
      </w:r>
    </w:p>
    <w:p w14:paraId="7FE8BD88" w14:textId="77777777" w:rsidR="006A2DB6" w:rsidRDefault="006A2DB6">
      <w:pPr>
        <w:pStyle w:val="Textkrper"/>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Textkrper"/>
        <w:autoSpaceDE w:val="0"/>
        <w:autoSpaceDN w:val="0"/>
        <w:adjustRightInd w:val="0"/>
        <w:rPr>
          <w:szCs w:val="24"/>
        </w:rPr>
      </w:pPr>
      <w:r>
        <w:rPr>
          <w:szCs w:val="24"/>
        </w:rPr>
        <w:t xml:space="preserve">On the other hand, the purpose of a </w:t>
      </w:r>
      <w:r w:rsidRPr="00F12DF8">
        <w:rPr>
          <w:rStyle w:val="ISOCode"/>
        </w:rPr>
        <w:t>&lt;</w:t>
      </w:r>
      <w:proofErr w:type="spellStart"/>
      <w:r w:rsidRPr="00F12DF8">
        <w:rPr>
          <w:rStyle w:val="ISOCode"/>
        </w:rPr>
        <w:t>custom_attributes</w:t>
      </w:r>
      <w:proofErr w:type="spellEnd"/>
      <w:r w:rsidRPr="00F12DF8">
        <w:rPr>
          <w:rStyle w:val="ISOCode"/>
        </w:rPr>
        <w:t>/&gt;</w:t>
      </w:r>
      <w:r>
        <w:rPr>
          <w:szCs w:val="24"/>
        </w:rPr>
        <w:t xml:space="preserve"> element assumed at root level would not be known to a random application. Conflicts with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w:t>
      </w:r>
      <w:proofErr w:type="spellStart"/>
      <w:r>
        <w:rPr>
          <w:rStyle w:val="ISOCode"/>
          <w:rFonts w:cs="Times New Roman"/>
          <w:szCs w:val="24"/>
        </w:rPr>
        <w:t>custom_attributes</w:t>
      </w:r>
      <w:proofErr w:type="spellEnd"/>
      <w:r>
        <w:rPr>
          <w:rStyle w:val="ISOCode"/>
          <w:rFonts w:cs="Times New Roman"/>
          <w:szCs w:val="24"/>
        </w:rPr>
        <w:t>/&gt;</w:t>
      </w:r>
      <w:r>
        <w:rPr>
          <w:szCs w:val="24"/>
        </w:rPr>
        <w:t xml:space="preserve"> conflicts to the user. This is undesirable.</w:t>
      </w:r>
    </w:p>
    <w:p w14:paraId="2D044A76" w14:textId="31A5A6D8" w:rsidR="006A2DB6" w:rsidRDefault="00F54986">
      <w:pPr>
        <w:pStyle w:val="Textkrper"/>
        <w:autoSpaceDE w:val="0"/>
        <w:autoSpaceDN w:val="0"/>
        <w:adjustRightInd w:val="0"/>
        <w:rPr>
          <w:szCs w:val="24"/>
        </w:rPr>
      </w:pPr>
      <w:r>
        <w:rPr>
          <w:szCs w:val="24"/>
        </w:rPr>
        <w:t>B</w:t>
      </w:r>
      <w:r w:rsidR="006A2DB6">
        <w:rPr>
          <w:szCs w:val="24"/>
        </w:rPr>
        <w:t xml:space="preserve">ecause </w:t>
      </w:r>
      <w:r w:rsidR="006A2DB6" w:rsidRPr="00AA1AE9">
        <w:rPr>
          <w:rStyle w:val="ISOCode"/>
        </w:rPr>
        <w:t>&lt;</w:t>
      </w:r>
      <w:proofErr w:type="spellStart"/>
      <w:r w:rsidR="006A2DB6" w:rsidRPr="00AA1AE9">
        <w:rPr>
          <w:rStyle w:val="ISOCode"/>
        </w:rPr>
        <w:t>custom_attributes</w:t>
      </w:r>
      <w:proofErr w:type="spellEnd"/>
      <w:r w:rsidR="006A2DB6" w:rsidRPr="00AA1AE9">
        <w:rPr>
          <w:rStyle w:val="ISOCode"/>
        </w:rPr>
        <w:t>/&gt;</w:t>
      </w:r>
      <w:r w:rsidR="006A2DB6">
        <w:rPr>
          <w:szCs w:val="24"/>
        </w:rPr>
        <w:t xml:space="preserve"> may only </w:t>
      </w:r>
      <w:r>
        <w:rPr>
          <w:szCs w:val="24"/>
        </w:rPr>
        <w:t xml:space="preserve">be </w:t>
      </w:r>
      <w:r w:rsidR="006A2DB6">
        <w:rPr>
          <w:szCs w:val="24"/>
        </w:rPr>
        <w:t xml:space="preserve">within a single connector, no conflicts can arise. Any application should be able to handle </w:t>
      </w:r>
      <w:r w:rsidR="006A2DB6">
        <w:rPr>
          <w:rStyle w:val="ISOCode"/>
          <w:rFonts w:cs="Times New Roman"/>
          <w:szCs w:val="24"/>
        </w:rPr>
        <w:t>&lt;</w:t>
      </w:r>
      <w:proofErr w:type="spellStart"/>
      <w:r w:rsidR="006A2DB6">
        <w:rPr>
          <w:rStyle w:val="ISOCode"/>
          <w:rFonts w:cs="Times New Roman"/>
          <w:szCs w:val="24"/>
        </w:rPr>
        <w:t>custom_attributes</w:t>
      </w:r>
      <w:proofErr w:type="spellEnd"/>
      <w:r w:rsidR="006A2DB6">
        <w:rPr>
          <w:rStyle w:val="ISOCode"/>
          <w:rFonts w:cs="Times New Roman"/>
          <w:szCs w:val="24"/>
        </w:rPr>
        <w:t>/&gt;</w:t>
      </w:r>
      <w:r w:rsidR="006A2DB6">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berschrift1"/>
        <w:autoSpaceDE w:val="0"/>
        <w:autoSpaceDN w:val="0"/>
        <w:adjustRightInd w:val="0"/>
        <w:rPr>
          <w:rFonts w:eastAsia="Times New Roman"/>
          <w:szCs w:val="24"/>
        </w:rPr>
      </w:pPr>
      <w:r>
        <w:rPr>
          <w:rFonts w:eastAsia="Times New Roman"/>
          <w:szCs w:val="24"/>
        </w:rPr>
        <w:t>0D connections</w:t>
      </w:r>
    </w:p>
    <w:p w14:paraId="32BDBDFA" w14:textId="0B4CE4B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r w:rsidR="00F54986">
        <w:rPr>
          <w:rFonts w:eastAsia="Times New Roman"/>
          <w:szCs w:val="24"/>
        </w:rPr>
        <w:t>d</w:t>
      </w:r>
      <w:r>
        <w:rPr>
          <w:rFonts w:eastAsia="Times New Roman"/>
          <w:szCs w:val="24"/>
        </w:rPr>
        <w:t>efinitions</w:t>
      </w:r>
    </w:p>
    <w:p w14:paraId="342DDFF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Textkrper"/>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proofErr w:type="spellStart"/>
            <w:r w:rsidRPr="006A2DB6">
              <w:rPr>
                <w:szCs w:val="24"/>
              </w:rPr>
              <w:t>quality_control</w:t>
            </w:r>
            <w:proofErr w:type="spellEnd"/>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181"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7E75354A" w:rsidR="006A2DB6" w:rsidRDefault="006A2DB6">
      <w:pPr>
        <w:pStyle w:val="Textkrper"/>
        <w:autoSpaceDE w:val="0"/>
        <w:autoSpaceDN w:val="0"/>
        <w:adjustRightInd w:val="0"/>
        <w:rPr>
          <w:szCs w:val="24"/>
        </w:rPr>
      </w:pPr>
      <w:r>
        <w:rPr>
          <w:szCs w:val="24"/>
        </w:rPr>
        <w:t xml:space="preserve">The label defines the human readable identification of a connection. It </w:t>
      </w:r>
      <w:r w:rsidR="00F54986">
        <w:rPr>
          <w:szCs w:val="24"/>
        </w:rPr>
        <w:t xml:space="preserve">can </w:t>
      </w:r>
      <w:r>
        <w:rPr>
          <w:szCs w:val="24"/>
        </w:rPr>
        <w:t>contain a description of the connection or simply an index as an integer.</w:t>
      </w:r>
    </w:p>
    <w:p w14:paraId="0DF66D99" w14:textId="678A6F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F54986">
        <w:rPr>
          <w:szCs w:val="24"/>
        </w:rPr>
        <w:t>XAMPLE</w:t>
      </w:r>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15C1D890"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lastRenderedPageBreak/>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Textkrper"/>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0A53810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Textkrper"/>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5E8EB21C" w:rsidR="006A2DB6" w:rsidRPr="00EC4DAD" w:rsidRDefault="006A2DB6" w:rsidP="006A2DB6">
            <w:pPr>
              <w:pStyle w:val="Tableheader"/>
              <w:autoSpaceDE w:val="0"/>
              <w:autoSpaceDN w:val="0"/>
              <w:adjustRightInd w:val="0"/>
              <w:jc w:val="both"/>
              <w:rPr>
                <w:b/>
              </w:rPr>
            </w:pPr>
            <w:del w:id="182" w:author="Franke, Carsten" w:date="2024-05-14T19:39:00Z" w16du:dateUtc="2024-05-14T17:39:00Z">
              <w:r w:rsidRPr="00EC4DAD" w:rsidDel="00936D25">
                <w:rPr>
                  <w:b/>
                  <w:szCs w:val="24"/>
                </w:rPr>
                <w:delText>Value Space</w:delText>
              </w:r>
            </w:del>
            <w:ins w:id="183"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798FC58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93C12">
        <w:rPr>
          <w:szCs w:val="24"/>
        </w:rPr>
        <w:t>XAMPLE</w:t>
      </w:r>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Textkrper"/>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and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They both specify a direction vector. Lengths of both vectors are not relevant but must be &gt; 0.</w:t>
      </w:r>
    </w:p>
    <w:p w14:paraId="5F2C62B9" w14:textId="77777777" w:rsidR="006A2DB6" w:rsidRDefault="006A2DB6">
      <w:pPr>
        <w:pStyle w:val="Textkrper"/>
        <w:autoSpaceDE w:val="0"/>
        <w:autoSpaceDN w:val="0"/>
        <w:adjustRightInd w:val="0"/>
        <w:rPr>
          <w:szCs w:val="24"/>
        </w:rPr>
      </w:pPr>
      <w:r>
        <w:rPr>
          <w:szCs w:val="24"/>
        </w:rPr>
        <w:lastRenderedPageBreak/>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xml:space="preserve"> is not allowed to vanish, that means both vectors are not allowed to be collinear.</w:t>
      </w:r>
    </w:p>
    <w:p w14:paraId="7D08F12B" w14:textId="77777777" w:rsidR="006A2DB6" w:rsidRDefault="006A2DB6">
      <w:pPr>
        <w:pStyle w:val="Textkrper"/>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relative to </w:t>
      </w:r>
      <w:r w:rsidRPr="00F125CF">
        <w:rPr>
          <w:rStyle w:val="ISOCode"/>
        </w:rPr>
        <w:t>&lt;</w:t>
      </w:r>
      <w:proofErr w:type="spellStart"/>
      <w:r w:rsidRPr="00F125CF">
        <w:rPr>
          <w:rStyle w:val="ISOCode"/>
        </w:rPr>
        <w:t>normal_direction</w:t>
      </w:r>
      <w:proofErr w:type="spellEnd"/>
      <w:r w:rsidRPr="00F125CF">
        <w:rPr>
          <w:rStyle w:val="ISOCode"/>
        </w:rPr>
        <w:t>/&gt;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Textkrper"/>
        <w:autoSpaceDE w:val="0"/>
        <w:autoSpaceDN w:val="0"/>
        <w:adjustRightInd w:val="0"/>
        <w:rPr>
          <w:szCs w:val="24"/>
        </w:rPr>
      </w:pPr>
      <w:r>
        <w:rPr>
          <w:szCs w:val="24"/>
        </w:rPr>
        <w:t xml:space="preserve">The XML specification of the </w:t>
      </w:r>
      <w:r w:rsidRPr="00F87281">
        <w:rPr>
          <w:rStyle w:val="ISOCode"/>
        </w:rPr>
        <w:t>&lt;</w:t>
      </w:r>
      <w:proofErr w:type="spellStart"/>
      <w:r w:rsidRPr="00F87281">
        <w:rPr>
          <w:rStyle w:val="ISOCode"/>
        </w:rPr>
        <w:t>normal_direction</w:t>
      </w:r>
      <w:proofErr w:type="spellEnd"/>
      <w:r w:rsidRPr="00F87281">
        <w:rPr>
          <w:rStyle w:val="ISOCode"/>
        </w:rPr>
        <w:t>/&gt;</w:t>
      </w:r>
      <w:r>
        <w:rPr>
          <w:szCs w:val="24"/>
        </w:rPr>
        <w:t xml:space="preserve"> and </w:t>
      </w:r>
      <w:r w:rsidRPr="00F87281">
        <w:rPr>
          <w:rStyle w:val="ISOCode"/>
        </w:rPr>
        <w:t>&lt;</w:t>
      </w:r>
      <w:proofErr w:type="spellStart"/>
      <w:r w:rsidRPr="00F87281">
        <w:rPr>
          <w:rStyle w:val="ISOCode"/>
        </w:rPr>
        <w:t>tangential_direction</w:t>
      </w:r>
      <w:proofErr w:type="spellEnd"/>
      <w:r w:rsidRPr="00F87281">
        <w:rPr>
          <w:rStyle w:val="ISOCode"/>
        </w:rPr>
        <w:t>/&gt;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w:t>
      </w:r>
      <w:proofErr w:type="spellStart"/>
      <w:r w:rsidR="006A2DB6" w:rsidRPr="00F125CF">
        <w:rPr>
          <w:rStyle w:val="ISOCode"/>
        </w:rPr>
        <w:t>normal_direction</w:t>
      </w:r>
      <w:proofErr w:type="spellEnd"/>
      <w:r w:rsidR="006A2DB6" w:rsidRPr="00F125CF">
        <w:rPr>
          <w:rStyle w:val="ISOCode"/>
        </w:rPr>
        <w:t>/&gt;</w:t>
      </w:r>
      <w:r w:rsidR="006A2DB6">
        <w:rPr>
          <w:szCs w:val="24"/>
        </w:rPr>
        <w:t xml:space="preserve"> &amp; </w:t>
      </w:r>
      <w:r w:rsidR="006A2DB6" w:rsidRPr="00F125CF">
        <w:rPr>
          <w:rStyle w:val="ISOCode"/>
        </w:rPr>
        <w:t>&lt;</w:t>
      </w:r>
      <w:proofErr w:type="spellStart"/>
      <w:r w:rsidR="006A2DB6" w:rsidRPr="00F125CF">
        <w:rPr>
          <w:rStyle w:val="ISOCode"/>
        </w:rPr>
        <w:t>tangential_direction</w:t>
      </w:r>
      <w:proofErr w:type="spellEnd"/>
      <w:r w:rsidR="006A2DB6" w:rsidRPr="00F125CF">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41575072" w:rsidR="006A2DB6" w:rsidRPr="00EC4DAD" w:rsidRDefault="006A2DB6" w:rsidP="006A2DB6">
            <w:pPr>
              <w:pStyle w:val="Tableheader"/>
              <w:autoSpaceDE w:val="0"/>
              <w:autoSpaceDN w:val="0"/>
              <w:adjustRightInd w:val="0"/>
              <w:jc w:val="both"/>
              <w:rPr>
                <w:b/>
              </w:rPr>
            </w:pPr>
            <w:del w:id="184" w:author="Franke, Carsten" w:date="2024-05-14T19:39:00Z" w16du:dateUtc="2024-05-14T17:39:00Z">
              <w:r w:rsidRPr="00EC4DAD" w:rsidDel="00936D25">
                <w:rPr>
                  <w:b/>
                  <w:szCs w:val="24"/>
                </w:rPr>
                <w:delText>Value Space</w:delText>
              </w:r>
            </w:del>
            <w:ins w:id="185"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Textkrper"/>
        <w:autoSpaceDE w:val="0"/>
        <w:autoSpaceDN w:val="0"/>
        <w:adjustRightInd w:val="0"/>
        <w:rPr>
          <w:szCs w:val="24"/>
        </w:rPr>
      </w:pPr>
      <w:r>
        <w:rPr>
          <w:szCs w:val="24"/>
        </w:rPr>
        <w:t>Both elements do not allow for any nested elements.</w:t>
      </w:r>
    </w:p>
    <w:p w14:paraId="24D525E5" w14:textId="5B730EF0" w:rsidR="006A2DB6" w:rsidRDefault="006A2DB6" w:rsidP="00DA70CB">
      <w:pPr>
        <w:pStyle w:val="Textkrper"/>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w:t>
      </w:r>
      <w:proofErr w:type="spellStart"/>
      <w:r w:rsidRPr="00F125CF">
        <w:rPr>
          <w:rStyle w:val="ISOCode"/>
        </w:rPr>
        <w:t>normal_direction</w:t>
      </w:r>
      <w:proofErr w:type="spellEnd"/>
      <w:r w:rsidRPr="00F125CF">
        <w:rPr>
          <w:rStyle w:val="ISOCode"/>
        </w:rPr>
        <w:t>/&gt;</w:t>
      </w:r>
      <w:r>
        <w:rPr>
          <w:szCs w:val="24"/>
        </w:rPr>
        <w:t>, using a spherical characteristic, which may not be very reliable.</w:t>
      </w:r>
      <w:ins w:id="186" w:author="Franke, Carsten" w:date="2024-05-15T12:12:00Z" w16du:dateUtc="2024-05-15T10:12:00Z">
        <w:r w:rsidR="00DA70CB">
          <w:rPr>
            <w:szCs w:val="24"/>
          </w:rPr>
          <w:t xml:space="preserve"> </w:t>
        </w:r>
      </w:ins>
      <w:ins w:id="187" w:author="Franke, Carsten" w:date="2024-05-15T12:13:00Z" w16du:dateUtc="2024-05-15T10:13:00Z">
        <w:r w:rsidR="00DA70CB" w:rsidRPr="00DA70CB">
          <w:rPr>
            <w:szCs w:val="24"/>
          </w:rPr>
          <w:t>In this situation</w:t>
        </w:r>
        <w:r w:rsidR="00DA70CB">
          <w:rPr>
            <w:szCs w:val="24"/>
          </w:rPr>
          <w:t>,</w:t>
        </w:r>
      </w:ins>
      <w:r>
        <w:rPr>
          <w:szCs w:val="24"/>
        </w:rPr>
        <w:t xml:space="preserve"> </w:t>
      </w:r>
      <w:r w:rsidRPr="00F125CF">
        <w:rPr>
          <w:rStyle w:val="ISOCode"/>
        </w:rPr>
        <w:t>&lt;</w:t>
      </w:r>
      <w:proofErr w:type="spellStart"/>
      <w:r w:rsidRPr="00F125CF">
        <w:rPr>
          <w:rStyle w:val="ISOCode"/>
        </w:rPr>
        <w:t>tangential_direction</w:t>
      </w:r>
      <w:proofErr w:type="spellEnd"/>
      <w:r w:rsidRPr="00F125CF">
        <w:rPr>
          <w:rStyle w:val="ISOCode"/>
        </w:rPr>
        <w:t>/&gt;</w:t>
      </w:r>
      <w:r>
        <w:rPr>
          <w:szCs w:val="24"/>
        </w:rPr>
        <w:t xml:space="preserve"> can </w:t>
      </w:r>
      <w:del w:id="188" w:author="Franke, Carsten" w:date="2024-05-15T12:13:00Z" w16du:dateUtc="2024-05-15T10:13:00Z">
        <w:r w:rsidDel="00DA70CB">
          <w:rPr>
            <w:szCs w:val="24"/>
          </w:rPr>
          <w:delText xml:space="preserve">then </w:delText>
        </w:r>
      </w:del>
      <w:r>
        <w:rPr>
          <w:szCs w:val="24"/>
        </w:rPr>
        <w:t xml:space="preserve">only be guessed, implying a random orientation of the connection (e.g. a </w:t>
      </w:r>
      <w:proofErr w:type="spellStart"/>
      <w:r>
        <w:rPr>
          <w:szCs w:val="24"/>
        </w:rPr>
        <w:t>robscan</w:t>
      </w:r>
      <w:proofErr w:type="spellEnd"/>
      <w:r>
        <w:rPr>
          <w:szCs w:val="24"/>
        </w:rPr>
        <w:t>) in receiving system. Therefore, it is recommended for a receiving system to issue a warning, at least.</w:t>
      </w:r>
    </w:p>
    <w:p w14:paraId="201B8FF8" w14:textId="0488A64B"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r w:rsidR="00D93C12">
        <w:rPr>
          <w:szCs w:val="24"/>
          <w:lang w:val="fr-CH"/>
        </w:rPr>
        <w:t>XAMPLE</w:t>
      </w:r>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ml:space="preserve">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1FDD1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sidR="00D93C12">
        <w:rPr>
          <w:rFonts w:eastAsia="Times New Roman"/>
          <w:szCs w:val="24"/>
        </w:rPr>
        <w:t>s</w:t>
      </w:r>
      <w:r>
        <w:rPr>
          <w:rFonts w:eastAsia="Times New Roman"/>
          <w:szCs w:val="24"/>
        </w:rPr>
        <w:t>pecification</w:t>
      </w:r>
      <w:proofErr w:type="gramEnd"/>
    </w:p>
    <w:p w14:paraId="0C7E76D3" w14:textId="10938617" w:rsidR="006A2DB6" w:rsidRDefault="006A2DB6">
      <w:pPr>
        <w:pStyle w:val="Textkrper"/>
        <w:autoSpaceDE w:val="0"/>
        <w:autoSpaceDN w:val="0"/>
        <w:adjustRightInd w:val="0"/>
        <w:rPr>
          <w:szCs w:val="24"/>
        </w:rPr>
      </w:pPr>
      <w:r>
        <w:rPr>
          <w:szCs w:val="24"/>
        </w:rPr>
        <w:t>Each connection should be assigned a type during its life cycle. The XML definitions of all 0D connections contain the following elements (</w:t>
      </w:r>
      <w:r w:rsidR="00D93C12">
        <w:rPr>
          <w:szCs w:val="24"/>
        </w:rPr>
        <w:t xml:space="preserve">see </w:t>
      </w:r>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7557A3A9" w:rsidR="006A2DB6" w:rsidRPr="00EC4DAD" w:rsidRDefault="006A2DB6" w:rsidP="006A2DB6">
            <w:pPr>
              <w:pStyle w:val="Tableheader"/>
              <w:autoSpaceDE w:val="0"/>
              <w:autoSpaceDN w:val="0"/>
              <w:adjustRightInd w:val="0"/>
              <w:jc w:val="both"/>
              <w:rPr>
                <w:b/>
              </w:rPr>
            </w:pPr>
            <w:del w:id="189" w:author="Franke, Carsten" w:date="2024-05-14T16:32:00Z" w16du:dateUtc="2024-05-14T14:32:00Z">
              <w:r w:rsidRPr="00EC4DAD" w:rsidDel="00213449">
                <w:rPr>
                  <w:b/>
                  <w:szCs w:val="24"/>
                </w:rPr>
                <w:delText>Nested Elements</w:delText>
              </w:r>
            </w:del>
            <w:ins w:id="190" w:author="Franke, Carsten" w:date="2024-05-14T16:32:00Z" w16du:dateUtc="2024-05-14T14:32:00Z">
              <w:r w:rsidR="00213449">
                <w:rPr>
                  <w:b/>
                  <w:szCs w:val="24"/>
                </w:rPr>
                <w:t>Nested elements</w:t>
              </w:r>
            </w:ins>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lastRenderedPageBreak/>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191"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192"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Textkrper"/>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proofErr w:type="spellStart"/>
      <w:r w:rsidRPr="00A72F4A">
        <w:rPr>
          <w:rStyle w:val="ISOCode"/>
        </w:rPr>
        <w:t>heat_stake</w:t>
      </w:r>
      <w:proofErr w:type="spellEnd"/>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proofErr w:type="spellStart"/>
      <w:r w:rsidRPr="00A72F4A">
        <w:rPr>
          <w:rStyle w:val="ISOCode"/>
        </w:rPr>
        <w:t>robscan</w:t>
      </w:r>
      <w:proofErr w:type="spellEnd"/>
      <w:r>
        <w:rPr>
          <w:szCs w:val="24"/>
        </w:rPr>
        <w:t xml:space="preserve">, </w:t>
      </w:r>
      <w:r w:rsidRPr="00A72F4A">
        <w:rPr>
          <w:rStyle w:val="ISOCode"/>
        </w:rPr>
        <w:t>spotweld</w:t>
      </w:r>
      <w:r>
        <w:rPr>
          <w:szCs w:val="24"/>
        </w:rPr>
        <w:t xml:space="preserve">, or </w:t>
      </w:r>
      <w:proofErr w:type="spellStart"/>
      <w:r w:rsidRPr="00A72F4A">
        <w:rPr>
          <w:rStyle w:val="ISOCode"/>
        </w:rPr>
        <w:t>threaded_connection</w:t>
      </w:r>
      <w:proofErr w:type="spellEnd"/>
      <w:r>
        <w:rPr>
          <w:szCs w:val="24"/>
        </w:rPr>
        <w:t xml:space="preserve">) may exist in </w:t>
      </w:r>
      <w:r w:rsidRPr="00A72F4A">
        <w:rPr>
          <w:rStyle w:val="ISOCode"/>
        </w:rPr>
        <w:t>&lt;connection_0d/&gt;</w:t>
      </w:r>
      <w:r>
        <w:rPr>
          <w:szCs w:val="24"/>
        </w:rPr>
        <w:t>. There is no default type.</w:t>
      </w:r>
    </w:p>
    <w:p w14:paraId="6461B41C" w14:textId="2CC8F3C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Spot </w:t>
      </w:r>
      <w:r w:rsidR="00D93C12">
        <w:rPr>
          <w:rFonts w:eastAsia="Times New Roman"/>
          <w:szCs w:val="24"/>
        </w:rPr>
        <w:t>w</w:t>
      </w:r>
      <w:r>
        <w:rPr>
          <w:rFonts w:eastAsia="Times New Roman"/>
          <w:szCs w:val="24"/>
        </w:rPr>
        <w:t>elds</w:t>
      </w:r>
    </w:p>
    <w:p w14:paraId="1347825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Textkrper"/>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r w:rsidR="00D93C12">
        <w:rPr>
          <w:szCs w:val="24"/>
        </w:rPr>
        <w:t xml:space="preserve">see </w:t>
      </w:r>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0762B66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D93C12">
              <w:rPr>
                <w:b/>
                <w:szCs w:val="24"/>
              </w:rPr>
              <w:t>e</w:t>
            </w:r>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19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19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19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Textkrper"/>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69DC426C" w:rsidR="006A2DB6" w:rsidRPr="00EC4DAD" w:rsidRDefault="006A2DB6" w:rsidP="004A50C8">
            <w:pPr>
              <w:pStyle w:val="Tableheader"/>
              <w:autoSpaceDE w:val="0"/>
              <w:autoSpaceDN w:val="0"/>
              <w:adjustRightInd w:val="0"/>
              <w:rPr>
                <w:b/>
              </w:rPr>
            </w:pPr>
            <w:del w:id="196" w:author="Franke, Carsten" w:date="2024-05-14T19:39:00Z" w16du:dateUtc="2024-05-14T17:39:00Z">
              <w:r w:rsidRPr="00EC4DAD" w:rsidDel="00936D25">
                <w:rPr>
                  <w:b/>
                  <w:szCs w:val="24"/>
                </w:rPr>
                <w:delText>Value Space</w:delText>
              </w:r>
            </w:del>
            <w:ins w:id="197" w:author="Franke, Carsten" w:date="2024-05-14T19:39:00Z" w16du:dateUtc="2024-05-14T17:39:00Z">
              <w:r w:rsidR="00936D25">
                <w:rPr>
                  <w:b/>
                  <w:szCs w:val="24"/>
                </w:rPr>
                <w:t>Value space</w:t>
              </w:r>
            </w:ins>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72F4A">
        <w:rPr>
          <w:rStyle w:val="ISOCode"/>
        </w:rPr>
        <w:t>diameter</w:t>
      </w:r>
      <w:proofErr w:type="gramEnd"/>
    </w:p>
    <w:p w14:paraId="109403E8" w14:textId="77777777" w:rsidR="006A2DB6" w:rsidRDefault="006A2DB6">
      <w:pPr>
        <w:pStyle w:val="Textkrper"/>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proofErr w:type="gramStart"/>
      <w:r w:rsidRPr="00E44057">
        <w:rPr>
          <w:rStyle w:val="ISOCode"/>
        </w:rPr>
        <w:t>technology</w:t>
      </w:r>
      <w:proofErr w:type="gramEnd"/>
    </w:p>
    <w:p w14:paraId="110EDCAA" w14:textId="77777777" w:rsidR="006A2DB6" w:rsidRDefault="006A2DB6">
      <w:pPr>
        <w:pStyle w:val="Textkrper"/>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Textkrper"/>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Textkrper"/>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r w:rsidR="008E7E7A">
        <w:rPr>
          <w:szCs w:val="24"/>
        </w:rPr>
        <w:t xml:space="preserve">see </w:t>
      </w:r>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340FD9B6"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7FA7EE9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8E7E7A">
        <w:rPr>
          <w:szCs w:val="24"/>
        </w:rPr>
        <w:t>XAMPLE</w:t>
      </w:r>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Textkrper"/>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 xml:space="preserve">8 — Robscans with different rotation angles, two of them </w:t>
      </w:r>
      <w:proofErr w:type="gramStart"/>
      <w:r w:rsidR="006A2DB6">
        <w:rPr>
          <w:szCs w:val="24"/>
        </w:rPr>
        <w:t>mirrored</w:t>
      </w:r>
      <w:proofErr w:type="gramEnd"/>
    </w:p>
    <w:p w14:paraId="6D0429E6" w14:textId="77777777" w:rsidR="006A2DB6" w:rsidRDefault="006A2DB6">
      <w:pPr>
        <w:pStyle w:val="Textkrper"/>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6E3C7836" w:rsidR="006A2DB6" w:rsidRDefault="006A2DB6">
      <w:pPr>
        <w:pStyle w:val="Textkrper"/>
        <w:autoSpaceDE w:val="0"/>
        <w:autoSpaceDN w:val="0"/>
        <w:adjustRightInd w:val="0"/>
        <w:rPr>
          <w:szCs w:val="24"/>
        </w:rPr>
      </w:pPr>
      <w:r>
        <w:rPr>
          <w:szCs w:val="24"/>
        </w:rPr>
        <w:t>There is a continuum of patterns for Robscans. Each one which shall be used at an assembly line needs to be verified (by simulation plus test) in advance</w:t>
      </w:r>
      <w:r w:rsidR="008E7E7A">
        <w:rPr>
          <w:szCs w:val="24"/>
        </w:rPr>
        <w:t>, which</w:t>
      </w:r>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766999F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r w:rsidR="008E7E7A">
        <w:rPr>
          <w:szCs w:val="24"/>
        </w:rPr>
        <w:t>.</w:t>
      </w:r>
    </w:p>
    <w:p w14:paraId="5606FD6B" w14:textId="14BD3856" w:rsidR="006A2DB6" w:rsidRDefault="006A2DB6">
      <w:pPr>
        <w:pStyle w:val="Textkrper"/>
        <w:autoSpaceDE w:val="0"/>
        <w:autoSpaceDN w:val="0"/>
        <w:adjustRightInd w:val="0"/>
        <w:rPr>
          <w:szCs w:val="24"/>
        </w:rPr>
      </w:pPr>
      <w:r>
        <w:rPr>
          <w:szCs w:val="24"/>
        </w:rPr>
        <w:t xml:space="preserve">However, subcontractors </w:t>
      </w:r>
      <w:del w:id="198" w:author="LUEJE Claudia" w:date="2024-05-02T17:52:00Z">
        <w:r w:rsidDel="008E7E7A">
          <w:rPr>
            <w:szCs w:val="24"/>
          </w:rPr>
          <w:delText xml:space="preserve">may </w:delText>
        </w:r>
      </w:del>
      <w:ins w:id="199" w:author="LUEJE Claudia" w:date="2024-05-02T17:52:00Z">
        <w:del w:id="200" w:author="Franke, Carsten" w:date="2024-05-14T21:50:00Z" w16du:dateUtc="2024-05-14T19:50:00Z">
          <w:r w:rsidR="008E7E7A" w:rsidDel="00D65412">
            <w:rPr>
              <w:szCs w:val="24"/>
            </w:rPr>
            <w:delText xml:space="preserve">can </w:delText>
          </w:r>
        </w:del>
      </w:ins>
      <w:ins w:id="201" w:author="Franke, Carsten" w:date="2024-05-14T21:50:00Z" w16du:dateUtc="2024-05-14T19:50:00Z">
        <w:r w:rsidR="00D65412" w:rsidRPr="00D65412">
          <w:rPr>
            <w:szCs w:val="24"/>
          </w:rPr>
          <w:t xml:space="preserve">possibly </w:t>
        </w:r>
      </w:ins>
      <w:r>
        <w:rPr>
          <w:szCs w:val="24"/>
        </w:rPr>
        <w:t xml:space="preserve">need to know the position and </w:t>
      </w:r>
      <w:del w:id="202" w:author="Franke, Carsten" w:date="2024-05-14T21:49:00Z" w16du:dateUtc="2024-05-14T19:49:00Z">
        <w:r w:rsidDel="00D65412">
          <w:rPr>
            <w:szCs w:val="24"/>
          </w:rPr>
          <w:delText>“</w:delText>
        </w:r>
      </w:del>
      <w:r>
        <w:rPr>
          <w:szCs w:val="24"/>
        </w:rPr>
        <w:t>bounding box</w:t>
      </w:r>
      <w:del w:id="203" w:author="Franke, Carsten" w:date="2024-05-14T21:49:00Z" w16du:dateUtc="2024-05-14T19:49:00Z">
        <w:r w:rsidDel="00D65412">
          <w:rPr>
            <w:szCs w:val="24"/>
          </w:rPr>
          <w:delText>”</w:delText>
        </w:r>
      </w:del>
      <w:r>
        <w:rPr>
          <w:szCs w:val="24"/>
        </w:rPr>
        <w:t xml:space="preserve">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23C36F5B" w:rsidR="006A2DB6" w:rsidRDefault="006A2DB6">
      <w:pPr>
        <w:pStyle w:val="Textkrper"/>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r w:rsidR="008E7E7A">
        <w:rPr>
          <w:szCs w:val="24"/>
        </w:rPr>
        <w:t xml:space="preserve">the </w:t>
      </w:r>
      <w:r>
        <w:rPr>
          <w:szCs w:val="24"/>
        </w:rPr>
        <w:t xml:space="preserve">subject of this document: In general, they are very </w:t>
      </w:r>
      <w:ins w:id="204" w:author="Franke, Carsten" w:date="2024-05-14T21:56:00Z" w16du:dateUtc="2024-05-14T19:56:00Z">
        <w:r w:rsidR="004A092E">
          <w:t>o</w:t>
        </w:r>
        <w:r w:rsidR="004A092E" w:rsidRPr="00D318FA">
          <w:t xml:space="preserve">riginal equipment manufacturer </w:t>
        </w:r>
        <w:r w:rsidR="004A092E">
          <w:t>(</w:t>
        </w:r>
      </w:ins>
      <w:commentRangeStart w:id="205"/>
      <w:commentRangeStart w:id="206"/>
      <w:r>
        <w:rPr>
          <w:szCs w:val="24"/>
        </w:rPr>
        <w:t>OEM</w:t>
      </w:r>
      <w:commentRangeEnd w:id="205"/>
      <w:r w:rsidR="008E7E7A">
        <w:rPr>
          <w:rStyle w:val="Kommentarzeichen"/>
          <w:rFonts w:ascii="Calibri" w:eastAsia="Times New Roman" w:hAnsi="Calibri"/>
          <w:lang w:val="en-US" w:eastAsia="x-none"/>
        </w:rPr>
        <w:commentReference w:id="205"/>
      </w:r>
      <w:commentRangeEnd w:id="206"/>
      <w:r w:rsidR="004A092E">
        <w:rPr>
          <w:rStyle w:val="Kommentarzeichen"/>
          <w:rFonts w:ascii="Calibri" w:eastAsia="Times New Roman" w:hAnsi="Calibri"/>
          <w:lang w:val="en-US" w:eastAsia="x-none"/>
        </w:rPr>
        <w:commentReference w:id="206"/>
      </w:r>
      <w:ins w:id="207" w:author="Franke, Carsten" w:date="2024-05-14T21:56:00Z" w16du:dateUtc="2024-05-14T19:56:00Z">
        <w:r w:rsidR="004A092E">
          <w:rPr>
            <w:szCs w:val="24"/>
          </w:rPr>
          <w:t>)</w:t>
        </w:r>
      </w:ins>
      <w:r>
        <w:rPr>
          <w:szCs w:val="24"/>
        </w:rPr>
        <w:t xml:space="preserve"> specific. However, to provide a minimum amount of information, 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pattern_length</w:t>
      </w:r>
      <w:proofErr w:type="spellEnd"/>
      <w:r>
        <w:rPr>
          <w:szCs w:val="24"/>
        </w:rPr>
        <w:t>.</w:t>
      </w:r>
    </w:p>
    <w:p w14:paraId="370A44AF" w14:textId="41724A5F" w:rsidR="006A2DB6" w:rsidRDefault="006A2DB6">
      <w:pPr>
        <w:pStyle w:val="Textkrper"/>
        <w:autoSpaceDE w:val="0"/>
        <w:autoSpaceDN w:val="0"/>
        <w:adjustRightInd w:val="0"/>
        <w:rPr>
          <w:szCs w:val="24"/>
        </w:rPr>
      </w:pPr>
      <w:r>
        <w:rPr>
          <w:szCs w:val="24"/>
        </w:rPr>
        <w:t xml:space="preserve">A Robscan is denoted by an element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E1200D3"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E7E7A">
              <w:rPr>
                <w:b/>
                <w:szCs w:val="24"/>
              </w:rPr>
              <w:t>e</w:t>
            </w:r>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proofErr w:type="spellStart"/>
            <w:r w:rsidRPr="006A2DB6">
              <w:rPr>
                <w:szCs w:val="24"/>
              </w:rPr>
              <w:t>robscan</w:t>
            </w:r>
            <w:proofErr w:type="spellEnd"/>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208"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209"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210"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Textkrper"/>
        <w:autoSpaceDE w:val="0"/>
        <w:autoSpaceDN w:val="0"/>
        <w:adjustRightInd w:val="0"/>
        <w:rPr>
          <w:szCs w:val="24"/>
        </w:rPr>
      </w:pPr>
      <w:r>
        <w:rPr>
          <w:szCs w:val="24"/>
        </w:rPr>
        <w:t xml:space="preserve">The XML specification of the </w:t>
      </w:r>
      <w:r w:rsidRPr="00A00F75">
        <w:rPr>
          <w:rStyle w:val="ISOCode"/>
        </w:rPr>
        <w:t>&lt;</w:t>
      </w:r>
      <w:proofErr w:type="spellStart"/>
      <w:r w:rsidRPr="00A00F75">
        <w:rPr>
          <w:rStyle w:val="ISOCode"/>
        </w:rPr>
        <w:t>robscan</w:t>
      </w:r>
      <w:proofErr w:type="spellEnd"/>
      <w:r w:rsidRPr="00A00F75">
        <w:rPr>
          <w:rStyle w:val="ISOCode"/>
        </w:rPr>
        <w:t>/&gt;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34FF195C" w:rsidR="006A2DB6" w:rsidRPr="00EC4DAD" w:rsidRDefault="006A2DB6" w:rsidP="006A2DB6">
            <w:pPr>
              <w:pStyle w:val="Tableheader"/>
              <w:autoSpaceDE w:val="0"/>
              <w:autoSpaceDN w:val="0"/>
              <w:adjustRightInd w:val="0"/>
              <w:jc w:val="both"/>
              <w:rPr>
                <w:b/>
              </w:rPr>
            </w:pPr>
            <w:r w:rsidRPr="00EC4DAD">
              <w:rPr>
                <w:b/>
                <w:szCs w:val="24"/>
              </w:rPr>
              <w:t xml:space="preserve">Value </w:t>
            </w:r>
            <w:r w:rsidR="00096DFA">
              <w:rPr>
                <w:b/>
                <w:szCs w:val="24"/>
              </w:rPr>
              <w:t>s</w:t>
            </w:r>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proofErr w:type="spellStart"/>
            <w:r w:rsidRPr="006A2DB6">
              <w:rPr>
                <w:szCs w:val="24"/>
              </w:rPr>
              <w:t>pattern_width</w:t>
            </w:r>
            <w:proofErr w:type="spellEnd"/>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proofErr w:type="spellStart"/>
            <w:r w:rsidRPr="006A2DB6">
              <w:rPr>
                <w:szCs w:val="24"/>
              </w:rPr>
              <w:t>pattern_length</w:t>
            </w:r>
            <w:proofErr w:type="spellEnd"/>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proofErr w:type="spellStart"/>
            <w:r w:rsidRPr="006A2DB6">
              <w:rPr>
                <w:szCs w:val="24"/>
              </w:rPr>
              <w:t>orientation_angle</w:t>
            </w:r>
            <w:proofErr w:type="spellEnd"/>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Textkrper"/>
        <w:autoSpaceDE w:val="0"/>
        <w:autoSpaceDN w:val="0"/>
        <w:adjustRightInd w:val="0"/>
        <w:rPr>
          <w:szCs w:val="24"/>
        </w:rPr>
      </w:pPr>
      <w:r>
        <w:rPr>
          <w:szCs w:val="24"/>
        </w:rPr>
        <w:t xml:space="preserve">All attributes of element </w:t>
      </w:r>
      <w:r w:rsidRPr="00BD4447">
        <w:rPr>
          <w:rStyle w:val="ISOCode"/>
        </w:rPr>
        <w:t>&lt;</w:t>
      </w:r>
      <w:proofErr w:type="spellStart"/>
      <w:r w:rsidRPr="00BD4447">
        <w:rPr>
          <w:rStyle w:val="ISOCode"/>
        </w:rPr>
        <w:t>robscan</w:t>
      </w:r>
      <w:proofErr w:type="spellEnd"/>
      <w:r w:rsidRPr="00BD4447">
        <w:rPr>
          <w:rStyle w:val="ISOCode"/>
        </w:rPr>
        <w:t>/&gt;</w:t>
      </w:r>
      <w:r>
        <w:rPr>
          <w:szCs w:val="24"/>
        </w:rPr>
        <w:t xml:space="preserve"> are optional for import to CAD or CAE processors. However, specific FE solvers may declare some of them to be mandatory.</w:t>
      </w:r>
    </w:p>
    <w:p w14:paraId="434D10CE" w14:textId="77777777" w:rsidR="006A2DB6" w:rsidRDefault="006A2DB6">
      <w:pPr>
        <w:pStyle w:val="Textkrper"/>
        <w:keepNext/>
        <w:autoSpaceDE w:val="0"/>
        <w:autoSpaceDN w:val="0"/>
        <w:adjustRightInd w:val="0"/>
        <w:rPr>
          <w:szCs w:val="24"/>
        </w:rPr>
        <w:pPrChange w:id="211" w:author="Franke, Carsten" w:date="2024-05-14T22:30:00Z" w16du:dateUtc="2024-05-14T20:30:00Z">
          <w:pPr>
            <w:pStyle w:val="Textkrper"/>
            <w:autoSpaceDE w:val="0"/>
            <w:autoSpaceDN w:val="0"/>
            <w:adjustRightInd w:val="0"/>
          </w:pPr>
        </w:pPrChange>
      </w:pPr>
      <w:r>
        <w:rPr>
          <w:szCs w:val="24"/>
        </w:rPr>
        <w:lastRenderedPageBreak/>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Textkrper"/>
        <w:keepNext/>
        <w:autoSpaceDE w:val="0"/>
        <w:autoSpaceDN w:val="0"/>
        <w:adjustRightInd w:val="0"/>
        <w:rPr>
          <w:szCs w:val="24"/>
        </w:rPr>
        <w:pPrChange w:id="212" w:author="Franke, Carsten" w:date="2024-05-14T22:30:00Z" w16du:dateUtc="2024-05-14T20:30:00Z">
          <w:pPr>
            <w:pStyle w:val="Textkrper"/>
            <w:autoSpaceDE w:val="0"/>
            <w:autoSpaceDN w:val="0"/>
            <w:adjustRightInd w:val="0"/>
          </w:pPr>
        </w:pPrChange>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proofErr w:type="gramStart"/>
      <w:r>
        <w:rPr>
          <w:szCs w:val="24"/>
        </w:rPr>
        <w:t>)</w:t>
      </w:r>
      <w:r w:rsidR="00096DFA">
        <w:rPr>
          <w:szCs w:val="24"/>
        </w:rPr>
        <w:t>;</w:t>
      </w:r>
      <w:proofErr w:type="gramEnd"/>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xml:space="preserve">: this is the width of the laser </w:t>
      </w:r>
      <w:proofErr w:type="gramStart"/>
      <w:r>
        <w:rPr>
          <w:szCs w:val="24"/>
        </w:rPr>
        <w:t>beam</w:t>
      </w:r>
      <w:r w:rsidR="00096DFA">
        <w:rPr>
          <w:szCs w:val="24"/>
        </w:rPr>
        <w:t>;</w:t>
      </w:r>
      <w:proofErr w:type="gramEnd"/>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proofErr w:type="spellStart"/>
      <w:r w:rsidRPr="00A00F75">
        <w:rPr>
          <w:rStyle w:val="ISOCode"/>
        </w:rPr>
        <w:t>pattern_width</w:t>
      </w:r>
      <w:proofErr w:type="spellEnd"/>
      <w:r>
        <w:rPr>
          <w:szCs w:val="24"/>
        </w:rPr>
        <w:t xml:space="preserve"> and </w:t>
      </w:r>
      <w:proofErr w:type="spellStart"/>
      <w:r w:rsidRPr="00A00F75">
        <w:rPr>
          <w:rStyle w:val="ISOCode"/>
        </w:rPr>
        <w:t>pattern_</w:t>
      </w:r>
      <w:proofErr w:type="gramStart"/>
      <w:r w:rsidRPr="00A00F75">
        <w:rPr>
          <w:rStyle w:val="ISOCode"/>
        </w:rPr>
        <w:t>length</w:t>
      </w:r>
      <w:proofErr w:type="spellEnd"/>
      <w:r w:rsidR="00DA68F2" w:rsidRPr="006E3134">
        <w:rPr>
          <w:rStyle w:val="ISOCode"/>
          <w:rFonts w:ascii="Cambria" w:hAnsi="Cambria"/>
        </w:rPr>
        <w:t>;</w:t>
      </w:r>
      <w:proofErr w:type="gramEnd"/>
    </w:p>
    <w:p w14:paraId="2F9CF8C9" w14:textId="729AE4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w:t>
      </w:r>
      <w:del w:id="213" w:author="Franke, Carsten" w:date="2024-05-14T21:59:00Z" w16du:dateUtc="2024-05-14T19:59:00Z">
        <w:r w:rsidDel="000B3483">
          <w:rPr>
            <w:szCs w:val="24"/>
          </w:rPr>
          <w:delText xml:space="preserve"> </w:delText>
        </w:r>
      </w:del>
      <w:r>
        <w:rPr>
          <w:szCs w:val="24"/>
        </w:rPr>
        <w:t xml:space="preserve">e. local y coordinate has to be </w:t>
      </w:r>
      <w:proofErr w:type="gramStart"/>
      <w:r>
        <w:rPr>
          <w:szCs w:val="24"/>
        </w:rPr>
        <w:t>inverted</w:t>
      </w:r>
      <w:r w:rsidR="00096DFA">
        <w:rPr>
          <w:szCs w:val="24"/>
        </w:rPr>
        <w:t>;</w:t>
      </w:r>
      <w:proofErr w:type="gramEnd"/>
    </w:p>
    <w:p w14:paraId="340116C7" w14:textId="0542617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00F75">
        <w:rPr>
          <w:rStyle w:val="ISOCode"/>
        </w:rPr>
        <w:t>orientation_angle</w:t>
      </w:r>
      <w:proofErr w:type="spellEnd"/>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bookmarkStart w:id="214" w:name="_Hlk166616476"/>
      <w:r w:rsidR="00DA68F2">
        <w:rPr>
          <w:szCs w:val="24"/>
        </w:rPr>
        <w:t>−</w:t>
      </w:r>
      <w:bookmarkEnd w:id="214"/>
      <w:r>
        <w:rPr>
          <w:szCs w:val="24"/>
        </w:rPr>
        <w:t xml:space="preserve">180°, 180°]. </w:t>
      </w:r>
      <w:r w:rsidR="00DA68F2">
        <w:rPr>
          <w:szCs w:val="24"/>
        </w:rPr>
        <w:t>−</w:t>
      </w:r>
      <w:r>
        <w:rPr>
          <w:szCs w:val="24"/>
        </w:rPr>
        <w:t>180° and +180° degree are regarded to be identical (</w:t>
      </w:r>
      <w:r w:rsidR="00096DFA">
        <w:rPr>
          <w:szCs w:val="24"/>
        </w:rPr>
        <w:t>a</w:t>
      </w:r>
      <w:r>
        <w:rPr>
          <w:szCs w:val="24"/>
        </w:rPr>
        <w:t>pplies also to equivalent ranges in another unit).</w:t>
      </w:r>
    </w:p>
    <w:p w14:paraId="28D3AF61" w14:textId="77777777" w:rsidR="006A2DB6" w:rsidRDefault="006A2DB6">
      <w:pPr>
        <w:pStyle w:val="Textkrper"/>
        <w:autoSpaceDE w:val="0"/>
        <w:autoSpaceDN w:val="0"/>
        <w:adjustRightInd w:val="0"/>
        <w:rPr>
          <w:szCs w:val="24"/>
        </w:rPr>
      </w:pPr>
      <w:r>
        <w:rPr>
          <w:szCs w:val="24"/>
        </w:rPr>
        <w:t xml:space="preserve">Both parameters, </w:t>
      </w:r>
      <w:r w:rsidRPr="00A00F75">
        <w:rPr>
          <w:rStyle w:val="ISOCode"/>
        </w:rPr>
        <w:t>mirrored</w:t>
      </w:r>
      <w:r>
        <w:rPr>
          <w:szCs w:val="24"/>
        </w:rPr>
        <w:t xml:space="preserve"> and </w:t>
      </w:r>
      <w:proofErr w:type="spellStart"/>
      <w:r w:rsidRPr="00A00F75">
        <w:rPr>
          <w:rStyle w:val="ISOCode"/>
        </w:rPr>
        <w:t>orientation_angle</w:t>
      </w:r>
      <w:proofErr w:type="spellEnd"/>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w:t>
      </w:r>
      <w:proofErr w:type="spellStart"/>
      <w:r w:rsidR="006A2DB6" w:rsidRPr="00A00F75">
        <w:rPr>
          <w:rStyle w:val="ISOCode"/>
        </w:rPr>
        <w:t>robscan</w:t>
      </w:r>
      <w:proofErr w:type="spellEnd"/>
      <w:r w:rsidR="006A2DB6" w:rsidRPr="00A00F75">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2A3F4CA1" w:rsidR="006A2DB6" w:rsidRPr="00EC4DAD" w:rsidRDefault="006A2DB6" w:rsidP="006A2DB6">
            <w:pPr>
              <w:pStyle w:val="Tableheader"/>
              <w:autoSpaceDE w:val="0"/>
              <w:autoSpaceDN w:val="0"/>
              <w:adjustRightInd w:val="0"/>
              <w:jc w:val="both"/>
              <w:rPr>
                <w:b/>
              </w:rPr>
            </w:pPr>
            <w:del w:id="215" w:author="Franke, Carsten" w:date="2024-05-14T16:32:00Z" w16du:dateUtc="2024-05-14T14:32:00Z">
              <w:r w:rsidRPr="00EC4DAD" w:rsidDel="00213449">
                <w:rPr>
                  <w:b/>
                  <w:szCs w:val="24"/>
                </w:rPr>
                <w:delText>Nested Elements</w:delText>
              </w:r>
            </w:del>
            <w:ins w:id="216" w:author="Franke, Carsten" w:date="2024-05-14T16:32:00Z" w16du:dateUtc="2024-05-14T14:32:00Z">
              <w:r w:rsidR="00213449">
                <w:rPr>
                  <w:b/>
                  <w:szCs w:val="24"/>
                </w:rPr>
                <w:t>Nested elements</w:t>
              </w:r>
            </w:ins>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Textkrper"/>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denotes direction of laser beam, giving local z </w:t>
      </w:r>
      <w:proofErr w:type="gramStart"/>
      <w:r>
        <w:rPr>
          <w:szCs w:val="24"/>
        </w:rPr>
        <w:t>axis;</w:t>
      </w:r>
      <w:proofErr w:type="gramEnd"/>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denotes laser moving direction, giving local x axis.</w:t>
      </w:r>
    </w:p>
    <w:p w14:paraId="59F382DC" w14:textId="27766F57" w:rsidR="006A2DB6" w:rsidRDefault="006A2DB6">
      <w:pPr>
        <w:pStyle w:val="Textkrper"/>
        <w:autoSpaceDE w:val="0"/>
        <w:autoSpaceDN w:val="0"/>
        <w:adjustRightInd w:val="0"/>
        <w:rPr>
          <w:szCs w:val="24"/>
        </w:rPr>
      </w:pPr>
      <w:r w:rsidRPr="00A00F75">
        <w:rPr>
          <w:rStyle w:val="ISOCode"/>
        </w:rPr>
        <w:t>&lt;</w:t>
      </w:r>
      <w:proofErr w:type="spellStart"/>
      <w:r w:rsidRPr="00A00F75">
        <w:rPr>
          <w:rStyle w:val="ISOCode"/>
        </w:rPr>
        <w:t>normal_direction</w:t>
      </w:r>
      <w:proofErr w:type="spellEnd"/>
      <w:r w:rsidRPr="00A00F75">
        <w:rPr>
          <w:rStyle w:val="ISOCode"/>
        </w:rPr>
        <w:t>/&gt;</w:t>
      </w:r>
      <w:r>
        <w:rPr>
          <w:szCs w:val="24"/>
        </w:rPr>
        <w:t xml:space="preserve"> and </w:t>
      </w:r>
      <w:r w:rsidRPr="00A00F75">
        <w:rPr>
          <w:rStyle w:val="ISOCode"/>
        </w:rPr>
        <w:t>&lt;</w:t>
      </w:r>
      <w:proofErr w:type="spellStart"/>
      <w:r w:rsidRPr="00A00F75">
        <w:rPr>
          <w:rStyle w:val="ISOCode"/>
        </w:rPr>
        <w:t>tangential_direction</w:t>
      </w:r>
      <w:proofErr w:type="spellEnd"/>
      <w:r w:rsidRPr="00A00F75">
        <w:rPr>
          <w:rStyle w:val="ISOCode"/>
        </w:rPr>
        <w:t>/&gt;</w:t>
      </w:r>
      <w:r>
        <w:rPr>
          <w:szCs w:val="24"/>
        </w:rPr>
        <w:t xml:space="preserve"> elements are described in </w:t>
      </w:r>
      <w:del w:id="217" w:author="LUEJE Claudia" w:date="2024-05-02T17:55:00Z">
        <w:r w:rsidDel="00180FDC">
          <w:rPr>
            <w:rStyle w:val="citesec"/>
            <w:szCs w:val="24"/>
          </w:rPr>
          <w:delText>clause </w:delText>
        </w:r>
      </w:del>
      <w:r>
        <w:rPr>
          <w:rStyle w:val="citesec"/>
          <w:szCs w:val="24"/>
        </w:rPr>
        <w:t>9.1.3</w:t>
      </w:r>
      <w:r>
        <w:rPr>
          <w:szCs w:val="24"/>
        </w:rPr>
        <w:t>.</w:t>
      </w:r>
    </w:p>
    <w:p w14:paraId="6DF0283B" w14:textId="1ED568A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80FDC">
        <w:rPr>
          <w:szCs w:val="24"/>
        </w:rPr>
        <w:t>XAMPLE</w:t>
      </w:r>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robscan</w:t>
      </w:r>
      <w:proofErr w:type="spellEnd"/>
      <w:r w:rsidR="006A2DB6">
        <w:rPr>
          <w:szCs w:val="24"/>
        </w:rPr>
        <w:t xml:space="preserve"> base="1" pattern="KL_ST" gap="0.15" width="0.4" mirrored="false" </w:t>
      </w:r>
      <w:proofErr w:type="spellStart"/>
      <w:r w:rsidR="006A2DB6">
        <w:rPr>
          <w:szCs w:val="24"/>
        </w:rPr>
        <w:t>pattern_width</w:t>
      </w:r>
      <w:proofErr w:type="spellEnd"/>
      <w:r w:rsidR="006A2DB6">
        <w:rPr>
          <w:szCs w:val="24"/>
        </w:rPr>
        <w:t xml:space="preserve">="5" </w:t>
      </w:r>
      <w:proofErr w:type="spellStart"/>
      <w:r w:rsidR="006A2DB6">
        <w:rPr>
          <w:szCs w:val="24"/>
        </w:rPr>
        <w:t>pattern_length</w:t>
      </w:r>
      <w:proofErr w:type="spellEnd"/>
      <w:r w:rsidR="006A2DB6">
        <w:rPr>
          <w:szCs w:val="24"/>
        </w:rPr>
        <w:t xml:space="preserve">="12" </w:t>
      </w:r>
      <w:proofErr w:type="spellStart"/>
      <w:r w:rsidR="006A2DB6">
        <w:rPr>
          <w:szCs w:val="24"/>
        </w:rPr>
        <w:t>orientation_angle</w:t>
      </w:r>
      <w:proofErr w:type="spellEnd"/>
      <w:r w:rsidR="006A2DB6">
        <w:rPr>
          <w:szCs w:val="24"/>
        </w:rPr>
        <w:t>="0"&gt;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w:t>
      </w:r>
      <w:proofErr w:type="spellStart"/>
      <w:proofErr w:type="gramStart"/>
      <w:r w:rsidR="006A2DB6" w:rsidRPr="00C529D0">
        <w:rPr>
          <w:szCs w:val="24"/>
          <w:lang w:val="fr-CH"/>
        </w:rPr>
        <w:t>tangential</w:t>
      </w:r>
      <w:proofErr w:type="gramEnd"/>
      <w:r w:rsidR="006A2DB6" w:rsidRPr="00C529D0">
        <w:rPr>
          <w:szCs w:val="24"/>
          <w:lang w:val="fr-CH"/>
        </w:rPr>
        <w:t>_direction</w:t>
      </w:r>
      <w:proofErr w:type="spellEnd"/>
      <w:r w:rsidR="006A2DB6" w:rsidRPr="00C529D0">
        <w:rPr>
          <w:szCs w:val="24"/>
          <w:lang w:val="fr-CH"/>
        </w:rPr>
        <w:t xml:space="preserve">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w:t>
      </w:r>
      <w:proofErr w:type="spellStart"/>
      <w:r w:rsidR="006A2DB6">
        <w:rPr>
          <w:szCs w:val="24"/>
        </w:rPr>
        <w:t>robscan</w:t>
      </w:r>
      <w:proofErr w:type="spellEnd"/>
      <w:r w:rsidR="006A2DB6">
        <w:rPr>
          <w:szCs w:val="24"/>
        </w:rPr>
        <w:t>&gt;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Textkrper"/>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Textkrper"/>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6EF2E9F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1197C">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218"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219"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220"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2F4F504" w:rsidR="006A2DB6" w:rsidRDefault="006A2DB6">
      <w:pPr>
        <w:pStyle w:val="Textkrper"/>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r w:rsidR="00A1197C">
        <w:rPr>
          <w:rStyle w:val="citetbl"/>
          <w:szCs w:val="24"/>
        </w:rPr>
        <w:t>Table 43</w:t>
      </w:r>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7558B531" w:rsidR="006A2DB6" w:rsidRPr="00EC4DAD" w:rsidRDefault="006A2DB6" w:rsidP="006A2DB6">
            <w:pPr>
              <w:pStyle w:val="Tableheader"/>
              <w:autoSpaceDE w:val="0"/>
              <w:autoSpaceDN w:val="0"/>
              <w:adjustRightInd w:val="0"/>
              <w:jc w:val="both"/>
              <w:rPr>
                <w:b/>
              </w:rPr>
            </w:pPr>
            <w:r w:rsidRPr="00EC4DAD">
              <w:rPr>
                <w:b/>
                <w:szCs w:val="24"/>
              </w:rPr>
              <w:t xml:space="preserve">Value </w:t>
            </w:r>
            <w:r w:rsidR="00A1197C">
              <w:rPr>
                <w:b/>
                <w:szCs w:val="24"/>
              </w:rPr>
              <w:t>s</w:t>
            </w:r>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proofErr w:type="spellStart"/>
            <w:r w:rsidRPr="006A2DB6">
              <w:rPr>
                <w:szCs w:val="24"/>
              </w:rPr>
              <w:t>head_type</w:t>
            </w:r>
            <w:proofErr w:type="spellEnd"/>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proofErr w:type="spellStart"/>
            <w:r w:rsidRPr="006A2DB6">
              <w:rPr>
                <w:szCs w:val="24"/>
              </w:rPr>
              <w:t>sink_size</w:t>
            </w:r>
            <w:proofErr w:type="spellEnd"/>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Textkrper"/>
        <w:autoSpaceDE w:val="0"/>
        <w:autoSpaceDN w:val="0"/>
        <w:adjustRightInd w:val="0"/>
        <w:rPr>
          <w:szCs w:val="24"/>
        </w:rPr>
      </w:pPr>
      <w:r>
        <w:rPr>
          <w:szCs w:val="24"/>
        </w:rPr>
        <w:t>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Textkrper"/>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Textkrper"/>
              <w:autoSpaceDE w:val="0"/>
              <w:autoSpaceDN w:val="0"/>
              <w:adjustRightInd w:val="0"/>
              <w:jc w:val="center"/>
              <w:rPr>
                <w:b/>
                <w:szCs w:val="24"/>
              </w:rPr>
            </w:pPr>
            <w:r w:rsidRPr="00EC4DAD">
              <w:rPr>
                <w:b/>
                <w:szCs w:val="24"/>
              </w:rPr>
              <w:t xml:space="preserve">b) </w:t>
            </w:r>
            <w:proofErr w:type="gramStart"/>
            <w:r w:rsidRPr="00EC4DAD">
              <w:rPr>
                <w:b/>
                <w:szCs w:val="24"/>
              </w:rPr>
              <w:t>Large</w:t>
            </w:r>
            <w:proofErr w:type="gramEnd"/>
            <w:r w:rsidRPr="00EC4DAD">
              <w:rPr>
                <w:b/>
                <w:szCs w:val="24"/>
              </w:rPr>
              <w:t xml:space="preserve"> flange</w:t>
            </w:r>
          </w:p>
        </w:tc>
        <w:tc>
          <w:tcPr>
            <w:tcW w:w="3247" w:type="dxa"/>
          </w:tcPr>
          <w:p w14:paraId="78DF54DC" w14:textId="5F6BB1D5" w:rsidR="006A2DB6" w:rsidRPr="00EC4DAD" w:rsidRDefault="006A2DB6" w:rsidP="006A2DB6">
            <w:pPr>
              <w:pStyle w:val="Textkrper"/>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221"/>
      <w:r>
        <w:rPr>
          <w:szCs w:val="24"/>
        </w:rPr>
        <w:t>Figure </w:t>
      </w:r>
      <w:r w:rsidR="006A2DB6">
        <w:rPr>
          <w:szCs w:val="24"/>
        </w:rPr>
        <w:t xml:space="preserve">9 — Rivet head types </w:t>
      </w:r>
      <w:commentRangeEnd w:id="221"/>
      <w:r w:rsidR="00A1197C">
        <w:rPr>
          <w:rStyle w:val="Kommentarzeichen"/>
          <w:rFonts w:ascii="Calibri" w:eastAsia="Times New Roman" w:hAnsi="Calibri"/>
          <w:b w:val="0"/>
          <w:lang w:val="en-US" w:eastAsia="x-none"/>
        </w:rPr>
        <w:commentReference w:id="221"/>
      </w:r>
      <w:r w:rsidR="006A2DB6">
        <w:rPr>
          <w:szCs w:val="24"/>
        </w:rPr>
        <w:t>(dome, large flange, countersunk)</w:t>
      </w:r>
    </w:p>
    <w:p w14:paraId="507E332A" w14:textId="77777777" w:rsidR="006A2DB6" w:rsidRDefault="006A2DB6">
      <w:pPr>
        <w:pStyle w:val="Textkrper"/>
        <w:autoSpaceDE w:val="0"/>
        <w:autoSpaceDN w:val="0"/>
        <w:adjustRightInd w:val="0"/>
        <w:rPr>
          <w:szCs w:val="24"/>
        </w:rPr>
      </w:pPr>
      <w:r>
        <w:rPr>
          <w:szCs w:val="24"/>
        </w:rPr>
        <w:lastRenderedPageBreak/>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r w:rsidR="00A1197C">
        <w:rPr>
          <w:szCs w:val="24"/>
        </w:rPr>
        <w:t xml:space="preserve"> Reference</w:t>
      </w:r>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to element </w:t>
      </w:r>
      <w:r w:rsidRPr="00CA7708">
        <w:rPr>
          <w:rStyle w:val="ISOCode"/>
        </w:rPr>
        <w:t>&lt;rivet/&gt;</w:t>
      </w:r>
      <w:r>
        <w:rPr>
          <w:szCs w:val="24"/>
        </w:rPr>
        <w:t xml:space="preserve"> with χMCF version 3.1.</w:t>
      </w:r>
      <w:proofErr w:type="gramStart"/>
      <w:r>
        <w:rPr>
          <w:szCs w:val="24"/>
        </w:rPr>
        <w:t>);</w:t>
      </w:r>
      <w:proofErr w:type="gramEnd"/>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shaft_diameter</w:t>
      </w:r>
      <w:proofErr w:type="spellEnd"/>
      <w:r>
        <w:rPr>
          <w:szCs w:val="24"/>
        </w:rPr>
        <w:t xml:space="preserve">: the diameter of the shaft of the (unmounted) </w:t>
      </w:r>
      <w:proofErr w:type="gramStart"/>
      <w:r>
        <w:rPr>
          <w:szCs w:val="24"/>
        </w:rPr>
        <w:t>rivet;</w:t>
      </w:r>
      <w:proofErr w:type="gramEnd"/>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xml:space="preserve">: the overall length of the (unmounted) rivet </w:t>
      </w:r>
      <w:proofErr w:type="gramStart"/>
      <w:r>
        <w:rPr>
          <w:szCs w:val="24"/>
        </w:rPr>
        <w:t>itself;</w:t>
      </w:r>
      <w:proofErr w:type="gramEnd"/>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head_diameter</w:t>
      </w:r>
      <w:proofErr w:type="spellEnd"/>
      <w:r>
        <w:rPr>
          <w:szCs w:val="24"/>
        </w:rPr>
        <w:t xml:space="preserve">: the diameter of the head of the (unmounted) </w:t>
      </w:r>
      <w:proofErr w:type="gramStart"/>
      <w:r>
        <w:rPr>
          <w:szCs w:val="24"/>
        </w:rPr>
        <w:t>rivet;</w:t>
      </w:r>
      <w:proofErr w:type="gramEnd"/>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head_height</w:t>
      </w:r>
      <w:proofErr w:type="spellEnd"/>
      <w:r>
        <w:rPr>
          <w:szCs w:val="24"/>
        </w:rPr>
        <w:t xml:space="preserve">: the height of the </w:t>
      </w:r>
      <w:proofErr w:type="gramStart"/>
      <w:r>
        <w:rPr>
          <w:szCs w:val="24"/>
        </w:rPr>
        <w:t>head;</w:t>
      </w:r>
      <w:proofErr w:type="gramEnd"/>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head_type</w:t>
      </w:r>
      <w:proofErr w:type="spellEnd"/>
      <w:r>
        <w:rPr>
          <w:szCs w:val="24"/>
        </w:rPr>
        <w:t>: the description of head type ("dome”, “countersunk” or “</w:t>
      </w:r>
      <w:proofErr w:type="spellStart"/>
      <w:r>
        <w:rPr>
          <w:szCs w:val="24"/>
        </w:rPr>
        <w:t>large_flange</w:t>
      </w:r>
      <w:proofErr w:type="spellEnd"/>
      <w:r>
        <w:rPr>
          <w:szCs w:val="24"/>
        </w:rPr>
        <w:t>”</w:t>
      </w:r>
      <w:proofErr w:type="gramStart"/>
      <w:r>
        <w:rPr>
          <w:szCs w:val="24"/>
        </w:rPr>
        <w:t>);</w:t>
      </w:r>
      <w:proofErr w:type="gramEnd"/>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sink_size</w:t>
      </w:r>
      <w:proofErr w:type="spellEnd"/>
      <w:r>
        <w:rPr>
          <w:szCs w:val="24"/>
        </w:rPr>
        <w:t xml:space="preserve">: the size of the head that is </w:t>
      </w:r>
      <w:proofErr w:type="gramStart"/>
      <w:r>
        <w:rPr>
          <w:szCs w:val="24"/>
        </w:rPr>
        <w:t>sunk;</w:t>
      </w:r>
      <w:proofErr w:type="gramEnd"/>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strength_property_class</w:t>
      </w:r>
      <w:proofErr w:type="spellEnd"/>
      <w:r>
        <w:rPr>
          <w:szCs w:val="24"/>
        </w:rPr>
        <w:t xml:space="preserve">: Strength according to ISO, EN, BSW, DIN, SAE etc., </w:t>
      </w:r>
      <w:proofErr w:type="spellStart"/>
      <w:r>
        <w:rPr>
          <w:szCs w:val="24"/>
        </w:rPr>
        <w:t>e.g</w:t>
      </w:r>
      <w:proofErr w:type="spellEnd"/>
      <w:r w:rsidR="006145A5">
        <w:rPr>
          <w:szCs w:val="24"/>
        </w:rPr>
        <w:t> </w:t>
      </w:r>
      <w:r w:rsidR="00A1197C">
        <w:rPr>
          <w:szCs w:val="24"/>
        </w:rPr>
        <w:t xml:space="preserve">Reference </w:t>
      </w:r>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A7708">
        <w:rPr>
          <w:rStyle w:val="ISOCode"/>
        </w:rPr>
        <w:t>part_code</w:t>
      </w:r>
      <w:proofErr w:type="spellEnd"/>
      <w:r>
        <w:rPr>
          <w:szCs w:val="24"/>
        </w:rPr>
        <w:t>: the part code of the rivet, as used e.g. in a PDM system. It can be convenient to use the rivet norm (according to e.g. ISO, EN, BSW, DIN) as part code.</w:t>
      </w:r>
    </w:p>
    <w:p w14:paraId="3C9ADA82" w14:textId="6FF69212" w:rsidR="006A2DB6" w:rsidRDefault="006A2DB6">
      <w:pPr>
        <w:pStyle w:val="Textkrper"/>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However, this is not mandatory so that incomplete data can also be imported. The direction sense of </w:t>
      </w:r>
      <w:r w:rsidRPr="00CA7708">
        <w:rPr>
          <w:rStyle w:val="ISOCode"/>
        </w:rPr>
        <w:t>&lt;</w:t>
      </w:r>
      <w:proofErr w:type="spellStart"/>
      <w:r w:rsidRPr="00CA7708">
        <w:rPr>
          <w:rStyle w:val="ISOCode"/>
        </w:rPr>
        <w:t>normal_direction</w:t>
      </w:r>
      <w:proofErr w:type="spellEnd"/>
      <w:r w:rsidRPr="00CA7708">
        <w:rPr>
          <w:rStyle w:val="ISOCode"/>
        </w:rPr>
        <w:t>/&gt;</w:t>
      </w:r>
      <w:r>
        <w:rPr>
          <w:szCs w:val="24"/>
        </w:rPr>
        <w:t xml:space="preserve"> (</w:t>
      </w:r>
      <w:ins w:id="222" w:author="Franke, Carsten" w:date="2024-05-15T11:20:00Z" w16du:dateUtc="2024-05-15T09:20:00Z">
        <w:r w:rsidR="00A35EB6">
          <w:rPr>
            <w:szCs w:val="24"/>
          </w:rPr>
          <w:t xml:space="preserve">see </w:t>
        </w:r>
      </w:ins>
      <w:del w:id="223" w:author="LUEJE Claudia" w:date="2024-05-02T17:58:00Z">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Textkrper"/>
        <w:autoSpaceDE w:val="0"/>
        <w:autoSpaceDN w:val="0"/>
        <w:adjustRightInd w:val="0"/>
        <w:rPr>
          <w:szCs w:val="24"/>
        </w:rPr>
      </w:pPr>
      <w:r>
        <w:rPr>
          <w:szCs w:val="24"/>
        </w:rPr>
        <w:t xml:space="preserve">A </w:t>
      </w:r>
      <w:r w:rsidRPr="00CA7708">
        <w:rPr>
          <w:rStyle w:val="ISOCode"/>
        </w:rPr>
        <w:t>&lt;</w:t>
      </w:r>
      <w:proofErr w:type="spellStart"/>
      <w:r w:rsidRPr="00CA7708">
        <w:rPr>
          <w:rStyle w:val="ISOCode"/>
        </w:rPr>
        <w:t>tangential_direction</w:t>
      </w:r>
      <w:proofErr w:type="spellEnd"/>
      <w:r w:rsidRPr="00CA7708">
        <w:rPr>
          <w:rStyle w:val="ISOCode"/>
        </w:rPr>
        <w:t>/&gt;</w:t>
      </w:r>
      <w:r>
        <w:rPr>
          <w:szCs w:val="24"/>
        </w:rPr>
        <w:t xml:space="preserve"> can be provided for rivets that are not axis-symmetric and require a spatial orientation.</w:t>
      </w:r>
    </w:p>
    <w:p w14:paraId="52383A3C" w14:textId="77777777" w:rsidR="006A2DB6" w:rsidRDefault="006A2DB6">
      <w:pPr>
        <w:pStyle w:val="Textkrper"/>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w:t>
      </w:r>
      <w:proofErr w:type="spellStart"/>
      <w:r w:rsidRPr="00CA7708">
        <w:rPr>
          <w:rStyle w:val="ISOCode"/>
        </w:rPr>
        <w:t>self_piercing</w:t>
      </w:r>
      <w:proofErr w:type="spellEnd"/>
      <w:r w:rsidRPr="00CA7708">
        <w:rPr>
          <w:rStyle w:val="ISOCode"/>
        </w:rPr>
        <w:t>/&gt;</w:t>
      </w:r>
      <w:r>
        <w:rPr>
          <w:szCs w:val="24"/>
        </w:rPr>
        <w:t xml:space="preserve"> creates its own hole during placement.</w:t>
      </w:r>
    </w:p>
    <w:p w14:paraId="521EE3DE" w14:textId="0197297C" w:rsidR="006A2DB6" w:rsidRDefault="006A2DB6">
      <w:pPr>
        <w:pStyle w:val="Textkrper"/>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31528D14" w:rsidR="006A2DB6" w:rsidRPr="00EC4DAD" w:rsidRDefault="006A2DB6" w:rsidP="007C6795">
            <w:pPr>
              <w:pStyle w:val="Tableheader"/>
              <w:autoSpaceDE w:val="0"/>
              <w:autoSpaceDN w:val="0"/>
              <w:adjustRightInd w:val="0"/>
              <w:rPr>
                <w:b/>
              </w:rPr>
            </w:pPr>
            <w:r w:rsidRPr="00EC4DAD">
              <w:rPr>
                <w:b/>
                <w:szCs w:val="24"/>
              </w:rPr>
              <w:t xml:space="preserve">Nested </w:t>
            </w:r>
            <w:r w:rsidR="00A1197C">
              <w:rPr>
                <w:b/>
                <w:szCs w:val="24"/>
              </w:rPr>
              <w:t>e</w:t>
            </w:r>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proofErr w:type="spellStart"/>
            <w:r w:rsidRPr="006A2DB6">
              <w:rPr>
                <w:szCs w:val="24"/>
              </w:rPr>
              <w:t>normal_direction</w:t>
            </w:r>
            <w:proofErr w:type="spellEnd"/>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proofErr w:type="spellStart"/>
            <w:r w:rsidRPr="006A2DB6">
              <w:rPr>
                <w:szCs w:val="24"/>
              </w:rPr>
              <w:t>tangential_direction</w:t>
            </w:r>
            <w:proofErr w:type="spellEnd"/>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r>
            <w:proofErr w:type="spellStart"/>
            <w:r w:rsidRPr="006A2DB6">
              <w:rPr>
                <w:szCs w:val="24"/>
              </w:rPr>
              <w:t>self_piercing</w:t>
            </w:r>
            <w:proofErr w:type="spellEnd"/>
            <w:r w:rsidRPr="006A2DB6">
              <w:rPr>
                <w:szCs w:val="24"/>
              </w:rPr>
              <w:br/>
              <w:t>solid</w:t>
            </w:r>
            <w:r w:rsidRPr="006A2DB6">
              <w:rPr>
                <w:szCs w:val="24"/>
              </w:rPr>
              <w:br/>
              <w:t>swop</w:t>
            </w:r>
            <w:r w:rsidRPr="006A2DB6">
              <w:rPr>
                <w:szCs w:val="24"/>
              </w:rPr>
              <w:br/>
            </w:r>
            <w:proofErr w:type="spellStart"/>
            <w:r w:rsidRPr="006A2DB6">
              <w:rPr>
                <w:szCs w:val="24"/>
              </w:rPr>
              <w:t>clinch_rivet_stud</w:t>
            </w:r>
            <w:proofErr w:type="spellEnd"/>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34EB9A5C" w:rsidR="006A2DB6" w:rsidRDefault="006A2DB6">
      <w:pPr>
        <w:pStyle w:val="Textkrper"/>
        <w:autoSpaceDE w:val="0"/>
        <w:autoSpaceDN w:val="0"/>
        <w:adjustRightInd w:val="0"/>
        <w:rPr>
          <w:szCs w:val="24"/>
        </w:rPr>
      </w:pPr>
      <w:r>
        <w:rPr>
          <w:szCs w:val="24"/>
        </w:rPr>
        <w:t xml:space="preserve">The subtypes are described in detail in the </w:t>
      </w:r>
      <w:del w:id="224" w:author="Franke, Carsten" w:date="2024-05-14T22:36:00Z" w16du:dateUtc="2024-05-14T20:36:00Z">
        <w:r w:rsidDel="000738AC">
          <w:rPr>
            <w:szCs w:val="24"/>
          </w:rPr>
          <w:delText xml:space="preserve">following </w:delText>
        </w:r>
      </w:del>
      <w:commentRangeStart w:id="225"/>
      <w:commentRangeStart w:id="226"/>
      <w:r>
        <w:rPr>
          <w:szCs w:val="24"/>
        </w:rPr>
        <w:t>subclauses</w:t>
      </w:r>
      <w:commentRangeEnd w:id="225"/>
      <w:r w:rsidR="00484A09">
        <w:rPr>
          <w:rStyle w:val="Kommentarzeichen"/>
          <w:rFonts w:ascii="Calibri" w:eastAsia="Times New Roman" w:hAnsi="Calibri"/>
          <w:lang w:val="en-US" w:eastAsia="x-none"/>
        </w:rPr>
        <w:commentReference w:id="225"/>
      </w:r>
      <w:commentRangeEnd w:id="226"/>
      <w:r w:rsidR="000738AC">
        <w:rPr>
          <w:rStyle w:val="Kommentarzeichen"/>
          <w:rFonts w:ascii="Calibri" w:eastAsia="Times New Roman" w:hAnsi="Calibri"/>
          <w:lang w:val="en-US" w:eastAsia="x-none"/>
        </w:rPr>
        <w:commentReference w:id="226"/>
      </w:r>
      <w:ins w:id="227" w:author="Franke, Carsten" w:date="2024-05-14T22:36:00Z" w16du:dateUtc="2024-05-14T20:36:00Z">
        <w:r w:rsidR="000738AC">
          <w:rPr>
            <w:szCs w:val="24"/>
          </w:rPr>
          <w:t xml:space="preserve"> </w:t>
        </w:r>
      </w:ins>
      <w:ins w:id="228" w:author="Franke, Carsten" w:date="2024-05-14T22:37:00Z" w16du:dateUtc="2024-05-14T20:37:00Z">
        <w:r w:rsidR="000738AC">
          <w:rPr>
            <w:szCs w:val="24"/>
          </w:rPr>
          <w:fldChar w:fldCharType="begin"/>
        </w:r>
        <w:r w:rsidR="000738AC">
          <w:rPr>
            <w:szCs w:val="24"/>
          </w:rPr>
          <w:instrText xml:space="preserve"> REF _Ref166618645 \r \h </w:instrText>
        </w:r>
      </w:ins>
      <w:r w:rsidR="000738AC">
        <w:rPr>
          <w:szCs w:val="24"/>
        </w:rPr>
      </w:r>
      <w:ins w:id="229" w:author="Franke, Carsten" w:date="2024-05-14T22:37:00Z" w16du:dateUtc="2024-05-14T20:37:00Z">
        <w:r w:rsidR="000738AC">
          <w:rPr>
            <w:szCs w:val="24"/>
          </w:rPr>
          <w:fldChar w:fldCharType="separate"/>
        </w:r>
      </w:ins>
      <w:ins w:id="230" w:author="Franke, Carsten" w:date="2024-05-15T11:58:00Z" w16du:dateUtc="2024-05-15T09:58:00Z">
        <w:r w:rsidR="00A744F3">
          <w:rPr>
            <w:b/>
            <w:bCs/>
            <w:szCs w:val="24"/>
            <w:lang w:val="de-DE"/>
          </w:rPr>
          <w:t>Fehler! Verweisquelle konnte nicht gefunden werden.</w:t>
        </w:r>
      </w:ins>
      <w:ins w:id="231" w:author="Franke, Carsten" w:date="2024-05-14T22:37:00Z" w16du:dateUtc="2024-05-14T20:37:00Z">
        <w:r w:rsidR="000738AC">
          <w:rPr>
            <w:szCs w:val="24"/>
          </w:rPr>
          <w:fldChar w:fldCharType="end"/>
        </w:r>
        <w:r w:rsidR="000738AC">
          <w:rPr>
            <w:szCs w:val="24"/>
          </w:rPr>
          <w:t xml:space="preserve"> to </w:t>
        </w:r>
        <w:r w:rsidR="000738AC">
          <w:rPr>
            <w:szCs w:val="24"/>
          </w:rPr>
          <w:fldChar w:fldCharType="begin"/>
        </w:r>
        <w:r w:rsidR="000738AC">
          <w:rPr>
            <w:szCs w:val="24"/>
          </w:rPr>
          <w:instrText xml:space="preserve"> REF _Ref166618671 \r \h </w:instrText>
        </w:r>
      </w:ins>
      <w:r w:rsidR="000738AC">
        <w:rPr>
          <w:szCs w:val="24"/>
        </w:rPr>
      </w:r>
      <w:r w:rsidR="000738AC">
        <w:rPr>
          <w:szCs w:val="24"/>
        </w:rPr>
        <w:fldChar w:fldCharType="separate"/>
      </w:r>
      <w:ins w:id="232" w:author="Franke, Carsten" w:date="2024-05-15T11:58:00Z" w16du:dateUtc="2024-05-15T09:58:00Z">
        <w:r w:rsidR="00A744F3">
          <w:rPr>
            <w:szCs w:val="24"/>
          </w:rPr>
          <w:t>9.4.6</w:t>
        </w:r>
      </w:ins>
      <w:ins w:id="233" w:author="Franke, Carsten" w:date="2024-05-14T22:37:00Z" w16du:dateUtc="2024-05-14T20:37:00Z">
        <w:r w:rsidR="000738AC">
          <w:rPr>
            <w:szCs w:val="24"/>
          </w:rPr>
          <w:fldChar w:fldCharType="end"/>
        </w:r>
      </w:ins>
      <w:r>
        <w:rPr>
          <w:szCs w:val="24"/>
        </w:rPr>
        <w:t>.</w:t>
      </w:r>
      <w:ins w:id="234" w:author="Franke, Carsten" w:date="2024-05-14T22:37:00Z" w16du:dateUtc="2024-05-14T20:37:00Z">
        <w:r w:rsidR="000738AC">
          <w:rPr>
            <w:szCs w:val="24"/>
          </w:rPr>
          <w:t xml:space="preserve"> </w:t>
        </w:r>
      </w:ins>
    </w:p>
    <w:p w14:paraId="6D5596E3" w14:textId="77427AC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1</w:t>
      </w:r>
      <w:r w:rsidR="00690423">
        <w:rPr>
          <w:szCs w:val="24"/>
        </w:rPr>
        <w:tab/>
      </w:r>
      <w:r>
        <w:rPr>
          <w:szCs w:val="24"/>
        </w:rPr>
        <w:t>Example for a (axisymmetric) rivet connection that uses only the &lt;</w:t>
      </w:r>
      <w:proofErr w:type="spellStart"/>
      <w:r>
        <w:rPr>
          <w:szCs w:val="24"/>
        </w:rPr>
        <w:t>normal_direction</w:t>
      </w:r>
      <w:proofErr w:type="spellEnd"/>
      <w:r>
        <w:rPr>
          <w:szCs w:val="24"/>
        </w:rPr>
        <w:t>/&gt;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7435E1C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84A09">
        <w:rPr>
          <w:szCs w:val="24"/>
        </w:rPr>
        <w:t>XAMPLE</w:t>
      </w:r>
      <w:r>
        <w:rPr>
          <w:szCs w:val="24"/>
        </w:rPr>
        <w:t xml:space="preserve"> 2</w:t>
      </w:r>
      <w:r w:rsidR="00690423">
        <w:rPr>
          <w:szCs w:val="24"/>
        </w:rPr>
        <w:tab/>
      </w:r>
      <w:r>
        <w:rPr>
          <w:szCs w:val="24"/>
        </w:rPr>
        <w:t xml:space="preserve">Example for a rivet connection that requires also the </w:t>
      </w:r>
      <w:r w:rsidRPr="00F01517">
        <w:rPr>
          <w:rStyle w:val="ISOCode"/>
        </w:rPr>
        <w:t>&lt;</w:t>
      </w:r>
      <w:proofErr w:type="spellStart"/>
      <w:r w:rsidRPr="00F01517">
        <w:rPr>
          <w:rStyle w:val="ISOCode"/>
        </w:rPr>
        <w:t>tangential_direction</w:t>
      </w:r>
      <w:proofErr w:type="spellEnd"/>
      <w:r w:rsidRPr="00F01517">
        <w:rPr>
          <w:rStyle w:val="ISOCode"/>
        </w:rPr>
        <w:t>/&gt;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="5.0" </w:t>
      </w:r>
      <w:proofErr w:type="spellStart"/>
      <w:r w:rsidR="006A2DB6">
        <w:rPr>
          <w:b/>
          <w:szCs w:val="24"/>
        </w:rPr>
        <w:t>head_diameter</w:t>
      </w:r>
      <w:proofErr w:type="spellEnd"/>
      <w:r w:rsidR="006A2DB6">
        <w:rPr>
          <w:b/>
          <w:szCs w:val="24"/>
        </w:rPr>
        <w:t>="8"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w:t>
      </w:r>
      <w:proofErr w:type="spellStart"/>
      <w:proofErr w:type="gramStart"/>
      <w:r w:rsidR="006A2DB6" w:rsidRPr="00C529D0">
        <w:rPr>
          <w:b/>
          <w:szCs w:val="24"/>
          <w:lang w:val="fr-CH"/>
        </w:rPr>
        <w:t>tangential</w:t>
      </w:r>
      <w:proofErr w:type="gramEnd"/>
      <w:r w:rsidR="006A2DB6" w:rsidRPr="00C529D0">
        <w:rPr>
          <w:b/>
          <w:szCs w:val="24"/>
          <w:lang w:val="fr-CH"/>
        </w:rPr>
        <w:t>_direction</w:t>
      </w:r>
      <w:proofErr w:type="spellEnd"/>
      <w:r w:rsidR="006A2DB6" w:rsidRPr="00C529D0">
        <w:rPr>
          <w:b/>
          <w:szCs w:val="24"/>
          <w:lang w:val="fr-CH"/>
        </w:rPr>
        <w:t>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2D7AEAE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r w:rsidR="00484A09">
        <w:rPr>
          <w:rFonts w:eastAsia="Times New Roman"/>
          <w:szCs w:val="24"/>
        </w:rPr>
        <w:t>r</w:t>
      </w:r>
      <w:r>
        <w:rPr>
          <w:rFonts w:eastAsia="Times New Roman"/>
          <w:szCs w:val="24"/>
        </w:rPr>
        <w:t>ivets</w:t>
      </w:r>
    </w:p>
    <w:p w14:paraId="1FCA2C0F" w14:textId="77777777" w:rsidR="006A2DB6" w:rsidRDefault="006A2DB6">
      <w:pPr>
        <w:pStyle w:val="Textkrper"/>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Textkrper"/>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20E3977B"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4A09">
              <w:rPr>
                <w:b/>
                <w:szCs w:val="24"/>
              </w:rPr>
              <w:t>s</w:t>
            </w:r>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 xml:space="preserve">greater equal to </w:t>
            </w:r>
            <w:proofErr w:type="spellStart"/>
            <w:r w:rsidRPr="006A2DB6">
              <w:rPr>
                <w:szCs w:val="24"/>
              </w:rPr>
              <w:t>min_grip</w:t>
            </w:r>
            <w:proofErr w:type="spellEnd"/>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Textkrper"/>
        <w:autoSpaceDE w:val="0"/>
        <w:autoSpaceDN w:val="0"/>
        <w:adjustRightInd w:val="0"/>
        <w:rPr>
          <w:szCs w:val="24"/>
        </w:rPr>
      </w:pPr>
      <w:r>
        <w:rPr>
          <w:szCs w:val="24"/>
        </w:rPr>
        <w: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Textkrper"/>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Textkrper"/>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Textkrper"/>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Textkrper"/>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634903">
        <w:rPr>
          <w:rStyle w:val="ISOCode"/>
        </w:rPr>
        <w:t>min_grip</w:t>
      </w:r>
      <w:proofErr w:type="spellEnd"/>
      <w:r>
        <w:rPr>
          <w:szCs w:val="24"/>
        </w:rPr>
        <w:t xml:space="preserve">, </w:t>
      </w:r>
      <w:proofErr w:type="spellStart"/>
      <w:r w:rsidRPr="00634903">
        <w:rPr>
          <w:rStyle w:val="ISOCode"/>
        </w:rPr>
        <w:t>max_grip</w:t>
      </w:r>
      <w:proofErr w:type="spellEnd"/>
      <w:r>
        <w:rPr>
          <w:szCs w:val="24"/>
        </w:rPr>
        <w:t xml:space="preserve">: These two attributes collectively describe the effective grip range of the rivet. A blind rivet is engineered so that it can be used for a specific range of material thickness for </w:t>
      </w:r>
      <w:r>
        <w:rPr>
          <w:szCs w:val="24"/>
        </w:rPr>
        <w:lastRenderedPageBreak/>
        <w:t>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35DE20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r w:rsidR="00484A09">
        <w:rPr>
          <w:szCs w:val="24"/>
        </w:rPr>
        <w:t>OTE</w:t>
      </w:r>
      <w:r>
        <w:rPr>
          <w:szCs w:val="24"/>
        </w:rPr>
        <w:tab/>
        <w:t>If material thickness changes in connected parts, this can lead to other size of blind rivet as joining element.</w:t>
      </w:r>
    </w:p>
    <w:p w14:paraId="4536E7A1" w14:textId="00AE6B15" w:rsidR="006A2DB6" w:rsidRDefault="006A2DB6">
      <w:pPr>
        <w:pStyle w:val="Textkrper"/>
        <w:autoSpaceDE w:val="0"/>
        <w:autoSpaceDN w:val="0"/>
        <w:adjustRightInd w:val="0"/>
        <w:rPr>
          <w:szCs w:val="24"/>
        </w:rPr>
      </w:pPr>
      <w:del w:id="235" w:author="Franke, Carsten" w:date="2024-05-15T12:14:00Z" w16du:dateUtc="2024-05-15T10:14:00Z">
        <w:r w:rsidDel="002361CF">
          <w:rPr>
            <w:szCs w:val="24"/>
          </w:rPr>
          <w:delText xml:space="preserve">When </w:delText>
        </w:r>
      </w:del>
      <w:ins w:id="236" w:author="Franke, Carsten" w:date="2024-05-15T12:14:00Z" w16du:dateUtc="2024-05-15T10:14:00Z">
        <w:r w:rsidR="002361CF">
          <w:rPr>
            <w:szCs w:val="24"/>
          </w:rPr>
          <w:t xml:space="preserve">If </w:t>
        </w:r>
      </w:ins>
      <w:r>
        <w:rPr>
          <w:szCs w:val="24"/>
        </w:rPr>
        <w:t xml:space="preserve">a blind rivet is applied to join two components which have different mechanical properties, e.g. one of them is thinner or softer than the other, then the </w:t>
      </w:r>
      <w:r w:rsidRPr="00770D16">
        <w:rPr>
          <w:rStyle w:val="ISOCode"/>
        </w:rPr>
        <w:t>&lt;</w:t>
      </w:r>
      <w:proofErr w:type="spellStart"/>
      <w:r w:rsidRPr="00770D16">
        <w:rPr>
          <w:rStyle w:val="ISOCode"/>
        </w:rPr>
        <w:t>n</w:t>
      </w:r>
      <w:r w:rsidRPr="00634903">
        <w:rPr>
          <w:rStyle w:val="ISOCode"/>
        </w:rPr>
        <w:t>ormal_direction</w:t>
      </w:r>
      <w:proofErr w:type="spellEnd"/>
      <w:r w:rsidRPr="00634903">
        <w:rPr>
          <w:rStyle w:val="ISOCode"/>
        </w:rPr>
        <w:t>/&gt;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Textkrper"/>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Textkrper"/>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40ED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head_type</w:t>
      </w:r>
      <w:proofErr w:type="spellEnd"/>
      <w:r w:rsidR="006A2DB6">
        <w:rPr>
          <w:szCs w:val="24"/>
        </w:rPr>
        <w:t>="dome"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&lt;blind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37772971"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Self-</w:t>
      </w:r>
      <w:r w:rsidR="00D451C7">
        <w:rPr>
          <w:rFonts w:eastAsia="Times New Roman"/>
          <w:szCs w:val="24"/>
        </w:rPr>
        <w:t>p</w:t>
      </w:r>
      <w:r>
        <w:rPr>
          <w:rFonts w:eastAsia="Times New Roman"/>
          <w:szCs w:val="24"/>
        </w:rPr>
        <w:t xml:space="preserve">iercing </w:t>
      </w:r>
      <w:r w:rsidR="00D451C7">
        <w:rPr>
          <w:rFonts w:eastAsia="Times New Roman"/>
          <w:szCs w:val="24"/>
        </w:rPr>
        <w:t>r</w:t>
      </w:r>
      <w:r>
        <w:rPr>
          <w:rFonts w:eastAsia="Times New Roman"/>
          <w:szCs w:val="24"/>
        </w:rPr>
        <w:t>ivets</w:t>
      </w:r>
    </w:p>
    <w:p w14:paraId="1587A48A" w14:textId="31A8C7B5" w:rsidR="006A2DB6" w:rsidRDefault="006A2DB6">
      <w:pPr>
        <w:pStyle w:val="Textkrper"/>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6D64DB4C" w:rsidR="006A2DB6" w:rsidRDefault="002F3F18">
      <w:pPr>
        <w:pStyle w:val="Figuretitle0"/>
        <w:autoSpaceDE w:val="0"/>
        <w:autoSpaceDN w:val="0"/>
        <w:adjustRightInd w:val="0"/>
        <w:outlineLvl w:val="0"/>
        <w:rPr>
          <w:szCs w:val="24"/>
        </w:rPr>
      </w:pPr>
      <w:r>
        <w:rPr>
          <w:szCs w:val="24"/>
        </w:rPr>
        <w:t>Figure </w:t>
      </w:r>
      <w:r w:rsidR="006A2DB6">
        <w:rPr>
          <w:szCs w:val="24"/>
        </w:rPr>
        <w:t>12 — Cross</w:t>
      </w:r>
      <w:r w:rsidR="00D451C7">
        <w:rPr>
          <w:szCs w:val="24"/>
        </w:rPr>
        <w:t>-</w:t>
      </w:r>
      <w:r w:rsidR="006A2DB6">
        <w:rPr>
          <w:szCs w:val="24"/>
        </w:rPr>
        <w:t>section of a self-piercing rivet and riveting device</w:t>
      </w:r>
    </w:p>
    <w:p w14:paraId="3062A7E1" w14:textId="77777777" w:rsidR="006A2DB6" w:rsidRDefault="006A2DB6">
      <w:pPr>
        <w:pStyle w:val="Textkrper"/>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Textkrper"/>
        <w:autoSpaceDE w:val="0"/>
        <w:autoSpaceDN w:val="0"/>
        <w:adjustRightInd w:val="0"/>
        <w:rPr>
          <w:szCs w:val="24"/>
        </w:rPr>
      </w:pPr>
      <w:r>
        <w:rPr>
          <w:szCs w:val="24"/>
        </w:rPr>
        <w:t xml:space="preserve">A self-piercing rivet is denoted by a nested element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proofErr w:type="spellStart"/>
      <w:r w:rsidRPr="003424C2">
        <w:rPr>
          <w:rStyle w:val="ISOCode"/>
        </w:rPr>
        <w:t>head_diameter</w:t>
      </w:r>
      <w:proofErr w:type="spellEnd"/>
      <w:r>
        <w:rPr>
          <w:szCs w:val="24"/>
        </w:rPr>
        <w:t xml:space="preserve"> and </w:t>
      </w:r>
      <w:proofErr w:type="spellStart"/>
      <w:r w:rsidRPr="003424C2">
        <w:rPr>
          <w:rStyle w:val="ISOCode"/>
        </w:rPr>
        <w:t>shaft_diameter</w:t>
      </w:r>
      <w:proofErr w:type="spellEnd"/>
      <w:r>
        <w:rPr>
          <w:szCs w:val="24"/>
        </w:rPr>
        <w:t xml:space="preserve"> are inherited from </w:t>
      </w:r>
      <w:r w:rsidRPr="003424C2">
        <w:rPr>
          <w:rStyle w:val="ISOCode"/>
        </w:rPr>
        <w:t>&lt;rivet/&gt;</w:t>
      </w:r>
      <w:r>
        <w:rPr>
          <w:szCs w:val="24"/>
        </w:rPr>
        <w:t>.</w:t>
      </w:r>
    </w:p>
    <w:p w14:paraId="4F487777" w14:textId="59FA7418" w:rsidR="006A2DB6" w:rsidRDefault="006A2DB6">
      <w:pPr>
        <w:pStyle w:val="Textkrper"/>
        <w:autoSpaceDE w:val="0"/>
        <w:autoSpaceDN w:val="0"/>
        <w:adjustRightInd w:val="0"/>
        <w:rPr>
          <w:szCs w:val="24"/>
        </w:rPr>
      </w:pPr>
      <w:r>
        <w:rPr>
          <w:szCs w:val="24"/>
        </w:rPr>
        <w:t xml:space="preserve">The XML specification of the </w:t>
      </w:r>
      <w:r w:rsidRPr="003424C2">
        <w:rPr>
          <w:rStyle w:val="ISOCode"/>
        </w:rPr>
        <w:t>&lt;</w:t>
      </w:r>
      <w:proofErr w:type="spellStart"/>
      <w:r w:rsidRPr="003424C2">
        <w:rPr>
          <w:rStyle w:val="ISOCode"/>
        </w:rPr>
        <w:t>self_piercing</w:t>
      </w:r>
      <w:proofErr w:type="spellEnd"/>
      <w:r w:rsidRPr="003424C2">
        <w:rPr>
          <w:rStyle w:val="ISOCode"/>
        </w:rPr>
        <w:t>/&gt;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w:t>
      </w:r>
      <w:proofErr w:type="spellStart"/>
      <w:r w:rsidR="006A2DB6" w:rsidRPr="003424C2">
        <w:rPr>
          <w:rStyle w:val="ISOCode"/>
        </w:rPr>
        <w:t>self_piercing</w:t>
      </w:r>
      <w:proofErr w:type="spellEnd"/>
      <w:r w:rsidR="006A2DB6" w:rsidRPr="003424C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4EA1EC8C"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proofErr w:type="spellStart"/>
            <w:r w:rsidRPr="006A2DB6">
              <w:rPr>
                <w:szCs w:val="24"/>
              </w:rPr>
              <w:t>head_label</w:t>
            </w:r>
            <w:proofErr w:type="spellEnd"/>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proofErr w:type="spellStart"/>
            <w:r w:rsidRPr="006A2DB6">
              <w:rPr>
                <w:szCs w:val="24"/>
              </w:rPr>
              <w:t>shaft_label</w:t>
            </w:r>
            <w:proofErr w:type="spellEnd"/>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proofErr w:type="spellStart"/>
            <w:r w:rsidRPr="006A2DB6">
              <w:rPr>
                <w:szCs w:val="24"/>
              </w:rPr>
              <w:t>die_label</w:t>
            </w:r>
            <w:proofErr w:type="spellEnd"/>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proofErr w:type="spellStart"/>
            <w:r w:rsidRPr="006A2DB6">
              <w:rPr>
                <w:szCs w:val="24"/>
              </w:rPr>
              <w:t>die_diameter</w:t>
            </w:r>
            <w:proofErr w:type="spellEnd"/>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proofErr w:type="spellStart"/>
            <w:r w:rsidRPr="006A2DB6">
              <w:rPr>
                <w:szCs w:val="24"/>
              </w:rPr>
              <w:t>die_depth</w:t>
            </w:r>
            <w:proofErr w:type="spellEnd"/>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Textkrper"/>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3F257CF0" w:rsidR="006A2DB6" w:rsidRDefault="00F80BE2">
      <w:pPr>
        <w:pStyle w:val="Textkrper"/>
        <w:autoSpaceDE w:val="0"/>
        <w:autoSpaceDN w:val="0"/>
        <w:adjustRightInd w:val="0"/>
        <w:rPr>
          <w:szCs w:val="24"/>
        </w:rPr>
      </w:pPr>
      <w:proofErr w:type="gramStart"/>
      <w:ins w:id="237" w:author="Franke, Carsten" w:date="2024-05-15T12:15:00Z" w16du:dateUtc="2024-05-15T10:15:00Z">
        <w:r>
          <w:rPr>
            <w:szCs w:val="24"/>
          </w:rPr>
          <w:t>The a</w:t>
        </w:r>
      </w:ins>
      <w:proofErr w:type="gramEnd"/>
      <w:del w:id="238" w:author="Franke, Carsten" w:date="2024-05-15T12:15:00Z" w16du:dateUtc="2024-05-15T10:15:00Z">
        <w:r w:rsidR="006A2DB6" w:rsidDel="00F80BE2">
          <w:rPr>
            <w:szCs w:val="24"/>
          </w:rPr>
          <w:delText>A</w:delText>
        </w:r>
      </w:del>
      <w:r w:rsidR="006A2DB6">
        <w:rPr>
          <w:szCs w:val="24"/>
        </w:rPr>
        <w:t xml:space="preserve">ttribute </w:t>
      </w:r>
      <w:proofErr w:type="spellStart"/>
      <w:r w:rsidR="006A2DB6" w:rsidRPr="003424C2">
        <w:rPr>
          <w:rStyle w:val="ISOCode"/>
        </w:rPr>
        <w:t>die_label</w:t>
      </w:r>
      <w:proofErr w:type="spellEnd"/>
      <w:r w:rsidR="006A2DB6">
        <w:rPr>
          <w:szCs w:val="24"/>
        </w:rPr>
        <w:t xml:space="preserve"> can be used to refer to a catalogue entry. </w:t>
      </w:r>
      <w:ins w:id="239" w:author="Franke, Carsten" w:date="2024-05-15T12:16:00Z" w16du:dateUtc="2024-05-15T10:16:00Z">
        <w:r w:rsidR="00BA4F04" w:rsidRPr="00BA4F04">
          <w:rPr>
            <w:szCs w:val="24"/>
          </w:rPr>
          <w:t>In this situation</w:t>
        </w:r>
      </w:ins>
      <w:del w:id="240" w:author="Franke, Carsten" w:date="2024-05-15T12:16:00Z" w16du:dateUtc="2024-05-15T10:16:00Z">
        <w:r w:rsidR="006A2DB6" w:rsidDel="00BA4F04">
          <w:rPr>
            <w:szCs w:val="24"/>
          </w:rPr>
          <w:delText>Then</w:delText>
        </w:r>
      </w:del>
      <w:r w:rsidR="006A2DB6">
        <w:rPr>
          <w:szCs w:val="24"/>
        </w:rPr>
        <w:t xml:space="preserve">, </w:t>
      </w:r>
      <w:proofErr w:type="spellStart"/>
      <w:r w:rsidR="006A2DB6" w:rsidRPr="003424C2">
        <w:rPr>
          <w:rStyle w:val="ISOCode"/>
        </w:rPr>
        <w:t>die_diameter</w:t>
      </w:r>
      <w:proofErr w:type="spellEnd"/>
      <w:r w:rsidR="006A2DB6">
        <w:rPr>
          <w:szCs w:val="24"/>
        </w:rPr>
        <w:t xml:space="preserve"> and </w:t>
      </w:r>
      <w:proofErr w:type="spellStart"/>
      <w:r w:rsidR="006A2DB6" w:rsidRPr="003424C2">
        <w:rPr>
          <w:rStyle w:val="ISOCode"/>
        </w:rPr>
        <w:t>die_depth</w:t>
      </w:r>
      <w:proofErr w:type="spellEnd"/>
      <w:r w:rsidR="006A2DB6">
        <w:rPr>
          <w:szCs w:val="24"/>
        </w:rPr>
        <w:t xml:space="preserve"> can be omitted in χMCF file</w:t>
      </w:r>
      <w:ins w:id="241" w:author="Franke, Carsten" w:date="2024-05-15T12:16:00Z" w16du:dateUtc="2024-05-15T10:16:00Z">
        <w:r w:rsidR="00BA4F04">
          <w:rPr>
            <w:szCs w:val="24"/>
          </w:rPr>
          <w:t>,</w:t>
        </w:r>
      </w:ins>
      <w:r w:rsidR="006A2DB6">
        <w:rPr>
          <w:szCs w:val="24"/>
        </w:rPr>
        <w:t xml:space="preserve"> if their values are given in </w:t>
      </w:r>
      <w:ins w:id="242" w:author="Franke, Carsten" w:date="2024-05-15T12:16:00Z" w16du:dateUtc="2024-05-15T10:16:00Z">
        <w:r w:rsidR="00BA4F04">
          <w:rPr>
            <w:szCs w:val="24"/>
          </w:rPr>
          <w:t xml:space="preserve">the </w:t>
        </w:r>
      </w:ins>
      <w:r w:rsidR="006A2DB6">
        <w:rPr>
          <w:szCs w:val="24"/>
        </w:rPr>
        <w:t>catalogue.</w:t>
      </w:r>
    </w:p>
    <w:p w14:paraId="1F945C3E" w14:textId="77777777" w:rsidR="006A2DB6" w:rsidRDefault="006A2DB6">
      <w:pPr>
        <w:pStyle w:val="Textkrper"/>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Textkrper"/>
        <w:autoSpaceDE w:val="0"/>
        <w:autoSpaceDN w:val="0"/>
        <w:adjustRightInd w:val="0"/>
        <w:rPr>
          <w:szCs w:val="24"/>
        </w:rPr>
      </w:pPr>
      <w:r>
        <w:rPr>
          <w:szCs w:val="24"/>
        </w:rPr>
        <w:t>General defaults for attributes are: 0 for numeric values, "" for strings. However, these defaults are not always useful for CAE.</w:t>
      </w:r>
    </w:p>
    <w:p w14:paraId="3208BB6B" w14:textId="195E228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451C7">
        <w:rPr>
          <w:szCs w:val="24"/>
        </w:rPr>
        <w:t>XAMPLE</w:t>
      </w:r>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&lt;rivet </w:t>
      </w:r>
      <w:proofErr w:type="spellStart"/>
      <w:r w:rsidR="006A2DB6">
        <w:rPr>
          <w:b/>
          <w:szCs w:val="24"/>
        </w:rPr>
        <w:t>shaft_diameter</w:t>
      </w:r>
      <w:proofErr w:type="spellEnd"/>
      <w:r w:rsidR="006A2DB6">
        <w:rPr>
          <w:b/>
          <w:szCs w:val="24"/>
        </w:rPr>
        <w:t xml:space="preserve">="3.35" </w:t>
      </w:r>
      <w:proofErr w:type="spellStart"/>
      <w:r w:rsidR="006A2DB6">
        <w:rPr>
          <w:b/>
          <w:szCs w:val="24"/>
        </w:rPr>
        <w:t>head_diameter</w:t>
      </w:r>
      <w:proofErr w:type="spellEnd"/>
      <w:r w:rsidR="006A2DB6">
        <w:rPr>
          <w:b/>
          <w:szCs w:val="24"/>
        </w:rPr>
        <w:t>="5.5"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w:t>
      </w:r>
      <w:proofErr w:type="spellStart"/>
      <w:proofErr w:type="gramStart"/>
      <w:r w:rsidR="006A2DB6" w:rsidRPr="00C529D0">
        <w:rPr>
          <w:b/>
          <w:szCs w:val="24"/>
          <w:lang w:val="fr-CH"/>
        </w:rPr>
        <w:t>normal</w:t>
      </w:r>
      <w:proofErr w:type="gramEnd"/>
      <w:r w:rsidR="006A2DB6" w:rsidRPr="00C529D0">
        <w:rPr>
          <w:b/>
          <w:szCs w:val="24"/>
          <w:lang w:val="fr-CH"/>
        </w:rPr>
        <w:t>_direction</w:t>
      </w:r>
      <w:proofErr w:type="spellEnd"/>
      <w:r w:rsidR="006A2DB6" w:rsidRPr="00C529D0">
        <w:rPr>
          <w:b/>
          <w:szCs w:val="24"/>
          <w:lang w:val="fr-CH"/>
        </w:rPr>
        <w:t xml:space="preserve">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lastRenderedPageBreak/>
        <w:t xml:space="preserve">             </w:t>
      </w:r>
      <w:r w:rsidR="006A2DB6">
        <w:rPr>
          <w:b/>
          <w:szCs w:val="24"/>
        </w:rPr>
        <w:t>&lt;</w:t>
      </w:r>
      <w:proofErr w:type="spellStart"/>
      <w:r w:rsidR="006A2DB6">
        <w:rPr>
          <w:b/>
          <w:szCs w:val="24"/>
        </w:rPr>
        <w:t>self_piercing</w:t>
      </w:r>
      <w:proofErr w:type="spellEnd"/>
      <w:r w:rsidR="006A2DB6">
        <w:rPr>
          <w:b/>
          <w:szCs w:val="24"/>
        </w:rPr>
        <w:t xml:space="preserve"> </w:t>
      </w:r>
      <w:proofErr w:type="spellStart"/>
      <w:r w:rsidR="006A2DB6">
        <w:rPr>
          <w:b/>
          <w:szCs w:val="24"/>
        </w:rPr>
        <w:t>head_label</w:t>
      </w:r>
      <w:proofErr w:type="spellEnd"/>
      <w:r w:rsidR="006A2DB6">
        <w:rPr>
          <w:b/>
          <w:szCs w:val="24"/>
        </w:rPr>
        <w:t xml:space="preserve">="N000000002651" </w:t>
      </w:r>
      <w:proofErr w:type="spellStart"/>
      <w:r w:rsidR="006A2DB6">
        <w:rPr>
          <w:b/>
          <w:szCs w:val="24"/>
        </w:rPr>
        <w:t>shaft_label</w:t>
      </w:r>
      <w:proofErr w:type="spellEnd"/>
      <w:r w:rsidR="006A2DB6">
        <w:rPr>
          <w:b/>
          <w:szCs w:val="24"/>
        </w:rPr>
        <w:t>="C"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proofErr w:type="spellStart"/>
      <w:r w:rsidR="006A2DB6">
        <w:rPr>
          <w:b/>
          <w:szCs w:val="24"/>
        </w:rPr>
        <w:t>die_depth</w:t>
      </w:r>
      <w:proofErr w:type="spellEnd"/>
      <w:r w:rsidR="006A2DB6">
        <w:rPr>
          <w:b/>
          <w:szCs w:val="24"/>
        </w:rPr>
        <w:t xml:space="preserve">="2.5" </w:t>
      </w:r>
      <w:proofErr w:type="spellStart"/>
      <w:r w:rsidR="006A2DB6">
        <w:rPr>
          <w:b/>
          <w:szCs w:val="24"/>
        </w:rPr>
        <w:t>die_label</w:t>
      </w:r>
      <w:proofErr w:type="spellEnd"/>
      <w:r w:rsidR="006A2DB6">
        <w:rPr>
          <w:b/>
          <w:szCs w:val="24"/>
        </w:rPr>
        <w:t xml:space="preserve">="DZ11x2,5-0,50" </w:t>
      </w:r>
      <w:proofErr w:type="spellStart"/>
      <w:r w:rsidR="006A2DB6">
        <w:rPr>
          <w:b/>
          <w:szCs w:val="24"/>
        </w:rPr>
        <w:t>die_diameter</w:t>
      </w:r>
      <w:proofErr w:type="spellEnd"/>
      <w:r w:rsidR="006A2DB6">
        <w:rPr>
          <w:b/>
          <w:szCs w:val="24"/>
        </w:rPr>
        <w:t>="11"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78EC618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r w:rsidR="00D451C7">
        <w:rPr>
          <w:rFonts w:eastAsia="Times New Roman"/>
          <w:szCs w:val="24"/>
        </w:rPr>
        <w:t>r</w:t>
      </w:r>
      <w:r>
        <w:rPr>
          <w:rFonts w:eastAsia="Times New Roman"/>
          <w:szCs w:val="24"/>
        </w:rPr>
        <w:t>ivets</w:t>
      </w:r>
    </w:p>
    <w:p w14:paraId="7A0128D2" w14:textId="77777777" w:rsidR="006A2DB6" w:rsidRDefault="006A2DB6">
      <w:pPr>
        <w:pStyle w:val="Textkrper"/>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Textkrper"/>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Textkrper"/>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Textkrper"/>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Textkrper"/>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Textkrper"/>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Textkrper"/>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head </w:t>
            </w:r>
            <w:proofErr w:type="spellStart"/>
            <w:r>
              <w:rPr>
                <w:szCs w:val="24"/>
              </w:rPr>
              <w:t>heigt</w:t>
            </w:r>
            <w:proofErr w:type="spellEnd"/>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Textkrper"/>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Textkrper"/>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26693AC8" w:rsidR="006A2DB6" w:rsidRPr="00EC4DAD" w:rsidRDefault="006A2DB6" w:rsidP="006A2DB6">
            <w:pPr>
              <w:pStyle w:val="Tableheader"/>
              <w:autoSpaceDE w:val="0"/>
              <w:autoSpaceDN w:val="0"/>
              <w:adjustRightInd w:val="0"/>
              <w:jc w:val="both"/>
              <w:rPr>
                <w:b/>
              </w:rPr>
            </w:pPr>
            <w:r w:rsidRPr="00EC4DAD">
              <w:rPr>
                <w:b/>
                <w:szCs w:val="24"/>
              </w:rPr>
              <w:t xml:space="preserve">Value </w:t>
            </w:r>
            <w:r w:rsidR="00D451C7">
              <w:rPr>
                <w:b/>
                <w:szCs w:val="24"/>
              </w:rPr>
              <w:t>s</w:t>
            </w:r>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proofErr w:type="spellStart"/>
            <w:r w:rsidRPr="006A2DB6">
              <w:rPr>
                <w:szCs w:val="24"/>
              </w:rPr>
              <w:t>min_grip</w:t>
            </w:r>
            <w:proofErr w:type="spellEnd"/>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proofErr w:type="spellStart"/>
            <w:r w:rsidRPr="006A2DB6">
              <w:rPr>
                <w:szCs w:val="24"/>
              </w:rPr>
              <w:t>max_grip</w:t>
            </w:r>
            <w:proofErr w:type="spellEnd"/>
            <w:r w:rsidRPr="006A2DB6">
              <w:rPr>
                <w:szCs w:val="24"/>
              </w:rPr>
              <w:t xml:space="preserve"> ≥ </w:t>
            </w:r>
            <w:proofErr w:type="spellStart"/>
            <w:r w:rsidRPr="006A2DB6">
              <w:rPr>
                <w:szCs w:val="24"/>
              </w:rPr>
              <w:t>min_grip</w:t>
            </w:r>
            <w:proofErr w:type="spellEnd"/>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proofErr w:type="spellStart"/>
            <w:r w:rsidRPr="006A2DB6">
              <w:rPr>
                <w:szCs w:val="24"/>
              </w:rPr>
              <w:lastRenderedPageBreak/>
              <w:t>hole_depth</w:t>
            </w:r>
            <w:proofErr w:type="spellEnd"/>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proofErr w:type="spellStart"/>
            <w:r w:rsidRPr="006A2DB6">
              <w:rPr>
                <w:szCs w:val="24"/>
              </w:rPr>
              <w:t>shoulder_diameter</w:t>
            </w:r>
            <w:proofErr w:type="spellEnd"/>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proofErr w:type="spellStart"/>
            <w:r w:rsidRPr="006A2DB6">
              <w:rPr>
                <w:szCs w:val="24"/>
              </w:rPr>
              <w:t>shoulder_length</w:t>
            </w:r>
            <w:proofErr w:type="spellEnd"/>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proofErr w:type="spellStart"/>
            <w:r w:rsidRPr="006A2DB6">
              <w:rPr>
                <w:szCs w:val="24"/>
              </w:rPr>
              <w:t>tennon_diameter</w:t>
            </w:r>
            <w:proofErr w:type="spellEnd"/>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proofErr w:type="spellStart"/>
            <w:r w:rsidRPr="006A2DB6">
              <w:rPr>
                <w:szCs w:val="24"/>
              </w:rPr>
              <w:t>tennon_length</w:t>
            </w:r>
            <w:proofErr w:type="spellEnd"/>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Textkrper"/>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proofErr w:type="spellStart"/>
      <w:r w:rsidRPr="00DF3EFD">
        <w:rPr>
          <w:rStyle w:val="ISOCode"/>
        </w:rPr>
        <w:t>hole_diameter</w:t>
      </w:r>
      <w:proofErr w:type="spellEnd"/>
      <w:r>
        <w:rPr>
          <w:szCs w:val="24"/>
        </w:rPr>
        <w:t xml:space="preserve"> is defined together with </w:t>
      </w:r>
      <w:proofErr w:type="spellStart"/>
      <w:r w:rsidRPr="00DF3EFD">
        <w:rPr>
          <w:rStyle w:val="ISOCode"/>
        </w:rPr>
        <w:t>hole_depth</w:t>
      </w:r>
      <w:proofErr w:type="spellEnd"/>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proofErr w:type="spellStart"/>
      <w:r w:rsidRPr="00DF3EFD">
        <w:rPr>
          <w:rStyle w:val="ISOCode"/>
        </w:rPr>
        <w:t>tennon_diameter</w:t>
      </w:r>
      <w:proofErr w:type="spellEnd"/>
      <w:r>
        <w:rPr>
          <w:szCs w:val="24"/>
        </w:rPr>
        <w:t xml:space="preserve"> exist only if </w:t>
      </w:r>
      <w:proofErr w:type="spellStart"/>
      <w:r w:rsidRPr="00DF3EFD">
        <w:rPr>
          <w:rStyle w:val="ISOCode"/>
        </w:rPr>
        <w:t>shoulder_diameter</w:t>
      </w:r>
      <w:proofErr w:type="spellEnd"/>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Textkrper"/>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min_grip</w:t>
      </w:r>
      <w:proofErr w:type="spellEnd"/>
      <w:r w:rsidRPr="00DF3EFD">
        <w:rPr>
          <w:rStyle w:val="ISOCode"/>
        </w:rPr>
        <w:t xml:space="preserve">, </w:t>
      </w:r>
      <w:proofErr w:type="spellStart"/>
      <w:r w:rsidRPr="00DF3EFD">
        <w:rPr>
          <w:rStyle w:val="ISOCode"/>
        </w:rPr>
        <w:t>max_grip</w:t>
      </w:r>
      <w:proofErr w:type="spellEnd"/>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hole_diameter</w:t>
      </w:r>
      <w:proofErr w:type="spellEnd"/>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hole_depth</w:t>
      </w:r>
      <w:proofErr w:type="spellEnd"/>
      <w:r>
        <w:rPr>
          <w:szCs w:val="24"/>
        </w:rPr>
        <w:t xml:space="preserve">: This is a measure of the hole of the tube. There is no exact relation between </w:t>
      </w:r>
      <w:proofErr w:type="spellStart"/>
      <w:r w:rsidRPr="00DF3EFD">
        <w:rPr>
          <w:rStyle w:val="ISOCode"/>
        </w:rPr>
        <w:t>hole_depth</w:t>
      </w:r>
      <w:proofErr w:type="spellEnd"/>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shoulder_diameter</w:t>
      </w:r>
      <w:proofErr w:type="spellEnd"/>
      <w:r w:rsidRPr="00DF3EFD">
        <w:rPr>
          <w:rStyle w:val="ISOCode"/>
        </w:rPr>
        <w:t xml:space="preserve">, </w:t>
      </w:r>
      <w:proofErr w:type="spellStart"/>
      <w:r w:rsidRPr="00DF3EFD">
        <w:rPr>
          <w:rStyle w:val="ISOCode"/>
        </w:rPr>
        <w:t>shoulder_length</w:t>
      </w:r>
      <w:proofErr w:type="spellEnd"/>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DF3EFD">
        <w:rPr>
          <w:rStyle w:val="ISOCode"/>
        </w:rPr>
        <w:t>tennon_diameter</w:t>
      </w:r>
      <w:proofErr w:type="spellEnd"/>
      <w:r w:rsidRPr="00DF3EFD">
        <w:rPr>
          <w:rStyle w:val="ISOCode"/>
        </w:rPr>
        <w:t xml:space="preserve">, </w:t>
      </w:r>
      <w:proofErr w:type="spellStart"/>
      <w:r w:rsidRPr="00DF3EFD">
        <w:rPr>
          <w:rStyle w:val="ISOCode"/>
        </w:rPr>
        <w:t>tennon_length</w:t>
      </w:r>
      <w:proofErr w:type="spellEnd"/>
      <w:r>
        <w:rPr>
          <w:szCs w:val="24"/>
        </w:rPr>
        <w:t xml:space="preserve">: These attributes describe the secondary smaller shoulder sizes. A </w:t>
      </w:r>
      <w:proofErr w:type="spellStart"/>
      <w:r w:rsidRPr="00DF3EFD">
        <w:rPr>
          <w:rStyle w:val="ISOCode"/>
        </w:rPr>
        <w:t>tennon_diameter</w:t>
      </w:r>
      <w:proofErr w:type="spellEnd"/>
      <w:r>
        <w:rPr>
          <w:szCs w:val="24"/>
        </w:rPr>
        <w:t xml:space="preserve"> should not exist without a primary </w:t>
      </w:r>
      <w:proofErr w:type="spellStart"/>
      <w:r w:rsidRPr="00DF3EFD">
        <w:rPr>
          <w:rStyle w:val="ISOCode"/>
        </w:rPr>
        <w:t>shoulder_diameter</w:t>
      </w:r>
      <w:proofErr w:type="spellEnd"/>
      <w:r>
        <w:rPr>
          <w:szCs w:val="24"/>
        </w:rPr>
        <w:t>.</w:t>
      </w:r>
    </w:p>
    <w:p w14:paraId="0DECB5A5" w14:textId="5B73DB5D" w:rsidR="006A2DB6" w:rsidRDefault="006A2DB6">
      <w:pPr>
        <w:pStyle w:val="Textkrper"/>
        <w:autoSpaceDE w:val="0"/>
        <w:autoSpaceDN w:val="0"/>
        <w:adjustRightInd w:val="0"/>
        <w:rPr>
          <w:szCs w:val="24"/>
        </w:rPr>
      </w:pPr>
      <w:r>
        <w:rPr>
          <w:szCs w:val="24"/>
        </w:rPr>
        <w:t xml:space="preserve">If a </w:t>
      </w:r>
      <w:proofErr w:type="spellStart"/>
      <w:r w:rsidRPr="00DF3EFD">
        <w:rPr>
          <w:rStyle w:val="ISOCode"/>
        </w:rPr>
        <w:t>head_height</w:t>
      </w:r>
      <w:proofErr w:type="spellEnd"/>
      <w:r>
        <w:rPr>
          <w:szCs w:val="24"/>
        </w:rPr>
        <w:t xml:space="preserve"> exists, </w:t>
      </w:r>
      <w:proofErr w:type="spellStart"/>
      <w:r w:rsidRPr="00DF3EFD">
        <w:rPr>
          <w:rStyle w:val="ISOCode"/>
        </w:rPr>
        <w:t>sink_size</w:t>
      </w:r>
      <w:proofErr w:type="spellEnd"/>
      <w:r>
        <w:rPr>
          <w:szCs w:val="24"/>
        </w:rPr>
        <w:t xml:space="preserve"> will be 0, and vice versa (</w:t>
      </w:r>
      <w:r w:rsidR="00D451C7">
        <w:rPr>
          <w:szCs w:val="24"/>
        </w:rPr>
        <w:t>see</w:t>
      </w:r>
      <w:r>
        <w:rPr>
          <w:szCs w:val="24"/>
        </w:rPr>
        <w:t xml:space="preserve"> explanation after </w:t>
      </w:r>
      <w:r w:rsidR="002F3F18">
        <w:rPr>
          <w:rStyle w:val="citefig"/>
          <w:szCs w:val="24"/>
        </w:rPr>
        <w:t>Figure </w:t>
      </w:r>
      <w:r>
        <w:rPr>
          <w:rStyle w:val="citefig"/>
          <w:szCs w:val="24"/>
        </w:rPr>
        <w:t>9</w:t>
      </w:r>
      <w:r>
        <w:rPr>
          <w:szCs w:val="24"/>
        </w:rPr>
        <w:t>)</w:t>
      </w:r>
      <w:r w:rsidR="00D451C7">
        <w:rPr>
          <w:szCs w:val="24"/>
        </w:rPr>
        <w:t>, b</w:t>
      </w:r>
      <w:r>
        <w:rPr>
          <w:szCs w:val="24"/>
        </w:rPr>
        <w:t>ut there is no formal constraint in χMCF.</w:t>
      </w:r>
    </w:p>
    <w:p w14:paraId="4D014665" w14:textId="22B3A2CC"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r w:rsidR="00D451C7">
        <w:rPr>
          <w:szCs w:val="24"/>
        </w:rPr>
        <w:t>XAMPLE</w:t>
      </w:r>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shaft_diameter</w:t>
      </w:r>
      <w:proofErr w:type="spellEnd"/>
      <w:r w:rsidR="006A2DB6">
        <w:rPr>
          <w:szCs w:val="24"/>
        </w:rPr>
        <w:t xml:space="preserve">="3.35" </w:t>
      </w:r>
      <w:proofErr w:type="spellStart"/>
      <w:r w:rsidR="006A2DB6">
        <w:rPr>
          <w:szCs w:val="24"/>
        </w:rPr>
        <w:t>head_diameter</w:t>
      </w:r>
      <w:proofErr w:type="spellEnd"/>
      <w:r w:rsidR="006A2DB6">
        <w:rPr>
          <w:szCs w:val="24"/>
        </w:rPr>
        <w:t xml:space="preserve">="5.5" </w:t>
      </w:r>
      <w:proofErr w:type="spellStart"/>
      <w:r w:rsidR="006A2DB6">
        <w:rPr>
          <w:szCs w:val="24"/>
        </w:rPr>
        <w:t>head_height</w:t>
      </w:r>
      <w:proofErr w:type="spellEnd"/>
      <w:r w:rsidR="006A2DB6">
        <w:rPr>
          <w:szCs w:val="24"/>
        </w:rPr>
        <w: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&lt;solid </w:t>
      </w:r>
      <w:proofErr w:type="spellStart"/>
      <w:r w:rsidR="006A2DB6">
        <w:rPr>
          <w:szCs w:val="24"/>
        </w:rPr>
        <w:t>min_grip</w:t>
      </w:r>
      <w:proofErr w:type="spellEnd"/>
      <w:r w:rsidR="006A2DB6">
        <w:rPr>
          <w:szCs w:val="24"/>
        </w:rPr>
        <w:t xml:space="preserve">="3" </w:t>
      </w:r>
      <w:proofErr w:type="spellStart"/>
      <w:r w:rsidR="006A2DB6">
        <w:rPr>
          <w:szCs w:val="24"/>
        </w:rPr>
        <w:t>max_grip</w:t>
      </w:r>
      <w:proofErr w:type="spellEnd"/>
      <w:r w:rsidR="006A2DB6">
        <w:rPr>
          <w:szCs w:val="24"/>
        </w:rPr>
        <w:t xml:space="preserve">="3.2" </w:t>
      </w:r>
      <w:proofErr w:type="spellStart"/>
      <w:r w:rsidR="006A2DB6">
        <w:rPr>
          <w:szCs w:val="24"/>
        </w:rPr>
        <w:t>hole_depth</w:t>
      </w:r>
      <w:proofErr w:type="spellEnd"/>
      <w:r w:rsidR="006A2DB6">
        <w:rPr>
          <w:szCs w:val="24"/>
        </w:rPr>
        <w:t xml:space="preserve">="0.8" </w:t>
      </w:r>
      <w:proofErr w:type="spellStart"/>
      <w:r w:rsidR="006A2DB6">
        <w:rPr>
          <w:szCs w:val="24"/>
        </w:rPr>
        <w:t>shoulder_diameter</w:t>
      </w:r>
      <w:proofErr w:type="spellEnd"/>
      <w:r w:rsidR="006A2DB6">
        <w:rPr>
          <w:szCs w:val="24"/>
        </w:rPr>
        <w:t xml:space="preserve">="3.8" </w:t>
      </w:r>
      <w:proofErr w:type="spellStart"/>
      <w:r w:rsidR="006A2DB6">
        <w:rPr>
          <w:szCs w:val="24"/>
        </w:rPr>
        <w:t>shoulder_length</w:t>
      </w:r>
      <w:proofErr w:type="spellEnd"/>
      <w:r w:rsidR="006A2DB6">
        <w:rPr>
          <w:szCs w:val="24"/>
        </w:rPr>
        <w:t>="1.2"/&gt;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w:t>
      </w:r>
      <w:proofErr w:type="spellStart"/>
      <w:proofErr w:type="gramStart"/>
      <w:r w:rsidR="006A2DB6" w:rsidRPr="00DF3EFD">
        <w:rPr>
          <w:szCs w:val="24"/>
          <w:lang w:val="fr-CH"/>
        </w:rPr>
        <w:t>normal</w:t>
      </w:r>
      <w:proofErr w:type="gramEnd"/>
      <w:r w:rsidR="006A2DB6" w:rsidRPr="00DF3EFD">
        <w:rPr>
          <w:szCs w:val="24"/>
          <w:lang w:val="fr-CH"/>
        </w:rPr>
        <w:t>_direction</w:t>
      </w:r>
      <w:proofErr w:type="spellEnd"/>
      <w:r w:rsidR="006A2DB6" w:rsidRPr="00DF3EFD">
        <w:rPr>
          <w:szCs w:val="24"/>
          <w:lang w:val="fr-CH"/>
        </w:rPr>
        <w:t xml:space="preserve">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12AEC46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proofErr w:type="gramStart"/>
      <w:r w:rsidR="00D451C7">
        <w:rPr>
          <w:rFonts w:eastAsia="Times New Roman"/>
          <w:szCs w:val="24"/>
        </w:rPr>
        <w:t>r</w:t>
      </w:r>
      <w:r>
        <w:rPr>
          <w:rFonts w:eastAsia="Times New Roman"/>
          <w:szCs w:val="24"/>
        </w:rPr>
        <w:t>ivets</w:t>
      </w:r>
      <w:proofErr w:type="gramEnd"/>
    </w:p>
    <w:p w14:paraId="4FC75498" w14:textId="7D5E96FD" w:rsidR="006A2DB6" w:rsidRDefault="006A2DB6">
      <w:pPr>
        <w:pStyle w:val="Textkrper"/>
        <w:autoSpaceDE w:val="0"/>
        <w:autoSpaceDN w:val="0"/>
        <w:adjustRightInd w:val="0"/>
        <w:rPr>
          <w:szCs w:val="24"/>
        </w:rPr>
      </w:pPr>
      <w:r>
        <w:rPr>
          <w:szCs w:val="24"/>
        </w:rPr>
        <w:t xml:space="preserve">The </w:t>
      </w:r>
      <w:r w:rsidR="00E906D0">
        <w:rPr>
          <w:szCs w:val="24"/>
        </w:rPr>
        <w:t>s</w:t>
      </w:r>
      <w:r>
        <w:rPr>
          <w:szCs w:val="24"/>
        </w:rPr>
        <w:t xml:space="preserve">heet </w:t>
      </w:r>
      <w:r w:rsidR="00E906D0">
        <w:rPr>
          <w:szCs w:val="24"/>
        </w:rPr>
        <w:t>w</w:t>
      </w:r>
      <w:r>
        <w:rPr>
          <w:szCs w:val="24"/>
        </w:rPr>
        <w:t xml:space="preserve">eld </w:t>
      </w:r>
      <w:r w:rsidR="00E906D0">
        <w:rPr>
          <w:szCs w:val="24"/>
        </w:rPr>
        <w:t>o</w:t>
      </w:r>
      <w:r>
        <w:rPr>
          <w:szCs w:val="24"/>
        </w:rPr>
        <w:t xml:space="preserve">pposed </w:t>
      </w:r>
      <w:r w:rsidR="00E906D0">
        <w:rPr>
          <w:szCs w:val="24"/>
        </w:rPr>
        <w:t>p</w:t>
      </w:r>
      <w:r>
        <w:rPr>
          <w:szCs w:val="24"/>
        </w:rPr>
        <w:t>lug (SWOP) method is used to connect parts with spot welds in cases where one component material is not suitable to create any alloy with the other part’s material. This is the case</w:t>
      </w:r>
      <w:r w:rsidR="00E906D0">
        <w:rPr>
          <w:szCs w:val="24"/>
        </w:rPr>
        <w:t xml:space="preserve">, for </w:t>
      </w:r>
      <w:del w:id="243" w:author="Franke, Carsten" w:date="2024-05-14T22:54:00Z" w16du:dateUtc="2024-05-14T20:54:00Z">
        <w:r w:rsidR="00E906D0" w:rsidDel="00E813F2">
          <w:rPr>
            <w:szCs w:val="24"/>
          </w:rPr>
          <w:delText>examplewhen</w:delText>
        </w:r>
        <w:r w:rsidDel="00E813F2">
          <w:rPr>
            <w:szCs w:val="24"/>
          </w:rPr>
          <w:delText xml:space="preserve"> </w:delText>
        </w:r>
      </w:del>
      <w:ins w:id="244" w:author="Franke, Carsten" w:date="2024-05-14T22:54:00Z" w16du:dateUtc="2024-05-14T20:54:00Z">
        <w:r w:rsidR="00E813F2">
          <w:rPr>
            <w:szCs w:val="24"/>
          </w:rPr>
          <w:t xml:space="preserve">example, </w:t>
        </w:r>
      </w:ins>
      <w:r>
        <w:rPr>
          <w:szCs w:val="24"/>
        </w:rPr>
        <w:t>aluminium and steel parts are to be connected. An example of such a method is given</w:t>
      </w:r>
      <w:del w:id="245" w:author="Franke, Carsten" w:date="2024-05-14T22:55:00Z" w16du:dateUtc="2024-05-14T20:55:00Z">
        <w:r w:rsidDel="00E813F2">
          <w:rPr>
            <w:szCs w:val="24"/>
          </w:rPr>
          <w:delText>, for example,</w:delText>
        </w:r>
      </w:del>
      <w:r>
        <w:rPr>
          <w:szCs w:val="24"/>
        </w:rPr>
        <w:t xml:space="preserv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71CA21EA" w:rsidR="006A2DB6" w:rsidRDefault="002F3F18">
      <w:pPr>
        <w:pStyle w:val="Textkrper"/>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w:t>
      </w:r>
      <w:del w:id="246" w:author="Franke, Carsten" w:date="2024-05-14T22:41:00Z" w16du:dateUtc="2024-05-14T20:41:00Z">
        <w:r w:rsidR="006A2DB6" w:rsidDel="000738AC">
          <w:rPr>
            <w:szCs w:val="24"/>
          </w:rPr>
          <w:delText>ross section</w:delText>
        </w:r>
      </w:del>
      <w:ins w:id="247" w:author="Franke, Carsten" w:date="2024-05-14T22:41:00Z" w16du:dateUtc="2024-05-14T20:41:00Z">
        <w:r w:rsidR="000738AC">
          <w:rPr>
            <w:szCs w:val="24"/>
          </w:rPr>
          <w:t>ross-section</w:t>
        </w:r>
      </w:ins>
      <w:r w:rsidR="006A2DB6">
        <w:rPr>
          <w:szCs w:val="24"/>
        </w:rPr>
        <w:t xml:space="preserve">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115DC799" w:rsidR="006A2DB6" w:rsidRDefault="002F3F18">
      <w:pPr>
        <w:pStyle w:val="Figuretitle0"/>
        <w:autoSpaceDE w:val="0"/>
        <w:autoSpaceDN w:val="0"/>
        <w:adjustRightInd w:val="0"/>
        <w:outlineLvl w:val="0"/>
        <w:rPr>
          <w:szCs w:val="24"/>
        </w:rPr>
      </w:pPr>
      <w:r>
        <w:rPr>
          <w:szCs w:val="24"/>
        </w:rPr>
        <w:t>Figure </w:t>
      </w:r>
      <w:r w:rsidR="006A2DB6">
        <w:rPr>
          <w:szCs w:val="24"/>
        </w:rPr>
        <w:t>16 — C</w:t>
      </w:r>
      <w:del w:id="248" w:author="Franke, Carsten" w:date="2024-05-14T22:41:00Z" w16du:dateUtc="2024-05-14T20:41:00Z">
        <w:r w:rsidR="006A2DB6" w:rsidDel="000738AC">
          <w:rPr>
            <w:szCs w:val="24"/>
          </w:rPr>
          <w:delText>ross section</w:delText>
        </w:r>
      </w:del>
      <w:ins w:id="249" w:author="Franke, Carsten" w:date="2024-05-14T22:41:00Z" w16du:dateUtc="2024-05-14T20:41:00Z">
        <w:r w:rsidR="000738AC">
          <w:rPr>
            <w:szCs w:val="24"/>
          </w:rPr>
          <w:t>ross-section</w:t>
        </w:r>
      </w:ins>
      <w:r w:rsidR="006A2DB6">
        <w:rPr>
          <w:szCs w:val="24"/>
        </w:rPr>
        <w:t xml:space="preserve"> of a SWOP rivet</w:t>
      </w:r>
    </w:p>
    <w:p w14:paraId="49C8E020" w14:textId="77777777" w:rsidR="006A2DB6" w:rsidRDefault="006A2DB6">
      <w:pPr>
        <w:pStyle w:val="Textkrper"/>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48447747" w:rsidR="006A2DB6" w:rsidRDefault="006A2DB6">
      <w:pPr>
        <w:pStyle w:val="Textkrper"/>
        <w:autoSpaceDE w:val="0"/>
        <w:autoSpaceDN w:val="0"/>
        <w:adjustRightInd w:val="0"/>
        <w:rPr>
          <w:szCs w:val="24"/>
        </w:rPr>
      </w:pPr>
      <w:r>
        <w:rPr>
          <w:szCs w:val="24"/>
        </w:rPr>
        <w:t xml:space="preserve">For this purpose, a hole in the attached part is filled with a button-shaped insert made of weldable material. This insert is welded to the base part and </w:t>
      </w:r>
      <w:del w:id="250" w:author="Franke, Carsten" w:date="2024-05-15T12:17:00Z" w16du:dateUtc="2024-05-15T10:17:00Z">
        <w:r w:rsidDel="006541E3">
          <w:rPr>
            <w:szCs w:val="24"/>
          </w:rPr>
          <w:delText xml:space="preserve">then </w:delText>
        </w:r>
      </w:del>
      <w:r>
        <w:rPr>
          <w:szCs w:val="24"/>
        </w:rPr>
        <w:t>ensures the connection due to its geometric button shape.</w:t>
      </w:r>
    </w:p>
    <w:p w14:paraId="6C9EA692" w14:textId="77777777" w:rsidR="006A2DB6" w:rsidRDefault="006A2DB6">
      <w:pPr>
        <w:pStyle w:val="Textkrper"/>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proofErr w:type="spellStart"/>
      <w:r w:rsidRPr="00436940">
        <w:rPr>
          <w:rStyle w:val="ISOCode"/>
        </w:rPr>
        <w:t>insert_shape</w:t>
      </w:r>
      <w:proofErr w:type="spellEnd"/>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Textkrper"/>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proofErr w:type="spellStart"/>
      <w:r w:rsidRPr="00436940">
        <w:rPr>
          <w:rStyle w:val="ISOCode"/>
        </w:rPr>
        <w:t>shaft_diameter</w:t>
      </w:r>
      <w:proofErr w:type="spellEnd"/>
      <w:r>
        <w:rPr>
          <w:szCs w:val="24"/>
        </w:rPr>
        <w:t xml:space="preserve">, </w:t>
      </w:r>
      <w:proofErr w:type="spellStart"/>
      <w:r w:rsidRPr="00436940">
        <w:rPr>
          <w:rStyle w:val="ISOCode"/>
        </w:rPr>
        <w:t>sink_size</w:t>
      </w:r>
      <w:proofErr w:type="spellEnd"/>
      <w:r>
        <w:rPr>
          <w:szCs w:val="24"/>
        </w:rPr>
        <w:t xml:space="preserve">, </w:t>
      </w:r>
      <w:r w:rsidRPr="00436940">
        <w:rPr>
          <w:rStyle w:val="ISOCode"/>
        </w:rPr>
        <w:t>length</w:t>
      </w:r>
      <w:r>
        <w:rPr>
          <w:szCs w:val="24"/>
        </w:rPr>
        <w:t xml:space="preserve">, </w:t>
      </w:r>
      <w:proofErr w:type="spellStart"/>
      <w:r w:rsidRPr="00436940">
        <w:rPr>
          <w:rStyle w:val="ISOCode"/>
        </w:rPr>
        <w:t>head_diameter</w:t>
      </w:r>
      <w:proofErr w:type="spellEnd"/>
      <w:r>
        <w:rPr>
          <w:szCs w:val="24"/>
        </w:rPr>
        <w:t xml:space="preserve"> and </w:t>
      </w:r>
      <w:proofErr w:type="spellStart"/>
      <w:r w:rsidRPr="00436940">
        <w:rPr>
          <w:rStyle w:val="ISOCode"/>
        </w:rPr>
        <w:t>head_height</w:t>
      </w:r>
      <w:proofErr w:type="spellEnd"/>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proofErr w:type="spellStart"/>
      <w:r w:rsidRPr="00436940">
        <w:rPr>
          <w:rStyle w:val="ISOCode"/>
        </w:rPr>
        <w:t>shaft_diameter</w:t>
      </w:r>
      <w:proofErr w:type="spellEnd"/>
      <w:r>
        <w:rPr>
          <w:szCs w:val="24"/>
        </w:rPr>
        <w:t>) may be treated as meaningless.</w:t>
      </w:r>
    </w:p>
    <w:p w14:paraId="64F04A2B" w14:textId="454FBF58" w:rsidR="006A2DB6" w:rsidRDefault="006A2DB6">
      <w:pPr>
        <w:pStyle w:val="Textkrper"/>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2FAD7293" w:rsidR="006A2DB6" w:rsidRPr="00EC4DAD" w:rsidRDefault="006A2DB6" w:rsidP="006A2DB6">
            <w:pPr>
              <w:pStyle w:val="Tableheader"/>
              <w:autoSpaceDE w:val="0"/>
              <w:autoSpaceDN w:val="0"/>
              <w:adjustRightInd w:val="0"/>
              <w:jc w:val="both"/>
              <w:rPr>
                <w:b/>
              </w:rPr>
            </w:pPr>
            <w:r w:rsidRPr="00EC4DAD">
              <w:rPr>
                <w:b/>
                <w:szCs w:val="24"/>
              </w:rPr>
              <w:t xml:space="preserve">Value </w:t>
            </w:r>
            <w:r w:rsidR="00E906D0">
              <w:rPr>
                <w:b/>
                <w:szCs w:val="24"/>
              </w:rPr>
              <w:t>s</w:t>
            </w:r>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proofErr w:type="spellStart"/>
            <w:r w:rsidRPr="006A2DB6">
              <w:rPr>
                <w:szCs w:val="24"/>
              </w:rPr>
              <w:t>insert_shape</w:t>
            </w:r>
            <w:proofErr w:type="spellEnd"/>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proofErr w:type="spellStart"/>
            <w:r w:rsidRPr="006A2DB6">
              <w:rPr>
                <w:szCs w:val="24"/>
              </w:rPr>
              <w:t>insert_height</w:t>
            </w:r>
            <w:proofErr w:type="spellEnd"/>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proofErr w:type="spellStart"/>
            <w:r w:rsidRPr="006A2DB6">
              <w:rPr>
                <w:szCs w:val="24"/>
              </w:rPr>
              <w:t>spotweld_diameter</w:t>
            </w:r>
            <w:proofErr w:type="spellEnd"/>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proofErr w:type="spellStart"/>
            <w:r w:rsidRPr="006A2DB6">
              <w:rPr>
                <w:szCs w:val="24"/>
              </w:rPr>
              <w:t>spotweld_technology</w:t>
            </w:r>
            <w:proofErr w:type="spellEnd"/>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Textkrper"/>
        <w:autoSpaceDE w:val="0"/>
        <w:autoSpaceDN w:val="0"/>
        <w:adjustRightInd w:val="0"/>
        <w:rPr>
          <w:szCs w:val="24"/>
        </w:rPr>
      </w:pPr>
      <w:r>
        <w:rPr>
          <w:szCs w:val="24"/>
        </w:rPr>
        <w:lastRenderedPageBreak/>
        <w:t>All attributes of this connection type are optional for importing it into CAD or CAE application. However, some FE pre-processors may declare some of them to be mandatory.</w:t>
      </w:r>
    </w:p>
    <w:p w14:paraId="532371C9" w14:textId="77777777" w:rsidR="006A2DB6" w:rsidRDefault="006A2DB6">
      <w:pPr>
        <w:pStyle w:val="Textkrper"/>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insert_shape</w:t>
      </w:r>
      <w:proofErr w:type="spellEnd"/>
      <w:r>
        <w:rPr>
          <w:szCs w:val="24"/>
        </w:rPr>
        <w:t xml:space="preserve">: Identification of the applied insert shape. In the illustrated example, the hole appears circular, but it may have a polygonal shape </w:t>
      </w:r>
      <w:proofErr w:type="gramStart"/>
      <w:r>
        <w:rPr>
          <w:szCs w:val="24"/>
        </w:rPr>
        <w:t>in order to</w:t>
      </w:r>
      <w:proofErr w:type="gramEnd"/>
      <w:r>
        <w:rPr>
          <w:szCs w:val="24"/>
        </w:rPr>
        <w:t xml:space="preserve">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insert_height</w:t>
      </w:r>
      <w:proofErr w:type="spellEnd"/>
      <w:r>
        <w:rPr>
          <w:szCs w:val="24"/>
        </w:rPr>
        <w:t>: Height of the (unmounted) insert.</w:t>
      </w:r>
    </w:p>
    <w:p w14:paraId="1243E8B5" w14:textId="1327BF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spotweld_diameter</w:t>
      </w:r>
      <w:proofErr w:type="spellEnd"/>
      <w:r>
        <w:rPr>
          <w:szCs w:val="24"/>
        </w:rPr>
        <w:t xml:space="preserve">: Diameter of the spot weld, see </w:t>
      </w:r>
      <w:del w:id="251"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524323D8" w14:textId="0B6312A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77533">
        <w:rPr>
          <w:rStyle w:val="ISOCode"/>
        </w:rPr>
        <w:t>spotweld_technology</w:t>
      </w:r>
      <w:proofErr w:type="spellEnd"/>
      <w:r>
        <w:rPr>
          <w:szCs w:val="24"/>
        </w:rPr>
        <w:t xml:space="preserve">: Technology of the spot weld, see </w:t>
      </w:r>
      <w:del w:id="252" w:author="LUEJE Claudia" w:date="2024-05-02T18:03:00Z">
        <w:r w:rsidDel="00E906D0">
          <w:rPr>
            <w:rStyle w:val="citesec"/>
            <w:szCs w:val="24"/>
          </w:rPr>
          <w:delText>clause </w:delText>
        </w:r>
      </w:del>
      <w:r>
        <w:rPr>
          <w:rStyle w:val="citesec"/>
          <w:szCs w:val="24"/>
        </w:rPr>
        <w:t>9.2</w:t>
      </w:r>
      <w:r>
        <w:rPr>
          <w:szCs w:val="24"/>
        </w:rPr>
        <w:t xml:space="preserve"> Spot </w:t>
      </w:r>
      <w:r w:rsidR="00E906D0">
        <w:rPr>
          <w:szCs w:val="24"/>
        </w:rPr>
        <w:t>w</w:t>
      </w:r>
      <w:r>
        <w:rPr>
          <w:szCs w:val="24"/>
        </w:rPr>
        <w:t>elds.</w:t>
      </w:r>
    </w:p>
    <w:p w14:paraId="74C3093B" w14:textId="77777777" w:rsidR="006A2DB6" w:rsidRDefault="006A2DB6">
      <w:pPr>
        <w:pStyle w:val="Textkrper"/>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58FB4C9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E906D0">
        <w:rPr>
          <w:szCs w:val="24"/>
        </w:rPr>
        <w:t>XAMPLE</w:t>
      </w:r>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szCs w:val="24"/>
        </w:rPr>
        <w:t>head_diameter</w:t>
      </w:r>
      <w:proofErr w:type="spellEnd"/>
      <w:r w:rsidR="006A2DB6">
        <w:rPr>
          <w:szCs w:val="24"/>
        </w:rPr>
        <w:t xml:space="preserve">="8.5" </w:t>
      </w:r>
      <w:proofErr w:type="spellStart"/>
      <w:r w:rsidR="006A2DB6">
        <w:rPr>
          <w:szCs w:val="24"/>
        </w:rPr>
        <w:t>head_height</w:t>
      </w:r>
      <w:proofErr w:type="spellEnd"/>
      <w:r w:rsidR="006A2DB6">
        <w:rPr>
          <w:szCs w:val="24"/>
        </w:rPr>
        <w:t xml:space="preserve">="0.9" hardness="410" </w:t>
      </w:r>
      <w:proofErr w:type="spellStart"/>
      <w:r w:rsidR="006A2DB6">
        <w:rPr>
          <w:b/>
          <w:szCs w:val="24"/>
        </w:rPr>
        <w:t>shaft_diameter</w:t>
      </w:r>
      <w:proofErr w:type="spellEnd"/>
      <w:r w:rsidR="006A2DB6">
        <w:rPr>
          <w:b/>
          <w:szCs w:val="24"/>
        </w:rPr>
        <w:t>="5.4"</w:t>
      </w:r>
      <w:r>
        <w:rPr>
          <w:b/>
          <w:szCs w:val="24"/>
        </w:rPr>
        <w:t xml:space="preserve"> </w:t>
      </w:r>
      <w:proofErr w:type="spellStart"/>
      <w:r w:rsidR="006A2DB6">
        <w:rPr>
          <w:b/>
          <w:szCs w:val="24"/>
        </w:rPr>
        <w:t>sink_size</w:t>
      </w:r>
      <w:proofErr w:type="spellEnd"/>
      <w:r w:rsidR="006A2DB6">
        <w:rPr>
          <w:b/>
          <w:szCs w:val="24"/>
        </w:rPr>
        <w:t>="0.3"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w:t>
      </w:r>
      <w:proofErr w:type="spellStart"/>
      <w:proofErr w:type="gramStart"/>
      <w:r w:rsidR="006A2DB6" w:rsidRPr="00C77533">
        <w:rPr>
          <w:szCs w:val="24"/>
          <w:lang w:val="fr-CH"/>
        </w:rPr>
        <w:t>normal</w:t>
      </w:r>
      <w:proofErr w:type="gramEnd"/>
      <w:r w:rsidR="006A2DB6" w:rsidRPr="00C77533">
        <w:rPr>
          <w:szCs w:val="24"/>
          <w:lang w:val="fr-CH"/>
        </w:rPr>
        <w:t>_direction</w:t>
      </w:r>
      <w:proofErr w:type="spellEnd"/>
      <w:r w:rsidR="006A2DB6" w:rsidRPr="00C77533">
        <w:rPr>
          <w:szCs w:val="24"/>
          <w:lang w:val="fr-CH"/>
        </w:rPr>
        <w:t xml:space="preserve">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 xml:space="preserve">&lt;swop </w:t>
      </w:r>
      <w:proofErr w:type="spellStart"/>
      <w:r w:rsidR="006A2DB6">
        <w:rPr>
          <w:b/>
          <w:szCs w:val="24"/>
        </w:rPr>
        <w:t>insert_shape</w:t>
      </w:r>
      <w:proofErr w:type="spellEnd"/>
      <w:r w:rsidR="006A2DB6">
        <w:rPr>
          <w:b/>
          <w:szCs w:val="24"/>
        </w:rPr>
        <w:t xml:space="preserve">="cone_23" </w:t>
      </w:r>
      <w:proofErr w:type="spellStart"/>
      <w:r w:rsidR="006A2DB6">
        <w:rPr>
          <w:b/>
          <w:szCs w:val="24"/>
        </w:rPr>
        <w:t>insert_height</w:t>
      </w:r>
      <w:proofErr w:type="spellEnd"/>
      <w:r w:rsidR="006A2DB6">
        <w:rPr>
          <w:b/>
          <w:szCs w:val="24"/>
        </w:rPr>
        <w:t>="1.8"</w:t>
      </w:r>
      <w:r>
        <w:rPr>
          <w:b/>
          <w:szCs w:val="24"/>
        </w:rPr>
        <w:t xml:space="preserve"> </w:t>
      </w:r>
      <w:proofErr w:type="spellStart"/>
      <w:r w:rsidR="006A2DB6">
        <w:rPr>
          <w:b/>
          <w:szCs w:val="24"/>
        </w:rPr>
        <w:t>spotweld_diameter</w:t>
      </w:r>
      <w:proofErr w:type="spellEnd"/>
      <w:r w:rsidR="006A2DB6">
        <w:rPr>
          <w:b/>
          <w:szCs w:val="24"/>
        </w:rPr>
        <w:t xml:space="preserve">="4.5" </w:t>
      </w:r>
      <w:proofErr w:type="spellStart"/>
      <w:r w:rsidR="006A2DB6">
        <w:rPr>
          <w:b/>
          <w:szCs w:val="24"/>
        </w:rPr>
        <w:t>spotweld_technology</w:t>
      </w:r>
      <w:proofErr w:type="spellEnd"/>
      <w:r w:rsidR="006A2DB6">
        <w:rPr>
          <w:b/>
          <w:szCs w:val="24"/>
        </w:rPr>
        <w:t>="resistance"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452674FE" w:rsidR="006A2DB6" w:rsidRDefault="006A2DB6">
      <w:pPr>
        <w:pStyle w:val="berschrift3"/>
        <w:tabs>
          <w:tab w:val="left" w:pos="400"/>
          <w:tab w:val="left" w:pos="560"/>
          <w:tab w:val="left" w:pos="720"/>
        </w:tabs>
        <w:autoSpaceDE w:val="0"/>
        <w:autoSpaceDN w:val="0"/>
        <w:adjustRightInd w:val="0"/>
        <w:rPr>
          <w:rFonts w:eastAsia="Times New Roman"/>
          <w:szCs w:val="24"/>
        </w:rPr>
      </w:pPr>
      <w:bookmarkStart w:id="253" w:name="_Ref166618671"/>
      <w:r>
        <w:rPr>
          <w:rFonts w:eastAsia="Times New Roman"/>
          <w:szCs w:val="24"/>
        </w:rPr>
        <w:t xml:space="preserve">Clinch </w:t>
      </w:r>
      <w:r w:rsidR="00E906D0">
        <w:rPr>
          <w:rFonts w:eastAsia="Times New Roman"/>
          <w:szCs w:val="24"/>
        </w:rPr>
        <w:t>r</w:t>
      </w:r>
      <w:r>
        <w:rPr>
          <w:rFonts w:eastAsia="Times New Roman"/>
          <w:szCs w:val="24"/>
        </w:rPr>
        <w:t xml:space="preserve">ivet </w:t>
      </w:r>
      <w:proofErr w:type="gramStart"/>
      <w:r w:rsidR="00E906D0">
        <w:rPr>
          <w:rFonts w:eastAsia="Times New Roman"/>
          <w:szCs w:val="24"/>
        </w:rPr>
        <w:t>s</w:t>
      </w:r>
      <w:r>
        <w:rPr>
          <w:rFonts w:eastAsia="Times New Roman"/>
          <w:szCs w:val="24"/>
        </w:rPr>
        <w:t>tuds</w:t>
      </w:r>
      <w:bookmarkEnd w:id="253"/>
      <w:proofErr w:type="gramEnd"/>
    </w:p>
    <w:p w14:paraId="250ECF5F" w14:textId="48C11D35" w:rsidR="006A2DB6" w:rsidRDefault="006A2DB6">
      <w:pPr>
        <w:pStyle w:val="Textkrper"/>
        <w:autoSpaceDE w:val="0"/>
        <w:autoSpaceDN w:val="0"/>
        <w:adjustRightInd w:val="0"/>
        <w:rPr>
          <w:szCs w:val="24"/>
        </w:rPr>
      </w:pPr>
      <w:r>
        <w:rPr>
          <w:szCs w:val="24"/>
        </w:rPr>
        <w:t xml:space="preserve">A </w:t>
      </w:r>
      <w:r w:rsidR="00E906D0">
        <w:rPr>
          <w:szCs w:val="24"/>
        </w:rPr>
        <w:t>c</w:t>
      </w:r>
      <w:r>
        <w:rPr>
          <w:szCs w:val="24"/>
        </w:rPr>
        <w:t xml:space="preserve">linch </w:t>
      </w:r>
      <w:r w:rsidR="00E906D0">
        <w:rPr>
          <w:szCs w:val="24"/>
        </w:rPr>
        <w:t>r</w:t>
      </w:r>
      <w:r>
        <w:rPr>
          <w:szCs w:val="24"/>
        </w:rPr>
        <w:t xml:space="preserve">ivet </w:t>
      </w:r>
      <w:r w:rsidR="00E906D0">
        <w:rPr>
          <w:szCs w:val="24"/>
        </w:rPr>
        <w:t>s</w:t>
      </w:r>
      <w:r>
        <w:rPr>
          <w:szCs w:val="24"/>
        </w:rPr>
        <w:t xml:space="preserve">tud </w:t>
      </w:r>
      <w:del w:id="254" w:author="Franke, Carsten" w:date="2024-05-14T23:00:00Z" w16du:dateUtc="2024-05-14T21:00:00Z">
        <w:r w:rsidDel="00E813F2">
          <w:rPr>
            <w:szCs w:val="24"/>
          </w:rPr>
          <w:delText xml:space="preserve">(CNB from German word </w:delText>
        </w:r>
        <w:r w:rsidDel="00E813F2">
          <w:rPr>
            <w:b/>
            <w:szCs w:val="24"/>
          </w:rPr>
          <w:delText>C</w:delText>
        </w:r>
        <w:r w:rsidDel="00E813F2">
          <w:rPr>
            <w:szCs w:val="24"/>
          </w:rPr>
          <w:delText>linch</w:delText>
        </w:r>
        <w:r w:rsidDel="00E813F2">
          <w:rPr>
            <w:b/>
            <w:szCs w:val="24"/>
          </w:rPr>
          <w:delText>n</w:delText>
        </w:r>
        <w:r w:rsidDel="00E813F2">
          <w:rPr>
            <w:szCs w:val="24"/>
          </w:rPr>
          <w:delText>iet</w:delText>
        </w:r>
        <w:r w:rsidDel="00E813F2">
          <w:rPr>
            <w:b/>
            <w:szCs w:val="24"/>
          </w:rPr>
          <w:delText>b</w:delText>
        </w:r>
        <w:r w:rsidDel="00E813F2">
          <w:rPr>
            <w:szCs w:val="24"/>
          </w:rPr>
          <w:delText xml:space="preserve">olzen) </w:delText>
        </w:r>
      </w:del>
      <w:r>
        <w:rPr>
          <w:szCs w:val="24"/>
        </w:rPr>
        <w:t xml:space="preserve">is fixed to the base metal sheet, typically by cold forming, </w:t>
      </w:r>
      <w:r w:rsidR="00A24D2B">
        <w:rPr>
          <w:szCs w:val="24"/>
        </w:rPr>
        <w:t>see</w:t>
      </w:r>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Textkrper"/>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Textkrper"/>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Textkrper"/>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3F7F500F" w:rsidR="006A2DB6" w:rsidRDefault="006A2DB6">
      <w:pPr>
        <w:pStyle w:val="Textkrper"/>
        <w:autoSpaceDE w:val="0"/>
        <w:autoSpaceDN w:val="0"/>
        <w:adjustRightInd w:val="0"/>
        <w:rPr>
          <w:szCs w:val="24"/>
        </w:rPr>
      </w:pPr>
      <w:r>
        <w:rPr>
          <w:szCs w:val="24"/>
        </w:rPr>
        <w:t xml:space="preserve">A </w:t>
      </w:r>
      <w:ins w:id="255" w:author="Franke, Carsten" w:date="2024-05-14T22:59:00Z" w16du:dateUtc="2024-05-14T20:59:00Z">
        <w:r w:rsidR="00E813F2">
          <w:rPr>
            <w:rFonts w:cs="Calibri"/>
            <w:lang w:eastAsia="en-GB"/>
          </w:rPr>
          <w:t>c</w:t>
        </w:r>
        <w:r w:rsidR="00E813F2" w:rsidRPr="005C2D94">
          <w:rPr>
            <w:rFonts w:cs="Calibri"/>
            <w:lang w:eastAsia="en-GB"/>
          </w:rPr>
          <w:t xml:space="preserve">linch </w:t>
        </w:r>
        <w:r w:rsidR="00E813F2">
          <w:rPr>
            <w:rFonts w:cs="Calibri"/>
            <w:lang w:eastAsia="en-GB"/>
          </w:rPr>
          <w:t>r</w:t>
        </w:r>
        <w:r w:rsidR="00E813F2" w:rsidRPr="005C2D94">
          <w:rPr>
            <w:rFonts w:cs="Calibri"/>
            <w:lang w:eastAsia="en-GB"/>
          </w:rPr>
          <w:t xml:space="preserve">ivet </w:t>
        </w:r>
        <w:r w:rsidR="00E813F2">
          <w:rPr>
            <w:rFonts w:cs="Calibri"/>
            <w:lang w:eastAsia="en-GB"/>
          </w:rPr>
          <w:t>s</w:t>
        </w:r>
        <w:r w:rsidR="00E813F2" w:rsidRPr="005C2D94">
          <w:rPr>
            <w:rFonts w:cs="Calibri"/>
            <w:lang w:eastAsia="en-GB"/>
          </w:rPr>
          <w:t>tud</w:t>
        </w:r>
        <w:r w:rsidR="00E813F2" w:rsidDel="00E813F2">
          <w:rPr>
            <w:szCs w:val="24"/>
          </w:rPr>
          <w:t xml:space="preserve"> </w:t>
        </w:r>
      </w:ins>
      <w:commentRangeStart w:id="256"/>
      <w:commentRangeStart w:id="257"/>
      <w:del w:id="258" w:author="Franke, Carsten" w:date="2024-05-14T22:59:00Z" w16du:dateUtc="2024-05-14T20:59:00Z">
        <w:r w:rsidDel="00E813F2">
          <w:rPr>
            <w:szCs w:val="24"/>
          </w:rPr>
          <w:delText>CNB</w:delText>
        </w:r>
      </w:del>
      <w:commentRangeEnd w:id="256"/>
      <w:r w:rsidR="00A24D2B">
        <w:rPr>
          <w:rStyle w:val="Kommentarzeichen"/>
          <w:rFonts w:ascii="Calibri" w:eastAsia="Times New Roman" w:hAnsi="Calibri"/>
          <w:lang w:val="en-US" w:eastAsia="x-none"/>
        </w:rPr>
        <w:commentReference w:id="256"/>
      </w:r>
      <w:commentRangeEnd w:id="257"/>
      <w:r w:rsidR="00E813F2">
        <w:rPr>
          <w:rStyle w:val="Kommentarzeichen"/>
          <w:rFonts w:ascii="Calibri" w:eastAsia="Times New Roman" w:hAnsi="Calibri"/>
          <w:lang w:val="en-US" w:eastAsia="x-none"/>
        </w:rPr>
        <w:commentReference w:id="257"/>
      </w:r>
      <w:r>
        <w:rPr>
          <w:szCs w:val="24"/>
        </w:rPr>
        <w:t xml:space="preserve"> is denoted by a nested element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within </w:t>
      </w:r>
      <w:r w:rsidRPr="00A74502">
        <w:rPr>
          <w:rStyle w:val="ISOCode"/>
        </w:rPr>
        <w:t>&lt;rivet/&gt;</w:t>
      </w:r>
      <w:r>
        <w:rPr>
          <w:szCs w:val="24"/>
        </w:rPr>
        <w:t xml:space="preserve">. This element is described completely by the attributes of both XML elements. The attributes </w:t>
      </w:r>
      <w:proofErr w:type="spellStart"/>
      <w:r w:rsidRPr="00A74502">
        <w:rPr>
          <w:rStyle w:val="ISOCode"/>
        </w:rPr>
        <w:t>shaft_diameter</w:t>
      </w:r>
      <w:proofErr w:type="spellEnd"/>
      <w:r>
        <w:rPr>
          <w:szCs w:val="24"/>
        </w:rPr>
        <w:t xml:space="preserve">, </w:t>
      </w:r>
      <w:r w:rsidRPr="00A74502">
        <w:rPr>
          <w:rStyle w:val="ISOCode"/>
        </w:rPr>
        <w:t>length</w:t>
      </w:r>
      <w:r>
        <w:rPr>
          <w:szCs w:val="24"/>
        </w:rPr>
        <w:t xml:space="preserve">, and </w:t>
      </w:r>
      <w:proofErr w:type="spellStart"/>
      <w:r w:rsidRPr="00A74502">
        <w:rPr>
          <w:rStyle w:val="ISOCode"/>
        </w:rPr>
        <w:t>part_code</w:t>
      </w:r>
      <w:proofErr w:type="spellEnd"/>
      <w:r>
        <w:rPr>
          <w:szCs w:val="24"/>
        </w:rPr>
        <w:t xml:space="preserve"> </w:t>
      </w:r>
      <w:proofErr w:type="gramStart"/>
      <w:r>
        <w:rPr>
          <w:szCs w:val="24"/>
        </w:rPr>
        <w:t>are</w:t>
      </w:r>
      <w:proofErr w:type="gramEnd"/>
      <w:r>
        <w:rPr>
          <w:szCs w:val="24"/>
        </w:rPr>
        <w:t xml:space="preserve"> inherited from the </w:t>
      </w:r>
      <w:r w:rsidRPr="00A74502">
        <w:rPr>
          <w:rStyle w:val="ISOCode"/>
        </w:rPr>
        <w:t>&lt;rivet/&gt;</w:t>
      </w:r>
      <w:r>
        <w:rPr>
          <w:szCs w:val="24"/>
        </w:rPr>
        <w:t xml:space="preserve"> element.</w:t>
      </w:r>
    </w:p>
    <w:p w14:paraId="1B782C97" w14:textId="0E3663D9" w:rsidR="006A2DB6" w:rsidRDefault="006A2DB6">
      <w:pPr>
        <w:pStyle w:val="Textkrper"/>
        <w:autoSpaceDE w:val="0"/>
        <w:autoSpaceDN w:val="0"/>
        <w:adjustRightInd w:val="0"/>
        <w:rPr>
          <w:szCs w:val="24"/>
        </w:rPr>
      </w:pPr>
      <w:r>
        <w:rPr>
          <w:szCs w:val="24"/>
        </w:rPr>
        <w:t xml:space="preserve">For the XML specification of </w:t>
      </w:r>
      <w:r w:rsidRPr="00A74502">
        <w:rPr>
          <w:rStyle w:val="ISOCode"/>
        </w:rPr>
        <w:t>&lt;</w:t>
      </w:r>
      <w:proofErr w:type="spellStart"/>
      <w:r w:rsidRPr="00A74502">
        <w:rPr>
          <w:rStyle w:val="ISOCode"/>
        </w:rPr>
        <w:t>clinch_rivet_stud</w:t>
      </w:r>
      <w:proofErr w:type="spellEnd"/>
      <w:r w:rsidRPr="00A74502">
        <w:rPr>
          <w:rStyle w:val="ISOCode"/>
        </w:rPr>
        <w:t>/&gt;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w:t>
      </w:r>
      <w:proofErr w:type="spellStart"/>
      <w:r w:rsidR="006A2DB6" w:rsidRPr="00A74502">
        <w:rPr>
          <w:rStyle w:val="ISOCode"/>
        </w:rPr>
        <w:t>clinch_rivet_stud</w:t>
      </w:r>
      <w:proofErr w:type="spellEnd"/>
      <w:r w:rsidR="006A2DB6" w:rsidRPr="00A74502">
        <w:rPr>
          <w:rStyle w:val="ISOCode"/>
        </w:rPr>
        <w: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2083AB3D" w:rsidR="006A2DB6" w:rsidRPr="00EC4DAD" w:rsidRDefault="006A2DB6" w:rsidP="006A2DB6">
            <w:pPr>
              <w:pStyle w:val="Tableheader"/>
              <w:autoSpaceDE w:val="0"/>
              <w:autoSpaceDN w:val="0"/>
              <w:adjustRightInd w:val="0"/>
              <w:jc w:val="both"/>
              <w:rPr>
                <w:b/>
              </w:rPr>
            </w:pPr>
            <w:del w:id="259" w:author="Franke, Carsten" w:date="2024-05-14T19:39:00Z" w16du:dateUtc="2024-05-14T17:39:00Z">
              <w:r w:rsidRPr="00EC4DAD" w:rsidDel="00936D25">
                <w:rPr>
                  <w:b/>
                  <w:szCs w:val="24"/>
                </w:rPr>
                <w:delText>Value Space</w:delText>
              </w:r>
            </w:del>
            <w:ins w:id="260" w:author="Franke, Carsten" w:date="2024-05-14T19:39:00Z" w16du:dateUtc="2024-05-14T17:39:00Z">
              <w:r w:rsidR="00936D25">
                <w:rPr>
                  <w:b/>
                  <w:szCs w:val="24"/>
                </w:rPr>
                <w:t>Value space</w:t>
              </w:r>
            </w:ins>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proofErr w:type="spellStart"/>
            <w:r w:rsidRPr="006A2DB6">
              <w:rPr>
                <w:szCs w:val="24"/>
              </w:rPr>
              <w:t>press_in_force</w:t>
            </w:r>
            <w:proofErr w:type="spellEnd"/>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Textkrper"/>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Textkrper"/>
        <w:autoSpaceDE w:val="0"/>
        <w:autoSpaceDN w:val="0"/>
        <w:adjustRightInd w:val="0"/>
        <w:rPr>
          <w:szCs w:val="24"/>
        </w:rPr>
      </w:pPr>
      <w:r>
        <w:rPr>
          <w:szCs w:val="24"/>
        </w:rPr>
        <w:t>These attributes have the following semantics:</w:t>
      </w:r>
    </w:p>
    <w:p w14:paraId="512B64D6" w14:textId="4C8F881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A74502">
        <w:rPr>
          <w:rStyle w:val="ISOCode"/>
        </w:rPr>
        <w:t>press_in_force</w:t>
      </w:r>
      <w:proofErr w:type="spellEnd"/>
      <w:r>
        <w:rPr>
          <w:szCs w:val="24"/>
        </w:rPr>
        <w:t xml:space="preserve">: The force used to clinch the stud into the base sheet. For its unit, see </w:t>
      </w:r>
      <w:del w:id="261" w:author="LUEJE Claudia" w:date="2024-05-02T18:05:00Z">
        <w:r w:rsidDel="00A24D2B">
          <w:rPr>
            <w:rStyle w:val="citesec"/>
            <w:szCs w:val="24"/>
          </w:rPr>
          <w:delText>clause </w:delText>
        </w:r>
      </w:del>
      <w:r>
        <w:rPr>
          <w:rStyle w:val="citesec"/>
          <w:szCs w:val="24"/>
        </w:rPr>
        <w:t>7.2.5</w:t>
      </w:r>
      <w:r>
        <w:rPr>
          <w:szCs w:val="24"/>
        </w:rPr>
        <w:t xml:space="preserve"> Unit </w:t>
      </w:r>
      <w:r w:rsidR="00A24D2B">
        <w:rPr>
          <w:szCs w:val="24"/>
        </w:rPr>
        <w:t>s</w:t>
      </w:r>
      <w:r>
        <w:rPr>
          <w:szCs w:val="24"/>
        </w:rPr>
        <w:t>ystem.</w:t>
      </w:r>
    </w:p>
    <w:p w14:paraId="08C8365E" w14:textId="77777777" w:rsidR="006A2DB6" w:rsidRDefault="006A2DB6" w:rsidP="002E67B9">
      <w:pPr>
        <w:pStyle w:val="Textkrper"/>
      </w:pPr>
      <w:r w:rsidRPr="002E67B9">
        <w:t xml:space="preserve">The element of </w:t>
      </w:r>
      <w:r w:rsidRPr="002E67B9">
        <w:rPr>
          <w:rStyle w:val="ISOCode"/>
        </w:rPr>
        <w:t>&lt;</w:t>
      </w:r>
      <w:proofErr w:type="spellStart"/>
      <w:r w:rsidRPr="002E67B9">
        <w:rPr>
          <w:rStyle w:val="ISOCode"/>
        </w:rPr>
        <w:t>clinch_rivet_stud</w:t>
      </w:r>
      <w:proofErr w:type="spellEnd"/>
      <w:r w:rsidRPr="002E67B9">
        <w:rPr>
          <w:rStyle w:val="ISOCode"/>
        </w:rPr>
        <w:t>/&gt;</w:t>
      </w:r>
      <w:r w:rsidRPr="002E67B9">
        <w:rPr>
          <w:rFonts w:cs="Courier New"/>
        </w:rPr>
        <w:t xml:space="preserve"> d</w:t>
      </w:r>
      <w:r w:rsidRPr="002E67B9">
        <w:t>oes not allow any nested elements.</w:t>
      </w:r>
    </w:p>
    <w:p w14:paraId="03DA78B6" w14:textId="77777777" w:rsidR="006A2DB6" w:rsidRDefault="006A2DB6" w:rsidP="002E67B9">
      <w:pPr>
        <w:pStyle w:val="Textkrper"/>
      </w:pPr>
      <w:r w:rsidRPr="002E67B9">
        <w:t xml:space="preserve">The direction sense of </w:t>
      </w:r>
      <w:r w:rsidRPr="002E67B9">
        <w:rPr>
          <w:rStyle w:val="ISOCode"/>
        </w:rPr>
        <w:t>&lt;</w:t>
      </w:r>
      <w:proofErr w:type="spellStart"/>
      <w:r w:rsidRPr="002E67B9">
        <w:rPr>
          <w:rStyle w:val="ISOCode"/>
        </w:rPr>
        <w:t>normal_direction</w:t>
      </w:r>
      <w:proofErr w:type="spellEnd"/>
      <w:r w:rsidRPr="002E67B9">
        <w:rPr>
          <w:rStyle w:val="ISOCode"/>
        </w:rPr>
        <w:t>/&gt;</w:t>
      </w:r>
      <w:r w:rsidRPr="002E67B9">
        <w:rPr>
          <w:rFonts w:cs="Courier New"/>
        </w:rPr>
        <w:t xml:space="preserve"> is towards the base sheet, where the rivet penetrates the metal.</w:t>
      </w:r>
    </w:p>
    <w:p w14:paraId="6F55994F" w14:textId="1FE4721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24D2B">
        <w:rPr>
          <w:szCs w:val="24"/>
        </w:rPr>
        <w:t>XAMPLE</w:t>
      </w:r>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proofErr w:type="spellStart"/>
      <w:r w:rsidR="006A2DB6">
        <w:rPr>
          <w:b/>
          <w:szCs w:val="24"/>
        </w:rPr>
        <w:t>shaft_diameter</w:t>
      </w:r>
      <w:proofErr w:type="spellEnd"/>
      <w:r w:rsidR="006A2DB6">
        <w:rPr>
          <w:b/>
          <w:szCs w:val="24"/>
        </w:rPr>
        <w:t>="4.0"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w:t>
      </w:r>
      <w:proofErr w:type="spellStart"/>
      <w:proofErr w:type="gramStart"/>
      <w:r w:rsidR="006A2DB6" w:rsidRPr="00C529D0">
        <w:rPr>
          <w:szCs w:val="24"/>
          <w:lang w:val="fr-CH"/>
        </w:rPr>
        <w:t>normal</w:t>
      </w:r>
      <w:proofErr w:type="gramEnd"/>
      <w:r w:rsidR="006A2DB6" w:rsidRPr="00C529D0">
        <w:rPr>
          <w:szCs w:val="24"/>
          <w:lang w:val="fr-CH"/>
        </w:rPr>
        <w:t>_direction</w:t>
      </w:r>
      <w:proofErr w:type="spellEnd"/>
      <w:r w:rsidR="006A2DB6" w:rsidRPr="00C529D0">
        <w:rPr>
          <w:szCs w:val="24"/>
          <w:lang w:val="fr-CH"/>
        </w:rPr>
        <w:t xml:space="preserve">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w:t>
      </w:r>
      <w:proofErr w:type="spellStart"/>
      <w:r w:rsidR="006A2DB6">
        <w:rPr>
          <w:b/>
          <w:szCs w:val="24"/>
        </w:rPr>
        <w:t>clinch_rivet_stud</w:t>
      </w:r>
      <w:proofErr w:type="spellEnd"/>
      <w:r w:rsidR="006A2DB6">
        <w:rPr>
          <w:b/>
          <w:szCs w:val="24"/>
        </w:rPr>
        <w:t xml:space="preserve"> </w:t>
      </w:r>
      <w:proofErr w:type="spellStart"/>
      <w:r w:rsidR="006A2DB6">
        <w:rPr>
          <w:b/>
          <w:szCs w:val="24"/>
        </w:rPr>
        <w:t>press_in_force</w:t>
      </w:r>
      <w:proofErr w:type="spellEnd"/>
      <w:r w:rsidR="006A2DB6">
        <w:rPr>
          <w:b/>
          <w:szCs w:val="24"/>
        </w:rPr>
        <w:t>="2000"/&gt;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53CD319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Threaded </w:t>
      </w:r>
      <w:r w:rsidR="00A24D2B">
        <w:rPr>
          <w:rFonts w:eastAsia="Times New Roman"/>
          <w:szCs w:val="24"/>
        </w:rPr>
        <w:t>c</w:t>
      </w:r>
      <w:r>
        <w:rPr>
          <w:rFonts w:eastAsia="Times New Roman"/>
          <w:szCs w:val="24"/>
        </w:rPr>
        <w:t>onnections</w:t>
      </w:r>
      <w:bookmarkStart w:id="262" w:name="_Hlk166620136"/>
      <w:r w:rsidR="00A24D2B">
        <w:rPr>
          <w:rFonts w:eastAsia="Times New Roman"/>
          <w:szCs w:val="24"/>
        </w:rPr>
        <w:t xml:space="preserve"> —</w:t>
      </w:r>
      <w:r>
        <w:rPr>
          <w:rFonts w:eastAsia="Times New Roman"/>
          <w:szCs w:val="24"/>
        </w:rPr>
        <w:t xml:space="preserve"> </w:t>
      </w:r>
      <w:bookmarkEnd w:id="262"/>
      <w:r>
        <w:rPr>
          <w:rFonts w:eastAsia="Times New Roman"/>
          <w:szCs w:val="24"/>
        </w:rPr>
        <w:t xml:space="preserve">Bolts and </w:t>
      </w:r>
      <w:r w:rsidR="00A24D2B">
        <w:rPr>
          <w:rFonts w:eastAsia="Times New Roman"/>
          <w:szCs w:val="24"/>
        </w:rPr>
        <w:t>s</w:t>
      </w:r>
      <w:r>
        <w:rPr>
          <w:rFonts w:eastAsia="Times New Roman"/>
          <w:szCs w:val="24"/>
        </w:rPr>
        <w:t>crews</w:t>
      </w:r>
    </w:p>
    <w:p w14:paraId="1362B2B0" w14:textId="35BDB74E" w:rsidR="006A2DB6" w:rsidRDefault="00A24D2B">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4C6DCF3F" w14:textId="48EFAFE0" w:rsidR="006A2DB6" w:rsidRDefault="006A2DB6">
      <w:pPr>
        <w:pStyle w:val="Textkrper"/>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D84B38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del w:id="263" w:author="Franke, Carsten" w:date="2024-05-15T11:25:00Z" w16du:dateUtc="2024-05-15T09:25:00Z">
        <w:r w:rsidDel="00161D69">
          <w:rPr>
            <w:szCs w:val="24"/>
          </w:rPr>
          <w:delText>;</w:delText>
        </w:r>
      </w:del>
      <w:ins w:id="264" w:author="Franke, Carsten" w:date="2024-05-15T11:25:00Z" w16du:dateUtc="2024-05-15T09:25:00Z">
        <w:r w:rsidR="00161D69">
          <w:rPr>
            <w:szCs w:val="24"/>
          </w:rPr>
          <w:t>.</w:t>
        </w:r>
      </w:ins>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6D1EF3D8" w:rsidR="006A2DB6" w:rsidRPr="006E3134" w:rsidRDefault="006A2DB6" w:rsidP="006A2DB6">
            <w:pPr>
              <w:pStyle w:val="Textkrper"/>
              <w:autoSpaceDE w:val="0"/>
              <w:autoSpaceDN w:val="0"/>
              <w:adjustRightInd w:val="0"/>
              <w:jc w:val="center"/>
              <w:rPr>
                <w:b/>
              </w:rPr>
            </w:pPr>
            <w:r w:rsidRPr="006E3134">
              <w:rPr>
                <w:b/>
                <w:szCs w:val="24"/>
              </w:rPr>
              <w:t xml:space="preserve">a) Bolt </w:t>
            </w:r>
            <w:r w:rsidR="00795A1C" w:rsidRPr="006E3134">
              <w:rPr>
                <w:b/>
                <w:szCs w:val="24"/>
              </w:rPr>
              <w:t>r</w:t>
            </w:r>
            <w:r w:rsidRPr="006E3134">
              <w:rPr>
                <w:b/>
                <w:szCs w:val="24"/>
              </w:rPr>
              <w:t>epresentation</w:t>
            </w:r>
          </w:p>
        </w:tc>
        <w:tc>
          <w:tcPr>
            <w:tcW w:w="4026" w:type="dxa"/>
          </w:tcPr>
          <w:p w14:paraId="6D17F7F8" w14:textId="6C0D6E14" w:rsidR="006A2DB6" w:rsidRPr="006E3134" w:rsidRDefault="006A2DB6" w:rsidP="006A2DB6">
            <w:pPr>
              <w:pStyle w:val="Textkrper"/>
              <w:autoSpaceDE w:val="0"/>
              <w:autoSpaceDN w:val="0"/>
              <w:adjustRightInd w:val="0"/>
              <w:jc w:val="center"/>
              <w:rPr>
                <w:b/>
              </w:rPr>
            </w:pPr>
            <w:r w:rsidRPr="006E3134">
              <w:rPr>
                <w:b/>
                <w:szCs w:val="24"/>
              </w:rPr>
              <w:t xml:space="preserve">b) Screw </w:t>
            </w:r>
            <w:r w:rsidR="00795A1C" w:rsidRPr="006E3134">
              <w:rPr>
                <w:b/>
                <w:szCs w:val="24"/>
              </w:rPr>
              <w:t>r</w:t>
            </w:r>
            <w:r w:rsidRPr="006E3134">
              <w:rPr>
                <w:b/>
                <w:szCs w:val="24"/>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7F493F36" w:rsidR="006A2DB6" w:rsidRDefault="002F3F18">
      <w:pPr>
        <w:pStyle w:val="Textkrper"/>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r w:rsidR="00795A1C">
        <w:rPr>
          <w:szCs w:val="24"/>
        </w:rPr>
        <w:t>d</w:t>
      </w:r>
      <w:r w:rsidR="006A2DB6">
        <w:rPr>
          <w:szCs w:val="24"/>
        </w:rPr>
        <w:t xml:space="preserve">ifferent </w:t>
      </w:r>
      <w:r w:rsidR="00795A1C">
        <w:rPr>
          <w:szCs w:val="24"/>
        </w:rPr>
        <w:t>s</w:t>
      </w:r>
      <w:r w:rsidR="006A2DB6">
        <w:rPr>
          <w:szCs w:val="24"/>
        </w:rPr>
        <w:t xml:space="preserve">crew </w:t>
      </w:r>
      <w:r w:rsidR="00795A1C">
        <w:rPr>
          <w:szCs w:val="24"/>
        </w:rPr>
        <w:t>f</w:t>
      </w:r>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Textkrper"/>
              <w:jc w:val="center"/>
            </w:pPr>
            <w:r>
              <w:lastRenderedPageBreak/>
              <w:t>a</w:t>
            </w:r>
          </w:p>
        </w:tc>
        <w:tc>
          <w:tcPr>
            <w:tcW w:w="1638" w:type="dxa"/>
          </w:tcPr>
          <w:p w14:paraId="64312807" w14:textId="665A9B10" w:rsidR="003273A3" w:rsidRPr="00EC4DAD" w:rsidRDefault="003273A3" w:rsidP="006673EE">
            <w:pPr>
              <w:pStyle w:val="Textkrper"/>
              <w:jc w:val="center"/>
            </w:pPr>
            <w:r>
              <w:t>b</w:t>
            </w:r>
          </w:p>
        </w:tc>
        <w:tc>
          <w:tcPr>
            <w:tcW w:w="1620" w:type="dxa"/>
          </w:tcPr>
          <w:p w14:paraId="4CD9835D" w14:textId="3CFB9BEA" w:rsidR="003273A3" w:rsidRPr="00EC4DAD" w:rsidRDefault="003273A3" w:rsidP="006673EE">
            <w:pPr>
              <w:pStyle w:val="Textkrper"/>
              <w:jc w:val="center"/>
            </w:pPr>
            <w:r>
              <w:t>c</w:t>
            </w:r>
          </w:p>
        </w:tc>
        <w:tc>
          <w:tcPr>
            <w:tcW w:w="1639" w:type="dxa"/>
          </w:tcPr>
          <w:p w14:paraId="4F915310" w14:textId="1B993774" w:rsidR="003273A3" w:rsidRPr="00EC4DAD" w:rsidRDefault="003273A3" w:rsidP="006673EE">
            <w:pPr>
              <w:pStyle w:val="Textkrper"/>
              <w:jc w:val="center"/>
            </w:pPr>
            <w:r>
              <w:t>d</w:t>
            </w:r>
          </w:p>
        </w:tc>
        <w:tc>
          <w:tcPr>
            <w:tcW w:w="1628" w:type="dxa"/>
          </w:tcPr>
          <w:p w14:paraId="152C6335" w14:textId="5FF10FA4" w:rsidR="003273A3" w:rsidRPr="00EC4DAD" w:rsidRDefault="003273A3" w:rsidP="006673EE">
            <w:pPr>
              <w:pStyle w:val="Textkrper"/>
              <w:jc w:val="center"/>
            </w:pPr>
            <w:r>
              <w:t>e</w:t>
            </w:r>
          </w:p>
        </w:tc>
        <w:tc>
          <w:tcPr>
            <w:tcW w:w="1598" w:type="dxa"/>
          </w:tcPr>
          <w:p w14:paraId="62E6AC49" w14:textId="3DF1F0C1" w:rsidR="003273A3" w:rsidRPr="00EC4DAD" w:rsidRDefault="003273A3" w:rsidP="006673EE">
            <w:pPr>
              <w:pStyle w:val="Textkrper"/>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Textkrper"/>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Textkrper"/>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Textkrper"/>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Textkrper"/>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Textkrper"/>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Textkrper"/>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Textkrper"/>
              <w:tabs>
                <w:tab w:val="left" w:pos="965"/>
              </w:tabs>
              <w:autoSpaceDE w:val="0"/>
              <w:autoSpaceDN w:val="0"/>
              <w:adjustRightInd w:val="0"/>
              <w:jc w:val="center"/>
            </w:pPr>
            <w:r w:rsidRPr="006A2DB6">
              <w:rPr>
                <w:szCs w:val="24"/>
              </w:rPr>
              <w:t xml:space="preserve">Source of image: Wikimedia Commons, 2007-07-24. </w:t>
            </w:r>
            <w:commentRangeStart w:id="265"/>
            <w:commentRangeStart w:id="266"/>
            <w:r w:rsidRPr="006A2DB6">
              <w:rPr>
                <w:szCs w:val="24"/>
              </w:rPr>
              <w:t xml:space="preserve">Vectorized version by </w:t>
            </w:r>
            <w:proofErr w:type="spellStart"/>
            <w:r w:rsidRPr="006A2DB6">
              <w:rPr>
                <w:szCs w:val="24"/>
              </w:rPr>
              <w:t>Sakurambo</w:t>
            </w:r>
            <w:commentRangeEnd w:id="265"/>
            <w:proofErr w:type="spellEnd"/>
            <w:r w:rsidR="00BB0230">
              <w:rPr>
                <w:rStyle w:val="Kommentarzeichen"/>
                <w:rFonts w:ascii="Calibri" w:eastAsia="Times New Roman" w:hAnsi="Calibri"/>
                <w:lang w:val="en-US" w:eastAsia="x-none"/>
              </w:rPr>
              <w:commentReference w:id="265"/>
            </w:r>
            <w:commentRangeEnd w:id="266"/>
            <w:r w:rsidR="000B3483">
              <w:rPr>
                <w:rStyle w:val="Kommentarzeichen"/>
                <w:rFonts w:ascii="Calibri" w:eastAsia="Times New Roman" w:hAnsi="Calibri"/>
                <w:lang w:val="en-US" w:eastAsia="x-none"/>
              </w:rPr>
              <w:commentReference w:id="266"/>
            </w:r>
            <w:r w:rsidRPr="006A2DB6">
              <w:rPr>
                <w:szCs w:val="24"/>
              </w:rPr>
              <w:t xml:space="preserve">, </w:t>
            </w:r>
            <w:r w:rsidRPr="00E72516">
              <w:t>CC</w:t>
            </w:r>
            <w:r w:rsidRPr="00BB0230">
              <w:t xml:space="preserve"> </w:t>
            </w:r>
            <w:r w:rsidRPr="00E72516">
              <w:t>BY-SA 3</w:t>
            </w:r>
            <w:r w:rsidRPr="00BB0230">
              <w:t>.</w:t>
            </w:r>
            <w:r w:rsidRPr="00E72516">
              <w:t>0</w:t>
            </w:r>
            <w:r w:rsidRPr="00BB0230">
              <w:t>,</w:t>
            </w:r>
            <w:r w:rsidRPr="006A2DB6">
              <w:rPr>
                <w:szCs w:val="24"/>
              </w:rPr>
              <w:t xml:space="preserve"> </w:t>
            </w:r>
            <w:hyperlink r:id="rId41"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Textkrper"/>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EC4DAD">
              <w:rPr>
                <w:szCs w:val="24"/>
              </w:rPr>
              <w:t>flat-head</w:t>
            </w:r>
            <w:proofErr w:type="gramEnd"/>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gramStart"/>
            <w:r w:rsidRPr="006A2DB6">
              <w:rPr>
                <w:szCs w:val="24"/>
              </w:rPr>
              <w:t>round-head</w:t>
            </w:r>
            <w:proofErr w:type="gramEnd"/>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557D348C"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r w:rsidR="00BB0230">
        <w:rPr>
          <w:szCs w:val="24"/>
        </w:rPr>
        <w:t>l</w:t>
      </w:r>
      <w:r w:rsidR="006A2DB6">
        <w:rPr>
          <w:szCs w:val="24"/>
        </w:rPr>
        <w:t xml:space="preserve">ength and </w:t>
      </w:r>
      <w:r w:rsidR="00BB0230">
        <w:rPr>
          <w:szCs w:val="24"/>
        </w:rPr>
        <w:t>h</w:t>
      </w:r>
      <w:r w:rsidR="006A2DB6">
        <w:rPr>
          <w:szCs w:val="24"/>
        </w:rPr>
        <w:t xml:space="preserve">ead </w:t>
      </w:r>
      <w:r w:rsidR="00BB0230">
        <w:rPr>
          <w:szCs w:val="24"/>
        </w:rPr>
        <w:t>s</w:t>
      </w:r>
      <w:r w:rsidR="006A2DB6">
        <w:rPr>
          <w:szCs w:val="24"/>
        </w:rPr>
        <w:t>izes</w:t>
      </w:r>
    </w:p>
    <w:p w14:paraId="2334E1BE" w14:textId="176361EF" w:rsidR="006A2DB6" w:rsidRDefault="002F3F18">
      <w:pPr>
        <w:pStyle w:val="Textkrper"/>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Textkrper"/>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Textkrper"/>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Textkrper"/>
              <w:tabs>
                <w:tab w:val="left" w:pos="965"/>
              </w:tabs>
              <w:autoSpaceDE w:val="0"/>
              <w:autoSpaceDN w:val="0"/>
              <w:adjustRightInd w:val="0"/>
              <w:jc w:val="center"/>
            </w:pPr>
            <w:commentRangeStart w:id="267"/>
            <w:commentRangeStart w:id="268"/>
            <w:r w:rsidRPr="006A2DB6">
              <w:rPr>
                <w:szCs w:val="24"/>
              </w:rPr>
              <w:t xml:space="preserve">Source of image: Wikimedia Commons, 2011-01-12 By </w:t>
            </w:r>
            <w:proofErr w:type="spellStart"/>
            <w:r w:rsidRPr="006A2DB6">
              <w:rPr>
                <w:szCs w:val="24"/>
              </w:rPr>
              <w:t>Lambiam</w:t>
            </w:r>
            <w:proofErr w:type="spellEnd"/>
            <w:r w:rsidRPr="006A2DB6">
              <w:rPr>
                <w:szCs w:val="24"/>
              </w:rPr>
              <w:t xml:space="preserve">,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2" w:history="1">
              <w:r w:rsidRPr="006A2DB6">
                <w:rPr>
                  <w:rStyle w:val="Hyperlink"/>
                  <w:sz w:val="18"/>
                  <w:szCs w:val="18"/>
                </w:rPr>
                <w:t>https://creativecommons.org/licenses/by-sa/3.0</w:t>
              </w:r>
            </w:hyperlink>
            <w:r w:rsidRPr="006A2DB6">
              <w:rPr>
                <w:szCs w:val="24"/>
              </w:rPr>
              <w:t>.</w:t>
            </w:r>
            <w:commentRangeEnd w:id="267"/>
            <w:r w:rsidR="00BB0230">
              <w:rPr>
                <w:rStyle w:val="Kommentarzeichen"/>
                <w:rFonts w:ascii="Calibri" w:eastAsia="Times New Roman" w:hAnsi="Calibri"/>
                <w:lang w:val="en-US" w:eastAsia="x-none"/>
              </w:rPr>
              <w:commentReference w:id="267"/>
            </w:r>
            <w:commentRangeEnd w:id="268"/>
            <w:r w:rsidR="000B3483">
              <w:rPr>
                <w:rStyle w:val="Kommentarzeichen"/>
                <w:rFonts w:ascii="Calibri" w:eastAsia="Times New Roman" w:hAnsi="Calibri"/>
                <w:lang w:val="en-US" w:eastAsia="x-none"/>
              </w:rPr>
              <w:commentReference w:id="268"/>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 xml:space="preserve">21 — Definition of lead, pitch and starts of a </w:t>
      </w:r>
      <w:proofErr w:type="gramStart"/>
      <w:r w:rsidR="006A2DB6">
        <w:rPr>
          <w:szCs w:val="24"/>
        </w:rPr>
        <w:t>thread</w:t>
      </w:r>
      <w:proofErr w:type="gramEnd"/>
    </w:p>
    <w:p w14:paraId="29191E12" w14:textId="3C78F6EA"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r w:rsidR="00BB0230">
        <w:rPr>
          <w:rFonts w:eastAsia="Times New Roman"/>
          <w:szCs w:val="24"/>
        </w:rPr>
        <w:t>f</w:t>
      </w:r>
      <w:r>
        <w:rPr>
          <w:rFonts w:eastAsia="Times New Roman"/>
          <w:szCs w:val="24"/>
        </w:rPr>
        <w:t>riction</w:t>
      </w:r>
    </w:p>
    <w:p w14:paraId="43A357C7" w14:textId="77777777" w:rsidR="006A2DB6" w:rsidRDefault="006A2DB6">
      <w:pPr>
        <w:pStyle w:val="Textkrper"/>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5C3CBAE2" w:rsidR="006A2DB6" w:rsidRDefault="006A2DB6">
      <w:pPr>
        <w:pStyle w:val="Textkrper"/>
        <w:autoSpaceDE w:val="0"/>
        <w:autoSpaceDN w:val="0"/>
        <w:adjustRightInd w:val="0"/>
        <w:rPr>
          <w:szCs w:val="24"/>
        </w:rPr>
      </w:pPr>
      <w:r>
        <w:rPr>
          <w:szCs w:val="24"/>
        </w:rPr>
        <w:t xml:space="preserve">The syntax for this has already been addressed in </w:t>
      </w:r>
      <w:del w:id="269" w:author="LUEJE Claudia" w:date="2024-05-02T18:30:00Z">
        <w:r w:rsidDel="008D28AD">
          <w:rPr>
            <w:rStyle w:val="citesec"/>
            <w:szCs w:val="24"/>
          </w:rPr>
          <w:delText>clause </w:delText>
        </w:r>
      </w:del>
      <w:r>
        <w:rPr>
          <w:rStyle w:val="citesec"/>
          <w:szCs w:val="24"/>
        </w:rPr>
        <w:t>7.4.3</w:t>
      </w:r>
      <w:r w:rsidR="008D28AD" w:rsidRPr="00E72516">
        <w:t xml:space="preserve"> </w:t>
      </w:r>
      <w:r>
        <w:rPr>
          <w:szCs w:val="24"/>
        </w:rPr>
        <w:t>.</w:t>
      </w:r>
      <w:r w:rsidR="008D28AD">
        <w:rPr>
          <w:szCs w:val="24"/>
        </w:rPr>
        <w:t>s</w:t>
      </w:r>
      <w:r>
        <w:rPr>
          <w:szCs w:val="24"/>
        </w:rPr>
        <w:t>o the focus is on application details, now.</w:t>
      </w:r>
    </w:p>
    <w:p w14:paraId="6C5520D9" w14:textId="77777777" w:rsidR="006A2DB6" w:rsidRDefault="006A2DB6">
      <w:pPr>
        <w:pStyle w:val="Textkrper"/>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head and washer (a washer </w:t>
      </w:r>
      <w:proofErr w:type="gramStart"/>
      <w:r>
        <w:rPr>
          <w:szCs w:val="24"/>
        </w:rPr>
        <w:t>is</w:t>
      </w:r>
      <w:proofErr w:type="gramEnd"/>
      <w:r>
        <w:rPr>
          <w:szCs w:val="24"/>
        </w:rPr>
        <w:t xml:space="preserve"> loose</w:t>
      </w:r>
      <w:del w:id="270"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b)</w:t>
      </w:r>
      <w:r>
        <w:rPr>
          <w:szCs w:val="24"/>
        </w:rPr>
        <w:tab/>
        <w:t>washer (if there is one) and first connected part, or else,</w:t>
      </w:r>
    </w:p>
    <w:p w14:paraId="595B00AB" w14:textId="07436B9B"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r w:rsidR="008D28AD">
        <w:rPr>
          <w:szCs w:val="24"/>
        </w:rPr>
        <w:t>[</w:t>
      </w:r>
      <w:r>
        <w:rPr>
          <w:szCs w:val="24"/>
        </w:rPr>
        <w:t>applicable only if not case b)</w:t>
      </w:r>
      <w:r w:rsidR="008D28AD">
        <w:rPr>
          <w:szCs w:val="24"/>
        </w:rPr>
        <w:t>]</w:t>
      </w:r>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2DD2DDF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r w:rsidR="008D28AD">
        <w:rPr>
          <w:szCs w:val="24"/>
        </w:rPr>
        <w:t>[(</w:t>
      </w:r>
      <w:r>
        <w:rPr>
          <w:szCs w:val="24"/>
        </w:rPr>
        <w:t>applicable only if not case f)</w:t>
      </w:r>
      <w:r w:rsidR="008D28AD">
        <w:rPr>
          <w:szCs w:val="24"/>
        </w:rPr>
        <w:t>]</w:t>
      </w:r>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Textkrper"/>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271"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272"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Textkrper"/>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72D12489" w:rsidR="006A2DB6" w:rsidRDefault="006A2DB6">
      <w:pPr>
        <w:pStyle w:val="Example"/>
        <w:keepN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Change w:id="273" w:author="Franke, Carsten" w:date="2024-05-06T10:34:00Z" w16du:dateUtc="2024-05-06T08:34:00Z">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PrChange>
      </w:pPr>
      <w:r>
        <w:rPr>
          <w:szCs w:val="24"/>
        </w:rPr>
        <w:t>E</w:t>
      </w:r>
      <w:r w:rsidR="008D28AD">
        <w:rPr>
          <w:szCs w:val="24"/>
        </w:rPr>
        <w:t>XAMPLE</w:t>
      </w:r>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w:t>
      </w:r>
      <w:proofErr w:type="gramStart"/>
      <w:r w:rsidRPr="00261B08">
        <w:t>&lt;!--</w:t>
      </w:r>
      <w:proofErr w:type="gramEnd"/>
      <w:r w:rsidRPr="00261B08">
        <w:t xml:space="preserve">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"head to washer": --&gt;</w:t>
      </w:r>
    </w:p>
    <w:p w14:paraId="42BA7F40" w14:textId="1484BB6D"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 xml:space="preserve"> length="50" </w:t>
      </w:r>
    </w:p>
    <w:p w14:paraId="07B094C5" w14:textId="4316FC1F" w:rsidR="00261B08" w:rsidRPr="00261B08" w:rsidRDefault="00261B08" w:rsidP="00261B08">
      <w:pPr>
        <w:pStyle w:val="Code"/>
      </w:pPr>
      <w:r>
        <w:t xml:space="preserve">  </w:t>
      </w:r>
      <w:r w:rsidRPr="00261B08">
        <w:t xml:space="preserve">                            </w:t>
      </w:r>
      <w:proofErr w:type="spellStart"/>
      <w:r w:rsidRPr="00261B08">
        <w:t>static_friction</w:t>
      </w:r>
      <w:proofErr w:type="spellEnd"/>
      <w:r w:rsidRPr="00261B08">
        <w:t xml:space="preserve">="0.8" </w:t>
      </w:r>
    </w:p>
    <w:p w14:paraId="1C47FDDE" w14:textId="63D2FB97" w:rsidR="00261B08" w:rsidRPr="00261B08" w:rsidRDefault="00261B08" w:rsidP="00261B08">
      <w:pPr>
        <w:pStyle w:val="Code"/>
      </w:pPr>
      <w:r>
        <w:t xml:space="preserve">  </w:t>
      </w:r>
      <w:r w:rsidRPr="00261B08">
        <w:t xml:space="preserve">                            </w:t>
      </w:r>
      <w:proofErr w:type="spellStart"/>
      <w:r w:rsidRPr="00261B08">
        <w:t>thread_static_friction</w:t>
      </w:r>
      <w:proofErr w:type="spellEnd"/>
      <w:r w:rsidRPr="00261B08">
        <w:t>="0.8"&gt;</w:t>
      </w:r>
    </w:p>
    <w:p w14:paraId="10E2FF40" w14:textId="300AB0E4" w:rsidR="00261B08" w:rsidRPr="00261B08" w:rsidRDefault="00261B08" w:rsidP="00261B08">
      <w:pPr>
        <w:pStyle w:val="Code"/>
      </w:pPr>
      <w:r>
        <w:t xml:space="preserve">  </w:t>
      </w:r>
      <w:r w:rsidRPr="00261B08">
        <w:t xml:space="preserve">          &lt;</w:t>
      </w:r>
      <w:proofErr w:type="spellStart"/>
      <w:r w:rsidRPr="00261B08">
        <w:t>normal_direction</w:t>
      </w:r>
      <w:proofErr w:type="spellEnd"/>
      <w:r w:rsidRPr="00261B08">
        <w:t xml:space="preserve"> x="0" y="0" z="-10"/&gt;</w:t>
      </w:r>
    </w:p>
    <w:p w14:paraId="6F66E64E" w14:textId="2530D6EC"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head with its friction to 1st part --&gt;</w:t>
      </w:r>
    </w:p>
    <w:p w14:paraId="599E370B" w14:textId="5DB1E922" w:rsidR="00261B08" w:rsidRPr="00261B08" w:rsidRDefault="00261B08" w:rsidP="00261B08">
      <w:pPr>
        <w:pStyle w:val="Code"/>
      </w:pPr>
      <w:commentRangeStart w:id="274"/>
      <w:r>
        <w:t xml:space="preserve">  </w:t>
      </w:r>
      <w:r w:rsidRPr="00261B08">
        <w:t xml:space="preserve">          &lt;washer </w:t>
      </w:r>
      <w:proofErr w:type="spellStart"/>
      <w:r w:rsidRPr="00261B08">
        <w:t>outer_diameter</w:t>
      </w:r>
      <w:proofErr w:type="spellEnd"/>
      <w:r w:rsidRPr="00261B08">
        <w:t xml:space="preserve">="20" attached="false" </w:t>
      </w:r>
      <w:proofErr w:type="spellStart"/>
      <w:r w:rsidRPr="00261B08">
        <w:t>static_friction</w:t>
      </w:r>
      <w:proofErr w:type="spellEnd"/>
      <w:r w:rsidRPr="00261B08">
        <w:t>="0.8"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Friction is "nut to washer" --&gt;</w:t>
      </w:r>
    </w:p>
    <w:p w14:paraId="5F5559E8" w14:textId="6A62D363" w:rsidR="00261B08" w:rsidRPr="00261B08" w:rsidRDefault="00261B08" w:rsidP="00261B08">
      <w:pPr>
        <w:pStyle w:val="Code"/>
      </w:pPr>
      <w:r>
        <w:t xml:space="preserve">  </w:t>
      </w:r>
      <w:r w:rsidRPr="00261B08">
        <w:t xml:space="preserve">             &lt;nut diameter="16." </w:t>
      </w:r>
      <w:proofErr w:type="spellStart"/>
      <w:r w:rsidRPr="00261B08">
        <w:t>static_friction</w:t>
      </w:r>
      <w:proofErr w:type="spellEnd"/>
      <w:r w:rsidRPr="00261B08">
        <w:t>="0.8"&gt;</w:t>
      </w:r>
    </w:p>
    <w:p w14:paraId="686712AA" w14:textId="6C547EBD" w:rsidR="00261B08" w:rsidRPr="00261B08" w:rsidRDefault="00261B08" w:rsidP="00261B08">
      <w:pPr>
        <w:pStyle w:val="Code"/>
      </w:pPr>
      <w:r>
        <w:t xml:space="preserve">  </w:t>
      </w:r>
      <w:r w:rsidRPr="00261B08">
        <w:t xml:space="preserve">               </w:t>
      </w:r>
      <w:proofErr w:type="gramStart"/>
      <w:r w:rsidRPr="00261B08">
        <w:t>&lt;!--</w:t>
      </w:r>
      <w:proofErr w:type="gramEnd"/>
      <w:r w:rsidRPr="00261B08">
        <w:t xml:space="preserve">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 xml:space="preserve">&lt;washer </w:t>
      </w:r>
      <w:proofErr w:type="spellStart"/>
      <w:r w:rsidRPr="00261B08">
        <w:rPr>
          <w:b/>
        </w:rPr>
        <w:t>outer_diameter</w:t>
      </w:r>
      <w:proofErr w:type="spellEnd"/>
      <w:r w:rsidRPr="00261B08">
        <w:rPr>
          <w:b/>
        </w:rPr>
        <w:t xml:space="preserve">="25" attached="false" </w:t>
      </w:r>
      <w:proofErr w:type="spellStart"/>
      <w:r w:rsidRPr="00261B08">
        <w:rPr>
          <w:b/>
        </w:rPr>
        <w:t>static_friction</w:t>
      </w:r>
      <w:proofErr w:type="spellEnd"/>
      <w:r w:rsidRPr="00261B08">
        <w:rPr>
          <w:b/>
        </w:rPr>
        <w:t>="0.8" /&gt;</w:t>
      </w:r>
    </w:p>
    <w:p w14:paraId="2914772F" w14:textId="0A6F426B" w:rsidR="00261B08" w:rsidRPr="00261B08" w:rsidRDefault="00261B08" w:rsidP="00261B08">
      <w:pPr>
        <w:pStyle w:val="Code"/>
      </w:pPr>
      <w:r>
        <w:t xml:space="preserve">  </w:t>
      </w:r>
      <w:r w:rsidRPr="00261B08">
        <w:t xml:space="preserve">             &lt;/nut&gt;</w:t>
      </w:r>
      <w:commentRangeEnd w:id="274"/>
      <w:r w:rsidR="00A8262F">
        <w:rPr>
          <w:rStyle w:val="Kommentarzeichen"/>
          <w:rFonts w:ascii="Calibri" w:eastAsia="Times New Roman" w:hAnsi="Calibri"/>
          <w:lang w:val="en-US" w:eastAsia="x-none"/>
        </w:rPr>
        <w:commentReference w:id="274"/>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w:t>
      </w:r>
      <w:proofErr w:type="spellStart"/>
      <w:r w:rsidRPr="00261B08">
        <w:t>threaded_connection</w:t>
      </w:r>
      <w:proofErr w:type="spellEnd"/>
      <w:r w:rsidRPr="00261B08">
        <w:t>&gt;</w:t>
      </w:r>
    </w:p>
    <w:p w14:paraId="4D73D451" w14:textId="29E6D258" w:rsidR="00261B08" w:rsidRPr="00261B08" w:rsidRDefault="00261B08" w:rsidP="00261B08">
      <w:pPr>
        <w:pStyle w:val="Code"/>
      </w:pPr>
      <w:r>
        <w:lastRenderedPageBreak/>
        <w:t> </w:t>
      </w:r>
    </w:p>
    <w:p w14:paraId="6FA4F74C" w14:textId="172053E3" w:rsidR="00261B08" w:rsidRPr="00261B08" w:rsidRDefault="00261B08" w:rsidP="00261B08">
      <w:pPr>
        <w:pStyle w:val="Code"/>
      </w:pPr>
      <w:r>
        <w:t xml:space="preserve">  </w:t>
      </w:r>
      <w:r w:rsidRPr="00261B08">
        <w:t xml:space="preserve">       </w:t>
      </w:r>
      <w:r w:rsidRPr="00261B08">
        <w:rPr>
          <w:b/>
        </w:rPr>
        <w:t>&lt;</w:t>
      </w:r>
      <w:proofErr w:type="spellStart"/>
      <w:r w:rsidRPr="00261B08">
        <w:rPr>
          <w:b/>
        </w:rPr>
        <w:t>contact_list</w:t>
      </w:r>
      <w:proofErr w:type="spellEnd"/>
      <w:r w:rsidRPr="00261B08">
        <w:rPr>
          <w:b/>
        </w:rPr>
        <w:t>&gt;</w:t>
      </w:r>
      <w:r w:rsidRPr="00261B08">
        <w:t xml:space="preserve">        </w:t>
      </w:r>
      <w:proofErr w:type="gramStart"/>
      <w:r w:rsidRPr="00261B08">
        <w:t>&lt;!--</w:t>
      </w:r>
      <w:proofErr w:type="gramEnd"/>
      <w:r w:rsidRPr="00261B08">
        <w:t xml:space="preserve">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="1"/&gt;</w:t>
      </w:r>
    </w:p>
    <w:p w14:paraId="71CC96D4" w14:textId="5631E6D8"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50C33907" w14:textId="5371DB10"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="2"/&gt;</w:t>
      </w:r>
    </w:p>
    <w:p w14:paraId="60A95D2D" w14:textId="0C6A0769"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C686FB9" w14:textId="5AAAF539"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="5"/&gt;</w:t>
      </w:r>
    </w:p>
    <w:p w14:paraId="54892C9F" w14:textId="1EE730D0" w:rsidR="00261B08" w:rsidRPr="00261B08" w:rsidRDefault="00261B08" w:rsidP="00261B08">
      <w:pPr>
        <w:pStyle w:val="Code"/>
      </w:pPr>
      <w:r>
        <w:t xml:space="preserve">  </w:t>
      </w:r>
      <w:r w:rsidRPr="00261B08">
        <w:t xml:space="preserve">               &lt;partner </w:t>
      </w:r>
      <w:proofErr w:type="spellStart"/>
      <w:r w:rsidRPr="00261B08">
        <w:t>part_index</w:t>
      </w:r>
      <w:proofErr w:type="spellEnd"/>
      <w:r w:rsidRPr="00261B08">
        <w:t>="6"/&gt;</w:t>
      </w:r>
    </w:p>
    <w:p w14:paraId="2D81A209" w14:textId="264856D5" w:rsidR="00261B08" w:rsidRPr="00261B08" w:rsidRDefault="00261B08" w:rsidP="00261B08">
      <w:pPr>
        <w:pStyle w:val="Code"/>
      </w:pPr>
      <w:r>
        <w:t xml:space="preserve">  </w:t>
      </w:r>
      <w:r w:rsidRPr="00261B08">
        <w:t xml:space="preserve">               &lt;coefficients </w:t>
      </w:r>
      <w:proofErr w:type="spellStart"/>
      <w:r w:rsidRPr="00261B08">
        <w:t>static_friction</w:t>
      </w:r>
      <w:proofErr w:type="spellEnd"/>
      <w:r w:rsidRPr="00261B08">
        <w:t>="0.8"/&gt;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w:t>
      </w:r>
      <w:proofErr w:type="spellStart"/>
      <w:r w:rsidRPr="00261B08">
        <w:rPr>
          <w:b/>
        </w:rPr>
        <w:t>contact_list</w:t>
      </w:r>
      <w:proofErr w:type="spellEnd"/>
      <w:r w:rsidRPr="00261B08">
        <w:rPr>
          <w:b/>
        </w:rPr>
        <w: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53E86AB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275" w:author="Franke, Carsten" w:date="2024-05-14T16:16:00Z" w16du:dateUtc="2024-05-14T14:16:00Z">
        <w:r w:rsidDel="00A8262F">
          <w:rPr>
            <w:szCs w:val="24"/>
          </w:rPr>
          <w:delText>E</w:delText>
        </w:r>
        <w:r w:rsidR="008D28AD" w:rsidDel="00A8262F">
          <w:rPr>
            <w:szCs w:val="24"/>
          </w:rPr>
          <w:delText>SAMPLE</w:delText>
        </w:r>
        <w:r w:rsidDel="00A8262F">
          <w:rPr>
            <w:szCs w:val="24"/>
          </w:rPr>
          <w:delText xml:space="preserve"> </w:delText>
        </w:r>
      </w:del>
      <w:ins w:id="276" w:author="Franke, Carsten" w:date="2024-05-14T16:16:00Z" w16du:dateUtc="2024-05-14T14:16:00Z">
        <w:r w:rsidR="00A8262F">
          <w:rPr>
            <w:szCs w:val="24"/>
          </w:rPr>
          <w:t xml:space="preserve">EXAMPLE </w:t>
        </w:r>
      </w:ins>
      <w:r>
        <w:rPr>
          <w:szCs w:val="24"/>
        </w:rPr>
        <w:t>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35F8A2B1" w14:textId="5E3F4E18"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E8643BC" w14:textId="3DA3CDE1"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1439F153" w14:textId="70B84FA4"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0DEBAC5C" w14:textId="69D433E5"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="5"/&gt;</w:t>
      </w:r>
    </w:p>
    <w:p w14:paraId="54A0551B" w14:textId="6914DF31"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="6"/&gt;</w:t>
      </w:r>
    </w:p>
    <w:p w14:paraId="25EDD064" w14:textId="60C3571B"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lastRenderedPageBreak/>
        <w:t xml:space="preserve">  </w:t>
      </w:r>
      <w:r w:rsidRPr="000172EB">
        <w:t xml:space="preserve">     &lt;connection_0d label="BOLT_135"&gt; </w:t>
      </w:r>
      <w:proofErr w:type="gramStart"/>
      <w:r w:rsidRPr="000172EB">
        <w:t>&lt;!--</w:t>
      </w:r>
      <w:proofErr w:type="gramEnd"/>
      <w:r w:rsidRPr="000172EB">
        <w:t xml:space="preserve">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"head to first part" and "thread to nut": --&gt;</w:t>
      </w:r>
    </w:p>
    <w:p w14:paraId="7113748A" w14:textId="6D2A2A9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 xml:space="preserve"> length="50" </w:t>
      </w:r>
    </w:p>
    <w:p w14:paraId="126AB989" w14:textId="05AFD386" w:rsidR="000172EB" w:rsidRPr="000172EB" w:rsidRDefault="000172EB" w:rsidP="000172EB">
      <w:pPr>
        <w:pStyle w:val="Code"/>
      </w:pPr>
      <w:r>
        <w:t xml:space="preserve">  </w:t>
      </w:r>
      <w:r w:rsidRPr="000172EB">
        <w:t xml:space="preserve">                            </w:t>
      </w:r>
      <w:proofErr w:type="spellStart"/>
      <w:r w:rsidRPr="000172EB">
        <w:t>static_friction</w:t>
      </w:r>
      <w:proofErr w:type="spellEnd"/>
      <w:r w:rsidRPr="000172EB">
        <w:t xml:space="preserve">="0.8" </w:t>
      </w:r>
    </w:p>
    <w:p w14:paraId="235C89B9" w14:textId="45525CDF" w:rsidR="000172EB" w:rsidRPr="000172EB" w:rsidRDefault="000172EB" w:rsidP="000172EB">
      <w:pPr>
        <w:pStyle w:val="Code"/>
      </w:pPr>
      <w:r>
        <w:t xml:space="preserve">  </w:t>
      </w:r>
      <w:r w:rsidRPr="000172EB">
        <w:t xml:space="preserve">                            </w:t>
      </w:r>
      <w:proofErr w:type="spellStart"/>
      <w:r w:rsidRPr="000172EB">
        <w:t>thread_static_friction</w:t>
      </w:r>
      <w:proofErr w:type="spellEnd"/>
      <w:r w:rsidRPr="000172EB">
        <w:t>="0.8"&gt;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w:t>
      </w:r>
      <w:proofErr w:type="gramStart"/>
      <w:r w:rsidRPr="000172EB">
        <w:t>&lt;!--</w:t>
      </w:r>
      <w:proofErr w:type="gramEnd"/>
      <w:r w:rsidRPr="000172EB">
        <w:t xml:space="preserve"> Friction is "nut to last part" --&gt;</w:t>
      </w:r>
    </w:p>
    <w:p w14:paraId="17F429C6" w14:textId="70DC35E7" w:rsidR="000172EB" w:rsidRPr="000172EB" w:rsidRDefault="000172EB" w:rsidP="000172EB">
      <w:pPr>
        <w:pStyle w:val="Code"/>
      </w:pPr>
      <w:r>
        <w:t xml:space="preserve">  </w:t>
      </w:r>
      <w:r w:rsidRPr="000172EB">
        <w:t xml:space="preserve">             &lt;nut diameter="16." </w:t>
      </w:r>
      <w:proofErr w:type="spellStart"/>
      <w:r w:rsidRPr="000172EB">
        <w:t>static_friction</w:t>
      </w:r>
      <w:proofErr w:type="spellEnd"/>
      <w:r w:rsidRPr="000172EB">
        <w:t>="0.8"/&gt;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w:t>
      </w:r>
      <w:proofErr w:type="spellStart"/>
      <w:r w:rsidRPr="000172EB">
        <w:t>threaded_connection</w:t>
      </w:r>
      <w:proofErr w:type="spellEnd"/>
      <w:r w:rsidRPr="000172EB">
        <w:t>&gt;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w:t>
      </w:r>
      <w:proofErr w:type="spellStart"/>
      <w:r w:rsidRPr="000172EB">
        <w:rPr>
          <w:b/>
        </w:rPr>
        <w:t>contact_list</w:t>
      </w:r>
      <w:proofErr w:type="spellEnd"/>
      <w:r w:rsidRPr="000172EB">
        <w:rPr>
          <w:b/>
        </w:rPr>
        <w:t>&gt;</w:t>
      </w:r>
      <w:r w:rsidRPr="000172EB">
        <w:t xml:space="preserve">        </w:t>
      </w:r>
      <w:proofErr w:type="gramStart"/>
      <w:r w:rsidRPr="000172EB">
        <w:t>&lt;!--</w:t>
      </w:r>
      <w:proofErr w:type="gramEnd"/>
      <w:r w:rsidRPr="000172EB">
        <w:t xml:space="preserve">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="1"/&gt;</w:t>
      </w:r>
    </w:p>
    <w:p w14:paraId="5DFFA7F7" w14:textId="0E2B47A7" w:rsidR="000172EB" w:rsidRPr="000172EB" w:rsidRDefault="000172EB" w:rsidP="000172EB">
      <w:pPr>
        <w:pStyle w:val="Code"/>
      </w:pPr>
      <w:r>
        <w:t xml:space="preserve">  </w:t>
      </w:r>
      <w:r w:rsidRPr="000172EB">
        <w:t xml:space="preserve">               &lt;partner </w:t>
      </w:r>
      <w:proofErr w:type="spellStart"/>
      <w:r w:rsidRPr="000172EB">
        <w:t>part_index</w:t>
      </w:r>
      <w:proofErr w:type="spellEnd"/>
      <w:r w:rsidRPr="000172EB">
        <w:t>="2"/&gt;</w:t>
      </w:r>
    </w:p>
    <w:p w14:paraId="33DBA0D9" w14:textId="2D689AE0" w:rsidR="000172EB" w:rsidRPr="000172EB" w:rsidRDefault="000172EB" w:rsidP="000172EB">
      <w:pPr>
        <w:pStyle w:val="Code"/>
      </w:pPr>
      <w:r>
        <w:t xml:space="preserve">  </w:t>
      </w:r>
      <w:r w:rsidRPr="000172EB">
        <w:t xml:space="preserve">               &lt;coefficients </w:t>
      </w:r>
      <w:proofErr w:type="spellStart"/>
      <w:r w:rsidRPr="000172EB">
        <w:t>static_friction</w:t>
      </w:r>
      <w:proofErr w:type="spellEnd"/>
      <w:r w:rsidRPr="000172EB">
        <w:t>="</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w:t>
      </w:r>
      <w:proofErr w:type="spellStart"/>
      <w:r w:rsidRPr="000172EB">
        <w:rPr>
          <w:b/>
        </w:rPr>
        <w:t>contact_list</w:t>
      </w:r>
      <w:proofErr w:type="spellEnd"/>
      <w:r w:rsidRPr="000172EB">
        <w:rPr>
          <w:b/>
        </w:rPr>
        <w: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berschrift3"/>
        <w:rPr>
          <w:rFonts w:eastAsia="Times New Roman"/>
          <w:szCs w:val="24"/>
        </w:rPr>
      </w:pPr>
      <w:r w:rsidRPr="004E0C0F">
        <w:t xml:space="preserve">Definition of element </w:t>
      </w:r>
      <w:r w:rsidRPr="004E0C0F">
        <w:rPr>
          <w:rStyle w:val="ISOCode"/>
        </w:rPr>
        <w:t>&lt;</w:t>
      </w:r>
      <w:proofErr w:type="spellStart"/>
      <w:r w:rsidRPr="004E0C0F">
        <w:rPr>
          <w:rStyle w:val="ISOCode"/>
        </w:rPr>
        <w:t>threaded_connection</w:t>
      </w:r>
      <w:proofErr w:type="spellEnd"/>
      <w:r w:rsidRPr="004E0C0F">
        <w:rPr>
          <w:rStyle w:val="ISOCode"/>
        </w:rPr>
        <w:t>/&gt;</w:t>
      </w:r>
    </w:p>
    <w:p w14:paraId="4F0AD58B" w14:textId="59476B0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Textkrper"/>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43F1D2A0" w:rsidR="006A2DB6" w:rsidRPr="00EC4DAD" w:rsidRDefault="006A2DB6" w:rsidP="006A2DB6">
            <w:pPr>
              <w:pStyle w:val="Tableheader"/>
              <w:autoSpaceDE w:val="0"/>
              <w:autoSpaceDN w:val="0"/>
              <w:adjustRightInd w:val="0"/>
              <w:jc w:val="both"/>
              <w:rPr>
                <w:b/>
              </w:rPr>
            </w:pPr>
            <w:r w:rsidRPr="00EC4DAD">
              <w:rPr>
                <w:b/>
                <w:szCs w:val="24"/>
              </w:rPr>
              <w:t xml:space="preserve">Nested </w:t>
            </w:r>
            <w:r w:rsidR="00BF01F4">
              <w:rPr>
                <w:b/>
                <w:szCs w:val="24"/>
              </w:rPr>
              <w:t>e</w:t>
            </w:r>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proofErr w:type="spellStart"/>
            <w:r w:rsidRPr="006A2DB6">
              <w:rPr>
                <w:szCs w:val="24"/>
              </w:rPr>
              <w:t>threaded_connection</w:t>
            </w:r>
            <w:proofErr w:type="spellEnd"/>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277"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278"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279"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Textkrper"/>
        <w:autoSpaceDE w:val="0"/>
        <w:autoSpaceDN w:val="0"/>
        <w:adjustRightInd w:val="0"/>
        <w:rPr>
          <w:szCs w:val="24"/>
        </w:rPr>
      </w:pPr>
      <w:r>
        <w:rPr>
          <w:szCs w:val="24"/>
        </w:rPr>
        <w:t xml:space="preserve">The syntax of this element is described in the corresponding </w:t>
      </w:r>
      <w:del w:id="280"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2B8B086C" w:rsidR="006A2DB6" w:rsidRDefault="006A2DB6">
      <w:pPr>
        <w:pStyle w:val="Textkrper"/>
        <w:autoSpaceDE w:val="0"/>
        <w:autoSpaceDN w:val="0"/>
        <w:adjustRightInd w:val="0"/>
        <w:rPr>
          <w:szCs w:val="24"/>
        </w:rPr>
      </w:pPr>
      <w:r>
        <w:rPr>
          <w:szCs w:val="24"/>
        </w:rPr>
        <w:t xml:space="preserve">This follows the syntax as defined in </w:t>
      </w:r>
      <w:del w:id="281" w:author="LUEJE Claudia" w:date="2024-05-02T18:57:00Z">
        <w:r w:rsidDel="00482EFF">
          <w:rPr>
            <w:rStyle w:val="citesec"/>
            <w:szCs w:val="24"/>
          </w:rPr>
          <w:delText>clause </w:delText>
        </w:r>
      </w:del>
      <w:r>
        <w:rPr>
          <w:rStyle w:val="citesec"/>
          <w:szCs w:val="24"/>
        </w:rPr>
        <w:t>7.3.2</w:t>
      </w:r>
      <w:r>
        <w:rPr>
          <w:szCs w:val="24"/>
        </w:rPr>
        <w:t xml:space="preserve"> User </w:t>
      </w:r>
      <w:r w:rsidR="00482EFF">
        <w:rPr>
          <w:szCs w:val="24"/>
        </w:rPr>
        <w:t>s</w:t>
      </w:r>
      <w:r>
        <w:rPr>
          <w:szCs w:val="24"/>
        </w:rPr>
        <w:t xml:space="preserve">pecific </w:t>
      </w:r>
      <w:r w:rsidR="00482EFF">
        <w:rPr>
          <w:szCs w:val="24"/>
        </w:rPr>
        <w:t>d</w:t>
      </w:r>
      <w:r>
        <w:rPr>
          <w:szCs w:val="24"/>
        </w:rPr>
        <w:t xml:space="preserve">ata </w:t>
      </w:r>
      <w:r w:rsidRPr="005029A8">
        <w:rPr>
          <w:rStyle w:val="ISOCode"/>
        </w:rPr>
        <w:t>&lt;appdata/&gt;</w:t>
      </w:r>
      <w:r>
        <w:rPr>
          <w:szCs w:val="24"/>
        </w:rPr>
        <w:t>.</w:t>
      </w:r>
    </w:p>
    <w:p w14:paraId="4144777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w:t>
      </w:r>
      <w:proofErr w:type="spellStart"/>
      <w:r w:rsidRPr="005029A8">
        <w:rPr>
          <w:rStyle w:val="ISOCode"/>
        </w:rPr>
        <w:t>femdata</w:t>
      </w:r>
      <w:proofErr w:type="spellEnd"/>
      <w:r w:rsidRPr="005029A8">
        <w:rPr>
          <w:rStyle w:val="ISOCode"/>
        </w:rPr>
        <w:t>/&gt;</w:t>
      </w:r>
    </w:p>
    <w:p w14:paraId="7AA6EBFC" w14:textId="3B7031A2" w:rsidR="006A2DB6" w:rsidRDefault="006A2DB6">
      <w:pPr>
        <w:pStyle w:val="Textkrper"/>
        <w:autoSpaceDE w:val="0"/>
        <w:autoSpaceDN w:val="0"/>
        <w:adjustRightInd w:val="0"/>
        <w:rPr>
          <w:szCs w:val="24"/>
        </w:rPr>
      </w:pPr>
      <w:r>
        <w:rPr>
          <w:szCs w:val="24"/>
        </w:rPr>
        <w:t xml:space="preserve">This follows the syntax as defined in </w:t>
      </w:r>
      <w:del w:id="282" w:author="LUEJE Claudia" w:date="2024-05-02T18:57:00Z">
        <w:r w:rsidRPr="00F5203F" w:rsidDel="00482EFF">
          <w:rPr>
            <w:rStyle w:val="citesec"/>
          </w:rPr>
          <w:delText>clause </w:delText>
        </w:r>
      </w:del>
      <w:r w:rsidRPr="00F5203F">
        <w:rPr>
          <w:rStyle w:val="citesec"/>
        </w:rPr>
        <w:t>7.3.3</w:t>
      </w:r>
      <w:r>
        <w:rPr>
          <w:szCs w:val="24"/>
        </w:rPr>
        <w:t xml:space="preserve"> Finite </w:t>
      </w:r>
      <w:r w:rsidR="00482EFF">
        <w:rPr>
          <w:szCs w:val="24"/>
        </w:rPr>
        <w:t>e</w:t>
      </w:r>
      <w:r>
        <w:rPr>
          <w:szCs w:val="24"/>
        </w:rPr>
        <w:t xml:space="preserve">lement </w:t>
      </w:r>
      <w:r w:rsidR="00482EFF">
        <w:rPr>
          <w:szCs w:val="24"/>
        </w:rPr>
        <w:t>s</w:t>
      </w:r>
      <w:r>
        <w:rPr>
          <w:szCs w:val="24"/>
        </w:rPr>
        <w:t xml:space="preserve">pecific </w:t>
      </w:r>
      <w:r w:rsidR="00482EFF">
        <w:rPr>
          <w:szCs w:val="24"/>
        </w:rPr>
        <w:t>d</w:t>
      </w:r>
      <w:r>
        <w:rPr>
          <w:szCs w:val="24"/>
        </w:rPr>
        <w:t xml:space="preserve">ata </w:t>
      </w:r>
      <w:r w:rsidRPr="005029A8">
        <w:rPr>
          <w:rStyle w:val="ISOCode"/>
        </w:rPr>
        <w:t>&lt;</w:t>
      </w:r>
      <w:proofErr w:type="spellStart"/>
      <w:r w:rsidRPr="005029A8">
        <w:rPr>
          <w:rStyle w:val="ISOCode"/>
        </w:rPr>
        <w:t>femdata</w:t>
      </w:r>
      <w:proofErr w:type="spellEnd"/>
      <w:r w:rsidRPr="005029A8">
        <w:rPr>
          <w:rStyle w:val="ISOCode"/>
        </w:rPr>
        <w:t>/&gt;</w:t>
      </w:r>
      <w:r>
        <w:rPr>
          <w:szCs w:val="24"/>
        </w:rPr>
        <w:t>.</w:t>
      </w:r>
    </w:p>
    <w:p w14:paraId="70B81CC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5029A8">
        <w:rPr>
          <w:rStyle w:val="ISOCode"/>
        </w:rPr>
        <w:t>&lt;threaded connection/&gt;</w:t>
      </w:r>
    </w:p>
    <w:p w14:paraId="6233FBD7" w14:textId="4E388B96" w:rsidR="006A2DB6" w:rsidRDefault="006A2DB6">
      <w:pPr>
        <w:pStyle w:val="Textkrper"/>
        <w:autoSpaceDE w:val="0"/>
        <w:autoSpaceDN w:val="0"/>
        <w:adjustRightInd w:val="0"/>
        <w:rPr>
          <w:szCs w:val="24"/>
        </w:rPr>
      </w:pPr>
      <w:r>
        <w:rPr>
          <w:szCs w:val="24"/>
        </w:rPr>
        <w:t xml:space="preserve">The XML specification of the </w:t>
      </w:r>
      <w:r w:rsidRPr="005029A8">
        <w:rPr>
          <w:rStyle w:val="ISOCode"/>
        </w:rPr>
        <w:t>&lt;</w:t>
      </w:r>
      <w:proofErr w:type="spellStart"/>
      <w:r w:rsidRPr="005029A8">
        <w:rPr>
          <w:rStyle w:val="ISOCode"/>
        </w:rPr>
        <w:t>threaded_connection</w:t>
      </w:r>
      <w:proofErr w:type="spellEnd"/>
      <w:r w:rsidRPr="005029A8">
        <w:rPr>
          <w:rStyle w:val="ISOCode"/>
        </w:rPr>
        <w:t>/&gt;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w:t>
      </w:r>
      <w:proofErr w:type="spellStart"/>
      <w:r w:rsidR="006A2DB6" w:rsidRPr="005029A8">
        <w:rPr>
          <w:rStyle w:val="ISOCode"/>
        </w:rPr>
        <w:t>threaded_connection</w:t>
      </w:r>
      <w:proofErr w:type="spellEnd"/>
      <w:r w:rsidR="006A2DB6" w:rsidRPr="005029A8">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707BA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482EFF">
              <w:rPr>
                <w:b/>
                <w:szCs w:val="24"/>
              </w:rPr>
              <w:t>s</w:t>
            </w:r>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thread_length</w:t>
            </w:r>
            <w:proofErr w:type="spellEnd"/>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 xml:space="preserve">length ≥ </w:t>
            </w:r>
            <w:proofErr w:type="spellStart"/>
            <w:r w:rsidRPr="006A2DB6">
              <w:rPr>
                <w:szCs w:val="24"/>
              </w:rPr>
              <w:t>thread_length</w:t>
            </w:r>
            <w:proofErr w:type="spellEnd"/>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head_diameter</w:t>
            </w:r>
            <w:proofErr w:type="spellEnd"/>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head_height</w:t>
            </w:r>
            <w:proofErr w:type="spellEnd"/>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proofErr w:type="spellStart"/>
            <w:r w:rsidRPr="006A2DB6">
              <w:rPr>
                <w:i/>
                <w:szCs w:val="24"/>
              </w:rPr>
              <w:t>head_height</w:t>
            </w:r>
            <w:proofErr w:type="spellEnd"/>
            <w:r w:rsidRPr="006A2DB6">
              <w:rPr>
                <w:i/>
                <w:szCs w:val="24"/>
              </w:rPr>
              <w:t xml:space="preserve"> + </w:t>
            </w:r>
            <w:proofErr w:type="spellStart"/>
            <w:r w:rsidRPr="006A2DB6">
              <w:rPr>
                <w:i/>
                <w:szCs w:val="24"/>
              </w:rPr>
              <w:t>sink_size</w:t>
            </w:r>
            <w:proofErr w:type="spellEnd"/>
            <w:r w:rsidRPr="006A2DB6">
              <w:rPr>
                <w:i/>
                <w:szCs w:val="24"/>
              </w:rPr>
              <w:t xml:space="preserv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Head_type</w:t>
            </w:r>
            <w:proofErr w:type="spellEnd"/>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sink_size</w:t>
            </w:r>
            <w:proofErr w:type="spellEnd"/>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xml:space="preserve">Usually, </w:t>
            </w:r>
            <w:proofErr w:type="spellStart"/>
            <w:r w:rsidRPr="006A2DB6">
              <w:rPr>
                <w:szCs w:val="24"/>
              </w:rPr>
              <w:t>sink_size</w:t>
            </w:r>
            <w:proofErr w:type="spellEnd"/>
            <w:r w:rsidRPr="006A2DB6">
              <w:rPr>
                <w:szCs w:val="24"/>
              </w:rPr>
              <w:t xml:space="preserv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static_friction</w:t>
            </w:r>
            <w:proofErr w:type="spellEnd"/>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kinetic_friction</w:t>
            </w:r>
            <w:proofErr w:type="spellEnd"/>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thread_static_friction</w:t>
            </w:r>
            <w:proofErr w:type="spellEnd"/>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thread_kinetic_friction</w:t>
            </w:r>
            <w:proofErr w:type="spellEnd"/>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strength_property_class</w:t>
            </w:r>
            <w:proofErr w:type="spellEnd"/>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proofErr w:type="spellStart"/>
            <w:r w:rsidRPr="006A2DB6">
              <w:rPr>
                <w:szCs w:val="24"/>
              </w:rPr>
              <w:t>part_code</w:t>
            </w:r>
            <w:proofErr w:type="spellEnd"/>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Textkrper"/>
        <w:autoSpaceDE w:val="0"/>
        <w:autoSpaceDN w:val="0"/>
        <w:adjustRightInd w:val="0"/>
        <w:rPr>
          <w:szCs w:val="24"/>
        </w:rPr>
      </w:pPr>
      <w:r>
        <w:rPr>
          <w:szCs w:val="24"/>
        </w:rPr>
        <w:t>These attributes have the following semantics:</w:t>
      </w:r>
    </w:p>
    <w:p w14:paraId="3B87EDA3" w14:textId="042EF95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bookmarkStart w:id="283" w:name="_Hlk166665138"/>
      <w:r w:rsidR="00EB76FD">
        <w:rPr>
          <w:szCs w:val="24"/>
        </w:rPr>
        <w:t>, for example</w:t>
      </w:r>
      <w:bookmarkEnd w:id="283"/>
      <w:r>
        <w:rPr>
          <w:szCs w:val="24"/>
        </w:rPr>
        <w:t xml:space="preserve"> only few CAE simulation types can live without it.</w:t>
      </w:r>
    </w:p>
    <w:p w14:paraId="68B45EB4" w14:textId="5C0734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r w:rsidR="00EB76FD">
        <w:rPr>
          <w:szCs w:val="24"/>
        </w:rPr>
        <w:t xml:space="preserve"> (see</w:t>
      </w:r>
      <w:r>
        <w:rPr>
          <w:szCs w:val="24"/>
        </w:rPr>
        <w:t xml:space="preserve"> </w:t>
      </w:r>
      <w:r w:rsidR="002F3F18">
        <w:rPr>
          <w:rStyle w:val="citefig"/>
          <w:szCs w:val="24"/>
        </w:rPr>
        <w:t>Figure </w:t>
      </w:r>
      <w:r>
        <w:rPr>
          <w:rStyle w:val="citefig"/>
          <w:szCs w:val="24"/>
        </w:rPr>
        <w:t>20</w:t>
      </w:r>
      <w:r w:rsidR="00EB76FD">
        <w:rPr>
          <w:rStyle w:val="citefig"/>
          <w:szCs w:val="24"/>
        </w:rPr>
        <w:t>)</w:t>
      </w:r>
      <w:r>
        <w:rPr>
          <w:szCs w:val="24"/>
        </w:rPr>
        <w:t>.</w:t>
      </w:r>
    </w:p>
    <w:p w14:paraId="6AA20D15" w14:textId="3C3EB2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thread_length</w:t>
      </w:r>
      <w:proofErr w:type="spellEnd"/>
      <w:r>
        <w:rPr>
          <w:szCs w:val="24"/>
        </w:rPr>
        <w:t xml:space="preserve">: the length of the thread of the bolt or screw. </w:t>
      </w:r>
      <w:ins w:id="284" w:author="Franke, Carsten" w:date="2024-05-15T12:18:00Z" w16du:dateUtc="2024-05-15T10:18:00Z">
        <w:r w:rsidR="006541E3">
          <w:t>It is o</w:t>
        </w:r>
      </w:ins>
      <w:del w:id="285" w:author="Franke, Carsten" w:date="2024-05-15T12:18:00Z" w16du:dateUtc="2024-05-15T10:18:00Z">
        <w:r w:rsidDel="006541E3">
          <w:rPr>
            <w:szCs w:val="24"/>
          </w:rPr>
          <w:delText>O</w:delText>
        </w:r>
      </w:del>
      <w:r>
        <w:rPr>
          <w:szCs w:val="24"/>
        </w:rPr>
        <w:t xml:space="preserve">nly needed in case of a partial-thread screw. In case of a full-thread screw, thread continues from tip to head, without a non-threaded area. </w:t>
      </w:r>
      <w:ins w:id="286" w:author="Franke, Carsten" w:date="2024-05-15T12:18:00Z" w16du:dateUtc="2024-05-15T10:18:00Z">
        <w:r w:rsidR="006541E3" w:rsidRPr="006541E3">
          <w:rPr>
            <w:szCs w:val="24"/>
          </w:rPr>
          <w:t>In this situation</w:t>
        </w:r>
      </w:ins>
      <w:del w:id="287" w:author="Franke, Carsten" w:date="2024-05-15T12:18:00Z" w16du:dateUtc="2024-05-15T10:18:00Z">
        <w:r w:rsidDel="006541E3">
          <w:rPr>
            <w:szCs w:val="24"/>
          </w:rPr>
          <w:delText>Then</w:delText>
        </w:r>
      </w:del>
      <w:r>
        <w:rPr>
          <w:szCs w:val="24"/>
        </w:rPr>
        <w:t xml:space="preserve">, </w:t>
      </w:r>
      <w:proofErr w:type="spellStart"/>
      <w:r w:rsidRPr="00297FB0">
        <w:rPr>
          <w:rStyle w:val="ISOCode"/>
        </w:rPr>
        <w:t>thread_length</w:t>
      </w:r>
      <w:proofErr w:type="spellEnd"/>
      <w:r w:rsidRPr="00297FB0">
        <w:rPr>
          <w:rStyle w:val="ISOCode"/>
        </w:rPr>
        <w:t xml:space="preserve"> = length – </w:t>
      </w:r>
      <w:proofErr w:type="spellStart"/>
      <w:r w:rsidRPr="00297FB0">
        <w:rPr>
          <w:rStyle w:val="ISOCode"/>
        </w:rPr>
        <w:t>sink_size</w:t>
      </w:r>
      <w:proofErr w:type="spellEnd"/>
      <w:ins w:id="288" w:author="Franke, Carsten" w:date="2024-05-15T12:19:00Z" w16du:dateUtc="2024-05-15T10:19:00Z">
        <w:r w:rsidR="006541E3">
          <w:t xml:space="preserve"> applies</w:t>
        </w:r>
      </w:ins>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head_diameter</w:t>
      </w:r>
      <w:proofErr w:type="spellEnd"/>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head_height</w:t>
      </w:r>
      <w:proofErr w:type="spellEnd"/>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head_type</w:t>
      </w:r>
      <w:proofErr w:type="spellEnd"/>
      <w:r>
        <w:rPr>
          <w:szCs w:val="24"/>
        </w:rPr>
        <w:t xml:space="preserve">: Type of screw head, e.g. “outer hexagonal”, “flanged-hex/Phillips-head combi”, “external </w:t>
      </w:r>
      <w:proofErr w:type="spellStart"/>
      <w:r>
        <w:rPr>
          <w:szCs w:val="24"/>
        </w:rPr>
        <w:t>torx</w:t>
      </w:r>
      <w:proofErr w:type="spellEnd"/>
      <w:r>
        <w:rPr>
          <w:szCs w:val="24"/>
        </w:rPr>
        <w:t xml:space="preserve">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sink_size</w:t>
      </w:r>
      <w:proofErr w:type="spellEnd"/>
      <w:r>
        <w:rPr>
          <w:szCs w:val="24"/>
        </w:rPr>
        <w:t>: the size of the head that is sunk (for countersunk screws).</w:t>
      </w:r>
    </w:p>
    <w:p w14:paraId="5B4C46D5" w14:textId="7FD8A82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r w:rsidR="00EB76FD">
        <w:rPr>
          <w:szCs w:val="24"/>
        </w:rPr>
        <w:t xml:space="preserve"> (see</w:t>
      </w:r>
      <w:r>
        <w:rPr>
          <w:szCs w:val="24"/>
        </w:rPr>
        <w:t xml:space="preserve"> </w:t>
      </w:r>
      <w:r w:rsidR="002F3F18">
        <w:rPr>
          <w:rStyle w:val="citefig"/>
          <w:szCs w:val="24"/>
        </w:rPr>
        <w:t>Figure </w:t>
      </w:r>
      <w:r>
        <w:rPr>
          <w:rStyle w:val="citefig"/>
          <w:szCs w:val="24"/>
        </w:rPr>
        <w:t>21</w:t>
      </w:r>
      <w:r w:rsidR="00EB76FD">
        <w:rPr>
          <w:rStyle w:val="citefig"/>
          <w:szCs w:val="24"/>
        </w:rPr>
        <w:t>)</w:t>
      </w:r>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thread_static_friction</w:t>
      </w:r>
      <w:proofErr w:type="spellEnd"/>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thread_kinetic_friction</w:t>
      </w:r>
      <w:proofErr w:type="spellEnd"/>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Textkrper"/>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Textkrper"/>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w:t>
      </w:r>
      <w:proofErr w:type="spellStart"/>
      <w:r w:rsidRPr="00297FB0">
        <w:rPr>
          <w:rStyle w:val="ISOCode"/>
        </w:rPr>
        <w:t>threaded_connection</w:t>
      </w:r>
      <w:proofErr w:type="spellEnd"/>
      <w:r w:rsidRPr="00297FB0">
        <w:rPr>
          <w:rStyle w:val="ISOCode"/>
        </w:rPr>
        <w:t>/&gt;</w:t>
      </w:r>
      <w:r>
        <w:rPr>
          <w:szCs w:val="24"/>
        </w:rPr>
        <w:t xml:space="preserve"> offers following nested elements (</w:t>
      </w:r>
      <w:r w:rsidR="00EB76FD">
        <w:rPr>
          <w:szCs w:val="24"/>
        </w:rPr>
        <w:t xml:space="preserve">see </w:t>
      </w:r>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w:t>
      </w:r>
      <w:proofErr w:type="spellStart"/>
      <w:r w:rsidR="006A2DB6" w:rsidRPr="00297FB0">
        <w:rPr>
          <w:rStyle w:val="ISOCode"/>
        </w:rPr>
        <w:t>threaded_connection</w:t>
      </w:r>
      <w:proofErr w:type="spellEnd"/>
      <w:r w:rsidR="006A2DB6" w:rsidRPr="00297FB0">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6A4F848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EB76FD">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normal_direction</w:t>
            </w:r>
            <w:proofErr w:type="spellEnd"/>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lastRenderedPageBreak/>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w:t>
      </w:r>
      <w:proofErr w:type="spellStart"/>
      <w:r w:rsidRPr="00297FB0">
        <w:rPr>
          <w:rStyle w:val="ISOCode"/>
        </w:rPr>
        <w:t>normal_direction</w:t>
      </w:r>
      <w:proofErr w:type="spellEnd"/>
      <w:r w:rsidRPr="00297FB0">
        <w:rPr>
          <w:rStyle w:val="ISOCode"/>
        </w:rPr>
        <w:t>/&gt;</w:t>
      </w:r>
    </w:p>
    <w:p w14:paraId="555A5531" w14:textId="77777777" w:rsidR="006A2DB6" w:rsidRDefault="006A2DB6">
      <w:pPr>
        <w:pStyle w:val="Textkrper"/>
        <w:autoSpaceDE w:val="0"/>
        <w:autoSpaceDN w:val="0"/>
        <w:adjustRightInd w:val="0"/>
        <w:rPr>
          <w:szCs w:val="24"/>
        </w:rPr>
      </w:pPr>
      <w:r>
        <w:rPr>
          <w:szCs w:val="24"/>
        </w:rPr>
        <w:t xml:space="preserve">The direction of the bolt or screw is described by the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 xml:space="preserve"> in the form of an orientation vector. This is necessary to define the orientation of the bolt or screw and therefore, which end </w:t>
      </w:r>
      <w:proofErr w:type="gramStart"/>
      <w:r>
        <w:rPr>
          <w:szCs w:val="24"/>
        </w:rPr>
        <w:t>is considered to be</w:t>
      </w:r>
      <w:proofErr w:type="gramEnd"/>
      <w:r>
        <w:rPr>
          <w:szCs w:val="24"/>
        </w:rPr>
        <w:t xml:space="preserve"> the connection’s head-side. The orientation sense of the bolt is “from head to nut” and of the screw is “from head to point”.</w:t>
      </w:r>
    </w:p>
    <w:p w14:paraId="0583290C" w14:textId="77777777" w:rsidR="006A2DB6" w:rsidRDefault="006A2DB6">
      <w:pPr>
        <w:pStyle w:val="Textkrper"/>
        <w:autoSpaceDE w:val="0"/>
        <w:autoSpaceDN w:val="0"/>
        <w:adjustRightInd w:val="0"/>
        <w:rPr>
          <w:szCs w:val="24"/>
        </w:rPr>
      </w:pPr>
      <w:r>
        <w:rPr>
          <w:szCs w:val="24"/>
        </w:rPr>
        <w:t xml:space="preserve">Refer to </w:t>
      </w:r>
      <w:del w:id="289"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w:t>
      </w:r>
      <w:proofErr w:type="spellStart"/>
      <w:r w:rsidRPr="00297FB0">
        <w:rPr>
          <w:rStyle w:val="ISOCode"/>
        </w:rPr>
        <w:t>normal_direction</w:t>
      </w:r>
      <w:proofErr w:type="spellEnd"/>
      <w:r w:rsidRPr="00297FB0">
        <w:rPr>
          <w:rStyle w:val="ISOCode"/>
        </w:rPr>
        <w:t>/&gt;</w:t>
      </w:r>
      <w:r>
        <w:rPr>
          <w:szCs w:val="24"/>
        </w:rPr>
        <w:t>.</w:t>
      </w:r>
    </w:p>
    <w:p w14:paraId="13CA6896" w14:textId="77777777" w:rsidR="006A2DB6" w:rsidRDefault="006A2DB6">
      <w:pPr>
        <w:pStyle w:val="Textkrper"/>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Textkrper"/>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000EEE15" w:rsidR="006A2DB6" w:rsidRDefault="006A2DB6">
      <w:pPr>
        <w:pStyle w:val="Textkrper"/>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r w:rsidR="00EB76FD">
        <w:rPr>
          <w:szCs w:val="24"/>
        </w:rPr>
        <w:t>see</w:t>
      </w:r>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48136E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EB76FD">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outer_diameter</w:t>
            </w:r>
            <w:proofErr w:type="spellEnd"/>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inner_diameter</w:t>
            </w:r>
            <w:proofErr w:type="spellEnd"/>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static_friction</w:t>
            </w:r>
            <w:proofErr w:type="spellEnd"/>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Textkrper"/>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outer_diameter</w:t>
      </w:r>
      <w:proofErr w:type="spellEnd"/>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inner_diameter</w:t>
      </w:r>
      <w:proofErr w:type="spellEnd"/>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kinetic_friction</w:t>
      </w:r>
      <w:proofErr w:type="spellEnd"/>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washer, as used</w:t>
      </w:r>
      <w:r w:rsidR="00EB76FD">
        <w:rPr>
          <w:szCs w:val="24"/>
        </w:rPr>
        <w:t>,</w:t>
      </w:r>
      <w:r>
        <w:rPr>
          <w:szCs w:val="24"/>
        </w:rPr>
        <w:t xml:space="preserve"> e.g. in a PDM system. It can be convenient to use the washer norm as part code.</w:t>
      </w:r>
    </w:p>
    <w:p w14:paraId="1C0F1F87" w14:textId="77777777" w:rsidR="006A2DB6" w:rsidRDefault="006A2DB6">
      <w:pPr>
        <w:pStyle w:val="Textkrper"/>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F25217E" w:rsidR="006A2DB6" w:rsidRDefault="006A2DB6">
      <w:pPr>
        <w:pStyle w:val="Textkrper"/>
        <w:autoSpaceDE w:val="0"/>
        <w:autoSpaceDN w:val="0"/>
        <w:adjustRightInd w:val="0"/>
        <w:rPr>
          <w:szCs w:val="24"/>
        </w:rPr>
      </w:pPr>
      <w:r>
        <w:rPr>
          <w:szCs w:val="24"/>
        </w:rPr>
        <w:t>Any bolt requires a nut. But since nuts may have several own attributes, χMCF defines a separate XML element for them</w:t>
      </w:r>
      <w:del w:id="290" w:author="Franke, Carsten" w:date="2024-05-15T11:36:00Z" w16du:dateUtc="2024-05-15T09:36:00Z">
        <w:r w:rsidR="00EB76FD" w:rsidDel="00440365">
          <w:rPr>
            <w:szCs w:val="24"/>
          </w:rPr>
          <w:delText xml:space="preserve"> </w:delText>
        </w:r>
      </w:del>
      <w:r>
        <w:rPr>
          <w:szCs w:val="24"/>
        </w:rPr>
        <w:t xml:space="preserve"> (</w:t>
      </w:r>
      <w:r w:rsidR="00EB76FD">
        <w:rPr>
          <w:szCs w:val="24"/>
        </w:rPr>
        <w:t xml:space="preserve">see </w:t>
      </w:r>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54AAFC7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077C4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proofErr w:type="spellStart"/>
            <w:r w:rsidRPr="006A2DB6">
              <w:rPr>
                <w:szCs w:val="24"/>
              </w:rPr>
              <w:t>static_friction</w:t>
            </w:r>
            <w:proofErr w:type="spellEnd"/>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kinetic_friction</w:t>
            </w:r>
            <w:proofErr w:type="spellEnd"/>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proofErr w:type="spellStart"/>
            <w:r w:rsidRPr="006A2DB6">
              <w:rPr>
                <w:szCs w:val="24"/>
              </w:rPr>
              <w:t>fixed_to</w:t>
            </w:r>
            <w:proofErr w:type="spellEnd"/>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strength_property_class</w:t>
            </w:r>
            <w:proofErr w:type="spellEnd"/>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Textkrper"/>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static_friction</w:t>
      </w:r>
      <w:proofErr w:type="spellEnd"/>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kinetic_friction</w:t>
      </w:r>
      <w:proofErr w:type="spellEnd"/>
      <w:r>
        <w:rPr>
          <w:szCs w:val="24"/>
        </w:rPr>
        <w:t>: The kinetic friction between the nut and the adjacent washer or part.</w:t>
      </w:r>
    </w:p>
    <w:p w14:paraId="5F5312D6" w14:textId="314E1AA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If this attribute is given, the nut is fixed with a clip, or it is clinched, or it is a clip itself. It is </w:t>
      </w:r>
      <w:del w:id="291" w:author="Franke, Carsten" w:date="2024-05-15T14:01:00Z" w16du:dateUtc="2024-05-15T12:01:00Z">
        <w:r w:rsidDel="00E37482">
          <w:rPr>
            <w:szCs w:val="24"/>
          </w:rPr>
          <w:delText xml:space="preserve">then </w:delText>
        </w:r>
      </w:del>
      <w:r>
        <w:rPr>
          <w:szCs w:val="24"/>
        </w:rPr>
        <w:t xml:space="preserve">clipped to the flange partner with the index given as attribute value (see </w:t>
      </w:r>
      <w:del w:id="292" w:author="LUEJE Claudia" w:date="2024-05-02T19:02:00Z">
        <w:r w:rsidDel="00077C45">
          <w:rPr>
            <w:rStyle w:val="citesec"/>
            <w:szCs w:val="24"/>
          </w:rPr>
          <w:delText>clause </w:delText>
        </w:r>
      </w:del>
      <w:r>
        <w:rPr>
          <w:rStyle w:val="citesec"/>
          <w:szCs w:val="24"/>
        </w:rPr>
        <w:t>7.4.2.2</w:t>
      </w:r>
      <w:r>
        <w:rPr>
          <w:szCs w:val="24"/>
        </w:rPr>
        <w:t xml:space="preserve">). If this attribute is missing, the nut is not clipped. The nut and the clip share a common part code, </w:t>
      </w:r>
      <w:proofErr w:type="spellStart"/>
      <w:r>
        <w:rPr>
          <w:szCs w:val="24"/>
        </w:rPr>
        <w:t>i</w:t>
      </w:r>
      <w:proofErr w:type="spellEnd"/>
      <w:r>
        <w:rPr>
          <w:szCs w:val="24"/>
        </w:rPr>
        <w:t xml:space="preserve">. e. they are regarded to be one single </w:t>
      </w:r>
      <w:proofErr w:type="gramStart"/>
      <w:r>
        <w:rPr>
          <w:szCs w:val="24"/>
        </w:rPr>
        <w:t>part;</w:t>
      </w:r>
      <w:proofErr w:type="gramEnd"/>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297FB0">
        <w:rPr>
          <w:rStyle w:val="ISOCode"/>
        </w:rPr>
        <w:t>fixed_to</w:t>
      </w:r>
      <w:proofErr w:type="spellEnd"/>
      <w:r>
        <w:rPr>
          <w:szCs w:val="24"/>
        </w:rPr>
        <w:t xml:space="preserve">: If this attribute is given, the nut is firmly fixed by welding or clinching to the flange partner with the index indicated by the attribute’s value (see </w:t>
      </w:r>
      <w:del w:id="293"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strength_property_class</w:t>
      </w:r>
      <w:proofErr w:type="spellEnd"/>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part_code</w:t>
      </w:r>
      <w:proofErr w:type="spellEnd"/>
      <w:r>
        <w:rPr>
          <w:szCs w:val="24"/>
        </w:rPr>
        <w:t>: the part code of the nut, as used</w:t>
      </w:r>
      <w:r w:rsidR="00077C45">
        <w:rPr>
          <w:szCs w:val="24"/>
        </w:rPr>
        <w:t>,</w:t>
      </w:r>
      <w:r>
        <w:rPr>
          <w:szCs w:val="24"/>
        </w:rPr>
        <w:t xml:space="preserve"> e.g. in a PDM system. It can be convenient to use the nut norm (according to e.g. ISO, EN, BSW, DIN) as part code.</w:t>
      </w:r>
    </w:p>
    <w:p w14:paraId="771A9C22"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fixed_to</w:t>
      </w:r>
      <w:proofErr w:type="spellEnd"/>
      <w:r>
        <w:rPr>
          <w:szCs w:val="24"/>
        </w:rPr>
        <w:t xml:space="preserve"> prohibits nut </w:t>
      </w:r>
      <w:proofErr w:type="spellStart"/>
      <w:r w:rsidRPr="00297FB0">
        <w:rPr>
          <w:rStyle w:val="ISOCode"/>
        </w:rPr>
        <w:t>clipped_to</w:t>
      </w:r>
      <w:proofErr w:type="spellEnd"/>
      <w:r>
        <w:rPr>
          <w:szCs w:val="24"/>
        </w:rPr>
        <w:t xml:space="preserve"> and vice versa.</w:t>
      </w:r>
    </w:p>
    <w:p w14:paraId="52E4CBAC" w14:textId="77777777" w:rsidR="006A2DB6" w:rsidRDefault="006A2DB6">
      <w:pPr>
        <w:pStyle w:val="Textkrper"/>
        <w:autoSpaceDE w:val="0"/>
        <w:autoSpaceDN w:val="0"/>
        <w:adjustRightInd w:val="0"/>
        <w:rPr>
          <w:szCs w:val="24"/>
        </w:rPr>
      </w:pPr>
      <w:r>
        <w:rPr>
          <w:szCs w:val="24"/>
        </w:rPr>
        <w:t xml:space="preserve">Usually nut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or </w:t>
      </w:r>
      <w:proofErr w:type="spellStart"/>
      <w:r w:rsidRPr="00297FB0">
        <w:rPr>
          <w:rStyle w:val="ISOCode"/>
        </w:rPr>
        <w:t>fixed_to</w:t>
      </w:r>
      <w:proofErr w:type="spellEnd"/>
      <w:r>
        <w:rPr>
          <w:szCs w:val="24"/>
        </w:rPr>
        <w:t xml:space="preserve"> and vice versa.</w:t>
      </w:r>
    </w:p>
    <w:p w14:paraId="2E666120" w14:textId="77777777" w:rsidR="006A2DB6" w:rsidRDefault="006A2DB6">
      <w:pPr>
        <w:pStyle w:val="Textkrper"/>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Textkrper"/>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r w:rsidR="00077C45">
        <w:rPr>
          <w:szCs w:val="24"/>
        </w:rPr>
        <w:t xml:space="preserve">see </w:t>
      </w:r>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0D2FD6F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077C45">
              <w:rPr>
                <w:b/>
                <w:szCs w:val="24"/>
              </w:rPr>
              <w:t>e</w:t>
            </w:r>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Textkrper"/>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Textkrper"/>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Textkrper"/>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r w:rsidR="00BF4909">
        <w:rPr>
          <w:szCs w:val="24"/>
        </w:rPr>
        <w:t xml:space="preserve">see </w:t>
      </w:r>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31D3F40B"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BF4909">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fixed_to</w:t>
            </w:r>
            <w:proofErr w:type="spellEnd"/>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Textkrper"/>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clipped_to</w:t>
      </w:r>
      <w:proofErr w:type="spellEnd"/>
      <w:r>
        <w:rPr>
          <w:szCs w:val="24"/>
        </w:rPr>
        <w:t xml:space="preserve">: The head of the bolt is fixed with a clip to the flange partner with this index (see </w:t>
      </w:r>
      <w:del w:id="294" w:author="LUEJE Claudia" w:date="2024-05-02T19:05:00Z">
        <w:r w:rsidDel="00BF4909">
          <w:rPr>
            <w:rStyle w:val="citesec"/>
            <w:szCs w:val="24"/>
          </w:rPr>
          <w:delText>clau</w:delText>
        </w:r>
      </w:del>
      <w:del w:id="295" w:author="LUEJE Claudia" w:date="2024-05-02T19:04:00Z">
        <w:r w:rsidDel="00BF4909">
          <w:rPr>
            <w:rStyle w:val="citesec"/>
            <w:szCs w:val="24"/>
          </w:rPr>
          <w:delText>se </w:delText>
        </w:r>
      </w:del>
      <w:r>
        <w:rPr>
          <w:rStyle w:val="citesec"/>
          <w:szCs w:val="24"/>
        </w:rPr>
        <w:t>7.4.2.2</w:t>
      </w:r>
      <w:r>
        <w:rPr>
          <w:szCs w:val="24"/>
        </w:rPr>
        <w:t xml:space="preserve">). If the attribute is missing, the bolt is not clipped. Both, </w:t>
      </w:r>
      <w:proofErr w:type="gramStart"/>
      <w:r>
        <w:rPr>
          <w:szCs w:val="24"/>
        </w:rPr>
        <w:t>bolt</w:t>
      </w:r>
      <w:proofErr w:type="gramEnd"/>
      <w:r>
        <w:rPr>
          <w:szCs w:val="24"/>
        </w:rPr>
        <w:t xml:space="preserve"> and clip, share a common part code, which means they are regarded to be one single part.</w:t>
      </w:r>
    </w:p>
    <w:p w14:paraId="18F8911F" w14:textId="7E3C0B3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97FB0">
        <w:rPr>
          <w:rStyle w:val="ISOCode"/>
        </w:rPr>
        <w:t>fixed_to</w:t>
      </w:r>
      <w:proofErr w:type="spellEnd"/>
      <w:r>
        <w:rPr>
          <w:szCs w:val="24"/>
        </w:rPr>
        <w:t xml:space="preserve">: The head of the bolt is fixed (e.g. welded) to the flange partner with this index (see </w:t>
      </w:r>
      <w:del w:id="296" w:author="LUEJE Claudia" w:date="2024-05-02T19:05:00Z">
        <w:r w:rsidDel="00BF4909">
          <w:rPr>
            <w:rStyle w:val="citesec"/>
            <w:szCs w:val="24"/>
          </w:rPr>
          <w:delText>clause </w:delText>
        </w:r>
      </w:del>
      <w:r>
        <w:rPr>
          <w:rStyle w:val="citesec"/>
          <w:szCs w:val="24"/>
        </w:rPr>
        <w:t>7.4.2.2</w:t>
      </w:r>
      <w:r>
        <w:rPr>
          <w:szCs w:val="24"/>
        </w:rPr>
        <w:t xml:space="preserve">). This also applies if there is no screw head at all, which means that this bolt </w:t>
      </w:r>
      <w:proofErr w:type="gramStart"/>
      <w:r>
        <w:rPr>
          <w:szCs w:val="24"/>
        </w:rPr>
        <w:t>actually is</w:t>
      </w:r>
      <w:proofErr w:type="gramEnd"/>
      <w:r>
        <w:rPr>
          <w:szCs w:val="24"/>
        </w:rPr>
        <w:t xml:space="preserve"> a fixed bolt, or a stud. If the attribute is missing, the bolt is not fixed.</w:t>
      </w:r>
    </w:p>
    <w:p w14:paraId="12E3FE3F" w14:textId="77777777" w:rsidR="006A2DB6" w:rsidRDefault="006A2DB6">
      <w:pPr>
        <w:pStyle w:val="Textkrper"/>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Textkrper"/>
        <w:autoSpaceDE w:val="0"/>
        <w:autoSpaceDN w:val="0"/>
        <w:adjustRightInd w:val="0"/>
        <w:rPr>
          <w:szCs w:val="24"/>
        </w:rPr>
      </w:pPr>
      <w:r>
        <w:rPr>
          <w:szCs w:val="24"/>
        </w:rPr>
        <w:t xml:space="preserve">Usually bolt </w:t>
      </w:r>
      <w:proofErr w:type="spellStart"/>
      <w:r w:rsidRPr="00297FB0">
        <w:rPr>
          <w:rStyle w:val="ISOCode"/>
        </w:rPr>
        <w:t>fixed_to</w:t>
      </w:r>
      <w:proofErr w:type="spellEnd"/>
      <w:r>
        <w:rPr>
          <w:szCs w:val="24"/>
        </w:rPr>
        <w:t xml:space="preserve"> prohibits bolt </w:t>
      </w:r>
      <w:proofErr w:type="spellStart"/>
      <w:r w:rsidRPr="00297FB0">
        <w:rPr>
          <w:rStyle w:val="ISOCode"/>
        </w:rPr>
        <w:t>clipped_to</w:t>
      </w:r>
      <w:proofErr w:type="spellEnd"/>
      <w:r>
        <w:rPr>
          <w:szCs w:val="24"/>
        </w:rPr>
        <w:t xml:space="preserve"> and vice versa.</w:t>
      </w:r>
    </w:p>
    <w:p w14:paraId="689B3A33" w14:textId="4E3ECB03" w:rsidR="006A2DB6" w:rsidRDefault="006A2DB6">
      <w:pPr>
        <w:pStyle w:val="Textkrper"/>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r w:rsidR="00BF4909">
        <w:rPr>
          <w:szCs w:val="24"/>
        </w:rPr>
        <w:t xml:space="preserve">see </w:t>
      </w:r>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0D6D87B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BF4909">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w:t>
      </w:r>
      <w:commentRangeStart w:id="297"/>
      <w:r>
        <w:rPr>
          <w:szCs w:val="24"/>
        </w:rPr>
        <w:t xml:space="preserve">, </w:t>
      </w:r>
      <w:ins w:id="298" w:author="LUEJE Claudia" w:date="2024-05-02T19:05:00Z">
        <w:r w:rsidR="00BF4909">
          <w:rPr>
            <w:szCs w:val="24"/>
          </w:rPr>
          <w:t>can</w:t>
        </w:r>
      </w:ins>
      <w:del w:id="299" w:author="LUEJE Claudia" w:date="2024-05-02T19:05:00Z">
        <w:r w:rsidDel="00BF4909">
          <w:rPr>
            <w:szCs w:val="24"/>
          </w:rPr>
          <w:delText>may</w:delText>
        </w:r>
      </w:del>
      <w:r>
        <w:rPr>
          <w:szCs w:val="24"/>
        </w:rPr>
        <w:t xml:space="preserve"> </w:t>
      </w:r>
      <w:commentRangeEnd w:id="297"/>
      <w:r w:rsidR="00440365">
        <w:rPr>
          <w:rStyle w:val="Kommentarzeichen"/>
          <w:rFonts w:ascii="Calibri" w:eastAsia="Times New Roman" w:hAnsi="Calibri"/>
          <w:lang w:val="en-US" w:eastAsia="x-none"/>
        </w:rPr>
        <w:commentReference w:id="297"/>
      </w:r>
      <w:r>
        <w:rPr>
          <w:szCs w:val="24"/>
        </w:rPr>
        <w:t xml:space="preserve">contain a nested element </w:t>
      </w:r>
      <w:r w:rsidRPr="00297FB0">
        <w:rPr>
          <w:rStyle w:val="ISOCode"/>
        </w:rPr>
        <w:t>&lt;washer/&gt;</w:t>
      </w:r>
      <w:r>
        <w:rPr>
          <w:szCs w:val="24"/>
        </w:rPr>
        <w:t>.</w:t>
      </w:r>
    </w:p>
    <w:p w14:paraId="3476A4E0" w14:textId="77777777" w:rsidR="006A2DB6" w:rsidRDefault="006A2DB6">
      <w:pPr>
        <w:pStyle w:val="Textkrper"/>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proofErr w:type="spellStart"/>
      <w:r w:rsidRPr="00297FB0">
        <w:rPr>
          <w:rStyle w:val="ISOCode"/>
        </w:rPr>
        <w:t>part_code</w:t>
      </w:r>
      <w:proofErr w:type="spellEnd"/>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11BE75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 xml:space="preserve"> diameter="10.0" length="50.0"</w:t>
      </w:r>
    </w:p>
    <w:p w14:paraId="72520603" w14:textId="3E10CECE" w:rsidR="00297FB0" w:rsidRPr="00297FB0" w:rsidRDefault="00297FB0" w:rsidP="00297FB0">
      <w:pPr>
        <w:pStyle w:val="Code"/>
      </w:pPr>
      <w:r>
        <w:t xml:space="preserve">  </w:t>
      </w:r>
      <w:r w:rsidRPr="00297FB0">
        <w:t xml:space="preserve">        </w:t>
      </w:r>
      <w:proofErr w:type="spellStart"/>
      <w:r w:rsidRPr="00297FB0">
        <w:t>head_diameter</w:t>
      </w:r>
      <w:proofErr w:type="spellEnd"/>
      <w:r w:rsidRPr="00297FB0">
        <w:t xml:space="preserve">="16.0" </w:t>
      </w:r>
      <w:proofErr w:type="spellStart"/>
      <w:r w:rsidRPr="00297FB0">
        <w:t>head_height</w:t>
      </w:r>
      <w:proofErr w:type="spellEnd"/>
      <w:r w:rsidRPr="00297FB0">
        <w:t xml:space="preserve">="5" </w:t>
      </w:r>
      <w:proofErr w:type="spellStart"/>
      <w:r w:rsidRPr="00297FB0">
        <w:t>sink_size</w:t>
      </w:r>
      <w:proofErr w:type="spellEnd"/>
      <w:r w:rsidRPr="00297FB0">
        <w:t xml:space="preserv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&lt;</w:t>
      </w:r>
      <w:proofErr w:type="spellStart"/>
      <w:proofErr w:type="gramStart"/>
      <w:r w:rsidRPr="00297FB0">
        <w:rPr>
          <w:lang w:val="fr-CH"/>
        </w:rPr>
        <w:t>normal</w:t>
      </w:r>
      <w:proofErr w:type="gramEnd"/>
      <w:r w:rsidRPr="00297FB0">
        <w:rPr>
          <w:lang w:val="fr-CH"/>
        </w:rPr>
        <w:t>_direction</w:t>
      </w:r>
      <w:proofErr w:type="spellEnd"/>
      <w:r w:rsidRPr="00297FB0">
        <w:rPr>
          <w:lang w:val="fr-CH"/>
        </w:rPr>
        <w:t xml:space="preserve">&gt;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proofErr w:type="gramStart"/>
      <w:r w:rsidRPr="00297FB0">
        <w:t>&lt;!--</w:t>
      </w:r>
      <w:proofErr w:type="gramEnd"/>
      <w:r w:rsidRPr="00297FB0">
        <w:t xml:space="preserve">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bolt</w:t>
      </w:r>
      <w:proofErr w:type="spellEnd"/>
      <w:r w:rsidRPr="00297FB0">
        <w:rPr>
          <w:lang w:val="de-DE"/>
        </w:rPr>
        <w: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 xml:space="preserve"> diameter="16." </w:t>
      </w:r>
      <w:proofErr w:type="spellStart"/>
      <w:r w:rsidRPr="00297FB0">
        <w:rPr>
          <w:lang w:val="de-DE"/>
        </w:rPr>
        <w:t>height</w:t>
      </w:r>
      <w:proofErr w:type="spellEnd"/>
      <w:r w:rsidRPr="00297FB0">
        <w:rPr>
          <w:lang w:val="de-DE"/>
        </w:rPr>
        <w: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t>
      </w:r>
      <w:proofErr w:type="spellStart"/>
      <w:r w:rsidRPr="00297FB0">
        <w:rPr>
          <w:lang w:val="de-DE"/>
        </w:rPr>
        <w:t>washer</w:t>
      </w:r>
      <w:proofErr w:type="spellEnd"/>
      <w:r w:rsidRPr="00297FB0">
        <w:rPr>
          <w:lang w:val="de-DE"/>
        </w:rPr>
        <w:t xml:space="preserve"> </w:t>
      </w:r>
      <w:proofErr w:type="spellStart"/>
      <w:r w:rsidRPr="00297FB0">
        <w:rPr>
          <w:lang w:val="de-DE"/>
        </w:rPr>
        <w:t>outer_diameter</w:t>
      </w:r>
      <w:proofErr w:type="spellEnd"/>
      <w:r w:rsidRPr="00297FB0">
        <w:rPr>
          <w:lang w:val="de-DE"/>
        </w:rPr>
        <w:t>="20"/&gt;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w:t>
      </w:r>
      <w:proofErr w:type="spellStart"/>
      <w:r w:rsidRPr="00297FB0">
        <w:rPr>
          <w:lang w:val="de-DE"/>
        </w:rPr>
        <w:t>nut</w:t>
      </w:r>
      <w:proofErr w:type="spellEnd"/>
      <w:r w:rsidRPr="00297FB0">
        <w:rPr>
          <w:lang w:val="de-DE"/>
        </w:rPr>
        <w: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w:t>
      </w:r>
      <w:proofErr w:type="spellStart"/>
      <w:r w:rsidRPr="00297FB0">
        <w:t>outer_diameter</w:t>
      </w:r>
      <w:proofErr w:type="spellEnd"/>
      <w:r w:rsidRPr="00297FB0">
        <w:t>="20"&gt;</w:t>
      </w:r>
    </w:p>
    <w:p w14:paraId="4A64751E" w14:textId="756564D9" w:rsidR="00297FB0" w:rsidRPr="00297FB0" w:rsidRDefault="00297FB0" w:rsidP="00297FB0">
      <w:pPr>
        <w:pStyle w:val="Code"/>
      </w:pPr>
      <w:r>
        <w:t xml:space="preserve">  </w:t>
      </w:r>
      <w:r w:rsidRPr="00297FB0">
        <w:t xml:space="preserve">    &lt;/</w:t>
      </w:r>
      <w:proofErr w:type="spellStart"/>
      <w:r w:rsidRPr="00297FB0">
        <w:t>threaded_connection</w:t>
      </w:r>
      <w:proofErr w:type="spellEnd"/>
      <w:r w:rsidRPr="00297FB0">
        <w:t>&gt;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1E91EE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BF4909">
        <w:rPr>
          <w:szCs w:val="24"/>
        </w:rPr>
        <w:t>XAMPLE</w:t>
      </w:r>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w:t>
      </w:r>
      <w:proofErr w:type="spellStart"/>
      <w:r w:rsidRPr="007F4EA9">
        <w:t>threaded_connection</w:t>
      </w:r>
      <w:proofErr w:type="spellEnd"/>
      <w:r w:rsidRPr="007F4EA9">
        <w:t xml:space="preserve"> diameter="10.0" length="50.0"</w:t>
      </w:r>
    </w:p>
    <w:p w14:paraId="771CE451" w14:textId="77777777" w:rsidR="002C5448" w:rsidRDefault="007F4EA9" w:rsidP="007F4EA9">
      <w:pPr>
        <w:pStyle w:val="Code"/>
      </w:pPr>
      <w:r>
        <w:t xml:space="preserve">  </w:t>
      </w:r>
      <w:r w:rsidRPr="007F4EA9">
        <w:t xml:space="preserve">         </w:t>
      </w:r>
      <w:proofErr w:type="spellStart"/>
      <w:r w:rsidRPr="007F4EA9">
        <w:t>head_diameter</w:t>
      </w:r>
      <w:proofErr w:type="spellEnd"/>
      <w:r w:rsidRPr="007F4EA9">
        <w:t xml:space="preserve">="16.0" </w:t>
      </w:r>
      <w:proofErr w:type="spellStart"/>
      <w:r w:rsidRPr="007F4EA9">
        <w:t>head_height</w:t>
      </w:r>
      <w:proofErr w:type="spellEnd"/>
      <w:r w:rsidRPr="007F4EA9">
        <w:t xml:space="preserve">="5" </w:t>
      </w:r>
      <w:proofErr w:type="spellStart"/>
      <w:r w:rsidRPr="007F4EA9">
        <w:t>thread_length</w:t>
      </w:r>
      <w:proofErr w:type="spellEnd"/>
      <w:r w:rsidRPr="007F4EA9">
        <w:t>="35"</w:t>
      </w:r>
    </w:p>
    <w:p w14:paraId="72D9638F" w14:textId="2A6FFFF2" w:rsidR="007F4EA9" w:rsidRPr="002C5448" w:rsidRDefault="007F4EA9" w:rsidP="007F4EA9">
      <w:pPr>
        <w:pStyle w:val="Code"/>
        <w:rPr>
          <w:lang w:val="fr-CH"/>
        </w:rPr>
      </w:pPr>
      <w:r w:rsidRPr="00B25024">
        <w:rPr>
          <w:lang w:val="en-US"/>
        </w:rPr>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w:t>
      </w:r>
      <w:proofErr w:type="spellStart"/>
      <w:proofErr w:type="gramStart"/>
      <w:r w:rsidRPr="007F4EA9">
        <w:rPr>
          <w:lang w:val="fr-CH"/>
        </w:rPr>
        <w:t>normal</w:t>
      </w:r>
      <w:proofErr w:type="gramEnd"/>
      <w:r w:rsidRPr="007F4EA9">
        <w:rPr>
          <w:lang w:val="fr-CH"/>
        </w:rPr>
        <w:t>_direction</w:t>
      </w:r>
      <w:proofErr w:type="spellEnd"/>
      <w:r w:rsidRPr="007F4EA9">
        <w:rPr>
          <w:lang w:val="fr-CH"/>
        </w:rPr>
        <w:t xml:space="preserve">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proofErr w:type="gramStart"/>
      <w:r w:rsidRPr="007F4EA9">
        <w:t>&lt;!--</w:t>
      </w:r>
      <w:proofErr w:type="gramEnd"/>
      <w:r w:rsidRPr="007F4EA9">
        <w:t xml:space="preserve"> Washer next to head --&gt;</w:t>
      </w:r>
    </w:p>
    <w:p w14:paraId="14297409" w14:textId="77777777" w:rsidR="002C5448" w:rsidRDefault="007F4EA9" w:rsidP="007F4EA9">
      <w:pPr>
        <w:pStyle w:val="Code"/>
      </w:pPr>
      <w:r>
        <w:t xml:space="preserve">  </w:t>
      </w:r>
      <w:r w:rsidRPr="007F4EA9">
        <w:t xml:space="preserve">        &lt;washer </w:t>
      </w:r>
      <w:proofErr w:type="spellStart"/>
      <w:r w:rsidRPr="007F4EA9">
        <w:t>outer_diameter</w:t>
      </w:r>
      <w:proofErr w:type="spellEnd"/>
      <w:r w:rsidRPr="007F4EA9">
        <w:t xml:space="preserve">="20" </w:t>
      </w:r>
      <w:proofErr w:type="spellStart"/>
      <w:r w:rsidRPr="007F4EA9">
        <w:t>inner_diameter</w:t>
      </w:r>
      <w:proofErr w:type="spellEnd"/>
      <w:r w:rsidRPr="007F4EA9">
        <w:t>="10.3" thickness="1.5"</w:t>
      </w:r>
    </w:p>
    <w:p w14:paraId="4E20B91F" w14:textId="15554282" w:rsidR="007F4EA9" w:rsidRPr="007F4EA9" w:rsidRDefault="007F4EA9" w:rsidP="007F4EA9">
      <w:pPr>
        <w:pStyle w:val="Code"/>
      </w:pPr>
      <w:r>
        <w:t xml:space="preserve">  </w:t>
      </w:r>
      <w:r w:rsidRPr="007F4EA9">
        <w:t xml:space="preserve">             attached="false" </w:t>
      </w:r>
      <w:proofErr w:type="spellStart"/>
      <w:r w:rsidRPr="007F4EA9">
        <w:t>part_code</w:t>
      </w:r>
      <w:proofErr w:type="spellEnd"/>
      <w:r w:rsidRPr="007F4EA9">
        <w:t>="M10x20x1.5"/&gt;</w:t>
      </w:r>
    </w:p>
    <w:p w14:paraId="586AAC75" w14:textId="6AC6AA0D" w:rsidR="007F4EA9" w:rsidRPr="007F4EA9" w:rsidRDefault="007F4EA9" w:rsidP="007F4EA9">
      <w:pPr>
        <w:pStyle w:val="Code"/>
      </w:pPr>
      <w:r>
        <w:t xml:space="preserve">  </w:t>
      </w:r>
      <w:r w:rsidRPr="007F4EA9">
        <w:t xml:space="preserve">        &lt;bolt </w:t>
      </w:r>
      <w:proofErr w:type="spellStart"/>
      <w:r w:rsidRPr="007F4EA9">
        <w:t>fixed_to</w:t>
      </w:r>
      <w:proofErr w:type="spellEnd"/>
      <w:r w:rsidRPr="007F4EA9">
        <w:t>="1" &gt;</w:t>
      </w:r>
    </w:p>
    <w:p w14:paraId="0F66E850" w14:textId="6276B79F" w:rsidR="007F4EA9" w:rsidRPr="007F4EA9" w:rsidRDefault="007F4EA9" w:rsidP="007F4EA9">
      <w:pPr>
        <w:pStyle w:val="Code"/>
      </w:pPr>
      <w:r>
        <w:t xml:space="preserve">  </w:t>
      </w:r>
      <w:r w:rsidRPr="007F4EA9">
        <w:t xml:space="preserve">            &lt;nut diameter="16." height="5" </w:t>
      </w:r>
      <w:proofErr w:type="spellStart"/>
      <w:r w:rsidRPr="007F4EA9">
        <w:t>static_friction</w:t>
      </w:r>
      <w:proofErr w:type="spellEnd"/>
      <w:r w:rsidRPr="007F4EA9">
        <w:t>="0.8"&gt;</w:t>
      </w:r>
    </w:p>
    <w:p w14:paraId="79EAF670" w14:textId="7F6F352F" w:rsidR="007F4EA9" w:rsidRPr="007F4EA9" w:rsidRDefault="007F4EA9" w:rsidP="007F4EA9">
      <w:pPr>
        <w:pStyle w:val="Code"/>
      </w:pPr>
      <w:r>
        <w:t xml:space="preserve">  </w:t>
      </w:r>
      <w:r w:rsidRPr="007F4EA9">
        <w:t xml:space="preserve">                </w:t>
      </w:r>
      <w:proofErr w:type="gramStart"/>
      <w:r w:rsidRPr="007F4EA9">
        <w:t>&lt;!--</w:t>
      </w:r>
      <w:proofErr w:type="gramEnd"/>
      <w:r w:rsidRPr="007F4EA9">
        <w:t xml:space="preserve"> Washer firmly attached to nut --&gt;</w:t>
      </w:r>
    </w:p>
    <w:p w14:paraId="45FD1B6D" w14:textId="685857E3" w:rsidR="007F4EA9" w:rsidRPr="007F4EA9" w:rsidRDefault="007F4EA9" w:rsidP="007F4EA9">
      <w:pPr>
        <w:pStyle w:val="Code"/>
      </w:pPr>
      <w:r>
        <w:t xml:space="preserve">  </w:t>
      </w:r>
      <w:r w:rsidRPr="007F4EA9">
        <w:t xml:space="preserve">                &lt;washer </w:t>
      </w:r>
      <w:proofErr w:type="spellStart"/>
      <w:r w:rsidRPr="007F4EA9">
        <w:t>outer_diameter</w:t>
      </w:r>
      <w:proofErr w:type="spellEnd"/>
      <w:r w:rsidRPr="007F4EA9">
        <w:t>="25"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w:t>
      </w:r>
      <w:proofErr w:type="spellStart"/>
      <w:r w:rsidRPr="007F4EA9">
        <w:t>threaded_connection</w:t>
      </w:r>
      <w:proofErr w:type="spellEnd"/>
      <w:r w:rsidRPr="007F4EA9">
        <w:t>&gt;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lastRenderedPageBreak/>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0855A53A" w:rsidR="007F4EA9" w:rsidRPr="007F4EA9" w:rsidRDefault="007F4EA9" w:rsidP="007F4EA9">
      <w:pPr>
        <w:pStyle w:val="Example"/>
      </w:pPr>
      <w:r w:rsidRPr="007F4EA9">
        <w:t>E</w:t>
      </w:r>
      <w:r w:rsidR="00BF4909">
        <w:t>XAMPLE</w:t>
      </w:r>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 xml:space="preserve"> length="50" diameter="10"</w:t>
      </w:r>
    </w:p>
    <w:p w14:paraId="3AC5CCFD" w14:textId="77777777" w:rsidR="002C5448" w:rsidRDefault="000269D1" w:rsidP="007F4EA9">
      <w:pPr>
        <w:pStyle w:val="Code"/>
      </w:pPr>
      <w:r>
        <w:t xml:space="preserve">  </w:t>
      </w:r>
      <w:r w:rsidR="007F4EA9" w:rsidRPr="007F4EA9">
        <w:t xml:space="preserve">         </w:t>
      </w:r>
      <w:proofErr w:type="spellStart"/>
      <w:r w:rsidR="007F4EA9" w:rsidRPr="007F4EA9">
        <w:t>head_diameter</w:t>
      </w:r>
      <w:proofErr w:type="spellEnd"/>
      <w:r w:rsidR="007F4EA9" w:rsidRPr="007F4EA9">
        <w:t xml:space="preserve">="16" </w:t>
      </w:r>
      <w:proofErr w:type="spellStart"/>
      <w:r w:rsidR="007F4EA9" w:rsidRPr="007F4EA9">
        <w:t>head_height</w:t>
      </w:r>
      <w:proofErr w:type="spellEnd"/>
      <w:r w:rsidR="007F4EA9" w:rsidRPr="007F4EA9">
        <w:t xml:space="preserve">="5" </w:t>
      </w:r>
      <w:proofErr w:type="spellStart"/>
      <w:r w:rsidR="007F4EA9" w:rsidRPr="007F4EA9">
        <w:t>thread_length</w:t>
      </w:r>
      <w:proofErr w:type="spellEnd"/>
      <w:r w:rsidR="007F4EA9" w:rsidRPr="007F4EA9">
        <w:t>="35"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proofErr w:type="gramStart"/>
      <w:r w:rsidR="007F4EA9" w:rsidRPr="002C5448">
        <w:rPr>
          <w:lang w:val="fr-CH"/>
        </w:rPr>
        <w:t>torque</w:t>
      </w:r>
      <w:proofErr w:type="gramEnd"/>
      <w:r w:rsidR="007F4EA9" w:rsidRPr="002C5448">
        <w:rPr>
          <w:lang w:val="fr-CH"/>
        </w:rPr>
        <w:t xml:space="preserve">="80" angle="30" </w:t>
      </w:r>
      <w:proofErr w:type="spellStart"/>
      <w:r w:rsidR="007F4EA9" w:rsidRPr="002C5448">
        <w:rPr>
          <w:lang w:val="fr-CH"/>
        </w:rPr>
        <w:t>pretension</w:t>
      </w:r>
      <w:proofErr w:type="spellEnd"/>
      <w:r w:rsidR="007F4EA9" w:rsidRPr="002C5448">
        <w:rPr>
          <w:lang w:val="fr-CH"/>
        </w:rPr>
        <w:t xml:space="preserve">="1200" </w:t>
      </w:r>
      <w:proofErr w:type="spellStart"/>
      <w:r w:rsidR="007F4EA9" w:rsidRPr="002C5448">
        <w:rPr>
          <w:lang w:val="fr-CH"/>
        </w:rPr>
        <w:t>part_code</w:t>
      </w:r>
      <w:proofErr w:type="spellEnd"/>
      <w:r w:rsidR="007F4EA9" w:rsidRPr="002C5448">
        <w:rPr>
          <w:lang w:val="fr-CH"/>
        </w:rPr>
        <w:t>="M10x50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proofErr w:type="gramStart"/>
      <w:r w:rsidR="007F4EA9" w:rsidRPr="007F4EA9">
        <w:t>&lt;!--</w:t>
      </w:r>
      <w:proofErr w:type="gramEnd"/>
      <w:r w:rsidR="007F4EA9" w:rsidRPr="007F4EA9">
        <w:t xml:space="preserve"> Washer is part of the head, so it cannot have part code --&gt;</w:t>
      </w:r>
    </w:p>
    <w:p w14:paraId="0B2BC3B3" w14:textId="77777777" w:rsidR="002C5448" w:rsidRDefault="000269D1" w:rsidP="007F4EA9">
      <w:pPr>
        <w:pStyle w:val="Code"/>
      </w:pPr>
      <w:r>
        <w:t xml:space="preserve">  </w:t>
      </w:r>
      <w:r w:rsidR="007F4EA9" w:rsidRPr="007F4EA9">
        <w:t xml:space="preserve">        &lt;washer </w:t>
      </w:r>
      <w:proofErr w:type="spellStart"/>
      <w:r w:rsidR="007F4EA9" w:rsidRPr="007F4EA9">
        <w:t>outer_diameter</w:t>
      </w:r>
      <w:proofErr w:type="spellEnd"/>
      <w:r w:rsidR="007F4EA9" w:rsidRPr="007F4EA9">
        <w:t xml:space="preserve">="20" </w:t>
      </w:r>
      <w:proofErr w:type="spellStart"/>
      <w:r w:rsidR="007F4EA9" w:rsidRPr="007F4EA9">
        <w:t>inner_diameter</w:t>
      </w:r>
      <w:proofErr w:type="spellEnd"/>
      <w:r w:rsidR="007F4EA9" w:rsidRPr="007F4EA9">
        <w:t>="10.3"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w:t>
      </w:r>
      <w:proofErr w:type="spellStart"/>
      <w:r w:rsidR="007F4EA9" w:rsidRPr="007F4EA9">
        <w:t>static_friction</w:t>
      </w:r>
      <w:proofErr w:type="spellEnd"/>
      <w:r w:rsidR="007F4EA9" w:rsidRPr="007F4EA9">
        <w:t xml:space="preserve">="0.8" </w:t>
      </w:r>
      <w:proofErr w:type="spellStart"/>
      <w:r w:rsidR="007F4EA9" w:rsidRPr="007F4EA9">
        <w:t>clipped_to</w:t>
      </w:r>
      <w:proofErr w:type="spellEnd"/>
      <w:r w:rsidR="007F4EA9" w:rsidRPr="007F4EA9">
        <w:t>="4"/&gt;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w:t>
      </w:r>
      <w:proofErr w:type="spellStart"/>
      <w:r w:rsidR="007F4EA9" w:rsidRPr="007F4EA9">
        <w:t>threaded_connection</w:t>
      </w:r>
      <w:proofErr w:type="spellEnd"/>
      <w:r w:rsidR="007F4EA9" w:rsidRPr="007F4EA9">
        <w:t>&gt;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193D6F6A" w:rsidR="007F4EA9" w:rsidRPr="007F4EA9" w:rsidRDefault="007F4EA9" w:rsidP="007F4EA9">
      <w:pPr>
        <w:pStyle w:val="Example"/>
      </w:pPr>
      <w:r w:rsidRPr="007F4EA9">
        <w:t>E</w:t>
      </w:r>
      <w:r w:rsidR="00BF4909">
        <w:t>XAMPLE</w:t>
      </w:r>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w:t>
      </w:r>
      <w:proofErr w:type="spellStart"/>
      <w:proofErr w:type="gramStart"/>
      <w:r w:rsidR="007F4EA9" w:rsidRPr="002C5448">
        <w:rPr>
          <w:lang w:val="fr-CH"/>
        </w:rPr>
        <w:t>xmcf</w:t>
      </w:r>
      <w:proofErr w:type="spellEnd"/>
      <w:proofErr w:type="gramEnd"/>
      <w:r w:rsidR="007F4EA9" w:rsidRPr="002C5448">
        <w:rPr>
          <w:lang w:val="fr-CH"/>
        </w:rPr>
        <w:t xml:space="preserve"> </w:t>
      </w:r>
      <w:proofErr w:type="spellStart"/>
      <w:r w:rsidR="007F4EA9" w:rsidRPr="002C5448">
        <w:rPr>
          <w:lang w:val="fr-CH"/>
        </w:rPr>
        <w:t>xmlns:xsi</w:t>
      </w:r>
      <w:proofErr w:type="spellEnd"/>
      <w:r w:rsidR="007F4EA9" w:rsidRPr="002C5448">
        <w:rPr>
          <w:lang w:val="fr-CH"/>
        </w:rPr>
        <w:t>=</w:t>
      </w:r>
      <w:r w:rsidR="00B5375E" w:rsidRPr="00B5375E">
        <w:rPr>
          <w:lang w:val="fr-CH"/>
        </w:rPr>
        <w:t>"</w:t>
      </w:r>
      <w:hyperlink r:id="rId43"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proofErr w:type="spellStart"/>
      <w:proofErr w:type="gramStart"/>
      <w:r w:rsidR="007F4EA9" w:rsidRPr="007F4EA9">
        <w:t>xsi:noNamespaceSchemaLocation</w:t>
      </w:r>
      <w:proofErr w:type="spellEnd"/>
      <w:proofErr w:type="gramEnd"/>
      <w:r w:rsidR="007F4EA9" w:rsidRPr="007F4EA9">
        <w:t>=</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w:t>
      </w:r>
      <w:proofErr w:type="gramStart"/>
      <w:r w:rsidR="007F4EA9" w:rsidRPr="007F4EA9">
        <w:t>units</w:t>
      </w:r>
      <w:proofErr w:type="gramEnd"/>
      <w:r w:rsidR="007F4EA9" w:rsidRPr="007F4EA9">
        <w:t xml:space="preserve"> length="mm" angle="</w:t>
      </w:r>
      <w:proofErr w:type="spellStart"/>
      <w:r w:rsidR="007F4EA9" w:rsidRPr="007F4EA9">
        <w:t>deg</w:t>
      </w:r>
      <w:proofErr w:type="spellEnd"/>
      <w:r w:rsidR="007F4EA9" w:rsidRPr="007F4EA9">
        <w:t>"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proofErr w:type="gramStart"/>
      <w:r w:rsidR="007F4EA9" w:rsidRPr="007F4EA9">
        <w:t>&lt;!--</w:t>
      </w:r>
      <w:proofErr w:type="gramEnd"/>
      <w:r w:rsidR="007F4EA9" w:rsidRPr="007F4EA9">
        <w:t xml:space="preserve">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proofErr w:type="gramStart"/>
      <w:r w:rsidR="007F4EA9" w:rsidRPr="007F4EA9">
        <w:t>&lt;!--</w:t>
      </w:r>
      <w:proofErr w:type="gramEnd"/>
      <w:r w:rsidR="007F4EA9" w:rsidRPr="007F4EA9">
        <w:t xml:space="preserve"> Friction between "head to washer" and " thread and nut ": --&gt;</w:t>
      </w:r>
    </w:p>
    <w:p w14:paraId="46F329A3" w14:textId="77777777" w:rsidR="002C5448" w:rsidRDefault="00300270" w:rsidP="007F4EA9">
      <w:pPr>
        <w:pStyle w:val="Code"/>
        <w:rPr>
          <w:rStyle w:val="TextkrperZchn"/>
        </w:rPr>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 xml:space="preserve"> diameter=</w:t>
      </w:r>
      <w:r w:rsidR="007F4EA9" w:rsidRPr="007F4EA9">
        <w:rPr>
          <w:b/>
          <w:bCs/>
        </w:rPr>
        <w:t>"10"</w:t>
      </w:r>
      <w:r w:rsidR="007F4EA9" w:rsidRPr="007F4EA9">
        <w:t xml:space="preserve"> length=</w:t>
      </w:r>
      <w:r w:rsidR="007F4EA9" w:rsidRPr="007F4EA9">
        <w:rPr>
          <w:b/>
          <w:bCs/>
        </w:rPr>
        <w:t>"50"</w:t>
      </w:r>
      <w:r w:rsidR="007F4EA9" w:rsidRPr="007F4EA9">
        <w:t xml:space="preserve"> </w:t>
      </w:r>
      <w:proofErr w:type="spellStart"/>
      <w:r w:rsidR="007F4EA9" w:rsidRPr="007F4EA9">
        <w:t>thread_length</w:t>
      </w:r>
      <w:proofErr w:type="spellEnd"/>
      <w:r w:rsidR="007F4EA9" w:rsidRPr="007F4EA9">
        <w:t>=</w:t>
      </w:r>
      <w:r w:rsidR="007F4EA9" w:rsidRPr="007F4EA9">
        <w:rPr>
          <w:b/>
          <w:bCs/>
        </w:rPr>
        <w:t>"26"</w:t>
      </w:r>
      <w:r w:rsidR="007F4EA9" w:rsidRPr="007F4EA9">
        <w:t xml:space="preserve"> </w:t>
      </w:r>
    </w:p>
    <w:p w14:paraId="51EF2E29"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head_diameter</w:t>
      </w:r>
      <w:proofErr w:type="spellEnd"/>
      <w:r w:rsidR="007F4EA9" w:rsidRPr="007F4EA9">
        <w:t>=</w:t>
      </w:r>
      <w:r w:rsidR="007F4EA9" w:rsidRPr="007F4EA9">
        <w:rPr>
          <w:b/>
          <w:bCs/>
        </w:rPr>
        <w:t>"16"</w:t>
      </w:r>
      <w:r w:rsidR="007F4EA9" w:rsidRPr="007F4EA9">
        <w:t xml:space="preserve"> </w:t>
      </w:r>
      <w:proofErr w:type="spellStart"/>
      <w:r w:rsidR="007F4EA9" w:rsidRPr="007F4EA9">
        <w:t>head_height</w:t>
      </w:r>
      <w:proofErr w:type="spellEnd"/>
      <w:r w:rsidR="007F4EA9" w:rsidRPr="007F4EA9">
        <w:t>=</w:t>
      </w:r>
      <w:r w:rsidR="007F4EA9" w:rsidRPr="007F4EA9">
        <w:rPr>
          <w:b/>
          <w:bCs/>
        </w:rPr>
        <w:t>"6.4"</w:t>
      </w:r>
      <w:r w:rsidR="007F4EA9" w:rsidRPr="007F4EA9">
        <w:t xml:space="preserve"> </w:t>
      </w:r>
      <w:proofErr w:type="spellStart"/>
      <w:r w:rsidR="007F4EA9" w:rsidRPr="007F4EA9">
        <w:t>head_type</w:t>
      </w:r>
      <w:proofErr w:type="spellEnd"/>
      <w:r w:rsidR="007F4EA9" w:rsidRPr="007F4EA9">
        <w:t>=</w:t>
      </w:r>
      <w:r w:rsidR="007F4EA9" w:rsidRPr="007F4EA9">
        <w:rPr>
          <w:b/>
          <w:bCs/>
        </w:rPr>
        <w:t>"hexagonal"</w:t>
      </w:r>
      <w:r w:rsidR="007F4EA9" w:rsidRPr="007F4EA9">
        <w:t xml:space="preserve"> </w:t>
      </w:r>
    </w:p>
    <w:p w14:paraId="7EE05DD4" w14:textId="77777777" w:rsidR="002C5448" w:rsidRDefault="00300270" w:rsidP="007F4EA9">
      <w:pPr>
        <w:pStyle w:val="Code"/>
        <w:rPr>
          <w:rStyle w:val="TextkrperZchn"/>
        </w:rPr>
      </w:pPr>
      <w:r>
        <w:t xml:space="preserve">  </w:t>
      </w:r>
      <w:r w:rsidR="007F4EA9" w:rsidRPr="007F4EA9">
        <w:rPr>
          <w:bCs/>
        </w:rPr>
        <w:t xml:space="preserve">               </w:t>
      </w:r>
      <w:proofErr w:type="spellStart"/>
      <w:r w:rsidR="007F4EA9" w:rsidRPr="007F4EA9">
        <w:t>sink_size</w:t>
      </w:r>
      <w:proofErr w:type="spellEnd"/>
      <w:r w:rsidR="007F4EA9" w:rsidRPr="007F4EA9">
        <w:t>=</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TextkrperZchn"/>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p>
    <w:p w14:paraId="77962969" w14:textId="77777777" w:rsidR="002C5448" w:rsidRDefault="00300270" w:rsidP="007F4EA9">
      <w:pPr>
        <w:pStyle w:val="Code"/>
        <w:rPr>
          <w:rStyle w:val="TextkrperZchn"/>
        </w:rPr>
      </w:pPr>
      <w:r>
        <w:lastRenderedPageBreak/>
        <w:t xml:space="preserve">  </w:t>
      </w:r>
      <w:r w:rsidR="007F4EA9" w:rsidRPr="007F4EA9">
        <w:t xml:space="preserve">              </w:t>
      </w:r>
      <w:proofErr w:type="spellStart"/>
      <w:r w:rsidR="007F4EA9" w:rsidRPr="007F4EA9">
        <w:t>thread_static_friction</w:t>
      </w:r>
      <w:proofErr w:type="spellEnd"/>
      <w:r w:rsidR="007F4EA9" w:rsidRPr="007F4EA9">
        <w:t>="0.6"</w:t>
      </w:r>
    </w:p>
    <w:p w14:paraId="0E02C316"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w:t>
      </w:r>
      <w:proofErr w:type="spellStart"/>
      <w:proofErr w:type="gramStart"/>
      <w:r w:rsidR="007F4EA9" w:rsidRPr="007F4EA9">
        <w:rPr>
          <w:lang w:val="fr-CH"/>
        </w:rPr>
        <w:t>normal</w:t>
      </w:r>
      <w:proofErr w:type="gramEnd"/>
      <w:r w:rsidR="007F4EA9" w:rsidRPr="007F4EA9">
        <w:rPr>
          <w:lang w:val="fr-CH"/>
        </w:rPr>
        <w:t>_direction</w:t>
      </w:r>
      <w:proofErr w:type="spellEnd"/>
      <w:r w:rsidR="007F4EA9" w:rsidRPr="007F4EA9">
        <w:rPr>
          <w:lang w:val="fr-CH"/>
        </w:rPr>
        <w:t xml:space="preserve">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proofErr w:type="gramStart"/>
      <w:r w:rsidR="007F4EA9" w:rsidRPr="007F4EA9">
        <w:t>&lt;!--</w:t>
      </w:r>
      <w:proofErr w:type="gramEnd"/>
      <w:r w:rsidR="007F4EA9" w:rsidRPr="007F4EA9">
        <w:t xml:space="preserve"> Washer next to head with its friction to 1st part --&gt;</w:t>
      </w:r>
    </w:p>
    <w:p w14:paraId="5771A530" w14:textId="77777777" w:rsidR="002C5448" w:rsidRDefault="00300270" w:rsidP="007F4EA9">
      <w:pPr>
        <w:pStyle w:val="Code"/>
        <w:rPr>
          <w:rStyle w:val="TextkrperZchn"/>
        </w:rPr>
      </w:pPr>
      <w:r>
        <w:t xml:space="preserve">  </w:t>
      </w:r>
      <w:r w:rsidR="007F4EA9" w:rsidRPr="007F4EA9">
        <w:rPr>
          <w:b/>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"20"</w:t>
      </w:r>
      <w:r w:rsidR="007F4EA9" w:rsidRPr="007F4EA9">
        <w:t xml:space="preserve"> </w:t>
      </w:r>
      <w:proofErr w:type="spellStart"/>
      <w:r w:rsidR="007F4EA9" w:rsidRPr="007F4EA9">
        <w:t>inner_diameter</w:t>
      </w:r>
      <w:proofErr w:type="spellEnd"/>
      <w:r w:rsidR="007F4EA9" w:rsidRPr="007F4EA9">
        <w:t>=</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TextkrperZchn"/>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static_friction</w:t>
      </w:r>
      <w:proofErr w:type="spellEnd"/>
      <w:r w:rsidR="007F4EA9" w:rsidRPr="007F4EA9">
        <w:t>=</w:t>
      </w:r>
      <w:r w:rsidR="007F4EA9" w:rsidRPr="007F4EA9">
        <w:rPr>
          <w:b/>
          <w:bCs/>
        </w:rPr>
        <w:t>"0.8"</w:t>
      </w:r>
      <w:r w:rsidR="007F4EA9" w:rsidRPr="007F4EA9">
        <w:t xml:space="preserve"> </w:t>
      </w:r>
      <w:proofErr w:type="spellStart"/>
      <w:r w:rsidR="007F4EA9" w:rsidRPr="007F4EA9">
        <w:t>kinetic_friction</w:t>
      </w:r>
      <w:proofErr w:type="spellEnd"/>
      <w:r w:rsidR="007F4EA9" w:rsidRPr="007F4EA9">
        <w:t>=</w:t>
      </w:r>
      <w:r w:rsidR="007F4EA9" w:rsidRPr="007F4EA9">
        <w:rPr>
          <w:b/>
          <w:bCs/>
        </w:rPr>
        <w:t>"0.6"</w:t>
      </w:r>
      <w:r w:rsidR="007F4EA9" w:rsidRPr="007F4EA9">
        <w:t xml:space="preserve"> </w:t>
      </w:r>
    </w:p>
    <w:p w14:paraId="2D3B8CA3"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proofErr w:type="gramStart"/>
      <w:r w:rsidR="007F4EA9" w:rsidRPr="007F4EA9">
        <w:t>&lt;!--</w:t>
      </w:r>
      <w:proofErr w:type="gramEnd"/>
      <w:r w:rsidR="007F4EA9" w:rsidRPr="007F4EA9">
        <w:t xml:space="preserve"> No Friction nut to washer, since washer is attached! --&gt;</w:t>
      </w:r>
    </w:p>
    <w:p w14:paraId="6C5AD79D" w14:textId="77777777" w:rsidR="002C5448" w:rsidRDefault="00300270" w:rsidP="007F4EA9">
      <w:pPr>
        <w:pStyle w:val="Code"/>
        <w:rPr>
          <w:rStyle w:val="TextkrperZchn"/>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TextkrperZchn"/>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clipped_to</w:t>
      </w:r>
      <w:proofErr w:type="spellEnd"/>
      <w:r w:rsidR="007F4EA9" w:rsidRPr="007F4EA9">
        <w:t>=</w:t>
      </w:r>
      <w:r w:rsidR="007F4EA9" w:rsidRPr="007F4EA9">
        <w:rPr>
          <w:b/>
          <w:bCs/>
        </w:rPr>
        <w:t>"6"</w:t>
      </w:r>
      <w:r w:rsidR="007F4EA9" w:rsidRPr="007F4EA9">
        <w:t xml:space="preserve"> </w:t>
      </w:r>
    </w:p>
    <w:p w14:paraId="1AB8F1CC" w14:textId="77777777" w:rsidR="002C5448" w:rsidRDefault="00300270" w:rsidP="007F4EA9">
      <w:pPr>
        <w:pStyle w:val="Code"/>
        <w:rPr>
          <w:rStyle w:val="TextkrperZchn"/>
        </w:rPr>
      </w:pPr>
      <w:r>
        <w:t xml:space="preserve">  </w:t>
      </w:r>
      <w:r w:rsidR="007F4EA9" w:rsidRPr="007F4EA9">
        <w:t xml:space="preserve">                     </w:t>
      </w:r>
      <w:proofErr w:type="spellStart"/>
      <w:r w:rsidR="007F4EA9" w:rsidRPr="007F4EA9">
        <w:t>strength_property_class</w:t>
      </w:r>
      <w:proofErr w:type="spellEnd"/>
      <w:r w:rsidR="007F4EA9" w:rsidRPr="007F4EA9">
        <w:t>=</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w:t>
      </w:r>
      <w:proofErr w:type="spellStart"/>
      <w:r w:rsidR="007F4EA9" w:rsidRPr="007F4EA9">
        <w:t>part_code</w:t>
      </w:r>
      <w:proofErr w:type="spellEnd"/>
      <w:r w:rsidR="007F4EA9" w:rsidRPr="007F4EA9">
        <w:t>=</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proofErr w:type="gramStart"/>
      <w:r w:rsidR="007F4EA9" w:rsidRPr="007F4EA9">
        <w:t>&lt;!--</w:t>
      </w:r>
      <w:proofErr w:type="gramEnd"/>
      <w:r w:rsidR="007F4EA9" w:rsidRPr="007F4EA9">
        <w:t xml:space="preserve">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 xml:space="preserve">&lt;washer </w:t>
      </w:r>
      <w:proofErr w:type="spellStart"/>
      <w:r w:rsidR="007F4EA9" w:rsidRPr="007F4EA9">
        <w:t>outer_diameter</w:t>
      </w:r>
      <w:proofErr w:type="spellEnd"/>
      <w:r w:rsidR="007F4EA9" w:rsidRPr="007F4EA9">
        <w:t>=</w:t>
      </w:r>
      <w:r w:rsidR="007F4EA9" w:rsidRPr="007F4EA9">
        <w:rPr>
          <w:b/>
          <w:bCs/>
        </w:rPr>
        <w:t>"25"</w:t>
      </w:r>
      <w:r w:rsidR="007F4EA9" w:rsidRPr="007F4EA9">
        <w:t xml:space="preserve"> attached=</w:t>
      </w:r>
      <w:r w:rsidR="007F4EA9" w:rsidRPr="007F4EA9">
        <w:rPr>
          <w:b/>
          <w:bCs/>
        </w:rPr>
        <w:t>"true"</w:t>
      </w:r>
      <w:r w:rsidR="007F4EA9" w:rsidRPr="007F4EA9">
        <w:t xml:space="preserve"> </w:t>
      </w:r>
      <w:proofErr w:type="spellStart"/>
      <w:r w:rsidR="007F4EA9" w:rsidRPr="007F4EA9">
        <w:t>static_friction</w:t>
      </w:r>
      <w:proofErr w:type="spellEnd"/>
      <w:r w:rsidR="007F4EA9" w:rsidRPr="007F4EA9">
        <w:t>=</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w:t>
      </w:r>
      <w:proofErr w:type="spellStart"/>
      <w:r w:rsidR="007F4EA9" w:rsidRPr="007F4EA9">
        <w:t>threaded_connection</w:t>
      </w:r>
      <w:proofErr w:type="spellEnd"/>
      <w:r w:rsidR="007F4EA9" w:rsidRPr="007F4EA9">
        <w:t>&gt;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 xml:space="preserve">&gt;      </w:t>
      </w:r>
      <w:proofErr w:type="gramStart"/>
      <w:r w:rsidR="007F4EA9" w:rsidRPr="007F4EA9">
        <w:t>&lt;!--</w:t>
      </w:r>
      <w:proofErr w:type="gramEnd"/>
      <w:r w:rsidR="007F4EA9" w:rsidRPr="007F4EA9">
        <w:t xml:space="preserve">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="1"/&gt;</w:t>
      </w:r>
    </w:p>
    <w:p w14:paraId="78E64AD1" w14:textId="6BCEBA97"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35D1236C" w14:textId="74D92711"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="2"/&gt;</w:t>
      </w:r>
    </w:p>
    <w:p w14:paraId="229D895B" w14:textId="079E2600"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0AB2B6C" w14:textId="59249482"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="5"/&gt;</w:t>
      </w:r>
    </w:p>
    <w:p w14:paraId="1EEC42C6" w14:textId="0712A8E6" w:rsidR="007F4EA9" w:rsidRPr="007F4EA9" w:rsidRDefault="00300270" w:rsidP="007F4EA9">
      <w:pPr>
        <w:pStyle w:val="Code"/>
      </w:pPr>
      <w:r>
        <w:t xml:space="preserve">  </w:t>
      </w:r>
      <w:r w:rsidR="007F4EA9" w:rsidRPr="007F4EA9">
        <w:t xml:space="preserve">                    &lt;partner </w:t>
      </w:r>
      <w:proofErr w:type="spellStart"/>
      <w:r w:rsidR="007F4EA9" w:rsidRPr="007F4EA9">
        <w:t>part_index</w:t>
      </w:r>
      <w:proofErr w:type="spellEnd"/>
      <w:r w:rsidR="007F4EA9" w:rsidRPr="007F4EA9">
        <w:t>="6"/&gt;</w:t>
      </w:r>
    </w:p>
    <w:p w14:paraId="68CA7700" w14:textId="71E63713" w:rsidR="007F4EA9" w:rsidRPr="007F4EA9" w:rsidRDefault="00300270" w:rsidP="007F4EA9">
      <w:pPr>
        <w:pStyle w:val="Code"/>
      </w:pPr>
      <w:r>
        <w:t xml:space="preserve">  </w:t>
      </w:r>
      <w:r w:rsidR="007F4EA9" w:rsidRPr="007F4EA9">
        <w:t xml:space="preserve">                    &lt;coefficients </w:t>
      </w:r>
      <w:proofErr w:type="spellStart"/>
      <w:r w:rsidR="007F4EA9" w:rsidRPr="007F4EA9">
        <w:t>static_friction</w:t>
      </w:r>
      <w:proofErr w:type="spellEnd"/>
      <w:r w:rsidR="007F4EA9" w:rsidRPr="007F4EA9">
        <w:t>="0.8"/&gt;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w:t>
      </w:r>
      <w:proofErr w:type="spellStart"/>
      <w:r w:rsidR="007F4EA9" w:rsidRPr="007F4EA9">
        <w:t>contact_list</w:t>
      </w:r>
      <w:proofErr w:type="spellEnd"/>
      <w:r w:rsidR="007F4EA9" w:rsidRPr="007F4EA9">
        <w: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w:t>
      </w:r>
      <w:proofErr w:type="spellStart"/>
      <w:r w:rsidR="007F4EA9" w:rsidRPr="007F4EA9">
        <w:t>xmcf</w:t>
      </w:r>
      <w:proofErr w:type="spellEnd"/>
      <w:r w:rsidR="007F4EA9" w:rsidRPr="007F4EA9">
        <w:t>&gt;</w:t>
      </w:r>
      <w:bookmarkStart w:id="300" w:name="_Toc428456272"/>
      <w:bookmarkStart w:id="301" w:name="_Toc428537235"/>
      <w:bookmarkStart w:id="302" w:name="_Toc428969554"/>
      <w:bookmarkStart w:id="303" w:name="_Toc429052945"/>
      <w:bookmarkEnd w:id="300"/>
      <w:bookmarkEnd w:id="301"/>
      <w:bookmarkEnd w:id="302"/>
      <w:bookmarkEnd w:id="303"/>
    </w:p>
    <w:p w14:paraId="305B729C" w14:textId="0F17CA29" w:rsidR="007F4EA9" w:rsidRPr="007F4EA9" w:rsidRDefault="007F4EA9" w:rsidP="007F4EA9">
      <w:pPr>
        <w:pStyle w:val="Code"/>
        <w:rPr>
          <w:lang w:val="en-US"/>
        </w:rPr>
      </w:pPr>
      <w:r>
        <w:rPr>
          <w:lang w:val="en-US"/>
        </w:rPr>
        <w:t> </w:t>
      </w:r>
    </w:p>
    <w:p w14:paraId="3D4FDC7A" w14:textId="1367899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Possible </w:t>
      </w:r>
      <w:r w:rsidR="00215579">
        <w:rPr>
          <w:rFonts w:eastAsia="Times New Roman"/>
          <w:szCs w:val="24"/>
        </w:rPr>
        <w:t>b</w:t>
      </w:r>
      <w:r>
        <w:rPr>
          <w:rFonts w:eastAsia="Times New Roman"/>
          <w:szCs w:val="24"/>
        </w:rPr>
        <w:t xml:space="preserve">olt and </w:t>
      </w:r>
      <w:r w:rsidR="00215579">
        <w:rPr>
          <w:rFonts w:eastAsia="Times New Roman"/>
          <w:szCs w:val="24"/>
        </w:rPr>
        <w:t>s</w:t>
      </w:r>
      <w:r>
        <w:rPr>
          <w:rFonts w:eastAsia="Times New Roman"/>
          <w:szCs w:val="24"/>
        </w:rPr>
        <w:t xml:space="preserve">crew </w:t>
      </w:r>
      <w:r w:rsidR="00215579">
        <w:rPr>
          <w:rFonts w:eastAsia="Times New Roman"/>
          <w:szCs w:val="24"/>
        </w:rPr>
        <w:t>a</w:t>
      </w:r>
      <w:r>
        <w:rPr>
          <w:rFonts w:eastAsia="Times New Roman"/>
          <w:szCs w:val="24"/>
        </w:rPr>
        <w:t>ssemblies</w:t>
      </w:r>
    </w:p>
    <w:p w14:paraId="3BC9FF06" w14:textId="044F7570" w:rsidR="006A2DB6" w:rsidRDefault="00440365">
      <w:pPr>
        <w:pStyle w:val="Textkrper"/>
        <w:keepNext/>
        <w:autoSpaceDE w:val="0"/>
        <w:autoSpaceDN w:val="0"/>
        <w:adjustRightInd w:val="0"/>
        <w:rPr>
          <w:szCs w:val="24"/>
        </w:rPr>
        <w:pPrChange w:id="304" w:author="Franke, Carsten" w:date="2024-05-15T11:40:00Z" w16du:dateUtc="2024-05-15T09:40:00Z">
          <w:pPr>
            <w:pStyle w:val="Textkrper"/>
            <w:autoSpaceDE w:val="0"/>
            <w:autoSpaceDN w:val="0"/>
            <w:adjustRightInd w:val="0"/>
          </w:pPr>
        </w:pPrChange>
      </w:pPr>
      <w:ins w:id="305" w:author="Franke, Carsten" w:date="2024-05-15T11:44:00Z" w16du:dateUtc="2024-05-15T09:44:00Z">
        <w:r w:rsidRPr="00440365">
          <w:rPr>
            <w:szCs w:val="24"/>
          </w:rPr>
          <w:t>χMCF recognizes the following mounting constellations</w:t>
        </w:r>
      </w:ins>
      <w:del w:id="306" w:author="Franke, Carsten" w:date="2024-05-15T11:44:00Z" w16du:dateUtc="2024-05-15T09:44:00Z">
        <w:r w:rsidR="006A2DB6" w:rsidDel="00440365">
          <w:rPr>
            <w:szCs w:val="24"/>
          </w:rPr>
          <w:delText>The</w:delText>
        </w:r>
      </w:del>
      <w:ins w:id="307" w:author="LUEJE Claudia" w:date="2024-05-02T19:07:00Z">
        <w:del w:id="308" w:author="Franke, Carsten" w:date="2024-05-15T11:44:00Z" w16du:dateUtc="2024-05-15T09:44:00Z">
          <w:r w:rsidR="00215579" w:rsidDel="00440365">
            <w:rPr>
              <w:szCs w:val="24"/>
            </w:rPr>
            <w:delText xml:space="preserve"> </w:delText>
          </w:r>
        </w:del>
      </w:ins>
      <w:del w:id="309" w:author="Franke, Carsten" w:date="2024-05-15T11:44:00Z" w16du:dateUtc="2024-05-15T09:44:00Z">
        <w:r w:rsidR="006A2DB6" w:rsidDel="00440365">
          <w:rPr>
            <w:szCs w:val="24"/>
          </w:rPr>
          <w:delText xml:space="preserve">re are the following </w:delText>
        </w:r>
      </w:del>
      <w:ins w:id="310" w:author="LUEJE Claudia" w:date="2024-05-02T19:07:00Z">
        <w:del w:id="311" w:author="Franke, Carsten" w:date="2024-05-15T11:44:00Z" w16du:dateUtc="2024-05-15T09:44:00Z">
          <w:r w:rsidR="00215579" w:rsidDel="00440365">
            <w:rPr>
              <w:szCs w:val="24"/>
            </w:rPr>
            <w:delText xml:space="preserve">are </w:delText>
          </w:r>
        </w:del>
      </w:ins>
      <w:del w:id="312" w:author="Franke, Carsten" w:date="2024-05-15T11:44:00Z" w16du:dateUtc="2024-05-15T09:44:00Z">
        <w:r w:rsidR="006A2DB6" w:rsidDel="00440365">
          <w:rPr>
            <w:szCs w:val="24"/>
          </w:rPr>
          <w:delText>cases of assembly</w:delText>
        </w:r>
      </w:del>
      <w:r w:rsidR="006A2DB6">
        <w:rPr>
          <w:szCs w:val="24"/>
        </w:rPr>
        <w:t>:</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2F7DB91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215579">
        <w:rPr>
          <w:szCs w:val="24"/>
        </w:rPr>
        <w:t>XAMPLE</w:t>
      </w:r>
      <w:r w:rsidR="00D85732">
        <w:rPr>
          <w:szCs w:val="24"/>
        </w:rPr>
        <w:t xml:space="preserve"> 1</w:t>
      </w:r>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TextkrperZchn"/>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 xml:space="preserve"> diameter="10.0" length="50.0" </w:t>
      </w:r>
    </w:p>
    <w:p w14:paraId="1DBD8BC7" w14:textId="77777777" w:rsidR="002C5448" w:rsidRDefault="00595211" w:rsidP="00595211">
      <w:pPr>
        <w:pStyle w:val="Code"/>
        <w:rPr>
          <w:rStyle w:val="TextkrperZchn"/>
        </w:rPr>
      </w:pPr>
      <w:r>
        <w:rPr>
          <w:rStyle w:val="ISOCode"/>
        </w:rPr>
        <w:t xml:space="preserve">  </w:t>
      </w:r>
      <w:r w:rsidRPr="00595211">
        <w:rPr>
          <w:rStyle w:val="ISOCode"/>
        </w:rPr>
        <w:t xml:space="preserve">         </w:t>
      </w:r>
      <w:proofErr w:type="spellStart"/>
      <w:r w:rsidRPr="00595211">
        <w:rPr>
          <w:rStyle w:val="ISOCode"/>
        </w:rPr>
        <w:t>head_diameter</w:t>
      </w:r>
      <w:proofErr w:type="spellEnd"/>
      <w:r w:rsidRPr="00595211">
        <w:rPr>
          <w:rStyle w:val="ISOCode"/>
        </w:rPr>
        <w:t xml:space="preserve">="16.0" </w:t>
      </w:r>
      <w:proofErr w:type="spellStart"/>
      <w:r w:rsidRPr="00595211">
        <w:rPr>
          <w:rStyle w:val="ISOCode"/>
        </w:rPr>
        <w:t>head_height</w:t>
      </w:r>
      <w:proofErr w:type="spellEnd"/>
      <w:r w:rsidRPr="00595211">
        <w:rPr>
          <w:rStyle w:val="ISOCode"/>
        </w:rPr>
        <w:t xml:space="preserve">="5" </w:t>
      </w:r>
      <w:proofErr w:type="spellStart"/>
      <w:r w:rsidRPr="00595211">
        <w:rPr>
          <w:rStyle w:val="ISOCode"/>
        </w:rPr>
        <w:t>thread_length</w:t>
      </w:r>
      <w:proofErr w:type="spellEnd"/>
      <w:r w:rsidRPr="00595211">
        <w:rPr>
          <w:rStyle w:val="ISOCode"/>
        </w:rPr>
        <w:t xml:space="preserve">="35"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proofErr w:type="gramStart"/>
      <w:r w:rsidRPr="002C5448">
        <w:rPr>
          <w:rStyle w:val="ISOCode"/>
          <w:lang w:val="fr-CH"/>
        </w:rPr>
        <w:t>torque</w:t>
      </w:r>
      <w:proofErr w:type="gramEnd"/>
      <w:r w:rsidRPr="002C5448">
        <w:rPr>
          <w:rStyle w:val="ISOCode"/>
          <w:lang w:val="fr-CH"/>
        </w:rPr>
        <w:t xml:space="preserve">="80" angle="30" </w:t>
      </w:r>
      <w:proofErr w:type="spellStart"/>
      <w:r w:rsidRPr="002C5448">
        <w:rPr>
          <w:rStyle w:val="ISOCode"/>
          <w:lang w:val="fr-CH"/>
        </w:rPr>
        <w:t>pretension</w:t>
      </w:r>
      <w:proofErr w:type="spellEnd"/>
      <w:r w:rsidRPr="002C5448">
        <w:rPr>
          <w:rStyle w:val="ISOCode"/>
          <w:lang w:val="fr-CH"/>
        </w:rPr>
        <w:t xml:space="preserve">="1200" </w:t>
      </w:r>
      <w:proofErr w:type="spellStart"/>
      <w:r w:rsidRPr="002C5448">
        <w:rPr>
          <w:rStyle w:val="ISOCode"/>
          <w:lang w:val="fr-CH"/>
        </w:rPr>
        <w:t>part_code</w:t>
      </w:r>
      <w:proofErr w:type="spellEnd"/>
      <w:r w:rsidRPr="002C5448">
        <w:rPr>
          <w:rStyle w:val="ISOCode"/>
          <w:lang w:val="fr-CH"/>
        </w:rPr>
        <w:t>="M10x50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w:t>
      </w:r>
      <w:proofErr w:type="spellStart"/>
      <w:proofErr w:type="gramStart"/>
      <w:r w:rsidRPr="00595211">
        <w:rPr>
          <w:rStyle w:val="ISOCode"/>
          <w:lang w:val="fr-CH"/>
        </w:rPr>
        <w:t>normal</w:t>
      </w:r>
      <w:proofErr w:type="gramEnd"/>
      <w:r w:rsidRPr="00595211">
        <w:rPr>
          <w:rStyle w:val="ISOCode"/>
          <w:lang w:val="fr-CH"/>
        </w:rPr>
        <w:t>_direction</w:t>
      </w:r>
      <w:proofErr w:type="spellEnd"/>
      <w:r w:rsidRPr="00595211">
        <w:rPr>
          <w:rStyle w:val="ISOCode"/>
          <w:lang w:val="fr-CH"/>
        </w:rPr>
        <w:t xml:space="preserve"> x="0" y="0" z="-10"/&gt;</w:t>
      </w:r>
    </w:p>
    <w:p w14:paraId="2BC31F42" w14:textId="222D809A" w:rsidR="00595211" w:rsidRPr="00595211" w:rsidRDefault="00595211" w:rsidP="00595211">
      <w:pPr>
        <w:pStyle w:val="Code"/>
        <w:rPr>
          <w:rStyle w:val="ISOCode"/>
        </w:rPr>
      </w:pPr>
      <w:r w:rsidRPr="00A312FB">
        <w:rPr>
          <w:rStyle w:val="ISOCode"/>
          <w:lang w:val="fr-CH"/>
        </w:rPr>
        <w:t xml:space="preserve">          </w:t>
      </w:r>
      <w:proofErr w:type="gramStart"/>
      <w:r w:rsidRPr="00595211">
        <w:rPr>
          <w:rStyle w:val="ISOCode"/>
        </w:rPr>
        <w:t>&lt;!--</w:t>
      </w:r>
      <w:proofErr w:type="gramEnd"/>
      <w:r w:rsidRPr="00595211">
        <w:rPr>
          <w:rStyle w:val="ISOCode"/>
        </w:rPr>
        <w: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w:t>
      </w:r>
      <w:proofErr w:type="spellStart"/>
      <w:r w:rsidRPr="00595211">
        <w:rPr>
          <w:rStyle w:val="ISOCode"/>
        </w:rPr>
        <w:t>fixed_to</w:t>
      </w:r>
      <w:proofErr w:type="spellEnd"/>
      <w:r w:rsidRPr="00595211">
        <w:rPr>
          <w:rStyle w:val="ISOCode"/>
        </w:rPr>
        <w:t>="3"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w:t>
      </w:r>
      <w:proofErr w:type="spellStart"/>
      <w:r w:rsidRPr="00595211">
        <w:rPr>
          <w:rStyle w:val="ISOCode"/>
        </w:rPr>
        <w:t>threaded_connection</w:t>
      </w:r>
      <w:proofErr w:type="spellEnd"/>
      <w:r w:rsidRPr="00595211">
        <w:rPr>
          <w:rStyle w:val="ISOCode"/>
        </w:rPr>
        <w:t>&gt;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w:t>
      </w:r>
      <w:proofErr w:type="gramStart"/>
      <w:r w:rsidRPr="00595211">
        <w:rPr>
          <w:rStyle w:val="ISOCode"/>
        </w:rPr>
        <w:t>1500.3809  838.75885</w:t>
      </w:r>
      <w:proofErr w:type="gramEnd"/>
      <w:r w:rsidRPr="00595211">
        <w:rPr>
          <w:rStyle w:val="ISOCode"/>
        </w:rPr>
        <w:t xml:space="preserve">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proofErr w:type="spellStart"/>
      <w:r w:rsidRPr="00E539CB">
        <w:rPr>
          <w:rStyle w:val="ISOCode"/>
        </w:rPr>
        <w:t>fixed_to</w:t>
      </w:r>
      <w:proofErr w:type="spellEnd"/>
      <w:r>
        <w:rPr>
          <w:szCs w:val="24"/>
        </w:rPr>
        <w:t xml:space="preserve"> is replaced by </w:t>
      </w:r>
      <w:proofErr w:type="spellStart"/>
      <w:r w:rsidRPr="00E539CB">
        <w:rPr>
          <w:rStyle w:val="ISOCode"/>
        </w:rPr>
        <w:t>clipped_to</w:t>
      </w:r>
      <w:proofErr w:type="spellEnd"/>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281CABD0" w:rsidR="006A2DB6" w:rsidRDefault="00215579" w:rsidP="00D85732">
      <w:pPr>
        <w:pStyle w:val="Note"/>
      </w:pPr>
      <w:bookmarkStart w:id="313" w:name="_Hlk166665940"/>
      <w:r w:rsidRPr="00D85732">
        <w:t>NOTE</w:t>
      </w:r>
      <w:r w:rsidRPr="00D85732">
        <w:tab/>
      </w:r>
      <w:bookmarkEnd w:id="313"/>
      <w:r w:rsidR="006A2DB6" w:rsidRPr="00D85732">
        <w:t xml:space="preserve">Since both the screw and the nut are free, there is no </w:t>
      </w:r>
      <w:proofErr w:type="spellStart"/>
      <w:r w:rsidR="006A2DB6" w:rsidRPr="00D85732">
        <w:rPr>
          <w:rStyle w:val="ISOCode"/>
        </w:rPr>
        <w:t>fixed_to</w:t>
      </w:r>
      <w:proofErr w:type="spellEnd"/>
      <w:r w:rsidR="006A2DB6" w:rsidRPr="00D85732">
        <w:rPr>
          <w:rFonts w:cs="Courier New"/>
        </w:rPr>
        <w:t xml:space="preserve"> nor </w:t>
      </w:r>
      <w:proofErr w:type="spellStart"/>
      <w:r w:rsidR="006A2DB6" w:rsidRPr="00D85732">
        <w:rPr>
          <w:rStyle w:val="ISOCode"/>
        </w:rPr>
        <w:t>clipped_to</w:t>
      </w:r>
      <w:proofErr w:type="spellEnd"/>
      <w:r w:rsidR="006A2DB6" w:rsidRPr="00D85732">
        <w:rPr>
          <w:rFonts w:cs="Courier New"/>
        </w:rPr>
        <w:t xml:space="preserve"> attribute.</w:t>
      </w:r>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52FBA59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2</w:t>
      </w:r>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TextkrperZchn"/>
        </w:rPr>
      </w:pPr>
      <w:r>
        <w:t xml:space="preserve">  </w:t>
      </w:r>
      <w:r w:rsidRPr="00E539CB">
        <w:t xml:space="preserve">    &lt;</w:t>
      </w:r>
      <w:proofErr w:type="spellStart"/>
      <w:r w:rsidRPr="00E539CB">
        <w:t>threaded_connection</w:t>
      </w:r>
      <w:proofErr w:type="spellEnd"/>
      <w:r w:rsidRPr="00E539CB">
        <w:t xml:space="preserve"> diameter="10.0" length="50.0" </w:t>
      </w:r>
    </w:p>
    <w:p w14:paraId="13988C7C" w14:textId="77777777" w:rsidR="002C5448" w:rsidRDefault="00E539CB" w:rsidP="00E539CB">
      <w:pPr>
        <w:pStyle w:val="Code"/>
        <w:rPr>
          <w:rStyle w:val="TextkrperZchn"/>
        </w:rPr>
      </w:pPr>
      <w:r>
        <w:t xml:space="preserve">  </w:t>
      </w:r>
      <w:r w:rsidRPr="00E539CB">
        <w:t xml:space="preserve">         </w:t>
      </w:r>
      <w:proofErr w:type="spellStart"/>
      <w:r w:rsidRPr="00E539CB">
        <w:t>head_diameter</w:t>
      </w:r>
      <w:proofErr w:type="spellEnd"/>
      <w:r w:rsidRPr="00E539CB">
        <w:t xml:space="preserve">="16.0" </w:t>
      </w:r>
      <w:proofErr w:type="spellStart"/>
      <w:r w:rsidRPr="00E539CB">
        <w:t>head_height</w:t>
      </w:r>
      <w:proofErr w:type="spellEnd"/>
      <w:r w:rsidRPr="00E539CB">
        <w:t xml:space="preserve">="5" </w:t>
      </w:r>
      <w:proofErr w:type="spellStart"/>
      <w:r w:rsidRPr="00E539CB">
        <w:t>thread_length</w:t>
      </w:r>
      <w:proofErr w:type="spellEnd"/>
      <w:r w:rsidRPr="00E539CB">
        <w:t xml:space="preserve">="35" </w:t>
      </w:r>
    </w:p>
    <w:p w14:paraId="750CE526" w14:textId="1F5B7B5E" w:rsidR="00E539CB" w:rsidRPr="002C5448" w:rsidRDefault="00E539CB" w:rsidP="00E539CB">
      <w:pPr>
        <w:pStyle w:val="Code"/>
        <w:rPr>
          <w:lang w:val="fr-CH"/>
        </w:rPr>
      </w:pPr>
      <w:r w:rsidRPr="00B25024">
        <w:rPr>
          <w:lang w:val="en-US"/>
        </w:rPr>
        <w:lastRenderedPageBreak/>
        <w:t xml:space="preserve">           </w:t>
      </w:r>
      <w:proofErr w:type="gramStart"/>
      <w:r w:rsidRPr="002C5448">
        <w:rPr>
          <w:lang w:val="fr-CH"/>
        </w:rPr>
        <w:t>torque</w:t>
      </w:r>
      <w:proofErr w:type="gramEnd"/>
      <w:r w:rsidRPr="002C5448">
        <w:rPr>
          <w:lang w:val="fr-CH"/>
        </w:rPr>
        <w:t xml:space="preserve">="80" angle="30" </w:t>
      </w:r>
      <w:proofErr w:type="spellStart"/>
      <w:r w:rsidRPr="002C5448">
        <w:rPr>
          <w:lang w:val="fr-CH"/>
        </w:rPr>
        <w:t>pretension</w:t>
      </w:r>
      <w:proofErr w:type="spellEnd"/>
      <w:r w:rsidRPr="002C5448">
        <w:rPr>
          <w:lang w:val="fr-CH"/>
        </w:rPr>
        <w:t xml:space="preserve">="1200" </w:t>
      </w:r>
      <w:proofErr w:type="spellStart"/>
      <w:r w:rsidRPr="002C5448">
        <w:rPr>
          <w:lang w:val="fr-CH"/>
        </w:rPr>
        <w:t>part_code</w:t>
      </w:r>
      <w:proofErr w:type="spellEnd"/>
      <w:r w:rsidRPr="002C5448">
        <w:rPr>
          <w:lang w:val="fr-CH"/>
        </w:rPr>
        <w:t>="M10x50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w:t>
      </w:r>
      <w:proofErr w:type="spellStart"/>
      <w:proofErr w:type="gramStart"/>
      <w:r w:rsidRPr="00E539CB">
        <w:rPr>
          <w:lang w:val="fr-CH"/>
        </w:rPr>
        <w:t>normal</w:t>
      </w:r>
      <w:proofErr w:type="gramEnd"/>
      <w:r w:rsidRPr="00E539CB">
        <w:rPr>
          <w:lang w:val="fr-CH"/>
        </w:rPr>
        <w:t>_direction</w:t>
      </w:r>
      <w:proofErr w:type="spellEnd"/>
      <w:r w:rsidRPr="00E539CB">
        <w:rPr>
          <w:lang w:val="fr-CH"/>
        </w:rPr>
        <w:t xml:space="preserve">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w:t>
      </w:r>
      <w:proofErr w:type="spellStart"/>
      <w:r w:rsidRPr="00E539CB">
        <w:t>threaded_connection</w:t>
      </w:r>
      <w:proofErr w:type="spellEnd"/>
      <w:r w:rsidRPr="00E539CB">
        <w:t>&gt;</w:t>
      </w:r>
    </w:p>
    <w:p w14:paraId="3E214329" w14:textId="701B8750" w:rsidR="00E539CB" w:rsidRPr="00E539CB" w:rsidRDefault="00E539CB" w:rsidP="00E539CB">
      <w:pPr>
        <w:pStyle w:val="Code"/>
      </w:pPr>
      <w:r>
        <w:t xml:space="preserve">  </w:t>
      </w:r>
      <w:r w:rsidRPr="00E539CB">
        <w:t xml:space="preserve">    &lt;loc&gt; </w:t>
      </w:r>
      <w:proofErr w:type="gramStart"/>
      <w:r w:rsidRPr="00E539CB">
        <w:t>1500.3809  838.75885</w:t>
      </w:r>
      <w:proofErr w:type="gramEnd"/>
      <w:r w:rsidRPr="00E539CB">
        <w:t xml:space="preserve">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6E51353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D85732">
        <w:rPr>
          <w:szCs w:val="24"/>
        </w:rPr>
        <w:t>XAMPLE 3</w:t>
      </w:r>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w:t>
      </w:r>
      <w:proofErr w:type="spellStart"/>
      <w:r w:rsidRPr="006D2620">
        <w:t>threaded_connection</w:t>
      </w:r>
      <w:proofErr w:type="spellEnd"/>
      <w:r w:rsidRPr="006D2620">
        <w:t xml:space="preserve"> diameter="10" length="50" </w:t>
      </w:r>
      <w:proofErr w:type="spellStart"/>
      <w:r w:rsidRPr="006D2620">
        <w:t>head_diameter</w:t>
      </w:r>
      <w:proofErr w:type="spellEnd"/>
      <w:r w:rsidRPr="006D2620">
        <w:t xml:space="preserve">="16" </w:t>
      </w:r>
      <w:proofErr w:type="spellStart"/>
      <w:r w:rsidRPr="006D2620">
        <w:t>head_height</w:t>
      </w:r>
      <w:proofErr w:type="spellEnd"/>
      <w:r w:rsidRPr="006D2620">
        <w:t xml:space="preserve">="5" </w:t>
      </w:r>
    </w:p>
    <w:p w14:paraId="38D61A1C" w14:textId="77777777" w:rsidR="002C5448" w:rsidRDefault="006D2620" w:rsidP="006D2620">
      <w:pPr>
        <w:pStyle w:val="Code"/>
        <w:rPr>
          <w:rStyle w:val="TextkrperZchn"/>
        </w:rPr>
      </w:pPr>
      <w:r>
        <w:t xml:space="preserve">  </w:t>
      </w:r>
      <w:r w:rsidRPr="006D2620">
        <w:t xml:space="preserve">       </w:t>
      </w:r>
      <w:proofErr w:type="spellStart"/>
      <w:r w:rsidRPr="006D2620">
        <w:t>thread_length</w:t>
      </w:r>
      <w:proofErr w:type="spellEnd"/>
      <w:r w:rsidRPr="006D2620">
        <w:t xml:space="preserve">="35"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proofErr w:type="spellStart"/>
      <w:proofErr w:type="gramStart"/>
      <w:r w:rsidRPr="00B25024">
        <w:rPr>
          <w:lang w:val="fr-CH"/>
        </w:rPr>
        <w:t>part</w:t>
      </w:r>
      <w:proofErr w:type="gramEnd"/>
      <w:r w:rsidRPr="00B25024">
        <w:rPr>
          <w:lang w:val="fr-CH"/>
        </w:rPr>
        <w:t>_code</w:t>
      </w:r>
      <w:proofErr w:type="spellEnd"/>
      <w:r w:rsidRPr="00B25024">
        <w:rPr>
          <w:lang w:val="fr-CH"/>
        </w:rPr>
        <w:t>="M10x50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w:t>
      </w:r>
      <w:proofErr w:type="spellStart"/>
      <w:proofErr w:type="gramStart"/>
      <w:r w:rsidRPr="006D2620">
        <w:rPr>
          <w:lang w:val="fr-FR"/>
        </w:rPr>
        <w:t>normal</w:t>
      </w:r>
      <w:proofErr w:type="gramEnd"/>
      <w:r w:rsidRPr="006D2620">
        <w:rPr>
          <w:lang w:val="fr-FR"/>
        </w:rPr>
        <w:t>_direction</w:t>
      </w:r>
      <w:proofErr w:type="spellEnd"/>
      <w:r w:rsidRPr="006D2620">
        <w:rPr>
          <w:lang w:val="fr-FR"/>
        </w:rPr>
        <w:t xml:space="preserve"> x="0" y="0" z="-10"/&gt;</w:t>
      </w:r>
    </w:p>
    <w:p w14:paraId="36B50A84" w14:textId="3EE19AC7" w:rsidR="006D2620" w:rsidRPr="006D2620" w:rsidRDefault="006D2620" w:rsidP="006D2620">
      <w:pPr>
        <w:pStyle w:val="Code"/>
      </w:pPr>
      <w:r w:rsidRPr="00A312FB">
        <w:rPr>
          <w:lang w:val="fr-CH"/>
        </w:rPr>
        <w:t xml:space="preserve">          </w:t>
      </w:r>
      <w:proofErr w:type="gramStart"/>
      <w:r w:rsidRPr="006D2620">
        <w:t>&lt;!--</w:t>
      </w:r>
      <w:proofErr w:type="gramEnd"/>
      <w:r w:rsidRPr="006D2620">
        <w:t>No Washer in this case--&gt;</w:t>
      </w:r>
    </w:p>
    <w:p w14:paraId="5A614AAF" w14:textId="6FFBA878" w:rsidR="006D2620" w:rsidRPr="006D2620" w:rsidRDefault="006D2620" w:rsidP="006D2620">
      <w:pPr>
        <w:pStyle w:val="Code"/>
      </w:pPr>
      <w:r>
        <w:t xml:space="preserve">  </w:t>
      </w:r>
      <w:r w:rsidRPr="006D2620">
        <w:t xml:space="preserve">        &lt;bolt </w:t>
      </w:r>
      <w:proofErr w:type="spellStart"/>
      <w:r w:rsidRPr="006D2620">
        <w:t>fixed_to</w:t>
      </w:r>
      <w:proofErr w:type="spellEnd"/>
      <w:r w:rsidRPr="006D2620">
        <w:t>="1"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w:t>
      </w:r>
      <w:proofErr w:type="spellStart"/>
      <w:r w:rsidRPr="006D2620">
        <w:t>threaded_connection</w:t>
      </w:r>
      <w:proofErr w:type="spellEnd"/>
      <w:r w:rsidRPr="006D2620">
        <w:t>&gt;</w:t>
      </w:r>
    </w:p>
    <w:p w14:paraId="54B0BA60" w14:textId="61542F60" w:rsidR="006D2620" w:rsidRPr="006D2620" w:rsidRDefault="006D2620" w:rsidP="006D2620">
      <w:pPr>
        <w:pStyle w:val="Code"/>
      </w:pPr>
      <w:r>
        <w:t xml:space="preserve">  </w:t>
      </w:r>
      <w:r w:rsidRPr="006D2620">
        <w:t xml:space="preserve">    &lt;loc&gt; </w:t>
      </w:r>
      <w:proofErr w:type="gramStart"/>
      <w:r w:rsidRPr="006D2620">
        <w:t>1500.3809  838.75885</w:t>
      </w:r>
      <w:proofErr w:type="gramEnd"/>
      <w:r w:rsidRPr="006D2620">
        <w:t xml:space="preserve">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Textkrper"/>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Textkrper"/>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Screw</w:t>
      </w:r>
    </w:p>
    <w:p w14:paraId="2CC5E7F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Textkrper"/>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Textkrper"/>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r w:rsidR="00CA05F5">
        <w:rPr>
          <w:szCs w:val="24"/>
        </w:rPr>
        <w:t xml:space="preserve">see </w:t>
      </w:r>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0E399D8C"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r w:rsidR="00CA05F5">
              <w:rPr>
                <w:b/>
                <w:szCs w:val="24"/>
              </w:rPr>
              <w:t>s</w:t>
            </w:r>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314" w:author="LUEJE Claudia" w:date="2024-05-02T19:12:00Z">
        <w:r w:rsidDel="00CA05F5">
          <w:rPr>
            <w:rStyle w:val="citesec"/>
            <w:szCs w:val="24"/>
          </w:rPr>
          <w:delText>clause </w:delText>
        </w:r>
      </w:del>
      <w:r>
        <w:rPr>
          <w:rStyle w:val="citesec"/>
          <w:szCs w:val="24"/>
        </w:rPr>
        <w:t>7.4.2.2</w:t>
      </w:r>
      <w:r>
        <w:rPr>
          <w:szCs w:val="24"/>
        </w:rPr>
        <w:t xml:space="preserve">) of the flange partner, which is carrying the thread. If the attribute is missing, the threaded part </w:t>
      </w:r>
      <w:proofErr w:type="gramStart"/>
      <w:r>
        <w:rPr>
          <w:szCs w:val="24"/>
        </w:rPr>
        <w:t>has to</w:t>
      </w:r>
      <w:proofErr w:type="gramEnd"/>
      <w:r>
        <w:rPr>
          <w:szCs w:val="24"/>
        </w:rPr>
        <w:t xml:space="preserve"> be derived from the connection direction.</w:t>
      </w:r>
    </w:p>
    <w:p w14:paraId="4A08A9EB" w14:textId="0AA31E38" w:rsidR="006A2DB6" w:rsidRDefault="006A2DB6">
      <w:pPr>
        <w:pStyle w:val="Textkrper"/>
        <w:autoSpaceDE w:val="0"/>
        <w:autoSpaceDN w:val="0"/>
        <w:adjustRightInd w:val="0"/>
        <w:rPr>
          <w:szCs w:val="24"/>
        </w:rPr>
      </w:pPr>
      <w:r>
        <w:rPr>
          <w:szCs w:val="24"/>
        </w:rPr>
        <w:t xml:space="preserve">Specific subtypes of screws are defined by adding related nested elements, listed in </w:t>
      </w:r>
      <w:r w:rsidR="00CA05F5">
        <w:rPr>
          <w:szCs w:val="24"/>
        </w:rPr>
        <w:t xml:space="preserve">the </w:t>
      </w:r>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1CE4C30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r w:rsidR="00CA05F5">
              <w:rPr>
                <w:b/>
                <w:szCs w:val="24"/>
              </w:rPr>
              <w:t>e</w:t>
            </w:r>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flow_drilled</w:t>
            </w:r>
            <w:proofErr w:type="spellEnd"/>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Textkrper"/>
        <w:autoSpaceDE w:val="0"/>
        <w:autoSpaceDN w:val="0"/>
        <w:adjustRightInd w:val="0"/>
        <w:rPr>
          <w:szCs w:val="24"/>
        </w:rPr>
      </w:pPr>
      <w:r>
        <w:rPr>
          <w:szCs w:val="24"/>
        </w:rPr>
        <w:t>The subtypes are described in detail in the subclauses below.</w:t>
      </w:r>
    </w:p>
    <w:p w14:paraId="2AB948D5" w14:textId="583E4BF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="3" </w:t>
      </w:r>
      <w:proofErr w:type="spellStart"/>
      <w:r w:rsidRPr="003C51B1">
        <w:t>sink_size</w:t>
      </w:r>
      <w:proofErr w:type="spellEnd"/>
      <w:r w:rsidRPr="003C51B1">
        <w:t>="4"&gt;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&lt;</w:t>
      </w:r>
      <w:proofErr w:type="spellStart"/>
      <w:proofErr w:type="gramStart"/>
      <w:r w:rsidRPr="00380919">
        <w:rPr>
          <w:lang w:val="fr-CH"/>
        </w:rPr>
        <w:t>normal</w:t>
      </w:r>
      <w:proofErr w:type="gramEnd"/>
      <w:r w:rsidRPr="00380919">
        <w:rPr>
          <w:lang w:val="fr-CH"/>
        </w:rPr>
        <w:t>_direction</w:t>
      </w:r>
      <w:proofErr w:type="spellEnd"/>
      <w:r w:rsidRPr="00380919">
        <w:rPr>
          <w:lang w:val="fr-CH"/>
        </w:rPr>
        <w:t xml:space="preserve">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proofErr w:type="gramStart"/>
      <w:r w:rsidRPr="003C51B1">
        <w:t>&lt;!--</w:t>
      </w:r>
      <w:proofErr w:type="gramEnd"/>
      <w:r w:rsidRPr="003C51B1">
        <w:t xml:space="preserve">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proofErr w:type="gramStart"/>
      <w:r w:rsidRPr="003C51B1">
        <w:t>&lt;!--</w:t>
      </w:r>
      <w:proofErr w:type="gramEnd"/>
      <w:r w:rsidRPr="003C51B1">
        <w:t xml:space="preserve">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w:t>
      </w:r>
      <w:proofErr w:type="spellStart"/>
      <w:r w:rsidRPr="003C51B1">
        <w:t>outer_diameter</w:t>
      </w:r>
      <w:proofErr w:type="spellEnd"/>
      <w:r w:rsidRPr="003C51B1">
        <w:t>="20"/&gt;</w:t>
      </w:r>
    </w:p>
    <w:p w14:paraId="7FAD3042" w14:textId="42D82D38" w:rsidR="00380919" w:rsidRPr="001F76A8" w:rsidRDefault="00380919" w:rsidP="00380919">
      <w:pPr>
        <w:pStyle w:val="Code"/>
      </w:pPr>
      <w:r>
        <w:t xml:space="preserve">  </w:t>
      </w:r>
      <w:r w:rsidRPr="003C51B1">
        <w:t xml:space="preserve">      </w:t>
      </w:r>
      <w:r w:rsidRPr="001F76A8">
        <w:t>&lt;/</w:t>
      </w:r>
      <w:proofErr w:type="spellStart"/>
      <w:r w:rsidRPr="003C51B1">
        <w:t>threaded_connection</w:t>
      </w:r>
      <w:proofErr w:type="spellEnd"/>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52062F95"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 xml:space="preserve"> length="50" diameter="10" </w:t>
      </w:r>
    </w:p>
    <w:p w14:paraId="5F161C20" w14:textId="177285A0" w:rsidR="00BA252B" w:rsidRPr="00BA252B" w:rsidRDefault="00BA252B" w:rsidP="00BA252B">
      <w:pPr>
        <w:pStyle w:val="Code"/>
      </w:pPr>
      <w:r>
        <w:t xml:space="preserve">  </w:t>
      </w:r>
      <w:r w:rsidRPr="00BA252B">
        <w:t xml:space="preserve">          </w:t>
      </w:r>
      <w:proofErr w:type="spellStart"/>
      <w:r w:rsidRPr="00BA252B">
        <w:t>head_diameter</w:t>
      </w:r>
      <w:proofErr w:type="spellEnd"/>
      <w:r w:rsidRPr="00BA252B">
        <w:t xml:space="preserve">="16" </w:t>
      </w:r>
      <w:proofErr w:type="spellStart"/>
      <w:r w:rsidRPr="00BA252B">
        <w:t>head_height</w:t>
      </w:r>
      <w:proofErr w:type="spellEnd"/>
      <w:r w:rsidRPr="00BA252B">
        <w:t xml:space="preserve">="5" </w:t>
      </w:r>
      <w:proofErr w:type="spellStart"/>
      <w:r w:rsidRPr="00BA252B">
        <w:t>thread_length</w:t>
      </w:r>
      <w:proofErr w:type="spellEnd"/>
      <w:r w:rsidRPr="00BA252B">
        <w:t>="35"&gt;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w:t>
      </w:r>
      <w:proofErr w:type="spellStart"/>
      <w:proofErr w:type="gramStart"/>
      <w:r w:rsidRPr="00BA252B">
        <w:rPr>
          <w:lang w:val="fr-CH"/>
        </w:rPr>
        <w:t>normal</w:t>
      </w:r>
      <w:proofErr w:type="gramEnd"/>
      <w:r w:rsidRPr="00BA252B">
        <w:rPr>
          <w:lang w:val="fr-CH"/>
        </w:rPr>
        <w:t>_direction</w:t>
      </w:r>
      <w:proofErr w:type="spellEnd"/>
      <w:r w:rsidRPr="00BA252B">
        <w:rPr>
          <w:lang w:val="fr-CH"/>
        </w:rPr>
        <w:t xml:space="preserve"> x="0" y="0" z="-10"/&gt;</w:t>
      </w:r>
    </w:p>
    <w:p w14:paraId="70499A2A" w14:textId="1B9330D9" w:rsidR="00BA252B" w:rsidRPr="00BA252B" w:rsidRDefault="00BA252B" w:rsidP="00BA252B">
      <w:pPr>
        <w:pStyle w:val="Code"/>
      </w:pPr>
      <w:r w:rsidRPr="00A312FB">
        <w:rPr>
          <w:lang w:val="fr-CH"/>
        </w:rPr>
        <w:t xml:space="preserve">            </w:t>
      </w:r>
      <w:r w:rsidRPr="00BA252B">
        <w:t xml:space="preserve">&lt;washer </w:t>
      </w:r>
      <w:proofErr w:type="spellStart"/>
      <w:r w:rsidRPr="00BA252B">
        <w:t>outer_diameter</w:t>
      </w:r>
      <w:proofErr w:type="spellEnd"/>
      <w:r w:rsidRPr="00BA252B">
        <w:t xml:space="preserve">="20" </w:t>
      </w:r>
      <w:proofErr w:type="spellStart"/>
      <w:r w:rsidRPr="00BA252B">
        <w:t>inner_diameter</w:t>
      </w:r>
      <w:proofErr w:type="spellEnd"/>
      <w:r w:rsidRPr="00BA252B">
        <w:t xml:space="preserve">="10.3"/&gt; </w:t>
      </w:r>
      <w:proofErr w:type="gramStart"/>
      <w:r w:rsidRPr="00BA252B">
        <w:t>&lt;!--</w:t>
      </w:r>
      <w:proofErr w:type="gramEnd"/>
      <w:r w:rsidRPr="00BA252B">
        <w: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w:t>
      </w:r>
      <w:proofErr w:type="spellStart"/>
      <w:r w:rsidRPr="00BA252B">
        <w:t>threaded_connection</w:t>
      </w:r>
      <w:proofErr w:type="spellEnd"/>
      <w:r w:rsidRPr="00BA252B">
        <w:t>&gt;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lastRenderedPageBreak/>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2A99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CA05F5">
        <w:rPr>
          <w:szCs w:val="24"/>
        </w:rPr>
        <w:t>XAMPLE</w:t>
      </w:r>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 xml:space="preserve"> length="50" diameter="10" </w:t>
      </w:r>
    </w:p>
    <w:p w14:paraId="4DFD770C" w14:textId="406A4B4F" w:rsidR="006F6F15" w:rsidRPr="006F6F15" w:rsidRDefault="006F6F15" w:rsidP="006F6F15">
      <w:pPr>
        <w:pStyle w:val="Code"/>
      </w:pPr>
      <w:r>
        <w:t xml:space="preserve">  </w:t>
      </w:r>
      <w:r w:rsidRPr="006F6F15">
        <w:t xml:space="preserve">          </w:t>
      </w:r>
      <w:proofErr w:type="spellStart"/>
      <w:r w:rsidRPr="006F6F15">
        <w:t>head_diameter</w:t>
      </w:r>
      <w:proofErr w:type="spellEnd"/>
      <w:r w:rsidRPr="006F6F15">
        <w:t xml:space="preserve">="16" </w:t>
      </w:r>
      <w:proofErr w:type="spellStart"/>
      <w:r w:rsidRPr="006F6F15">
        <w:t>head_height</w:t>
      </w:r>
      <w:proofErr w:type="spellEnd"/>
      <w:r w:rsidRPr="006F6F15">
        <w:t xml:space="preserve">="5" </w:t>
      </w:r>
      <w:proofErr w:type="spellStart"/>
      <w:r w:rsidRPr="006F6F15">
        <w:t>sink_size</w:t>
      </w:r>
      <w:proofErr w:type="spellEnd"/>
      <w:r w:rsidRPr="006F6F15">
        <w:t xml:space="preserve">="1" </w:t>
      </w:r>
      <w:proofErr w:type="spellStart"/>
      <w:r w:rsidRPr="006F6F15">
        <w:t>thread_length</w:t>
      </w:r>
      <w:proofErr w:type="spellEnd"/>
      <w:r w:rsidRPr="006F6F15">
        <w:t>="35"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w:t>
      </w:r>
      <w:proofErr w:type="spellStart"/>
      <w:proofErr w:type="gramStart"/>
      <w:r w:rsidRPr="006F6F15">
        <w:rPr>
          <w:lang w:val="fr-CH"/>
        </w:rPr>
        <w:t>normal</w:t>
      </w:r>
      <w:proofErr w:type="gramEnd"/>
      <w:r w:rsidRPr="006F6F15">
        <w:rPr>
          <w:lang w:val="fr-CH"/>
        </w:rPr>
        <w:t>_direction</w:t>
      </w:r>
      <w:proofErr w:type="spellEnd"/>
      <w:r w:rsidRPr="006F6F15">
        <w:rPr>
          <w:lang w:val="fr-CH"/>
        </w:rPr>
        <w:t xml:space="preserve">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w:t>
      </w:r>
      <w:proofErr w:type="spellStart"/>
      <w:r w:rsidRPr="006F6F15">
        <w:t>threaded_connection</w:t>
      </w:r>
      <w:proofErr w:type="spellEnd"/>
      <w:r w:rsidRPr="006F6F15">
        <w:t>&gt;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2F4D1CF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r w:rsidR="00CA05F5">
        <w:rPr>
          <w:rFonts w:eastAsia="Times New Roman"/>
          <w:szCs w:val="24"/>
        </w:rPr>
        <w:t>d</w:t>
      </w:r>
      <w:r>
        <w:rPr>
          <w:rFonts w:eastAsia="Times New Roman"/>
          <w:szCs w:val="24"/>
        </w:rPr>
        <w:t xml:space="preserve">rilled </w:t>
      </w:r>
      <w:proofErr w:type="gramStart"/>
      <w:r w:rsidR="00CA05F5">
        <w:rPr>
          <w:rFonts w:eastAsia="Times New Roman"/>
          <w:szCs w:val="24"/>
        </w:rPr>
        <w:t>s</w:t>
      </w:r>
      <w:r>
        <w:rPr>
          <w:rFonts w:eastAsia="Times New Roman"/>
          <w:szCs w:val="24"/>
        </w:rPr>
        <w:t>crews</w:t>
      </w:r>
      <w:proofErr w:type="gramEnd"/>
    </w:p>
    <w:p w14:paraId="7AB7416B" w14:textId="77777777" w:rsidR="006A2DB6" w:rsidRDefault="006A2DB6" w:rsidP="00952FDD">
      <w:pPr>
        <w:pStyle w:val="berschrift5"/>
      </w:pPr>
      <w:r>
        <w:t>General</w:t>
      </w:r>
    </w:p>
    <w:p w14:paraId="63559C8E" w14:textId="0794D794" w:rsidR="006A2DB6" w:rsidRDefault="006A2DB6">
      <w:pPr>
        <w:pStyle w:val="Textkrper"/>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28CEEA81" w:rsidR="006A2DB6" w:rsidRPr="006A2DB6" w:rsidRDefault="006A2DB6" w:rsidP="006A2DB6">
            <w:pPr>
              <w:pStyle w:val="Textkrper"/>
              <w:autoSpaceDE w:val="0"/>
              <w:autoSpaceDN w:val="0"/>
              <w:adjustRightInd w:val="0"/>
              <w:jc w:val="center"/>
              <w:rPr>
                <w:b/>
              </w:rPr>
            </w:pPr>
            <w:r w:rsidRPr="006A2DB6">
              <w:rPr>
                <w:b/>
                <w:szCs w:val="24"/>
              </w:rPr>
              <w:t>a) Placing screw (w</w:t>
            </w:r>
            <w:r w:rsidR="00987B67">
              <w:rPr>
                <w:b/>
                <w:szCs w:val="24"/>
              </w:rPr>
              <w:t>ith</w:t>
            </w:r>
            <w:r w:rsidRPr="006A2DB6">
              <w:rPr>
                <w:b/>
                <w:szCs w:val="24"/>
              </w:rPr>
              <w:t xml:space="preserve"> speed and pressure)</w:t>
            </w:r>
          </w:p>
        </w:tc>
        <w:tc>
          <w:tcPr>
            <w:tcW w:w="3247" w:type="dxa"/>
          </w:tcPr>
          <w:p w14:paraId="45F2C09A" w14:textId="33637E14" w:rsidR="006A2DB6" w:rsidRPr="006A2DB6" w:rsidRDefault="006A2DB6" w:rsidP="006A2DB6">
            <w:pPr>
              <w:pStyle w:val="Textkrper"/>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Textkrper"/>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commentRangeStart w:id="315"/>
      <w:ins w:id="316" w:author="LUEJE Claudia" w:date="2024-05-02T19:13:00Z">
        <w:r w:rsidR="000D5BDE">
          <w:rPr>
            <w:szCs w:val="24"/>
          </w:rPr>
          <w:t xml:space="preserve"> </w:t>
        </w:r>
      </w:ins>
      <w:ins w:id="317" w:author="LUEJE Claudia" w:date="2024-05-02T19:14:00Z">
        <w:r w:rsidR="000D5BDE">
          <w:rPr>
            <w:szCs w:val="24"/>
          </w:rPr>
          <w:t>(FDS)</w:t>
        </w:r>
      </w:ins>
      <w:commentRangeEnd w:id="315"/>
      <w:r w:rsidR="001625FD">
        <w:rPr>
          <w:rStyle w:val="Kommentarzeichen"/>
          <w:rFonts w:ascii="Calibri" w:eastAsia="Times New Roman" w:hAnsi="Calibri"/>
          <w:b w:val="0"/>
          <w:lang w:val="en-US" w:eastAsia="x-none"/>
        </w:rPr>
        <w:commentReference w:id="315"/>
      </w:r>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0AFDB8FF"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l</w:t>
            </w:r>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 xml:space="preserve">28 — Measures of an applied flow drilled </w:t>
      </w:r>
      <w:proofErr w:type="gramStart"/>
      <w:r w:rsidR="006A2DB6">
        <w:rPr>
          <w:szCs w:val="24"/>
        </w:rPr>
        <w:t>screw</w:t>
      </w:r>
      <w:proofErr w:type="gramEnd"/>
    </w:p>
    <w:p w14:paraId="0DAB1FE3" w14:textId="604B6046" w:rsidR="006A2DB6" w:rsidRDefault="006A2DB6">
      <w:pPr>
        <w:pStyle w:val="Textkrper"/>
        <w:autoSpaceDE w:val="0"/>
        <w:autoSpaceDN w:val="0"/>
        <w:adjustRightInd w:val="0"/>
        <w:rPr>
          <w:szCs w:val="24"/>
        </w:rPr>
      </w:pPr>
      <w:r>
        <w:rPr>
          <w:szCs w:val="24"/>
        </w:rPr>
        <w:t xml:space="preserve">The basic steps in </w:t>
      </w:r>
      <w:commentRangeStart w:id="318"/>
      <w:r>
        <w:rPr>
          <w:szCs w:val="24"/>
        </w:rPr>
        <w:t xml:space="preserve">the </w:t>
      </w:r>
      <w:del w:id="319" w:author="LUEJE Claudia" w:date="2024-05-02T19:14:00Z">
        <w:r w:rsidDel="000D5BDE">
          <w:rPr>
            <w:szCs w:val="24"/>
          </w:rPr>
          <w:delText>flow drilled screw</w:delText>
        </w:r>
      </w:del>
      <w:ins w:id="320" w:author="LUEJE Claudia" w:date="2024-05-02T19:14:00Z">
        <w:r w:rsidR="000D5BDE">
          <w:rPr>
            <w:szCs w:val="24"/>
          </w:rPr>
          <w:t>FDS</w:t>
        </w:r>
      </w:ins>
      <w:r>
        <w:rPr>
          <w:szCs w:val="24"/>
        </w:rPr>
        <w:t xml:space="preserve"> process are:</w:t>
      </w:r>
    </w:p>
    <w:p w14:paraId="78F2F3BF" w14:textId="66351C1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sidR="00987B67">
        <w:rPr>
          <w:szCs w:val="24"/>
        </w:rPr>
        <w:t>)</w:t>
      </w:r>
      <w:r>
        <w:rPr>
          <w:szCs w:val="24"/>
        </w:rPr>
        <w:tab/>
        <w:t>applying rotational velocity and pressure,</w:t>
      </w:r>
    </w:p>
    <w:p w14:paraId="1B7DCDA4" w14:textId="369C5DE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987B67">
        <w:rPr>
          <w:szCs w:val="24"/>
        </w:rPr>
        <w:t>)</w:t>
      </w:r>
      <w:r>
        <w:rPr>
          <w:szCs w:val="24"/>
        </w:rPr>
        <w:tab/>
        <w:t>heating the target sheet metal (or without pre-punching both sheet component) by the tool and melts it through,</w:t>
      </w:r>
    </w:p>
    <w:p w14:paraId="4446CBBE" w14:textId="43A0888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987B67">
        <w:rPr>
          <w:szCs w:val="24"/>
        </w:rPr>
        <w:t>)</w:t>
      </w:r>
      <w:r>
        <w:rPr>
          <w:szCs w:val="24"/>
        </w:rPr>
        <w:tab/>
        <w:t>tapping the screw thread,</w:t>
      </w:r>
    </w:p>
    <w:p w14:paraId="6B031695" w14:textId="796010A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sidR="00987B67">
        <w:rPr>
          <w:szCs w:val="24"/>
        </w:rPr>
        <w:t>)</w:t>
      </w:r>
      <w:r>
        <w:rPr>
          <w:szCs w:val="24"/>
        </w:rPr>
        <w:tab/>
        <w:t>tightening the screw and applying proper torque to create the desired connection.</w:t>
      </w:r>
    </w:p>
    <w:p w14:paraId="708634CF" w14:textId="5CBBB588" w:rsidR="006A2DB6" w:rsidRDefault="006A2DB6">
      <w:pPr>
        <w:pStyle w:val="Textkrper"/>
        <w:autoSpaceDE w:val="0"/>
        <w:autoSpaceDN w:val="0"/>
        <w:adjustRightInd w:val="0"/>
        <w:rPr>
          <w:szCs w:val="24"/>
        </w:rPr>
      </w:pPr>
      <w:r>
        <w:rPr>
          <w:szCs w:val="24"/>
        </w:rPr>
        <w:t xml:space="preserve">The </w:t>
      </w:r>
      <w:ins w:id="321" w:author="LUEJE Claudia" w:date="2024-05-02T19:14:00Z">
        <w:r w:rsidR="000D5BDE">
          <w:rPr>
            <w:szCs w:val="24"/>
          </w:rPr>
          <w:t>FDS</w:t>
        </w:r>
      </w:ins>
      <w:del w:id="322" w:author="LUEJE Claudia" w:date="2024-05-02T19:14:00Z">
        <w:r w:rsidDel="000D5BDE">
          <w:rPr>
            <w:szCs w:val="24"/>
          </w:rPr>
          <w:delText>flow drilled screw</w:delText>
        </w:r>
      </w:del>
      <w:r>
        <w:rPr>
          <w:szCs w:val="24"/>
        </w:rPr>
        <w:t xml:space="preserve"> combines </w:t>
      </w:r>
      <w:commentRangeEnd w:id="318"/>
      <w:r w:rsidR="001625FD">
        <w:rPr>
          <w:rStyle w:val="Kommentarzeichen"/>
          <w:rFonts w:ascii="Calibri" w:eastAsia="Times New Roman" w:hAnsi="Calibri"/>
          <w:lang w:val="en-US" w:eastAsia="x-none"/>
        </w:rPr>
        <w:commentReference w:id="318"/>
      </w:r>
      <w:r>
        <w:rPr>
          <w:szCs w:val="24"/>
        </w:rPr>
        <w:t>the tool with the screw</w:t>
      </w:r>
      <w:r w:rsidR="00987B67">
        <w:rPr>
          <w:szCs w:val="24"/>
        </w:rPr>
        <w:t>.</w:t>
      </w:r>
      <w:r>
        <w:rPr>
          <w:szCs w:val="24"/>
        </w:rPr>
        <w:t xml:space="preserve"> The screw itself drills its hole and shapes its thread.</w:t>
      </w:r>
    </w:p>
    <w:p w14:paraId="67A4CB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Element “</w:t>
      </w:r>
      <w:proofErr w:type="spellStart"/>
      <w:r>
        <w:rPr>
          <w:rFonts w:eastAsia="Times New Roman"/>
          <w:szCs w:val="24"/>
        </w:rPr>
        <w:t>flow_</w:t>
      </w:r>
      <w:proofErr w:type="gramStart"/>
      <w:r>
        <w:rPr>
          <w:rFonts w:eastAsia="Times New Roman"/>
          <w:szCs w:val="24"/>
        </w:rPr>
        <w:t>drilled</w:t>
      </w:r>
      <w:proofErr w:type="spellEnd"/>
      <w:r>
        <w:rPr>
          <w:rFonts w:eastAsia="Times New Roman"/>
          <w:szCs w:val="24"/>
        </w:rPr>
        <w:t>”</w:t>
      </w:r>
      <w:proofErr w:type="gramEnd"/>
    </w:p>
    <w:p w14:paraId="3822D9A3" w14:textId="5CFA9087" w:rsidR="006A2DB6" w:rsidRDefault="006A2DB6">
      <w:pPr>
        <w:pStyle w:val="Textkrper"/>
        <w:autoSpaceDE w:val="0"/>
        <w:autoSpaceDN w:val="0"/>
        <w:adjustRightInd w:val="0"/>
        <w:rPr>
          <w:szCs w:val="24"/>
        </w:rPr>
      </w:pPr>
      <w:r>
        <w:rPr>
          <w:szCs w:val="24"/>
        </w:rPr>
        <w:t xml:space="preserve">For the </w:t>
      </w:r>
      <w:r w:rsidRPr="00C52A40">
        <w:rPr>
          <w:rStyle w:val="ISOCode"/>
        </w:rPr>
        <w:t>&lt;</w:t>
      </w:r>
      <w:proofErr w:type="spellStart"/>
      <w:r w:rsidRPr="00C52A40">
        <w:rPr>
          <w:rStyle w:val="ISOCode"/>
        </w:rPr>
        <w:t>flow_drilled</w:t>
      </w:r>
      <w:proofErr w:type="spellEnd"/>
      <w:r w:rsidRPr="00C52A40">
        <w:rPr>
          <w:rStyle w:val="ISOCode"/>
        </w:rPr>
        <w:t>/&gt;</w:t>
      </w:r>
      <w:r>
        <w:rPr>
          <w:szCs w:val="24"/>
        </w:rPr>
        <w:t xml:space="preserve"> element, the following attributes can be specified (</w:t>
      </w:r>
      <w:r w:rsidR="00987B67">
        <w:rPr>
          <w:szCs w:val="24"/>
        </w:rPr>
        <w:t xml:space="preserve">see </w:t>
      </w:r>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w:t>
      </w:r>
      <w:proofErr w:type="spellStart"/>
      <w:r w:rsidR="006A2DB6" w:rsidRPr="00C52A40">
        <w:rPr>
          <w:rStyle w:val="ISOCode"/>
        </w:rPr>
        <w:t>flow_drilled</w:t>
      </w:r>
      <w:proofErr w:type="spellEnd"/>
      <w:r w:rsidR="006A2DB6" w:rsidRPr="00C52A40">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54FF205" w:rsidR="006A2DB6" w:rsidRPr="00EC4DAD" w:rsidRDefault="006A2DB6" w:rsidP="006A2DB6">
            <w:pPr>
              <w:pStyle w:val="Tableheader"/>
              <w:autoSpaceDE w:val="0"/>
              <w:autoSpaceDN w:val="0"/>
              <w:adjustRightInd w:val="0"/>
              <w:jc w:val="both"/>
              <w:rPr>
                <w:b/>
              </w:rPr>
            </w:pPr>
            <w:r w:rsidRPr="00EC4DAD">
              <w:rPr>
                <w:b/>
                <w:szCs w:val="24"/>
              </w:rPr>
              <w:t xml:space="preserve">Value </w:t>
            </w:r>
            <w:r w:rsidR="00987B67">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pre_machined_hole_diameter</w:t>
            </w:r>
            <w:proofErr w:type="spellEnd"/>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pre_machined_hole_index</w:t>
            </w:r>
            <w:proofErr w:type="spellEnd"/>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proofErr w:type="spellStart"/>
            <w:r w:rsidRPr="006A2DB6">
              <w:rPr>
                <w:szCs w:val="24"/>
              </w:rPr>
              <w:t>pilot_hole_diameter</w:t>
            </w:r>
            <w:proofErr w:type="spellEnd"/>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3A1DB12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pre_machined_hole_diameter</w:t>
      </w:r>
      <w:proofErr w:type="spellEnd"/>
      <w:r>
        <w:rPr>
          <w:szCs w:val="24"/>
        </w:rPr>
        <w:t xml:space="preserve">: </w:t>
      </w:r>
      <w:proofErr w:type="gramStart"/>
      <w:r>
        <w:rPr>
          <w:szCs w:val="24"/>
        </w:rPr>
        <w:t>In order to</w:t>
      </w:r>
      <w:proofErr w:type="gramEnd"/>
      <w:r>
        <w:rPr>
          <w:szCs w:val="24"/>
        </w:rPr>
        <w:t xml:space="preserve"> facilitate the penetration of the metal sheet by the tip of the </w:t>
      </w:r>
      <w:del w:id="323" w:author="LUEJE Claudia" w:date="2024-05-02T19:14:00Z">
        <w:r w:rsidDel="000D5BDE">
          <w:rPr>
            <w:szCs w:val="24"/>
          </w:rPr>
          <w:delText>flow drilled screw</w:delText>
        </w:r>
      </w:del>
      <w:ins w:id="324"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w:t>
      </w:r>
      <w:proofErr w:type="spellStart"/>
      <w:r>
        <w:rPr>
          <w:szCs w:val="24"/>
        </w:rPr>
        <w:t>d</w:t>
      </w:r>
      <w:r>
        <w:rPr>
          <w:szCs w:val="24"/>
          <w:vertAlign w:val="subscript"/>
        </w:rPr>
        <w:t>W</w:t>
      </w:r>
      <w:proofErr w:type="spellEnd"/>
      <w:r>
        <w:rPr>
          <w:szCs w:val="24"/>
        </w:rPr>
        <w:t xml:space="preserve">) that </w:t>
      </w:r>
      <w:proofErr w:type="gramStart"/>
      <w:r>
        <w:rPr>
          <w:szCs w:val="24"/>
        </w:rPr>
        <w:t>has to</w:t>
      </w:r>
      <w:proofErr w:type="gramEnd"/>
      <w:r>
        <w:rPr>
          <w:szCs w:val="24"/>
        </w:rPr>
        <w:t xml:space="preserve"> be accommodated by the clearance-hole (</w:t>
      </w:r>
      <w:proofErr w:type="spellStart"/>
      <w:r>
        <w:rPr>
          <w:szCs w:val="24"/>
        </w:rPr>
        <w:t>d</w:t>
      </w:r>
      <w:r>
        <w:rPr>
          <w:szCs w:val="24"/>
          <w:vertAlign w:val="subscript"/>
        </w:rPr>
        <w:t>D</w:t>
      </w:r>
      <w:proofErr w:type="spellEnd"/>
      <w:r>
        <w:rPr>
          <w:szCs w:val="24"/>
        </w:rPr>
        <w:t>). The default value is 0</w:t>
      </w:r>
      <w:r w:rsidR="00512DC1">
        <w:rPr>
          <w:szCs w:val="24"/>
        </w:rPr>
        <w:t>,</w:t>
      </w:r>
      <w:r>
        <w:rPr>
          <w:szCs w:val="24"/>
        </w:rPr>
        <w:t xml:space="preserve">0, which means “no pre-machined hole or clearance hole”, </w:t>
      </w:r>
      <w:r w:rsidR="00C03776">
        <w:rPr>
          <w:szCs w:val="24"/>
        </w:rPr>
        <w:t>see</w:t>
      </w:r>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pre_machined_hole_index</w:t>
      </w:r>
      <w:proofErr w:type="spellEnd"/>
      <w:r>
        <w:rPr>
          <w:szCs w:val="24"/>
        </w:rPr>
        <w:t xml:space="preserve">: If </w:t>
      </w:r>
      <w:proofErr w:type="spellStart"/>
      <w:r w:rsidRPr="00C52A40">
        <w:rPr>
          <w:rStyle w:val="ISOCode"/>
        </w:rPr>
        <w:t>pre_machined_hole_diameter</w:t>
      </w:r>
      <w:proofErr w:type="spellEnd"/>
      <w:r>
        <w:rPr>
          <w:szCs w:val="24"/>
        </w:rPr>
        <w:t xml:space="preserve"> &gt; 0</w:t>
      </w:r>
      <w:r w:rsidR="00512DC1">
        <w:rPr>
          <w:szCs w:val="24"/>
        </w:rPr>
        <w:t>,</w:t>
      </w:r>
      <w:r>
        <w:rPr>
          <w:szCs w:val="24"/>
        </w:rPr>
        <w:t xml:space="preserve">0, then the hole is in the flange partner with index </w:t>
      </w:r>
      <w:proofErr w:type="spellStart"/>
      <w:r w:rsidRPr="00C52A40">
        <w:rPr>
          <w:rStyle w:val="ISOCode"/>
        </w:rPr>
        <w:t>pre_machined_hole_index</w:t>
      </w:r>
      <w:proofErr w:type="spellEnd"/>
      <w:r>
        <w:rPr>
          <w:szCs w:val="24"/>
        </w:rPr>
        <w:t xml:space="preserve"> (see </w:t>
      </w:r>
      <w:del w:id="325"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760C3CB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C52A40">
        <w:rPr>
          <w:rStyle w:val="ISOCode"/>
        </w:rPr>
        <w:t>pilot_hole_diameter</w:t>
      </w:r>
      <w:proofErr w:type="spellEnd"/>
      <w:r>
        <w:rPr>
          <w:szCs w:val="24"/>
        </w:rPr>
        <w:t>: This hole diameter (</w:t>
      </w:r>
      <w:proofErr w:type="spellStart"/>
      <w:r>
        <w:rPr>
          <w:szCs w:val="24"/>
        </w:rPr>
        <w:t>d</w:t>
      </w:r>
      <w:r>
        <w:rPr>
          <w:szCs w:val="24"/>
          <w:vertAlign w:val="subscript"/>
        </w:rPr>
        <w:t>V</w:t>
      </w:r>
      <w:proofErr w:type="spellEnd"/>
      <w:r>
        <w:rPr>
          <w:szCs w:val="24"/>
        </w:rPr>
        <w:t xml:space="preserve">) is defined in case the applied </w:t>
      </w:r>
      <w:del w:id="326" w:author="LUEJE Claudia" w:date="2024-05-02T19:14:00Z">
        <w:r w:rsidDel="000D5BDE">
          <w:rPr>
            <w:szCs w:val="24"/>
          </w:rPr>
          <w:delText>flow drilled screw</w:delText>
        </w:r>
      </w:del>
      <w:ins w:id="327" w:author="LUEJE Claudia" w:date="2024-05-02T19:14:00Z">
        <w:r w:rsidR="000D5BDE">
          <w:rPr>
            <w:szCs w:val="24"/>
          </w:rPr>
          <w:t>FDS</w:t>
        </w:r>
      </w:ins>
      <w:r>
        <w:rPr>
          <w:szCs w:val="24"/>
        </w:rPr>
        <w:t xml:space="preserve"> type requires a drilled hole on the sheet metal that is to be formed during the process, </w:t>
      </w:r>
      <w:r w:rsidR="00045198">
        <w:rPr>
          <w:szCs w:val="24"/>
        </w:rPr>
        <w:t>see</w:t>
      </w:r>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Textkrper"/>
        <w:autoSpaceDE w:val="0"/>
        <w:autoSpaceDN w:val="0"/>
        <w:adjustRightInd w:val="0"/>
        <w:rPr>
          <w:szCs w:val="24"/>
        </w:rPr>
      </w:pPr>
      <w:r>
        <w:rPr>
          <w:szCs w:val="24"/>
        </w:rPr>
        <w:t xml:space="preserve">The element </w:t>
      </w:r>
      <w:r w:rsidRPr="00C52A40">
        <w:rPr>
          <w:rStyle w:val="ISOCode"/>
        </w:rPr>
        <w:t>&lt;</w:t>
      </w:r>
      <w:proofErr w:type="spellStart"/>
      <w:r w:rsidRPr="00C52A40">
        <w:rPr>
          <w:rStyle w:val="ISOCode"/>
        </w:rPr>
        <w:t>flow_drilled</w:t>
      </w:r>
      <w:proofErr w:type="spellEnd"/>
      <w:r w:rsidRPr="00C52A40">
        <w:rPr>
          <w:rStyle w:val="ISOCode"/>
        </w:rPr>
        <w:t>/&gt;</w:t>
      </w:r>
      <w:r>
        <w:rPr>
          <w:rStyle w:val="ISOCode"/>
          <w:rFonts w:ascii="Cambria" w:hAnsi="Cambria" w:cs="Times New Roman"/>
          <w:szCs w:val="24"/>
        </w:rPr>
        <w:t xml:space="preserve"> </w:t>
      </w:r>
      <w:r>
        <w:rPr>
          <w:szCs w:val="24"/>
        </w:rPr>
        <w:t>does not allow for any nested elements.</w:t>
      </w:r>
    </w:p>
    <w:p w14:paraId="3CA10FA6" w14:textId="023A4E2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A06E4F">
        <w:rPr>
          <w:szCs w:val="24"/>
        </w:rPr>
        <w:t>XAMPLE</w:t>
      </w:r>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TextkrperZchn"/>
        </w:rPr>
      </w:pPr>
      <w:r>
        <w:t xml:space="preserve">  </w:t>
      </w:r>
      <w:r w:rsidRPr="003C51B1">
        <w:t xml:space="preserve">    &lt;</w:t>
      </w:r>
      <w:proofErr w:type="spellStart"/>
      <w:r w:rsidRPr="003C51B1">
        <w:t>threaded_connection</w:t>
      </w:r>
      <w:proofErr w:type="spellEnd"/>
      <w:r w:rsidRPr="003C51B1">
        <w:t xml:space="preserve"> length="50" diameter="10" </w:t>
      </w:r>
    </w:p>
    <w:p w14:paraId="3425C137" w14:textId="08B46357" w:rsidR="00C52A40" w:rsidRPr="003C51B1" w:rsidRDefault="00C52A40" w:rsidP="00C52A40">
      <w:pPr>
        <w:pStyle w:val="Code"/>
      </w:pPr>
      <w:r>
        <w:t xml:space="preserve">  </w:t>
      </w:r>
      <w:r w:rsidRPr="003C51B1">
        <w:t xml:space="preserve">      </w:t>
      </w:r>
      <w:proofErr w:type="spellStart"/>
      <w:r w:rsidRPr="003C51B1">
        <w:t>head_diameter</w:t>
      </w:r>
      <w:proofErr w:type="spellEnd"/>
      <w:r w:rsidRPr="003C51B1">
        <w:t xml:space="preserve">="16" </w:t>
      </w:r>
      <w:proofErr w:type="spellStart"/>
      <w:r w:rsidRPr="003C51B1">
        <w:t>head_height</w:t>
      </w:r>
      <w:proofErr w:type="spellEnd"/>
      <w:r w:rsidRPr="003C51B1">
        <w:t xml:space="preserve">="5" </w:t>
      </w:r>
      <w:proofErr w:type="spellStart"/>
      <w:r w:rsidRPr="003C51B1">
        <w:t>sink_size</w:t>
      </w:r>
      <w:proofErr w:type="spellEnd"/>
      <w:r w:rsidRPr="003C51B1">
        <w:t xml:space="preserve">="1" </w:t>
      </w:r>
      <w:proofErr w:type="spellStart"/>
      <w:r w:rsidRPr="003C51B1">
        <w:t>thread_length</w:t>
      </w:r>
      <w:proofErr w:type="spellEnd"/>
      <w:r w:rsidRPr="003C51B1">
        <w:t>="35"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w:t>
      </w:r>
      <w:proofErr w:type="spellStart"/>
      <w:proofErr w:type="gramStart"/>
      <w:r w:rsidRPr="00C52A40">
        <w:rPr>
          <w:lang w:val="fr-CH"/>
        </w:rPr>
        <w:t>normal</w:t>
      </w:r>
      <w:proofErr w:type="gramEnd"/>
      <w:r w:rsidRPr="00C52A40">
        <w:rPr>
          <w:lang w:val="fr-CH"/>
        </w:rPr>
        <w:t>_direction</w:t>
      </w:r>
      <w:proofErr w:type="spellEnd"/>
      <w:r w:rsidRPr="00C52A40">
        <w:rPr>
          <w:lang w:val="fr-CH"/>
        </w:rPr>
        <w:t xml:space="preserve">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TextkrperZchn"/>
        </w:rPr>
      </w:pPr>
      <w:r>
        <w:t xml:space="preserve">  </w:t>
      </w:r>
      <w:r w:rsidRPr="002F1E02">
        <w:t xml:space="preserve">    </w:t>
      </w:r>
      <w:r w:rsidRPr="003C51B1">
        <w:t xml:space="preserve">        &lt;</w:t>
      </w:r>
      <w:proofErr w:type="spellStart"/>
      <w:r w:rsidRPr="003C51B1">
        <w:t>flow_drilled</w:t>
      </w:r>
      <w:proofErr w:type="spellEnd"/>
      <w:r w:rsidRPr="003C51B1">
        <w:t xml:space="preserve"> </w:t>
      </w:r>
      <w:proofErr w:type="spellStart"/>
      <w:r w:rsidRPr="003C51B1">
        <w:t>pre_machined_hole_diameter</w:t>
      </w:r>
      <w:proofErr w:type="spellEnd"/>
      <w:r w:rsidRPr="003C51B1">
        <w:t>="18.0"</w:t>
      </w:r>
    </w:p>
    <w:p w14:paraId="26774C50" w14:textId="25E57328" w:rsidR="00C52A40" w:rsidRPr="003C51B1" w:rsidRDefault="00C52A40" w:rsidP="00C52A40">
      <w:pPr>
        <w:pStyle w:val="Code"/>
      </w:pPr>
      <w:r>
        <w:t xml:space="preserve">   </w:t>
      </w:r>
      <w:r w:rsidRPr="002F1E02">
        <w:t xml:space="preserve">    </w:t>
      </w:r>
      <w:r w:rsidRPr="003C51B1">
        <w:t xml:space="preserve">         </w:t>
      </w:r>
      <w:proofErr w:type="spellStart"/>
      <w:r w:rsidRPr="003C51B1">
        <w:t>pre_machined_hole_index</w:t>
      </w:r>
      <w:proofErr w:type="spellEnd"/>
      <w:r w:rsidRPr="003C51B1">
        <w:t xml:space="preserve">="1" </w:t>
      </w:r>
      <w:proofErr w:type="spellStart"/>
      <w:r w:rsidRPr="003C51B1">
        <w:t>pilot_hole_diameter</w:t>
      </w:r>
      <w:proofErr w:type="spellEnd"/>
      <w:r w:rsidRPr="003C51B1">
        <w:t>="12.0" /&gt;</w:t>
      </w:r>
    </w:p>
    <w:p w14:paraId="49B76D95" w14:textId="2838D3DA" w:rsidR="00C52A40" w:rsidRPr="003C51B1" w:rsidRDefault="00C52A40" w:rsidP="00C52A40">
      <w:pPr>
        <w:pStyle w:val="Code"/>
      </w:pPr>
      <w:r>
        <w:lastRenderedPageBreak/>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w:t>
      </w:r>
      <w:proofErr w:type="spellStart"/>
      <w:r w:rsidRPr="003C51B1">
        <w:t>threaded_connection</w:t>
      </w:r>
      <w:proofErr w:type="spellEnd"/>
      <w:r w:rsidRPr="003C51B1">
        <w:t>&gt;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0B23278B" w:rsidR="006A2DB6" w:rsidRDefault="00C52A40" w:rsidP="00C52A40">
      <w:pPr>
        <w:pStyle w:val="berschrift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r w:rsidR="00A06E4F">
        <w:rPr>
          <w:rFonts w:eastAsia="Times New Roman"/>
          <w:szCs w:val="24"/>
        </w:rPr>
        <w:t>d</w:t>
      </w:r>
      <w:r w:rsidR="006A2DB6">
        <w:rPr>
          <w:rFonts w:eastAsia="Times New Roman"/>
          <w:szCs w:val="24"/>
        </w:rPr>
        <w:t>rops</w:t>
      </w:r>
    </w:p>
    <w:p w14:paraId="1BA30C9F" w14:textId="4FDF5E1B" w:rsidR="006A2DB6" w:rsidRDefault="006A2DB6">
      <w:pPr>
        <w:pStyle w:val="Textkrper"/>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1D481432" w:rsidR="006A2DB6" w:rsidRPr="00EC4DAD" w:rsidRDefault="006A2DB6" w:rsidP="006A2DB6">
            <w:pPr>
              <w:pStyle w:val="Tableheader"/>
              <w:autoSpaceDE w:val="0"/>
              <w:autoSpaceDN w:val="0"/>
              <w:adjustRightInd w:val="0"/>
              <w:jc w:val="both"/>
              <w:rPr>
                <w:b/>
              </w:rPr>
            </w:pPr>
            <w:r w:rsidRPr="00EC4DAD">
              <w:rPr>
                <w:b/>
                <w:szCs w:val="24"/>
              </w:rPr>
              <w:t xml:space="preserve">Nested </w:t>
            </w:r>
            <w:r w:rsidR="00A06E4F">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328" w:author="LUEJE Claudia" w:date="2024-05-02T19:23:00Z">
              <w:r w:rsidRPr="006A2DB6" w:rsidDel="00A06E4F">
                <w:rPr>
                  <w:rStyle w:val="citesec"/>
                  <w:szCs w:val="24"/>
                </w:rPr>
                <w:delText>clause</w:delText>
              </w:r>
            </w:del>
            <w:del w:id="329"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330"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331"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Textkrper"/>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1A2EC108" w:rsidR="006A2DB6" w:rsidRPr="00EC4DAD" w:rsidRDefault="006A2DB6" w:rsidP="006A2DB6">
            <w:pPr>
              <w:pStyle w:val="Tableheader"/>
              <w:autoSpaceDE w:val="0"/>
              <w:autoSpaceDN w:val="0"/>
              <w:adjustRightInd w:val="0"/>
              <w:jc w:val="both"/>
              <w:rPr>
                <w:b/>
              </w:rPr>
            </w:pPr>
            <w:r w:rsidRPr="00EC4DAD">
              <w:rPr>
                <w:b/>
                <w:szCs w:val="24"/>
              </w:rPr>
              <w:t xml:space="preserve">Value </w:t>
            </w:r>
            <w:r w:rsidR="00A06E4F">
              <w:rPr>
                <w:b/>
                <w:szCs w:val="24"/>
              </w:rPr>
              <w:t>s</w:t>
            </w:r>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Textkrper"/>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7AD976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w:t>
      </w:r>
      <w:del w:id="332" w:author="Franke, Carsten" w:date="2024-05-14T23:27:00Z" w16du:dateUtc="2024-05-14T21:27:00Z">
        <w:r w:rsidDel="00A1618B">
          <w:rPr>
            <w:szCs w:val="24"/>
          </w:rPr>
          <w:delText xml:space="preserve">is </w:delText>
        </w:r>
      </w:del>
      <w:r>
        <w:rPr>
          <w:szCs w:val="24"/>
        </w:rPr>
        <w:t xml:space="preserve">can </w:t>
      </w:r>
      <w:del w:id="333" w:author="Franke, Carsten" w:date="2024-05-15T14:05:00Z" w16du:dateUtc="2024-05-15T12:05:00Z">
        <w:r w:rsidDel="00154D64">
          <w:rPr>
            <w:szCs w:val="24"/>
          </w:rPr>
          <w:delText xml:space="preserve">then </w:delText>
        </w:r>
      </w:del>
      <w:r>
        <w:rPr>
          <w:szCs w:val="24"/>
        </w:rPr>
        <w:t xml:space="preserve">be stored </w:t>
      </w:r>
      <w:ins w:id="334" w:author="Franke, Carsten" w:date="2024-05-15T14:04:00Z" w16du:dateUtc="2024-05-15T12:04:00Z">
        <w:r w:rsidR="00154D64" w:rsidRPr="00154D64">
          <w:rPr>
            <w:szCs w:val="24"/>
          </w:rPr>
          <w:t xml:space="preserve">in this case </w:t>
        </w:r>
      </w:ins>
      <w:r>
        <w:rPr>
          <w:szCs w:val="24"/>
        </w:rPr>
        <w:t xml:space="preserve">in </w:t>
      </w:r>
      <w:r w:rsidRPr="009E10B0">
        <w:rPr>
          <w:rStyle w:val="ISOCode"/>
        </w:rPr>
        <w:t>&lt;appdata/&gt;</w:t>
      </w:r>
      <w:r>
        <w:rPr>
          <w:szCs w:val="24"/>
        </w:rPr>
        <w:t xml:space="preserve"> or </w:t>
      </w:r>
      <w:r w:rsidRPr="009E10B0">
        <w:rPr>
          <w:rStyle w:val="ISOCode"/>
        </w:rPr>
        <w:t>&lt;</w:t>
      </w:r>
      <w:proofErr w:type="spellStart"/>
      <w:r w:rsidRPr="009E10B0">
        <w:rPr>
          <w:rStyle w:val="ISOCode"/>
        </w:rPr>
        <w:t>custom_attributes</w:t>
      </w:r>
      <w:proofErr w:type="spellEnd"/>
      <w:r w:rsidRPr="009E10B0">
        <w:rPr>
          <w:rStyle w:val="ISOCode"/>
        </w:rPr>
        <w:t>/&gt;</w:t>
      </w:r>
      <w:r>
        <w:rPr>
          <w:szCs w:val="24"/>
        </w:rPr>
        <w:t xml:space="preserve">, </w:t>
      </w:r>
      <w:r w:rsidR="00081A65">
        <w:rPr>
          <w:szCs w:val="24"/>
        </w:rPr>
        <w:t>see</w:t>
      </w:r>
      <w:del w:id="335" w:author="LUEJE Claudia" w:date="2024-05-02T19:23:00Z">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Textkrper"/>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r w:rsidR="00081A65">
        <w:rPr>
          <w:szCs w:val="24"/>
        </w:rPr>
        <w:t xml:space="preserve">see </w:t>
      </w:r>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5EDAFC3A" w:rsidR="006A2DB6" w:rsidRPr="00EC4DAD" w:rsidRDefault="006A2DB6" w:rsidP="006A2DB6">
            <w:pPr>
              <w:pStyle w:val="Tableheader"/>
              <w:autoSpaceDE w:val="0"/>
              <w:autoSpaceDN w:val="0"/>
              <w:adjustRightInd w:val="0"/>
              <w:jc w:val="both"/>
              <w:rPr>
                <w:b/>
              </w:rPr>
            </w:pPr>
            <w:r w:rsidRPr="00EC4DAD">
              <w:rPr>
                <w:b/>
                <w:szCs w:val="24"/>
              </w:rPr>
              <w:t xml:space="preserve">Nested </w:t>
            </w:r>
            <w:r w:rsidR="00081A65">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03A4263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081A65">
        <w:rPr>
          <w:szCs w:val="24"/>
        </w:rPr>
        <w:t>XAMPLE</w:t>
      </w:r>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proofErr w:type="gramStart"/>
      <w:r w:rsidR="006A2DB6">
        <w:rPr>
          <w:szCs w:val="24"/>
        </w:rPr>
        <w:t>&lt;!--</w:t>
      </w:r>
      <w:proofErr w:type="gramEnd"/>
      <w:r w:rsidR="006A2DB6">
        <w:rPr>
          <w:szCs w:val="24"/>
        </w:rPr>
        <w:t xml:space="preserve">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w:t>
      </w:r>
      <w:proofErr w:type="spellStart"/>
      <w:r w:rsidR="006A2DB6">
        <w:rPr>
          <w:b/>
          <w:szCs w:val="24"/>
        </w:rPr>
        <w:t>CAD_Material</w:t>
      </w:r>
      <w:proofErr w:type="spellEnd"/>
      <w:r w:rsidR="006A2DB6">
        <w:rPr>
          <w:b/>
          <w:szCs w:val="24"/>
        </w:rPr>
        <w:t>"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Textkrper"/>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Textkrper"/>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113AA6C6" w:rsidR="006A2DB6" w:rsidRDefault="006A2DB6">
      <w:pPr>
        <w:pStyle w:val="Textkrper"/>
        <w:autoSpaceDE w:val="0"/>
        <w:autoSpaceDN w:val="0"/>
        <w:adjustRightInd w:val="0"/>
        <w:rPr>
          <w:szCs w:val="24"/>
        </w:rPr>
      </w:pPr>
      <w:r>
        <w:rPr>
          <w:szCs w:val="24"/>
        </w:rPr>
        <w:t>As a result, the cross</w:t>
      </w:r>
      <w:r w:rsidR="004819BE">
        <w:rPr>
          <w:szCs w:val="24"/>
        </w:rPr>
        <w:t>-</w:t>
      </w:r>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4C0CF88"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n</w:t>
            </w:r>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0ADA49ED"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i</w:t>
            </w:r>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 xml:space="preserve">31 — Clinch joint </w:t>
      </w:r>
      <w:proofErr w:type="gramStart"/>
      <w:r w:rsidR="006A2DB6">
        <w:rPr>
          <w:szCs w:val="24"/>
        </w:rPr>
        <w:t>dimensions</w:t>
      </w:r>
      <w:proofErr w:type="gramEnd"/>
    </w:p>
    <w:p w14:paraId="75E78825" w14:textId="4C90B621" w:rsidR="006A2DB6" w:rsidRDefault="002F3F18">
      <w:pPr>
        <w:pStyle w:val="Textkrper"/>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 xml:space="preserve">32 — Two example clinch </w:t>
      </w:r>
      <w:proofErr w:type="gramStart"/>
      <w:r w:rsidR="006A2DB6">
        <w:rPr>
          <w:szCs w:val="24"/>
        </w:rPr>
        <w:t>systems</w:t>
      </w:r>
      <w:r w:rsidR="006A2DB6">
        <w:rPr>
          <w:szCs w:val="24"/>
          <w:vertAlign w:val="superscript"/>
        </w:rPr>
        <w:t>[</w:t>
      </w:r>
      <w:proofErr w:type="gramEnd"/>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3E7F159" w:rsidR="006A2DB6" w:rsidRDefault="006A2DB6">
      <w:pPr>
        <w:pStyle w:val="Textkrper"/>
        <w:autoSpaceDE w:val="0"/>
        <w:autoSpaceDN w:val="0"/>
        <w:adjustRightInd w:val="0"/>
        <w:rPr>
          <w:szCs w:val="24"/>
        </w:rPr>
      </w:pPr>
      <w:r>
        <w:rPr>
          <w:szCs w:val="24"/>
        </w:rPr>
        <w:t xml:space="preserve">If such a cross-section is rotated around its vertical axis, a pan-shaped round clinch results in </w:t>
      </w:r>
      <w:r w:rsidR="004819BE">
        <w:rPr>
          <w:szCs w:val="24"/>
        </w:rPr>
        <w:t>three</w:t>
      </w:r>
      <w:r>
        <w:rPr>
          <w:szCs w:val="24"/>
        </w:rPr>
        <w:t xml:space="preserve"> dimensions. Alternatively, this cross</w:t>
      </w:r>
      <w:r w:rsidR="004819BE">
        <w:rPr>
          <w:szCs w:val="24"/>
        </w:rPr>
        <w:t>-</w:t>
      </w:r>
      <w:r>
        <w:rPr>
          <w:szCs w:val="24"/>
        </w:rPr>
        <w:t xml:space="preserve">section can be regarded </w:t>
      </w:r>
      <w:r w:rsidR="004819BE">
        <w:rPr>
          <w:szCs w:val="24"/>
        </w:rPr>
        <w:t xml:space="preserve">as </w:t>
      </w:r>
      <w:r>
        <w:rPr>
          <w:szCs w:val="24"/>
        </w:rPr>
        <w:t>the view at an open edge of two stacked sheets. The shape’s height reduces, as the section proceeds “behind the paper”, resulting in a wedge-shaped 3-dimensional contour.</w:t>
      </w:r>
    </w:p>
    <w:p w14:paraId="206C3E4A" w14:textId="7E63AE28" w:rsidR="006A2DB6" w:rsidRDefault="006A2DB6">
      <w:pPr>
        <w:pStyle w:val="Textkrper"/>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r w:rsidR="004819BE">
        <w:rPr>
          <w:szCs w:val="24"/>
        </w:rPr>
        <w:t>-</w:t>
      </w:r>
      <w:r>
        <w:rPr>
          <w:szCs w:val="24"/>
        </w:rPr>
        <w:t>specific alphanumeric names. The same is valid for the strength of the clinch, in terms of its strength class.</w:t>
      </w:r>
    </w:p>
    <w:p w14:paraId="739E6629" w14:textId="53F0E75F" w:rsidR="006A2DB6" w:rsidRDefault="006A2DB6">
      <w:pPr>
        <w:pStyle w:val="Textkrper"/>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4E1891CC" w:rsidR="006A2DB6" w:rsidRPr="00EC4DAD" w:rsidRDefault="006A2DB6" w:rsidP="006A2DB6">
            <w:pPr>
              <w:pStyle w:val="Tableheader"/>
              <w:autoSpaceDE w:val="0"/>
              <w:autoSpaceDN w:val="0"/>
              <w:adjustRightInd w:val="0"/>
              <w:jc w:val="both"/>
              <w:rPr>
                <w:b/>
              </w:rPr>
            </w:pPr>
            <w:r w:rsidRPr="00EC4DAD">
              <w:rPr>
                <w:b/>
                <w:szCs w:val="24"/>
              </w:rPr>
              <w:t xml:space="preserve">Nested </w:t>
            </w:r>
            <w:r w:rsidR="004819BE">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336"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337"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338"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Textkrper"/>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33F6A656" w:rsidR="006A2DB6" w:rsidRPr="00EC4DAD" w:rsidRDefault="006A2DB6" w:rsidP="006A2DB6">
            <w:pPr>
              <w:pStyle w:val="Tableheader"/>
              <w:autoSpaceDE w:val="0"/>
              <w:autoSpaceDN w:val="0"/>
              <w:adjustRightInd w:val="0"/>
              <w:jc w:val="both"/>
              <w:rPr>
                <w:b/>
              </w:rPr>
            </w:pPr>
            <w:r w:rsidRPr="00EC4DAD">
              <w:rPr>
                <w:b/>
                <w:szCs w:val="24"/>
              </w:rPr>
              <w:t xml:space="preserve">Value </w:t>
            </w:r>
            <w:r w:rsidR="004819BE">
              <w:rPr>
                <w:b/>
                <w:szCs w:val="24"/>
              </w:rPr>
              <w:t>s</w:t>
            </w:r>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proofErr w:type="spellStart"/>
            <w:r w:rsidRPr="006A2DB6">
              <w:rPr>
                <w:szCs w:val="24"/>
              </w:rPr>
              <w:t>clinch_type</w:t>
            </w:r>
            <w:proofErr w:type="spellEnd"/>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proofErr w:type="spellStart"/>
            <w:r w:rsidRPr="006A2DB6">
              <w:rPr>
                <w:szCs w:val="24"/>
              </w:rPr>
              <w:t>strength_class</w:t>
            </w:r>
            <w:proofErr w:type="spellEnd"/>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proofErr w:type="spellStart"/>
            <w:r w:rsidRPr="006A2DB6">
              <w:rPr>
                <w:szCs w:val="24"/>
              </w:rPr>
              <w:t>button_diameter</w:t>
            </w:r>
            <w:proofErr w:type="spellEnd"/>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proofErr w:type="spellStart"/>
            <w:r w:rsidRPr="006A2DB6">
              <w:rPr>
                <w:szCs w:val="24"/>
              </w:rPr>
              <w:t>die_type</w:t>
            </w:r>
            <w:proofErr w:type="spellEnd"/>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Textkrper"/>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clinch_type</w:t>
      </w:r>
      <w:proofErr w:type="spellEnd"/>
      <w:r>
        <w:rPr>
          <w:szCs w:val="24"/>
        </w:rPr>
        <w:t>: the alphanumeric name of the clinch. This document refers to two systems which are called “TOX” and BTM’s Tog-L-Loc or Lance-N-</w:t>
      </w:r>
      <w:proofErr w:type="gramStart"/>
      <w:r>
        <w:rPr>
          <w:szCs w:val="24"/>
        </w:rPr>
        <w:t>Loc</w:t>
      </w:r>
      <w:r>
        <w:rPr>
          <w:szCs w:val="24"/>
          <w:vertAlign w:val="superscript"/>
        </w:rPr>
        <w:t>[</w:t>
      </w:r>
      <w:proofErr w:type="gramEnd"/>
      <w:r>
        <w:rPr>
          <w:rStyle w:val="citebib"/>
          <w:szCs w:val="24"/>
          <w:vertAlign w:val="superscript"/>
        </w:rPr>
        <w:t>12</w:t>
      </w:r>
      <w:r>
        <w:rPr>
          <w:szCs w:val="24"/>
          <w:vertAlign w:val="superscript"/>
        </w:rPr>
        <w:t>]</w:t>
      </w:r>
      <w:r>
        <w:rPr>
          <w:szCs w:val="24"/>
        </w:rPr>
        <w:t xml:space="preserve"> system. The main difference is that the TOX system uses a fixed die</w:t>
      </w:r>
      <w:r w:rsidR="00823BF6">
        <w:rPr>
          <w:szCs w:val="24"/>
        </w:rPr>
        <w:t>,</w:t>
      </w:r>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strength_class</w:t>
      </w:r>
      <w:proofErr w:type="spellEnd"/>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enfortsetzung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shear_strength</w:t>
      </w:r>
      <w:proofErr w:type="spellEnd"/>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peel_strength</w:t>
      </w:r>
      <w:proofErr w:type="spellEnd"/>
      <w:r>
        <w:rPr>
          <w:szCs w:val="24"/>
        </w:rPr>
        <w:t>: Pull failure in peeling test is where the joint pulls apart leaving “male” and “female” parts. It is defined as maximum measured force during the test process.</w:t>
      </w:r>
    </w:p>
    <w:p w14:paraId="530299B2" w14:textId="79302E9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0C0D72">
        <w:rPr>
          <w:rStyle w:val="ISOCode"/>
        </w:rPr>
        <w:t>button_diameter</w:t>
      </w:r>
      <w:proofErr w:type="spellEnd"/>
      <w:r>
        <w:rPr>
          <w:szCs w:val="24"/>
        </w:rPr>
        <w:t xml:space="preserve">: The applied button diameter to create this joint. The following example formula can be used: </w:t>
      </w:r>
      <w:proofErr w:type="spellStart"/>
      <w:r>
        <w:rPr>
          <w:i/>
          <w:szCs w:val="24"/>
        </w:rPr>
        <w:t>D</w:t>
      </w:r>
      <w:r w:rsidRPr="00E72516">
        <w:rPr>
          <w:szCs w:val="24"/>
          <w:vertAlign w:val="subscript"/>
        </w:rPr>
        <w:t>button</w:t>
      </w:r>
      <w:proofErr w:type="spellEnd"/>
      <w:r>
        <w:rPr>
          <w:i/>
          <w:szCs w:val="24"/>
        </w:rPr>
        <w:t xml:space="preserve"> = </w:t>
      </w:r>
      <w:proofErr w:type="spellStart"/>
      <w:r>
        <w:rPr>
          <w:i/>
          <w:szCs w:val="24"/>
        </w:rPr>
        <w:t>d</w:t>
      </w:r>
      <w:r w:rsidRPr="00E72516">
        <w:rPr>
          <w:szCs w:val="24"/>
          <w:vertAlign w:val="subscript"/>
        </w:rPr>
        <w:t>nom</w:t>
      </w:r>
      <w:proofErr w:type="spellEnd"/>
      <w:r>
        <w:rPr>
          <w:i/>
          <w:szCs w:val="24"/>
        </w:rPr>
        <w:t xml:space="preserve"> </w:t>
      </w:r>
      <w:ins w:id="339" w:author="Franke, Carsten" w:date="2024-05-14T14:28:00Z" w16du:dateUtc="2024-05-14T12:28:00Z">
        <w:r w:rsidR="00E72516">
          <w:rPr>
            <w:rFonts w:cstheme="minorHAnsi"/>
          </w:rPr>
          <w:t>×</w:t>
        </w:r>
      </w:ins>
      <w:del w:id="340" w:author="Franke, Carsten" w:date="2024-05-14T14:28:00Z" w16du:dateUtc="2024-05-14T12:28:00Z">
        <w:r w:rsidRPr="00823BF6" w:rsidDel="00E72516">
          <w:rPr>
            <w:szCs w:val="24"/>
            <w:rPrChange w:id="341" w:author="LUEJE Claudia" w:date="2024-05-02T19:28:00Z">
              <w:rPr>
                <w:i/>
                <w:szCs w:val="24"/>
              </w:rPr>
            </w:rPrChange>
          </w:rPr>
          <w:delText>x</w:delText>
        </w:r>
      </w:del>
      <w:r w:rsidRPr="00823BF6">
        <w:rPr>
          <w:szCs w:val="24"/>
          <w:rPrChange w:id="342" w:author="LUEJE Claudia" w:date="2024-05-02T19:28:00Z">
            <w:rPr>
              <w:i/>
              <w:szCs w:val="24"/>
            </w:rPr>
          </w:rPrChange>
        </w:rPr>
        <w:t xml:space="preserve"> 1,4</w:t>
      </w:r>
      <w:r>
        <w:rPr>
          <w:szCs w:val="24"/>
        </w:rPr>
        <w:t xml:space="preserve">. Where </w:t>
      </w:r>
      <w:proofErr w:type="spellStart"/>
      <w:r>
        <w:rPr>
          <w:i/>
          <w:szCs w:val="24"/>
        </w:rPr>
        <w:t>d</w:t>
      </w:r>
      <w:r w:rsidRPr="00E72516">
        <w:rPr>
          <w:szCs w:val="24"/>
          <w:vertAlign w:val="subscript"/>
        </w:rPr>
        <w:t>nom</w:t>
      </w:r>
      <w:proofErr w:type="spellEnd"/>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0C0D72">
        <w:rPr>
          <w:rStyle w:val="ISOCode"/>
        </w:rPr>
        <w:t>die_type</w:t>
      </w:r>
      <w:proofErr w:type="spellEnd"/>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Textkrper"/>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Direction sense of </w:t>
      </w:r>
      <w:r w:rsidRPr="000C0D72">
        <w:rPr>
          <w:rStyle w:val="ISOCode"/>
        </w:rPr>
        <w:t>&lt;</w:t>
      </w:r>
      <w:proofErr w:type="spellStart"/>
      <w:r w:rsidRPr="000C0D72">
        <w:rPr>
          <w:rStyle w:val="ISOCode"/>
        </w:rPr>
        <w:t>normal_direction</w:t>
      </w:r>
      <w:proofErr w:type="spellEnd"/>
      <w:r w:rsidRPr="000C0D72">
        <w:rPr>
          <w:rStyle w:val="ISOCode"/>
        </w:rPr>
        <w:t>/&gt;</w:t>
      </w:r>
      <w:r>
        <w:rPr>
          <w:szCs w:val="24"/>
        </w:rPr>
        <w:t xml:space="preserve"> is from punch to die, which represents the direction in which metal is displaced. The direction element definition can be found in </w:t>
      </w:r>
      <w:del w:id="343"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Textkrper"/>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Textkrper"/>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6ADD420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823BF6">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3E1E960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4748FA">
        <w:rPr>
          <w:szCs w:val="24"/>
        </w:rPr>
        <w:t>XAMPLE</w:t>
      </w:r>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gramStart"/>
      <w:r w:rsidR="006A2DB6">
        <w:rPr>
          <w:szCs w:val="24"/>
        </w:rPr>
        <w:t>&lt;!--</w:t>
      </w:r>
      <w:proofErr w:type="gramEnd"/>
      <w:r w:rsidR="006A2DB6">
        <w:rPr>
          <w:szCs w:val="24"/>
        </w:rPr>
        <w:t xml:space="preserve">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 xml:space="preserve">&lt;clinch </w:t>
      </w:r>
      <w:proofErr w:type="spellStart"/>
      <w:r w:rsidR="006A2DB6">
        <w:rPr>
          <w:szCs w:val="24"/>
        </w:rPr>
        <w:t>clinch_type</w:t>
      </w:r>
      <w:proofErr w:type="spellEnd"/>
      <w:r w:rsidR="006A2DB6">
        <w:rPr>
          <w:szCs w:val="24"/>
        </w:rPr>
        <w:t xml:space="preserve">="TOX" </w:t>
      </w:r>
      <w:proofErr w:type="spellStart"/>
      <w:r w:rsidR="006A2DB6">
        <w:rPr>
          <w:szCs w:val="24"/>
        </w:rPr>
        <w:t>button_diameter</w:t>
      </w:r>
      <w:proofErr w:type="spellEnd"/>
      <w:r w:rsidR="006A2DB6">
        <w:rPr>
          <w:szCs w:val="24"/>
        </w:rPr>
        <w:t xml:space="preserve">="3.0"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strength_class</w:t>
      </w:r>
      <w:proofErr w:type="spellEnd"/>
      <w:r w:rsidR="006A2DB6">
        <w:rPr>
          <w:szCs w:val="24"/>
        </w:rPr>
        <w:t xml:space="preserve">="HD" </w:t>
      </w:r>
      <w:proofErr w:type="spellStart"/>
      <w:r w:rsidR="006A2DB6">
        <w:rPr>
          <w:szCs w:val="24"/>
        </w:rPr>
        <w:t>shear_strength</w:t>
      </w:r>
      <w:proofErr w:type="spellEnd"/>
      <w:r w:rsidR="006A2DB6">
        <w:rPr>
          <w:szCs w:val="24"/>
        </w:rPr>
        <w:t xml:space="preserve">="890" </w:t>
      </w:r>
      <w:proofErr w:type="spellStart"/>
      <w:r w:rsidR="006A2DB6">
        <w:rPr>
          <w:szCs w:val="24"/>
        </w:rPr>
        <w:t>peel_strength</w:t>
      </w:r>
      <w:proofErr w:type="spellEnd"/>
      <w:r w:rsidR="006A2DB6">
        <w:rPr>
          <w:szCs w:val="24"/>
        </w:rPr>
        <w:t>="356"&gt;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286D7579"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Heat </w:t>
      </w:r>
      <w:r w:rsidR="004748FA">
        <w:rPr>
          <w:rFonts w:eastAsia="Times New Roman"/>
          <w:szCs w:val="24"/>
        </w:rPr>
        <w:t>s</w:t>
      </w:r>
      <w:r>
        <w:rPr>
          <w:rFonts w:eastAsia="Times New Roman"/>
          <w:szCs w:val="24"/>
        </w:rPr>
        <w:t xml:space="preserve">takes / Thermal </w:t>
      </w:r>
      <w:proofErr w:type="gramStart"/>
      <w:r w:rsidR="004748FA">
        <w:rPr>
          <w:rFonts w:eastAsia="Times New Roman"/>
          <w:szCs w:val="24"/>
        </w:rPr>
        <w:t>s</w:t>
      </w:r>
      <w:r>
        <w:rPr>
          <w:rFonts w:eastAsia="Times New Roman"/>
          <w:szCs w:val="24"/>
        </w:rPr>
        <w:t>takes</w:t>
      </w:r>
      <w:proofErr w:type="gramEnd"/>
    </w:p>
    <w:p w14:paraId="09876C1C" w14:textId="2D64B568" w:rsidR="006A2DB6" w:rsidRDefault="006A2DB6">
      <w:pPr>
        <w:pStyle w:val="Textkrper"/>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4E71942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t</w:t>
            </w:r>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21291862"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h</w:t>
            </w:r>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171A4287"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f</w:t>
            </w:r>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367D62F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head_height</w:t>
            </w:r>
            <w:proofErr w:type="spellEnd"/>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r w:rsidRPr="006A2DB6">
              <w:rPr>
                <w:szCs w:val="24"/>
              </w:rPr>
              <w:t xml:space="preserve">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034B472"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r w:rsidR="004748FA">
        <w:rPr>
          <w:szCs w:val="24"/>
        </w:rPr>
        <w:t>s</w:t>
      </w:r>
      <w:r w:rsidR="006A2DB6">
        <w:rPr>
          <w:szCs w:val="24"/>
        </w:rPr>
        <w:t>takes</w:t>
      </w:r>
      <w:r w:rsidR="004748FA">
        <w:rPr>
          <w:szCs w:val="24"/>
        </w:rPr>
        <w:t xml:space="preserve"> —</w:t>
      </w:r>
      <w:r w:rsidR="006A2DB6">
        <w:rPr>
          <w:szCs w:val="24"/>
        </w:rPr>
        <w:t xml:space="preserve"> Process steps and </w:t>
      </w:r>
      <w:r w:rsidR="004748FA">
        <w:rPr>
          <w:szCs w:val="24"/>
        </w:rPr>
        <w:t>d</w:t>
      </w:r>
      <w:r w:rsidR="006A2DB6">
        <w:rPr>
          <w:szCs w:val="24"/>
        </w:rPr>
        <w:t>esign dimensions</w:t>
      </w:r>
    </w:p>
    <w:p w14:paraId="447A38AC" w14:textId="6A64F276" w:rsidR="006A2DB6" w:rsidRDefault="006A2DB6">
      <w:pPr>
        <w:pStyle w:val="Textkrper"/>
        <w:autoSpaceDE w:val="0"/>
        <w:autoSpaceDN w:val="0"/>
        <w:adjustRightInd w:val="0"/>
        <w:rPr>
          <w:szCs w:val="24"/>
        </w:rPr>
      </w:pPr>
      <w:r>
        <w:rPr>
          <w:szCs w:val="24"/>
        </w:rPr>
        <w:t>Rotation of this cross</w:t>
      </w:r>
      <w:r w:rsidR="00785C6A">
        <w:rPr>
          <w:szCs w:val="24"/>
        </w:rPr>
        <w:t>-</w:t>
      </w:r>
      <w:r>
        <w:rPr>
          <w:szCs w:val="24"/>
        </w:rPr>
        <w:t xml:space="preserve">section around its vertical axis yields a round shape in </w:t>
      </w:r>
      <w:r w:rsidR="00785C6A">
        <w:rPr>
          <w:szCs w:val="24"/>
        </w:rPr>
        <w:t>three</w:t>
      </w:r>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Textkrper"/>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Textkrper"/>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is described completely by its attributes and nested elements (</w:t>
      </w:r>
      <w:r w:rsidR="00785C6A">
        <w:rPr>
          <w:szCs w:val="24"/>
        </w:rPr>
        <w:t xml:space="preserve">see </w:t>
      </w:r>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64585921" w:rsidR="006A2DB6" w:rsidRPr="00EC4DAD" w:rsidRDefault="006A2DB6" w:rsidP="006A2DB6">
            <w:pPr>
              <w:pStyle w:val="Tableheader"/>
              <w:autoSpaceDE w:val="0"/>
              <w:autoSpaceDN w:val="0"/>
              <w:adjustRightInd w:val="0"/>
              <w:jc w:val="both"/>
              <w:rPr>
                <w:b/>
              </w:rPr>
            </w:pPr>
            <w:del w:id="344" w:author="Franke, Carsten" w:date="2024-05-14T16:32:00Z" w16du:dateUtc="2024-05-14T14:32:00Z">
              <w:r w:rsidRPr="00EC4DAD" w:rsidDel="00213449">
                <w:rPr>
                  <w:b/>
                  <w:szCs w:val="24"/>
                </w:rPr>
                <w:delText>Nested Elements</w:delText>
              </w:r>
            </w:del>
            <w:ins w:id="345" w:author="Franke, Carsten" w:date="2024-05-14T16:32:00Z" w16du:dateUtc="2024-05-14T14:32:00Z">
              <w:r w:rsidR="00213449">
                <w:rPr>
                  <w:b/>
                  <w:szCs w:val="24"/>
                </w:rPr>
                <w:t>Nested elements</w:t>
              </w:r>
            </w:ins>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proofErr w:type="spellStart"/>
            <w:r w:rsidRPr="006A2DB6">
              <w:rPr>
                <w:szCs w:val="24"/>
              </w:rPr>
              <w:t>heat_stake</w:t>
            </w:r>
            <w:proofErr w:type="spellEnd"/>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346"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347"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348"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Textkrper"/>
        <w:autoSpaceDE w:val="0"/>
        <w:autoSpaceDN w:val="0"/>
        <w:adjustRightInd w:val="0"/>
        <w:rPr>
          <w:szCs w:val="24"/>
        </w:rPr>
      </w:pPr>
      <w:r>
        <w:rPr>
          <w:szCs w:val="24"/>
        </w:rPr>
        <w:t xml:space="preserve">The XML specification of the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5B9BAC11" w:rsidR="006A2DB6" w:rsidRPr="00EC4DAD" w:rsidRDefault="006A2DB6" w:rsidP="006A2DB6">
            <w:pPr>
              <w:pStyle w:val="Tableheader"/>
              <w:autoSpaceDE w:val="0"/>
              <w:autoSpaceDN w:val="0"/>
              <w:adjustRightInd w:val="0"/>
              <w:jc w:val="both"/>
              <w:rPr>
                <w:b/>
              </w:rPr>
            </w:pPr>
            <w:r w:rsidRPr="00EC4DAD">
              <w:rPr>
                <w:b/>
                <w:szCs w:val="24"/>
              </w:rPr>
              <w:t xml:space="preserve">Value </w:t>
            </w:r>
            <w:r w:rsidR="00785C6A">
              <w:rPr>
                <w:b/>
                <w:szCs w:val="24"/>
              </w:rPr>
              <w:t>s</w:t>
            </w:r>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proofErr w:type="spellStart"/>
            <w:r w:rsidRPr="006A2DB6">
              <w:rPr>
                <w:szCs w:val="24"/>
              </w:rPr>
              <w:t>heat_stake_type</w:t>
            </w:r>
            <w:proofErr w:type="spellEnd"/>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 xml:space="preserve">diameter &lt; </w:t>
            </w:r>
            <w:proofErr w:type="spellStart"/>
            <w:r w:rsidRPr="006A2DB6">
              <w:rPr>
                <w:szCs w:val="24"/>
              </w:rPr>
              <w:t>hole_diameter</w:t>
            </w:r>
            <w:proofErr w:type="spellEnd"/>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proofErr w:type="spellStart"/>
            <w:r w:rsidRPr="006A2DB6">
              <w:rPr>
                <w:szCs w:val="24"/>
              </w:rPr>
              <w:t>void_diameter</w:t>
            </w:r>
            <w:proofErr w:type="spellEnd"/>
            <w:r w:rsidRPr="006A2DB6">
              <w:rPr>
                <w:szCs w:val="24"/>
              </w:rPr>
              <w:t xml:space="preserve">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r w:rsidRPr="006A2DB6">
              <w:rPr>
                <w:szCs w:val="24"/>
              </w:rPr>
              <w:t xml:space="preserve"> &lt; </w:t>
            </w:r>
            <w:proofErr w:type="spellStart"/>
            <w:r w:rsidRPr="006A2DB6">
              <w:rPr>
                <w:szCs w:val="24"/>
              </w:rPr>
              <w:t>head_diameter</w:t>
            </w:r>
            <w:proofErr w:type="spellEnd"/>
          </w:p>
        </w:tc>
      </w:tr>
    </w:tbl>
    <w:p w14:paraId="43C7B11F" w14:textId="5B2F3842" w:rsidR="006A2DB6" w:rsidRDefault="006A2DB6">
      <w:pPr>
        <w:pStyle w:val="Textkrper"/>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heat_stake_type</w:t>
      </w:r>
      <w:proofErr w:type="spellEnd"/>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head_diameter</w:t>
      </w:r>
      <w:proofErr w:type="spellEnd"/>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3F07D2">
        <w:rPr>
          <w:rStyle w:val="ISOCode"/>
        </w:rPr>
        <w:t>head_height</w:t>
      </w:r>
      <w:proofErr w:type="spellEnd"/>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void_diameter</w:t>
      </w:r>
      <w:proofErr w:type="spellEnd"/>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3F07D2">
        <w:rPr>
          <w:rStyle w:val="ISOCode"/>
        </w:rPr>
        <w:t>hole_diameter</w:t>
      </w:r>
      <w:proofErr w:type="spellEnd"/>
      <w:r>
        <w:rPr>
          <w:szCs w:val="24"/>
        </w:rPr>
        <w:t>: Diameter of the hole(s) in the non-thermoplastic part(s).</w:t>
      </w:r>
    </w:p>
    <w:p w14:paraId="7DC7C544" w14:textId="7EC48B21" w:rsidR="006A2DB6" w:rsidRDefault="006A2DB6">
      <w:pPr>
        <w:pStyle w:val="Textkrper"/>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of incomplete data. Direction sense of </w:t>
      </w:r>
      <w:r w:rsidRPr="003F07D2">
        <w:rPr>
          <w:rStyle w:val="ISOCode"/>
        </w:rPr>
        <w:t>&lt;</w:t>
      </w:r>
      <w:proofErr w:type="spellStart"/>
      <w:r w:rsidRPr="003F07D2">
        <w:rPr>
          <w:rStyle w:val="ISOCode"/>
        </w:rPr>
        <w:t>normal_direction</w:t>
      </w:r>
      <w:proofErr w:type="spellEnd"/>
      <w:r w:rsidRPr="003F07D2">
        <w:rPr>
          <w:rStyle w:val="ISOCode"/>
        </w:rPr>
        <w:t>/&gt;</w:t>
      </w:r>
      <w:r>
        <w:rPr>
          <w:szCs w:val="24"/>
        </w:rPr>
        <w:t xml:space="preserve"> is from tool to thermoplastic part. The direction element definition can be found in </w:t>
      </w:r>
      <w:del w:id="349"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Textkrper"/>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Textkrper"/>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Textkrper"/>
        <w:autoSpaceDE w:val="0"/>
        <w:autoSpaceDN w:val="0"/>
        <w:adjustRightInd w:val="0"/>
        <w:rPr>
          <w:szCs w:val="24"/>
        </w:rPr>
      </w:pPr>
      <w:r>
        <w:rPr>
          <w:szCs w:val="24"/>
        </w:rPr>
        <w:t xml:space="preserve">The element </w:t>
      </w:r>
      <w:r w:rsidRPr="003F07D2">
        <w:rPr>
          <w:rStyle w:val="ISOCode"/>
        </w:rPr>
        <w:t>&lt;</w:t>
      </w:r>
      <w:proofErr w:type="spellStart"/>
      <w:r w:rsidRPr="003F07D2">
        <w:rPr>
          <w:rStyle w:val="ISOCode"/>
        </w:rPr>
        <w:t>heat_stake</w:t>
      </w:r>
      <w:proofErr w:type="spellEnd"/>
      <w:r w:rsidRPr="003F07D2">
        <w:rPr>
          <w:rStyle w:val="ISOCode"/>
        </w:rPr>
        <w:t>/&gt;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w:t>
      </w:r>
      <w:proofErr w:type="spellStart"/>
      <w:r w:rsidR="006A2DB6" w:rsidRPr="003F07D2">
        <w:rPr>
          <w:rStyle w:val="ISOCode"/>
        </w:rPr>
        <w:t>heat_stake</w:t>
      </w:r>
      <w:proofErr w:type="spellEnd"/>
      <w:r w:rsidR="006A2DB6" w:rsidRPr="003F07D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87D699B" w:rsidR="006A2DB6" w:rsidRPr="00EC4DAD" w:rsidRDefault="006A2DB6" w:rsidP="006A2DB6">
            <w:pPr>
              <w:pStyle w:val="Tableheader"/>
              <w:autoSpaceDE w:val="0"/>
              <w:autoSpaceDN w:val="0"/>
              <w:adjustRightInd w:val="0"/>
              <w:jc w:val="both"/>
              <w:rPr>
                <w:b/>
              </w:rPr>
            </w:pPr>
            <w:r w:rsidRPr="00EC4DAD">
              <w:rPr>
                <w:b/>
                <w:szCs w:val="24"/>
              </w:rPr>
              <w:t xml:space="preserve">Nested </w:t>
            </w:r>
            <w:r w:rsidR="00785C6A">
              <w:rPr>
                <w:b/>
                <w:szCs w:val="24"/>
              </w:rPr>
              <w:t>e</w:t>
            </w:r>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5F13F65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1D288C">
        <w:rPr>
          <w:szCs w:val="24"/>
        </w:rPr>
        <w:t>XAMPLE</w:t>
      </w:r>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TextkrperZchn"/>
        </w:rPr>
      </w:pPr>
      <w:r>
        <w:rPr>
          <w:szCs w:val="24"/>
        </w:rPr>
        <w:t xml:space="preserve">      </w:t>
      </w:r>
      <w:r w:rsidR="006A2DB6">
        <w:rPr>
          <w:szCs w:val="24"/>
        </w:rPr>
        <w:t>&lt;</w:t>
      </w:r>
      <w:proofErr w:type="spellStart"/>
      <w:r w:rsidR="006A2DB6">
        <w:rPr>
          <w:szCs w:val="24"/>
        </w:rPr>
        <w:t>heat_stake</w:t>
      </w:r>
      <w:proofErr w:type="spellEnd"/>
      <w:r w:rsidR="006A2DB6">
        <w:rPr>
          <w:szCs w:val="24"/>
        </w:rPr>
        <w:t xml:space="preserve"> </w:t>
      </w:r>
      <w:proofErr w:type="spellStart"/>
      <w:r w:rsidR="006A2DB6">
        <w:rPr>
          <w:szCs w:val="24"/>
        </w:rPr>
        <w:t>heat_stake_type</w:t>
      </w:r>
      <w:proofErr w:type="spellEnd"/>
      <w:r w:rsidR="006A2DB6">
        <w:rPr>
          <w:szCs w:val="24"/>
        </w:rPr>
        <w:t xml:space="preserv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spellStart"/>
      <w:r w:rsidR="006A2DB6">
        <w:rPr>
          <w:szCs w:val="24"/>
        </w:rPr>
        <w:t>head_diameter</w:t>
      </w:r>
      <w:proofErr w:type="spellEnd"/>
      <w:r w:rsidR="006A2DB6">
        <w:rPr>
          <w:szCs w:val="24"/>
        </w:rPr>
        <w:t xml:space="preserve">="6.0" </w:t>
      </w:r>
      <w:proofErr w:type="spellStart"/>
      <w:r w:rsidR="006A2DB6">
        <w:rPr>
          <w:szCs w:val="24"/>
        </w:rPr>
        <w:t>head_height</w:t>
      </w:r>
      <w:proofErr w:type="spellEnd"/>
      <w:r w:rsidR="006A2DB6">
        <w:rPr>
          <w:szCs w:val="24"/>
        </w:rPr>
        <w: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w:t>
      </w:r>
      <w:proofErr w:type="spellStart"/>
      <w:r w:rsidR="006A2DB6" w:rsidRPr="00B25024">
        <w:rPr>
          <w:szCs w:val="24"/>
          <w:lang w:val="en-US"/>
        </w:rPr>
        <w:t>normal_direction</w:t>
      </w:r>
      <w:proofErr w:type="spellEnd"/>
      <w:r w:rsidR="006A2DB6" w:rsidRPr="00B25024">
        <w:rPr>
          <w:szCs w:val="24"/>
          <w:lang w:val="en-US"/>
        </w:rPr>
        <w:t xml:space="preserve">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w:t>
      </w:r>
      <w:proofErr w:type="spellStart"/>
      <w:r w:rsidR="006A2DB6">
        <w:rPr>
          <w:szCs w:val="24"/>
        </w:rPr>
        <w:t>heat_stake</w:t>
      </w:r>
      <w:proofErr w:type="spellEnd"/>
      <w:r w:rsidR="006A2DB6">
        <w:rPr>
          <w:szCs w:val="24"/>
        </w:rPr>
        <w:t>&gt;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2E31B0A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Clips</w:t>
      </w:r>
      <w:ins w:id="350" w:author="Franke, Carsten" w:date="2024-05-16T15:21:00Z" w16du:dateUtc="2024-05-16T13:21:00Z">
        <w:r w:rsidR="0010120C">
          <w:rPr>
            <w:rFonts w:eastAsia="Times New Roman"/>
            <w:szCs w:val="24"/>
          </w:rPr>
          <w:t xml:space="preserve"> </w:t>
        </w:r>
      </w:ins>
      <w:r>
        <w:rPr>
          <w:rFonts w:eastAsia="Times New Roman"/>
          <w:szCs w:val="24"/>
        </w:rPr>
        <w:t>/</w:t>
      </w:r>
      <w:ins w:id="351" w:author="Franke, Carsten" w:date="2024-05-16T15:21:00Z" w16du:dateUtc="2024-05-16T13:21:00Z">
        <w:r w:rsidR="0010120C">
          <w:rPr>
            <w:rFonts w:eastAsia="Times New Roman"/>
            <w:szCs w:val="24"/>
          </w:rPr>
          <w:t xml:space="preserve"> </w:t>
        </w:r>
      </w:ins>
      <w:r>
        <w:rPr>
          <w:rFonts w:eastAsia="Times New Roman"/>
          <w:szCs w:val="24"/>
        </w:rPr>
        <w:t xml:space="preserve">Snap </w:t>
      </w:r>
      <w:r w:rsidR="001D288C">
        <w:rPr>
          <w:rFonts w:eastAsia="Times New Roman"/>
          <w:szCs w:val="24"/>
        </w:rPr>
        <w:t>j</w:t>
      </w:r>
      <w:r>
        <w:rPr>
          <w:rFonts w:eastAsia="Times New Roman"/>
          <w:szCs w:val="24"/>
        </w:rPr>
        <w:t>oints</w:t>
      </w:r>
    </w:p>
    <w:p w14:paraId="7B982960" w14:textId="77777777" w:rsidR="006A2DB6" w:rsidRDefault="006A2DB6">
      <w:pPr>
        <w:pStyle w:val="Textkrper"/>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Textkrper"/>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r w:rsidR="001D288C">
        <w:rPr>
          <w:szCs w:val="24"/>
        </w:rPr>
        <w:t xml:space="preserve">see </w:t>
      </w:r>
      <w:r w:rsidR="002F3F18">
        <w:rPr>
          <w:rStyle w:val="citefig"/>
          <w:szCs w:val="24"/>
        </w:rPr>
        <w:t>Figure </w:t>
      </w:r>
      <w:r>
        <w:rPr>
          <w:rStyle w:val="citefig"/>
          <w:szCs w:val="24"/>
        </w:rPr>
        <w:t>34</w:t>
      </w:r>
      <w:r>
        <w:rPr>
          <w:szCs w:val="24"/>
        </w:rPr>
        <w:t xml:space="preserve">) is </w:t>
      </w:r>
      <w:proofErr w:type="gramStart"/>
      <w:r>
        <w:rPr>
          <w:szCs w:val="24"/>
        </w:rPr>
        <w:t>similar to</w:t>
      </w:r>
      <w:proofErr w:type="gramEnd"/>
      <w:r>
        <w:rPr>
          <w:szCs w:val="24"/>
        </w:rPr>
        <w:t xml:space="preserve">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A “Circlip” (</w:t>
      </w:r>
      <w:r w:rsidR="001D288C">
        <w:rPr>
          <w:szCs w:val="24"/>
        </w:rPr>
        <w:t xml:space="preserve">see </w:t>
      </w:r>
      <w:r w:rsidR="002F3F18">
        <w:rPr>
          <w:rStyle w:val="citefig"/>
          <w:szCs w:val="24"/>
        </w:rPr>
        <w:t>Figure </w:t>
      </w:r>
      <w:r>
        <w:rPr>
          <w:rStyle w:val="citefig"/>
          <w:szCs w:val="24"/>
        </w:rPr>
        <w:t>35</w:t>
      </w:r>
      <w:r>
        <w:rPr>
          <w:szCs w:val="24"/>
        </w:rPr>
        <w:t xml:space="preserve">, also known as a C-Clip, Seeger ring, snap ring, or </w:t>
      </w:r>
      <w:proofErr w:type="gramStart"/>
      <w:r>
        <w:rPr>
          <w:szCs w:val="24"/>
        </w:rPr>
        <w:t>Jesus</w:t>
      </w:r>
      <w:proofErr w:type="gramEnd"/>
      <w:r>
        <w:rPr>
          <w:szCs w:val="24"/>
        </w:rPr>
        <w:t xml:space="preserve">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r w:rsidR="001D288C">
        <w:rPr>
          <w:szCs w:val="24"/>
        </w:rPr>
        <w:t xml:space="preserve">see </w:t>
      </w:r>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r w:rsidR="001D288C">
        <w:rPr>
          <w:szCs w:val="24"/>
        </w:rPr>
        <w:t xml:space="preserve">see </w:t>
      </w:r>
      <w:r w:rsidR="002F3F18">
        <w:rPr>
          <w:rStyle w:val="citefig"/>
          <w:szCs w:val="24"/>
        </w:rPr>
        <w:t>Figure </w:t>
      </w:r>
      <w:r>
        <w:rPr>
          <w:rStyle w:val="citefig"/>
          <w:szCs w:val="24"/>
        </w:rPr>
        <w:t>37</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Textkrper"/>
              <w:autoSpaceDE w:val="0"/>
              <w:autoSpaceDN w:val="0"/>
              <w:adjustRightInd w:val="0"/>
              <w:jc w:val="center"/>
              <w:rPr>
                <w:szCs w:val="24"/>
              </w:rPr>
            </w:pPr>
            <w:commentRangeStart w:id="352"/>
            <w:commentRangeStart w:id="353"/>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4" w:history="1">
              <w:r w:rsidRPr="006A2DB6">
                <w:rPr>
                  <w:rStyle w:val="Hyperlink"/>
                  <w:sz w:val="18"/>
                  <w:szCs w:val="18"/>
                </w:rPr>
                <w:t>https://creativecommons.org/licenses/by-sa/3.0</w:t>
              </w:r>
            </w:hyperlink>
            <w:r w:rsidRPr="006A2DB6">
              <w:rPr>
                <w:szCs w:val="24"/>
              </w:rPr>
              <w:t>.</w:t>
            </w:r>
            <w:commentRangeEnd w:id="352"/>
            <w:r w:rsidR="001D288C">
              <w:rPr>
                <w:rStyle w:val="Kommentarzeichen"/>
                <w:rFonts w:ascii="Calibri" w:eastAsia="Times New Roman" w:hAnsi="Calibri"/>
                <w:lang w:val="en-US" w:eastAsia="x-none"/>
              </w:rPr>
              <w:commentReference w:id="352"/>
            </w:r>
            <w:commentRangeEnd w:id="353"/>
            <w:r w:rsidR="003862DE">
              <w:rPr>
                <w:rStyle w:val="Kommentarzeichen"/>
                <w:rFonts w:ascii="Calibri" w:eastAsia="Times New Roman" w:hAnsi="Calibri"/>
                <w:lang w:val="en-US" w:eastAsia="x-none"/>
              </w:rPr>
              <w:commentReference w:id="353"/>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6DF89255" w:rsidR="006A2DB6" w:rsidRPr="006A2DB6" w:rsidRDefault="006A2DB6" w:rsidP="006A2DB6">
            <w:pPr>
              <w:pStyle w:val="Textkrper"/>
              <w:autoSpaceDE w:val="0"/>
              <w:autoSpaceDN w:val="0"/>
              <w:adjustRightInd w:val="0"/>
              <w:jc w:val="center"/>
            </w:pPr>
            <w:r w:rsidRPr="006A2DB6">
              <w:rPr>
                <w:szCs w:val="24"/>
              </w:rPr>
              <w:t xml:space="preserve">Source of images: Wikimedia Commons, 2004-09-06 Both by Jean-Jacques MILAN at French Wikipedia, </w:t>
            </w:r>
            <w:r w:rsidR="000B17DC">
              <w:rPr>
                <w:szCs w:val="24"/>
              </w:rPr>
              <w:t>p</w:t>
            </w:r>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 xml:space="preserve">35 — Internal (left) and external (right) </w:t>
      </w:r>
      <w:proofErr w:type="gramStart"/>
      <w:r w:rsidR="006A2DB6">
        <w:rPr>
          <w:szCs w:val="24"/>
        </w:rPr>
        <w:t>circlips</w:t>
      </w:r>
      <w:proofErr w:type="gramEnd"/>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 xml:space="preserve">36 — Clips pushed into a </w:t>
      </w:r>
      <w:proofErr w:type="gramStart"/>
      <w:r w:rsidR="006A2DB6">
        <w:rPr>
          <w:szCs w:val="24"/>
        </w:rPr>
        <w:t>hole</w:t>
      </w:r>
      <w:proofErr w:type="gramEnd"/>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 xml:space="preserve">37 — Clips sliding onto a flat </w:t>
      </w:r>
      <w:proofErr w:type="gramStart"/>
      <w:r w:rsidR="006A2DB6">
        <w:rPr>
          <w:szCs w:val="24"/>
        </w:rPr>
        <w:t>surface</w:t>
      </w:r>
      <w:proofErr w:type="gramEnd"/>
    </w:p>
    <w:p w14:paraId="3D7113A4" w14:textId="2B6CDAA8" w:rsidR="006A2DB6" w:rsidRDefault="006A2DB6">
      <w:pPr>
        <w:pStyle w:val="Textkrper"/>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354" w:author="LUEJE Claudia" w:date="2024-05-02T19:36:00Z">
              <w:r w:rsidR="000B17DC">
                <w:rPr>
                  <w:b/>
                  <w:szCs w:val="24"/>
                </w:rPr>
                <w:t>e</w:t>
              </w:r>
            </w:ins>
            <w:del w:id="355"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356"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357"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358"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Textkrper"/>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359" w:author="LUEJE Claudia" w:date="2024-05-02T19:37:00Z">
              <w:r w:rsidR="000B17DC">
                <w:rPr>
                  <w:b/>
                  <w:szCs w:val="24"/>
                </w:rPr>
                <w:t>s</w:t>
              </w:r>
            </w:ins>
            <w:del w:id="360"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proofErr w:type="spellStart"/>
            <w:r w:rsidRPr="006A2DB6">
              <w:rPr>
                <w:szCs w:val="24"/>
              </w:rPr>
              <w:t>clip_type</w:t>
            </w:r>
            <w:proofErr w:type="spellEnd"/>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proofErr w:type="spellStart"/>
            <w:r w:rsidRPr="006A2DB6">
              <w:rPr>
                <w:szCs w:val="24"/>
              </w:rPr>
              <w:t>attachment_type</w:t>
            </w:r>
            <w:proofErr w:type="spellEnd"/>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proofErr w:type="spellStart"/>
            <w:r w:rsidRPr="006A2DB6">
              <w:rPr>
                <w:szCs w:val="24"/>
              </w:rPr>
              <w:t>hole_diameter</w:t>
            </w:r>
            <w:proofErr w:type="spellEnd"/>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proofErr w:type="spellStart"/>
            <w:r w:rsidRPr="006A2DB6">
              <w:rPr>
                <w:szCs w:val="24"/>
              </w:rPr>
              <w:t>hole_length</w:t>
            </w:r>
            <w:proofErr w:type="spellEnd"/>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proofErr w:type="spellStart"/>
            <w:r w:rsidRPr="006A2DB6">
              <w:rPr>
                <w:szCs w:val="24"/>
              </w:rPr>
              <w:t>hole_length</w:t>
            </w:r>
            <w:proofErr w:type="spellEnd"/>
            <w:r w:rsidRPr="006A2DB6">
              <w:rPr>
                <w:szCs w:val="24"/>
              </w:rPr>
              <w:t xml:space="preserve"> &gt; 0 implies </w:t>
            </w:r>
            <w:proofErr w:type="spellStart"/>
            <w:r w:rsidRPr="006A2DB6">
              <w:rPr>
                <w:szCs w:val="24"/>
              </w:rPr>
              <w:t>hole_diameter</w:t>
            </w:r>
            <w:proofErr w:type="spellEnd"/>
            <w:r w:rsidRPr="006A2DB6">
              <w:rPr>
                <w:szCs w:val="24"/>
              </w:rPr>
              <w:t xml:space="preserve">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proofErr w:type="spellStart"/>
            <w:r w:rsidRPr="006A2DB6">
              <w:rPr>
                <w:szCs w:val="24"/>
              </w:rPr>
              <w:t>pin_diameter</w:t>
            </w:r>
            <w:proofErr w:type="spellEnd"/>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proofErr w:type="spellStart"/>
            <w:r w:rsidRPr="006A2DB6">
              <w:rPr>
                <w:szCs w:val="24"/>
              </w:rPr>
              <w:t>pin_width</w:t>
            </w:r>
            <w:proofErr w:type="spellEnd"/>
            <w:r w:rsidRPr="006A2DB6">
              <w:rPr>
                <w:szCs w:val="24"/>
              </w:rPr>
              <w:t xml:space="preserve"> &gt; 0 implies </w:t>
            </w:r>
            <w:proofErr w:type="spellStart"/>
            <w:r w:rsidRPr="006A2DB6">
              <w:rPr>
                <w:szCs w:val="24"/>
              </w:rPr>
              <w:t>pin_diameter</w:t>
            </w:r>
            <w:proofErr w:type="spellEnd"/>
            <w:r w:rsidRPr="006A2DB6">
              <w:rPr>
                <w:szCs w:val="24"/>
              </w:rPr>
              <w:t xml:space="preserve">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proofErr w:type="spellStart"/>
            <w:r w:rsidRPr="006A2DB6">
              <w:rPr>
                <w:szCs w:val="24"/>
              </w:rPr>
              <w:t>pin_length</w:t>
            </w:r>
            <w:proofErr w:type="spellEnd"/>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proofErr w:type="spellStart"/>
            <w:r w:rsidRPr="006A2DB6">
              <w:rPr>
                <w:szCs w:val="24"/>
              </w:rPr>
              <w:t>strap_length</w:t>
            </w:r>
            <w:proofErr w:type="spellEnd"/>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proofErr w:type="spellStart"/>
            <w:r w:rsidRPr="006A2DB6">
              <w:rPr>
                <w:szCs w:val="24"/>
              </w:rPr>
              <w:t>clipped_to</w:t>
            </w:r>
            <w:proofErr w:type="spellEnd"/>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proofErr w:type="spellStart"/>
            <w:r w:rsidRPr="006A2DB6">
              <w:rPr>
                <w:szCs w:val="24"/>
              </w:rPr>
              <w:t>part_code</w:t>
            </w:r>
            <w:proofErr w:type="spellEnd"/>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Textkrper"/>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clip_type</w:t>
      </w:r>
      <w:proofErr w:type="spellEnd"/>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attachment_type</w:t>
      </w:r>
      <w:proofErr w:type="spellEnd"/>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hole_diameter</w:t>
      </w:r>
      <w:proofErr w:type="spellEnd"/>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hole_length</w:t>
      </w:r>
      <w:proofErr w:type="spellEnd"/>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pin_diameter</w:t>
      </w:r>
      <w:proofErr w:type="spellEnd"/>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pin_width</w:t>
      </w:r>
      <w:proofErr w:type="spellEnd"/>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pin_length</w:t>
      </w:r>
      <w:proofErr w:type="spellEnd"/>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57FF097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strap_length</w:t>
      </w:r>
      <w:proofErr w:type="spellEnd"/>
      <w:r>
        <w:rPr>
          <w:szCs w:val="24"/>
        </w:rPr>
        <w:t>: If the clip carries a strap (</w:t>
      </w:r>
      <w:r w:rsidR="009711D0">
        <w:rPr>
          <w:szCs w:val="24"/>
        </w:rPr>
        <w:t>see</w:t>
      </w:r>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clipped_to</w:t>
      </w:r>
      <w:proofErr w:type="spellEnd"/>
      <w:r>
        <w:rPr>
          <w:szCs w:val="24"/>
        </w:rPr>
        <w:t xml:space="preserve">: The clip is clipped to the flange partner with this index (see </w:t>
      </w:r>
      <w:del w:id="361"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117">
        <w:rPr>
          <w:rStyle w:val="ISOCode"/>
        </w:rPr>
        <w:t>part_code</w:t>
      </w:r>
      <w:proofErr w:type="spellEnd"/>
      <w:r>
        <w:rPr>
          <w:szCs w:val="24"/>
        </w:rPr>
        <w:t>: the part code of the clip, as used e.g. in a PDM system.</w:t>
      </w:r>
    </w:p>
    <w:p w14:paraId="45DD2BD7" w14:textId="77777777" w:rsidR="006A2DB6" w:rsidRDefault="006A2DB6">
      <w:pPr>
        <w:pStyle w:val="Textkrper"/>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proofErr w:type="spellStart"/>
      <w:r w:rsidRPr="005B7138">
        <w:rPr>
          <w:rStyle w:val="ISOCode"/>
        </w:rPr>
        <w:t>clipped_to</w:t>
      </w:r>
      <w:proofErr w:type="spellEnd"/>
      <w:r>
        <w:rPr>
          <w:szCs w:val="24"/>
        </w:rPr>
        <w:t>.</w:t>
      </w:r>
    </w:p>
    <w:p w14:paraId="50E7B64D" w14:textId="77777777" w:rsidR="006A2DB6" w:rsidRDefault="006A2DB6">
      <w:pPr>
        <w:pStyle w:val="Textkrper"/>
        <w:autoSpaceDE w:val="0"/>
        <w:autoSpaceDN w:val="0"/>
        <w:adjustRightInd w:val="0"/>
        <w:rPr>
          <w:szCs w:val="24"/>
        </w:rPr>
      </w:pPr>
      <w:r>
        <w:rPr>
          <w:szCs w:val="24"/>
        </w:rPr>
        <w:lastRenderedPageBreak/>
        <w:t>If possible, a clip should know the direction of fixation, i.</w:t>
      </w:r>
      <w:del w:id="362" w:author="LUEJE Claudia" w:date="2024-05-02T19:38:00Z">
        <w:r w:rsidDel="009711D0">
          <w:rPr>
            <w:szCs w:val="24"/>
          </w:rPr>
          <w:delText xml:space="preserve"> </w:delText>
        </w:r>
      </w:del>
      <w:r>
        <w:rPr>
          <w:szCs w:val="24"/>
        </w:rPr>
        <w:t xml:space="preserve">e. </w:t>
      </w:r>
      <w:proofErr w:type="gramStart"/>
      <w:r>
        <w:rPr>
          <w:szCs w:val="24"/>
        </w:rPr>
        <w:t>have</w:t>
      </w:r>
      <w:proofErr w:type="gramEnd"/>
      <w:r>
        <w:rPr>
          <w:szCs w:val="24"/>
        </w:rPr>
        <w:t xml:space="preserve"> a nested element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is from tool to the flange partner given by attribute </w:t>
      </w:r>
      <w:proofErr w:type="spellStart"/>
      <w:r w:rsidRPr="005B7138">
        <w:rPr>
          <w:rStyle w:val="ISOCode"/>
        </w:rPr>
        <w:t>clipped_to</w:t>
      </w:r>
      <w:proofErr w:type="spellEnd"/>
      <w:r>
        <w:rPr>
          <w:szCs w:val="24"/>
        </w:rPr>
        <w:t>.</w:t>
      </w:r>
    </w:p>
    <w:p w14:paraId="64498C60" w14:textId="77777777" w:rsidR="006A2DB6" w:rsidRDefault="006A2DB6">
      <w:pPr>
        <w:pStyle w:val="Textkrper"/>
        <w:autoSpaceDE w:val="0"/>
        <w:autoSpaceDN w:val="0"/>
        <w:adjustRightInd w:val="0"/>
        <w:rPr>
          <w:szCs w:val="24"/>
        </w:rPr>
      </w:pPr>
      <w:r>
        <w:rPr>
          <w:szCs w:val="24"/>
        </w:rPr>
        <w:t xml:space="preserve">Element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denotes direction of (one) maximum clip diameter, perpendicular to </w:t>
      </w:r>
      <w:r w:rsidRPr="005B7138">
        <w:rPr>
          <w:rStyle w:val="ISOCode"/>
        </w:rPr>
        <w:t>&lt;</w:t>
      </w:r>
      <w:proofErr w:type="spellStart"/>
      <w:r w:rsidRPr="005B7138">
        <w:rPr>
          <w:rStyle w:val="ISOCode"/>
        </w:rPr>
        <w:t>normal_direction</w:t>
      </w:r>
      <w:proofErr w:type="spellEnd"/>
      <w:r w:rsidRPr="005B7138">
        <w:rPr>
          <w:rStyle w:val="ISOCode"/>
        </w:rPr>
        <w:t>/&gt;</w:t>
      </w:r>
      <w:r>
        <w:rPr>
          <w:rStyle w:val="ISOCode"/>
          <w:rFonts w:ascii="Cambria" w:hAnsi="Cambria" w:cs="Times New Roman"/>
          <w:szCs w:val="24"/>
        </w:rPr>
        <w:t>.</w:t>
      </w:r>
      <w:r>
        <w:rPr>
          <w:szCs w:val="24"/>
        </w:rPr>
        <w:t xml:space="preserve"> This gives the local x axis. The </w:t>
      </w:r>
      <w:r w:rsidRPr="005B7138">
        <w:rPr>
          <w:rStyle w:val="ISOCode"/>
        </w:rPr>
        <w:t>&lt;</w:t>
      </w:r>
      <w:proofErr w:type="spellStart"/>
      <w:r w:rsidRPr="005B7138">
        <w:rPr>
          <w:rStyle w:val="ISOCode"/>
        </w:rPr>
        <w:t>normal_direction</w:t>
      </w:r>
      <w:proofErr w:type="spellEnd"/>
      <w:r w:rsidRPr="005B7138">
        <w:rPr>
          <w:rStyle w:val="ISOCode"/>
        </w:rPr>
        <w:t>/&gt;</w:t>
      </w:r>
      <w:r>
        <w:rPr>
          <w:szCs w:val="24"/>
        </w:rPr>
        <w:t xml:space="preserve"> and </w:t>
      </w:r>
      <w:r w:rsidRPr="005B7138">
        <w:rPr>
          <w:rStyle w:val="ISOCode"/>
        </w:rPr>
        <w:t>&lt;</w:t>
      </w:r>
      <w:proofErr w:type="spellStart"/>
      <w:r w:rsidRPr="005B7138">
        <w:rPr>
          <w:rStyle w:val="ISOCode"/>
        </w:rPr>
        <w:t>tangential_direction</w:t>
      </w:r>
      <w:proofErr w:type="spellEnd"/>
      <w:r w:rsidRPr="005B7138">
        <w:rPr>
          <w:rStyle w:val="ISOCode"/>
        </w:rPr>
        <w:t>/&gt;</w:t>
      </w:r>
      <w:r>
        <w:rPr>
          <w:szCs w:val="24"/>
        </w:rPr>
        <w:t xml:space="preserve"> elements are described in </w:t>
      </w:r>
      <w:del w:id="363"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Textkrper"/>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364"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365" w:author="LUEJE Claudia" w:date="2024-05-02T19:38:00Z">
              <w:r w:rsidR="009711D0">
                <w:rPr>
                  <w:b/>
                  <w:szCs w:val="24"/>
                </w:rPr>
                <w:t>e</w:t>
              </w:r>
            </w:ins>
            <w:del w:id="366"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67" w:author="LUEJE Claudia" w:date="2024-05-02T19:38:00Z">
        <w:r w:rsidR="009711D0">
          <w:rPr>
            <w:szCs w:val="24"/>
          </w:rPr>
          <w:t>XAMPLE</w:t>
        </w:r>
      </w:ins>
      <w:del w:id="368"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 xml:space="preserve">&lt;clip </w:t>
      </w:r>
      <w:proofErr w:type="spellStart"/>
      <w:r w:rsidR="006A2DB6">
        <w:rPr>
          <w:b/>
          <w:szCs w:val="24"/>
        </w:rPr>
        <w:t>clipped_to</w:t>
      </w:r>
      <w:proofErr w:type="spellEnd"/>
      <w:r w:rsidR="006A2DB6">
        <w:rPr>
          <w:b/>
          <w:szCs w:val="24"/>
        </w:rPr>
        <w:t xml:space="preserve">="1" </w:t>
      </w:r>
      <w:proofErr w:type="spellStart"/>
      <w:r w:rsidR="006A2DB6">
        <w:rPr>
          <w:b/>
          <w:szCs w:val="24"/>
        </w:rPr>
        <w:t>attachment_type</w:t>
      </w:r>
      <w:proofErr w:type="spellEnd"/>
      <w:r w:rsidR="006A2DB6">
        <w:rPr>
          <w:b/>
          <w:szCs w:val="24"/>
        </w:rPr>
        <w:t xml:space="preserve">="push into round hole" </w:t>
      </w:r>
      <w:proofErr w:type="spellStart"/>
      <w:r w:rsidR="006A2DB6">
        <w:rPr>
          <w:b/>
          <w:szCs w:val="24"/>
        </w:rPr>
        <w:t>hole_diameter</w:t>
      </w:r>
      <w:proofErr w:type="spellEnd"/>
      <w:r w:rsidR="006A2DB6">
        <w:rPr>
          <w:b/>
          <w:szCs w:val="24"/>
        </w:rPr>
        <w:t xml:space="preserve">="8.0" </w:t>
      </w:r>
      <w:proofErr w:type="spellStart"/>
      <w:r w:rsidR="006A2DB6">
        <w:rPr>
          <w:b/>
          <w:szCs w:val="24"/>
        </w:rPr>
        <w:t>hole_length</w:t>
      </w:r>
      <w:proofErr w:type="spellEnd"/>
      <w:r w:rsidR="006A2DB6">
        <w:rPr>
          <w:b/>
          <w:szCs w:val="24"/>
        </w:rPr>
        <w:t xml:space="preserve">="12.0" </w:t>
      </w:r>
      <w:proofErr w:type="spellStart"/>
      <w:r w:rsidR="006A2DB6">
        <w:rPr>
          <w:b/>
          <w:szCs w:val="24"/>
        </w:rPr>
        <w:t>pin_diameter</w:t>
      </w:r>
      <w:proofErr w:type="spellEnd"/>
      <w:r w:rsidR="006A2DB6">
        <w:rPr>
          <w:b/>
          <w:szCs w:val="24"/>
        </w:rPr>
        <w:t xml:space="preserve">="10.0" </w:t>
      </w:r>
      <w:proofErr w:type="spellStart"/>
      <w:r w:rsidR="006A2DB6">
        <w:rPr>
          <w:b/>
          <w:szCs w:val="24"/>
        </w:rPr>
        <w:t>pin_length</w:t>
      </w:r>
      <w:proofErr w:type="spellEnd"/>
      <w:r w:rsidR="006A2DB6">
        <w:rPr>
          <w:b/>
          <w:szCs w:val="24"/>
        </w:rPr>
        <w:t>="10.0" material="</w:t>
      </w:r>
      <w:proofErr w:type="spellStart"/>
      <w:r w:rsidR="006A2DB6">
        <w:rPr>
          <w:b/>
          <w:szCs w:val="24"/>
        </w:rPr>
        <w:t>polyamid</w:t>
      </w:r>
      <w:proofErr w:type="spellEnd"/>
      <w:r w:rsidR="006A2DB6">
        <w:rPr>
          <w:b/>
          <w:szCs w:val="24"/>
        </w:rPr>
        <w:t>"&gt;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w:t>
      </w:r>
      <w:proofErr w:type="spellStart"/>
      <w:proofErr w:type="gramStart"/>
      <w:r w:rsidR="006A2DB6" w:rsidRPr="00F5203F">
        <w:rPr>
          <w:szCs w:val="24"/>
          <w:lang w:val="fr-CH"/>
        </w:rPr>
        <w:t>tangential</w:t>
      </w:r>
      <w:proofErr w:type="gramEnd"/>
      <w:r w:rsidR="006A2DB6" w:rsidRPr="00F5203F">
        <w:rPr>
          <w:szCs w:val="24"/>
          <w:lang w:val="fr-CH"/>
        </w:rPr>
        <w:t>_direction</w:t>
      </w:r>
      <w:proofErr w:type="spellEnd"/>
      <w:r w:rsidR="006A2DB6" w:rsidRPr="00F5203F">
        <w:rPr>
          <w:szCs w:val="24"/>
          <w:lang w:val="fr-CH"/>
        </w:rPr>
        <w:t xml:space="preserve">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Nails</w:t>
      </w:r>
    </w:p>
    <w:p w14:paraId="43CC3ECC" w14:textId="56A38EBF" w:rsidR="006A2DB6" w:rsidRDefault="006A2DB6">
      <w:pPr>
        <w:pStyle w:val="Textkrper"/>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w:t>
      </w:r>
      <w:del w:id="369" w:author="Franke, Carsten" w:date="2024-05-14T22:41:00Z" w16du:dateUtc="2024-05-14T20:41:00Z">
        <w:r w:rsidDel="000738AC">
          <w:rPr>
            <w:szCs w:val="24"/>
          </w:rPr>
          <w:delText>ross section</w:delText>
        </w:r>
      </w:del>
      <w:ins w:id="370" w:author="Franke, Carsten" w:date="2024-05-14T22:41:00Z" w16du:dateUtc="2024-05-14T20:41:00Z">
        <w:r w:rsidR="000738AC">
          <w:rPr>
            <w:szCs w:val="24"/>
          </w:rPr>
          <w:t>ross-section</w:t>
        </w:r>
      </w:ins>
      <w:r>
        <w:rPr>
          <w:szCs w:val="24"/>
        </w:rPr>
        <w:t xml:space="preserve">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1" w:author="LUEJE Claudia" w:date="2024-05-02T19:39:00Z">
              <w:r>
                <w:rPr>
                  <w:szCs w:val="24"/>
                </w:rPr>
                <w:t>p</w:t>
              </w:r>
            </w:ins>
            <w:del w:id="372"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73" w:author="LUEJE Claudia" w:date="2024-05-02T19:39:00Z">
              <w:r>
                <w:rPr>
                  <w:szCs w:val="24"/>
                </w:rPr>
                <w:t>n</w:t>
              </w:r>
            </w:ins>
            <w:del w:id="374"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375" w:author="LUEJE Claudia" w:date="2024-05-02T19:39:00Z">
        <w:r w:rsidR="007B69E3">
          <w:rPr>
            <w:szCs w:val="24"/>
          </w:rPr>
          <w:t>-s</w:t>
        </w:r>
      </w:ins>
      <w:del w:id="376" w:author="LUEJE Claudia" w:date="2024-05-02T19:39:00Z">
        <w:r w:rsidR="006A2DB6" w:rsidDel="007B69E3">
          <w:rPr>
            <w:szCs w:val="24"/>
          </w:rPr>
          <w:delText xml:space="preserve"> S</w:delText>
        </w:r>
      </w:del>
      <w:r w:rsidR="006A2DB6">
        <w:rPr>
          <w:szCs w:val="24"/>
        </w:rPr>
        <w:t xml:space="preserve">ection of a nail joint connecting two </w:t>
      </w:r>
      <w:proofErr w:type="gramStart"/>
      <w:r w:rsidR="006A2DB6">
        <w:rPr>
          <w:szCs w:val="24"/>
        </w:rPr>
        <w:t>sheets</w:t>
      </w:r>
      <w:proofErr w:type="gramEnd"/>
    </w:p>
    <w:p w14:paraId="6DEB1CBF" w14:textId="0C57BCAC" w:rsidR="006A2DB6" w:rsidRDefault="006A2DB6">
      <w:pPr>
        <w:pStyle w:val="Textkrper"/>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lastRenderedPageBreak/>
              <w:t xml:space="preserve">Nested </w:t>
            </w:r>
            <w:ins w:id="377" w:author="LUEJE Claudia" w:date="2024-05-02T19:39:00Z">
              <w:r w:rsidR="007B69E3">
                <w:rPr>
                  <w:b/>
                  <w:szCs w:val="24"/>
                </w:rPr>
                <w:t>e</w:t>
              </w:r>
            </w:ins>
            <w:del w:id="378"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379"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380"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381"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Textkrper"/>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382" w:author="LUEJE Claudia" w:date="2024-05-02T19:40:00Z">
              <w:r w:rsidR="007B69E3">
                <w:rPr>
                  <w:b/>
                  <w:szCs w:val="24"/>
                </w:rPr>
                <w:t>s</w:t>
              </w:r>
            </w:ins>
            <w:del w:id="383"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proofErr w:type="spellStart"/>
            <w:r w:rsidRPr="006A2DB6">
              <w:rPr>
                <w:szCs w:val="24"/>
              </w:rPr>
              <w:t>nail_type</w:t>
            </w:r>
            <w:proofErr w:type="spellEnd"/>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proofErr w:type="spellStart"/>
            <w:r w:rsidRPr="006A2DB6">
              <w:rPr>
                <w:szCs w:val="24"/>
              </w:rPr>
              <w:t>shaft_diameter</w:t>
            </w:r>
            <w:proofErr w:type="spellEnd"/>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proofErr w:type="spellStart"/>
            <w:r w:rsidRPr="006A2DB6">
              <w:rPr>
                <w:szCs w:val="24"/>
              </w:rPr>
              <w:t>cylinder_length</w:t>
            </w:r>
            <w:proofErr w:type="spellEnd"/>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proofErr w:type="spellStart"/>
            <w:r w:rsidRPr="006A2DB6">
              <w:rPr>
                <w:szCs w:val="24"/>
              </w:rPr>
              <w:t>head_diameter</w:t>
            </w:r>
            <w:proofErr w:type="spellEnd"/>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proofErr w:type="spellStart"/>
            <w:r w:rsidRPr="006A2DB6">
              <w:rPr>
                <w:szCs w:val="24"/>
              </w:rPr>
              <w:t>head_height</w:t>
            </w:r>
            <w:proofErr w:type="spellEnd"/>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proofErr w:type="spellStart"/>
            <w:r w:rsidRPr="006A2DB6">
              <w:rPr>
                <w:szCs w:val="24"/>
              </w:rPr>
              <w:t>shear_strength</w:t>
            </w:r>
            <w:proofErr w:type="spellEnd"/>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proofErr w:type="spellStart"/>
            <w:r w:rsidRPr="006A2DB6">
              <w:rPr>
                <w:szCs w:val="24"/>
              </w:rPr>
              <w:t>peel_strength</w:t>
            </w:r>
            <w:proofErr w:type="spellEnd"/>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proofErr w:type="spellStart"/>
            <w:r w:rsidRPr="006A2DB6">
              <w:rPr>
                <w:szCs w:val="24"/>
              </w:rPr>
              <w:t>part_code</w:t>
            </w:r>
            <w:proofErr w:type="spellEnd"/>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Textkrper"/>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szCs w:val="24"/>
              </w:rPr>
              <w:t>head_height</w:t>
            </w:r>
            <w:proofErr w:type="spellEnd"/>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head_diameter</w:t>
            </w:r>
            <w:proofErr w:type="spellEnd"/>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384" w:author="LUEJE Claudia" w:date="2024-05-02T19:40:00Z">
              <w:r>
                <w:rPr>
                  <w:szCs w:val="24"/>
                </w:rPr>
                <w:t>l</w:t>
              </w:r>
            </w:ins>
            <w:del w:id="385"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cylinder_length</w:t>
            </w:r>
            <w:proofErr w:type="spellEnd"/>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6A2DB6">
              <w:rPr>
                <w:szCs w:val="24"/>
              </w:rPr>
              <w:t>shaft_diameter</w:t>
            </w:r>
            <w:proofErr w:type="spellEnd"/>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386" w:author="LUEJE Claudia" w:date="2024-05-02T19:40:00Z">
        <w:r w:rsidR="007B69E3">
          <w:rPr>
            <w:szCs w:val="24"/>
          </w:rPr>
          <w:t>and</w:t>
        </w:r>
      </w:ins>
      <w:del w:id="387"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Textkrper"/>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nail_type</w:t>
      </w:r>
      <w:proofErr w:type="spellEnd"/>
      <w:r>
        <w:rPr>
          <w:szCs w:val="24"/>
        </w:rPr>
        <w:t>: the alphanumeric name of the nail</w:t>
      </w:r>
      <w:del w:id="388" w:author="LUEJE Claudia" w:date="2024-05-02T19:40:00Z">
        <w:r w:rsidDel="00AA0EF6">
          <w:rPr>
            <w:szCs w:val="24"/>
          </w:rPr>
          <w:delText>.</w:delText>
        </w:r>
      </w:del>
      <w:r>
        <w:rPr>
          <w:szCs w:val="24"/>
        </w:rPr>
        <w:t xml:space="preserve"> (</w:t>
      </w:r>
      <w:ins w:id="389" w:author="LUEJE Claudia" w:date="2024-05-02T19:40:00Z">
        <w:r w:rsidR="00AA0EF6">
          <w:rPr>
            <w:szCs w:val="24"/>
          </w:rPr>
          <w:t>n</w:t>
        </w:r>
      </w:ins>
      <w:del w:id="390" w:author="LUEJE Claudia" w:date="2024-05-02T19:40:00Z">
        <w:r w:rsidDel="00AA0EF6">
          <w:rPr>
            <w:szCs w:val="24"/>
          </w:rPr>
          <w:delText>N</w:delText>
        </w:r>
      </w:del>
      <w:r>
        <w:rPr>
          <w:szCs w:val="24"/>
        </w:rPr>
        <w:t>aming convention based on supplier nail codes). For more details see</w:t>
      </w:r>
      <w:ins w:id="391"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shaft_diameter</w:t>
      </w:r>
      <w:proofErr w:type="spellEnd"/>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cylinder_length</w:t>
      </w:r>
      <w:proofErr w:type="spellEnd"/>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733B2">
        <w:rPr>
          <w:rStyle w:val="ISOCode"/>
        </w:rPr>
        <w:t>head_diameter</w:t>
      </w:r>
      <w:proofErr w:type="spellEnd"/>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head_height</w:t>
      </w:r>
      <w:proofErr w:type="spellEnd"/>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shear_strength</w:t>
      </w:r>
      <w:proofErr w:type="spellEnd"/>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peel_strength</w:t>
      </w:r>
      <w:proofErr w:type="spellEnd"/>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733B2">
        <w:rPr>
          <w:rStyle w:val="ISOCode"/>
        </w:rPr>
        <w:t>part_code</w:t>
      </w:r>
      <w:proofErr w:type="spellEnd"/>
      <w:r>
        <w:rPr>
          <w:szCs w:val="24"/>
        </w:rPr>
        <w:t xml:space="preserve">: the part code of the nail, as used </w:t>
      </w:r>
      <w:ins w:id="392" w:author="LUEJE Claudia" w:date="2024-05-02T19:41:00Z">
        <w:r w:rsidR="00AA0EF6">
          <w:rPr>
            <w:szCs w:val="24"/>
          </w:rPr>
          <w:t>for example</w:t>
        </w:r>
      </w:ins>
      <w:del w:id="393"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Textkrper"/>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Textkrper"/>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5733B2">
        <w:rPr>
          <w:rStyle w:val="ISOCode"/>
        </w:rPr>
        <w:t>&lt;</w:t>
      </w:r>
      <w:proofErr w:type="spellStart"/>
      <w:r w:rsidRPr="005733B2">
        <w:rPr>
          <w:rStyle w:val="ISOCode"/>
        </w:rPr>
        <w:t>normal_direction</w:t>
      </w:r>
      <w:proofErr w:type="spellEnd"/>
      <w:r w:rsidRPr="005733B2">
        <w:rPr>
          <w:rStyle w:val="ISOCode"/>
        </w:rPr>
        <w:t>/&gt;</w:t>
      </w:r>
      <w:r>
        <w:rPr>
          <w:szCs w:val="24"/>
        </w:rPr>
        <w:t xml:space="preserve"> is from nail head to tip. The direction element definition can be found in </w:t>
      </w:r>
      <w:del w:id="394"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Textkrper"/>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395"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396" w:author="LUEJE Claudia" w:date="2024-05-02T19:41:00Z">
              <w:r w:rsidR="00AA0EF6">
                <w:rPr>
                  <w:b/>
                  <w:szCs w:val="24"/>
                </w:rPr>
                <w:t>e</w:t>
              </w:r>
            </w:ins>
            <w:del w:id="397"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98" w:author="LUEJE Claudia" w:date="2024-05-02T19:41:00Z">
        <w:r w:rsidR="00B908CF">
          <w:rPr>
            <w:szCs w:val="24"/>
          </w:rPr>
          <w:t>XAMPLE</w:t>
        </w:r>
      </w:ins>
      <w:del w:id="399"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&lt;nail </w:t>
      </w:r>
      <w:proofErr w:type="spellStart"/>
      <w:r w:rsidR="006A2DB6">
        <w:rPr>
          <w:b/>
          <w:szCs w:val="24"/>
        </w:rPr>
        <w:t>shaft_diameter</w:t>
      </w:r>
      <w:proofErr w:type="spellEnd"/>
      <w:r w:rsidR="006A2DB6">
        <w:rPr>
          <w:b/>
          <w:szCs w:val="24"/>
        </w:rPr>
        <w:t xml:space="preserve">="10.0" length="26.0" </w:t>
      </w:r>
      <w:proofErr w:type="spellStart"/>
      <w:r w:rsidR="006A2DB6">
        <w:rPr>
          <w:b/>
          <w:szCs w:val="24"/>
        </w:rPr>
        <w:t>head_diameter</w:t>
      </w:r>
      <w:proofErr w:type="spellEnd"/>
      <w:r w:rsidR="006A2DB6">
        <w:rPr>
          <w:b/>
          <w:szCs w:val="24"/>
        </w:rPr>
        <w:t>="15.0" material="steel"</w:t>
      </w:r>
      <w:r w:rsidR="006A2DB6">
        <w:rPr>
          <w:szCs w:val="24"/>
        </w:rPr>
        <w:t xml:space="preserve"> </w:t>
      </w:r>
      <w:proofErr w:type="spellStart"/>
      <w:r w:rsidR="006A2DB6">
        <w:rPr>
          <w:b/>
          <w:szCs w:val="24"/>
        </w:rPr>
        <w:t>shear_strength</w:t>
      </w:r>
      <w:proofErr w:type="spellEnd"/>
      <w:r w:rsidR="006A2DB6">
        <w:rPr>
          <w:b/>
          <w:szCs w:val="24"/>
        </w:rPr>
        <w:t xml:space="preserve">="5200" </w:t>
      </w:r>
      <w:proofErr w:type="spellStart"/>
      <w:r w:rsidR="006A2DB6">
        <w:rPr>
          <w:b/>
          <w:szCs w:val="24"/>
        </w:rPr>
        <w:t>peel_strength</w:t>
      </w:r>
      <w:proofErr w:type="spellEnd"/>
      <w:r w:rsidR="006A2DB6">
        <w:rPr>
          <w:b/>
          <w:szCs w:val="24"/>
        </w:rPr>
        <w:t>="5000"&gt;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Rotation </w:t>
      </w:r>
      <w:ins w:id="400" w:author="LUEJE Claudia" w:date="2024-05-02T19:41:00Z">
        <w:r w:rsidR="00B908CF">
          <w:rPr>
            <w:rFonts w:eastAsia="Times New Roman"/>
            <w:szCs w:val="24"/>
          </w:rPr>
          <w:t>j</w:t>
        </w:r>
      </w:ins>
      <w:del w:id="401"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Textkrper"/>
        <w:autoSpaceDE w:val="0"/>
        <w:autoSpaceDN w:val="0"/>
        <w:adjustRightInd w:val="0"/>
        <w:rPr>
          <w:szCs w:val="24"/>
        </w:rPr>
      </w:pPr>
      <w:r>
        <w:rPr>
          <w:szCs w:val="24"/>
        </w:rPr>
        <w:t xml:space="preserve">A rotation joint is denoted by an element </w:t>
      </w:r>
      <w:r w:rsidRPr="003E6E2F">
        <w:rPr>
          <w:rStyle w:val="ISOCode"/>
        </w:rPr>
        <w:t>&lt;</w:t>
      </w:r>
      <w:proofErr w:type="spellStart"/>
      <w:r w:rsidRPr="003E6E2F">
        <w:rPr>
          <w:rStyle w:val="ISOCode"/>
        </w:rPr>
        <w:t>rotation_joint</w:t>
      </w:r>
      <w:proofErr w:type="spellEnd"/>
      <w:r w:rsidRPr="003E6E2F">
        <w:rPr>
          <w:rStyle w:val="ISOCode"/>
        </w:rPr>
        <w:t>/&gt;</w:t>
      </w:r>
      <w:r>
        <w:rPr>
          <w:szCs w:val="24"/>
        </w:rPr>
        <w:t>. This element is described completely by its attributes and nested elements (</w:t>
      </w:r>
      <w:ins w:id="402"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403" w:author="LUEJE Claudia" w:date="2024-05-02T19:42:00Z">
              <w:r w:rsidR="00B908CF">
                <w:rPr>
                  <w:b/>
                  <w:szCs w:val="24"/>
                </w:rPr>
                <w:t>e</w:t>
              </w:r>
            </w:ins>
            <w:del w:id="404"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proofErr w:type="spellStart"/>
            <w:r w:rsidRPr="006A2DB6">
              <w:rPr>
                <w:szCs w:val="24"/>
              </w:rPr>
              <w:t>rotation_joint</w:t>
            </w:r>
            <w:proofErr w:type="spellEnd"/>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lastRenderedPageBreak/>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405"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406"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407"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Textkrper"/>
        <w:autoSpaceDE w:val="0"/>
        <w:autoSpaceDN w:val="0"/>
        <w:adjustRightInd w:val="0"/>
        <w:rPr>
          <w:szCs w:val="24"/>
        </w:rPr>
      </w:pPr>
      <w:r>
        <w:rPr>
          <w:szCs w:val="24"/>
        </w:rPr>
        <w:t xml:space="preserve">The XML specification of the </w:t>
      </w:r>
      <w:r w:rsidRPr="003E6E2F">
        <w:rPr>
          <w:rStyle w:val="ISOCode"/>
        </w:rPr>
        <w:t>&lt;</w:t>
      </w:r>
      <w:proofErr w:type="spellStart"/>
      <w:r w:rsidRPr="003E6E2F">
        <w:rPr>
          <w:rStyle w:val="ISOCode"/>
        </w:rPr>
        <w:t>rotation_joint</w:t>
      </w:r>
      <w:proofErr w:type="spellEnd"/>
      <w:r w:rsidRPr="003E6E2F">
        <w:rPr>
          <w:rStyle w:val="ISOCode"/>
        </w:rPr>
        <w: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408" w:author="LUEJE Claudia" w:date="2024-05-02T19:42:00Z">
              <w:r w:rsidR="00B908CF">
                <w:rPr>
                  <w:b/>
                  <w:szCs w:val="24"/>
                </w:rPr>
                <w:t>s</w:t>
              </w:r>
            </w:ins>
            <w:del w:id="409"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Textkrper"/>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Textkrper"/>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However, this is not mandatory </w:t>
      </w:r>
      <w:proofErr w:type="gramStart"/>
      <w:r>
        <w:rPr>
          <w:szCs w:val="24"/>
        </w:rPr>
        <w:t>in order to</w:t>
      </w:r>
      <w:proofErr w:type="gramEnd"/>
      <w:r>
        <w:rPr>
          <w:szCs w:val="24"/>
        </w:rPr>
        <w:t xml:space="preserve"> allow for importing incomplete data. The direction sense of </w:t>
      </w:r>
      <w:r w:rsidRPr="003E6E2F">
        <w:rPr>
          <w:rStyle w:val="ISOCode"/>
        </w:rPr>
        <w:t>&lt;</w:t>
      </w:r>
      <w:proofErr w:type="spellStart"/>
      <w:r w:rsidRPr="003E6E2F">
        <w:rPr>
          <w:rStyle w:val="ISOCode"/>
        </w:rPr>
        <w:t>normal_direction</w:t>
      </w:r>
      <w:proofErr w:type="spellEnd"/>
      <w:r w:rsidRPr="003E6E2F">
        <w:rPr>
          <w:rStyle w:val="ISOCode"/>
        </w:rPr>
        <w:t>/&gt;</w:t>
      </w:r>
      <w:r>
        <w:rPr>
          <w:szCs w:val="24"/>
        </w:rPr>
        <w:t xml:space="preserve"> is from the joint's head to point, which element’s definition can be found in </w:t>
      </w:r>
      <w:del w:id="410"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Textkrper"/>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w:t>
      </w:r>
      <w:proofErr w:type="spellStart"/>
      <w:r w:rsidR="006A2DB6" w:rsidRPr="003E6E2F">
        <w:rPr>
          <w:rStyle w:val="ISOCode"/>
        </w:rPr>
        <w:t>rotation_joint</w:t>
      </w:r>
      <w:proofErr w:type="spellEnd"/>
      <w:r w:rsidR="006A2DB6" w:rsidRPr="003E6E2F">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411" w:author="LUEJE Claudia" w:date="2024-05-02T19:42:00Z">
              <w:r w:rsidR="00B908CF">
                <w:rPr>
                  <w:b/>
                  <w:szCs w:val="24"/>
                </w:rPr>
                <w:t>e</w:t>
              </w:r>
            </w:ins>
            <w:del w:id="412"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proofErr w:type="spellStart"/>
            <w:r w:rsidRPr="006A2DB6">
              <w:rPr>
                <w:szCs w:val="24"/>
              </w:rPr>
              <w:t>normal_direction</w:t>
            </w:r>
            <w:proofErr w:type="spellEnd"/>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proofErr w:type="spellStart"/>
            <w:r w:rsidRPr="006A2DB6">
              <w:rPr>
                <w:szCs w:val="24"/>
              </w:rPr>
              <w:t>tangential_direction</w:t>
            </w:r>
            <w:proofErr w:type="spellEnd"/>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Textkrper"/>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13" w:author="LUEJE Claudia" w:date="2024-05-02T19:43:00Z">
        <w:r w:rsidR="00B929D6">
          <w:rPr>
            <w:szCs w:val="24"/>
          </w:rPr>
          <w:t>XAMPLE</w:t>
        </w:r>
      </w:ins>
      <w:del w:id="414"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 xml:space="preserve">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normal</w:t>
      </w:r>
      <w:proofErr w:type="gramEnd"/>
      <w:r w:rsidR="006A2DB6" w:rsidRPr="00F5203F">
        <w:rPr>
          <w:b/>
          <w:szCs w:val="24"/>
          <w:lang w:val="fr-CH"/>
        </w:rPr>
        <w:t>_direction</w:t>
      </w:r>
      <w:proofErr w:type="spellEnd"/>
      <w:r w:rsidR="006A2DB6" w:rsidRPr="00F5203F">
        <w:rPr>
          <w:b/>
          <w:szCs w:val="24"/>
          <w:lang w:val="fr-CH"/>
        </w:rPr>
        <w:t>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rotav</w:t>
      </w:r>
      <w:proofErr w:type="spellEnd"/>
      <w:r w:rsidR="006A2DB6">
        <w:rPr>
          <w:b/>
          <w:szCs w:val="24"/>
        </w:rPr>
        <w:t>/&gt;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w:t>
      </w:r>
      <w:proofErr w:type="spellStart"/>
      <w:r w:rsidR="006A2DB6">
        <w:rPr>
          <w:b/>
          <w:szCs w:val="24"/>
        </w:rPr>
        <w:t>rotation_joint</w:t>
      </w:r>
      <w:proofErr w:type="spellEnd"/>
      <w:r w:rsidR="006A2DB6">
        <w:rPr>
          <w:b/>
          <w:szCs w:val="24"/>
        </w:rPr>
        <w: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01F34280" w:rsidR="006A2DB6" w:rsidRDefault="006A2DB6">
      <w:pPr>
        <w:pStyle w:val="Textkrper"/>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415" w:author="LUEJE Claudia" w:date="2024-05-02T19:43:00Z">
        <w:r w:rsidR="00B929D6">
          <w:rPr>
            <w:szCs w:val="24"/>
          </w:rPr>
          <w:t xml:space="preserve"> Reference</w:t>
        </w:r>
      </w:ins>
      <w:ins w:id="416" w:author="Franke, Carsten" w:date="2024-05-14T14:29:00Z" w16du:dateUtc="2024-05-14T12:29:00Z">
        <w:r w:rsidR="00CF0D19">
          <w:rPr>
            <w:szCs w:val="24"/>
          </w:rPr>
          <w:t> </w:t>
        </w:r>
      </w:ins>
      <w:del w:id="417" w:author="LUEJE Claudia" w:date="2024-05-02T19:43:00Z">
        <w:r w:rsidDel="00B929D6">
          <w:rPr>
            <w:szCs w:val="24"/>
          </w:rPr>
          <w:delText>.</w:delText>
        </w:r>
      </w:del>
      <w:r w:rsidRPr="00CF0D19">
        <w:rPr>
          <w:szCs w:val="24"/>
        </w:rPr>
        <w:t>[</w:t>
      </w:r>
      <w:r w:rsidRPr="00CF0D19">
        <w:rPr>
          <w:rStyle w:val="citebib"/>
          <w:szCs w:val="24"/>
        </w:rPr>
        <w:t>14</w:t>
      </w:r>
      <w:r w:rsidRPr="00CF0D19">
        <w:rPr>
          <w:szCs w:val="24"/>
        </w:rPr>
        <w:t>]</w:t>
      </w:r>
      <w:ins w:id="418"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19" w:author="LUEJE Claudia" w:date="2024-05-02T19:44:00Z">
              <w:r>
                <w:rPr>
                  <w:szCs w:val="24"/>
                </w:rPr>
                <w:t>f</w:t>
              </w:r>
            </w:ins>
            <w:del w:id="420"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1" w:author="LUEJE Claudia" w:date="2024-05-02T19:44:00Z">
              <w:r>
                <w:rPr>
                  <w:szCs w:val="24"/>
                </w:rPr>
                <w:t>p</w:t>
              </w:r>
            </w:ins>
            <w:del w:id="422"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3" w:author="LUEJE Claudia" w:date="2024-05-02T19:44:00Z">
              <w:r>
                <w:rPr>
                  <w:szCs w:val="24"/>
                </w:rPr>
                <w:t>s</w:t>
              </w:r>
            </w:ins>
            <w:del w:id="424"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425" w:author="LUEJE Claudia" w:date="2024-05-02T19:44:00Z">
              <w:r>
                <w:rPr>
                  <w:szCs w:val="24"/>
                </w:rPr>
                <w:t>w</w:t>
              </w:r>
            </w:ins>
            <w:del w:id="426"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proofErr w:type="gramStart"/>
      <w:r w:rsidR="006A2DB6">
        <w:rPr>
          <w:szCs w:val="24"/>
        </w:rPr>
        <w:t>)</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 xml:space="preserve">41 — ROTAV connecting aluminium and steel </w:t>
      </w:r>
      <w:proofErr w:type="gramStart"/>
      <w:r w:rsidR="006A2DB6">
        <w:rPr>
          <w:szCs w:val="24"/>
        </w:rPr>
        <w:t>sheets</w:t>
      </w:r>
      <w:r w:rsidR="006A2DB6">
        <w:rPr>
          <w:szCs w:val="24"/>
          <w:vertAlign w:val="superscript"/>
        </w:rPr>
        <w:t>[</w:t>
      </w:r>
      <w:proofErr w:type="gramEnd"/>
      <w:r w:rsidR="006A2DB6">
        <w:rPr>
          <w:rStyle w:val="citebib"/>
          <w:szCs w:val="24"/>
          <w:vertAlign w:val="superscript"/>
        </w:rPr>
        <w:t>14</w:t>
      </w:r>
      <w:r w:rsidR="006A2DB6">
        <w:rPr>
          <w:szCs w:val="24"/>
          <w:vertAlign w:val="superscript"/>
        </w:rPr>
        <w:t>]</w:t>
      </w:r>
    </w:p>
    <w:p w14:paraId="4D973823" w14:textId="77777777" w:rsidR="006A2DB6" w:rsidRDefault="006A2DB6">
      <w:pPr>
        <w:pStyle w:val="Textkrper"/>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427" w:author="LUEJE Claudia" w:date="2024-05-02T19:44:00Z">
        <w:r w:rsidR="00B929D6">
          <w:rPr>
            <w:szCs w:val="24"/>
          </w:rPr>
          <w:t>)</w:t>
        </w:r>
      </w:ins>
      <w:del w:id="428"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429" w:author="LUEJE Claudia" w:date="2024-05-02T19:44:00Z">
        <w:r w:rsidR="00B929D6">
          <w:rPr>
            <w:szCs w:val="24"/>
          </w:rPr>
          <w:t>)</w:t>
        </w:r>
      </w:ins>
      <w:del w:id="430"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431" w:author="LUEJE Claudia" w:date="2024-05-02T19:44:00Z">
        <w:r w:rsidR="00B929D6">
          <w:rPr>
            <w:szCs w:val="24"/>
          </w:rPr>
          <w:t>)</w:t>
        </w:r>
      </w:ins>
      <w:del w:id="432"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433" w:author="LUEJE Claudia" w:date="2024-05-02T19:44:00Z">
        <w:r w:rsidR="00B929D6">
          <w:rPr>
            <w:szCs w:val="24"/>
          </w:rPr>
          <w:t>)</w:t>
        </w:r>
      </w:ins>
      <w:del w:id="434"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Textkrper"/>
        <w:autoSpaceDE w:val="0"/>
        <w:autoSpaceDN w:val="0"/>
        <w:adjustRightInd w:val="0"/>
        <w:rPr>
          <w:szCs w:val="24"/>
        </w:rPr>
      </w:pPr>
      <w:r>
        <w:rPr>
          <w:szCs w:val="24"/>
        </w:rPr>
        <w:t xml:space="preserve">A ROTAV connection is denoted by an element </w:t>
      </w:r>
      <w:r w:rsidRPr="002D6391">
        <w:rPr>
          <w:rStyle w:val="ISOCode"/>
        </w:rPr>
        <w:t>&lt;</w:t>
      </w:r>
      <w:proofErr w:type="spellStart"/>
      <w:r w:rsidRPr="002D6391">
        <w:rPr>
          <w:rStyle w:val="ISOCode"/>
        </w:rPr>
        <w:t>rotav</w:t>
      </w:r>
      <w:proofErr w:type="spellEnd"/>
      <w:r w:rsidRPr="002D6391">
        <w:rPr>
          <w:rStyle w:val="ISOCode"/>
        </w:rPr>
        <w:t>/&gt;</w:t>
      </w:r>
      <w:r>
        <w:rPr>
          <w:szCs w:val="24"/>
        </w:rPr>
        <w:t>.</w:t>
      </w:r>
    </w:p>
    <w:p w14:paraId="6B4CC4B1" w14:textId="2F4FCF40" w:rsidR="006A2DB6" w:rsidRDefault="006A2DB6">
      <w:pPr>
        <w:pStyle w:val="Textkrper"/>
        <w:autoSpaceDE w:val="0"/>
        <w:autoSpaceDN w:val="0"/>
        <w:adjustRightInd w:val="0"/>
        <w:rPr>
          <w:szCs w:val="24"/>
        </w:rPr>
      </w:pPr>
      <w:r>
        <w:rPr>
          <w:szCs w:val="24"/>
        </w:rPr>
        <w:t xml:space="preserve">For the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element, the following attributes can be specified (</w:t>
      </w:r>
      <w:ins w:id="435"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w:t>
      </w:r>
      <w:proofErr w:type="spellStart"/>
      <w:r w:rsidR="006A2DB6" w:rsidRPr="002D6391">
        <w:rPr>
          <w:rStyle w:val="ISOCode"/>
        </w:rPr>
        <w:t>rotav</w:t>
      </w:r>
      <w:proofErr w:type="spellEnd"/>
      <w:r w:rsidR="006A2DB6" w:rsidRPr="002D6391">
        <w:rPr>
          <w:rStyle w:val="ISOCode"/>
        </w:rPr>
        <w:t>/&gt;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436" w:author="LUEJE Claudia" w:date="2024-05-02T19:44:00Z">
              <w:r w:rsidR="00B929D6">
                <w:rPr>
                  <w:b/>
                  <w:szCs w:val="24"/>
                </w:rPr>
                <w:t>s</w:t>
              </w:r>
            </w:ins>
            <w:del w:id="437"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proofErr w:type="spellStart"/>
            <w:r w:rsidRPr="006A2DB6">
              <w:rPr>
                <w:szCs w:val="24"/>
              </w:rPr>
              <w:t>rotational_speed</w:t>
            </w:r>
            <w:proofErr w:type="spellEnd"/>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proofErr w:type="spellStart"/>
            <w:r w:rsidRPr="006A2DB6">
              <w:rPr>
                <w:szCs w:val="24"/>
              </w:rPr>
              <w:t>compression_force</w:t>
            </w:r>
            <w:proofErr w:type="spellEnd"/>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Textkrper"/>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rotational_speed</w:t>
      </w:r>
      <w:proofErr w:type="spellEnd"/>
      <w:r>
        <w:rPr>
          <w:szCs w:val="24"/>
        </w:rPr>
        <w:t xml:space="preserve">: In order to facilitate the penetration in the metal sheet of the tip of the ROTAV, it is rotated at a high </w:t>
      </w:r>
      <w:proofErr w:type="gramStart"/>
      <w:r>
        <w:rPr>
          <w:szCs w:val="24"/>
        </w:rPr>
        <w:t>speed;</w:t>
      </w:r>
      <w:proofErr w:type="gramEnd"/>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2D6391">
        <w:rPr>
          <w:rStyle w:val="ISOCode"/>
        </w:rPr>
        <w:t>compression_force</w:t>
      </w:r>
      <w:proofErr w:type="spellEnd"/>
      <w:r>
        <w:rPr>
          <w:szCs w:val="24"/>
        </w:rPr>
        <w:t xml:space="preserve">: </w:t>
      </w:r>
      <w:proofErr w:type="gramStart"/>
      <w:r>
        <w:rPr>
          <w:szCs w:val="24"/>
        </w:rPr>
        <w:t>In order to</w:t>
      </w:r>
      <w:proofErr w:type="gramEnd"/>
      <w:r>
        <w:rPr>
          <w:szCs w:val="24"/>
        </w:rPr>
        <w:t xml:space="preserve"> achieve the fastening properties, the ROTAV is compressed with a vertical force.</w:t>
      </w:r>
    </w:p>
    <w:p w14:paraId="1F8B284C" w14:textId="77777777" w:rsidR="006A2DB6" w:rsidRDefault="006A2DB6">
      <w:pPr>
        <w:pStyle w:val="Textkrper"/>
        <w:autoSpaceDE w:val="0"/>
        <w:autoSpaceDN w:val="0"/>
        <w:adjustRightInd w:val="0"/>
        <w:rPr>
          <w:szCs w:val="24"/>
        </w:rPr>
      </w:pPr>
      <w:r>
        <w:rPr>
          <w:szCs w:val="24"/>
        </w:rPr>
        <w:t xml:space="preserve">The element </w:t>
      </w:r>
      <w:r w:rsidRPr="002D6391">
        <w:rPr>
          <w:rStyle w:val="ISOCode"/>
        </w:rPr>
        <w:t>&lt;</w:t>
      </w:r>
      <w:proofErr w:type="spellStart"/>
      <w:r w:rsidRPr="002D6391">
        <w:rPr>
          <w:rStyle w:val="ISOCode"/>
        </w:rPr>
        <w:t>rotav</w:t>
      </w:r>
      <w:proofErr w:type="spellEnd"/>
      <w:r w:rsidRPr="002D6391">
        <w:rPr>
          <w:rStyle w:val="ISOCode"/>
        </w:rPr>
        <w:t>/&gt;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38" w:author="LUEJE Claudia" w:date="2024-05-02T19:44:00Z">
        <w:r w:rsidR="001B0014">
          <w:rPr>
            <w:szCs w:val="24"/>
          </w:rPr>
          <w:t>XAMPLE</w:t>
        </w:r>
      </w:ins>
      <w:del w:id="439"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0" w:author="LUEJE Claudia" w:date="2024-05-02T19:45:00Z">
        <w:r w:rsidR="001B0014">
          <w:rPr>
            <w:szCs w:val="24"/>
          </w:rPr>
          <w:t>XAMPLE</w:t>
        </w:r>
      </w:ins>
      <w:del w:id="441"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rotation_joint</w:t>
      </w:r>
      <w:proofErr w:type="spellEnd"/>
      <w:r w:rsidR="006A2DB6">
        <w:rPr>
          <w:szCs w:val="24"/>
        </w:rPr>
        <w:t xml:space="preserve">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rotav</w:t>
      </w:r>
      <w:proofErr w:type="spellEnd"/>
      <w:r w:rsidR="006A2DB6">
        <w:rPr>
          <w:szCs w:val="24"/>
        </w:rPr>
        <w:t xml:space="preserve"> </w:t>
      </w:r>
      <w:proofErr w:type="spellStart"/>
      <w:r w:rsidR="006A2DB6">
        <w:rPr>
          <w:szCs w:val="24"/>
        </w:rPr>
        <w:t>rotational_speed</w:t>
      </w:r>
      <w:proofErr w:type="spellEnd"/>
      <w:r w:rsidR="006A2DB6">
        <w:rPr>
          <w:szCs w:val="24"/>
        </w:rPr>
        <w:t xml:space="preserve">="1500000" </w:t>
      </w:r>
      <w:proofErr w:type="spellStart"/>
      <w:r w:rsidR="006A2DB6">
        <w:rPr>
          <w:szCs w:val="24"/>
        </w:rPr>
        <w:t>compression_force</w:t>
      </w:r>
      <w:proofErr w:type="spellEnd"/>
      <w:r w:rsidR="006A2DB6">
        <w:rPr>
          <w:szCs w:val="24"/>
        </w:rPr>
        <w:t>="10000"/&gt;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normal</w:t>
      </w:r>
      <w:proofErr w:type="gramEnd"/>
      <w:r w:rsidR="006A2DB6" w:rsidRPr="00F5203F">
        <w:rPr>
          <w:szCs w:val="24"/>
          <w:lang w:val="fr-CH"/>
        </w:rPr>
        <w:t>_direction</w:t>
      </w:r>
      <w:proofErr w:type="spellEnd"/>
      <w:r w:rsidR="006A2DB6" w:rsidRPr="00F5203F">
        <w:rPr>
          <w:szCs w:val="24"/>
          <w:lang w:val="fr-CH"/>
        </w:rPr>
        <w:t xml:space="preserve">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rotation_joint</w:t>
      </w:r>
      <w:proofErr w:type="spellEnd"/>
      <w:r w:rsidR="006A2DB6">
        <w:rPr>
          <w:szCs w:val="24"/>
        </w:rPr>
        <w: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berschrift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Generic </w:t>
      </w:r>
      <w:ins w:id="442" w:author="LUEJE Claudia" w:date="2024-05-02T19:45:00Z">
        <w:r w:rsidR="001B0014">
          <w:rPr>
            <w:rFonts w:eastAsia="Times New Roman"/>
            <w:szCs w:val="24"/>
          </w:rPr>
          <w:t>d</w:t>
        </w:r>
      </w:ins>
      <w:del w:id="443"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Textkrper"/>
        <w:autoSpaceDE w:val="0"/>
        <w:autoSpaceDN w:val="0"/>
        <w:adjustRightInd w:val="0"/>
        <w:rPr>
          <w:szCs w:val="24"/>
        </w:rPr>
      </w:pPr>
      <w:r>
        <w:rPr>
          <w:szCs w:val="24"/>
        </w:rPr>
        <w:t xml:space="preserve">For identifying 1D connections, the same rules apply as for 0D connections, see </w:t>
      </w:r>
      <w:del w:id="444"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Textkrper"/>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Textkrper"/>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Textkrper"/>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Textkrper"/>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w:t>
      </w:r>
      <w:proofErr w:type="spellStart"/>
      <w:r w:rsidRPr="00530FAB">
        <w:rPr>
          <w:rStyle w:val="ISOCode"/>
        </w:rPr>
        <w:t>loc_list</w:t>
      </w:r>
      <w:proofErr w:type="spellEnd"/>
      <w:r w:rsidRPr="00530FAB">
        <w:rPr>
          <w:rStyle w:val="ISOCode"/>
        </w:rPr>
        <w:t>/&gt;</w:t>
      </w:r>
    </w:p>
    <w:p w14:paraId="5812C142" w14:textId="77777777" w:rsidR="006A2DB6" w:rsidRDefault="006A2DB6">
      <w:pPr>
        <w:pStyle w:val="Textkrper"/>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w:t>
      </w:r>
      <w:proofErr w:type="gramStart"/>
      <w:r>
        <w:rPr>
          <w:szCs w:val="24"/>
        </w:rPr>
        <w:t>have to</w:t>
      </w:r>
      <w:proofErr w:type="gramEnd"/>
      <w:r>
        <w:rPr>
          <w:szCs w:val="24"/>
        </w:rPr>
        <w:t xml:space="preserve"> be ordered so that the line defined by the ordered list of locations specifies the connection line.</w:t>
      </w:r>
    </w:p>
    <w:p w14:paraId="628CF4E4" w14:textId="72FE437A" w:rsidR="006A2DB6" w:rsidRDefault="006A2DB6">
      <w:pPr>
        <w:pStyle w:val="Textkrper"/>
        <w:autoSpaceDE w:val="0"/>
        <w:autoSpaceDN w:val="0"/>
        <w:adjustRightInd w:val="0"/>
        <w:rPr>
          <w:szCs w:val="24"/>
        </w:rPr>
      </w:pPr>
      <w:r>
        <w:rPr>
          <w:szCs w:val="24"/>
        </w:rPr>
        <w:t xml:space="preserve">The attributes associated to the element </w:t>
      </w:r>
      <w:r w:rsidRPr="00530FAB">
        <w:rPr>
          <w:rStyle w:val="ISOCode"/>
        </w:rPr>
        <w:t>&lt;</w:t>
      </w:r>
      <w:proofErr w:type="spellStart"/>
      <w:r w:rsidRPr="00530FAB">
        <w:rPr>
          <w:rStyle w:val="ISOCode"/>
        </w:rPr>
        <w:t>loc_list</w:t>
      </w:r>
      <w:proofErr w:type="spellEnd"/>
      <w:r w:rsidRPr="00530FAB">
        <w:rPr>
          <w:rStyle w:val="ISOCode"/>
        </w:rPr>
        <w: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w:t>
      </w:r>
      <w:proofErr w:type="spellStart"/>
      <w:r w:rsidR="006A2DB6" w:rsidRPr="00530FAB">
        <w:rPr>
          <w:rStyle w:val="ISOCode"/>
        </w:rPr>
        <w:t>loc_list</w:t>
      </w:r>
      <w:proofErr w:type="spellEnd"/>
      <w:r w:rsidR="006A2DB6" w:rsidRPr="00530FA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w:t>
            </w:r>
            <w:proofErr w:type="spellStart"/>
            <w:r w:rsidRPr="00530FAB">
              <w:rPr>
                <w:rStyle w:val="ISOCode"/>
              </w:rPr>
              <w:t>loc_list</w:t>
            </w:r>
            <w:proofErr w:type="spellEnd"/>
            <w:r w:rsidRPr="00530FAB">
              <w:rPr>
                <w:rStyle w:val="ISOCode"/>
              </w:rPr>
              <w: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Textkrper"/>
        <w:autoSpaceDE w:val="0"/>
        <w:autoSpaceDN w:val="0"/>
        <w:adjustRightInd w:val="0"/>
        <w:rPr>
          <w:szCs w:val="24"/>
        </w:rPr>
      </w:pPr>
      <w:r>
        <w:rPr>
          <w:szCs w:val="24"/>
        </w:rPr>
        <w:t xml:space="preserve">If connection line is made of several polylines, this is expressed by a series of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elements. In this case, 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Textkrper"/>
        <w:autoSpaceDE w:val="0"/>
        <w:autoSpaceDN w:val="0"/>
        <w:adjustRightInd w:val="0"/>
        <w:rPr>
          <w:szCs w:val="24"/>
        </w:rPr>
      </w:pPr>
      <w:r>
        <w:rPr>
          <w:szCs w:val="24"/>
        </w:rPr>
        <w:t xml:space="preserve">The </w:t>
      </w:r>
      <w:r w:rsidRPr="00637AC0">
        <w:rPr>
          <w:rStyle w:val="ISOCode"/>
        </w:rPr>
        <w:t>&lt;</w:t>
      </w:r>
      <w:proofErr w:type="spellStart"/>
      <w:r w:rsidRPr="00637AC0">
        <w:rPr>
          <w:rStyle w:val="ISOCode"/>
        </w:rPr>
        <w:t>loc_list</w:t>
      </w:r>
      <w:proofErr w:type="spellEnd"/>
      <w:r w:rsidRPr="00637AC0">
        <w:rPr>
          <w:rStyle w:val="ISOCode"/>
        </w:rPr>
        <w: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81 — Nested elements of </w:t>
      </w:r>
      <w:r w:rsidR="006A2DB6" w:rsidRPr="00637AC0">
        <w:rPr>
          <w:rStyle w:val="ISOCode"/>
        </w:rPr>
        <w:t>&lt;</w:t>
      </w:r>
      <w:proofErr w:type="spellStart"/>
      <w:r w:rsidR="006A2DB6" w:rsidRPr="00637AC0">
        <w:rPr>
          <w:rStyle w:val="ISOCode"/>
        </w:rPr>
        <w:t>loc_list</w:t>
      </w:r>
      <w:proofErr w:type="spellEnd"/>
      <w:r w:rsidR="006A2DB6" w:rsidRPr="00637AC0">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F7DF329" w:rsidR="006A2DB6" w:rsidRPr="00EC4DAD" w:rsidRDefault="006A2DB6" w:rsidP="006A2DB6">
            <w:pPr>
              <w:pStyle w:val="Tableheader"/>
              <w:autoSpaceDE w:val="0"/>
              <w:autoSpaceDN w:val="0"/>
              <w:adjustRightInd w:val="0"/>
              <w:jc w:val="both"/>
              <w:rPr>
                <w:b/>
              </w:rPr>
            </w:pPr>
            <w:r w:rsidRPr="00EC4DAD">
              <w:rPr>
                <w:b/>
                <w:szCs w:val="24"/>
              </w:rPr>
              <w:t xml:space="preserve">Nested </w:t>
            </w:r>
            <w:r w:rsidR="00361D33">
              <w:rPr>
                <w:b/>
                <w:szCs w:val="24"/>
              </w:rPr>
              <w:t>e</w:t>
            </w:r>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Textkrper"/>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Textkrper"/>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33A40EB0" w:rsidR="006A2DB6" w:rsidRDefault="006A2DB6">
      <w:pPr>
        <w:pStyle w:val="Textkrper"/>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r w:rsidR="00361D33">
        <w:rPr>
          <w:szCs w:val="24"/>
        </w:rPr>
        <w:t>not</w:t>
      </w:r>
      <w:r>
        <w:rPr>
          <w:szCs w:val="24"/>
        </w:rPr>
        <w:t xml:space="preserve"> related to the attribute </w:t>
      </w:r>
      <w:r w:rsidRPr="00637AC0">
        <w:rPr>
          <w:rStyle w:val="ISOCode"/>
        </w:rPr>
        <w:t>u</w:t>
      </w:r>
      <w:r>
        <w:rPr>
          <w:szCs w:val="24"/>
        </w:rPr>
        <w:t xml:space="preserve"> used in the </w:t>
      </w:r>
      <w:r w:rsidRPr="00637AC0">
        <w:rPr>
          <w:rStyle w:val="ISOCode"/>
        </w:rPr>
        <w:t>&lt;</w:t>
      </w:r>
      <w:proofErr w:type="spellStart"/>
      <w:r w:rsidRPr="00637AC0">
        <w:rPr>
          <w:rStyle w:val="ISOCode"/>
        </w:rPr>
        <w:t>weld_position</w:t>
      </w:r>
      <w:proofErr w:type="spellEnd"/>
      <w:r w:rsidRPr="00637AC0">
        <w:rPr>
          <w:rStyle w:val="ISOCode"/>
        </w:rPr>
        <w:t>/&gt;</w:t>
      </w:r>
      <w:r>
        <w:rPr>
          <w:szCs w:val="24"/>
        </w:rPr>
        <w:t xml:space="preserve"> element.</w:t>
      </w:r>
    </w:p>
    <w:p w14:paraId="0C696FCC" w14:textId="77777777" w:rsidR="006A2DB6" w:rsidRDefault="006A2DB6">
      <w:pPr>
        <w:pStyle w:val="Textkrper"/>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A39DFB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w:t>
      </w:r>
      <w:proofErr w:type="gramStart"/>
      <w:r w:rsidR="006A2DB6">
        <w:rPr>
          <w:szCs w:val="24"/>
        </w:rPr>
        <w:t>&lt;!--</w:t>
      </w:r>
      <w:proofErr w:type="gramEnd"/>
      <w:r w:rsidR="006A2DB6">
        <w:rPr>
          <w:szCs w:val="24"/>
        </w:rPr>
        <w:t xml:space="preserve">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w:t>
      </w:r>
      <w:proofErr w:type="gramStart"/>
      <w:r w:rsidR="006A2DB6">
        <w:rPr>
          <w:szCs w:val="24"/>
        </w:rPr>
        <w:t>&lt;!--</w:t>
      </w:r>
      <w:proofErr w:type="gramEnd"/>
      <w:r w:rsidR="006A2DB6">
        <w:rPr>
          <w:szCs w:val="24"/>
        </w:rPr>
        <w:t xml:space="preserve">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3F86F2D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sidR="00361D33">
        <w:rPr>
          <w:szCs w:val="24"/>
        </w:rPr>
        <w:t>XAMPLE</w:t>
      </w:r>
      <w:r>
        <w:rPr>
          <w:szCs w:val="24"/>
        </w:rPr>
        <w:t xml:space="preserve"> 2</w:t>
      </w:r>
      <w:r w:rsidR="00690423">
        <w:rPr>
          <w:szCs w:val="24"/>
        </w:rPr>
        <w:tab/>
      </w:r>
      <w:r>
        <w:rPr>
          <w:szCs w:val="24"/>
        </w:rPr>
        <w:t xml:space="preserve">A connection line consisting of two disjoint </w:t>
      </w:r>
      <w:del w:id="445" w:author="Franke, Carsten" w:date="2024-05-16T22:08:00Z" w16du:dateUtc="2024-05-16T20:08:00Z">
        <w:r w:rsidDel="003B365A">
          <w:rPr>
            <w:szCs w:val="24"/>
          </w:rPr>
          <w:delText>polyline2</w:delText>
        </w:r>
      </w:del>
      <w:ins w:id="446" w:author="Franke, Carsten" w:date="2024-05-16T22:08:00Z" w16du:dateUtc="2024-05-16T20:08:00Z">
        <w:r w:rsidR="003B365A">
          <w:rPr>
            <w:szCs w:val="24"/>
          </w:rPr>
          <w:t>polyline</w:t>
        </w:r>
        <w:r w:rsidR="003B365A">
          <w:rPr>
            <w:szCs w:val="24"/>
          </w:rPr>
          <w:t>s</w:t>
        </w:r>
      </w:ins>
      <w:r>
        <w:rPr>
          <w:szCs w:val="24"/>
        </w:rPr>
        <w:t>/sections: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index="1"&gt; </w:t>
      </w:r>
      <w:proofErr w:type="gramStart"/>
      <w:r w:rsidR="006A2DB6">
        <w:rPr>
          <w:szCs w:val="24"/>
        </w:rPr>
        <w:t>&lt;!--</w:t>
      </w:r>
      <w:proofErr w:type="gramEnd"/>
      <w:r w:rsidR="006A2DB6">
        <w:rPr>
          <w:szCs w:val="24"/>
        </w:rPr>
        <w:t xml:space="preserve">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 xml:space="preserve">&gt; 2581.21 -708.408 31.6532 &lt;/loc&gt; </w:t>
      </w:r>
      <w:proofErr w:type="gramStart"/>
      <w:r w:rsidR="006A2DB6">
        <w:rPr>
          <w:szCs w:val="24"/>
        </w:rPr>
        <w:t>&lt;!--</w:t>
      </w:r>
      <w:proofErr w:type="gramEnd"/>
      <w:r w:rsidR="006A2DB6">
        <w:rPr>
          <w:szCs w:val="24"/>
        </w:rPr>
        <w:t xml:space="preserve">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v="2.22"&gt; 2581.05 -708.302 39.0643 &lt;/loc&gt; </w:t>
      </w:r>
      <w:proofErr w:type="gramStart"/>
      <w:r w:rsidR="006A2DB6">
        <w:rPr>
          <w:szCs w:val="24"/>
        </w:rPr>
        <w:t>&lt;!--</w:t>
      </w:r>
      <w:proofErr w:type="gramEnd"/>
      <w:r w:rsidR="006A2DB6">
        <w:rPr>
          <w:szCs w:val="24"/>
        </w:rPr>
        <w:t xml:space="preserve">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 xml:space="preserve"> index="2"&gt; </w:t>
      </w:r>
      <w:proofErr w:type="gramStart"/>
      <w:r w:rsidR="006A2DB6">
        <w:rPr>
          <w:szCs w:val="24"/>
        </w:rPr>
        <w:t>&lt;!--</w:t>
      </w:r>
      <w:proofErr w:type="gramEnd"/>
      <w:r w:rsidR="006A2DB6">
        <w:rPr>
          <w:szCs w:val="24"/>
        </w:rPr>
        <w:t xml:space="preserve">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v="1</w:t>
      </w:r>
      <w:proofErr w:type="gramStart"/>
      <w:r w:rsidR="006A2DB6">
        <w:rPr>
          <w:szCs w:val="24"/>
        </w:rPr>
        <w:t xml:space="preserve">" </w:t>
      </w:r>
      <w:r w:rsidR="0054155D">
        <w:rPr>
          <w:szCs w:val="24"/>
        </w:rPr>
        <w:t xml:space="preserve"> </w:t>
      </w:r>
      <w:r w:rsidR="00CC564F">
        <w:rPr>
          <w:szCs w:val="24"/>
        </w:rPr>
        <w:t>s</w:t>
      </w:r>
      <w:proofErr w:type="gramEnd"/>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w:t>
      </w:r>
      <w:proofErr w:type="gramStart"/>
      <w:r w:rsidR="006A2DB6">
        <w:rPr>
          <w:szCs w:val="24"/>
        </w:rPr>
        <w:t>&gt;</w:t>
      </w:r>
      <w:r w:rsidR="00CC564F">
        <w:rPr>
          <w:szCs w:val="24"/>
        </w:rPr>
        <w:t xml:space="preserve"> </w:t>
      </w:r>
      <w:r w:rsidR="006A2DB6">
        <w:rPr>
          <w:szCs w:val="24"/>
        </w:rPr>
        <w:t xml:space="preserve"> &lt;</w:t>
      </w:r>
      <w:proofErr w:type="gramEnd"/>
      <w:r w:rsidR="006A2DB6">
        <w:rPr>
          <w:szCs w:val="24"/>
        </w:rPr>
        <w: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2FC62E6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r w:rsidR="00361D33">
        <w:rPr>
          <w:rFonts w:eastAsia="Times New Roman"/>
          <w:szCs w:val="24"/>
        </w:rPr>
        <w:t>c</w:t>
      </w:r>
      <w:r>
        <w:rPr>
          <w:rFonts w:eastAsia="Times New Roman"/>
          <w:szCs w:val="24"/>
        </w:rPr>
        <w:t xml:space="preserve">onnection </w:t>
      </w:r>
      <w:r w:rsidR="00361D33">
        <w:rPr>
          <w:rFonts w:eastAsia="Times New Roman"/>
          <w:szCs w:val="24"/>
        </w:rPr>
        <w:t>l</w:t>
      </w:r>
      <w:r>
        <w:rPr>
          <w:rFonts w:eastAsia="Times New Roman"/>
          <w:szCs w:val="24"/>
        </w:rPr>
        <w:t>ines</w:t>
      </w:r>
    </w:p>
    <w:p w14:paraId="3C5EE44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5AA0B177" w:rsidR="006A2DB6" w:rsidRDefault="006A2DB6">
      <w:pPr>
        <w:pStyle w:val="Textkrper"/>
        <w:autoSpaceDE w:val="0"/>
        <w:autoSpaceDN w:val="0"/>
        <w:adjustRightInd w:val="0"/>
        <w:rPr>
          <w:szCs w:val="24"/>
        </w:rPr>
      </w:pPr>
      <w:r>
        <w:rPr>
          <w:szCs w:val="24"/>
        </w:rPr>
        <w:t xml:space="preserve">Intermittent connection lines are connection lines, which are fixed only at certain segments along their total length. </w:t>
      </w:r>
      <w:commentRangeStart w:id="447"/>
      <w:del w:id="448" w:author="Franke, Carsten" w:date="2024-05-16T22:19:00Z" w16du:dateUtc="2024-05-16T20:19:00Z">
        <w:r w:rsidDel="004F76E4">
          <w:rPr>
            <w:szCs w:val="24"/>
          </w:rPr>
          <w:delText xml:space="preserve">Here, the word “segment” shall not be confused with polygon edges, which were named segments in </w:delText>
        </w:r>
        <w:r w:rsidDel="004F76E4">
          <w:rPr>
            <w:rStyle w:val="citesec"/>
            <w:szCs w:val="24"/>
          </w:rPr>
          <w:delText>clause 10.1.2</w:delText>
        </w:r>
        <w:r w:rsidDel="004F76E4">
          <w:rPr>
            <w:szCs w:val="24"/>
          </w:rPr>
          <w:delText xml:space="preserve">, too. </w:delText>
        </w:r>
      </w:del>
      <w:commentRangeEnd w:id="447"/>
      <w:r w:rsidR="004F76E4">
        <w:rPr>
          <w:rStyle w:val="Kommentarzeichen"/>
          <w:rFonts w:ascii="Calibri" w:eastAsia="Times New Roman" w:hAnsi="Calibri"/>
          <w:lang w:val="en-US" w:eastAsia="x-none"/>
        </w:rPr>
        <w:commentReference w:id="447"/>
      </w:r>
      <w:r>
        <w:rPr>
          <w:szCs w:val="24"/>
        </w:rPr>
        <w:t xml:space="preserve">The gaps between the segments are called “spacings” to avoid confusion </w:t>
      </w:r>
      <w:r>
        <w:rPr>
          <w:szCs w:val="24"/>
        </w:rPr>
        <w:lastRenderedPageBreak/>
        <w:t>with the gap between the connected parts. The benefit of intermittent connection lines compared with individual connection lines is the reduction of administrative overhead.</w:t>
      </w:r>
    </w:p>
    <w:p w14:paraId="132A098B" w14:textId="77777777" w:rsidR="006A2DB6" w:rsidRDefault="006A2DB6">
      <w:pPr>
        <w:pStyle w:val="Textkrper"/>
        <w:autoSpaceDE w:val="0"/>
        <w:autoSpaceDN w:val="0"/>
        <w:adjustRightInd w:val="0"/>
        <w:rPr>
          <w:szCs w:val="24"/>
        </w:rPr>
      </w:pPr>
      <w:r>
        <w:rPr>
          <w:szCs w:val="24"/>
        </w:rPr>
        <w:t>Intermittent connection lines were introduced with χMCF version 3.1.1 and are only applicable to seam welds, currently.</w:t>
      </w:r>
    </w:p>
    <w:p w14:paraId="4EBCD716" w14:textId="725189E7" w:rsidR="006A2DB6" w:rsidRDefault="006A2DB6">
      <w:pPr>
        <w:pStyle w:val="Textkrper"/>
        <w:autoSpaceDE w:val="0"/>
        <w:autoSpaceDN w:val="0"/>
        <w:adjustRightInd w:val="0"/>
        <w:rPr>
          <w:szCs w:val="24"/>
        </w:rPr>
      </w:pPr>
      <w:r>
        <w:rPr>
          <w:szCs w:val="24"/>
        </w:rPr>
        <w:t xml:space="preserve">The total length </w:t>
      </w:r>
      <w:proofErr w:type="spellStart"/>
      <w:ins w:id="449" w:author="Franke, Carsten" w:date="2024-05-16T22:23:00Z" w16du:dateUtc="2024-05-16T20:23:00Z">
        <w:r w:rsidR="004F76E4" w:rsidRPr="008B49D7">
          <w:rPr>
            <w:i/>
            <w:sz w:val="24"/>
          </w:rPr>
          <w:t>L</w:t>
        </w:r>
        <w:r w:rsidR="004F76E4" w:rsidRPr="008B49D7">
          <w:rPr>
            <w:sz w:val="24"/>
            <w:vertAlign w:val="subscript"/>
          </w:rPr>
          <w:t>total</w:t>
        </w:r>
        <w:proofErr w:type="spellEnd"/>
        <w:r w:rsidR="004F76E4">
          <w:rPr>
            <w:szCs w:val="24"/>
          </w:rPr>
          <w:t xml:space="preserve"> </w:t>
        </w:r>
      </w:ins>
      <w:r>
        <w:rPr>
          <w:szCs w:val="24"/>
        </w:rPr>
        <w:t xml:space="preserve">of a connection line is the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Textkrper"/>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Textkrper"/>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must be used.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Textkrper"/>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578E23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w:t>
            </w:r>
            <w:r w:rsidRPr="00A756E5">
              <w:rPr>
                <w:szCs w:val="18"/>
              </w:rPr>
              <w:t xml:space="preserve">length </w:t>
            </w:r>
            <w:proofErr w:type="spellStart"/>
            <w:ins w:id="450" w:author="Franke, Carsten" w:date="2024-05-16T22:30:00Z" w16du:dateUtc="2024-05-16T20:30:00Z">
              <w:r w:rsidR="00A756E5" w:rsidRPr="00A756E5">
                <w:rPr>
                  <w:i/>
                  <w:szCs w:val="18"/>
                  <w:rPrChange w:id="451" w:author="Franke, Carsten" w:date="2024-05-16T22:31:00Z" w16du:dateUtc="2024-05-16T20:31:00Z">
                    <w:rPr>
                      <w:i/>
                      <w:sz w:val="24"/>
                    </w:rPr>
                  </w:rPrChange>
                </w:rPr>
                <w:t>L</w:t>
              </w:r>
              <w:r w:rsidR="00A756E5" w:rsidRPr="00A756E5">
                <w:rPr>
                  <w:szCs w:val="18"/>
                  <w:vertAlign w:val="subscript"/>
                  <w:rPrChange w:id="452" w:author="Franke, Carsten" w:date="2024-05-16T22:31:00Z" w16du:dateUtc="2024-05-16T20:31:00Z">
                    <w:rPr>
                      <w:sz w:val="24"/>
                      <w:vertAlign w:val="subscript"/>
                    </w:rPr>
                  </w:rPrChange>
                </w:rPr>
                <w:t>total</w:t>
              </w:r>
              <w:proofErr w:type="spellEnd"/>
              <w:r w:rsidR="00A756E5" w:rsidRPr="00A756E5">
                <w:rPr>
                  <w:szCs w:val="18"/>
                </w:rPr>
                <w:t xml:space="preserve"> </w:t>
              </w:r>
            </w:ins>
            <w:r w:rsidRPr="00A756E5">
              <w:rPr>
                <w:szCs w:val="18"/>
              </w:rPr>
              <w:t>of connection</w:t>
            </w:r>
            <w:r w:rsidRPr="006A2DB6">
              <w:rPr>
                <w:szCs w:val="24"/>
              </w:rPr>
              <w:t>.</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241B8048"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w:t>
      </w:r>
      <w:r w:rsidRPr="00A756E5">
        <w:t xml:space="preserve">total length” </w:t>
      </w:r>
      <w:proofErr w:type="spellStart"/>
      <w:ins w:id="453" w:author="Franke, Carsten" w:date="2024-05-16T22:34:00Z" w16du:dateUtc="2024-05-16T20:34:00Z">
        <w:r w:rsidR="00A756E5" w:rsidRPr="00A756E5">
          <w:rPr>
            <w:i/>
            <w:rPrChange w:id="454" w:author="Franke, Carsten" w:date="2024-05-16T22:34:00Z" w16du:dateUtc="2024-05-16T20:34:00Z">
              <w:rPr>
                <w:i/>
                <w:sz w:val="24"/>
              </w:rPr>
            </w:rPrChange>
          </w:rPr>
          <w:t>L</w:t>
        </w:r>
        <w:r w:rsidR="00A756E5" w:rsidRPr="00A756E5">
          <w:rPr>
            <w:vertAlign w:val="subscript"/>
            <w:rPrChange w:id="455" w:author="Franke, Carsten" w:date="2024-05-16T22:34:00Z" w16du:dateUtc="2024-05-16T20:34:00Z">
              <w:rPr>
                <w:sz w:val="24"/>
                <w:vertAlign w:val="subscript"/>
              </w:rPr>
            </w:rPrChange>
          </w:rPr>
          <w:t>total</w:t>
        </w:r>
        <w:proofErr w:type="spellEnd"/>
        <w:r w:rsidR="00A756E5" w:rsidRPr="00A756E5">
          <w:t xml:space="preserve"> </w:t>
        </w:r>
      </w:ins>
      <w:r w:rsidRPr="00A756E5">
        <w:t>of 17,0. Its</w:t>
      </w:r>
      <w:r>
        <w:rPr>
          <w:szCs w:val="24"/>
        </w:rPr>
        <w:t xml:space="preserve"> “number of segments” is 4. Each segment is of “length” </w:t>
      </w:r>
      <w:ins w:id="456" w:author="Franke, Carsten" w:date="2024-05-16T22:35:00Z" w16du:dateUtc="2024-05-16T20:35:00Z">
        <w:r w:rsidR="00971231" w:rsidRPr="00A516D8">
          <w:rPr>
            <w:i/>
          </w:rPr>
          <w:t>l</w:t>
        </w:r>
        <w:r w:rsidR="00971231">
          <w:t xml:space="preserve"> = </w:t>
        </w:r>
      </w:ins>
      <w:r>
        <w:rPr>
          <w:szCs w:val="24"/>
        </w:rPr>
        <w:t xml:space="preserve">2,0. The welded segments have a “spacing” of </w:t>
      </w:r>
      <w:bookmarkStart w:id="457" w:name="_Hlk166791396"/>
      <w:ins w:id="458" w:author="Franke, Carsten" w:date="2024-05-16T22:36:00Z" w16du:dateUtc="2024-05-16T20:36:00Z">
        <w:r w:rsidR="00971231">
          <w:rPr>
            <w:i/>
          </w:rPr>
          <w:t>s</w:t>
        </w:r>
        <w:r w:rsidR="00971231">
          <w:t xml:space="preserve"> = </w:t>
        </w:r>
      </w:ins>
      <w:bookmarkEnd w:id="457"/>
      <w:r>
        <w:rPr>
          <w:szCs w:val="24"/>
        </w:rPr>
        <w:t>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637EDCC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ins w:id="459" w:author="Franke, Carsten" w:date="2024-05-16T21:56:00Z" w16du:dateUtc="2024-05-16T19:56:00Z">
              <w:r w:rsidR="00CA0C2D">
                <w:rPr>
                  <w:szCs w:val="18"/>
                </w:rPr>
                <w:t xml:space="preserve"> spacing</w:t>
              </w:r>
            </w:ins>
            <w:r w:rsidRPr="00EC4DAD">
              <w:rPr>
                <w:szCs w:val="24"/>
              </w:rPr>
              <w: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7AD32A3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Regular </w:t>
            </w:r>
            <w:del w:id="460" w:author="Franke, Carsten" w:date="2024-05-16T21:58:00Z" w16du:dateUtc="2024-05-16T19:58:00Z">
              <w:r w:rsidRPr="006A2DB6" w:rsidDel="004E16A8">
                <w:rPr>
                  <w:szCs w:val="24"/>
                </w:rPr>
                <w:delText>“</w:delText>
              </w:r>
            </w:del>
            <w:r w:rsidRPr="006A2DB6">
              <w:rPr>
                <w:szCs w:val="24"/>
              </w:rPr>
              <w:t>spacing</w:t>
            </w:r>
            <w:del w:id="461" w:author="Franke, Carsten" w:date="2024-05-16T21:58:00Z" w16du:dateUtc="2024-05-16T19:58:00Z">
              <w:r w:rsidRPr="006A2DB6" w:rsidDel="004E16A8">
                <w:rPr>
                  <w:szCs w:val="24"/>
                </w:rPr>
                <w:delText>”</w:delText>
              </w:r>
            </w:del>
            <w:r w:rsidRPr="006A2DB6">
              <w:rPr>
                <w:szCs w:val="24"/>
              </w:rPr>
              <w:t>.</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6ABC28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commentRangeStart w:id="462"/>
            <w:r w:rsidRPr="006A2DB6">
              <w:rPr>
                <w:szCs w:val="24"/>
              </w:rPr>
              <w:t>Last</w:t>
            </w:r>
            <w:ins w:id="463" w:author="Franke, Carsten" w:date="2024-05-16T21:56:00Z" w16du:dateUtc="2024-05-16T19:56:00Z">
              <w:r w:rsidR="00CA0C2D">
                <w:rPr>
                  <w:szCs w:val="18"/>
                </w:rPr>
                <w:t xml:space="preserve"> spacing</w:t>
              </w:r>
            </w:ins>
            <w:r w:rsidRPr="006A2DB6">
              <w:rPr>
                <w:szCs w:val="24"/>
              </w:rPr>
              <w:t>.</w:t>
            </w:r>
            <w:commentRangeEnd w:id="462"/>
            <w:r w:rsidR="00CA0C2D">
              <w:rPr>
                <w:rStyle w:val="Kommentarzeichen"/>
                <w:rFonts w:ascii="Calibri" w:eastAsia="Times New Roman" w:hAnsi="Calibri"/>
                <w:lang w:val="en-US" w:eastAsia="x-none"/>
              </w:rPr>
              <w:commentReference w:id="462"/>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79AA652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 xml:space="preserve">Total length </w:t>
            </w:r>
            <w:proofErr w:type="spellStart"/>
            <w:ins w:id="464" w:author="Franke, Carsten" w:date="2024-05-16T22:31:00Z" w16du:dateUtc="2024-05-16T20:31:00Z">
              <w:r w:rsidR="00A756E5" w:rsidRPr="006E19FB">
                <w:rPr>
                  <w:i/>
                  <w:szCs w:val="18"/>
                </w:rPr>
                <w:t>L</w:t>
              </w:r>
              <w:r w:rsidR="00A756E5" w:rsidRPr="006E19FB">
                <w:rPr>
                  <w:szCs w:val="18"/>
                  <w:vertAlign w:val="subscript"/>
                </w:rPr>
                <w:t>total</w:t>
              </w:r>
              <w:proofErr w:type="spellEnd"/>
              <w:r w:rsidR="00A756E5" w:rsidRPr="00A756E5">
                <w:rPr>
                  <w:szCs w:val="18"/>
                </w:rPr>
                <w:t xml:space="preserve"> </w:t>
              </w:r>
            </w:ins>
            <w:r w:rsidRPr="006A2DB6">
              <w:rPr>
                <w:szCs w:val="24"/>
              </w:rPr>
              <w:t>of connection line.</w:t>
            </w:r>
          </w:p>
        </w:tc>
      </w:tr>
    </w:tbl>
    <w:p w14:paraId="294EB5B2" w14:textId="2F8F9170" w:rsidR="006A2DB6" w:rsidRDefault="002F3F18">
      <w:pPr>
        <w:pStyle w:val="Figuretitle0"/>
        <w:autoSpaceDE w:val="0"/>
        <w:autoSpaceDN w:val="0"/>
        <w:adjustRightInd w:val="0"/>
        <w:outlineLvl w:val="0"/>
        <w:rPr>
          <w:szCs w:val="24"/>
        </w:rPr>
      </w:pPr>
      <w:r>
        <w:rPr>
          <w:szCs w:val="24"/>
        </w:rPr>
        <w:lastRenderedPageBreak/>
        <w:t>Figure </w:t>
      </w:r>
      <w:r w:rsidR="006A2DB6">
        <w:rPr>
          <w:szCs w:val="24"/>
        </w:rPr>
        <w:t>43 — Regular intermittent weld with first spacing and last spacing</w:t>
      </w:r>
    </w:p>
    <w:p w14:paraId="4B9D3D9D" w14:textId="0EA4880B" w:rsidR="006A2DB6" w:rsidRDefault="006A2DB6">
      <w:pPr>
        <w:pStyle w:val="Textkrper"/>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w:t>
      </w:r>
      <w:ins w:id="465" w:author="Franke, Carsten" w:date="2024-05-16T22:37:00Z" w16du:dateUtc="2024-05-16T20:37:00Z">
        <w:r w:rsidR="00971231" w:rsidRPr="00F54804">
          <w:t xml:space="preserve"> </w:t>
        </w:r>
        <w:r w:rsidR="00971231">
          <w:rPr>
            <w:i/>
          </w:rPr>
          <w:t>s</w:t>
        </w:r>
      </w:ins>
      <w:r>
        <w:rPr>
          <w:szCs w:val="24"/>
        </w:rPr>
        <w:t xml:space="preserve"> is the gap between successive welds, in contrast with the gap at the begin and end of the connection line.</w:t>
      </w:r>
    </w:p>
    <w:p w14:paraId="6A51829B" w14:textId="040CB149"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r w:rsidR="00B64EBE">
        <w:rPr>
          <w:szCs w:val="24"/>
        </w:rPr>
        <w:t>:</w:t>
      </w:r>
    </w:p>
    <w:p w14:paraId="540C5497" w14:textId="08226FAA" w:rsidR="006A2DB6" w:rsidRPr="008E31FD"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466" w:author="Franke, Carsten" w:date="2024-05-16T21:43:00Z" w16du:dateUtc="2024-05-16T19:43:00Z">
        <w:r w:rsidRPr="00630C27" w:rsidDel="008E31FD">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27.85pt" o:ole="">
              <v:imagedata r:id="rId45" o:title=""/>
            </v:shape>
            <o:OLEObject Type="Embed" ProgID="Equation.DSMT4" ShapeID="_x0000_i1025" DrawAspect="Content" ObjectID="_1777405936" r:id="rId46"/>
          </w:object>
        </w:r>
      </w:del>
      <m:oMath>
        <m:r>
          <w:ins w:id="467" w:author="Franke, Carsten" w:date="2024-05-16T21:43:00Z" w16du:dateUtc="2024-05-16T19:43:00Z">
            <w:rPr>
              <w:rFonts w:ascii="Cambria Math" w:hAnsi="Cambria Math"/>
              <w:szCs w:val="24"/>
            </w:rPr>
            <m:t>d</m:t>
          </w:ins>
        </m:r>
        <w:commentRangeStart w:id="468"/>
        <m:r>
          <w:ins w:id="469" w:author="Franke, Carsten" w:date="2024-05-16T21:43:00Z" w16du:dateUtc="2024-05-16T19:43:00Z">
            <m:rPr>
              <m:sty m:val="p"/>
            </m:rPr>
            <w:rPr>
              <w:rFonts w:ascii="Cambria Math" w:hAnsi="Cambria Math"/>
              <w:szCs w:val="24"/>
            </w:rPr>
            <m:t>≔</m:t>
          </w:ins>
        </m:r>
        <w:commentRangeEnd w:id="468"/>
        <m:r>
          <w:ins w:id="470" w:author="Franke, Carsten" w:date="2024-05-16T21:45:00Z" w16du:dateUtc="2024-05-16T19:45:00Z">
            <m:rPr>
              <m:sty m:val="p"/>
            </m:rPr>
            <w:rPr>
              <w:rStyle w:val="Kommentarzeichen"/>
              <w:rFonts w:ascii="Calibri" w:eastAsia="Times New Roman" w:hAnsi="Calibri"/>
              <w:lang w:val="en-US" w:eastAsia="x-none"/>
            </w:rPr>
            <w:commentReference w:id="468"/>
          </w:ins>
        </m:r>
        <m:f>
          <m:fPr>
            <m:ctrlPr>
              <w:ins w:id="471" w:author="Franke, Carsten" w:date="2024-05-16T21:43:00Z" w16du:dateUtc="2024-05-16T19:43:00Z">
                <w:rPr>
                  <w:rFonts w:ascii="Cambria Math" w:hAnsi="Cambria Math"/>
                  <w:szCs w:val="24"/>
                </w:rPr>
              </w:ins>
            </m:ctrlPr>
          </m:fPr>
          <m:num>
            <m:r>
              <w:ins w:id="472" w:author="Franke, Carsten" w:date="2024-05-16T21:43:00Z" w16du:dateUtc="2024-05-16T19:43:00Z">
                <w:rPr>
                  <w:rFonts w:ascii="Cambria Math" w:hAnsi="Cambria Math"/>
                  <w:szCs w:val="24"/>
                </w:rPr>
                <m:t>l</m:t>
              </w:ins>
            </m:r>
          </m:num>
          <m:den>
            <m:r>
              <w:ins w:id="473" w:author="Franke, Carsten" w:date="2024-05-16T21:43:00Z" w16du:dateUtc="2024-05-16T19:43:00Z">
                <w:rPr>
                  <w:rFonts w:ascii="Cambria Math" w:hAnsi="Cambria Math"/>
                  <w:szCs w:val="24"/>
                </w:rPr>
                <m:t>l</m:t>
              </w:ins>
            </m:r>
            <m:r>
              <w:ins w:id="474" w:author="Franke, Carsten" w:date="2024-05-16T21:43:00Z" w16du:dateUtc="2024-05-16T19:43:00Z">
                <m:rPr>
                  <m:sty m:val="p"/>
                </m:rPr>
                <w:rPr>
                  <w:rFonts w:ascii="Cambria Math" w:hAnsi="Cambria Math"/>
                  <w:szCs w:val="24"/>
                </w:rPr>
                <m:t>+</m:t>
              </w:ins>
            </m:r>
            <m:r>
              <w:ins w:id="475" w:author="Franke, Carsten" w:date="2024-05-16T21:43:00Z" w16du:dateUtc="2024-05-16T19:43:00Z">
                <w:rPr>
                  <w:rFonts w:ascii="Cambria Math" w:hAnsi="Cambria Math"/>
                  <w:szCs w:val="24"/>
                </w:rPr>
                <m:t>s</m:t>
              </w:ins>
            </m:r>
          </m:den>
        </m:f>
      </m:oMath>
    </w:p>
    <w:p w14:paraId="586BC773" w14:textId="77777777" w:rsidR="00B64EBE" w:rsidRDefault="00B64EBE" w:rsidP="006713A7">
      <w:pPr>
        <w:pStyle w:val="Textkrper"/>
      </w:pPr>
      <w:commentRangeStart w:id="476"/>
      <w:r>
        <w:t>where</w:t>
      </w:r>
      <w:commentRangeEnd w:id="476"/>
      <w:r w:rsidR="00092E10">
        <w:rPr>
          <w:rStyle w:val="Kommentarzeichen"/>
          <w:rFonts w:ascii="Calibri" w:eastAsia="Times New Roman" w:hAnsi="Calibri"/>
          <w:lang w:val="en-US" w:eastAsia="x-none"/>
        </w:rPr>
        <w:commentReference w:id="476"/>
      </w:r>
    </w:p>
    <w:tbl>
      <w:tblPr>
        <w:tblW w:w="9753" w:type="dxa"/>
        <w:tblLayout w:type="fixed"/>
        <w:tblCellMar>
          <w:left w:w="0" w:type="dxa"/>
          <w:right w:w="0" w:type="dxa"/>
        </w:tblCellMar>
        <w:tblLook w:val="04A0" w:firstRow="1" w:lastRow="0" w:firstColumn="1" w:lastColumn="0" w:noHBand="0" w:noVBand="1"/>
      </w:tblPr>
      <w:tblGrid>
        <w:gridCol w:w="397"/>
        <w:gridCol w:w="397"/>
        <w:gridCol w:w="8959"/>
      </w:tblGrid>
      <w:tr w:rsidR="00B64EBE" w14:paraId="3C357190" w14:textId="77777777" w:rsidTr="00971231">
        <w:tc>
          <w:tcPr>
            <w:tcW w:w="397" w:type="dxa"/>
            <w:shd w:val="clear" w:color="auto" w:fill="auto"/>
          </w:tcPr>
          <w:p w14:paraId="39CF6D81" w14:textId="77777777" w:rsidR="00B64EBE" w:rsidRDefault="00B64EBE" w:rsidP="003025D9">
            <w:pPr>
              <w:pStyle w:val="Textkrper"/>
            </w:pPr>
            <w:r>
              <w:t> </w:t>
            </w:r>
          </w:p>
        </w:tc>
        <w:tc>
          <w:tcPr>
            <w:tcW w:w="397" w:type="dxa"/>
            <w:shd w:val="clear" w:color="auto" w:fill="auto"/>
          </w:tcPr>
          <w:p w14:paraId="65A8C8D3" w14:textId="2F1B3F69" w:rsidR="00B64EBE" w:rsidRPr="00971231" w:rsidRDefault="00092E10" w:rsidP="003025D9">
            <w:pPr>
              <w:pStyle w:val="Textkrper"/>
              <w:rPr>
                <w:i/>
              </w:rPr>
            </w:pPr>
            <w:r>
              <w:rPr>
                <w:i/>
              </w:rPr>
              <w:t>l</w:t>
            </w:r>
          </w:p>
        </w:tc>
        <w:tc>
          <w:tcPr>
            <w:tcW w:w="8959" w:type="dxa"/>
            <w:shd w:val="clear" w:color="auto" w:fill="auto"/>
          </w:tcPr>
          <w:p w14:paraId="172D3420" w14:textId="763F138A" w:rsidR="00B64EBE" w:rsidRDefault="00B64EBE" w:rsidP="003025D9">
            <w:pPr>
              <w:pStyle w:val="Textkrper"/>
            </w:pPr>
            <w:r>
              <w:t>is the length</w:t>
            </w:r>
            <w:ins w:id="477" w:author="Franke, Carsten" w:date="2024-05-16T22:37:00Z" w16du:dateUtc="2024-05-16T20:37:00Z">
              <w:r w:rsidR="00971231">
                <w:t xml:space="preserve"> of each segment</w:t>
              </w:r>
            </w:ins>
            <w:r>
              <w:t>;</w:t>
            </w:r>
          </w:p>
        </w:tc>
      </w:tr>
      <w:tr w:rsidR="00B64EBE" w14:paraId="224C0B25" w14:textId="77777777" w:rsidTr="00971231">
        <w:tc>
          <w:tcPr>
            <w:tcW w:w="397" w:type="dxa"/>
            <w:shd w:val="clear" w:color="auto" w:fill="auto"/>
          </w:tcPr>
          <w:p w14:paraId="69527528" w14:textId="77777777" w:rsidR="00B64EBE" w:rsidRDefault="00B64EBE" w:rsidP="003025D9">
            <w:pPr>
              <w:pStyle w:val="Textkrper"/>
            </w:pPr>
            <w:r>
              <w:t> </w:t>
            </w:r>
          </w:p>
        </w:tc>
        <w:tc>
          <w:tcPr>
            <w:tcW w:w="397" w:type="dxa"/>
            <w:shd w:val="clear" w:color="auto" w:fill="auto"/>
          </w:tcPr>
          <w:p w14:paraId="1B656330" w14:textId="49B1DA39" w:rsidR="00B64EBE" w:rsidRPr="00971231" w:rsidRDefault="00092E10" w:rsidP="003025D9">
            <w:pPr>
              <w:pStyle w:val="Textkrper"/>
              <w:rPr>
                <w:i/>
              </w:rPr>
            </w:pPr>
            <w:r>
              <w:rPr>
                <w:i/>
              </w:rPr>
              <w:t>s</w:t>
            </w:r>
          </w:p>
        </w:tc>
        <w:tc>
          <w:tcPr>
            <w:tcW w:w="8959" w:type="dxa"/>
            <w:shd w:val="clear" w:color="auto" w:fill="auto"/>
          </w:tcPr>
          <w:p w14:paraId="1B9AF23F" w14:textId="6E7CB4F2" w:rsidR="00B64EBE" w:rsidRDefault="00B64EBE" w:rsidP="003025D9">
            <w:pPr>
              <w:pStyle w:val="Textkrper"/>
            </w:pPr>
            <w:r>
              <w:t>is the spacing.</w:t>
            </w:r>
          </w:p>
        </w:tc>
      </w:tr>
    </w:tbl>
    <w:p w14:paraId="6BCAA6BE" w14:textId="77777777" w:rsidR="00B64EBE" w:rsidRDefault="00B64EBE">
      <w:pPr>
        <w:pStyle w:val="Textkrper"/>
        <w:autoSpaceDE w:val="0"/>
        <w:autoSpaceDN w:val="0"/>
        <w:adjustRightInd w:val="0"/>
        <w:rPr>
          <w:szCs w:val="24"/>
        </w:rPr>
      </w:pPr>
    </w:p>
    <w:p w14:paraId="78160E5A" w14:textId="22C39F60" w:rsidR="006A2DB6" w:rsidRDefault="006A2DB6">
      <w:pPr>
        <w:pStyle w:val="Textkrper"/>
        <w:autoSpaceDE w:val="0"/>
        <w:autoSpaceDN w:val="0"/>
        <w:adjustRightInd w:val="0"/>
        <w:rPr>
          <w:szCs w:val="24"/>
        </w:rPr>
      </w:pPr>
      <w:r>
        <w:rPr>
          <w:szCs w:val="24"/>
        </w:rPr>
        <w:t xml:space="preserve">For the example above, the density of the welded line is </w:t>
      </w:r>
      <w:bookmarkStart w:id="478" w:name="_Hlk166791559"/>
      <w:ins w:id="479" w:author="Franke, Carsten" w:date="2024-05-16T22:38:00Z" w16du:dateUtc="2024-05-16T20:38:00Z">
        <w:r w:rsidR="00971231" w:rsidRPr="00971231">
          <w:rPr>
            <w:i/>
            <w:szCs w:val="24"/>
            <w:rPrChange w:id="480" w:author="Franke, Carsten" w:date="2024-05-16T22:38:00Z" w16du:dateUtc="2024-05-16T20:38:00Z">
              <w:rPr>
                <w:szCs w:val="24"/>
              </w:rPr>
            </w:rPrChange>
          </w:rPr>
          <w:t>d</w:t>
        </w:r>
        <w:r w:rsidR="00971231">
          <w:rPr>
            <w:szCs w:val="24"/>
          </w:rPr>
          <w:t xml:space="preserve"> = </w:t>
        </w:r>
      </w:ins>
      <w:bookmarkEnd w:id="478"/>
      <w:r>
        <w:rPr>
          <w:szCs w:val="24"/>
        </w:rPr>
        <w:t>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00425FE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 xml:space="preserve">Total length </w:t>
            </w:r>
            <w:proofErr w:type="spellStart"/>
            <w:ins w:id="481" w:author="Franke, Carsten" w:date="2024-05-16T22:39:00Z" w16du:dateUtc="2024-05-16T20:39:00Z">
              <w:r w:rsidR="008F18E3" w:rsidRPr="006E19FB">
                <w:rPr>
                  <w:i/>
                  <w:szCs w:val="18"/>
                </w:rPr>
                <w:t>L</w:t>
              </w:r>
              <w:r w:rsidR="008F18E3" w:rsidRPr="006E19FB">
                <w:rPr>
                  <w:szCs w:val="18"/>
                  <w:vertAlign w:val="subscript"/>
                </w:rPr>
                <w:t>total</w:t>
              </w:r>
              <w:proofErr w:type="spellEnd"/>
              <w:r w:rsidR="008F18E3" w:rsidRPr="00A756E5">
                <w:rPr>
                  <w:szCs w:val="18"/>
                </w:rPr>
                <w:t xml:space="preserve"> </w:t>
              </w:r>
            </w:ins>
            <w:r w:rsidRPr="00EC4DAD">
              <w:rPr>
                <w:szCs w:val="24"/>
              </w:rPr>
              <w:t>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Textkrper"/>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w:t>
      </w:r>
    </w:p>
    <w:p w14:paraId="3E8031F3" w14:textId="081F2E0D" w:rsidR="006A2DB6" w:rsidRDefault="006A2DB6">
      <w:pPr>
        <w:pStyle w:val="Textkrper"/>
        <w:autoSpaceDE w:val="0"/>
        <w:autoSpaceDN w:val="0"/>
        <w:adjustRightInd w:val="0"/>
        <w:rPr>
          <w:szCs w:val="24"/>
        </w:rPr>
      </w:pPr>
      <w:r>
        <w:rPr>
          <w:szCs w:val="24"/>
        </w:rPr>
        <w:t xml:space="preserve">In </w:t>
      </w:r>
      <w:r w:rsidR="00B64EBE">
        <w:rPr>
          <w:szCs w:val="24"/>
        </w:rPr>
        <w:t>s</w:t>
      </w:r>
      <w:r>
        <w:rPr>
          <w:szCs w:val="24"/>
        </w:rPr>
        <w:t>ummary</w:t>
      </w:r>
      <w:r w:rsidR="00B64EBE">
        <w:rPr>
          <w:szCs w:val="24"/>
        </w:rPr>
        <w:t>, f</w:t>
      </w:r>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All segments are specified individually with start and end given in curve length parameters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All segments have identical length. All spacings have identical length except for a first spacing at the beginning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before the first segment) and a last spacing at the end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(i.e. after the last segment).</w:t>
      </w:r>
    </w:p>
    <w:p w14:paraId="550DF99B" w14:textId="77777777" w:rsidR="006A2DB6" w:rsidRDefault="006A2DB6">
      <w:pPr>
        <w:pStyle w:val="Textkrper"/>
        <w:autoSpaceDE w:val="0"/>
        <w:autoSpaceDN w:val="0"/>
        <w:adjustRightInd w:val="0"/>
        <w:rPr>
          <w:szCs w:val="24"/>
        </w:rPr>
      </w:pPr>
      <w:r>
        <w:rPr>
          <w:szCs w:val="24"/>
        </w:rPr>
        <w:t xml:space="preserve">The elements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and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can only be used mutually exclusively. That means, only one of these elements may occur in one </w:t>
      </w:r>
      <w:r w:rsidRPr="005814C1">
        <w:rPr>
          <w:rStyle w:val="ISOCode"/>
        </w:rPr>
        <w:t>&lt;</w:t>
      </w:r>
      <w:proofErr w:type="spellStart"/>
      <w:r w:rsidRPr="005814C1">
        <w:rPr>
          <w:rStyle w:val="ISOCode"/>
        </w:rPr>
        <w:t>weld_position</w:t>
      </w:r>
      <w:proofErr w:type="spellEnd"/>
      <w:r w:rsidRPr="005814C1">
        <w:rPr>
          <w:rStyle w:val="ISOCode"/>
        </w:rPr>
        <w:t>/&gt;</w:t>
      </w:r>
      <w:r>
        <w:rPr>
          <w:szCs w:val="24"/>
        </w:rPr>
        <w:t xml:space="preserve"> element.</w:t>
      </w:r>
    </w:p>
    <w:p w14:paraId="142D893A" w14:textId="77777777"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states:</w:t>
      </w:r>
    </w:p>
    <w:p w14:paraId="31F62859" w14:textId="77777777" w:rsidR="006A2DB6" w:rsidRDefault="006A2DB6">
      <w:pPr>
        <w:pStyle w:val="Textkrper"/>
        <w:autoSpaceDE w:val="0"/>
        <w:autoSpaceDN w:val="0"/>
        <w:adjustRightInd w:val="0"/>
        <w:rPr>
          <w:szCs w:val="24"/>
        </w:rPr>
      </w:pPr>
      <w:r>
        <w:rPr>
          <w:szCs w:val="24"/>
        </w:rPr>
        <w:t xml:space="preserve">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w:t>
      </w:r>
      <w:proofErr w:type="spellStart"/>
      <w:r w:rsidRPr="00CD436B">
        <w:rPr>
          <w:i/>
          <w:szCs w:val="24"/>
          <w:rPrChange w:id="482" w:author="Franke, Carsten" w:date="2024-05-16T22:42:00Z" w16du:dateUtc="2024-05-16T20:42:00Z">
            <w:rPr>
              <w:szCs w:val="24"/>
            </w:rPr>
          </w:rPrChange>
        </w:rPr>
        <w:t>L</w:t>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17B4BE7F"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5907D1D9" w:rsidR="006A2DB6" w:rsidRPr="006A2DB6" w:rsidRDefault="00CD436B" w:rsidP="006A2DB6">
            <w:pPr>
              <w:pStyle w:val="Tablebody"/>
              <w:autoSpaceDE w:val="0"/>
              <w:autoSpaceDN w:val="0"/>
              <w:adjustRightInd w:val="0"/>
              <w:jc w:val="both"/>
            </w:pPr>
            <w:ins w:id="483" w:author="Franke, Carsten" w:date="2024-05-16T22:43:00Z" w16du:dateUtc="2024-05-16T20:43:00Z">
              <w:r>
                <w:rPr>
                  <w:szCs w:val="24"/>
                </w:rPr>
                <w:t>f</w:t>
              </w:r>
            </w:ins>
            <w:del w:id="484" w:author="Franke, Carsten" w:date="2024-05-16T22:43:00Z" w16du:dateUtc="2024-05-16T20:43:00Z">
              <w:r w:rsidR="00B64EBE" w:rsidRPr="006A2DB6" w:rsidDel="00CD436B">
                <w:rPr>
                  <w:szCs w:val="24"/>
                </w:rPr>
                <w:delText>F</w:delText>
              </w:r>
            </w:del>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5A524DD8" w:rsidR="006A2DB6" w:rsidRPr="006A2DB6" w:rsidRDefault="00CD436B" w:rsidP="006A2DB6">
            <w:pPr>
              <w:pStyle w:val="Tablebody"/>
              <w:autoSpaceDE w:val="0"/>
              <w:autoSpaceDN w:val="0"/>
              <w:adjustRightInd w:val="0"/>
              <w:jc w:val="both"/>
            </w:pPr>
            <w:commentRangeStart w:id="485"/>
            <w:ins w:id="486" w:author="Franke, Carsten" w:date="2024-05-16T22:43:00Z" w16du:dateUtc="2024-05-16T20:43:00Z">
              <w:r>
                <w:rPr>
                  <w:szCs w:val="24"/>
                </w:rPr>
                <w:lastRenderedPageBreak/>
                <w:t>t</w:t>
              </w:r>
            </w:ins>
            <w:del w:id="487" w:author="Franke, Carsten" w:date="2024-05-16T22:43:00Z" w16du:dateUtc="2024-05-16T20:43:00Z">
              <w:r w:rsidR="00B64EBE" w:rsidRPr="006A2DB6" w:rsidDel="00CD436B">
                <w:rPr>
                  <w:szCs w:val="24"/>
                </w:rPr>
                <w:delText>T</w:delText>
              </w:r>
            </w:del>
            <w:r w:rsidR="006A2DB6" w:rsidRPr="006A2DB6">
              <w:rPr>
                <w:szCs w:val="24"/>
              </w:rPr>
              <w:t>o</w:t>
            </w:r>
            <w:commentRangeEnd w:id="485"/>
            <w:r>
              <w:rPr>
                <w:rStyle w:val="Kommentarzeichen"/>
                <w:rFonts w:ascii="Calibri" w:eastAsia="Times New Roman" w:hAnsi="Calibri"/>
                <w:lang w:val="en-US" w:eastAsia="x-none"/>
              </w:rPr>
              <w:commentReference w:id="485"/>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Textkrper"/>
        <w:autoSpaceDE w:val="0"/>
        <w:autoSpaceDN w:val="0"/>
        <w:adjustRightInd w:val="0"/>
        <w:rPr>
          <w:szCs w:val="24"/>
        </w:rPr>
      </w:pPr>
      <w:commentRangeStart w:id="488"/>
      <w:r>
        <w:rPr>
          <w:szCs w:val="24"/>
        </w:rPr>
        <w:t xml:space="preserve">If there is more than one segment in the </w:t>
      </w:r>
      <w:r w:rsidRPr="005814C1">
        <w:rPr>
          <w:rStyle w:val="ISOCode"/>
        </w:rPr>
        <w:t>&lt;</w:t>
      </w:r>
      <w:proofErr w:type="spellStart"/>
      <w:r w:rsidRPr="005814C1">
        <w:rPr>
          <w:rStyle w:val="ISOCode"/>
        </w:rPr>
        <w:t>segment_list</w:t>
      </w:r>
      <w:proofErr w:type="spellEnd"/>
      <w:r w:rsidRPr="005814C1">
        <w:rPr>
          <w:rStyle w:val="ISOCode"/>
        </w:rPr>
        <w:t>/&gt;</w:t>
      </w:r>
      <w:r>
        <w:rPr>
          <w:szCs w:val="24"/>
        </w:rPr>
        <w:t xml:space="preserve">, it is required that all segments </w:t>
      </w:r>
      <w:proofErr w:type="spellStart"/>
      <w:r>
        <w:rPr>
          <w:i/>
          <w:szCs w:val="24"/>
        </w:rPr>
        <w:t>s</w:t>
      </w:r>
      <w:r w:rsidRPr="00B64EBE">
        <w:rPr>
          <w:szCs w:val="24"/>
          <w:vertAlign w:val="subscript"/>
          <w:rPrChange w:id="489" w:author="LUEJE Claudia" w:date="2024-05-02T19:59:00Z">
            <w:rPr>
              <w:i/>
              <w:szCs w:val="24"/>
              <w:vertAlign w:val="subscript"/>
            </w:rPr>
          </w:rPrChange>
        </w:rPr>
        <w:t>n</w:t>
      </w:r>
      <w:proofErr w:type="spellEnd"/>
      <w:r>
        <w:rPr>
          <w:szCs w:val="24"/>
        </w:rPr>
        <w:t xml:space="preserve"> can be arranged in a way that </w:t>
      </w:r>
      <w:proofErr w:type="spellStart"/>
      <w:r>
        <w:rPr>
          <w:i/>
          <w:szCs w:val="24"/>
        </w:rPr>
        <w:t>s</w:t>
      </w:r>
      <w:r w:rsidRPr="00B64EBE">
        <w:rPr>
          <w:szCs w:val="24"/>
          <w:vertAlign w:val="subscript"/>
          <w:rPrChange w:id="490" w:author="LUEJE Claudia" w:date="2024-05-02T19:59:00Z">
            <w:rPr>
              <w:i/>
              <w:szCs w:val="24"/>
              <w:vertAlign w:val="subscript"/>
            </w:rPr>
          </w:rPrChange>
        </w:rPr>
        <w:t>n</w:t>
      </w:r>
      <w:proofErr w:type="spellEnd"/>
      <w:r w:rsidRPr="00B64EBE">
        <w:rPr>
          <w:szCs w:val="24"/>
          <w:vertAlign w:val="subscript"/>
          <w:rPrChange w:id="491" w:author="LUEJE Claudia" w:date="2024-05-02T19:59:00Z">
            <w:rPr>
              <w:i/>
              <w:szCs w:val="24"/>
              <w:vertAlign w:val="subscript"/>
            </w:rPr>
          </w:rPrChange>
        </w:rPr>
        <w:t xml:space="preserve">, </w:t>
      </w:r>
      <w:proofErr w:type="spellStart"/>
      <w:r w:rsidRPr="00B64EBE">
        <w:rPr>
          <w:szCs w:val="24"/>
          <w:vertAlign w:val="subscript"/>
          <w:rPrChange w:id="492" w:author="LUEJE Claudia" w:date="2024-05-02T19:59:00Z">
            <w:rPr>
              <w:i/>
              <w:szCs w:val="24"/>
              <w:vertAlign w:val="subscript"/>
            </w:rPr>
          </w:rPrChange>
        </w:rPr>
        <w:t>to</w:t>
      </w:r>
      <w:proofErr w:type="spellEnd"/>
      <w:r>
        <w:rPr>
          <w:szCs w:val="24"/>
        </w:rPr>
        <w:t xml:space="preserve">. &lt; </w:t>
      </w:r>
      <w:r>
        <w:rPr>
          <w:i/>
          <w:szCs w:val="24"/>
        </w:rPr>
        <w:t>s</w:t>
      </w:r>
      <w:r w:rsidRPr="00B64EBE">
        <w:rPr>
          <w:szCs w:val="24"/>
          <w:vertAlign w:val="subscript"/>
          <w:rPrChange w:id="493" w:author="LUEJE Claudia" w:date="2024-05-02T19:59:00Z">
            <w:rPr>
              <w:i/>
              <w:szCs w:val="24"/>
              <w:vertAlign w:val="subscript"/>
            </w:rPr>
          </w:rPrChange>
        </w:rPr>
        <w:t>n+1, from</w:t>
      </w:r>
      <w:r>
        <w:rPr>
          <w:szCs w:val="24"/>
        </w:rPr>
        <w:t xml:space="preserve"> is true for </w:t>
      </w:r>
      <w:r>
        <w:rPr>
          <w:i/>
          <w:szCs w:val="24"/>
        </w:rPr>
        <w:t xml:space="preserve">n=1, …, </w:t>
      </w:r>
      <w:proofErr w:type="spellStart"/>
      <w:r>
        <w:rPr>
          <w:i/>
          <w:szCs w:val="24"/>
        </w:rPr>
        <w:t>num_segments</w:t>
      </w:r>
      <w:proofErr w:type="spellEnd"/>
      <w:r>
        <w:rPr>
          <w:i/>
          <w:szCs w:val="24"/>
        </w:rPr>
        <w:t xml:space="preserve"> - 1</w:t>
      </w:r>
      <w:r>
        <w:rPr>
          <w:szCs w:val="24"/>
        </w:rPr>
        <w:t>.</w:t>
      </w:r>
      <w:commentRangeEnd w:id="488"/>
      <w:r w:rsidR="00CD436B">
        <w:rPr>
          <w:rStyle w:val="Kommentarzeichen"/>
          <w:rFonts w:ascii="Calibri" w:eastAsia="Times New Roman" w:hAnsi="Calibri"/>
          <w:lang w:val="en-US" w:eastAsia="x-none"/>
        </w:rPr>
        <w:commentReference w:id="488"/>
      </w:r>
    </w:p>
    <w:p w14:paraId="3892A43F" w14:textId="1A7D6033" w:rsidR="006A2DB6" w:rsidRDefault="006A2DB6">
      <w:pPr>
        <w:pStyle w:val="Textkrper"/>
        <w:autoSpaceDE w:val="0"/>
        <w:autoSpaceDN w:val="0"/>
        <w:adjustRightInd w:val="0"/>
        <w:rPr>
          <w:szCs w:val="24"/>
        </w:rPr>
      </w:pPr>
      <w:r>
        <w:rPr>
          <w:szCs w:val="24"/>
        </w:rPr>
        <w:t xml:space="preserve">The XML specification of the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element (with </w:t>
      </w:r>
      <w:commentRangeStart w:id="494"/>
      <w:commentRangeStart w:id="495"/>
      <w:proofErr w:type="spellStart"/>
      <w:r w:rsidRPr="00CD436B">
        <w:rPr>
          <w:i/>
          <w:szCs w:val="24"/>
          <w:rPrChange w:id="496" w:author="Franke, Carsten" w:date="2024-05-16T22:49:00Z" w16du:dateUtc="2024-05-16T20:49:00Z">
            <w:rPr>
              <w:szCs w:val="24"/>
            </w:rPr>
          </w:rPrChange>
        </w:rPr>
        <w:t>L</w:t>
      </w:r>
      <w:commentRangeEnd w:id="494"/>
      <w:r w:rsidR="002740C9" w:rsidRPr="00CD436B">
        <w:rPr>
          <w:rStyle w:val="Kommentarzeichen"/>
          <w:rFonts w:ascii="Calibri" w:eastAsia="Times New Roman" w:hAnsi="Calibri"/>
          <w:i/>
          <w:lang w:val="en-US" w:eastAsia="x-none"/>
          <w:rPrChange w:id="497" w:author="Franke, Carsten" w:date="2024-05-16T22:49:00Z" w16du:dateUtc="2024-05-16T20:49:00Z">
            <w:rPr>
              <w:rStyle w:val="Kommentarzeichen"/>
              <w:rFonts w:ascii="Calibri" w:eastAsia="Times New Roman" w:hAnsi="Calibri"/>
              <w:lang w:val="en-US" w:eastAsia="x-none"/>
            </w:rPr>
          </w:rPrChange>
        </w:rPr>
        <w:commentReference w:id="494"/>
      </w:r>
      <w:commentRangeEnd w:id="495"/>
      <w:r w:rsidR="00CD436B">
        <w:rPr>
          <w:rStyle w:val="Kommentarzeichen"/>
          <w:rFonts w:ascii="Calibri" w:eastAsia="Times New Roman" w:hAnsi="Calibri"/>
          <w:lang w:val="en-US" w:eastAsia="x-none"/>
        </w:rPr>
        <w:commentReference w:id="495"/>
      </w:r>
      <w:r>
        <w:rPr>
          <w:szCs w:val="24"/>
          <w:vertAlign w:val="subscript"/>
        </w:rPr>
        <w:t>total</w:t>
      </w:r>
      <w:proofErr w:type="spellEnd"/>
      <w:r>
        <w:rPr>
          <w:szCs w:val="24"/>
        </w:rPr>
        <w:t xml:space="preserve"> </w:t>
      </w:r>
      <w:r>
        <w:rPr>
          <w:rFonts w:ascii="Cambria Math" w:hAnsi="Cambria Math" w:cs="Cambria Math"/>
          <w:szCs w:val="24"/>
        </w:rPr>
        <w:t>≔</w:t>
      </w:r>
      <w:r>
        <w:rPr>
          <w:szCs w:val="24"/>
        </w:rPr>
        <w:t xml:space="preserve">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 and </w:t>
      </w:r>
      <w:r w:rsidRPr="00095E15">
        <w:rPr>
          <w:i/>
          <w:szCs w:val="24"/>
          <w:rPrChange w:id="498" w:author="Franke, Carsten" w:date="2024-05-16T22:52:00Z" w16du:dateUtc="2024-05-16T20:52:00Z">
            <w:rPr>
              <w:szCs w:val="24"/>
            </w:rPr>
          </w:rPrChange>
        </w:rPr>
        <w:t>n</w:t>
      </w:r>
      <w:r>
        <w:rPr>
          <w:szCs w:val="24"/>
        </w:rPr>
        <w:t>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6C3004B2" w:rsidR="006A2DB6" w:rsidRPr="00EC4DAD" w:rsidRDefault="006A2DB6" w:rsidP="006A2DB6">
            <w:pPr>
              <w:pStyle w:val="Tableheader"/>
              <w:autoSpaceDE w:val="0"/>
              <w:autoSpaceDN w:val="0"/>
              <w:adjustRightInd w:val="0"/>
              <w:jc w:val="both"/>
              <w:rPr>
                <w:b/>
              </w:rPr>
            </w:pPr>
            <w:r w:rsidRPr="00EC4DAD">
              <w:rPr>
                <w:b/>
                <w:szCs w:val="24"/>
              </w:rPr>
              <w:t xml:space="preserve">Value </w:t>
            </w:r>
            <w:r w:rsidR="00B64EBE">
              <w:rPr>
                <w:b/>
                <w:szCs w:val="24"/>
              </w:rPr>
              <w:t>s</w:t>
            </w:r>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proofErr w:type="spellStart"/>
            <w:r w:rsidRPr="006A2DB6">
              <w:rPr>
                <w:szCs w:val="24"/>
              </w:rPr>
              <w:t>num_segments</w:t>
            </w:r>
            <w:proofErr w:type="spellEnd"/>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proofErr w:type="spellStart"/>
            <w:r w:rsidRPr="006A2DB6">
              <w:rPr>
                <w:szCs w:val="24"/>
              </w:rPr>
              <w:t>first_spacing</w:t>
            </w:r>
            <w:proofErr w:type="spellEnd"/>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proofErr w:type="spellStart"/>
            <w:r w:rsidRPr="006A2DB6">
              <w:rPr>
                <w:szCs w:val="24"/>
              </w:rPr>
              <w:t>last_spacing</w:t>
            </w:r>
            <w:proofErr w:type="spellEnd"/>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proofErr w:type="spellStart"/>
            <w:r w:rsidRPr="006A2DB6">
              <w:rPr>
                <w:szCs w:val="24"/>
              </w:rPr>
              <w:t>max_percentage_of_compensation</w:t>
            </w:r>
            <w:proofErr w:type="spellEnd"/>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w:t>
            </w:r>
            <w:proofErr w:type="spellStart"/>
            <w:r>
              <w:rPr>
                <w:szCs w:val="24"/>
              </w:rPr>
              <w:t>max_percentage_of_compensation</w:t>
            </w:r>
            <w:proofErr w:type="spellEnd"/>
            <w:r>
              <w:rPr>
                <w:szCs w:val="24"/>
              </w:rPr>
              <w:t>” is used.</w:t>
            </w:r>
          </w:p>
          <w:p w14:paraId="5775B25C" w14:textId="30AEE537" w:rsidR="006A2DB6" w:rsidRPr="006A2DB6" w:rsidRDefault="006A2DB6" w:rsidP="006A2DB6">
            <w:pPr>
              <w:pStyle w:val="Tablebody"/>
              <w:autoSpaceDE w:val="0"/>
              <w:autoSpaceDN w:val="0"/>
              <w:adjustRightInd w:val="0"/>
            </w:pPr>
            <w:r w:rsidRPr="006A2DB6">
              <w:rPr>
                <w:szCs w:val="24"/>
              </w:rPr>
              <w:t>Only one of “</w:t>
            </w:r>
            <w:proofErr w:type="spellStart"/>
            <w:r w:rsidRPr="006A2DB6">
              <w:rPr>
                <w:szCs w:val="24"/>
              </w:rPr>
              <w:t>max_absolute_compensation</w:t>
            </w:r>
            <w:proofErr w:type="spellEnd"/>
            <w:r w:rsidRPr="006A2DB6">
              <w:rPr>
                <w:szCs w:val="24"/>
              </w:rPr>
              <w:t>” or “</w:t>
            </w:r>
            <w:proofErr w:type="spellStart"/>
            <w:r w:rsidRPr="006A2DB6">
              <w:rPr>
                <w:szCs w:val="24"/>
              </w:rPr>
              <w:t>max_percentage_of_compensation</w:t>
            </w:r>
            <w:proofErr w:type="spellEnd"/>
            <w:r w:rsidRPr="006A2DB6">
              <w:rPr>
                <w:szCs w:val="24"/>
              </w:rPr>
              <w:t>”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proofErr w:type="spellStart"/>
            <w:r w:rsidRPr="006A2DB6">
              <w:rPr>
                <w:szCs w:val="24"/>
              </w:rPr>
              <w:t>max_absolute_compensation</w:t>
            </w:r>
            <w:proofErr w:type="spellEnd"/>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Textkrper"/>
        <w:autoSpaceDE w:val="0"/>
        <w:autoSpaceDN w:val="0"/>
        <w:adjustRightInd w:val="0"/>
        <w:rPr>
          <w:szCs w:val="24"/>
        </w:rPr>
      </w:pPr>
      <w:r>
        <w:rPr>
          <w:szCs w:val="24"/>
        </w:rPr>
        <w:t xml:space="preserve">The description of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num_segments</w:t>
      </w:r>
      <w:proofErr w:type="spellEnd"/>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first_spacing</w:t>
      </w:r>
      <w:proofErr w:type="spellEnd"/>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last_spacing</w:t>
      </w:r>
      <w:proofErr w:type="spellEnd"/>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w:t>
      </w:r>
      <w:proofErr w:type="spellStart"/>
      <w:r w:rsidRPr="005814C1">
        <w:rPr>
          <w:rStyle w:val="ISOCode"/>
        </w:rPr>
        <w:t>loc_list</w:t>
      </w:r>
      <w:proofErr w:type="spellEnd"/>
      <w:r w:rsidRPr="005814C1">
        <w:rPr>
          <w:rStyle w:val="ISOCode"/>
        </w:rPr>
        <w: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5814C1">
        <w:rPr>
          <w:rStyle w:val="ISOCode"/>
        </w:rPr>
        <w:t>max_percentage_of_compensation</w:t>
      </w:r>
      <w:proofErr w:type="spellEnd"/>
      <w:r>
        <w:rPr>
          <w:szCs w:val="24"/>
        </w:rPr>
        <w:t xml:space="preserve">: The maximum allowable deviation, as a percentage, of the resulting size of length or spacing over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max_percentage_of_compensation</w:t>
      </w:r>
      <w:proofErr w:type="spellEnd"/>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5814C1">
        <w:rPr>
          <w:rStyle w:val="ISOCode"/>
        </w:rPr>
        <w:t>max_absolute_compensation</w:t>
      </w:r>
      <w:proofErr w:type="spellEnd"/>
      <w:r>
        <w:rPr>
          <w:szCs w:val="24"/>
        </w:rPr>
        <w:t xml:space="preserve">: The maximum allowed deviation, in length units, of the difference between the resulting size of length or spacing and its prescribed size. A warning </w:t>
      </w:r>
      <w:proofErr w:type="gramStart"/>
      <w:r>
        <w:rPr>
          <w:szCs w:val="24"/>
        </w:rPr>
        <w:t>has to</w:t>
      </w:r>
      <w:proofErr w:type="gramEnd"/>
      <w:r>
        <w:rPr>
          <w:szCs w:val="24"/>
        </w:rPr>
        <w:t xml:space="preserve"> be issued, if adjusted value deviates from prescribed value by more than </w:t>
      </w:r>
      <w:proofErr w:type="spellStart"/>
      <w:r w:rsidRPr="005814C1">
        <w:rPr>
          <w:rStyle w:val="ISOCode"/>
        </w:rPr>
        <w:t>max_absolute_compensation</w:t>
      </w:r>
      <w:proofErr w:type="spellEnd"/>
      <w:r>
        <w:rPr>
          <w:szCs w:val="24"/>
        </w:rPr>
        <w:t>.</w:t>
      </w:r>
    </w:p>
    <w:p w14:paraId="7649248E" w14:textId="77777777" w:rsidR="006A2DB6" w:rsidRDefault="006A2DB6">
      <w:pPr>
        <w:pStyle w:val="Textkrper"/>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w:t>
      </w:r>
      <w:proofErr w:type="spellStart"/>
      <w:r>
        <w:rPr>
          <w:szCs w:val="24"/>
        </w:rPr>
        <w:t>first_spacing</w:t>
      </w:r>
      <w:proofErr w:type="spellEnd"/>
      <w:r>
        <w:rPr>
          <w:szCs w:val="24"/>
        </w:rPr>
        <w:t xml:space="preserve"> and </w:t>
      </w:r>
      <w:proofErr w:type="spellStart"/>
      <w:r>
        <w:rPr>
          <w:szCs w:val="24"/>
        </w:rPr>
        <w:t>last_spacing</w:t>
      </w:r>
      <w:proofErr w:type="spellEnd"/>
      <w:r>
        <w:rPr>
          <w:szCs w:val="24"/>
        </w:rPr>
        <w:t xml:space="preserve"> remain unchanged.</w:t>
      </w:r>
    </w:p>
    <w:p w14:paraId="7F7704C4" w14:textId="77777777" w:rsidR="006A2DB6" w:rsidRDefault="006A2DB6">
      <w:pPr>
        <w:pStyle w:val="Textkrper"/>
        <w:autoSpaceDE w:val="0"/>
        <w:autoSpaceDN w:val="0"/>
        <w:adjustRightInd w:val="0"/>
        <w:rPr>
          <w:szCs w:val="24"/>
        </w:rPr>
      </w:pPr>
      <w:r>
        <w:rPr>
          <w:szCs w:val="24"/>
        </w:rPr>
        <w:t>In all cases, the number of segments is kept unchanged.</w:t>
      </w:r>
    </w:p>
    <w:p w14:paraId="13FEC0D4" w14:textId="5073985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499" w:author="LUEJE Claudia" w:date="2024-05-02T20:00:00Z">
        <w:r w:rsidR="002740C9">
          <w:rPr>
            <w:rFonts w:eastAsia="Times New Roman"/>
            <w:szCs w:val="24"/>
          </w:rPr>
          <w:t>e</w:t>
        </w:r>
      </w:ins>
      <w:del w:id="500"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501"/>
      <w:r>
        <w:rPr>
          <w:rFonts w:eastAsia="Times New Roman"/>
          <w:szCs w:val="24"/>
        </w:rPr>
        <w:t>length</w:t>
      </w:r>
      <w:commentRangeEnd w:id="501"/>
      <w:r w:rsidR="00092E10">
        <w:rPr>
          <w:rStyle w:val="Kommentarzeichen"/>
          <w:rFonts w:ascii="Calibri" w:eastAsia="Times New Roman" w:hAnsi="Calibri"/>
          <w:b w:val="0"/>
          <w:lang w:val="en-US" w:eastAsia="x-none"/>
        </w:rPr>
        <w:commentReference w:id="501"/>
      </w:r>
      <w:r>
        <w:rPr>
          <w:rFonts w:eastAsia="Times New Roman"/>
          <w:szCs w:val="24"/>
        </w:rPr>
        <w:t xml:space="preserve"> of the connection </w:t>
      </w:r>
      <w:proofErr w:type="gramStart"/>
      <w:r>
        <w:rPr>
          <w:rFonts w:eastAsia="Times New Roman"/>
          <w:szCs w:val="24"/>
        </w:rPr>
        <w:t>line</w:t>
      </w:r>
      <w:proofErr w:type="gramEnd"/>
    </w:p>
    <w:p w14:paraId="2F382E9A" w14:textId="77777777" w:rsidR="006A2DB6" w:rsidRDefault="006A2DB6">
      <w:pPr>
        <w:pStyle w:val="Textkrper"/>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02" w:author="LUEJE Claudia" w:date="2024-05-02T20:05:00Z"/>
          <w:szCs w:val="24"/>
        </w:rPr>
      </w:pPr>
      <w:r w:rsidRPr="00092E10">
        <w:rPr>
          <w:position w:val="-12"/>
          <w:szCs w:val="24"/>
        </w:rPr>
        <w:object w:dxaOrig="2200" w:dyaOrig="340" w14:anchorId="6293432D">
          <v:shape id="_x0000_i1026" type="#_x0000_t75" style="width:110.05pt;height:17pt" o:ole="">
            <v:imagedata r:id="rId47" o:title=""/>
          </v:shape>
          <o:OLEObject Type="Embed" ProgID="Equation.DSMT4" ShapeID="_x0000_i1026" DrawAspect="Content" ObjectID="_1777405937" r:id="rId48"/>
        </w:object>
      </w:r>
      <w:del w:id="503"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25pt;height:54.35pt" o:ole="">
              <v:imagedata r:id="rId49" o:title=""/>
            </v:shape>
            <o:OLEObject Type="Embed" ProgID="Equation.DSMT4" ShapeID="_x0000_i1027" DrawAspect="Content" ObjectID="_1777405938" r:id="rId50"/>
          </w:object>
        </w:r>
      </w:del>
    </w:p>
    <w:p w14:paraId="5C01FED1" w14:textId="77777777" w:rsidR="00092E10" w:rsidRDefault="00092E10" w:rsidP="006713A7">
      <w:pPr>
        <w:pStyle w:val="Textkrper"/>
        <w:rPr>
          <w:ins w:id="504" w:author="LUEJE Claudia" w:date="2024-05-02T20:05:00Z"/>
        </w:rPr>
      </w:pPr>
      <w:proofErr w:type="gramStart"/>
      <w:ins w:id="505" w:author="LUEJE Claudia" w:date="2024-05-02T20:05:00Z">
        <w:r>
          <w:t>where</w:t>
        </w:r>
        <w:proofErr w:type="gramEnd"/>
      </w:ins>
    </w:p>
    <w:tbl>
      <w:tblPr>
        <w:tblW w:w="9753" w:type="dxa"/>
        <w:tblLayout w:type="fixed"/>
        <w:tblCellMar>
          <w:left w:w="0" w:type="dxa"/>
          <w:right w:w="0" w:type="dxa"/>
        </w:tblCellMar>
        <w:tblLook w:val="04A0" w:firstRow="1" w:lastRow="0" w:firstColumn="1" w:lastColumn="0" w:noHBand="0" w:noVBand="1"/>
        <w:tblPrChange w:id="506"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507">
          <w:tblGrid>
            <w:gridCol w:w="397"/>
            <w:gridCol w:w="397"/>
            <w:gridCol w:w="482"/>
            <w:gridCol w:w="8477"/>
          </w:tblGrid>
        </w:tblGridChange>
      </w:tblGrid>
      <w:tr w:rsidR="00092E10" w14:paraId="2FBF89F1" w14:textId="77777777" w:rsidTr="00092E10">
        <w:trPr>
          <w:ins w:id="508" w:author="LUEJE Claudia" w:date="2024-05-02T20:05:00Z"/>
        </w:trPr>
        <w:tc>
          <w:tcPr>
            <w:tcW w:w="397" w:type="dxa"/>
            <w:shd w:val="clear" w:color="auto" w:fill="auto"/>
            <w:tcPrChange w:id="509" w:author="LUEJE Claudia" w:date="2024-05-02T20:05:00Z">
              <w:tcPr>
                <w:tcW w:w="397" w:type="dxa"/>
                <w:shd w:val="clear" w:color="auto" w:fill="auto"/>
              </w:tcPr>
            </w:tcPrChange>
          </w:tcPr>
          <w:p w14:paraId="53997FA0" w14:textId="77777777" w:rsidR="00092E10" w:rsidRDefault="00092E10" w:rsidP="003025D9">
            <w:pPr>
              <w:pStyle w:val="Textkrper"/>
              <w:rPr>
                <w:ins w:id="510" w:author="LUEJE Claudia" w:date="2024-05-02T20:05:00Z"/>
              </w:rPr>
            </w:pPr>
            <w:ins w:id="511" w:author="LUEJE Claudia" w:date="2024-05-02T20:05:00Z">
              <w:r>
                <w:t> </w:t>
              </w:r>
            </w:ins>
          </w:p>
        </w:tc>
        <w:tc>
          <w:tcPr>
            <w:tcW w:w="879" w:type="dxa"/>
            <w:shd w:val="clear" w:color="auto" w:fill="auto"/>
            <w:tcPrChange w:id="512" w:author="LUEJE Claudia" w:date="2024-05-02T20:05:00Z">
              <w:tcPr>
                <w:tcW w:w="397" w:type="dxa"/>
                <w:shd w:val="clear" w:color="auto" w:fill="auto"/>
              </w:tcPr>
            </w:tcPrChange>
          </w:tcPr>
          <w:p w14:paraId="42C205F3" w14:textId="5D3FC148" w:rsidR="00092E10" w:rsidRDefault="00092E10" w:rsidP="003025D9">
            <w:pPr>
              <w:pStyle w:val="Textkrper"/>
              <w:rPr>
                <w:ins w:id="513" w:author="LUEJE Claudia" w:date="2024-05-02T20:05:00Z"/>
              </w:rPr>
            </w:pPr>
            <w:proofErr w:type="spellStart"/>
            <w:ins w:id="514" w:author="LUEJE Claudia" w:date="2024-05-02T20:05:00Z">
              <w:r w:rsidRPr="00092E10">
                <w:rPr>
                  <w:i/>
                  <w:rPrChange w:id="515" w:author="LUEJE Claudia" w:date="2024-05-02T20:06:00Z">
                    <w:rPr/>
                  </w:rPrChange>
                </w:rPr>
                <w:t>L</w:t>
              </w:r>
              <w:r w:rsidRPr="00092E10">
                <w:rPr>
                  <w:vertAlign w:val="subscript"/>
                  <w:rPrChange w:id="516" w:author="LUEJE Claudia" w:date="2024-05-02T20:06:00Z">
                    <w:rPr/>
                  </w:rPrChange>
                </w:rPr>
                <w:t>to</w:t>
              </w:r>
            </w:ins>
            <w:ins w:id="517" w:author="LUEJE Claudia" w:date="2024-05-02T20:06:00Z">
              <w:r w:rsidRPr="00092E10">
                <w:rPr>
                  <w:vertAlign w:val="subscript"/>
                  <w:rPrChange w:id="518" w:author="LUEJE Claudia" w:date="2024-05-02T20:06:00Z">
                    <w:rPr/>
                  </w:rPrChange>
                </w:rPr>
                <w:t>tal</w:t>
              </w:r>
            </w:ins>
            <w:proofErr w:type="spellEnd"/>
          </w:p>
        </w:tc>
        <w:tc>
          <w:tcPr>
            <w:tcW w:w="8477" w:type="dxa"/>
            <w:shd w:val="clear" w:color="auto" w:fill="auto"/>
            <w:tcPrChange w:id="519" w:author="LUEJE Claudia" w:date="2024-05-02T20:05:00Z">
              <w:tcPr>
                <w:tcW w:w="8959" w:type="dxa"/>
                <w:gridSpan w:val="2"/>
                <w:shd w:val="clear" w:color="auto" w:fill="auto"/>
              </w:tcPr>
            </w:tcPrChange>
          </w:tcPr>
          <w:p w14:paraId="286B198A" w14:textId="100C3E1E" w:rsidR="00092E10" w:rsidRDefault="00092E10" w:rsidP="003025D9">
            <w:pPr>
              <w:pStyle w:val="Textkrper"/>
              <w:rPr>
                <w:ins w:id="520" w:author="LUEJE Claudia" w:date="2024-05-02T20:05:00Z"/>
              </w:rPr>
            </w:pPr>
            <w:ins w:id="521" w:author="LUEJE Claudia" w:date="2024-05-02T20:07:00Z">
              <w:r>
                <w:t>i</w:t>
              </w:r>
            </w:ins>
            <w:ins w:id="522" w:author="LUEJE Claudia" w:date="2024-05-02T20:06:00Z">
              <w:r>
                <w:t>s the total length of the polyline;</w:t>
              </w:r>
            </w:ins>
          </w:p>
        </w:tc>
      </w:tr>
      <w:tr w:rsidR="00092E10" w14:paraId="13F5F543" w14:textId="77777777" w:rsidTr="00092E10">
        <w:trPr>
          <w:ins w:id="523" w:author="LUEJE Claudia" w:date="2024-05-02T20:05:00Z"/>
        </w:trPr>
        <w:tc>
          <w:tcPr>
            <w:tcW w:w="397" w:type="dxa"/>
            <w:shd w:val="clear" w:color="auto" w:fill="auto"/>
            <w:tcPrChange w:id="524" w:author="LUEJE Claudia" w:date="2024-05-02T20:05:00Z">
              <w:tcPr>
                <w:tcW w:w="397" w:type="dxa"/>
                <w:shd w:val="clear" w:color="auto" w:fill="auto"/>
              </w:tcPr>
            </w:tcPrChange>
          </w:tcPr>
          <w:p w14:paraId="621BAEFA" w14:textId="77777777" w:rsidR="00092E10" w:rsidRDefault="00092E10" w:rsidP="003025D9">
            <w:pPr>
              <w:pStyle w:val="Textkrper"/>
              <w:rPr>
                <w:ins w:id="525" w:author="LUEJE Claudia" w:date="2024-05-02T20:05:00Z"/>
              </w:rPr>
            </w:pPr>
            <w:ins w:id="526" w:author="LUEJE Claudia" w:date="2024-05-02T20:05:00Z">
              <w:r>
                <w:t> </w:t>
              </w:r>
            </w:ins>
          </w:p>
        </w:tc>
        <w:tc>
          <w:tcPr>
            <w:tcW w:w="879" w:type="dxa"/>
            <w:shd w:val="clear" w:color="auto" w:fill="auto"/>
            <w:tcPrChange w:id="527" w:author="LUEJE Claudia" w:date="2024-05-02T20:05:00Z">
              <w:tcPr>
                <w:tcW w:w="397" w:type="dxa"/>
                <w:shd w:val="clear" w:color="auto" w:fill="auto"/>
              </w:tcPr>
            </w:tcPrChange>
          </w:tcPr>
          <w:p w14:paraId="5B149126" w14:textId="0F084985" w:rsidR="00092E10" w:rsidRDefault="00092E10" w:rsidP="003025D9">
            <w:pPr>
              <w:pStyle w:val="Textkrper"/>
              <w:rPr>
                <w:ins w:id="528" w:author="LUEJE Claudia" w:date="2024-05-02T20:05:00Z"/>
              </w:rPr>
            </w:pPr>
            <w:proofErr w:type="spellStart"/>
            <w:ins w:id="529" w:author="LUEJE Claudia" w:date="2024-05-02T20:07:00Z">
              <w:r w:rsidRPr="00092E10">
                <w:rPr>
                  <w:i/>
                  <w:rPrChange w:id="530" w:author="LUEJE Claudia" w:date="2024-05-02T20:07:00Z">
                    <w:rPr/>
                  </w:rPrChange>
                </w:rPr>
                <w:t>m</w:t>
              </w:r>
            </w:ins>
            <w:ins w:id="531" w:author="LUEJE Claudia" w:date="2024-05-02T20:06:00Z">
              <w:r w:rsidRPr="00092E10">
                <w:rPr>
                  <w:vertAlign w:val="subscript"/>
                  <w:rPrChange w:id="532" w:author="LUEJE Claudia" w:date="2024-05-02T20:07:00Z">
                    <w:rPr/>
                  </w:rPrChange>
                </w:rPr>
                <w:t>first</w:t>
              </w:r>
            </w:ins>
            <w:proofErr w:type="spellEnd"/>
          </w:p>
        </w:tc>
        <w:tc>
          <w:tcPr>
            <w:tcW w:w="8477" w:type="dxa"/>
            <w:shd w:val="clear" w:color="auto" w:fill="auto"/>
            <w:tcPrChange w:id="533" w:author="LUEJE Claudia" w:date="2024-05-02T20:05:00Z">
              <w:tcPr>
                <w:tcW w:w="8959" w:type="dxa"/>
                <w:gridSpan w:val="2"/>
                <w:shd w:val="clear" w:color="auto" w:fill="auto"/>
              </w:tcPr>
            </w:tcPrChange>
          </w:tcPr>
          <w:p w14:paraId="3F1140F6" w14:textId="6209B07B" w:rsidR="00092E10" w:rsidRDefault="00092E10" w:rsidP="003025D9">
            <w:pPr>
              <w:pStyle w:val="Textkrper"/>
              <w:rPr>
                <w:ins w:id="534" w:author="LUEJE Claudia" w:date="2024-05-02T20:05:00Z"/>
              </w:rPr>
            </w:pPr>
            <w:ins w:id="535" w:author="LUEJE Claudia" w:date="2024-05-02T20:07:00Z">
              <w:r>
                <w:t>i</w:t>
              </w:r>
            </w:ins>
            <w:ins w:id="536" w:author="LUEJE Claudia" w:date="2024-05-02T20:06:00Z">
              <w:r>
                <w:t xml:space="preserve">s </w:t>
              </w:r>
              <w:proofErr w:type="spellStart"/>
              <w:r>
                <w:t>first_spacing</w:t>
              </w:r>
              <w:proofErr w:type="spellEnd"/>
              <w:r>
                <w:t>;</w:t>
              </w:r>
            </w:ins>
          </w:p>
        </w:tc>
      </w:tr>
      <w:tr w:rsidR="00092E10" w14:paraId="2F639460" w14:textId="77777777" w:rsidTr="00092E10">
        <w:trPr>
          <w:ins w:id="537" w:author="LUEJE Claudia" w:date="2024-05-02T20:05:00Z"/>
        </w:trPr>
        <w:tc>
          <w:tcPr>
            <w:tcW w:w="397" w:type="dxa"/>
            <w:shd w:val="clear" w:color="auto" w:fill="auto"/>
            <w:tcPrChange w:id="538" w:author="LUEJE Claudia" w:date="2024-05-02T20:05:00Z">
              <w:tcPr>
                <w:tcW w:w="397" w:type="dxa"/>
                <w:shd w:val="clear" w:color="auto" w:fill="auto"/>
              </w:tcPr>
            </w:tcPrChange>
          </w:tcPr>
          <w:p w14:paraId="5DCEC149" w14:textId="77777777" w:rsidR="00092E10" w:rsidRDefault="00092E10" w:rsidP="003025D9">
            <w:pPr>
              <w:pStyle w:val="Textkrper"/>
              <w:rPr>
                <w:ins w:id="539" w:author="LUEJE Claudia" w:date="2024-05-02T20:05:00Z"/>
              </w:rPr>
            </w:pPr>
            <w:ins w:id="540" w:author="LUEJE Claudia" w:date="2024-05-02T20:05:00Z">
              <w:r>
                <w:t> </w:t>
              </w:r>
            </w:ins>
          </w:p>
        </w:tc>
        <w:tc>
          <w:tcPr>
            <w:tcW w:w="879" w:type="dxa"/>
            <w:shd w:val="clear" w:color="auto" w:fill="auto"/>
            <w:tcPrChange w:id="541" w:author="LUEJE Claudia" w:date="2024-05-02T20:05:00Z">
              <w:tcPr>
                <w:tcW w:w="397" w:type="dxa"/>
                <w:shd w:val="clear" w:color="auto" w:fill="auto"/>
              </w:tcPr>
            </w:tcPrChange>
          </w:tcPr>
          <w:p w14:paraId="5FDA0554" w14:textId="2E080433" w:rsidR="00092E10" w:rsidRDefault="00092E10" w:rsidP="003025D9">
            <w:pPr>
              <w:pStyle w:val="Textkrper"/>
              <w:rPr>
                <w:ins w:id="542" w:author="LUEJE Claudia" w:date="2024-05-02T20:05:00Z"/>
              </w:rPr>
            </w:pPr>
            <w:proofErr w:type="spellStart"/>
            <w:ins w:id="543" w:author="LUEJE Claudia" w:date="2024-05-02T20:06:00Z">
              <w:r w:rsidRPr="00092E10">
                <w:rPr>
                  <w:i/>
                  <w:rPrChange w:id="544" w:author="LUEJE Claudia" w:date="2024-05-02T20:07:00Z">
                    <w:rPr/>
                  </w:rPrChange>
                </w:rPr>
                <w:t>m</w:t>
              </w:r>
              <w:r w:rsidRPr="00092E10">
                <w:rPr>
                  <w:vertAlign w:val="subscript"/>
                  <w:rPrChange w:id="545" w:author="LUEJE Claudia" w:date="2024-05-02T20:07:00Z">
                    <w:rPr/>
                  </w:rPrChange>
                </w:rPr>
                <w:t>last</w:t>
              </w:r>
            </w:ins>
            <w:proofErr w:type="spellEnd"/>
          </w:p>
        </w:tc>
        <w:tc>
          <w:tcPr>
            <w:tcW w:w="8477" w:type="dxa"/>
            <w:shd w:val="clear" w:color="auto" w:fill="auto"/>
            <w:tcPrChange w:id="546" w:author="LUEJE Claudia" w:date="2024-05-02T20:05:00Z">
              <w:tcPr>
                <w:tcW w:w="8959" w:type="dxa"/>
                <w:gridSpan w:val="2"/>
                <w:shd w:val="clear" w:color="auto" w:fill="auto"/>
              </w:tcPr>
            </w:tcPrChange>
          </w:tcPr>
          <w:p w14:paraId="4A0B525D" w14:textId="0D907DA3" w:rsidR="00092E10" w:rsidRDefault="00092E10" w:rsidP="003025D9">
            <w:pPr>
              <w:pStyle w:val="Textkrper"/>
              <w:rPr>
                <w:ins w:id="547" w:author="LUEJE Claudia" w:date="2024-05-02T20:05:00Z"/>
              </w:rPr>
            </w:pPr>
            <w:ins w:id="548" w:author="LUEJE Claudia" w:date="2024-05-02T20:07:00Z">
              <w:r>
                <w:t>i</w:t>
              </w:r>
            </w:ins>
            <w:ins w:id="549" w:author="LUEJE Claudia" w:date="2024-05-02T20:06:00Z">
              <w:r>
                <w:t xml:space="preserve">s </w:t>
              </w:r>
              <w:proofErr w:type="spellStart"/>
              <w:r>
                <w:t>last_spacing</w:t>
              </w:r>
              <w:proofErr w:type="spellEnd"/>
              <w:r>
                <w:t>.</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Textkrper"/>
        <w:autoSpaceDE w:val="0"/>
        <w:autoSpaceDN w:val="0"/>
        <w:adjustRightInd w:val="0"/>
        <w:rPr>
          <w:szCs w:val="24"/>
        </w:rPr>
      </w:pPr>
      <w:r>
        <w:rPr>
          <w:szCs w:val="24"/>
        </w:rPr>
        <w:t xml:space="preserve">The number of segments </w:t>
      </w:r>
      <w:r>
        <w:rPr>
          <w:i/>
          <w:szCs w:val="24"/>
        </w:rPr>
        <w:t>n</w:t>
      </w:r>
      <w:r>
        <w:rPr>
          <w:szCs w:val="24"/>
        </w:rPr>
        <w:t xml:space="preserve"> is given by attribute </w:t>
      </w:r>
      <w:proofErr w:type="spellStart"/>
      <w:r w:rsidRPr="005814C1">
        <w:rPr>
          <w:rStyle w:val="ISOCode"/>
        </w:rPr>
        <w:t>num_segments</w:t>
      </w:r>
      <w:proofErr w:type="spellEnd"/>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50" w:author="LUEJE Claudia" w:date="2024-05-02T20:08:00Z">
        <w:r w:rsidR="00092E10">
          <w:rPr>
            <w:szCs w:val="24"/>
          </w:rPr>
          <w:t>OTE</w:t>
        </w:r>
      </w:ins>
      <w:del w:id="551"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4.85pt;height:27.85pt" o:ole="">
            <v:imagedata r:id="rId51" o:title=""/>
          </v:shape>
          <o:OLEObject Type="Embed" ProgID="Equation.DSMT4" ShapeID="_x0000_i1028" DrawAspect="Content" ObjectID="_1777405939" r:id="rId52"/>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9.3pt;height:29.9pt" o:ole="">
            <v:imagedata r:id="rId53" o:title=""/>
          </v:shape>
          <o:OLEObject Type="Embed" ProgID="Equation.DSMT4" ShapeID="_x0000_i1029" DrawAspect="Content" ObjectID="_1777405940" r:id="rId54"/>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75pt;height:27.85pt" o:ole="">
            <v:imagedata r:id="rId55" o:title=""/>
          </v:shape>
          <o:OLEObject Type="Embed" ProgID="Equation.DSMT4" ShapeID="_x0000_i1030" DrawAspect="Content" ObjectID="_1777405941" r:id="rId56"/>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75pt;height:29.9pt" o:ole="">
            <v:imagedata r:id="rId57" o:title=""/>
          </v:shape>
          <o:OLEObject Type="Embed" ProgID="Equation.DSMT4" ShapeID="_x0000_i1031" DrawAspect="Content" ObjectID="_1777405942" r:id="rId58"/>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proofErr w:type="spellStart"/>
      <w:ins w:id="552" w:author="LUEJE Claudia" w:date="2024-05-02T20:09:00Z">
        <w:r w:rsidR="00092E10">
          <w:rPr>
            <w:i/>
            <w:szCs w:val="24"/>
          </w:rPr>
          <w:t>d</w:t>
        </w:r>
      </w:ins>
      <w:proofErr w:type="spellEnd"/>
      <w:del w:id="553" w:author="LUEJE Claudia" w:date="2024-05-02T20:09:00Z">
        <w:r w:rsidR="003E48EC" w:rsidRPr="003E48EC" w:rsidDel="00092E10">
          <w:rPr>
            <w:i/>
            <w:szCs w:val="24"/>
          </w:rPr>
          <w:delText>d</w:delText>
        </w:r>
        <w:r w:rsidR="003E48EC" w:rsidRPr="00092E10" w:rsidDel="00092E10">
          <w:rPr>
            <w:szCs w:val="24"/>
            <w:rPrChange w:id="554" w:author="LUEJE Claudia" w:date="2024-05-02T20:09:00Z">
              <w:rPr>
                <w:i/>
                <w:szCs w:val="24"/>
              </w:rPr>
            </w:rPrChange>
          </w:rPr>
          <w:delText>:</w:delText>
        </w:r>
      </w:del>
      <w:r w:rsidR="003E48EC" w:rsidRPr="00092E10">
        <w:rPr>
          <w:szCs w:val="24"/>
          <w:rPrChange w:id="555" w:author="LUEJE Claudia" w:date="2024-05-02T20:09:00Z">
            <w:rPr>
              <w:i/>
              <w:szCs w:val="24"/>
            </w:rPr>
          </w:rPrChange>
        </w:rPr>
        <w:t xml:space="preserve"> </w:t>
      </w:r>
      <w:ins w:id="556" w:author="LUEJE Claudia" w:date="2024-05-02T20:09:00Z">
        <w:r w:rsidR="00092E10" w:rsidRPr="00092E10">
          <w:rPr>
            <w:szCs w:val="24"/>
            <w:rPrChange w:id="557" w:author="LUEJE Claudia" w:date="2024-05-02T20:09:00Z">
              <w:rPr>
                <w:i/>
                <w:szCs w:val="24"/>
              </w:rPr>
            </w:rPrChange>
          </w:rPr>
          <w:t xml:space="preserve">is </w:t>
        </w:r>
      </w:ins>
      <w:r w:rsidR="003E48EC" w:rsidRPr="00092E10">
        <w:rPr>
          <w:szCs w:val="24"/>
          <w:rPrChange w:id="558"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75pt;height:27.85pt" o:ole="">
            <v:imagedata r:id="rId59" o:title=""/>
          </v:shape>
          <o:OLEObject Type="Embed" ProgID="Equation.DSMT4" ShapeID="_x0000_i1032" DrawAspect="Content" ObjectID="_1777405943" r:id="rId60"/>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59" w:author="LUEJE Claudia" w:date="2024-05-02T20:10:00Z">
        <w:r w:rsidR="00092E10">
          <w:rPr>
            <w:szCs w:val="24"/>
          </w:rPr>
          <w:t>XAMPLE</w:t>
        </w:r>
      </w:ins>
      <w:del w:id="560" w:author="LUEJE Claudia" w:date="2024-05-02T20:10:00Z">
        <w:r w:rsidDel="00092E10">
          <w:rPr>
            <w:szCs w:val="24"/>
          </w:rPr>
          <w:delText>xample</w:delText>
        </w:r>
      </w:del>
      <w:r>
        <w:rPr>
          <w:szCs w:val="24"/>
        </w:rPr>
        <w:t xml:space="preserve"> 1</w:t>
      </w:r>
      <w:r w:rsidR="00690423">
        <w:rPr>
          <w:szCs w:val="24"/>
        </w:rPr>
        <w:tab/>
      </w:r>
      <w:r w:rsidRPr="005814C1">
        <w:rPr>
          <w:rStyle w:val="ISOCode"/>
        </w:rPr>
        <w:t>&lt;</w:t>
      </w:r>
      <w:proofErr w:type="spellStart"/>
      <w:r w:rsidRPr="005814C1">
        <w:rPr>
          <w:rStyle w:val="ISOCode"/>
        </w:rPr>
        <w:t>corner_weld</w:t>
      </w:r>
      <w:proofErr w:type="spellEnd"/>
      <w:r w:rsidRPr="005814C1">
        <w:rPr>
          <w:rStyle w:val="ISOCode"/>
        </w:rPr>
        <w:t>/&gt;</w:t>
      </w:r>
      <w:r>
        <w:rPr>
          <w:szCs w:val="24"/>
        </w:rPr>
        <w:t xml:space="preserve"> with </w:t>
      </w:r>
      <w:r w:rsidRPr="005814C1">
        <w:rPr>
          <w:rStyle w:val="ISOCode"/>
        </w:rPr>
        <w:t>&lt;</w:t>
      </w:r>
      <w:proofErr w:type="spellStart"/>
      <w:r w:rsidRPr="005814C1">
        <w:rPr>
          <w:rStyle w:val="ISOCode"/>
        </w:rPr>
        <w:t>regular_segments</w:t>
      </w:r>
      <w:proofErr w:type="spellEnd"/>
      <w:r w:rsidRPr="005814C1">
        <w:rPr>
          <w:rStyle w:val="ISOCode"/>
        </w:rPr>
        <w:t>/&gt;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w:t>
      </w:r>
      <w:proofErr w:type="spellStart"/>
      <w:r w:rsidR="006A2DB6" w:rsidRPr="005814C1">
        <w:rPr>
          <w:rStyle w:val="ISOCode"/>
        </w:rPr>
        <w:t>corner_weld</w:t>
      </w:r>
      <w:proofErr w:type="spellEnd"/>
      <w:r w:rsidR="006A2DB6" w:rsidRPr="005814C1">
        <w:rPr>
          <w:rStyle w:val="ISOCode"/>
        </w:rPr>
        <w:t>/&gt;</w:t>
      </w:r>
      <w:r w:rsidR="006A2DB6" w:rsidRPr="00937697">
        <w:rPr>
          <w:szCs w:val="24"/>
        </w:rPr>
        <w:t xml:space="preserve"> with </w:t>
      </w:r>
      <w:r w:rsidR="006A2DB6" w:rsidRPr="005814C1">
        <w:rPr>
          <w:rStyle w:val="ISOCode"/>
        </w:rPr>
        <w:t>&lt;</w:t>
      </w:r>
      <w:proofErr w:type="spellStart"/>
      <w:r w:rsidR="006A2DB6" w:rsidRPr="005814C1">
        <w:rPr>
          <w:rStyle w:val="ISOCode"/>
        </w:rPr>
        <w:t>regular_segments</w:t>
      </w:r>
      <w:proofErr w:type="spellEnd"/>
      <w:r w:rsidR="006A2DB6" w:rsidRPr="005814C1">
        <w:rPr>
          <w:rStyle w:val="ISOCode"/>
        </w:rPr>
        <w:t>/&gt;</w:t>
      </w:r>
      <w:r w:rsidR="006A2DB6" w:rsidRPr="00937697">
        <w:rPr>
          <w:szCs w:val="24"/>
        </w:rPr>
        <w:t xml:space="preserve"> and “Required” attributes </w:t>
      </w:r>
      <w:proofErr w:type="gramStart"/>
      <w:r w:rsidR="006A2DB6" w:rsidRPr="00937697">
        <w:rPr>
          <w:szCs w:val="24"/>
        </w:rPr>
        <w:t>only</w:t>
      </w:r>
      <w:proofErr w:type="gramEnd"/>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regular_segments</w:t>
      </w:r>
      <w:proofErr w:type="spellEnd"/>
      <w:r w:rsidR="006A2DB6">
        <w:rPr>
          <w:b/>
          <w:szCs w:val="24"/>
        </w:rPr>
        <w:t xml:space="preserve"> </w:t>
      </w:r>
      <w:proofErr w:type="spellStart"/>
      <w:r w:rsidR="006A2DB6">
        <w:rPr>
          <w:b/>
          <w:szCs w:val="24"/>
        </w:rPr>
        <w:t>num_segments</w:t>
      </w:r>
      <w:proofErr w:type="spellEnd"/>
      <w:r w:rsidR="006A2DB6">
        <w:rPr>
          <w:b/>
          <w:szCs w:val="24"/>
        </w:rPr>
        <w:t>="4"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t>
      </w:r>
      <w:proofErr w:type="spellStart"/>
      <w:r w:rsidR="006A2DB6">
        <w:rPr>
          <w:b/>
          <w:szCs w:val="24"/>
        </w:rPr>
        <w:t>weld_position</w:t>
      </w:r>
      <w:proofErr w:type="spellEnd"/>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1" w:author="LUEJE Claudia" w:date="2024-05-02T20:10:00Z">
        <w:r w:rsidR="00092E10">
          <w:rPr>
            <w:szCs w:val="24"/>
          </w:rPr>
          <w:t>XAMPLE</w:t>
        </w:r>
      </w:ins>
      <w:del w:id="562"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w:t>
      </w:r>
      <w:proofErr w:type="spellStart"/>
      <w:r w:rsidRPr="00F363C2">
        <w:rPr>
          <w:rStyle w:val="ISOCode"/>
        </w:rPr>
        <w:t>corner_weld</w:t>
      </w:r>
      <w:proofErr w:type="spellEnd"/>
      <w:r w:rsidRPr="00F363C2">
        <w:rPr>
          <w:rStyle w:val="ISOCode"/>
        </w:rPr>
        <w:t>/&gt;</w:t>
      </w:r>
      <w:r>
        <w:rPr>
          <w:szCs w:val="24"/>
        </w:rPr>
        <w:t xml:space="preserve"> with </w:t>
      </w:r>
      <w:r w:rsidRPr="00F363C2">
        <w:rPr>
          <w:rStyle w:val="ISOCode"/>
        </w:rPr>
        <w:t>&lt;</w:t>
      </w:r>
      <w:proofErr w:type="spellStart"/>
      <w:r w:rsidRPr="00F363C2">
        <w:rPr>
          <w:rStyle w:val="ISOCode"/>
        </w:rPr>
        <w:t>regular_segments</w:t>
      </w:r>
      <w:proofErr w:type="spellEnd"/>
      <w:r w:rsidRPr="00F363C2">
        <w:rPr>
          <w:rStyle w:val="ISOCode"/>
        </w:rPr>
        <w:t>/&gt;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w:t>
      </w:r>
      <w:proofErr w:type="spellStart"/>
      <w:r w:rsidR="006A2DB6" w:rsidRPr="00F363C2">
        <w:rPr>
          <w:rStyle w:val="ISOCode"/>
        </w:rPr>
        <w:t>corner_weld</w:t>
      </w:r>
      <w:proofErr w:type="spellEnd"/>
      <w:r w:rsidR="006A2DB6" w:rsidRPr="00F363C2">
        <w:rPr>
          <w:rStyle w:val="ISOCode"/>
        </w:rPr>
        <w:t>/&gt;</w:t>
      </w:r>
      <w:r w:rsidR="006A2DB6">
        <w:rPr>
          <w:szCs w:val="24"/>
        </w:rPr>
        <w:t xml:space="preserve"> with </w:t>
      </w:r>
      <w:r w:rsidR="006A2DB6" w:rsidRPr="00F363C2">
        <w:rPr>
          <w:rStyle w:val="ISOCode"/>
        </w:rPr>
        <w:t>&lt;</w:t>
      </w:r>
      <w:proofErr w:type="spellStart"/>
      <w:r w:rsidR="006A2DB6" w:rsidRPr="00F363C2">
        <w:rPr>
          <w:rStyle w:val="ISOCode"/>
        </w:rPr>
        <w:t>regular_segments</w:t>
      </w:r>
      <w:proofErr w:type="spellEnd"/>
      <w:r w:rsidR="006A2DB6" w:rsidRPr="00F363C2">
        <w:rPr>
          <w:rStyle w:val="ISOCode"/>
        </w:rPr>
        <w:t>/&gt;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0630F289" w14:textId="5B0DF43F"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7244DD6C" w14:textId="33B6F2E9"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56EF610F" w14:textId="0C91A44C"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386B5AC9" w14:textId="4A58AE4F" w:rsidR="00756467" w:rsidRPr="00756467" w:rsidRDefault="00756467" w:rsidP="00756467">
      <w:pPr>
        <w:pStyle w:val="Code"/>
        <w:rPr>
          <w:b/>
        </w:rPr>
      </w:pPr>
      <w:r>
        <w:t xml:space="preserve">  </w:t>
      </w:r>
      <w:r w:rsidRPr="00756467">
        <w:rPr>
          <w:b/>
        </w:rPr>
        <w:t xml:space="preserve">                keep="length" </w:t>
      </w:r>
      <w:proofErr w:type="spellStart"/>
      <w:r w:rsidRPr="00756467">
        <w:rPr>
          <w:b/>
        </w:rPr>
        <w:t>max_absolute_compensation</w:t>
      </w:r>
      <w:proofErr w:type="spellEnd"/>
      <w:r w:rsidRPr="00756467">
        <w:rPr>
          <w:b/>
        </w:rPr>
        <w:t>="0.2"/&gt;</w:t>
      </w:r>
    </w:p>
    <w:p w14:paraId="09869ECC" w14:textId="4723D71A"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0C86C06B" w14:textId="44FFE872"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28908737" w14:textId="28853BC0"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4BA00140" w14:textId="1A520287"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w:t>
      </w:r>
      <w:proofErr w:type="spellStart"/>
      <w:r w:rsidRPr="00756467">
        <w:t>seamweld</w:t>
      </w:r>
      <w:proofErr w:type="spellEnd"/>
      <w:r w:rsidRPr="00756467">
        <w:t>&gt;</w:t>
      </w:r>
    </w:p>
    <w:p w14:paraId="43F55355" w14:textId="375C4703"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 xml:space="preserve">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lastRenderedPageBreak/>
        <w:t xml:space="preserve">  </w:t>
      </w:r>
      <w:r w:rsidRPr="00576373">
        <w:rPr>
          <w:b/>
          <w:lang w:val="en-US"/>
        </w:rPr>
        <w:t xml:space="preserve">        </w:t>
      </w:r>
      <w:r w:rsidRPr="00756467">
        <w:rPr>
          <w:b/>
          <w:lang w:val="es-ES"/>
        </w:rPr>
        <w:t>&lt;</w:t>
      </w:r>
      <w:proofErr w:type="spellStart"/>
      <w:r w:rsidRPr="00756467">
        <w:rPr>
          <w:b/>
          <w:lang w:val="es-ES"/>
        </w:rPr>
        <w:t>weld_position</w:t>
      </w:r>
      <w:proofErr w:type="spellEnd"/>
      <w:r w:rsidRPr="00756467">
        <w:rPr>
          <w:b/>
          <w:lang w:val="es-ES"/>
        </w:rPr>
        <w:t xml:space="preserve">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&lt;</w:t>
      </w:r>
      <w:proofErr w:type="spellStart"/>
      <w:r w:rsidRPr="00756467">
        <w:rPr>
          <w:b/>
        </w:rPr>
        <w:t>regular_segments</w:t>
      </w:r>
      <w:proofErr w:type="spellEnd"/>
      <w:r w:rsidRPr="00756467">
        <w:rPr>
          <w:b/>
        </w:rPr>
        <w:t xml:space="preserve"> </w:t>
      </w:r>
    </w:p>
    <w:p w14:paraId="0191B512" w14:textId="47A07458" w:rsidR="00756467" w:rsidRPr="00756467" w:rsidRDefault="00756467" w:rsidP="00756467">
      <w:pPr>
        <w:pStyle w:val="Code"/>
        <w:rPr>
          <w:b/>
        </w:rPr>
      </w:pPr>
      <w:r>
        <w:t xml:space="preserve">  </w:t>
      </w:r>
      <w:r w:rsidRPr="00756467">
        <w:rPr>
          <w:b/>
        </w:rPr>
        <w:t xml:space="preserve">                </w:t>
      </w:r>
      <w:proofErr w:type="spellStart"/>
      <w:r w:rsidRPr="00756467">
        <w:rPr>
          <w:b/>
        </w:rPr>
        <w:t>num_segments</w:t>
      </w:r>
      <w:proofErr w:type="spellEnd"/>
      <w:r w:rsidRPr="00756467">
        <w:rPr>
          <w:b/>
        </w:rPr>
        <w:t>="3"</w:t>
      </w:r>
    </w:p>
    <w:p w14:paraId="4DDC303B" w14:textId="719C329A" w:rsidR="00756467" w:rsidRPr="00756467" w:rsidRDefault="00756467" w:rsidP="00756467">
      <w:pPr>
        <w:pStyle w:val="Code"/>
        <w:rPr>
          <w:b/>
        </w:rPr>
      </w:pPr>
      <w:r>
        <w:t xml:space="preserve">  </w:t>
      </w:r>
      <w:r w:rsidRPr="00756467">
        <w:rPr>
          <w:b/>
        </w:rPr>
        <w:t xml:space="preserve">                </w:t>
      </w:r>
      <w:proofErr w:type="spellStart"/>
      <w:r w:rsidRPr="00756467">
        <w:rPr>
          <w:b/>
        </w:rPr>
        <w:t>first_spacing</w:t>
      </w:r>
      <w:proofErr w:type="spellEnd"/>
      <w:r w:rsidRPr="00756467">
        <w:rPr>
          <w:b/>
        </w:rPr>
        <w:t xml:space="preserve">="1.0" </w:t>
      </w:r>
      <w:proofErr w:type="spellStart"/>
      <w:r w:rsidRPr="00756467">
        <w:rPr>
          <w:b/>
        </w:rPr>
        <w:t>last_spacing</w:t>
      </w:r>
      <w:proofErr w:type="spellEnd"/>
      <w:r w:rsidRPr="00756467">
        <w:rPr>
          <w:b/>
        </w:rPr>
        <w:t xml:space="preserve">="0.5" length="2.0" spacing="3.5" </w:t>
      </w:r>
    </w:p>
    <w:p w14:paraId="13332639" w14:textId="3C486A16" w:rsidR="00756467" w:rsidRPr="00756467" w:rsidRDefault="00756467" w:rsidP="00756467">
      <w:pPr>
        <w:pStyle w:val="Code"/>
        <w:rPr>
          <w:b/>
        </w:rPr>
      </w:pPr>
      <w:r>
        <w:t xml:space="preserve">  </w:t>
      </w:r>
      <w:r w:rsidRPr="00756467">
        <w:rPr>
          <w:b/>
        </w:rPr>
        <w:t xml:space="preserve">                keep="length" </w:t>
      </w:r>
      <w:proofErr w:type="spellStart"/>
      <w:r w:rsidRPr="00756467">
        <w:rPr>
          <w:b/>
        </w:rPr>
        <w:t>max_percentage_of_compensation</w:t>
      </w:r>
      <w:proofErr w:type="spellEnd"/>
      <w:r w:rsidRPr="00756467">
        <w:rPr>
          <w:b/>
        </w:rPr>
        <w:t>="3.0"/&gt;</w:t>
      </w:r>
    </w:p>
    <w:p w14:paraId="2C4E0F08" w14:textId="411A9147" w:rsidR="00756467" w:rsidRPr="00756467" w:rsidRDefault="00756467" w:rsidP="00756467">
      <w:pPr>
        <w:pStyle w:val="Code"/>
        <w:rPr>
          <w:b/>
        </w:rPr>
      </w:pPr>
      <w:r>
        <w:t xml:space="preserve">  </w:t>
      </w:r>
      <w:r w:rsidRPr="00756467">
        <w:t xml:space="preserve">        </w:t>
      </w:r>
      <w:r w:rsidRPr="00756467">
        <w:rPr>
          <w:b/>
        </w:rPr>
        <w:t>&lt;/</w:t>
      </w:r>
      <w:proofErr w:type="spellStart"/>
      <w:r w:rsidRPr="00756467">
        <w:rPr>
          <w:b/>
        </w:rPr>
        <w:t>weld_position</w:t>
      </w:r>
      <w:proofErr w:type="spellEnd"/>
      <w:r w:rsidRPr="00756467">
        <w:t>&gt;</w:t>
      </w:r>
    </w:p>
    <w:p w14:paraId="49A373D5" w14:textId="33442EFB" w:rsidR="00756467" w:rsidRPr="00756467" w:rsidRDefault="00756467" w:rsidP="00756467">
      <w:pPr>
        <w:pStyle w:val="Code"/>
      </w:pPr>
      <w:r>
        <w:t xml:space="preserve">  </w:t>
      </w:r>
      <w:r w:rsidRPr="00756467">
        <w:t xml:space="preserve">        &lt;</w:t>
      </w:r>
      <w:proofErr w:type="spellStart"/>
      <w:r w:rsidRPr="00756467">
        <w:t>sheet_parameter</w:t>
      </w:r>
      <w:proofErr w:type="spellEnd"/>
      <w:r w:rsidRPr="00756467">
        <w:t xml:space="preserve"> ... /&gt;</w:t>
      </w:r>
    </w:p>
    <w:p w14:paraId="1E9F88A0" w14:textId="59CB1305" w:rsidR="00756467" w:rsidRPr="00756467" w:rsidRDefault="00756467" w:rsidP="00756467">
      <w:pPr>
        <w:pStyle w:val="Code"/>
      </w:pPr>
      <w:r>
        <w:t xml:space="preserve">  </w:t>
      </w:r>
      <w:r w:rsidRPr="00756467">
        <w:t xml:space="preserve">    &lt;/</w:t>
      </w:r>
      <w:proofErr w:type="spellStart"/>
      <w:r w:rsidRPr="00756467">
        <w:t>corner_weld</w:t>
      </w:r>
      <w:proofErr w:type="spellEnd"/>
      <w:r w:rsidRPr="00756467">
        <w:t>&gt;</w:t>
      </w:r>
    </w:p>
    <w:p w14:paraId="69491839" w14:textId="5EA59DBA" w:rsidR="00756467" w:rsidRDefault="00756467" w:rsidP="00756467">
      <w:pPr>
        <w:pStyle w:val="Code"/>
      </w:pPr>
      <w:r>
        <w:t xml:space="preserve">  </w:t>
      </w:r>
      <w:r w:rsidRPr="00756467">
        <w:t>&lt;/</w:t>
      </w:r>
      <w:proofErr w:type="spellStart"/>
      <w:r w:rsidRPr="00756467">
        <w:t>seamweld</w:t>
      </w:r>
      <w:proofErr w:type="spellEnd"/>
      <w:r w:rsidRPr="00756467">
        <w:t>&gt;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3" w:author="LUEJE Claudia" w:date="2024-05-02T20:10:00Z">
        <w:r w:rsidR="00092E10">
          <w:rPr>
            <w:szCs w:val="24"/>
          </w:rPr>
          <w:t>XAMPLE</w:t>
        </w:r>
      </w:ins>
      <w:del w:id="564"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w:t>
      </w:r>
      <w:proofErr w:type="spellStart"/>
      <w:r w:rsidRPr="003C2540">
        <w:rPr>
          <w:rStyle w:val="ISOCode"/>
        </w:rPr>
        <w:t>corner_weld</w:t>
      </w:r>
      <w:proofErr w:type="spellEnd"/>
      <w:r w:rsidRPr="003C2540">
        <w:rPr>
          <w:rStyle w:val="ISOCode"/>
        </w:rPr>
        <w:t>/&gt;</w:t>
      </w:r>
      <w:r>
        <w:rPr>
          <w:szCs w:val="24"/>
        </w:rPr>
        <w:t xml:space="preserve"> welded from both sides in alternating sequence, with two </w:t>
      </w:r>
      <w:r w:rsidRPr="003C2540">
        <w:rPr>
          <w:rStyle w:val="ISOCode"/>
        </w:rPr>
        <w:t>&lt;</w:t>
      </w:r>
      <w:proofErr w:type="spellStart"/>
      <w:r w:rsidRPr="003C2540">
        <w:rPr>
          <w:rStyle w:val="ISOCode"/>
        </w:rPr>
        <w:t>regular_segments</w:t>
      </w:r>
      <w:proofErr w:type="spellEnd"/>
      <w:r w:rsidRPr="003C2540">
        <w:rPr>
          <w:rStyle w:val="ISOCode"/>
        </w:rPr>
        <w:t>/&gt;</w:t>
      </w:r>
      <w:r>
        <w:rPr>
          <w:szCs w:val="24"/>
        </w:rPr>
        <w:t xml:space="preserve"> for the two </w:t>
      </w:r>
      <w:r w:rsidRPr="003C2540">
        <w:rPr>
          <w:rStyle w:val="ISOCode"/>
        </w:rPr>
        <w:t>&lt;</w:t>
      </w:r>
      <w:proofErr w:type="spellStart"/>
      <w:r w:rsidRPr="003C2540">
        <w:rPr>
          <w:rStyle w:val="ISOCode"/>
        </w:rPr>
        <w:t>weld_position</w:t>
      </w:r>
      <w:proofErr w:type="spellEnd"/>
      <w:r w:rsidRPr="003C2540">
        <w:rPr>
          <w:rStyle w:val="ISOCode"/>
        </w:rPr>
        <w:t>/&gt;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w:t>
      </w:r>
      <w:proofErr w:type="spellStart"/>
      <w:r w:rsidRPr="003C2540">
        <w:t>seamweld</w:t>
      </w:r>
      <w:proofErr w:type="spellEnd"/>
      <w:r w:rsidRPr="003C2540">
        <w:t>&gt;</w:t>
      </w:r>
    </w:p>
    <w:p w14:paraId="59AACADA" w14:textId="25E74F08"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 xml:space="preserve">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t>
      </w:r>
      <w:proofErr w:type="spellStart"/>
      <w:r w:rsidRPr="003C2540">
        <w:rPr>
          <w:b/>
          <w:lang w:val="es-ES"/>
        </w:rPr>
        <w:t>weld_position</w:t>
      </w:r>
      <w:proofErr w:type="spellEnd"/>
      <w:r w:rsidRPr="003C2540">
        <w:rPr>
          <w:b/>
          <w:lang w:val="es-ES"/>
        </w:rPr>
        <w:t xml:space="preserve">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&lt;</w:t>
      </w:r>
      <w:proofErr w:type="spellStart"/>
      <w:r w:rsidRPr="003C2540">
        <w:rPr>
          <w:b/>
        </w:rPr>
        <w:t>regular_segments</w:t>
      </w:r>
      <w:proofErr w:type="spellEnd"/>
      <w:r w:rsidRPr="003C2540">
        <w:rPr>
          <w:b/>
        </w:rPr>
        <w:t xml:space="preserve"> </w:t>
      </w:r>
    </w:p>
    <w:p w14:paraId="56C39405" w14:textId="52BCB2F2" w:rsidR="003C2540" w:rsidRPr="003C2540" w:rsidRDefault="003C2540" w:rsidP="003C2540">
      <w:pPr>
        <w:pStyle w:val="Code"/>
        <w:rPr>
          <w:b/>
        </w:rPr>
      </w:pPr>
      <w:r>
        <w:t xml:space="preserve">  </w:t>
      </w:r>
      <w:r w:rsidRPr="003C2540">
        <w:rPr>
          <w:b/>
        </w:rPr>
        <w:t xml:space="preserve">                </w:t>
      </w:r>
      <w:proofErr w:type="spellStart"/>
      <w:r w:rsidRPr="003C2540">
        <w:rPr>
          <w:b/>
        </w:rPr>
        <w:t>first_spacing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660CABC4" w14:textId="5DD4DB43" w:rsidR="003C2540" w:rsidRPr="003C2540" w:rsidRDefault="003C2540" w:rsidP="003C2540">
      <w:pPr>
        <w:pStyle w:val="Code"/>
        <w:rPr>
          <w:b/>
        </w:rPr>
      </w:pPr>
      <w:r>
        <w:t xml:space="preserve">  </w:t>
      </w:r>
      <w:r w:rsidRPr="003C2540">
        <w:rPr>
          <w:b/>
        </w:rPr>
        <w:t xml:space="preserve">        &lt;</w:t>
      </w:r>
      <w:proofErr w:type="spellStart"/>
      <w:r w:rsidRPr="003C2540">
        <w:rPr>
          <w:b/>
        </w:rPr>
        <w:t>weld_position</w:t>
      </w:r>
      <w:proofErr w:type="spellEnd"/>
      <w:r w:rsidRPr="003C2540">
        <w:rPr>
          <w:b/>
        </w:rPr>
        <w:t xml:space="preserve"> u="0.5" x="-1" y="0" z="1"&gt;</w:t>
      </w:r>
    </w:p>
    <w:p w14:paraId="0F26762B" w14:textId="49EC79EC" w:rsidR="003C2540" w:rsidRPr="003C2540" w:rsidRDefault="003C2540" w:rsidP="003C2540">
      <w:pPr>
        <w:pStyle w:val="Code"/>
        <w:rPr>
          <w:b/>
        </w:rPr>
      </w:pPr>
      <w:r>
        <w:t xml:space="preserve">  </w:t>
      </w:r>
      <w:r w:rsidRPr="003C2540">
        <w:rPr>
          <w:b/>
        </w:rPr>
        <w:t xml:space="preserve">            &lt;</w:t>
      </w:r>
      <w:proofErr w:type="spellStart"/>
      <w:r w:rsidRPr="003C2540">
        <w:rPr>
          <w:b/>
        </w:rPr>
        <w:t>regular_segments</w:t>
      </w:r>
      <w:proofErr w:type="spellEnd"/>
      <w:r w:rsidRPr="003C2540">
        <w:rPr>
          <w:b/>
        </w:rPr>
        <w:t xml:space="preserve"> </w:t>
      </w:r>
    </w:p>
    <w:p w14:paraId="518FFBAE" w14:textId="100E31BF" w:rsidR="003C2540" w:rsidRPr="003C2540" w:rsidRDefault="003C2540" w:rsidP="003C2540">
      <w:pPr>
        <w:pStyle w:val="Code"/>
        <w:rPr>
          <w:b/>
        </w:rPr>
      </w:pPr>
      <w:r>
        <w:t xml:space="preserve">  </w:t>
      </w:r>
      <w:r w:rsidRPr="003C2540">
        <w:rPr>
          <w:b/>
        </w:rPr>
        <w:t xml:space="preserve">                </w:t>
      </w:r>
      <w:proofErr w:type="spellStart"/>
      <w:r w:rsidRPr="003C2540">
        <w:rPr>
          <w:b/>
        </w:rPr>
        <w:t>last_spacing</w:t>
      </w:r>
      <w:proofErr w:type="spellEnd"/>
      <w:r w:rsidRPr="003C2540">
        <w:rPr>
          <w:b/>
        </w:rPr>
        <w:t xml:space="preserve">="2.5" </w:t>
      </w:r>
      <w:proofErr w:type="spellStart"/>
      <w:r w:rsidRPr="003C2540">
        <w:rPr>
          <w:b/>
        </w:rPr>
        <w:t>num_segments</w:t>
      </w:r>
      <w:proofErr w:type="spellEnd"/>
      <w:r w:rsidRPr="003C2540">
        <w:rPr>
          <w:b/>
        </w:rPr>
        <w:t>="3"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t>
      </w:r>
      <w:proofErr w:type="spellStart"/>
      <w:r w:rsidRPr="003C2540">
        <w:rPr>
          <w:b/>
        </w:rPr>
        <w:t>weld_position</w:t>
      </w:r>
      <w:proofErr w:type="spellEnd"/>
      <w:r w:rsidRPr="003C2540">
        <w:t>&gt;</w:t>
      </w:r>
    </w:p>
    <w:p w14:paraId="599C7D53" w14:textId="41859DBF" w:rsidR="003C2540" w:rsidRPr="003C2540" w:rsidRDefault="003C2540" w:rsidP="003C2540">
      <w:pPr>
        <w:pStyle w:val="Code"/>
      </w:pPr>
      <w:r>
        <w:t xml:space="preserve">  </w:t>
      </w:r>
      <w:r w:rsidRPr="003C2540">
        <w:t xml:space="preserve">        &lt;</w:t>
      </w:r>
      <w:proofErr w:type="spellStart"/>
      <w:r w:rsidRPr="003C2540">
        <w:t>sheet_parameter</w:t>
      </w:r>
      <w:proofErr w:type="spellEnd"/>
      <w:r w:rsidRPr="003C2540">
        <w:t xml:space="preserve"> ... /&gt;</w:t>
      </w:r>
    </w:p>
    <w:p w14:paraId="6380CF03" w14:textId="3E019076" w:rsidR="003C2540" w:rsidRPr="003C2540" w:rsidRDefault="003C2540" w:rsidP="003C2540">
      <w:pPr>
        <w:pStyle w:val="Code"/>
      </w:pPr>
      <w:r>
        <w:t xml:space="preserve">  </w:t>
      </w:r>
      <w:r w:rsidRPr="003C2540">
        <w:t xml:space="preserve">    &lt;/</w:t>
      </w:r>
      <w:proofErr w:type="spellStart"/>
      <w:r w:rsidRPr="003C2540">
        <w:t>corner_weld</w:t>
      </w:r>
      <w:proofErr w:type="spellEnd"/>
      <w:r w:rsidRPr="003C2540">
        <w:t>&gt;</w:t>
      </w:r>
    </w:p>
    <w:p w14:paraId="5F929B93" w14:textId="5D0FE42B" w:rsidR="003C2540" w:rsidRDefault="003C2540" w:rsidP="003C2540">
      <w:pPr>
        <w:pStyle w:val="Code"/>
      </w:pPr>
      <w:r>
        <w:t xml:space="preserve">  </w:t>
      </w:r>
      <w:r w:rsidRPr="003C2540">
        <w:t>&lt;/</w:t>
      </w:r>
      <w:proofErr w:type="spellStart"/>
      <w:r w:rsidRPr="003C2540">
        <w:t>seamweld</w:t>
      </w:r>
      <w:proofErr w:type="spellEnd"/>
      <w:r w:rsidRPr="003C2540">
        <w:t>&gt;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65" w:author="LUEJE Claudia" w:date="2024-05-02T20:11:00Z">
        <w:r w:rsidR="00092E10">
          <w:rPr>
            <w:szCs w:val="24"/>
          </w:rPr>
          <w:t>XAMPLE</w:t>
        </w:r>
      </w:ins>
      <w:del w:id="566"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w:t>
      </w:r>
      <w:proofErr w:type="spellStart"/>
      <w:r w:rsidRPr="009459B5">
        <w:rPr>
          <w:rStyle w:val="ISOCode"/>
        </w:rPr>
        <w:t>corner_weld</w:t>
      </w:r>
      <w:proofErr w:type="spellEnd"/>
      <w:r w:rsidRPr="009459B5">
        <w:rPr>
          <w:rStyle w:val="ISOCode"/>
        </w:rPr>
        <w:t>/&gt;</w:t>
      </w:r>
      <w:r>
        <w:rPr>
          <w:szCs w:val="24"/>
        </w:rPr>
        <w:t xml:space="preserve"> with </w:t>
      </w:r>
      <w:r w:rsidRPr="009459B5">
        <w:rPr>
          <w:rStyle w:val="ISOCode"/>
        </w:rPr>
        <w:t>&lt;</w:t>
      </w:r>
      <w:proofErr w:type="spellStart"/>
      <w:r w:rsidRPr="009459B5">
        <w:rPr>
          <w:rStyle w:val="ISOCode"/>
        </w:rPr>
        <w:t>segment_list</w:t>
      </w:r>
      <w:proofErr w:type="spellEnd"/>
      <w:r w:rsidRPr="009459B5">
        <w:rPr>
          <w:rStyle w:val="ISOCode"/>
        </w:rPr>
        <w:t>/&gt;</w:t>
      </w:r>
      <w:r>
        <w:rPr>
          <w:szCs w:val="24"/>
        </w:rPr>
        <w:t xml:space="preserve"> (see </w:t>
      </w:r>
      <w:r w:rsidR="00937697">
        <w:rPr>
          <w:rStyle w:val="citefig"/>
          <w:szCs w:val="24"/>
        </w:rPr>
        <w:t>Figure </w:t>
      </w:r>
      <w:r>
        <w:rPr>
          <w:rStyle w:val="citefig"/>
          <w:szCs w:val="24"/>
        </w:rPr>
        <w:t>48</w:t>
      </w:r>
      <w:del w:id="567" w:author="LUEJE Claudia" w:date="2024-05-02T20:11:00Z">
        <w:r w:rsidDel="00092E10">
          <w:rPr>
            <w:szCs w:val="24"/>
          </w:rPr>
          <w:delText xml:space="preserve"> </w:delText>
        </w:r>
      </w:del>
      <w:r>
        <w:rPr>
          <w:szCs w:val="24"/>
        </w:rPr>
        <w:t>)</w:t>
      </w:r>
      <w:ins w:id="568"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w:t>
      </w:r>
      <w:proofErr w:type="spellStart"/>
      <w:r w:rsidR="006A2DB6" w:rsidRPr="00FB254C">
        <w:rPr>
          <w:rStyle w:val="ISOCode"/>
        </w:rPr>
        <w:t>corner_weld</w:t>
      </w:r>
      <w:proofErr w:type="spellEnd"/>
      <w:r w:rsidR="006A2DB6" w:rsidRPr="00FB254C">
        <w:rPr>
          <w:rStyle w:val="ISOCode"/>
        </w:rPr>
        <w:t>/&gt;</w:t>
      </w:r>
      <w:r w:rsidR="006A2DB6" w:rsidRPr="00937697">
        <w:rPr>
          <w:szCs w:val="24"/>
        </w:rPr>
        <w:t xml:space="preserve"> with </w:t>
      </w:r>
      <w:r w:rsidR="006A2DB6" w:rsidRPr="00FB254C">
        <w:rPr>
          <w:rStyle w:val="ISOCode"/>
        </w:rPr>
        <w:t>&lt;</w:t>
      </w:r>
      <w:proofErr w:type="spellStart"/>
      <w:r w:rsidR="006A2DB6" w:rsidRPr="00FB254C">
        <w:rPr>
          <w:rStyle w:val="ISOCode"/>
        </w:rPr>
        <w:t>segment_list</w:t>
      </w:r>
      <w:proofErr w:type="spellEnd"/>
      <w:r w:rsidR="006A2DB6" w:rsidRPr="00FB254C">
        <w:rPr>
          <w:rStyle w:val="ISOCode"/>
        </w:rPr>
        <w:t>/&gt;</w:t>
      </w:r>
    </w:p>
    <w:p w14:paraId="73B764B0" w14:textId="04C0A22E" w:rsidR="00FB254C" w:rsidRPr="00FB254C" w:rsidRDefault="00FB254C" w:rsidP="00FB254C">
      <w:pPr>
        <w:pStyle w:val="Code"/>
      </w:pPr>
      <w:r>
        <w:t xml:space="preserve">  </w:t>
      </w:r>
      <w:r w:rsidRPr="00FB254C">
        <w:t>&lt;</w:t>
      </w:r>
      <w:proofErr w:type="spellStart"/>
      <w:r w:rsidRPr="00FB254C">
        <w:t>seamweld</w:t>
      </w:r>
      <w:proofErr w:type="spellEnd"/>
      <w:r w:rsidRPr="00FB254C">
        <w:t>&gt;</w:t>
      </w:r>
    </w:p>
    <w:p w14:paraId="5D9EADD8" w14:textId="29CC766C"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 xml:space="preserve">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t>
      </w:r>
      <w:proofErr w:type="spellStart"/>
      <w:r w:rsidRPr="00FB254C">
        <w:rPr>
          <w:b/>
          <w:lang w:val="es-ES"/>
        </w:rPr>
        <w:t>weld_position</w:t>
      </w:r>
      <w:proofErr w:type="spellEnd"/>
      <w:r w:rsidRPr="00FB254C">
        <w:rPr>
          <w:b/>
          <w:lang w:val="es-ES"/>
        </w:rPr>
        <w:t xml:space="preserve">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w:t>
      </w:r>
      <w:proofErr w:type="spellStart"/>
      <w:r w:rsidRPr="00FB254C">
        <w:rPr>
          <w:b/>
        </w:rPr>
        <w:t>segment_list</w:t>
      </w:r>
      <w:proofErr w:type="spellEnd"/>
      <w:r w:rsidRPr="00FB254C">
        <w:rPr>
          <w:b/>
        </w:rPr>
        <w: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lastRenderedPageBreak/>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w:t>
      </w:r>
      <w:proofErr w:type="spellStart"/>
      <w:r w:rsidRPr="00FB254C">
        <w:rPr>
          <w:b/>
        </w:rPr>
        <w:t>segment_list</w:t>
      </w:r>
      <w:proofErr w:type="spellEnd"/>
      <w:r w:rsidRPr="00FB254C">
        <w:rPr>
          <w:b/>
        </w:rPr>
        <w:t>&gt;</w:t>
      </w:r>
    </w:p>
    <w:p w14:paraId="06946C37" w14:textId="64326DBA" w:rsidR="00FB254C" w:rsidRPr="00FB254C" w:rsidRDefault="00FB254C" w:rsidP="00FB254C">
      <w:pPr>
        <w:pStyle w:val="Code"/>
        <w:rPr>
          <w:b/>
        </w:rPr>
      </w:pPr>
      <w:r>
        <w:t xml:space="preserve">  </w:t>
      </w:r>
      <w:r w:rsidRPr="00FB254C">
        <w:t xml:space="preserve">        </w:t>
      </w:r>
      <w:r w:rsidRPr="00FB254C">
        <w:rPr>
          <w:b/>
        </w:rPr>
        <w:t>&lt;/</w:t>
      </w:r>
      <w:proofErr w:type="spellStart"/>
      <w:r w:rsidRPr="00FB254C">
        <w:rPr>
          <w:b/>
        </w:rPr>
        <w:t>weld_position</w:t>
      </w:r>
      <w:proofErr w:type="spellEnd"/>
      <w:r w:rsidRPr="00FB254C">
        <w:t>&gt;</w:t>
      </w:r>
    </w:p>
    <w:p w14:paraId="070824EB" w14:textId="7DA873AD" w:rsidR="00FB254C" w:rsidRPr="00FB254C" w:rsidRDefault="00FB254C" w:rsidP="00FB254C">
      <w:pPr>
        <w:pStyle w:val="Code"/>
      </w:pPr>
      <w:r>
        <w:t xml:space="preserve">  </w:t>
      </w:r>
      <w:r w:rsidRPr="00FB254C">
        <w:t xml:space="preserve">        &lt;</w:t>
      </w:r>
      <w:proofErr w:type="spellStart"/>
      <w:r w:rsidRPr="00FB254C">
        <w:t>sheet_parameter</w:t>
      </w:r>
      <w:proofErr w:type="spellEnd"/>
      <w:r w:rsidRPr="00FB254C">
        <w:t xml:space="preserve"> ... /&gt;</w:t>
      </w:r>
    </w:p>
    <w:p w14:paraId="5E7D01EB" w14:textId="426A9E65" w:rsidR="00FB254C" w:rsidRPr="00FB254C" w:rsidRDefault="00FB254C" w:rsidP="00FB254C">
      <w:pPr>
        <w:pStyle w:val="Code"/>
      </w:pPr>
      <w:r>
        <w:t xml:space="preserve">  </w:t>
      </w:r>
      <w:r w:rsidRPr="00FB254C">
        <w:t xml:space="preserve">    &lt;/</w:t>
      </w:r>
      <w:proofErr w:type="spellStart"/>
      <w:r w:rsidRPr="00FB254C">
        <w:t>corner_weld</w:t>
      </w:r>
      <w:proofErr w:type="spellEnd"/>
      <w:r w:rsidRPr="00FB254C">
        <w:t>&gt;</w:t>
      </w:r>
    </w:p>
    <w:p w14:paraId="7CBF7733" w14:textId="0F4B6DEC" w:rsidR="00FB254C" w:rsidRPr="00FB254C" w:rsidRDefault="00FB254C" w:rsidP="00FB254C">
      <w:pPr>
        <w:pStyle w:val="Code"/>
      </w:pPr>
      <w:r>
        <w:t xml:space="preserve">  </w:t>
      </w:r>
      <w:r w:rsidRPr="00FB254C">
        <w:t>&lt;/</w:t>
      </w:r>
      <w:proofErr w:type="spellStart"/>
      <w:r w:rsidRPr="00FB254C">
        <w:t>seamweld</w:t>
      </w:r>
      <w:proofErr w:type="spellEnd"/>
      <w:r w:rsidRPr="00FB254C">
        <w:t xml:space="preserve">&gt;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69" w:author="LUEJE Claudia" w:date="2024-05-02T20:11:00Z">
        <w:r w:rsidR="00092E10">
          <w:rPr>
            <w:szCs w:val="24"/>
          </w:rPr>
          <w:t>OTE</w:t>
        </w:r>
      </w:ins>
      <w:del w:id="570"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w:t>
      </w:r>
      <w:proofErr w:type="gramStart"/>
      <w:r>
        <w:rPr>
          <w:szCs w:val="24"/>
        </w:rPr>
        <w:t>is</w:t>
      </w:r>
      <w:proofErr w:type="gramEnd"/>
      <w:r>
        <w:rPr>
          <w:szCs w:val="24"/>
        </w:rPr>
        <w:t xml:space="preserve"> arbitrary since segments are not allowed to overlap.</w:t>
      </w:r>
    </w:p>
    <w:p w14:paraId="30049249" w14:textId="4291D98F"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571" w:author="LUEJE Claudia" w:date="2024-05-02T20:11:00Z">
        <w:r w:rsidR="00092E10">
          <w:rPr>
            <w:rFonts w:eastAsia="Times New Roman"/>
            <w:szCs w:val="24"/>
          </w:rPr>
          <w:t>s</w:t>
        </w:r>
      </w:ins>
      <w:del w:id="572" w:author="LUEJE Claudia" w:date="2024-05-02T20:11:00Z">
        <w:r w:rsidDel="00092E10">
          <w:rPr>
            <w:rFonts w:eastAsia="Times New Roman"/>
            <w:szCs w:val="24"/>
          </w:rPr>
          <w:delText>S</w:delText>
        </w:r>
      </w:del>
      <w:proofErr w:type="gramStart"/>
      <w:r>
        <w:rPr>
          <w:rFonts w:eastAsia="Times New Roman"/>
          <w:szCs w:val="24"/>
        </w:rPr>
        <w:t>pecification</w:t>
      </w:r>
      <w:proofErr w:type="gramEnd"/>
    </w:p>
    <w:p w14:paraId="3A6CCE37" w14:textId="21D14F58" w:rsidR="006A2DB6" w:rsidRDefault="006A2DB6">
      <w:pPr>
        <w:pStyle w:val="Textkrper"/>
        <w:autoSpaceDE w:val="0"/>
        <w:autoSpaceDN w:val="0"/>
        <w:adjustRightInd w:val="0"/>
        <w:rPr>
          <w:szCs w:val="24"/>
        </w:rPr>
      </w:pPr>
      <w:r>
        <w:rPr>
          <w:szCs w:val="24"/>
        </w:rPr>
        <w:t>Each connection should be assigned a type during its life cycle. The XML definitions of all 1D connections contain the following elements (</w:t>
      </w:r>
      <w:ins w:id="573"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574" w:author="LUEJE Claudia" w:date="2024-05-02T20:11:00Z">
              <w:r w:rsidR="00092E10">
                <w:rPr>
                  <w:b/>
                  <w:szCs w:val="24"/>
                </w:rPr>
                <w:t>e</w:t>
              </w:r>
            </w:ins>
            <w:del w:id="575"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proofErr w:type="spellStart"/>
            <w:r w:rsidRPr="006A2DB6">
              <w:rPr>
                <w:szCs w:val="24"/>
              </w:rPr>
              <w:t>seamweld</w:t>
            </w:r>
            <w:proofErr w:type="spellEnd"/>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proofErr w:type="spellStart"/>
            <w:r w:rsidRPr="006A2DB6">
              <w:rPr>
                <w:szCs w:val="24"/>
              </w:rPr>
              <w:t>adhesive_line</w:t>
            </w:r>
            <w:proofErr w:type="spellEnd"/>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proofErr w:type="spellStart"/>
            <w:r w:rsidRPr="006A2DB6">
              <w:rPr>
                <w:szCs w:val="24"/>
              </w:rPr>
              <w:t>contact_list</w:t>
            </w:r>
            <w:proofErr w:type="spellEnd"/>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576"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577"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Textkrper"/>
        <w:autoSpaceDE w:val="0"/>
        <w:autoSpaceDN w:val="0"/>
        <w:adjustRightInd w:val="0"/>
        <w:rPr>
          <w:szCs w:val="24"/>
        </w:rPr>
      </w:pPr>
      <w:r>
        <w:rPr>
          <w:szCs w:val="24"/>
        </w:rPr>
        <w:t>Up to one of the type elements (</w:t>
      </w:r>
      <w:proofErr w:type="spellStart"/>
      <w:r w:rsidRPr="00073603">
        <w:rPr>
          <w:rStyle w:val="ISOCode"/>
        </w:rPr>
        <w:t>seamweld</w:t>
      </w:r>
      <w:proofErr w:type="spellEnd"/>
      <w:r>
        <w:rPr>
          <w:szCs w:val="24"/>
        </w:rPr>
        <w:t xml:space="preserve">, </w:t>
      </w:r>
      <w:proofErr w:type="spellStart"/>
      <w:r w:rsidRPr="00073603">
        <w:rPr>
          <w:rStyle w:val="ISOCode"/>
        </w:rPr>
        <w:t>adhesive_line</w:t>
      </w:r>
      <w:proofErr w:type="spellEnd"/>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w:t>
      </w:r>
      <w:proofErr w:type="spellStart"/>
      <w:r w:rsidRPr="00073603">
        <w:rPr>
          <w:rStyle w:val="ISOCode"/>
        </w:rPr>
        <w:t>seamweld</w:t>
      </w:r>
      <w:proofErr w:type="spellEnd"/>
      <w:r w:rsidRPr="00073603">
        <w:rPr>
          <w:rStyle w:val="ISOCode"/>
        </w:rPr>
        <w:t>/&gt;</w:t>
      </w:r>
      <w:r>
        <w:rPr>
          <w:szCs w:val="24"/>
        </w:rPr>
        <w:t>.</w:t>
      </w:r>
    </w:p>
    <w:p w14:paraId="32ADE374" w14:textId="08B8CB68" w:rsidR="006A2DB6" w:rsidRDefault="006A2DB6">
      <w:pPr>
        <w:pStyle w:val="berschrift2"/>
        <w:tabs>
          <w:tab w:val="left" w:pos="400"/>
        </w:tabs>
        <w:autoSpaceDE w:val="0"/>
        <w:autoSpaceDN w:val="0"/>
        <w:adjustRightInd w:val="0"/>
        <w:rPr>
          <w:rFonts w:eastAsia="Times New Roman"/>
          <w:szCs w:val="24"/>
        </w:rPr>
      </w:pPr>
      <w:bookmarkStart w:id="578" w:name="_Ref166590148"/>
      <w:r>
        <w:rPr>
          <w:rFonts w:eastAsia="Times New Roman"/>
          <w:szCs w:val="24"/>
        </w:rPr>
        <w:t xml:space="preserve">Seam </w:t>
      </w:r>
      <w:ins w:id="579" w:author="LUEJE Claudia" w:date="2024-05-02T20:12:00Z">
        <w:r w:rsidR="00092E10">
          <w:rPr>
            <w:rFonts w:eastAsia="Times New Roman"/>
            <w:szCs w:val="24"/>
          </w:rPr>
          <w:t>w</w:t>
        </w:r>
      </w:ins>
      <w:del w:id="580" w:author="LUEJE Claudia" w:date="2024-05-02T20:12:00Z">
        <w:r w:rsidDel="00092E10">
          <w:rPr>
            <w:rFonts w:eastAsia="Times New Roman"/>
            <w:szCs w:val="24"/>
          </w:rPr>
          <w:delText>W</w:delText>
        </w:r>
      </w:del>
      <w:r>
        <w:rPr>
          <w:rFonts w:eastAsia="Times New Roman"/>
          <w:szCs w:val="24"/>
        </w:rPr>
        <w:t>elds</w:t>
      </w:r>
      <w:bookmarkEnd w:id="578"/>
    </w:p>
    <w:p w14:paraId="53FB98FB" w14:textId="77777777" w:rsidR="006A2DB6" w:rsidRDefault="006A2DB6">
      <w:pPr>
        <w:pStyle w:val="Textkrper"/>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581" w:author="LUEJE Claudia" w:date="2024-05-02T20:12:00Z">
        <w:r w:rsidR="00257B9F">
          <w:rPr>
            <w:rFonts w:eastAsia="Times New Roman"/>
            <w:szCs w:val="24"/>
          </w:rPr>
          <w:t>m</w:t>
        </w:r>
      </w:ins>
      <w:del w:id="582" w:author="LUEJE Claudia" w:date="2024-05-02T20:12:00Z">
        <w:r w:rsidDel="00257B9F">
          <w:rPr>
            <w:rFonts w:eastAsia="Times New Roman"/>
            <w:szCs w:val="24"/>
          </w:rPr>
          <w:delText>M</w:delText>
        </w:r>
      </w:del>
      <w:r>
        <w:rPr>
          <w:rFonts w:eastAsia="Times New Roman"/>
          <w:szCs w:val="24"/>
        </w:rPr>
        <w:t xml:space="preserve">odelling </w:t>
      </w:r>
      <w:ins w:id="583" w:author="LUEJE Claudia" w:date="2024-05-02T20:12:00Z">
        <w:r w:rsidR="00257B9F">
          <w:rPr>
            <w:rFonts w:eastAsia="Times New Roman"/>
            <w:szCs w:val="24"/>
          </w:rPr>
          <w:t>p</w:t>
        </w:r>
      </w:ins>
      <w:del w:id="584"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Textkrper"/>
        <w:autoSpaceDE w:val="0"/>
        <w:autoSpaceDN w:val="0"/>
        <w:adjustRightInd w:val="0"/>
        <w:rPr>
          <w:szCs w:val="24"/>
        </w:rPr>
      </w:pPr>
      <w:r>
        <w:rPr>
          <w:szCs w:val="24"/>
        </w:rPr>
        <w:t xml:space="preserve">Several cross-section geometries and modelling alternatives are established for seam welds. However, χMCF does not support changing these characteristics </w:t>
      </w:r>
      <w:proofErr w:type="gramStart"/>
      <w:r>
        <w:rPr>
          <w:szCs w:val="24"/>
        </w:rPr>
        <w:t>in the course of</w:t>
      </w:r>
      <w:proofErr w:type="gramEnd"/>
      <w:r>
        <w:rPr>
          <w:szCs w:val="24"/>
        </w:rPr>
        <w:t xml:space="preserve"> a single seam weld. If necessary, a seam weld must therefore be split into several.</w:t>
      </w:r>
    </w:p>
    <w:p w14:paraId="6E5C1C4A" w14:textId="77777777" w:rsidR="006A2DB6" w:rsidRDefault="006A2DB6">
      <w:pPr>
        <w:pStyle w:val="Textkrper"/>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85" w:author="LUEJE Claudia" w:date="2024-05-02T20:12:00Z">
        <w:r w:rsidR="00257B9F">
          <w:rPr>
            <w:szCs w:val="24"/>
          </w:rPr>
          <w:t>OTE</w:t>
        </w:r>
      </w:ins>
      <w:del w:id="586" w:author="LUEJE Claudia" w:date="2024-05-02T20:12:00Z">
        <w:r w:rsidDel="00257B9F">
          <w:rPr>
            <w:szCs w:val="24"/>
          </w:rPr>
          <w:delText>ote:</w:delText>
        </w:r>
      </w:del>
      <w:ins w:id="587" w:author="LUEJE Claudia" w:date="2024-05-02T20:12:00Z">
        <w:r w:rsidR="00257B9F">
          <w:rPr>
            <w:szCs w:val="24"/>
          </w:rPr>
          <w:tab/>
        </w:r>
      </w:ins>
      <w:del w:id="588" w:author="LUEJE Claudia" w:date="2024-05-02T20:12:00Z">
        <w:r w:rsidDel="00257B9F">
          <w:rPr>
            <w:szCs w:val="24"/>
          </w:rPr>
          <w:delText xml:space="preserve"> </w:delText>
        </w:r>
      </w:del>
      <w:r>
        <w:rPr>
          <w:szCs w:val="24"/>
        </w:rPr>
        <w:t xml:space="preserve">Several welding technologies produce material structures which are oriented. </w:t>
      </w:r>
      <w:proofErr w:type="gramStart"/>
      <w:r>
        <w:rPr>
          <w:szCs w:val="24"/>
        </w:rPr>
        <w:t>In particular, there</w:t>
      </w:r>
      <w:proofErr w:type="gramEnd"/>
      <w:r>
        <w:rPr>
          <w:szCs w:val="24"/>
        </w:rPr>
        <w:t xml:space="preserv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589" w:author="LUEJE Claudia" w:date="2024-05-02T20:12:00Z">
        <w:r w:rsidR="00257B9F">
          <w:rPr>
            <w:rFonts w:eastAsia="Times New Roman"/>
            <w:szCs w:val="24"/>
          </w:rPr>
          <w:t>w</w:t>
        </w:r>
      </w:ins>
      <w:del w:id="590" w:author="LUEJE Claudia" w:date="2024-05-02T20:12:00Z">
        <w:r w:rsidDel="00257B9F">
          <w:rPr>
            <w:rFonts w:eastAsia="Times New Roman"/>
            <w:szCs w:val="24"/>
          </w:rPr>
          <w:delText>W</w:delText>
        </w:r>
      </w:del>
      <w:r>
        <w:rPr>
          <w:rFonts w:eastAsia="Times New Roman"/>
          <w:szCs w:val="24"/>
        </w:rPr>
        <w:t xml:space="preserve">eld </w:t>
      </w:r>
      <w:ins w:id="591" w:author="LUEJE Claudia" w:date="2024-05-02T20:12:00Z">
        <w:r w:rsidR="00257B9F">
          <w:rPr>
            <w:rFonts w:eastAsia="Times New Roman"/>
            <w:szCs w:val="24"/>
          </w:rPr>
          <w:t>d</w:t>
        </w:r>
      </w:ins>
      <w:del w:id="592" w:author="LUEJE Claudia" w:date="2024-05-02T20:12:00Z">
        <w:r w:rsidDel="00257B9F">
          <w:rPr>
            <w:rFonts w:eastAsia="Times New Roman"/>
            <w:szCs w:val="24"/>
          </w:rPr>
          <w:delText>D</w:delText>
        </w:r>
      </w:del>
      <w:r>
        <w:rPr>
          <w:rFonts w:eastAsia="Times New Roman"/>
          <w:szCs w:val="24"/>
        </w:rPr>
        <w:t xml:space="preserve">efinition </w:t>
      </w:r>
      <w:ins w:id="593" w:author="LUEJE Claudia" w:date="2024-05-02T20:13:00Z">
        <w:r w:rsidR="00257B9F">
          <w:rPr>
            <w:rFonts w:eastAsia="Times New Roman"/>
            <w:szCs w:val="24"/>
          </w:rPr>
          <w:t>o</w:t>
        </w:r>
      </w:ins>
      <w:del w:id="594"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Textkrper"/>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Textkrper"/>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Textkrper"/>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595" w:author="LUEJE Claudia" w:date="2024-05-02T20:13:00Z">
        <w:r w:rsidR="00257B9F">
          <w:rPr>
            <w:szCs w:val="24"/>
          </w:rPr>
          <w:t>o</w:t>
        </w:r>
      </w:ins>
      <w:del w:id="596"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Textkrper"/>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Textkrper"/>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Textkrper"/>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597" w:author="LUEJE Claudia" w:date="2024-05-02T20:13:00Z">
              <w:r w:rsidR="00257B9F">
                <w:rPr>
                  <w:b/>
                  <w:szCs w:val="24"/>
                </w:rPr>
                <w:t>t</w:t>
              </w:r>
            </w:ins>
            <w:del w:id="598"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599" w:author="LUEJE Claudia" w:date="2024-05-02T20:13:00Z">
              <w:r w:rsidR="00257B9F">
                <w:rPr>
                  <w:b/>
                  <w:szCs w:val="24"/>
                </w:rPr>
                <w:t>p</w:t>
              </w:r>
            </w:ins>
            <w:del w:id="600"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601" w:author="LUEJE Claudia" w:date="2024-05-02T20:13:00Z">
              <w:r w:rsidR="00257B9F">
                <w:rPr>
                  <w:b/>
                  <w:szCs w:val="24"/>
                </w:rPr>
                <w:t>t</w:t>
              </w:r>
            </w:ins>
            <w:del w:id="602"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603" w:author="LUEJE Claudia" w:date="2024-05-02T20:13:00Z">
              <w:r w:rsidR="00257B9F">
                <w:rPr>
                  <w:b/>
                  <w:szCs w:val="24"/>
                </w:rPr>
                <w:t>p</w:t>
              </w:r>
            </w:ins>
            <w:del w:id="604"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lastRenderedPageBreak/>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605" w:author="LUEJE Claudia" w:date="2024-05-02T20:14:00Z">
        <w:r w:rsidR="00257B9F">
          <w:rPr>
            <w:rFonts w:eastAsia="Times New Roman"/>
            <w:szCs w:val="24"/>
          </w:rPr>
          <w:t>r</w:t>
        </w:r>
      </w:ins>
      <w:del w:id="606"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Textkrper"/>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Textkrper"/>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lastRenderedPageBreak/>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607" w:author="LUEJE Claudia" w:date="2024-05-02T20:14:00Z">
        <w:r w:rsidR="00257B9F">
          <w:rPr>
            <w:rFonts w:eastAsia="Times New Roman"/>
            <w:szCs w:val="24"/>
          </w:rPr>
          <w:t>s</w:t>
        </w:r>
      </w:ins>
      <w:del w:id="608" w:author="LUEJE Claudia" w:date="2024-05-02T20:14:00Z">
        <w:r w:rsidDel="00257B9F">
          <w:rPr>
            <w:rFonts w:eastAsia="Times New Roman"/>
            <w:szCs w:val="24"/>
          </w:rPr>
          <w:delText>S</w:delText>
        </w:r>
      </w:del>
      <w:r>
        <w:rPr>
          <w:rFonts w:eastAsia="Times New Roman"/>
          <w:szCs w:val="24"/>
        </w:rPr>
        <w:t xml:space="preserve">eam </w:t>
      </w:r>
      <w:ins w:id="609" w:author="LUEJE Claudia" w:date="2024-05-02T20:14:00Z">
        <w:r w:rsidR="00257B9F">
          <w:rPr>
            <w:rFonts w:eastAsia="Times New Roman"/>
            <w:szCs w:val="24"/>
          </w:rPr>
          <w:t>w</w:t>
        </w:r>
      </w:ins>
      <w:del w:id="610" w:author="LUEJE Claudia" w:date="2024-05-02T20:14:00Z">
        <w:r w:rsidDel="00257B9F">
          <w:rPr>
            <w:rFonts w:eastAsia="Times New Roman"/>
            <w:szCs w:val="24"/>
          </w:rPr>
          <w:delText>W</w:delText>
        </w:r>
      </w:del>
      <w:r>
        <w:rPr>
          <w:rFonts w:eastAsia="Times New Roman"/>
          <w:szCs w:val="24"/>
        </w:rPr>
        <w:t xml:space="preserve">eld </w:t>
      </w:r>
      <w:ins w:id="611" w:author="LUEJE Claudia" w:date="2024-05-02T20:14:00Z">
        <w:r w:rsidR="00257B9F">
          <w:rPr>
            <w:rFonts w:eastAsia="Times New Roman"/>
            <w:szCs w:val="24"/>
          </w:rPr>
          <w:t>d</w:t>
        </w:r>
      </w:ins>
      <w:del w:id="612"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613" w:author="LUEJE Claudia" w:date="2024-05-02T20:14:00Z">
        <w:r w:rsidR="00257B9F">
          <w:rPr>
            <w:rFonts w:eastAsia="Times New Roman"/>
            <w:szCs w:val="24"/>
          </w:rPr>
          <w:t>s</w:t>
        </w:r>
      </w:ins>
      <w:del w:id="614" w:author="LUEJE Claudia" w:date="2024-05-02T20:14:00Z">
        <w:r w:rsidDel="00257B9F">
          <w:rPr>
            <w:rFonts w:eastAsia="Times New Roman"/>
            <w:szCs w:val="24"/>
          </w:rPr>
          <w:delText>S</w:delText>
        </w:r>
      </w:del>
      <w:proofErr w:type="gramStart"/>
      <w:r>
        <w:rPr>
          <w:rFonts w:eastAsia="Times New Roman"/>
          <w:szCs w:val="24"/>
        </w:rPr>
        <w:t>pecification</w:t>
      </w:r>
      <w:proofErr w:type="gramEnd"/>
    </w:p>
    <w:p w14:paraId="300F58B4" w14:textId="77777777" w:rsidR="006A2DB6" w:rsidRDefault="006A2DB6">
      <w:pPr>
        <w:pStyle w:val="Textkrper"/>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615"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Textkrper"/>
        <w:autoSpaceDE w:val="0"/>
        <w:autoSpaceDN w:val="0"/>
        <w:adjustRightInd w:val="0"/>
        <w:rPr>
          <w:szCs w:val="24"/>
        </w:rPr>
      </w:pPr>
      <w:r>
        <w:rPr>
          <w:szCs w:val="24"/>
        </w:rPr>
        <w:t xml:space="preserve">The element main type for a seam weld is always </w:t>
      </w:r>
      <w:r w:rsidRPr="00F10232">
        <w:rPr>
          <w:rStyle w:val="ISOCode"/>
        </w:rPr>
        <w:t>&lt;</w:t>
      </w:r>
      <w:proofErr w:type="spellStart"/>
      <w:r w:rsidRPr="00F10232">
        <w:rPr>
          <w:rStyle w:val="ISOCode"/>
        </w:rPr>
        <w:t>seamweld</w:t>
      </w:r>
      <w:proofErr w:type="spellEnd"/>
      <w:r w:rsidRPr="00F10232">
        <w:rPr>
          <w:rStyle w:val="ISOCode"/>
        </w:rPr>
        <w:t>/&gt;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Textkrper"/>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w:t>
      </w:r>
      <w:proofErr w:type="spellStart"/>
      <w:r w:rsidR="006A2DB6" w:rsidRPr="00F10232">
        <w:rPr>
          <w:rStyle w:val="ISOCode"/>
        </w:rPr>
        <w:t>seamweld</w:t>
      </w:r>
      <w:proofErr w:type="spellEnd"/>
      <w:r w:rsidR="006A2DB6" w:rsidRPr="00F10232">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616" w:author="LUEJE Claudia" w:date="2024-05-02T20:14:00Z">
              <w:r w:rsidR="00257B9F">
                <w:rPr>
                  <w:b/>
                  <w:szCs w:val="24"/>
                </w:rPr>
                <w:t>e</w:t>
              </w:r>
            </w:ins>
            <w:del w:id="617"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proofErr w:type="spellStart"/>
            <w:r w:rsidRPr="006A2DB6">
              <w:rPr>
                <w:szCs w:val="24"/>
              </w:rPr>
              <w:t>butt_joint</w:t>
            </w:r>
            <w:proofErr w:type="spellEnd"/>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proofErr w:type="spellStart"/>
            <w:r w:rsidRPr="006A2DB6">
              <w:rPr>
                <w:szCs w:val="24"/>
              </w:rPr>
              <w:t>corner_weld</w:t>
            </w:r>
            <w:proofErr w:type="spellEnd"/>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proofErr w:type="spellStart"/>
            <w:r w:rsidRPr="006A2DB6">
              <w:rPr>
                <w:szCs w:val="24"/>
              </w:rPr>
              <w:t>edge_weld</w:t>
            </w:r>
            <w:proofErr w:type="spellEnd"/>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proofErr w:type="spellStart"/>
            <w:r w:rsidRPr="006A2DB6">
              <w:rPr>
                <w:szCs w:val="24"/>
              </w:rPr>
              <w:t>i_weld</w:t>
            </w:r>
            <w:proofErr w:type="spellEnd"/>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proofErr w:type="spellStart"/>
            <w:r w:rsidRPr="006A2DB6">
              <w:rPr>
                <w:szCs w:val="24"/>
              </w:rPr>
              <w:t>overlap_weld</w:t>
            </w:r>
            <w:proofErr w:type="spellEnd"/>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proofErr w:type="spellStart"/>
            <w:r w:rsidRPr="006A2DB6">
              <w:rPr>
                <w:szCs w:val="24"/>
              </w:rPr>
              <w:t>y_joint</w:t>
            </w:r>
            <w:proofErr w:type="spellEnd"/>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proofErr w:type="spellStart"/>
            <w:r w:rsidRPr="006A2DB6">
              <w:rPr>
                <w:szCs w:val="24"/>
              </w:rPr>
              <w:t>k_joint</w:t>
            </w:r>
            <w:proofErr w:type="spellEnd"/>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proofErr w:type="spellStart"/>
            <w:r w:rsidRPr="006A2DB6">
              <w:rPr>
                <w:szCs w:val="24"/>
              </w:rPr>
              <w:t>cruciform_joint</w:t>
            </w:r>
            <w:proofErr w:type="spellEnd"/>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proofErr w:type="spellStart"/>
            <w:r w:rsidRPr="006A2DB6">
              <w:rPr>
                <w:szCs w:val="24"/>
              </w:rPr>
              <w:t>flared_joint</w:t>
            </w:r>
            <w:proofErr w:type="spellEnd"/>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618" w:author="LUEJE Claudia" w:date="2024-05-02T20:15:00Z">
        <w:r w:rsidR="00257B9F">
          <w:t>XAMPLE</w:t>
        </w:r>
      </w:ins>
      <w:del w:id="619" w:author="LUEJE Claudia" w:date="2024-05-02T20:15:00Z">
        <w:r w:rsidDel="00257B9F">
          <w:delText>xample</w:delText>
        </w:r>
      </w:del>
      <w:r w:rsidR="00EB4D77">
        <w:tab/>
      </w:r>
      <w:r>
        <w:t xml:space="preserve">Main type </w:t>
      </w:r>
      <w:r w:rsidRPr="00F10232">
        <w:rPr>
          <w:rStyle w:val="ISOCode"/>
        </w:rPr>
        <w:t>&lt;</w:t>
      </w:r>
      <w:proofErr w:type="spellStart"/>
      <w:r w:rsidRPr="00F10232">
        <w:rPr>
          <w:rStyle w:val="ISOCode"/>
        </w:rPr>
        <w:t>seamweld</w:t>
      </w:r>
      <w:proofErr w:type="spellEnd"/>
      <w:r w:rsidRPr="00F10232">
        <w:rPr>
          <w:rStyle w:val="ISOCode"/>
        </w:rPr>
        <w:t>/&gt;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w:t>
      </w:r>
      <w:proofErr w:type="spellStart"/>
      <w:r>
        <w:rPr>
          <w:rStyle w:val="ISOCodebold"/>
          <w:rFonts w:cs="Times New Roman"/>
          <w:szCs w:val="24"/>
        </w:rPr>
        <w:t>seamweld</w:t>
      </w:r>
      <w:proofErr w:type="spellEnd"/>
      <w:r>
        <w:rPr>
          <w:rStyle w:val="ISOCodebold"/>
          <w:rFonts w:cs="Times New Roman"/>
          <w:szCs w:val="24"/>
        </w:rPr>
        <w:t>&gt;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20" w:author="LUEJE Claudia" w:date="2024-05-02T20:15:00Z">
        <w:r w:rsidR="00257B9F">
          <w:rPr>
            <w:szCs w:val="24"/>
          </w:rPr>
          <w:t>OTE</w:t>
        </w:r>
      </w:ins>
      <w:del w:id="621"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Textkrper"/>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Textkrper"/>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butt_joint</w:t>
      </w:r>
      <w:proofErr w:type="spellEnd"/>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corner_weld</w:t>
      </w:r>
      <w:proofErr w:type="spellEnd"/>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spellStart"/>
      <w:r w:rsidRPr="00477848">
        <w:rPr>
          <w:rStyle w:val="ISOCode"/>
        </w:rPr>
        <w:t>edge_weld</w:t>
      </w:r>
      <w:proofErr w:type="spellEnd"/>
      <w:r>
        <w:rPr>
          <w:rStyle w:val="ISOCode"/>
          <w:rFonts w:ascii="Cambria" w:hAnsi="Cambria" w:cs="Times New Roman"/>
          <w:szCs w:val="24"/>
        </w:rPr>
        <w:t>,</w:t>
      </w:r>
    </w:p>
    <w:p w14:paraId="5D083153" w14:textId="2380A64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i_weld</w:t>
      </w:r>
      <w:proofErr w:type="spellEnd"/>
      <w:r>
        <w:rPr>
          <w:szCs w:val="24"/>
        </w:rPr>
        <w:t xml:space="preserve"> (not be confused with c</w:t>
      </w:r>
      <w:del w:id="622" w:author="Franke, Carsten" w:date="2024-05-14T22:41:00Z" w16du:dateUtc="2024-05-14T20:41:00Z">
        <w:r w:rsidDel="000738AC">
          <w:rPr>
            <w:szCs w:val="24"/>
          </w:rPr>
          <w:delText>ross section</w:delText>
        </w:r>
      </w:del>
      <w:ins w:id="623" w:author="Franke, Carsten" w:date="2024-05-14T22:41:00Z" w16du:dateUtc="2024-05-14T20:41:00Z">
        <w:r w:rsidR="000738AC">
          <w:rPr>
            <w:szCs w:val="24"/>
          </w:rPr>
          <w:t>ross-section</w:t>
        </w:r>
      </w:ins>
      <w:r>
        <w:rPr>
          <w:szCs w:val="24"/>
        </w:rPr>
        <w:t xml:space="preserve"> “I”, as described in </w:t>
      </w:r>
      <w:del w:id="624" w:author="LUEJE Claudia" w:date="2024-05-02T20:15:00Z">
        <w:r w:rsidDel="00257B9F">
          <w:rPr>
            <w:rStyle w:val="citesec"/>
            <w:szCs w:val="24"/>
          </w:rPr>
          <w:delText>clause </w:delText>
        </w:r>
      </w:del>
      <w:r>
        <w:rPr>
          <w:rStyle w:val="citesec"/>
          <w:szCs w:val="24"/>
        </w:rPr>
        <w:t>10.2.4.4.7</w:t>
      </w:r>
      <w:del w:id="625"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overlap_weld</w:t>
      </w:r>
      <w:proofErr w:type="spellEnd"/>
      <w:r w:rsidRPr="00477848">
        <w:rPr>
          <w:rStyle w:val="ISOCode"/>
        </w:rPr>
        <w:t>,</w:t>
      </w:r>
    </w:p>
    <w:p w14:paraId="5A2487D5" w14:textId="78AF7499"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y_joint</w:t>
      </w:r>
      <w:proofErr w:type="spellEnd"/>
      <w:r>
        <w:rPr>
          <w:szCs w:val="24"/>
        </w:rPr>
        <w:t xml:space="preserve"> (not be confused with c</w:t>
      </w:r>
      <w:del w:id="626" w:author="Franke, Carsten" w:date="2024-05-14T22:41:00Z" w16du:dateUtc="2024-05-14T20:41:00Z">
        <w:r w:rsidDel="000738AC">
          <w:rPr>
            <w:szCs w:val="24"/>
          </w:rPr>
          <w:delText>ross section</w:delText>
        </w:r>
      </w:del>
      <w:ins w:id="627" w:author="Franke, Carsten" w:date="2024-05-14T22:41:00Z" w16du:dateUtc="2024-05-14T20:41:00Z">
        <w:r w:rsidR="000738AC">
          <w:rPr>
            <w:szCs w:val="24"/>
          </w:rPr>
          <w:t>ross-section</w:t>
        </w:r>
      </w:ins>
      <w:r>
        <w:rPr>
          <w:szCs w:val="24"/>
        </w:rPr>
        <w:t xml:space="preserve"> “Y”, as described in </w:t>
      </w:r>
      <w:del w:id="628" w:author="LUEJE Claudia" w:date="2024-05-02T20:15:00Z">
        <w:r w:rsidDel="00257B9F">
          <w:rPr>
            <w:rStyle w:val="citesec"/>
            <w:szCs w:val="24"/>
          </w:rPr>
          <w:delText>clause </w:delText>
        </w:r>
      </w:del>
      <w:r>
        <w:rPr>
          <w:rStyle w:val="citesec"/>
          <w:szCs w:val="24"/>
        </w:rPr>
        <w:t>10.2.4.4.11</w:t>
      </w:r>
      <w:del w:id="629"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k_joint</w:t>
      </w:r>
      <w:proofErr w:type="spellEnd"/>
      <w:r w:rsidRPr="00477848">
        <w:rPr>
          <w:rStyle w:val="ISOCode"/>
        </w:rPr>
        <w: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cruciform_joint</w:t>
      </w:r>
      <w:proofErr w:type="spellEnd"/>
      <w:r w:rsidRPr="00477848">
        <w:rPr>
          <w:rStyle w:val="ISOCode"/>
        </w:rPr>
        <w: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477848">
        <w:rPr>
          <w:rStyle w:val="ISOCode"/>
        </w:rPr>
        <w:t>flared_joint</w:t>
      </w:r>
      <w:proofErr w:type="spellEnd"/>
      <w:r w:rsidRPr="00477848">
        <w:rPr>
          <w:rStyle w:val="ISOCode"/>
        </w:rPr>
        <w:t>.</w:t>
      </w:r>
    </w:p>
    <w:p w14:paraId="40FED4DC" w14:textId="4078EBDB" w:rsidR="006A2DB6" w:rsidRDefault="006A2DB6">
      <w:pPr>
        <w:pStyle w:val="Textkrper"/>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630" w:author="LUEJE Claudia" w:date="2024-05-02T20:16:00Z">
              <w:r w:rsidR="00257B9F">
                <w:rPr>
                  <w:b/>
                  <w:szCs w:val="24"/>
                </w:rPr>
                <w:t>s</w:t>
              </w:r>
            </w:ins>
            <w:del w:id="631"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Textkrper"/>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632" w:author="LUEJE Claudia" w:date="2024-05-02T20:16:00Z">
              <w:r w:rsidR="00257B9F">
                <w:rPr>
                  <w:b/>
                  <w:szCs w:val="24"/>
                </w:rPr>
                <w:t>e</w:t>
              </w:r>
            </w:ins>
            <w:del w:id="633"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proofErr w:type="spellStart"/>
            <w:r w:rsidRPr="006A2DB6">
              <w:rPr>
                <w:szCs w:val="24"/>
              </w:rPr>
              <w:t>weld_position</w:t>
            </w:r>
            <w:proofErr w:type="spellEnd"/>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proofErr w:type="spellStart"/>
            <w:r w:rsidRPr="006A2DB6">
              <w:rPr>
                <w:szCs w:val="24"/>
              </w:rPr>
              <w:t>sheet_parameter</w:t>
            </w:r>
            <w:proofErr w:type="spellEnd"/>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34" w:author="LUEJE Claudia" w:date="2024-05-02T20:16:00Z">
        <w:r w:rsidR="00257B9F">
          <w:rPr>
            <w:szCs w:val="24"/>
          </w:rPr>
          <w:t>OTE</w:t>
        </w:r>
      </w:ins>
      <w:del w:id="635" w:author="LUEJE Claudia" w:date="2024-05-02T20:16:00Z">
        <w:r w:rsidDel="00257B9F">
          <w:rPr>
            <w:szCs w:val="24"/>
          </w:rPr>
          <w:delText>ote</w:delText>
        </w:r>
      </w:del>
      <w:r>
        <w:rPr>
          <w:szCs w:val="24"/>
        </w:rPr>
        <w:tab/>
        <w:t xml:space="preserve">The number of elements of </w:t>
      </w:r>
      <w:r w:rsidRPr="00CA15B5">
        <w:rPr>
          <w:rStyle w:val="ISOCode"/>
        </w:rPr>
        <w:t>&lt;</w:t>
      </w:r>
      <w:proofErr w:type="spellStart"/>
      <w:r w:rsidRPr="00CA15B5">
        <w:rPr>
          <w:rStyle w:val="ISOCode"/>
        </w:rPr>
        <w:t>weld_position</w:t>
      </w:r>
      <w:proofErr w:type="spellEnd"/>
      <w:r w:rsidRPr="00CA15B5">
        <w:rPr>
          <w:rStyle w:val="ISOCode"/>
        </w:rPr>
        <w:t>/&gt;</w:t>
      </w:r>
      <w:r>
        <w:rPr>
          <w:szCs w:val="24"/>
        </w:rPr>
        <w:t xml:space="preserve"> is dependent on the specific subtype.</w:t>
      </w:r>
    </w:p>
    <w:p w14:paraId="46A8342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Textkrper"/>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Textkrper"/>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Textkrper"/>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Textkrper"/>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Textkrper"/>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36" w:author="LUEJE Claudia" w:date="2024-05-02T20:28:00Z">
        <w:r w:rsidR="006301B7">
          <w:rPr>
            <w:szCs w:val="24"/>
          </w:rPr>
          <w:t>XAMPLE</w:t>
        </w:r>
      </w:ins>
      <w:del w:id="637"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w:t>
      </w:r>
      <w:proofErr w:type="spellStart"/>
      <w:r w:rsidRPr="00CA15B5">
        <w:rPr>
          <w:rStyle w:val="ISOCode"/>
        </w:rPr>
        <w:t>seamweld</w:t>
      </w:r>
      <w:proofErr w:type="spellEnd"/>
      <w:r w:rsidRPr="00CA15B5">
        <w:rPr>
          <w:rStyle w:val="ISOCode"/>
        </w:rPr>
        <w:t>/&gt;</w:t>
      </w:r>
      <w:r>
        <w:rPr>
          <w:szCs w:val="24"/>
        </w:rPr>
        <w:t xml:space="preserve"> with </w:t>
      </w:r>
      <w:r w:rsidRPr="00CA15B5">
        <w:rPr>
          <w:rStyle w:val="ISOCode"/>
        </w:rPr>
        <w:t>&lt;</w:t>
      </w:r>
      <w:proofErr w:type="spellStart"/>
      <w:r w:rsidRPr="00CA15B5">
        <w:rPr>
          <w:rStyle w:val="ISOCode"/>
        </w:rPr>
        <w:t>butt_joint</w:t>
      </w:r>
      <w:proofErr w:type="spellEnd"/>
      <w:r w:rsidRPr="00CA15B5">
        <w:rPr>
          <w:rStyle w:val="ISOCode"/>
        </w:rPr>
        <w: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 xml:space="preserve">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t>
      </w:r>
      <w:proofErr w:type="spellStart"/>
      <w:r w:rsidR="006A2DB6">
        <w:rPr>
          <w:rStyle w:val="ISOCode"/>
          <w:rFonts w:cs="Times New Roman"/>
          <w:szCs w:val="24"/>
        </w:rPr>
        <w:t>weld_position</w:t>
      </w:r>
      <w:proofErr w:type="spellEnd"/>
      <w:r w:rsidR="006A2DB6">
        <w:rPr>
          <w:rStyle w:val="ISOCode"/>
          <w:rFonts w:cs="Times New Roman"/>
          <w:szCs w:val="24"/>
        </w:rPr>
        <w:t xml:space="preserve">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butt_joint</w:t>
      </w:r>
      <w:proofErr w:type="spellEnd"/>
      <w:r w:rsidR="006A2DB6">
        <w:rPr>
          <w:rStyle w:val="ISOCodebold"/>
          <w:rFonts w:cs="Times New Roman"/>
          <w:szCs w:val="24"/>
        </w:rPr>
        <w: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w:t>
      </w:r>
      <w:proofErr w:type="spellStart"/>
      <w:r w:rsidR="006A2DB6">
        <w:rPr>
          <w:rStyle w:val="ISOCodebold"/>
          <w:rFonts w:cs="Times New Roman"/>
          <w:szCs w:val="24"/>
        </w:rPr>
        <w:t>seamweld</w:t>
      </w:r>
      <w:proofErr w:type="spellEnd"/>
      <w:r w:rsidR="006A2DB6">
        <w:rPr>
          <w:rStyle w:val="ISOCodebold"/>
          <w:rFonts w:cs="Times New Roman"/>
          <w:szCs w:val="24"/>
        </w:rPr>
        <w:t>&gt;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638" w:author="LUEJE Claudia" w:date="2024-05-02T20:28:00Z">
        <w:r w:rsidR="006301B7">
          <w:rPr>
            <w:rFonts w:eastAsia="Times New Roman"/>
            <w:szCs w:val="24"/>
          </w:rPr>
          <w:t>p</w:t>
        </w:r>
      </w:ins>
      <w:del w:id="639" w:author="LUEJE Claudia" w:date="2024-05-02T20:28:00Z">
        <w:r w:rsidDel="006301B7">
          <w:rPr>
            <w:rFonts w:eastAsia="Times New Roman"/>
            <w:szCs w:val="24"/>
          </w:rPr>
          <w:delText>P</w:delText>
        </w:r>
      </w:del>
      <w:r>
        <w:rPr>
          <w:rFonts w:eastAsia="Times New Roman"/>
          <w:szCs w:val="24"/>
        </w:rPr>
        <w:t xml:space="preserve">osition and </w:t>
      </w:r>
      <w:ins w:id="640" w:author="LUEJE Claudia" w:date="2024-05-02T20:28:00Z">
        <w:r w:rsidR="006301B7">
          <w:rPr>
            <w:rFonts w:eastAsia="Times New Roman"/>
            <w:szCs w:val="24"/>
          </w:rPr>
          <w:t>s</w:t>
        </w:r>
      </w:ins>
      <w:del w:id="641" w:author="LUEJE Claudia" w:date="2024-05-02T20:28:00Z">
        <w:r w:rsidDel="006301B7">
          <w:rPr>
            <w:rFonts w:eastAsia="Times New Roman"/>
            <w:szCs w:val="24"/>
          </w:rPr>
          <w:delText>S</w:delText>
        </w:r>
      </w:del>
      <w:r>
        <w:rPr>
          <w:rFonts w:eastAsia="Times New Roman"/>
          <w:szCs w:val="24"/>
        </w:rPr>
        <w:t xml:space="preserve">heet </w:t>
      </w:r>
      <w:ins w:id="642" w:author="LUEJE Claudia" w:date="2024-05-02T20:29:00Z">
        <w:r w:rsidR="006301B7">
          <w:rPr>
            <w:rFonts w:eastAsia="Times New Roman"/>
            <w:szCs w:val="24"/>
          </w:rPr>
          <w:t>m</w:t>
        </w:r>
      </w:ins>
      <w:del w:id="643" w:author="LUEJE Claudia" w:date="2024-05-02T20:29:00Z">
        <w:r w:rsidDel="006301B7">
          <w:rPr>
            <w:rFonts w:eastAsia="Times New Roman"/>
            <w:szCs w:val="24"/>
          </w:rPr>
          <w:delText>M</w:delText>
        </w:r>
      </w:del>
      <w:r>
        <w:rPr>
          <w:rFonts w:eastAsia="Times New Roman"/>
          <w:szCs w:val="24"/>
        </w:rPr>
        <w:t xml:space="preserve">etal </w:t>
      </w:r>
      <w:ins w:id="644" w:author="LUEJE Claudia" w:date="2024-05-02T20:29:00Z">
        <w:r w:rsidR="006301B7">
          <w:rPr>
            <w:rFonts w:eastAsia="Times New Roman"/>
            <w:szCs w:val="24"/>
          </w:rPr>
          <w:t>p</w:t>
        </w:r>
      </w:ins>
      <w:del w:id="645" w:author="LUEJE Claudia" w:date="2024-05-02T20:29:00Z">
        <w:r w:rsidDel="006301B7">
          <w:rPr>
            <w:rFonts w:eastAsia="Times New Roman"/>
            <w:szCs w:val="24"/>
          </w:rPr>
          <w:delText>P</w:delText>
        </w:r>
      </w:del>
      <w:proofErr w:type="gramStart"/>
      <w:r>
        <w:rPr>
          <w:rFonts w:eastAsia="Times New Roman"/>
          <w:szCs w:val="24"/>
        </w:rPr>
        <w:t>arameters</w:t>
      </w:r>
      <w:proofErr w:type="gramEnd"/>
    </w:p>
    <w:p w14:paraId="4FBA11A1" w14:textId="77777777" w:rsidR="006A2DB6" w:rsidRDefault="006A2DB6">
      <w:pPr>
        <w:pStyle w:val="Textkrper"/>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Textkrper"/>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646"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647"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t>
      </w:r>
      <w:proofErr w:type="spellStart"/>
      <w:r>
        <w:rPr>
          <w:szCs w:val="24"/>
        </w:rPr>
        <w:t>weld</w:t>
      </w:r>
      <w:proofErr w:type="spellEnd"/>
      <w:r>
        <w:rPr>
          <w:szCs w:val="24"/>
        </w:rPr>
        <w:t xml:space="preserve">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EC4DAD">
              <w:rPr>
                <w:i/>
                <w:szCs w:val="24"/>
              </w:rPr>
              <w:t>t</w:t>
            </w:r>
            <w:r w:rsidRPr="00A127CB">
              <w:rPr>
                <w:i/>
                <w:szCs w:val="24"/>
                <w:vertAlign w:val="subscript"/>
              </w:rPr>
              <w:t>i</w:t>
            </w:r>
            <w:proofErr w:type="spellEnd"/>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proofErr w:type="spellStart"/>
            <w:r w:rsidRPr="00C2391B">
              <w:rPr>
                <w:i/>
                <w:szCs w:val="24"/>
                <w:vertAlign w:val="subscript"/>
              </w:rPr>
              <w:t>i</w:t>
            </w:r>
            <w:proofErr w:type="spellEnd"/>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648" w:author="LUEJE Claudia" w:date="2024-05-02T20:29:00Z">
        <w:r w:rsidR="006301B7">
          <w:rPr>
            <w:szCs w:val="24"/>
          </w:rPr>
          <w:t>ersus</w:t>
        </w:r>
      </w:ins>
      <w:del w:id="649"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Parameters </w:t>
      </w:r>
      <w:ins w:id="650" w:author="LUEJE Claudia" w:date="2024-05-02T20:29:00Z">
        <w:r w:rsidR="006301B7">
          <w:rPr>
            <w:rFonts w:eastAsia="Times New Roman"/>
            <w:szCs w:val="24"/>
          </w:rPr>
          <w:t>a</w:t>
        </w:r>
      </w:ins>
      <w:del w:id="651" w:author="LUEJE Claudia" w:date="2024-05-02T20:29:00Z">
        <w:r w:rsidDel="006301B7">
          <w:rPr>
            <w:rFonts w:eastAsia="Times New Roman"/>
            <w:szCs w:val="24"/>
          </w:rPr>
          <w:delText>A</w:delText>
        </w:r>
      </w:del>
      <w:r>
        <w:rPr>
          <w:rFonts w:eastAsia="Times New Roman"/>
          <w:szCs w:val="24"/>
        </w:rPr>
        <w:t xml:space="preserve">ssigned to a </w:t>
      </w:r>
      <w:ins w:id="652" w:author="LUEJE Claudia" w:date="2024-05-02T20:30:00Z">
        <w:r w:rsidR="006301B7">
          <w:rPr>
            <w:rFonts w:eastAsia="Times New Roman"/>
            <w:szCs w:val="24"/>
          </w:rPr>
          <w:t>s</w:t>
        </w:r>
      </w:ins>
      <w:del w:id="653" w:author="LUEJE Claudia" w:date="2024-05-02T20:30:00Z">
        <w:r w:rsidDel="006301B7">
          <w:rPr>
            <w:rFonts w:eastAsia="Times New Roman"/>
            <w:szCs w:val="24"/>
          </w:rPr>
          <w:delText>S</w:delText>
        </w:r>
      </w:del>
      <w:r>
        <w:rPr>
          <w:rFonts w:eastAsia="Times New Roman"/>
          <w:szCs w:val="24"/>
        </w:rPr>
        <w:t xml:space="preserve">pecific </w:t>
      </w:r>
      <w:ins w:id="654" w:author="LUEJE Claudia" w:date="2024-05-02T20:30:00Z">
        <w:r w:rsidR="006301B7">
          <w:rPr>
            <w:rFonts w:eastAsia="Times New Roman"/>
            <w:szCs w:val="24"/>
          </w:rPr>
          <w:t>s</w:t>
        </w:r>
      </w:ins>
      <w:del w:id="655" w:author="LUEJE Claudia" w:date="2024-05-02T20:30:00Z">
        <w:r w:rsidDel="006301B7">
          <w:rPr>
            <w:rFonts w:eastAsia="Times New Roman"/>
            <w:szCs w:val="24"/>
          </w:rPr>
          <w:delText>S</w:delText>
        </w:r>
      </w:del>
      <w:r>
        <w:rPr>
          <w:rFonts w:eastAsia="Times New Roman"/>
          <w:szCs w:val="24"/>
        </w:rPr>
        <w:t xml:space="preserve">heet of the </w:t>
      </w:r>
      <w:ins w:id="656" w:author="LUEJE Claudia" w:date="2024-05-02T20:30:00Z">
        <w:r w:rsidR="006301B7">
          <w:rPr>
            <w:rFonts w:eastAsia="Times New Roman"/>
            <w:szCs w:val="24"/>
          </w:rPr>
          <w:t>f</w:t>
        </w:r>
      </w:ins>
      <w:del w:id="657"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Textkrper"/>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w:t>
      </w:r>
      <w:proofErr w:type="spellStart"/>
      <w:r w:rsidRPr="00B45172">
        <w:rPr>
          <w:rStyle w:val="ISOCode"/>
        </w:rPr>
        <w:t>sheet_parameter</w:t>
      </w:r>
      <w:proofErr w:type="spellEnd"/>
      <w:r w:rsidRPr="00B45172">
        <w:rPr>
          <w:rStyle w:val="ISOCode"/>
        </w:rPr>
        <w:t>/&gt;</w:t>
      </w:r>
      <w:r>
        <w:rPr>
          <w:szCs w:val="24"/>
        </w:rPr>
        <w:t xml:space="preserve"> and the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rPr>
          <w:szCs w:val="24"/>
        </w:rPr>
        <w:t>.</w:t>
      </w:r>
    </w:p>
    <w:p w14:paraId="5C82C18D" w14:textId="77777777" w:rsidR="006A2DB6" w:rsidRDefault="006A2DB6" w:rsidP="00595046">
      <w:pPr>
        <w:pStyle w:val="berschrift5"/>
        <w:rPr>
          <w:rFonts w:eastAsia="Times New Roman"/>
          <w:szCs w:val="24"/>
        </w:rPr>
      </w:pPr>
      <w:r>
        <w:rPr>
          <w:rFonts w:eastAsia="Times New Roman"/>
          <w:szCs w:val="24"/>
        </w:rPr>
        <w:t xml:space="preserve">Element </w:t>
      </w:r>
      <w:r w:rsidRPr="00BC1B52">
        <w:rPr>
          <w:rStyle w:val="ISOCode"/>
        </w:rPr>
        <w:t>&lt;</w:t>
      </w:r>
      <w:proofErr w:type="spellStart"/>
      <w:r w:rsidRPr="00BC1B52">
        <w:rPr>
          <w:rStyle w:val="ISOCode"/>
        </w:rPr>
        <w:t>sheet_parameter</w:t>
      </w:r>
      <w:proofErr w:type="spellEnd"/>
      <w:r w:rsidRPr="00BC1B52">
        <w:rPr>
          <w:rStyle w:val="ISOCode"/>
        </w:rPr>
        <w:t>/&gt;</w:t>
      </w:r>
    </w:p>
    <w:p w14:paraId="1F481F8F" w14:textId="77777777" w:rsidR="006A2DB6" w:rsidRDefault="006A2DB6">
      <w:pPr>
        <w:pStyle w:val="Textkrper"/>
        <w:autoSpaceDE w:val="0"/>
        <w:autoSpaceDN w:val="0"/>
        <w:adjustRightInd w:val="0"/>
        <w:rPr>
          <w:szCs w:val="24"/>
        </w:rPr>
      </w:pPr>
      <w:r>
        <w:rPr>
          <w:szCs w:val="24"/>
        </w:rPr>
        <w:t xml:space="preserve">The element </w:t>
      </w:r>
      <w:r w:rsidRPr="00BC1B52">
        <w:rPr>
          <w:rStyle w:val="ISOCode"/>
        </w:rPr>
        <w:t>&lt;</w:t>
      </w:r>
      <w:proofErr w:type="spellStart"/>
      <w:r w:rsidRPr="00BC1B52">
        <w:rPr>
          <w:rStyle w:val="ISOCode"/>
        </w:rPr>
        <w:t>sheet_parameter</w:t>
      </w:r>
      <w:proofErr w:type="spellEnd"/>
      <w:r w:rsidRPr="00BC1B52">
        <w:rPr>
          <w:rStyle w:val="ISOCode"/>
        </w:rPr>
        <w:t>/&gt;</w:t>
      </w:r>
      <w:r>
        <w:rPr>
          <w:szCs w:val="24"/>
        </w:rPr>
        <w:t xml:space="preserve"> describes the sheet </w:t>
      </w:r>
      <w:proofErr w:type="gramStart"/>
      <w:r>
        <w:rPr>
          <w:szCs w:val="24"/>
        </w:rPr>
        <w:t>in order to</w:t>
      </w:r>
      <w:proofErr w:type="gramEnd"/>
      <w:r>
        <w:rPr>
          <w:szCs w:val="24"/>
        </w:rPr>
        <w:t xml:space="preserve">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Textkrper"/>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w:t>
      </w:r>
      <w:proofErr w:type="spellStart"/>
      <w:r w:rsidR="006A2DB6" w:rsidRPr="00BC1B52">
        <w:rPr>
          <w:rStyle w:val="ISOCode"/>
        </w:rPr>
        <w:t>sheet_parameter</w:t>
      </w:r>
      <w:proofErr w:type="spellEnd"/>
      <w:r w:rsidR="006A2DB6" w:rsidRPr="00BC1B52">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index</w:t>
      </w:r>
      <w:proofErr w:type="gramEnd"/>
    </w:p>
    <w:p w14:paraId="57822A20"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C1B52">
        <w:rPr>
          <w:rStyle w:val="ISOCode"/>
        </w:rPr>
        <w:t>gap</w:t>
      </w:r>
      <w:proofErr w:type="gramEnd"/>
    </w:p>
    <w:p w14:paraId="3426474C" w14:textId="77777777" w:rsidR="006A2DB6" w:rsidRDefault="006A2DB6">
      <w:pPr>
        <w:pStyle w:val="Textkrper"/>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BC1B52">
        <w:rPr>
          <w:rStyle w:val="ISOCode"/>
        </w:rPr>
        <w:t>sheet_</w:t>
      </w:r>
      <w:proofErr w:type="gramStart"/>
      <w:r w:rsidRPr="00BC1B52">
        <w:rPr>
          <w:rStyle w:val="ISOCode"/>
        </w:rPr>
        <w:t>thickness</w:t>
      </w:r>
      <w:proofErr w:type="spellEnd"/>
      <w:proofErr w:type="gramEnd"/>
    </w:p>
    <w:p w14:paraId="3A7B698D" w14:textId="51438611"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sheet_thickness</w:t>
      </w:r>
      <w:proofErr w:type="spellEnd"/>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berschrift5"/>
      </w:pPr>
      <w:r>
        <w:t xml:space="preserve">Attribute </w:t>
      </w:r>
      <w:proofErr w:type="spellStart"/>
      <w:r w:rsidRPr="00BC1B52">
        <w:rPr>
          <w:rStyle w:val="ISOCode"/>
        </w:rPr>
        <w:t>sheet_</w:t>
      </w:r>
      <w:proofErr w:type="gramStart"/>
      <w:r w:rsidRPr="00BC1B52">
        <w:rPr>
          <w:rStyle w:val="ISOCode"/>
        </w:rPr>
        <w:t>angle</w:t>
      </w:r>
      <w:proofErr w:type="spellEnd"/>
      <w:proofErr w:type="gramEnd"/>
    </w:p>
    <w:p w14:paraId="60AF1080" w14:textId="77777777" w:rsidR="006A2DB6" w:rsidRDefault="006A2DB6">
      <w:pPr>
        <w:pStyle w:val="Textkrper"/>
        <w:autoSpaceDE w:val="0"/>
        <w:autoSpaceDN w:val="0"/>
        <w:adjustRightInd w:val="0"/>
        <w:rPr>
          <w:szCs w:val="24"/>
        </w:rPr>
      </w:pPr>
      <w:r>
        <w:rPr>
          <w:szCs w:val="24"/>
        </w:rPr>
        <w:t xml:space="preserve">The value of the attribute </w:t>
      </w:r>
      <w:proofErr w:type="spellStart"/>
      <w:r w:rsidRPr="00BC1B52">
        <w:rPr>
          <w:rStyle w:val="ISOCode"/>
        </w:rPr>
        <w:t>sheet_angle</w:t>
      </w:r>
      <w:proofErr w:type="spellEnd"/>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8" w:author="LUEJE Claudia" w:date="2024-05-02T20:30:00Z">
        <w:r w:rsidR="007C632A">
          <w:rPr>
            <w:szCs w:val="24"/>
          </w:rPr>
          <w:t>XAMPLE</w:t>
        </w:r>
      </w:ins>
      <w:del w:id="659" w:author="LUEJE Claudia" w:date="2024-05-02T20:30:00Z">
        <w:r w:rsidDel="007C632A">
          <w:rPr>
            <w:szCs w:val="24"/>
          </w:rPr>
          <w:delText>xamp</w:delText>
        </w:r>
      </w:del>
      <w:del w:id="660"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weld_position</w:t>
      </w:r>
      <w:proofErr w:type="spellEnd"/>
      <w:r w:rsidR="006A2DB6">
        <w:rPr>
          <w:rStyle w:val="ISOCode"/>
          <w:rFonts w:cs="Times New Roman"/>
          <w:szCs w:val="24"/>
        </w:rPr>
        <w:t xml:space="preserve">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sheet_parameter</w:t>
      </w:r>
      <w:proofErr w:type="spellEnd"/>
      <w:r w:rsidR="006A2DB6">
        <w:rPr>
          <w:rStyle w:val="ISOCodebold"/>
          <w:rFonts w:cs="Times New Roman"/>
          <w:szCs w:val="24"/>
        </w:rPr>
        <w:t xml:space="preserve"> index="2" gap="1.0" </w:t>
      </w:r>
      <w:proofErr w:type="spellStart"/>
      <w:r w:rsidR="006A2DB6">
        <w:rPr>
          <w:rStyle w:val="ISOCodebold"/>
          <w:rFonts w:cs="Times New Roman"/>
          <w:szCs w:val="24"/>
        </w:rPr>
        <w:t>sheet_thickness</w:t>
      </w:r>
      <w:proofErr w:type="spellEnd"/>
      <w:r w:rsidR="006A2DB6">
        <w:rPr>
          <w:rStyle w:val="ISOCodebold"/>
          <w:rFonts w:cs="Times New Roman"/>
          <w:szCs w:val="24"/>
        </w:rPr>
        <w:t xml:space="preserve">="1.5" </w:t>
      </w:r>
      <w:proofErr w:type="spellStart"/>
      <w:r w:rsidR="006A2DB6">
        <w:rPr>
          <w:rStyle w:val="ISOCodebold"/>
          <w:rFonts w:cs="Times New Roman"/>
          <w:szCs w:val="24"/>
        </w:rPr>
        <w:t>sheet_angle</w:t>
      </w:r>
      <w:proofErr w:type="spellEnd"/>
      <w:r w:rsidR="006A2DB6">
        <w:rPr>
          <w:rStyle w:val="ISOCodebold"/>
          <w:rFonts w:cs="Times New Roman"/>
          <w:szCs w:val="24"/>
        </w:rPr>
        <w:t>="90"/&gt;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661" w:author="LUEJE Claudia" w:date="2024-05-02T20:31:00Z">
        <w:r w:rsidR="007C632A">
          <w:rPr>
            <w:rFonts w:eastAsia="Times New Roman"/>
            <w:szCs w:val="24"/>
          </w:rPr>
          <w:t>p</w:t>
        </w:r>
      </w:ins>
      <w:del w:id="662"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663" w:author="LUEJE Claudia" w:date="2024-05-02T20:31:00Z">
        <w:r w:rsidR="007C632A">
          <w:rPr>
            <w:rFonts w:eastAsia="Times New Roman"/>
            <w:szCs w:val="24"/>
          </w:rPr>
          <w:t>d</w:t>
        </w:r>
      </w:ins>
      <w:del w:id="664"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Textkrper"/>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Textkrper"/>
        <w:autoSpaceDE w:val="0"/>
        <w:autoSpaceDN w:val="0"/>
        <w:adjustRightInd w:val="0"/>
        <w:rPr>
          <w:szCs w:val="24"/>
        </w:rPr>
      </w:pPr>
      <w:r>
        <w:rPr>
          <w:szCs w:val="24"/>
        </w:rPr>
        <w:t xml:space="preserve">The origin of this orientation vector is located directly on the </w:t>
      </w:r>
      <w:r w:rsidRPr="000C64B6">
        <w:rPr>
          <w:rStyle w:val="ISOCode"/>
        </w:rPr>
        <w:t>&lt;</w:t>
      </w:r>
      <w:proofErr w:type="spellStart"/>
      <w:r w:rsidRPr="000C64B6">
        <w:rPr>
          <w:rStyle w:val="ISOCode"/>
        </w:rPr>
        <w:t>loc_list</w:t>
      </w:r>
      <w:proofErr w:type="spellEnd"/>
      <w:r w:rsidRPr="000C64B6">
        <w:rPr>
          <w:rStyle w:val="ISOCode"/>
        </w:rPr>
        <w:t>/&gt;</w:t>
      </w:r>
      <w:r>
        <w:rPr>
          <w:szCs w:val="24"/>
        </w:rPr>
        <w:t xml:space="preserve"> polyline. The position on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is determined by a fraction in the range [0, 1] of the complete line. The fraction is applied to the length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measured as sum of all segment lengths in space.</w:t>
      </w:r>
    </w:p>
    <w:p w14:paraId="57774E1B" w14:textId="77777777" w:rsidR="006A2DB6" w:rsidRDefault="006A2DB6">
      <w:pPr>
        <w:pStyle w:val="Textkrper"/>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4C4AB583" w:rsidR="006A2DB6" w:rsidRDefault="006A2DB6">
      <w:pPr>
        <w:pStyle w:val="Textkrper"/>
        <w:autoSpaceDE w:val="0"/>
        <w:autoSpaceDN w:val="0"/>
        <w:adjustRightInd w:val="0"/>
        <w:rPr>
          <w:szCs w:val="24"/>
        </w:rPr>
      </w:pPr>
      <w:r>
        <w:rPr>
          <w:szCs w:val="24"/>
        </w:rPr>
        <w:t xml:space="preserve">Details for each seam weld type are described inside the specific section (see </w:t>
      </w:r>
      <w:ins w:id="665" w:author="Franke, Carsten" w:date="2024-05-14T14:40:00Z" w16du:dateUtc="2024-05-14T12:40:00Z">
        <w:r w:rsidR="00F032A8">
          <w:rPr>
            <w:szCs w:val="24"/>
          </w:rPr>
          <w:t>sub</w:t>
        </w:r>
      </w:ins>
      <w:ins w:id="666" w:author="Franke, Carsten" w:date="2024-05-14T14:39:00Z" w16du:dateUtc="2024-05-14T12:39:00Z">
        <w:r w:rsidR="00677EA0">
          <w:t>clauses </w:t>
        </w:r>
      </w:ins>
      <w:del w:id="667" w:author="LUEJE Claudia" w:date="2024-05-02T20:31:00Z">
        <w:r w:rsidDel="007C632A">
          <w:rPr>
            <w:rStyle w:val="citesec"/>
            <w:szCs w:val="24"/>
          </w:rPr>
          <w:delText>clauses </w:delText>
        </w:r>
      </w:del>
      <w:r>
        <w:rPr>
          <w:rStyle w:val="citesec"/>
          <w:szCs w:val="24"/>
        </w:rPr>
        <w:t>10.2.5</w:t>
      </w:r>
      <w:r>
        <w:rPr>
          <w:szCs w:val="24"/>
        </w:rPr>
        <w:t xml:space="preserve"> </w:t>
      </w:r>
      <w:commentRangeStart w:id="668"/>
      <w:commentRangeStart w:id="669"/>
      <w:r>
        <w:rPr>
          <w:szCs w:val="24"/>
        </w:rPr>
        <w:t>and following</w:t>
      </w:r>
      <w:commentRangeEnd w:id="668"/>
      <w:r w:rsidR="007C632A">
        <w:rPr>
          <w:rStyle w:val="Kommentarzeichen"/>
          <w:rFonts w:ascii="Calibri" w:eastAsia="Times New Roman" w:hAnsi="Calibri"/>
          <w:lang w:val="en-US" w:eastAsia="x-none"/>
        </w:rPr>
        <w:commentReference w:id="668"/>
      </w:r>
      <w:commentRangeEnd w:id="669"/>
      <w:r w:rsidR="0037643F">
        <w:rPr>
          <w:rStyle w:val="Kommentarzeichen"/>
          <w:rFonts w:ascii="Calibri" w:eastAsia="Times New Roman" w:hAnsi="Calibri"/>
          <w:lang w:val="en-US" w:eastAsia="x-none"/>
        </w:rPr>
        <w:commentReference w:id="669"/>
      </w:r>
      <w:ins w:id="670" w:author="Franke, Carsten" w:date="2024-05-14T14:41:00Z" w16du:dateUtc="2024-05-14T12:41:00Z">
        <w:r w:rsidR="0037643F">
          <w:rPr>
            <w:szCs w:val="24"/>
          </w:rPr>
          <w:t xml:space="preserve"> </w:t>
        </w:r>
        <w:r w:rsidR="0037643F" w:rsidRPr="0037643F">
          <w:rPr>
            <w:szCs w:val="24"/>
          </w:rPr>
          <w:t>to the end of</w:t>
        </w:r>
        <w:r w:rsidR="0037643F">
          <w:rPr>
            <w:szCs w:val="24"/>
          </w:rPr>
          <w:t xml:space="preserve"> clause </w:t>
        </w:r>
      </w:ins>
      <w:ins w:id="671" w:author="Franke, Carsten" w:date="2024-05-14T14:42:00Z" w16du:dateUtc="2024-05-14T12:42:00Z">
        <w:r w:rsidR="0037643F">
          <w:rPr>
            <w:szCs w:val="24"/>
          </w:rPr>
          <w:fldChar w:fldCharType="begin"/>
        </w:r>
        <w:r w:rsidR="0037643F">
          <w:rPr>
            <w:szCs w:val="24"/>
          </w:rPr>
          <w:instrText xml:space="preserve"> REF _Ref166590148 \r \h </w:instrText>
        </w:r>
      </w:ins>
      <w:r w:rsidR="0037643F">
        <w:rPr>
          <w:szCs w:val="24"/>
        </w:rPr>
      </w:r>
      <w:r w:rsidR="0037643F">
        <w:rPr>
          <w:szCs w:val="24"/>
        </w:rPr>
        <w:fldChar w:fldCharType="separate"/>
      </w:r>
      <w:ins w:id="672" w:author="Franke, Carsten" w:date="2024-05-15T11:58:00Z" w16du:dateUtc="2024-05-15T09:58:00Z">
        <w:r w:rsidR="00A744F3">
          <w:rPr>
            <w:szCs w:val="24"/>
          </w:rPr>
          <w:t>10.2</w:t>
        </w:r>
      </w:ins>
      <w:ins w:id="673" w:author="Franke, Carsten" w:date="2024-05-14T14:42:00Z" w16du:dateUtc="2024-05-14T12:42:00Z">
        <w:r w:rsidR="0037643F">
          <w:rPr>
            <w:szCs w:val="24"/>
          </w:rPr>
          <w:fldChar w:fldCharType="end"/>
        </w:r>
      </w:ins>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674" w:author="LUEJE Claudia" w:date="2024-05-02T20:32:00Z">
        <w:r w:rsidR="007C632A">
          <w:rPr>
            <w:rFonts w:eastAsia="Times New Roman"/>
            <w:szCs w:val="24"/>
          </w:rPr>
          <w:t>s</w:t>
        </w:r>
      </w:ins>
      <w:del w:id="675" w:author="LUEJE Claudia" w:date="2024-05-02T20:31:00Z">
        <w:r w:rsidDel="007C632A">
          <w:rPr>
            <w:rFonts w:eastAsia="Times New Roman"/>
            <w:szCs w:val="24"/>
          </w:rPr>
          <w:delText>S</w:delText>
        </w:r>
      </w:del>
      <w:r>
        <w:rPr>
          <w:rFonts w:eastAsia="Times New Roman"/>
          <w:szCs w:val="24"/>
        </w:rPr>
        <w:t xml:space="preserve">econdary </w:t>
      </w:r>
      <w:ins w:id="676" w:author="LUEJE Claudia" w:date="2024-05-02T20:32:00Z">
        <w:r w:rsidR="007C632A">
          <w:rPr>
            <w:rFonts w:eastAsia="Times New Roman"/>
            <w:szCs w:val="24"/>
          </w:rPr>
          <w:t>s</w:t>
        </w:r>
      </w:ins>
      <w:del w:id="677"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Textkrper"/>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t>
      </w:r>
      <w:proofErr w:type="spellStart"/>
      <w:r w:rsidRPr="000C64B6">
        <w:rPr>
          <w:rStyle w:val="ISOCode"/>
        </w:rPr>
        <w:t>weld_position</w:t>
      </w:r>
      <w:proofErr w:type="spellEnd"/>
      <w:r w:rsidRPr="000C64B6">
        <w:rPr>
          <w:rStyle w:val="ISOCode"/>
        </w:rPr>
        <w:t>/&gt;</w:t>
      </w:r>
    </w:p>
    <w:p w14:paraId="560E71BA" w14:textId="77777777"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describes the location of the weld relative to the connection line specified in </w:t>
      </w:r>
      <w:r w:rsidRPr="000C64B6">
        <w:rPr>
          <w:rStyle w:val="ISOCode"/>
        </w:rPr>
        <w:t>&lt;</w:t>
      </w:r>
      <w:proofErr w:type="spellStart"/>
      <w:r w:rsidRPr="000C64B6">
        <w:rPr>
          <w:rStyle w:val="ISOCode"/>
        </w:rPr>
        <w:t>loc_list</w:t>
      </w:r>
      <w:proofErr w:type="spellEnd"/>
      <w:r w:rsidRPr="000C64B6">
        <w:rPr>
          <w:rStyle w:val="ISOCode"/>
        </w:rPr>
        <w:t>/&gt;</w:t>
      </w:r>
      <w:r>
        <w:rPr>
          <w:szCs w:val="24"/>
        </w:rPr>
        <w:t>.</w:t>
      </w:r>
    </w:p>
    <w:p w14:paraId="032DBDDF" w14:textId="2231FC71" w:rsidR="006A2DB6" w:rsidRDefault="006A2DB6">
      <w:pPr>
        <w:pStyle w:val="Textkrper"/>
        <w:autoSpaceDE w:val="0"/>
        <w:autoSpaceDN w:val="0"/>
        <w:adjustRightInd w:val="0"/>
        <w:rPr>
          <w:szCs w:val="24"/>
        </w:rPr>
      </w:pPr>
      <w:r>
        <w:rPr>
          <w:szCs w:val="24"/>
        </w:rPr>
        <w:t xml:space="preserve">Each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678" w:author="LUEJE Claudia" w:date="2024-05-02T20:32:00Z">
              <w:r w:rsidR="007C632A">
                <w:rPr>
                  <w:b/>
                  <w:szCs w:val="24"/>
                </w:rPr>
                <w:t>e</w:t>
              </w:r>
            </w:ins>
            <w:del w:id="679"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proofErr w:type="spellStart"/>
            <w:r w:rsidRPr="006A2DB6">
              <w:rPr>
                <w:szCs w:val="24"/>
              </w:rPr>
              <w:t>segment_list</w:t>
            </w:r>
            <w:proofErr w:type="spellEnd"/>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680"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proofErr w:type="spellStart"/>
            <w:r w:rsidRPr="006A2DB6">
              <w:rPr>
                <w:szCs w:val="24"/>
              </w:rPr>
              <w:t>regular_segments</w:t>
            </w:r>
            <w:proofErr w:type="spellEnd"/>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Textkrper"/>
        <w:autoSpaceDE w:val="0"/>
        <w:autoSpaceDN w:val="0"/>
        <w:adjustRightInd w:val="0"/>
        <w:rPr>
          <w:szCs w:val="24"/>
        </w:rPr>
      </w:pPr>
      <w:r>
        <w:rPr>
          <w:szCs w:val="24"/>
        </w:rPr>
        <w:t xml:space="preserve">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t>
      </w:r>
      <w:proofErr w:type="spellStart"/>
      <w:r w:rsidR="006A2DB6" w:rsidRPr="000C64B6">
        <w:rPr>
          <w:rStyle w:val="ISOCode"/>
        </w:rPr>
        <w:t>weld_position</w:t>
      </w:r>
      <w:proofErr w:type="spellEnd"/>
      <w:r w:rsidR="006A2DB6" w:rsidRPr="000C64B6">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lastRenderedPageBreak/>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Textkrper"/>
        <w:autoSpaceDE w:val="0"/>
        <w:autoSpaceDN w:val="0"/>
        <w:adjustRightInd w:val="0"/>
        <w:rPr>
          <w:szCs w:val="24"/>
        </w:rPr>
      </w:pPr>
      <w:r>
        <w:rPr>
          <w:szCs w:val="24"/>
        </w:rPr>
        <w:t xml:space="preserve">Depending on the subtype, the attributes of the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t>
      </w:r>
      <w:proofErr w:type="spellStart"/>
      <w:r w:rsidRPr="000C64B6">
        <w:rPr>
          <w:rStyle w:val="ISOCode"/>
        </w:rPr>
        <w:t>weld_position</w:t>
      </w:r>
      <w:proofErr w:type="spellEnd"/>
      <w:r w:rsidRPr="000C64B6">
        <w:rPr>
          <w:rStyle w:val="ISOCode"/>
        </w:rPr>
        <w:t>/&gt;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1" w:author="LUEJE Claudia" w:date="2024-05-02T20:32:00Z">
        <w:r w:rsidR="007C632A">
          <w:rPr>
            <w:szCs w:val="24"/>
          </w:rPr>
          <w:t>XAMPLE</w:t>
        </w:r>
      </w:ins>
      <w:del w:id="682"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 xml:space="preserve">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t>
      </w:r>
      <w:proofErr w:type="spellStart"/>
      <w:proofErr w:type="gramStart"/>
      <w:r w:rsidR="006A2DB6" w:rsidRPr="00F5203F">
        <w:rPr>
          <w:rStyle w:val="ISOCodebold"/>
          <w:rFonts w:cs="Times New Roman"/>
          <w:szCs w:val="24"/>
          <w:lang w:val="fr-CH"/>
        </w:rPr>
        <w:t>weld</w:t>
      </w:r>
      <w:proofErr w:type="gramEnd"/>
      <w:r w:rsidR="006A2DB6" w:rsidRPr="00F5203F">
        <w:rPr>
          <w:rStyle w:val="ISOCodebold"/>
          <w:rFonts w:cs="Times New Roman"/>
          <w:szCs w:val="24"/>
          <w:lang w:val="fr-CH"/>
        </w:rPr>
        <w:t>_position</w:t>
      </w:r>
      <w:proofErr w:type="spellEnd"/>
      <w:r w:rsidR="006A2DB6" w:rsidRPr="00F5203F">
        <w:rPr>
          <w:rStyle w:val="ISOCodebold"/>
          <w:rFonts w:cs="Times New Roman"/>
          <w:szCs w:val="24"/>
          <w:lang w:val="fr-CH"/>
        </w:rPr>
        <w:t xml:space="preserve">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proofErr w:type="spellStart"/>
      <w:r w:rsidR="006A2DB6">
        <w:rPr>
          <w:b/>
          <w:szCs w:val="24"/>
        </w:rPr>
        <w:t>filler_material</w:t>
      </w:r>
      <w:proofErr w:type="spellEnd"/>
      <w:r w:rsidR="006A2DB6">
        <w:rPr>
          <w:b/>
          <w:szCs w:val="24"/>
        </w:rPr>
        <w:t>="E7018-X"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sheet_parameter</w:t>
      </w:r>
      <w:proofErr w:type="spellEnd"/>
      <w:r w:rsidR="006A2DB6">
        <w:rPr>
          <w:rStyle w:val="ISOCode"/>
          <w:rFonts w:cs="Times New Roman"/>
          <w:szCs w:val="24"/>
        </w:rPr>
        <w:t xml:space="preserve">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corner_weld</w:t>
      </w:r>
      <w:proofErr w:type="spellEnd"/>
      <w:r w:rsidR="006A2DB6">
        <w:rPr>
          <w:rStyle w:val="ISOCode"/>
          <w:rFonts w:cs="Times New Roman"/>
          <w:szCs w:val="24"/>
        </w:rPr>
        <w:t>&gt;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seamweld</w:t>
      </w:r>
      <w:proofErr w:type="spellEnd"/>
      <w:r w:rsidR="006A2DB6">
        <w:rPr>
          <w:rStyle w:val="ISOCode"/>
          <w:rFonts w:cs="Times New Roman"/>
          <w:szCs w:val="24"/>
        </w:rPr>
        <w:t>&gt;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proofErr w:type="spellStart"/>
      <w:r w:rsidRPr="00F5203F">
        <w:rPr>
          <w:rFonts w:eastAsia="Times New Roman"/>
          <w:szCs w:val="24"/>
          <w:lang w:val="fr-CH"/>
        </w:rPr>
        <w:t>Attributes</w:t>
      </w:r>
      <w:proofErr w:type="spellEnd"/>
      <w:r w:rsidRPr="00F5203F">
        <w:rPr>
          <w:rFonts w:eastAsia="Times New Roman"/>
          <w:szCs w:val="24"/>
          <w:lang w:val="fr-CH"/>
        </w:rPr>
        <w:t xml:space="preserve">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measure in summed up lengths of the segments of the </w:t>
      </w:r>
      <w:r>
        <w:rPr>
          <w:rStyle w:val="ISOCode"/>
          <w:rFonts w:cs="Times New Roman"/>
          <w:szCs w:val="24"/>
        </w:rPr>
        <w:t>&lt;</w:t>
      </w:r>
      <w:proofErr w:type="spellStart"/>
      <w:r>
        <w:rPr>
          <w:rStyle w:val="ISOCode"/>
          <w:rFonts w:cs="Times New Roman"/>
          <w:szCs w:val="24"/>
        </w:rPr>
        <w:t>loc_list</w:t>
      </w:r>
      <w:proofErr w:type="spellEnd"/>
      <w:r>
        <w:rPr>
          <w:rStyle w:val="ISOCode"/>
          <w:rFonts w:cs="Times New Roman"/>
          <w:szCs w:val="24"/>
        </w:rPr>
        <w:t>/&gt;</w:t>
      </w:r>
      <w:r>
        <w:rPr>
          <w:szCs w:val="24"/>
        </w:rPr>
        <w:t xml:space="preserve"> polyline in space.</w:t>
      </w:r>
    </w:p>
    <w:p w14:paraId="561F774C" w14:textId="77777777" w:rsidR="006A2DB6" w:rsidRDefault="006A2DB6">
      <w:pPr>
        <w:pStyle w:val="Textkrper"/>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w:t>
      </w:r>
      <w:proofErr w:type="spellStart"/>
      <w:r w:rsidRPr="009031E2">
        <w:rPr>
          <w:rStyle w:val="ISOCode"/>
        </w:rPr>
        <w:t>loc_list</w:t>
      </w:r>
      <w:proofErr w:type="spellEnd"/>
      <w:r w:rsidRPr="009031E2">
        <w:rPr>
          <w:rStyle w:val="ISOCode"/>
        </w:rPr>
        <w:t>/&gt;</w:t>
      </w:r>
      <w:r>
        <w:rPr>
          <w:szCs w:val="24"/>
        </w:rPr>
        <w:t xml:space="preserve"> polyline.</w:t>
      </w:r>
    </w:p>
    <w:p w14:paraId="10307B86" w14:textId="69739DD3" w:rsidR="006A2DB6" w:rsidRDefault="006A2DB6">
      <w:pPr>
        <w:pStyle w:val="Textkrper"/>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reference</w:t>
      </w:r>
      <w:proofErr w:type="gramEnd"/>
    </w:p>
    <w:p w14:paraId="34D46E59"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w:t>
      </w:r>
      <w:proofErr w:type="gramStart"/>
      <w:r>
        <w:rPr>
          <w:szCs w:val="24"/>
        </w:rPr>
        <w:t>joints</w:t>
      </w:r>
      <w:proofErr w:type="gramEnd"/>
      <w:r>
        <w:rPr>
          <w:szCs w:val="24"/>
        </w:rPr>
        <w:t xml:space="preserve"> or cruciform joints, this is needed to specify a specific side for one of the attributes. For details, see the corresponding subclauses.</w:t>
      </w:r>
    </w:p>
    <w:p w14:paraId="549A1A7B" w14:textId="77777777" w:rsidR="006A2DB6" w:rsidRPr="009031E2"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9031E2">
        <w:rPr>
          <w:rStyle w:val="ISOCode"/>
        </w:rPr>
        <w:t>section</w:t>
      </w:r>
      <w:proofErr w:type="gramEnd"/>
    </w:p>
    <w:p w14:paraId="36F6CBD5"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Textkrper"/>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Textkrper"/>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proofErr w:type="spellStart"/>
      <w:r w:rsidRPr="00576373">
        <w:rPr>
          <w:rStyle w:val="ISOCode"/>
          <w:lang w:val="fr-CH"/>
        </w:rPr>
        <w:t>Fillet</w:t>
      </w:r>
      <w:proofErr w:type="spellEnd"/>
      <w:r w:rsidRPr="00576373">
        <w:rPr>
          <w:rStyle w:val="ISOCode"/>
          <w:lang w:val="fr-CH"/>
        </w:rPr>
        <w: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Textkrper"/>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6E0F83E2"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83" w:author="LUEJE Claudia" w:date="2024-05-02T20:33:00Z">
        <w:r w:rsidR="007C632A">
          <w:rPr>
            <w:szCs w:val="24"/>
          </w:rPr>
          <w:t>OTE</w:t>
        </w:r>
      </w:ins>
      <w:del w:id="684" w:author="LUEJE Claudia" w:date="2024-05-02T20:33:00Z">
        <w:r w:rsidDel="007C632A">
          <w:rPr>
            <w:szCs w:val="24"/>
          </w:rPr>
          <w:delText>ote:</w:delText>
        </w:r>
      </w:del>
      <w:ins w:id="685" w:author="LUEJE Claudia" w:date="2024-05-02T20:33:00Z">
        <w:r w:rsidR="007C632A">
          <w:rPr>
            <w:szCs w:val="24"/>
          </w:rPr>
          <w:tab/>
        </w:r>
      </w:ins>
      <w:del w:id="686" w:author="LUEJE Claudia" w:date="2024-05-02T20:33:00Z">
        <w:r w:rsidDel="007C632A">
          <w:rPr>
            <w:szCs w:val="24"/>
          </w:rPr>
          <w:delText xml:space="preserve"> </w:delText>
        </w:r>
      </w:del>
      <w:r>
        <w:rPr>
          <w:szCs w:val="24"/>
        </w:rPr>
        <w:t xml:space="preserve">Section “I” </w:t>
      </w:r>
      <w:ins w:id="687" w:author="LUEJE Claudia" w:date="2024-05-02T20:34:00Z">
        <w:r w:rsidR="007C632A">
          <w:rPr>
            <w:szCs w:val="24"/>
          </w:rPr>
          <w:t xml:space="preserve">is not the same as </w:t>
        </w:r>
      </w:ins>
      <w:del w:id="688" w:author="LUEJE Claudia" w:date="2024-05-02T20:34:00Z">
        <w:r w:rsidDel="007C632A">
          <w:rPr>
            <w:szCs w:val="24"/>
          </w:rPr>
          <w:delText>must not be confused with</w:delText>
        </w:r>
      </w:del>
      <w:r>
        <w:rPr>
          <w:szCs w:val="24"/>
        </w:rPr>
        <w:t xml:space="preserve"> seam weld subtype “</w:t>
      </w:r>
      <w:proofErr w:type="spellStart"/>
      <w:r w:rsidRPr="009031E2">
        <w:rPr>
          <w:rStyle w:val="ISOCode"/>
        </w:rPr>
        <w:t>i_weld</w:t>
      </w:r>
      <w:proofErr w:type="spellEnd"/>
      <w:r>
        <w:rPr>
          <w:szCs w:val="24"/>
        </w:rPr>
        <w:t>” (</w:t>
      </w:r>
      <w:r w:rsidR="007C632A">
        <w:rPr>
          <w:szCs w:val="24"/>
        </w:rPr>
        <w:t>see</w:t>
      </w:r>
      <w:del w:id="689" w:author="LUEJE Claudia" w:date="2024-05-02T20:33:00Z">
        <w:r w:rsidDel="007C632A">
          <w:rPr>
            <w:rStyle w:val="citesec"/>
            <w:szCs w:val="24"/>
          </w:rPr>
          <w:delText>clause </w:delText>
        </w:r>
      </w:del>
      <w:ins w:id="690" w:author="LUEJE Claudia" w:date="2024-05-02T20:33:00Z">
        <w:r w:rsidR="007C632A">
          <w:rPr>
            <w:rStyle w:val="citesec"/>
            <w:szCs w:val="24"/>
          </w:rPr>
          <w:t xml:space="preserve"> </w:t>
        </w:r>
      </w:ins>
      <w:r>
        <w:rPr>
          <w:rStyle w:val="citesec"/>
          <w:szCs w:val="24"/>
        </w:rPr>
        <w:t>10.2.4.1</w:t>
      </w:r>
      <w:r>
        <w:rPr>
          <w:szCs w:val="24"/>
        </w:rPr>
        <w:t xml:space="preserve"> Type Specification)</w:t>
      </w:r>
      <w:ins w:id="691" w:author="LUEJE Claudia" w:date="2024-05-02T20:34:00Z">
        <w:r w:rsidR="007C632A">
          <w:rPr>
            <w:szCs w:val="24"/>
          </w:rPr>
          <w:t>.</w:t>
        </w:r>
      </w:ins>
      <w:del w:id="692" w:author="LUEJE Claudia" w:date="2024-05-02T20:34:00Z">
        <w:r w:rsidDel="007C632A">
          <w:rPr>
            <w:szCs w:val="24"/>
          </w:rPr>
          <w:delText>!</w:delText>
        </w:r>
      </w:del>
    </w:p>
    <w:p w14:paraId="423391A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Section “V”</w:t>
      </w:r>
    </w:p>
    <w:p w14:paraId="4F678557" w14:textId="77777777" w:rsidR="006A2DB6" w:rsidRDefault="006A2DB6">
      <w:pPr>
        <w:pStyle w:val="Textkrper"/>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Textkrper"/>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Textkrper"/>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Textkrper"/>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4797A53"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93" w:author="LUEJE Claudia" w:date="2024-05-02T20:34:00Z">
        <w:r w:rsidR="007C632A">
          <w:rPr>
            <w:szCs w:val="24"/>
          </w:rPr>
          <w:t>OTE</w:t>
        </w:r>
        <w:r w:rsidR="007C632A">
          <w:rPr>
            <w:szCs w:val="24"/>
          </w:rPr>
          <w:tab/>
        </w:r>
      </w:ins>
      <w:del w:id="694" w:author="LUEJE Claudia" w:date="2024-05-02T20:35:00Z">
        <w:r w:rsidDel="007C632A">
          <w:rPr>
            <w:szCs w:val="24"/>
          </w:rPr>
          <w:delText xml:space="preserve">ote: </w:delText>
        </w:r>
      </w:del>
      <w:r>
        <w:rPr>
          <w:szCs w:val="24"/>
        </w:rPr>
        <w:t xml:space="preserve">Section “Y” </w:t>
      </w:r>
      <w:ins w:id="695" w:author="LUEJE Claudia" w:date="2024-05-02T20:35:00Z">
        <w:r w:rsidR="007C632A">
          <w:rPr>
            <w:szCs w:val="24"/>
          </w:rPr>
          <w:t>is not the same as</w:t>
        </w:r>
      </w:ins>
      <w:del w:id="696" w:author="LUEJE Claudia" w:date="2024-05-02T20:35:00Z">
        <w:r w:rsidDel="007C632A">
          <w:rPr>
            <w:szCs w:val="24"/>
          </w:rPr>
          <w:delText>must not be confused with</w:delText>
        </w:r>
      </w:del>
      <w:r>
        <w:rPr>
          <w:szCs w:val="24"/>
        </w:rPr>
        <w:t xml:space="preserve"> seam weld subtype “</w:t>
      </w:r>
      <w:proofErr w:type="spellStart"/>
      <w:r w:rsidRPr="009031E2">
        <w:rPr>
          <w:rStyle w:val="ISOCode"/>
        </w:rPr>
        <w:t>y_joint</w:t>
      </w:r>
      <w:proofErr w:type="spellEnd"/>
      <w:r>
        <w:rPr>
          <w:szCs w:val="24"/>
        </w:rPr>
        <w:t>” (</w:t>
      </w:r>
      <w:r w:rsidR="007C632A">
        <w:rPr>
          <w:szCs w:val="24"/>
        </w:rPr>
        <w:t>see</w:t>
      </w:r>
      <w:del w:id="697" w:author="LUEJE Claudia" w:date="2024-05-02T20:35:00Z">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Textkrper"/>
        <w:autoSpaceDE w:val="0"/>
        <w:autoSpaceDN w:val="0"/>
        <w:adjustRightInd w:val="0"/>
        <w:rPr>
          <w:szCs w:val="24"/>
        </w:rPr>
      </w:pPr>
      <w:r>
        <w:rPr>
          <w:szCs w:val="24"/>
        </w:rPr>
        <w:t xml:space="preserve">The section “HV” describes the filling of a one-sided weld with a full penetration. The welded sheet is normally </w:t>
      </w:r>
      <w:ins w:id="698"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berschrift5"/>
      </w:pPr>
      <w:r>
        <w:t>Section “HY”</w:t>
      </w:r>
    </w:p>
    <w:p w14:paraId="0CD49A5C" w14:textId="77777777" w:rsidR="006A2DB6" w:rsidRDefault="006A2DB6">
      <w:pPr>
        <w:pStyle w:val="Textkrper"/>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Textkrper"/>
        <w:autoSpaceDE w:val="0"/>
        <w:autoSpaceDN w:val="0"/>
        <w:adjustRightInd w:val="0"/>
        <w:rPr>
          <w:szCs w:val="24"/>
        </w:rPr>
      </w:pPr>
      <w:r>
        <w:rPr>
          <w:szCs w:val="24"/>
        </w:rPr>
        <w:t xml:space="preserve">The section “Fillet” describes a one-sided welding placed on the outside of the welded sheets. </w:t>
      </w:r>
      <w:proofErr w:type="gramStart"/>
      <w:r>
        <w:rPr>
          <w:szCs w:val="24"/>
        </w:rPr>
        <w:t>Depending on the sheet thicknesses, there</w:t>
      </w:r>
      <w:proofErr w:type="gramEnd"/>
      <w:r>
        <w:rPr>
          <w:szCs w:val="24"/>
        </w:rPr>
        <w:t xml:space="preserve"> can be a penetration.</w:t>
      </w:r>
    </w:p>
    <w:p w14:paraId="19B7F85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Textkrper"/>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thickness</w:t>
      </w:r>
      <w:proofErr w:type="gramEnd"/>
    </w:p>
    <w:p w14:paraId="4DB306FA"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width</w:t>
      </w:r>
      <w:proofErr w:type="gramEnd"/>
    </w:p>
    <w:p w14:paraId="1D9B106D"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9031E2">
        <w:rPr>
          <w:rStyle w:val="ISOCode"/>
        </w:rPr>
        <w:t>angle</w:t>
      </w:r>
      <w:proofErr w:type="gramEnd"/>
    </w:p>
    <w:p w14:paraId="727246AB" w14:textId="77777777" w:rsidR="006A2DB6" w:rsidRDefault="006A2DB6">
      <w:pPr>
        <w:pStyle w:val="Textkrper"/>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t>
      </w:r>
      <w:proofErr w:type="spellStart"/>
      <w:r w:rsidRPr="009031E2">
        <w:rPr>
          <w:rStyle w:val="ISOCode"/>
        </w:rPr>
        <w:t>weld_position</w:t>
      </w:r>
      <w:proofErr w:type="spellEnd"/>
      <w:r w:rsidRPr="009031E2">
        <w:rPr>
          <w:rStyle w:val="ISOCode"/>
        </w:rPr>
        <w:t>/&gt;</w:t>
      </w:r>
      <w:r>
        <w:rPr>
          <w:szCs w:val="24"/>
        </w:rPr>
        <w:t xml:space="preserve"> element describes the angle between the weld face and the base sheet face.</w:t>
      </w:r>
    </w:p>
    <w:p w14:paraId="250E03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9031E2">
        <w:rPr>
          <w:rStyle w:val="ISOCode"/>
        </w:rPr>
        <w:t>filler</w:t>
      </w:r>
      <w:proofErr w:type="gramEnd"/>
    </w:p>
    <w:p w14:paraId="25B02A44" w14:textId="77777777" w:rsidR="006A2DB6" w:rsidRDefault="006A2DB6">
      <w:pPr>
        <w:pStyle w:val="Textkrper"/>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Textkrper"/>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Textkrper"/>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9031E2">
        <w:rPr>
          <w:rStyle w:val="ISOCode"/>
        </w:rPr>
        <w:t>filler_</w:t>
      </w:r>
      <w:proofErr w:type="gramStart"/>
      <w:r w:rsidRPr="009031E2">
        <w:rPr>
          <w:rStyle w:val="ISOCode"/>
        </w:rPr>
        <w:t>material</w:t>
      </w:r>
      <w:proofErr w:type="spellEnd"/>
      <w:proofErr w:type="gramEnd"/>
    </w:p>
    <w:p w14:paraId="10A5BC7E" w14:textId="77777777" w:rsidR="006A2DB6" w:rsidRDefault="006A2DB6">
      <w:pPr>
        <w:pStyle w:val="Textkrper"/>
        <w:autoSpaceDE w:val="0"/>
        <w:autoSpaceDN w:val="0"/>
        <w:adjustRightInd w:val="0"/>
        <w:rPr>
          <w:szCs w:val="24"/>
        </w:rPr>
      </w:pPr>
      <w:r>
        <w:rPr>
          <w:szCs w:val="24"/>
        </w:rPr>
        <w:t xml:space="preserve">The attribute </w:t>
      </w:r>
      <w:proofErr w:type="spellStart"/>
      <w:r w:rsidRPr="009031E2">
        <w:rPr>
          <w:rStyle w:val="ISOCode"/>
        </w:rPr>
        <w:t>filler_material</w:t>
      </w:r>
      <w:proofErr w:type="spellEnd"/>
      <w:r>
        <w:rPr>
          <w:szCs w:val="24"/>
        </w:rPr>
        <w:t xml:space="preserve"> specifies the applied material during the welding process.</w:t>
      </w:r>
    </w:p>
    <w:p w14:paraId="413CFB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shape</w:t>
      </w:r>
      <w:proofErr w:type="gramEnd"/>
    </w:p>
    <w:p w14:paraId="5B76F96F" w14:textId="77777777" w:rsidR="006A2DB6" w:rsidRDefault="006A2DB6">
      <w:pPr>
        <w:pStyle w:val="Textkrper"/>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Textkrper"/>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699"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penetration</w:t>
      </w:r>
      <w:proofErr w:type="gramEnd"/>
    </w:p>
    <w:p w14:paraId="3A81C534" w14:textId="77777777" w:rsidR="006A2DB6" w:rsidRDefault="006A2DB6">
      <w:pPr>
        <w:pStyle w:val="Textkrper"/>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00" w:author="LUEJE Claudia" w:date="2024-05-02T20:37:00Z">
        <w:r w:rsidR="00C11926">
          <w:rPr>
            <w:szCs w:val="24"/>
          </w:rPr>
          <w:t>OTE</w:t>
        </w:r>
      </w:ins>
      <w:del w:id="701"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holds for all sheets connected by this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(e.g. for K-joints). If all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702" w:author="LUEJE Claudia" w:date="2024-05-02T20:37:00Z">
        <w:r w:rsidR="00C11926">
          <w:rPr>
            <w:rFonts w:eastAsia="Times New Roman"/>
            <w:szCs w:val="24"/>
          </w:rPr>
          <w:t>j</w:t>
        </w:r>
      </w:ins>
      <w:del w:id="703"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Textkrper"/>
        <w:autoSpaceDE w:val="0"/>
        <w:autoSpaceDN w:val="0"/>
        <w:adjustRightInd w:val="0"/>
        <w:rPr>
          <w:szCs w:val="24"/>
        </w:rPr>
      </w:pPr>
      <w:r>
        <w:rPr>
          <w:szCs w:val="24"/>
        </w:rPr>
        <w:t xml:space="preserve">The principles of the modelling of </w:t>
      </w:r>
      <w:ins w:id="704" w:author="LUEJE Claudia" w:date="2024-05-02T20:37:00Z">
        <w:r w:rsidR="00E42A72">
          <w:rPr>
            <w:szCs w:val="24"/>
          </w:rPr>
          <w:t>b</w:t>
        </w:r>
      </w:ins>
      <w:del w:id="705" w:author="LUEJE Claudia" w:date="2024-05-02T20:37:00Z">
        <w:r w:rsidDel="00E42A72">
          <w:rPr>
            <w:szCs w:val="24"/>
          </w:rPr>
          <w:delText>B</w:delText>
        </w:r>
      </w:del>
      <w:r>
        <w:rPr>
          <w:szCs w:val="24"/>
        </w:rPr>
        <w:t xml:space="preserve">utt </w:t>
      </w:r>
      <w:ins w:id="706" w:author="LUEJE Claudia" w:date="2024-05-02T20:37:00Z">
        <w:r w:rsidR="00E42A72">
          <w:rPr>
            <w:szCs w:val="24"/>
          </w:rPr>
          <w:t>j</w:t>
        </w:r>
      </w:ins>
      <w:del w:id="707" w:author="LUEJE Claudia" w:date="2024-05-02T20:37:00Z">
        <w:r w:rsidDel="00E42A72">
          <w:rPr>
            <w:szCs w:val="24"/>
          </w:rPr>
          <w:delText>J</w:delText>
        </w:r>
      </w:del>
      <w:r>
        <w:rPr>
          <w:szCs w:val="24"/>
        </w:rPr>
        <w:t xml:space="preserve">oints for χMCF are described in this subclause. A </w:t>
      </w:r>
      <w:ins w:id="708" w:author="LUEJE Claudia" w:date="2024-05-02T20:37:00Z">
        <w:r w:rsidR="00E42A72">
          <w:rPr>
            <w:szCs w:val="24"/>
          </w:rPr>
          <w:t>b</w:t>
        </w:r>
      </w:ins>
      <w:del w:id="709" w:author="LUEJE Claudia" w:date="2024-05-02T20:37:00Z">
        <w:r w:rsidDel="00E42A72">
          <w:rPr>
            <w:szCs w:val="24"/>
          </w:rPr>
          <w:delText>B</w:delText>
        </w:r>
      </w:del>
      <w:r>
        <w:rPr>
          <w:szCs w:val="24"/>
        </w:rPr>
        <w:t xml:space="preserve">utt </w:t>
      </w:r>
      <w:ins w:id="710" w:author="LUEJE Claudia" w:date="2024-05-02T20:37:00Z">
        <w:r w:rsidR="00E42A72">
          <w:rPr>
            <w:szCs w:val="24"/>
          </w:rPr>
          <w:t>j</w:t>
        </w:r>
      </w:ins>
      <w:del w:id="711"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Textkrper"/>
        <w:autoSpaceDE w:val="0"/>
        <w:autoSpaceDN w:val="0"/>
        <w:adjustRightInd w:val="0"/>
        <w:rPr>
          <w:szCs w:val="24"/>
        </w:rPr>
      </w:pPr>
      <w:r>
        <w:rPr>
          <w:szCs w:val="24"/>
        </w:rPr>
        <w:lastRenderedPageBreak/>
        <w:t xml:space="preserve">The XML definition of a </w:t>
      </w:r>
      <w:ins w:id="712" w:author="LUEJE Claudia" w:date="2024-05-02T20:37:00Z">
        <w:r w:rsidR="00E42A72">
          <w:rPr>
            <w:szCs w:val="24"/>
          </w:rPr>
          <w:t>b</w:t>
        </w:r>
      </w:ins>
      <w:del w:id="713" w:author="LUEJE Claudia" w:date="2024-05-02T20:37:00Z">
        <w:r w:rsidDel="00E42A72">
          <w:rPr>
            <w:szCs w:val="24"/>
          </w:rPr>
          <w:delText>B</w:delText>
        </w:r>
      </w:del>
      <w:r>
        <w:rPr>
          <w:szCs w:val="24"/>
        </w:rPr>
        <w:t xml:space="preserve">utt </w:t>
      </w:r>
      <w:ins w:id="714" w:author="LUEJE Claudia" w:date="2024-05-02T20:37:00Z">
        <w:r w:rsidR="00E42A72">
          <w:rPr>
            <w:szCs w:val="24"/>
          </w:rPr>
          <w:t>j</w:t>
        </w:r>
      </w:ins>
      <w:del w:id="715"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with the corresponding attributes and nested elements inside the subtype definition.</w:t>
      </w:r>
    </w:p>
    <w:p w14:paraId="17106422" w14:textId="373151E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716" w:author="LUEJE Claudia" w:date="2024-05-02T20:37:00Z">
        <w:r w:rsidR="00E42A72">
          <w:rPr>
            <w:rFonts w:eastAsia="Times New Roman"/>
            <w:szCs w:val="24"/>
          </w:rPr>
          <w:t>p</w:t>
        </w:r>
      </w:ins>
      <w:del w:id="717"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718" w:author="LUEJE Claudia" w:date="2024-05-02T20:37:00Z">
        <w:r w:rsidR="00E42A72">
          <w:rPr>
            <w:rFonts w:eastAsia="Times New Roman"/>
            <w:szCs w:val="24"/>
          </w:rPr>
          <w:t>p</w:t>
        </w:r>
      </w:ins>
      <w:del w:id="719" w:author="LUEJE Claudia" w:date="2024-05-02T20:37:00Z">
        <w:r w:rsidDel="00E42A72">
          <w:rPr>
            <w:rFonts w:eastAsia="Times New Roman"/>
            <w:szCs w:val="24"/>
          </w:rPr>
          <w:delText>P</w:delText>
        </w:r>
      </w:del>
      <w:proofErr w:type="gramStart"/>
      <w:r>
        <w:rPr>
          <w:rFonts w:eastAsia="Times New Roman"/>
          <w:szCs w:val="24"/>
        </w:rPr>
        <w:t>arameters</w:t>
      </w:r>
      <w:proofErr w:type="gramEnd"/>
    </w:p>
    <w:p w14:paraId="5AB1499C" w14:textId="2F73BD07" w:rsidR="006A2DB6" w:rsidRDefault="006A2DB6">
      <w:pPr>
        <w:pStyle w:val="Textkrper"/>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720" w:author="LUEJE Claudia" w:date="2024-05-02T20:38:00Z">
              <w:r w:rsidR="00E42A72">
                <w:rPr>
                  <w:b/>
                  <w:szCs w:val="24"/>
                </w:rPr>
                <w:t>r</w:t>
              </w:r>
            </w:ins>
            <w:del w:id="721"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722" w:author="LUEJE Claudia" w:date="2024-05-02T20:38:00Z">
              <w:r w:rsidR="00E42A72">
                <w:rPr>
                  <w:b/>
                  <w:szCs w:val="24"/>
                </w:rPr>
                <w:t>v</w:t>
              </w:r>
            </w:ins>
            <w:del w:id="723"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24" w:author="LUEJE Claudia" w:date="2024-05-02T20:38:00Z">
        <w:r w:rsidR="00E42A72">
          <w:rPr>
            <w:szCs w:val="24"/>
          </w:rPr>
          <w:t>OTE</w:t>
        </w:r>
      </w:ins>
      <w:del w:id="725" w:author="LUEJE Claudia" w:date="2024-05-02T20:38:00Z">
        <w:r w:rsidDel="00E42A72">
          <w:rPr>
            <w:szCs w:val="24"/>
          </w:rPr>
          <w:delText>ote</w:delText>
        </w:r>
      </w:del>
      <w:ins w:id="726"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base</w:t>
      </w:r>
      <w:proofErr w:type="gramEnd"/>
    </w:p>
    <w:p w14:paraId="27F8B929"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D6B47">
        <w:rPr>
          <w:rStyle w:val="ISOCode"/>
        </w:rPr>
        <w:t>technology</w:t>
      </w:r>
      <w:proofErr w:type="gramEnd"/>
    </w:p>
    <w:p w14:paraId="48B931F9" w14:textId="77777777" w:rsidR="006A2DB6" w:rsidRDefault="006A2DB6">
      <w:pPr>
        <w:pStyle w:val="Textkrper"/>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resistance;</w:t>
      </w:r>
      <w:proofErr w:type="gramEnd"/>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proofErr w:type="gramStart"/>
      <w:r w:rsidRPr="003D6B47">
        <w:rPr>
          <w:rStyle w:val="ISOCode"/>
        </w:rPr>
        <w:t>arc;</w:t>
      </w:r>
      <w:proofErr w:type="gramEnd"/>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proofErr w:type="gramStart"/>
      <w:r>
        <w:rPr>
          <w:szCs w:val="24"/>
        </w:rPr>
        <w:t>)</w:t>
      </w:r>
      <w:r w:rsidRPr="003D6B47">
        <w:rPr>
          <w:rStyle w:val="ISOCode"/>
        </w:rPr>
        <w:t>;</w:t>
      </w:r>
      <w:proofErr w:type="gramEnd"/>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gramStart"/>
      <w:r w:rsidRPr="003D6B47">
        <w:rPr>
          <w:rStyle w:val="ISOCode"/>
        </w:rPr>
        <w:t>friction;</w:t>
      </w:r>
      <w:proofErr w:type="gramEnd"/>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t>
      </w:r>
      <w:proofErr w:type="spellStart"/>
      <w:r w:rsidRPr="003D6B47">
        <w:rPr>
          <w:rStyle w:val="ISOCode"/>
        </w:rPr>
        <w:t>weld_position</w:t>
      </w:r>
      <w:proofErr w:type="spellEnd"/>
      <w:r w:rsidRPr="003D6B47">
        <w:rPr>
          <w:rStyle w:val="ISOCode"/>
        </w:rPr>
        <w:t>/&gt;</w:t>
      </w:r>
    </w:p>
    <w:p w14:paraId="164C6BE3" w14:textId="3E857426" w:rsidR="006A2DB6" w:rsidRDefault="006A2DB6">
      <w:pPr>
        <w:pStyle w:val="Textkrper"/>
        <w:autoSpaceDE w:val="0"/>
        <w:autoSpaceDN w:val="0"/>
        <w:adjustRightInd w:val="0"/>
        <w:rPr>
          <w:szCs w:val="24"/>
        </w:rPr>
      </w:pPr>
      <w:r>
        <w:rPr>
          <w:szCs w:val="24"/>
        </w:rPr>
        <w:t xml:space="preserve">For the element </w:t>
      </w:r>
      <w:r w:rsidRPr="003D6B47">
        <w:rPr>
          <w:rStyle w:val="ISOCode"/>
        </w:rPr>
        <w:t>&lt;</w:t>
      </w:r>
      <w:proofErr w:type="spellStart"/>
      <w:r w:rsidRPr="003D6B47">
        <w:rPr>
          <w:rStyle w:val="ISOCode"/>
        </w:rPr>
        <w:t>weld_position</w:t>
      </w:r>
      <w:proofErr w:type="spellEnd"/>
      <w:r w:rsidRPr="003D6B47">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t>
      </w:r>
      <w:proofErr w:type="spellStart"/>
      <w:r w:rsidR="006A2DB6" w:rsidRPr="003D6B47">
        <w:rPr>
          <w:rStyle w:val="ISOCode"/>
        </w:rPr>
        <w:t>weld_position</w:t>
      </w:r>
      <w:proofErr w:type="spellEnd"/>
      <w:r w:rsidR="006A2DB6" w:rsidRPr="003D6B47">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berschrift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Textkrper"/>
        <w:autoSpaceDE w:val="0"/>
        <w:autoSpaceDN w:val="0"/>
        <w:adjustRightInd w:val="0"/>
        <w:rPr>
          <w:szCs w:val="24"/>
        </w:rPr>
      </w:pPr>
      <w:r>
        <w:rPr>
          <w:szCs w:val="24"/>
        </w:rPr>
        <w:t xml:space="preserve">The detailed definition is provided in </w:t>
      </w:r>
      <w:del w:id="727" w:author="LUEJE Claudia" w:date="2024-05-02T20:39:00Z">
        <w:r w:rsidDel="001451E7">
          <w:rPr>
            <w:rStyle w:val="citesec"/>
            <w:szCs w:val="24"/>
          </w:rPr>
          <w:delText>clause </w:delText>
        </w:r>
      </w:del>
      <w:r>
        <w:rPr>
          <w:rStyle w:val="citesec"/>
          <w:szCs w:val="24"/>
        </w:rPr>
        <w:t>10.2.4.4</w:t>
      </w:r>
      <w:r>
        <w:rPr>
          <w:szCs w:val="24"/>
        </w:rPr>
        <w:t xml:space="preserve"> Welding </w:t>
      </w:r>
      <w:ins w:id="728" w:author="LUEJE Claudia" w:date="2024-05-02T20:40:00Z">
        <w:r w:rsidR="001451E7">
          <w:rPr>
            <w:szCs w:val="24"/>
          </w:rPr>
          <w:t>p</w:t>
        </w:r>
      </w:ins>
      <w:del w:id="729" w:author="LUEJE Claudia" w:date="2024-05-02T20:40:00Z">
        <w:r w:rsidDel="001451E7">
          <w:rPr>
            <w:szCs w:val="24"/>
          </w:rPr>
          <w:delText>P</w:delText>
        </w:r>
      </w:del>
      <w:r>
        <w:rPr>
          <w:szCs w:val="24"/>
        </w:rPr>
        <w:t>osition.</w:t>
      </w:r>
    </w:p>
    <w:p w14:paraId="3126994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CB5989">
        <w:rPr>
          <w:rStyle w:val="ISOCode"/>
        </w:rPr>
        <w:t>section</w:t>
      </w:r>
      <w:proofErr w:type="gramEnd"/>
    </w:p>
    <w:p w14:paraId="30D42F83" w14:textId="14385A36" w:rsidR="006A2DB6" w:rsidRDefault="006A2DB6">
      <w:pPr>
        <w:pStyle w:val="Textkrper"/>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730" w:author="LUEJE Claudia" w:date="2024-05-02T20:40:00Z">
        <w:r w:rsidR="001451E7">
          <w:rPr>
            <w:szCs w:val="24"/>
          </w:rPr>
          <w:t>b</w:t>
        </w:r>
      </w:ins>
      <w:del w:id="731" w:author="LUEJE Claudia" w:date="2024-05-02T20:40:00Z">
        <w:r w:rsidDel="001451E7">
          <w:rPr>
            <w:szCs w:val="24"/>
          </w:rPr>
          <w:delText>B</w:delText>
        </w:r>
      </w:del>
      <w:r>
        <w:rPr>
          <w:szCs w:val="24"/>
        </w:rPr>
        <w:t xml:space="preserve">utt </w:t>
      </w:r>
      <w:ins w:id="732" w:author="LUEJE Claudia" w:date="2024-05-02T20:40:00Z">
        <w:r w:rsidR="001451E7">
          <w:rPr>
            <w:szCs w:val="24"/>
          </w:rPr>
          <w:t>j</w:t>
        </w:r>
      </w:ins>
      <w:del w:id="733" w:author="LUEJE Claudia" w:date="2024-05-02T20:40:00Z">
        <w:r w:rsidDel="001451E7">
          <w:rPr>
            <w:szCs w:val="24"/>
          </w:rPr>
          <w:delText>J</w:delText>
        </w:r>
      </w:del>
      <w:r>
        <w:rPr>
          <w:szCs w:val="24"/>
        </w:rPr>
        <w:t>oint are:</w:t>
      </w:r>
    </w:p>
    <w:p w14:paraId="572F76D3" w14:textId="0233ADD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proofErr w:type="spellStart"/>
      <w:r w:rsidRPr="0002630D">
        <w:rPr>
          <w:rStyle w:val="ISOCode"/>
        </w:rPr>
        <w:t>i_weld</w:t>
      </w:r>
      <w:proofErr w:type="spellEnd"/>
      <w:r>
        <w:rPr>
          <w:szCs w:val="24"/>
        </w:rPr>
        <w:t xml:space="preserve">”, </w:t>
      </w:r>
      <w:r w:rsidR="001451E7">
        <w:rPr>
          <w:szCs w:val="24"/>
        </w:rPr>
        <w:t>see</w:t>
      </w:r>
      <w:del w:id="734" w:author="LUEJE Claudia" w:date="2024-05-02T20:40:00Z">
        <w:r w:rsidDel="001451E7">
          <w:rPr>
            <w:rStyle w:val="citesec"/>
            <w:szCs w:val="24"/>
          </w:rPr>
          <w:delText>clause</w:delText>
        </w:r>
      </w:del>
      <w:r>
        <w:rPr>
          <w:rStyle w:val="citesec"/>
          <w:szCs w:val="24"/>
        </w:rPr>
        <w:t> 10.2.4.1</w:t>
      </w:r>
      <w:del w:id="735"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3868F2D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proofErr w:type="spellStart"/>
      <w:r w:rsidRPr="0002630D">
        <w:rPr>
          <w:rStyle w:val="ISOCode"/>
        </w:rPr>
        <w:t>y_joint</w:t>
      </w:r>
      <w:proofErr w:type="spellEnd"/>
      <w:r>
        <w:rPr>
          <w:szCs w:val="24"/>
        </w:rPr>
        <w:t xml:space="preserve">”, </w:t>
      </w:r>
      <w:r w:rsidR="001451E7">
        <w:rPr>
          <w:szCs w:val="24"/>
        </w:rPr>
        <w:t>see</w:t>
      </w:r>
      <w:del w:id="736" w:author="LUEJE Claudia" w:date="2024-05-02T20:40:00Z">
        <w:r w:rsidDel="001451E7">
          <w:rPr>
            <w:rStyle w:val="citesec"/>
            <w:szCs w:val="24"/>
          </w:rPr>
          <w:delText>clause </w:delText>
        </w:r>
      </w:del>
      <w:ins w:id="737" w:author="LUEJE Claudia" w:date="2024-05-02T20:40:00Z">
        <w:r w:rsidR="001451E7">
          <w:rPr>
            <w:rStyle w:val="citesec"/>
            <w:szCs w:val="24"/>
          </w:rPr>
          <w:t xml:space="preserve"> </w:t>
        </w:r>
      </w:ins>
      <w:r>
        <w:rPr>
          <w:rStyle w:val="citesec"/>
          <w:szCs w:val="24"/>
        </w:rPr>
        <w:t>10.2.4.1</w:t>
      </w:r>
      <w:del w:id="738"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02630D">
        <w:rPr>
          <w:rStyle w:val="ISOCode"/>
        </w:rPr>
        <w:t>width</w:t>
      </w:r>
      <w:proofErr w:type="gramEnd"/>
    </w:p>
    <w:p w14:paraId="268107A7" w14:textId="77777777" w:rsidR="006A2DB6" w:rsidRDefault="006A2DB6">
      <w:pPr>
        <w:pStyle w:val="Textkrper"/>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02630D">
        <w:rPr>
          <w:rStyle w:val="ISOCode"/>
        </w:rPr>
        <w:t>filler</w:t>
      </w:r>
      <w:proofErr w:type="gramEnd"/>
    </w:p>
    <w:p w14:paraId="4CAD96A2" w14:textId="77777777" w:rsidR="006A2DB6" w:rsidRDefault="006A2DB6">
      <w:pPr>
        <w:pStyle w:val="Textkrper"/>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Textkrper"/>
        <w:autoSpaceDE w:val="0"/>
        <w:autoSpaceDN w:val="0"/>
        <w:adjustRightInd w:val="0"/>
        <w:rPr>
          <w:szCs w:val="24"/>
        </w:rPr>
      </w:pPr>
      <w:r>
        <w:rPr>
          <w:szCs w:val="24"/>
        </w:rPr>
        <w:t xml:space="preserve">Depending on the technology, the default value can differ, see </w:t>
      </w:r>
      <w:del w:id="739"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02630D">
        <w:rPr>
          <w:rStyle w:val="ISOCode"/>
        </w:rPr>
        <w:t>filler_</w:t>
      </w:r>
      <w:proofErr w:type="gramStart"/>
      <w:r w:rsidRPr="0002630D">
        <w:rPr>
          <w:rStyle w:val="ISOCode"/>
        </w:rPr>
        <w:t>material</w:t>
      </w:r>
      <w:proofErr w:type="spellEnd"/>
      <w:proofErr w:type="gramEnd"/>
    </w:p>
    <w:p w14:paraId="667DDB1E" w14:textId="77777777" w:rsidR="006A2DB6" w:rsidRDefault="006A2DB6">
      <w:pPr>
        <w:pStyle w:val="Textkrper"/>
        <w:autoSpaceDE w:val="0"/>
        <w:autoSpaceDN w:val="0"/>
        <w:adjustRightInd w:val="0"/>
        <w:rPr>
          <w:szCs w:val="24"/>
        </w:rPr>
      </w:pPr>
      <w:r>
        <w:rPr>
          <w:szCs w:val="24"/>
        </w:rPr>
        <w:t xml:space="preserve">The attribute </w:t>
      </w:r>
      <w:proofErr w:type="spellStart"/>
      <w:r w:rsidRPr="0002630D">
        <w:rPr>
          <w:rStyle w:val="ISOCode"/>
        </w:rPr>
        <w:t>filler_material</w:t>
      </w:r>
      <w:proofErr w:type="spellEnd"/>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0" w:author="LUEJE Claudia" w:date="2024-05-02T20:45:00Z">
        <w:r w:rsidR="00482B08">
          <w:rPr>
            <w:szCs w:val="24"/>
          </w:rPr>
          <w:t>XAMPLE</w:t>
        </w:r>
      </w:ins>
      <w:del w:id="741" w:author="LUEJE Claudia" w:date="2024-05-02T20:45:00Z">
        <w:r w:rsidDel="00482B08">
          <w:rPr>
            <w:szCs w:val="24"/>
          </w:rPr>
          <w:delText>xample</w:delText>
        </w:r>
      </w:del>
      <w:r>
        <w:rPr>
          <w:szCs w:val="24"/>
        </w:rPr>
        <w:t xml:space="preserve"> 1</w:t>
      </w:r>
      <w:r w:rsidR="00690423">
        <w:rPr>
          <w:szCs w:val="24"/>
        </w:rPr>
        <w:tab/>
      </w:r>
      <w:r w:rsidRPr="0002630D">
        <w:rPr>
          <w:rStyle w:val="ISOCode"/>
        </w:rPr>
        <w:t>&lt;</w:t>
      </w:r>
      <w:proofErr w:type="spellStart"/>
      <w:r w:rsidRPr="0002630D">
        <w:rPr>
          <w:rStyle w:val="ISOCode"/>
        </w:rPr>
        <w:t>weld_position</w:t>
      </w:r>
      <w:proofErr w:type="spellEnd"/>
      <w:r w:rsidRPr="0002630D">
        <w:rPr>
          <w:rStyle w:val="ISOCode"/>
        </w:rPr>
        <w:t>/&gt;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42" w:author="LUEJE Claudia" w:date="2024-05-02T20:45:00Z">
        <w:r w:rsidR="00482B08">
          <w:rPr>
            <w:szCs w:val="24"/>
          </w:rPr>
          <w:t>XAMPLE</w:t>
        </w:r>
      </w:ins>
      <w:del w:id="743" w:author="LUEJE Claudia" w:date="2024-05-02T20:45:00Z">
        <w:r w:rsidDel="00482B08">
          <w:rPr>
            <w:szCs w:val="24"/>
          </w:rPr>
          <w:delText>xample</w:delText>
        </w:r>
      </w:del>
      <w:r>
        <w:rPr>
          <w:szCs w:val="24"/>
        </w:rPr>
        <w:t xml:space="preserve"> 2</w:t>
      </w:r>
      <w:r w:rsidR="00690423">
        <w:rPr>
          <w:szCs w:val="24"/>
        </w:rPr>
        <w:tab/>
      </w:r>
      <w:r w:rsidRPr="008E603A">
        <w:rPr>
          <w:rStyle w:val="ISOCode"/>
        </w:rPr>
        <w:t>&lt;</w:t>
      </w:r>
      <w:proofErr w:type="spellStart"/>
      <w:r w:rsidRPr="008E603A">
        <w:rPr>
          <w:rStyle w:val="ISOCode"/>
        </w:rPr>
        <w:t>weld_position</w:t>
      </w:r>
      <w:proofErr w:type="spellEnd"/>
      <w:r w:rsidRPr="008E603A">
        <w:rPr>
          <w:rStyle w:val="ISOCode"/>
        </w:rPr>
        <w:t>/&gt;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w:t>
      </w:r>
      <w:proofErr w:type="spellStart"/>
      <w:r w:rsidRPr="00A66D7A">
        <w:rPr>
          <w:rStyle w:val="ISOCode"/>
        </w:rPr>
        <w:t>sheet_parameter</w:t>
      </w:r>
      <w:proofErr w:type="spellEnd"/>
      <w:r w:rsidRPr="00A66D7A">
        <w:rPr>
          <w:rStyle w:val="ISOCode"/>
        </w:rPr>
        <w:t>/&gt;</w:t>
      </w:r>
    </w:p>
    <w:p w14:paraId="0B94403B" w14:textId="2A4B4DC5" w:rsidR="006A2DB6" w:rsidRDefault="006A2DB6">
      <w:pPr>
        <w:pStyle w:val="Textkrper"/>
        <w:autoSpaceDE w:val="0"/>
        <w:autoSpaceDN w:val="0"/>
        <w:adjustRightInd w:val="0"/>
        <w:rPr>
          <w:szCs w:val="24"/>
        </w:rPr>
      </w:pPr>
      <w:r>
        <w:rPr>
          <w:szCs w:val="24"/>
        </w:rPr>
        <w:t xml:space="preserve">For the element </w:t>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w:t>
      </w:r>
      <w:proofErr w:type="spellStart"/>
      <w:r w:rsidR="006A2DB6" w:rsidRPr="00A66D7A">
        <w:rPr>
          <w:rStyle w:val="ISOCode"/>
        </w:rPr>
        <w:t>sheet_parameter</w:t>
      </w:r>
      <w:proofErr w:type="spellEnd"/>
      <w:r w:rsidR="006A2DB6" w:rsidRPr="00A66D7A">
        <w:rPr>
          <w:rStyle w:val="ISOCode"/>
        </w:rPr>
        <w:t>/&gt;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744" w:author="LUEJE Claudia" w:date="2024-05-02T20:45:00Z">
        <w:r w:rsidR="00482B08">
          <w:rPr>
            <w:szCs w:val="24"/>
          </w:rPr>
          <w:t>XAMPLE</w:t>
        </w:r>
      </w:ins>
      <w:del w:id="745" w:author="LUEJE Claudia" w:date="2024-05-02T20:45:00Z">
        <w:r w:rsidDel="00482B08">
          <w:rPr>
            <w:szCs w:val="24"/>
          </w:rPr>
          <w:delText>xample</w:delText>
        </w:r>
      </w:del>
      <w:r w:rsidR="00690423">
        <w:rPr>
          <w:szCs w:val="24"/>
        </w:rPr>
        <w:tab/>
      </w:r>
      <w:r w:rsidRPr="00A66D7A">
        <w:rPr>
          <w:rStyle w:val="ISOCode"/>
        </w:rPr>
        <w:t>&lt;</w:t>
      </w:r>
      <w:proofErr w:type="spellStart"/>
      <w:r w:rsidRPr="00A66D7A">
        <w:rPr>
          <w:rStyle w:val="ISOCode"/>
        </w:rPr>
        <w:t>sheet_parameter</w:t>
      </w:r>
      <w:proofErr w:type="spellEnd"/>
      <w:r w:rsidRPr="00A66D7A">
        <w:rPr>
          <w:rStyle w:val="ISOCode"/>
        </w:rPr>
        <w:t>/&gt;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butt_joint</w:t>
      </w:r>
      <w:proofErr w:type="spellEnd"/>
      <w:r w:rsidR="006A2DB6">
        <w:rPr>
          <w:szCs w:val="24"/>
        </w:rPr>
        <w:t xml:space="preserve">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lastRenderedPageBreak/>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butt_joint</w:t>
      </w:r>
      <w:proofErr w:type="spellEnd"/>
      <w:r w:rsidR="006A2DB6">
        <w:rPr>
          <w:szCs w:val="24"/>
        </w:rPr>
        <w: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746" w:author="LUEJE Claudia" w:date="2024-05-02T20:45:00Z">
        <w:r w:rsidR="00482B08">
          <w:rPr>
            <w:rFonts w:eastAsia="Times New Roman"/>
            <w:szCs w:val="24"/>
          </w:rPr>
          <w:t>w</w:t>
        </w:r>
      </w:ins>
      <w:del w:id="747" w:author="LUEJE Claudia" w:date="2024-05-02T20:45:00Z">
        <w:r w:rsidDel="00482B08">
          <w:rPr>
            <w:rFonts w:eastAsia="Times New Roman"/>
            <w:szCs w:val="24"/>
          </w:rPr>
          <w:delText>W</w:delText>
        </w:r>
      </w:del>
      <w:proofErr w:type="gramStart"/>
      <w:r>
        <w:rPr>
          <w:rFonts w:eastAsia="Times New Roman"/>
          <w:szCs w:val="24"/>
        </w:rPr>
        <w:t>eld</w:t>
      </w:r>
      <w:proofErr w:type="gramEnd"/>
    </w:p>
    <w:p w14:paraId="159AF7E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Textkrper"/>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Textkrper"/>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with the corresponding attributes and nested elements inside the subtype definition.</w:t>
      </w:r>
    </w:p>
    <w:p w14:paraId="5C1E4748" w14:textId="284CF36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748" w:author="LUEJE Claudia" w:date="2024-05-02T20:46:00Z">
        <w:r w:rsidR="00482B08">
          <w:rPr>
            <w:rFonts w:eastAsia="Times New Roman"/>
            <w:szCs w:val="24"/>
          </w:rPr>
          <w:t>c</w:t>
        </w:r>
      </w:ins>
      <w:del w:id="749" w:author="LUEJE Claudia" w:date="2024-05-02T20:46:00Z">
        <w:r w:rsidDel="00482B08">
          <w:rPr>
            <w:rFonts w:eastAsia="Times New Roman"/>
            <w:szCs w:val="24"/>
          </w:rPr>
          <w:delText>C</w:delText>
        </w:r>
      </w:del>
      <w:r>
        <w:rPr>
          <w:rFonts w:eastAsia="Times New Roman"/>
          <w:szCs w:val="24"/>
        </w:rPr>
        <w:t xml:space="preserve">orner </w:t>
      </w:r>
      <w:ins w:id="750" w:author="LUEJE Claudia" w:date="2024-05-02T20:46:00Z">
        <w:r w:rsidR="00482B08">
          <w:rPr>
            <w:rFonts w:eastAsia="Times New Roman"/>
            <w:szCs w:val="24"/>
          </w:rPr>
          <w:t>w</w:t>
        </w:r>
      </w:ins>
      <w:del w:id="751"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52" w:author="LUEJE Claudia" w:date="2024-05-02T20:46:00Z">
        <w:r w:rsidR="00482B08">
          <w:rPr>
            <w:rFonts w:eastAsia="Times New Roman"/>
            <w:szCs w:val="24"/>
          </w:rPr>
          <w:t>p</w:t>
        </w:r>
      </w:ins>
      <w:del w:id="753"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54" w:author="LUEJE Claudia" w:date="2024-05-02T20:46:00Z">
        <w:r w:rsidR="00482B08">
          <w:rPr>
            <w:rFonts w:eastAsia="Times New Roman"/>
            <w:szCs w:val="24"/>
          </w:rPr>
          <w:t>p</w:t>
        </w:r>
      </w:ins>
      <w:del w:id="755" w:author="LUEJE Claudia" w:date="2024-05-02T20:46:00Z">
        <w:r w:rsidDel="00482B08">
          <w:rPr>
            <w:rFonts w:eastAsia="Times New Roman"/>
            <w:szCs w:val="24"/>
          </w:rPr>
          <w:delText>P</w:delText>
        </w:r>
      </w:del>
      <w:proofErr w:type="gramStart"/>
      <w:r>
        <w:rPr>
          <w:rFonts w:eastAsia="Times New Roman"/>
          <w:szCs w:val="24"/>
        </w:rPr>
        <w:t>arameters</w:t>
      </w:r>
      <w:proofErr w:type="gramEnd"/>
    </w:p>
    <w:p w14:paraId="2226A6BB" w14:textId="524970E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2C566415" w14:textId="58A5F2DC" w:rsidR="006A2DB6" w:rsidRDefault="006A2DB6">
      <w:pPr>
        <w:pStyle w:val="Textkrper"/>
        <w:autoSpaceDE w:val="0"/>
        <w:autoSpaceDN w:val="0"/>
        <w:adjustRightInd w:val="0"/>
        <w:rPr>
          <w:szCs w:val="24"/>
        </w:rPr>
      </w:pPr>
      <w:r>
        <w:rPr>
          <w:szCs w:val="24"/>
        </w:rPr>
        <w:lastRenderedPageBreak/>
        <w:t xml:space="preserve">This is computed by </w:t>
      </w:r>
      <w:r w:rsidR="00B259CF" w:rsidRPr="00EB02D3">
        <w:rPr>
          <w:position w:val="-32"/>
          <w:szCs w:val="24"/>
        </w:rPr>
        <w:object w:dxaOrig="1260" w:dyaOrig="700" w14:anchorId="62BF2E9E">
          <v:shape id="_x0000_i1033" type="#_x0000_t75" style="width:61.8pt;height:35.3pt" o:ole="">
            <v:imagedata r:id="rId61" o:title=""/>
          </v:shape>
          <o:OLEObject Type="Embed" ProgID="Equation.DSMT4" ShapeID="_x0000_i1033" DrawAspect="Content" ObjectID="_1777405944" r:id="rId62"/>
        </w:object>
      </w:r>
      <w:r>
        <w:rPr>
          <w:szCs w:val="24"/>
        </w:rPr>
        <w:t xml:space="preserve"> , where the variable </w:t>
      </w:r>
      <w:proofErr w:type="spellStart"/>
      <w:r>
        <w:rPr>
          <w:i/>
          <w:szCs w:val="24"/>
        </w:rPr>
        <w:t>i</w:t>
      </w:r>
      <w:proofErr w:type="spellEnd"/>
      <w:r>
        <w:rPr>
          <w:szCs w:val="24"/>
        </w:rPr>
        <w:t xml:space="preserve"> is specifying the weld index and the variable </w:t>
      </w:r>
      <w:r>
        <w:rPr>
          <w:i/>
          <w:szCs w:val="24"/>
        </w:rPr>
        <w:t>j</w:t>
      </w:r>
      <w:r>
        <w:rPr>
          <w:szCs w:val="24"/>
        </w:rPr>
        <w:t xml:space="preserve"> is defined by the sheet index of the welded sheet related to the weld</w:t>
      </w:r>
      <w:ins w:id="756" w:author="LUEJE Claudia" w:date="2024-05-02T20:46:00Z">
        <w:r w:rsidR="00482B08">
          <w:rPr>
            <w:szCs w:val="24"/>
          </w:rPr>
          <w:t xml:space="preserve"> </w:t>
        </w:r>
      </w:ins>
      <w:del w:id="757"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58" w:author="LUEJE Claudia" w:date="2024-05-02T20:46:00Z">
        <w:r w:rsidDel="00482B08">
          <w:rPr>
            <w:szCs w:val="24"/>
          </w:rPr>
          <w:delText>.</w:delText>
        </w:r>
      </w:del>
      <w:r>
        <w:rPr>
          <w:szCs w:val="24"/>
        </w:rPr>
        <w:t>)</w:t>
      </w:r>
      <w:ins w:id="759" w:author="LUEJE Claudia" w:date="2024-05-02T20:46:00Z">
        <w:r w:rsidR="00482B08">
          <w:rPr>
            <w:szCs w:val="24"/>
          </w:rPr>
          <w:t>.</w:t>
        </w:r>
      </w:ins>
    </w:p>
    <w:p w14:paraId="094A4802" w14:textId="6DA1FE7A"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760" w:author="LUEJE Claudia" w:date="2024-05-02T20:47:00Z">
        <w:r w:rsidR="00482B08">
          <w:rPr>
            <w:szCs w:val="24"/>
          </w:rPr>
          <w:t>s</w:t>
        </w:r>
      </w:ins>
      <w:del w:id="761" w:author="LUEJE Claudia" w:date="2024-05-02T20:47:00Z">
        <w:r w:rsidR="006A2DB6" w:rsidDel="00482B08">
          <w:rPr>
            <w:szCs w:val="24"/>
          </w:rPr>
          <w:delText>S</w:delText>
        </w:r>
      </w:del>
      <w:r w:rsidR="006A2DB6">
        <w:rPr>
          <w:szCs w:val="24"/>
        </w:rPr>
        <w:t xml:space="preserve">imple </w:t>
      </w:r>
      <w:ins w:id="762" w:author="LUEJE Claudia" w:date="2024-05-02T20:47:00Z">
        <w:r w:rsidR="00482B08">
          <w:rPr>
            <w:szCs w:val="24"/>
          </w:rPr>
          <w:t>c</w:t>
        </w:r>
      </w:ins>
      <w:del w:id="763" w:author="LUEJE Claudia" w:date="2024-05-02T20:47:00Z">
        <w:r w:rsidR="006A2DB6" w:rsidDel="00482B08">
          <w:rPr>
            <w:szCs w:val="24"/>
          </w:rPr>
          <w:delText>C</w:delText>
        </w:r>
      </w:del>
      <w:r w:rsidR="006A2DB6">
        <w:rPr>
          <w:szCs w:val="24"/>
        </w:rPr>
        <w:t xml:space="preserve">orner </w:t>
      </w:r>
      <w:ins w:id="764" w:author="LUEJE Claudia" w:date="2024-05-02T20:47:00Z">
        <w:r w:rsidR="00482B08">
          <w:rPr>
            <w:szCs w:val="24"/>
          </w:rPr>
          <w:t>w</w:t>
        </w:r>
      </w:ins>
      <w:del w:id="765" w:author="LUEJE Claudia" w:date="2024-05-02T20:47:00Z">
        <w:r w:rsidR="006A2DB6" w:rsidDel="00482B0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766" w:author="LUEJE Claudia" w:date="2024-05-02T20:47:00Z">
              <w:r w:rsidR="00482B08">
                <w:rPr>
                  <w:b/>
                  <w:szCs w:val="24"/>
                </w:rPr>
                <w:t>r</w:t>
              </w:r>
            </w:ins>
            <w:del w:id="767"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768" w:author="LUEJE Claudia" w:date="2024-05-02T20:47:00Z">
              <w:r w:rsidR="00482B08">
                <w:rPr>
                  <w:b/>
                  <w:szCs w:val="24"/>
                </w:rPr>
                <w:t>v</w:t>
              </w:r>
            </w:ins>
            <w:del w:id="769"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Textkrper"/>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770" w:author="LUEJE Claudia" w:date="2024-05-02T20:47:00Z">
        <w:r w:rsidR="004275D8">
          <w:rPr>
            <w:rFonts w:eastAsia="Times New Roman"/>
            <w:szCs w:val="24"/>
          </w:rPr>
          <w:t>c</w:t>
        </w:r>
      </w:ins>
      <w:del w:id="771" w:author="LUEJE Claudia" w:date="2024-05-02T20:47:00Z">
        <w:r w:rsidDel="004275D8">
          <w:rPr>
            <w:rFonts w:eastAsia="Times New Roman"/>
            <w:szCs w:val="24"/>
          </w:rPr>
          <w:delText>C</w:delText>
        </w:r>
      </w:del>
      <w:r>
        <w:rPr>
          <w:rFonts w:eastAsia="Times New Roman"/>
          <w:szCs w:val="24"/>
        </w:rPr>
        <w:t xml:space="preserve">orner </w:t>
      </w:r>
      <w:ins w:id="772" w:author="LUEJE Claudia" w:date="2024-05-02T20:47:00Z">
        <w:r w:rsidR="004275D8">
          <w:rPr>
            <w:rFonts w:eastAsia="Times New Roman"/>
            <w:szCs w:val="24"/>
          </w:rPr>
          <w:t>w</w:t>
        </w:r>
      </w:ins>
      <w:del w:id="773"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774" w:author="LUEJE Claudia" w:date="2024-05-02T20:47:00Z">
        <w:r w:rsidR="004275D8">
          <w:rPr>
            <w:rFonts w:eastAsia="Times New Roman"/>
            <w:szCs w:val="24"/>
          </w:rPr>
          <w:t>p</w:t>
        </w:r>
      </w:ins>
      <w:del w:id="775"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Textkrper"/>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F115F3">
              <w:t>t</w:t>
            </w:r>
            <w:r w:rsidRPr="00F115F3">
              <w:rPr>
                <w:vertAlign w:val="subscript"/>
              </w:rPr>
              <w:t>B</w:t>
            </w:r>
            <w:proofErr w:type="spellEnd"/>
          </w:p>
        </w:tc>
        <w:tc>
          <w:tcPr>
            <w:tcW w:w="6945" w:type="dxa"/>
          </w:tcPr>
          <w:p w14:paraId="31ED45DE"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776" w:author="LUEJE Claudia" w:date="2024-05-02T20:47:00Z">
        <w:r w:rsidR="004275D8">
          <w:rPr>
            <w:rFonts w:eastAsia="Times New Roman"/>
            <w:szCs w:val="24"/>
          </w:rPr>
          <w:t>p</w:t>
        </w:r>
      </w:ins>
      <w:del w:id="777" w:author="LUEJE Claudia" w:date="2024-05-02T20:47:00Z">
        <w:r w:rsidDel="004275D8">
          <w:rPr>
            <w:rFonts w:eastAsia="Times New Roman"/>
            <w:szCs w:val="24"/>
          </w:rPr>
          <w:delText>P</w:delText>
        </w:r>
      </w:del>
      <w:proofErr w:type="gramStart"/>
      <w:r>
        <w:rPr>
          <w:rFonts w:eastAsia="Times New Roman"/>
          <w:szCs w:val="24"/>
        </w:rPr>
        <w:t>arameters</w:t>
      </w:r>
      <w:proofErr w:type="gramEnd"/>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Textkrper"/>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w:t>
      </w:r>
    </w:p>
    <w:p w14:paraId="2646BB94"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0296EC1E" w14:textId="374305F3" w:rsidR="006A2DB6" w:rsidRDefault="006A2DB6">
      <w:pPr>
        <w:pStyle w:val="Textkrper"/>
        <w:autoSpaceDE w:val="0"/>
        <w:autoSpaceDN w:val="0"/>
        <w:adjustRightInd w:val="0"/>
        <w:rPr>
          <w:szCs w:val="24"/>
        </w:rPr>
      </w:pPr>
      <w:r>
        <w:rPr>
          <w:szCs w:val="24"/>
        </w:rPr>
        <w:lastRenderedPageBreak/>
        <w:t xml:space="preserve">This is computed by </w:t>
      </w:r>
      <w:r w:rsidR="00DD5707" w:rsidRPr="00EB02D3">
        <w:rPr>
          <w:position w:val="-32"/>
          <w:szCs w:val="24"/>
        </w:rPr>
        <w:object w:dxaOrig="1260" w:dyaOrig="700" w14:anchorId="5B6C3EE2">
          <v:shape id="_x0000_i1034" type="#_x0000_t75" style="width:61.8pt;height:35.3pt" o:ole="">
            <v:imagedata r:id="rId63" o:title=""/>
          </v:shape>
          <o:OLEObject Type="Embed" ProgID="Equation.DSMT4" ShapeID="_x0000_i1034" DrawAspect="Content" ObjectID="_1777405945" r:id="rId64"/>
        </w:object>
      </w:r>
      <w:r>
        <w:rPr>
          <w:szCs w:val="24"/>
        </w:rPr>
        <w:t xml:space="preserve"> , where variable </w:t>
      </w:r>
      <w:proofErr w:type="spellStart"/>
      <w:r>
        <w:rPr>
          <w:i/>
          <w:szCs w:val="24"/>
        </w:rPr>
        <w:t>i</w:t>
      </w:r>
      <w:proofErr w:type="spellEnd"/>
      <w:r>
        <w:rPr>
          <w:szCs w:val="24"/>
        </w:rPr>
        <w:t xml:space="preserve"> is specifying the weld index and variable </w:t>
      </w:r>
      <w:r>
        <w:rPr>
          <w:i/>
          <w:szCs w:val="24"/>
        </w:rPr>
        <w:t>j</w:t>
      </w:r>
      <w:r>
        <w:rPr>
          <w:szCs w:val="24"/>
        </w:rPr>
        <w:t xml:space="preserve"> is defined by the sheet index of the welded sheet related to the weld</w:t>
      </w:r>
      <w:del w:id="778"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779" w:author="LUEJE Claudia" w:date="2024-05-02T20:48:00Z">
        <w:r w:rsidDel="004275D8">
          <w:rPr>
            <w:szCs w:val="24"/>
          </w:rPr>
          <w:delText>.</w:delText>
        </w:r>
      </w:del>
      <w:r>
        <w:rPr>
          <w:szCs w:val="24"/>
        </w:rPr>
        <w:t>)</w:t>
      </w:r>
      <w:ins w:id="780" w:author="LUEJE Claudia" w:date="2024-05-02T20:48:00Z">
        <w:r w:rsidR="004275D8">
          <w:rPr>
            <w:szCs w:val="24"/>
          </w:rPr>
          <w:t>.</w:t>
        </w:r>
      </w:ins>
    </w:p>
    <w:p w14:paraId="72ECFC15" w14:textId="0A3560B0"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781" w:author="LUEJE Claudia" w:date="2024-05-02T20:48:00Z">
        <w:r w:rsidR="004275D8">
          <w:rPr>
            <w:szCs w:val="24"/>
          </w:rPr>
          <w:t>d</w:t>
        </w:r>
      </w:ins>
      <w:del w:id="782" w:author="LUEJE Claudia" w:date="2024-05-02T20:48:00Z">
        <w:r w:rsidR="006A2DB6" w:rsidDel="004275D8">
          <w:rPr>
            <w:szCs w:val="24"/>
          </w:rPr>
          <w:delText>D</w:delText>
        </w:r>
      </w:del>
      <w:r w:rsidR="006A2DB6">
        <w:rPr>
          <w:szCs w:val="24"/>
        </w:rPr>
        <w:t xml:space="preserve">ouble </w:t>
      </w:r>
      <w:ins w:id="783" w:author="LUEJE Claudia" w:date="2024-05-02T20:48:00Z">
        <w:r w:rsidR="004275D8">
          <w:rPr>
            <w:szCs w:val="24"/>
          </w:rPr>
          <w:t>c</w:t>
        </w:r>
      </w:ins>
      <w:del w:id="784" w:author="LUEJE Claudia" w:date="2024-05-02T20:48:00Z">
        <w:r w:rsidR="006A2DB6" w:rsidDel="004275D8">
          <w:rPr>
            <w:szCs w:val="24"/>
          </w:rPr>
          <w:delText>C</w:delText>
        </w:r>
      </w:del>
      <w:r w:rsidR="006A2DB6">
        <w:rPr>
          <w:szCs w:val="24"/>
        </w:rPr>
        <w:t xml:space="preserve">orner </w:t>
      </w:r>
      <w:ins w:id="785" w:author="LUEJE Claudia" w:date="2024-05-02T20:48:00Z">
        <w:r w:rsidR="004275D8">
          <w:rPr>
            <w:szCs w:val="24"/>
          </w:rPr>
          <w:t>w</w:t>
        </w:r>
      </w:ins>
      <w:del w:id="786" w:author="LUEJE Claudia" w:date="2024-05-02T20:48:00Z">
        <w:r w:rsidR="006A2DB6" w:rsidDel="004275D8">
          <w:rPr>
            <w:szCs w:val="24"/>
          </w:rPr>
          <w:delText>W</w:delText>
        </w:r>
      </w:del>
      <w:r w:rsidR="006A2DB6">
        <w:rPr>
          <w:szCs w:val="24"/>
        </w:rPr>
        <w:t xml:space="preserve">eld per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787" w:author="LUEJE Claudia" w:date="2024-05-02T20:48:00Z">
              <w:r w:rsidR="004275D8">
                <w:rPr>
                  <w:b/>
                  <w:szCs w:val="24"/>
                </w:rPr>
                <w:t>r</w:t>
              </w:r>
            </w:ins>
            <w:del w:id="788"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789" w:author="LUEJE Claudia" w:date="2024-05-02T20:48:00Z">
              <w:r w:rsidR="004275D8">
                <w:rPr>
                  <w:b/>
                  <w:szCs w:val="24"/>
                </w:rPr>
                <w:t>v</w:t>
              </w:r>
            </w:ins>
            <w:del w:id="790"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w:t>
            </w:r>
            <w:proofErr w:type="spellStart"/>
            <w:r w:rsidRPr="006A2DB6">
              <w:rPr>
                <w:szCs w:val="24"/>
              </w:rPr>
              <w:t>deg</w:t>
            </w:r>
            <w:proofErr w:type="spellEnd"/>
            <w:r w:rsidRPr="006A2DB6">
              <w:rPr>
                <w:szCs w:val="24"/>
              </w:rPr>
              <w:t>]</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Textkrper"/>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base</w:t>
      </w:r>
      <w:proofErr w:type="gramEnd"/>
    </w:p>
    <w:p w14:paraId="6DBF211E"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technology</w:t>
      </w:r>
      <w:proofErr w:type="gramEnd"/>
    </w:p>
    <w:p w14:paraId="6CB6FA28" w14:textId="77777777" w:rsidR="006A2DB6" w:rsidRDefault="006A2DB6">
      <w:pPr>
        <w:pStyle w:val="Textkrper"/>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t>
      </w:r>
      <w:proofErr w:type="spellStart"/>
      <w:r w:rsidRPr="00A82BE8">
        <w:rPr>
          <w:rStyle w:val="ISOCode"/>
        </w:rPr>
        <w:t>weld_position</w:t>
      </w:r>
      <w:proofErr w:type="spellEnd"/>
      <w:r w:rsidRPr="00A82BE8">
        <w:rPr>
          <w:rStyle w:val="ISOCode"/>
        </w:rPr>
        <w:t>/&gt;</w:t>
      </w:r>
    </w:p>
    <w:p w14:paraId="0736281D" w14:textId="2CA201C1" w:rsidR="006A2DB6" w:rsidRDefault="006A2DB6">
      <w:pPr>
        <w:pStyle w:val="Textkrper"/>
        <w:autoSpaceDE w:val="0"/>
        <w:autoSpaceDN w:val="0"/>
        <w:adjustRightInd w:val="0"/>
        <w:rPr>
          <w:szCs w:val="24"/>
        </w:rPr>
      </w:pPr>
      <w:r>
        <w:rPr>
          <w:szCs w:val="24"/>
        </w:rPr>
        <w:t xml:space="preserve">For the element </w:t>
      </w:r>
      <w:r w:rsidRPr="00A82BE8">
        <w:rPr>
          <w:rStyle w:val="ISOCode"/>
        </w:rPr>
        <w:t>&lt;</w:t>
      </w:r>
      <w:proofErr w:type="spellStart"/>
      <w:r w:rsidRPr="00A82BE8">
        <w:rPr>
          <w:rStyle w:val="ISOCode"/>
        </w:rPr>
        <w:t>weld_position</w:t>
      </w:r>
      <w:proofErr w:type="spellEnd"/>
      <w:r w:rsidRPr="00A82BE8">
        <w:rPr>
          <w:rStyle w:val="ISOCode"/>
        </w:rPr>
        <w:t>/&gt;</w:t>
      </w:r>
      <w:r>
        <w:rPr>
          <w:szCs w:val="24"/>
        </w:rPr>
        <w:t xml:space="preserve"> the following attributes can be specified for the </w:t>
      </w:r>
      <w:ins w:id="791" w:author="LUEJE Claudia" w:date="2024-05-02T20:49:00Z">
        <w:r w:rsidR="004275D8">
          <w:rPr>
            <w:szCs w:val="24"/>
          </w:rPr>
          <w:t>c</w:t>
        </w:r>
      </w:ins>
      <w:del w:id="792" w:author="LUEJE Claudia" w:date="2024-05-02T20:49:00Z">
        <w:r w:rsidDel="004275D8">
          <w:rPr>
            <w:szCs w:val="24"/>
          </w:rPr>
          <w:delText>C</w:delText>
        </w:r>
      </w:del>
      <w:r>
        <w:rPr>
          <w:szCs w:val="24"/>
        </w:rPr>
        <w:t xml:space="preserve">orner </w:t>
      </w:r>
      <w:ins w:id="793" w:author="LUEJE Claudia" w:date="2024-05-02T20:49:00Z">
        <w:r w:rsidR="004275D8">
          <w:rPr>
            <w:szCs w:val="24"/>
          </w:rPr>
          <w:t>w</w:t>
        </w:r>
      </w:ins>
      <w:del w:id="794"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t>
      </w:r>
      <w:proofErr w:type="spellStart"/>
      <w:r w:rsidR="006A2DB6" w:rsidRPr="00A82BE8">
        <w:rPr>
          <w:rStyle w:val="ISOCode"/>
        </w:rPr>
        <w:t>weld_position</w:t>
      </w:r>
      <w:proofErr w:type="spellEnd"/>
      <w:r w:rsidR="006A2DB6" w:rsidRPr="00A82BE8">
        <w:rPr>
          <w:rStyle w:val="ISOCode"/>
        </w:rPr>
        <w:t>/&gt;</w:t>
      </w:r>
      <w:r w:rsidR="006A2DB6">
        <w:rPr>
          <w:szCs w:val="24"/>
        </w:rPr>
        <w:t xml:space="preserve"> for </w:t>
      </w:r>
      <w:ins w:id="795" w:author="LUEJE Claudia" w:date="2024-05-02T20:49:00Z">
        <w:r w:rsidR="004275D8">
          <w:rPr>
            <w:szCs w:val="24"/>
          </w:rPr>
          <w:t>c</w:t>
        </w:r>
      </w:ins>
      <w:del w:id="796" w:author="LUEJE Claudia" w:date="2024-05-02T20:49:00Z">
        <w:r w:rsidR="006A2DB6" w:rsidDel="004275D8">
          <w:rPr>
            <w:szCs w:val="24"/>
          </w:rPr>
          <w:delText>C</w:delText>
        </w:r>
      </w:del>
      <w:r w:rsidR="006A2DB6">
        <w:rPr>
          <w:szCs w:val="24"/>
        </w:rPr>
        <w:t xml:space="preserve">orner </w:t>
      </w:r>
      <w:ins w:id="797" w:author="LUEJE Claudia" w:date="2024-05-02T20:49:00Z">
        <w:r w:rsidR="004275D8">
          <w:rPr>
            <w:szCs w:val="24"/>
          </w:rPr>
          <w:t>w</w:t>
        </w:r>
      </w:ins>
      <w:del w:id="798"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Kommentarzeichen"/>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lastRenderedPageBreak/>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proofErr w:type="spellStart"/>
            <w:r w:rsidRPr="006A2DB6">
              <w:rPr>
                <w:szCs w:val="24"/>
              </w:rPr>
              <w:t>filler_material</w:t>
            </w:r>
            <w:proofErr w:type="spellEnd"/>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Textkrper"/>
        <w:autoSpaceDE w:val="0"/>
        <w:autoSpaceDN w:val="0"/>
        <w:adjustRightInd w:val="0"/>
        <w:rPr>
          <w:szCs w:val="24"/>
        </w:rPr>
      </w:pPr>
      <w:r>
        <w:rPr>
          <w:szCs w:val="24"/>
        </w:rPr>
        <w:t xml:space="preserve">The detailed definition is provided in </w:t>
      </w:r>
      <w:del w:id="799" w:author="LUEJE Claudia" w:date="2024-05-02T20:49:00Z">
        <w:r w:rsidDel="004275D8">
          <w:rPr>
            <w:rStyle w:val="citesec"/>
            <w:szCs w:val="24"/>
          </w:rPr>
          <w:delText>clause </w:delText>
        </w:r>
      </w:del>
      <w:r>
        <w:rPr>
          <w:rStyle w:val="citesec"/>
          <w:szCs w:val="24"/>
        </w:rPr>
        <w:t>10.2.4.4</w:t>
      </w:r>
      <w:r>
        <w:rPr>
          <w:szCs w:val="24"/>
        </w:rPr>
        <w:t xml:space="preserve"> Welding </w:t>
      </w:r>
      <w:del w:id="800" w:author="LUEJE Claudia" w:date="2024-05-02T20:49:00Z">
        <w:r w:rsidDel="004275D8">
          <w:rPr>
            <w:szCs w:val="24"/>
          </w:rPr>
          <w:delText>P</w:delText>
        </w:r>
      </w:del>
      <w:ins w:id="801" w:author="LUEJE Claudia" w:date="2024-05-02T20:49:00Z">
        <w:r w:rsidR="004275D8">
          <w:rPr>
            <w:szCs w:val="24"/>
          </w:rPr>
          <w:t>p</w:t>
        </w:r>
      </w:ins>
      <w:r>
        <w:rPr>
          <w:szCs w:val="24"/>
        </w:rPr>
        <w:t>osition.</w:t>
      </w:r>
    </w:p>
    <w:p w14:paraId="20859F9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section</w:t>
      </w:r>
      <w:proofErr w:type="gramEnd"/>
    </w:p>
    <w:p w14:paraId="41484689" w14:textId="77777777" w:rsidR="006A2DB6" w:rsidRDefault="006A2DB6">
      <w:pPr>
        <w:pStyle w:val="Textkrper"/>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thickness</w:t>
      </w:r>
      <w:proofErr w:type="gramEnd"/>
    </w:p>
    <w:p w14:paraId="5AAAA1C1" w14:textId="0A36A62F" w:rsidR="006A2DB6" w:rsidRDefault="006A2DB6">
      <w:pPr>
        <w:pStyle w:val="Textkrper"/>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802" w:author="LUEJE Claudia" w:date="2024-05-02T20:50:00Z">
        <w:r w:rsidR="004275D8">
          <w:rPr>
            <w:szCs w:val="24"/>
          </w:rPr>
          <w:t>a</w:t>
        </w:r>
      </w:ins>
      <w:del w:id="803"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angle</w:t>
      </w:r>
      <w:proofErr w:type="gramEnd"/>
    </w:p>
    <w:p w14:paraId="373B7FB1" w14:textId="2A1CFB89" w:rsidR="006A2DB6" w:rsidRDefault="006A2DB6">
      <w:pPr>
        <w:pStyle w:val="Textkrper"/>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804" w:author="LUEJE Claudia" w:date="2024-05-02T20:50:00Z">
        <w:r w:rsidR="00613480">
          <w:rPr>
            <w:szCs w:val="24"/>
          </w:rPr>
          <w:t>a</w:t>
        </w:r>
      </w:ins>
      <w:del w:id="805"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shape</w:t>
      </w:r>
      <w:proofErr w:type="gramEnd"/>
    </w:p>
    <w:p w14:paraId="03C7FFF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806"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A82BE8">
        <w:rPr>
          <w:rStyle w:val="ISOCode"/>
        </w:rPr>
        <w:t>penetration</w:t>
      </w:r>
      <w:proofErr w:type="gramEnd"/>
    </w:p>
    <w:p w14:paraId="23BF5EA3" w14:textId="77777777" w:rsidR="006A2DB6" w:rsidRDefault="006A2DB6">
      <w:pPr>
        <w:pStyle w:val="Textkrper"/>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A82BE8">
        <w:rPr>
          <w:rStyle w:val="ISOCode"/>
        </w:rPr>
        <w:t>filler</w:t>
      </w:r>
      <w:proofErr w:type="gramEnd"/>
    </w:p>
    <w:p w14:paraId="779D33DD" w14:textId="77777777" w:rsidR="006A2DB6" w:rsidRDefault="006A2DB6">
      <w:pPr>
        <w:pStyle w:val="Textkrper"/>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Textkrper"/>
        <w:autoSpaceDE w:val="0"/>
        <w:autoSpaceDN w:val="0"/>
        <w:adjustRightInd w:val="0"/>
        <w:rPr>
          <w:szCs w:val="24"/>
        </w:rPr>
      </w:pPr>
      <w:r>
        <w:rPr>
          <w:szCs w:val="24"/>
        </w:rPr>
        <w:t xml:space="preserve">Depending on the technology, the default value can differ, see </w:t>
      </w:r>
      <w:del w:id="807"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A82BE8">
        <w:rPr>
          <w:rStyle w:val="ISOCode"/>
        </w:rPr>
        <w:t>filler_</w:t>
      </w:r>
      <w:proofErr w:type="gramStart"/>
      <w:r w:rsidRPr="00A82BE8">
        <w:rPr>
          <w:rStyle w:val="ISOCode"/>
        </w:rPr>
        <w:t>material</w:t>
      </w:r>
      <w:proofErr w:type="spellEnd"/>
      <w:proofErr w:type="gramEnd"/>
    </w:p>
    <w:p w14:paraId="6193D418" w14:textId="77777777" w:rsidR="006A2DB6" w:rsidRDefault="006A2DB6">
      <w:pPr>
        <w:pStyle w:val="Textkrper"/>
        <w:autoSpaceDE w:val="0"/>
        <w:autoSpaceDN w:val="0"/>
        <w:adjustRightInd w:val="0"/>
        <w:rPr>
          <w:szCs w:val="24"/>
        </w:rPr>
      </w:pPr>
      <w:r>
        <w:rPr>
          <w:szCs w:val="24"/>
        </w:rPr>
        <w:t xml:space="preserve">The attribute </w:t>
      </w:r>
      <w:proofErr w:type="spellStart"/>
      <w:r w:rsidRPr="00A82BE8">
        <w:rPr>
          <w:rStyle w:val="ISOCode"/>
        </w:rPr>
        <w:t>filler_material</w:t>
      </w:r>
      <w:proofErr w:type="spellEnd"/>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08" w:author="LUEJE Claudia" w:date="2024-05-02T20:50:00Z">
        <w:r w:rsidR="00613480">
          <w:rPr>
            <w:szCs w:val="24"/>
          </w:rPr>
          <w:t>XA</w:t>
        </w:r>
      </w:ins>
      <w:ins w:id="809" w:author="LUEJE Claudia" w:date="2024-05-02T20:51:00Z">
        <w:r w:rsidR="00613480">
          <w:rPr>
            <w:szCs w:val="24"/>
          </w:rPr>
          <w:t>MPLE</w:t>
        </w:r>
      </w:ins>
      <w:del w:id="810"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w:t>
      </w:r>
      <w:proofErr w:type="spellStart"/>
      <w:r w:rsidRPr="00A82BE8">
        <w:rPr>
          <w:rStyle w:val="ISOCode"/>
        </w:rPr>
        <w:t>corner_weld</w:t>
      </w:r>
      <w:proofErr w:type="spellEnd"/>
      <w:r w:rsidRPr="00A82BE8">
        <w:rPr>
          <w:rStyle w:val="ISOCode"/>
        </w:rPr>
        <w:t>/&gt;</w:t>
      </w:r>
      <w:r>
        <w:rPr>
          <w:szCs w:val="24"/>
        </w:rPr>
        <w:t xml:space="preserve"> with all attributes for the </w:t>
      </w:r>
      <w:r w:rsidRPr="00A82BE8">
        <w:rPr>
          <w:rStyle w:val="ISOCode"/>
        </w:rPr>
        <w:t>&lt;</w:t>
      </w:r>
      <w:proofErr w:type="spellStart"/>
      <w:r w:rsidRPr="00A82BE8">
        <w:rPr>
          <w:rStyle w:val="ISOCode"/>
        </w:rPr>
        <w:t>weld_position</w:t>
      </w:r>
      <w:proofErr w:type="spellEnd"/>
      <w:r w:rsidRPr="00A82BE8">
        <w:rPr>
          <w:rStyle w:val="ISOCode"/>
        </w:rPr>
        <w:t>/&gt;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proofErr w:type="spellStart"/>
      <w:r w:rsidR="006A2DB6">
        <w:rPr>
          <w:b/>
          <w:szCs w:val="24"/>
        </w:rPr>
        <w:t>filler_material</w:t>
      </w:r>
      <w:proofErr w:type="spellEnd"/>
      <w:r w:rsidR="006A2DB6">
        <w:rPr>
          <w:b/>
          <w:szCs w:val="24"/>
        </w:rPr>
        <w:t>="E7018-X"/&gt;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w:t>
      </w:r>
      <w:proofErr w:type="spellStart"/>
      <w:r w:rsidRPr="00F0505B">
        <w:rPr>
          <w:rStyle w:val="ISOCode"/>
        </w:rPr>
        <w:t>sheet_parameter</w:t>
      </w:r>
      <w:proofErr w:type="spellEnd"/>
      <w:r w:rsidRPr="00F0505B">
        <w:rPr>
          <w:rStyle w:val="ISOCode"/>
        </w:rPr>
        <w:t>/&gt;</w:t>
      </w:r>
    </w:p>
    <w:p w14:paraId="10FA5AC6" w14:textId="738F3449" w:rsidR="006A2DB6" w:rsidRDefault="006A2DB6">
      <w:pPr>
        <w:pStyle w:val="Textkrper"/>
        <w:autoSpaceDE w:val="0"/>
        <w:autoSpaceDN w:val="0"/>
        <w:adjustRightInd w:val="0"/>
        <w:rPr>
          <w:szCs w:val="24"/>
        </w:rPr>
      </w:pPr>
      <w:r>
        <w:rPr>
          <w:szCs w:val="24"/>
        </w:rPr>
        <w:t xml:space="preserve">For the element </w:t>
      </w:r>
      <w:r w:rsidRPr="00F0505B">
        <w:rPr>
          <w:rStyle w:val="ISOCode"/>
        </w:rPr>
        <w:t>&lt;</w:t>
      </w:r>
      <w:proofErr w:type="spellStart"/>
      <w:r w:rsidRPr="00F0505B">
        <w:rPr>
          <w:rStyle w:val="ISOCode"/>
        </w:rPr>
        <w:t>sheet_parameter</w:t>
      </w:r>
      <w:proofErr w:type="spellEnd"/>
      <w:r w:rsidRPr="00F0505B">
        <w:rPr>
          <w:rStyle w:val="ISOCode"/>
        </w:rPr>
        <w:t>/&gt;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w:t>
      </w:r>
      <w:proofErr w:type="spellStart"/>
      <w:r w:rsidR="006A2DB6" w:rsidRPr="00F0505B">
        <w:rPr>
          <w:rStyle w:val="ISOCode"/>
        </w:rPr>
        <w:t>sheet_parameter</w:t>
      </w:r>
      <w:proofErr w:type="spellEnd"/>
      <w:r w:rsidR="006A2DB6" w:rsidRPr="00F0505B">
        <w:rPr>
          <w:rStyle w:val="ISOCode"/>
        </w:rPr>
        <w:t>/&gt;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1" w:author="LUEJE Claudia" w:date="2024-05-02T20:51:00Z">
        <w:r w:rsidR="00613480">
          <w:rPr>
            <w:szCs w:val="24"/>
          </w:rPr>
          <w:t>XAMPLE</w:t>
        </w:r>
      </w:ins>
      <w:del w:id="812"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corner_weld</w:t>
      </w:r>
      <w:proofErr w:type="spellEnd"/>
      <w:r w:rsidR="006A2DB6">
        <w:rPr>
          <w:szCs w:val="24"/>
        </w:rPr>
        <w:t xml:space="preserve">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corner_weld</w:t>
      </w:r>
      <w:proofErr w:type="spellEnd"/>
      <w:r w:rsidR="006A2DB6">
        <w:rPr>
          <w:szCs w:val="24"/>
        </w:rPr>
        <w:t>&gt;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813" w:author="LUEJE Claudia" w:date="2024-05-02T20:51:00Z">
        <w:r w:rsidR="00613480">
          <w:rPr>
            <w:rFonts w:eastAsia="Times New Roman"/>
            <w:szCs w:val="24"/>
          </w:rPr>
          <w:t>w</w:t>
        </w:r>
      </w:ins>
      <w:del w:id="814"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Textkrper"/>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Textkrper"/>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with the corresponding attributes and nested elements inside the subtype definition.</w:t>
      </w:r>
    </w:p>
    <w:p w14:paraId="64F1F548" w14:textId="0B64438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15" w:author="LUEJE Claudia" w:date="2024-05-02T20:51:00Z">
        <w:r w:rsidR="00613480">
          <w:rPr>
            <w:rFonts w:eastAsia="Times New Roman"/>
            <w:szCs w:val="24"/>
          </w:rPr>
          <w:t>p</w:t>
        </w:r>
      </w:ins>
      <w:del w:id="816"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A127CB">
              <w:rPr>
                <w:i/>
                <w:szCs w:val="24"/>
              </w:rPr>
              <w:t>t</w:t>
            </w:r>
            <w:r w:rsidRPr="00EC4DAD">
              <w:rPr>
                <w:szCs w:val="24"/>
                <w:vertAlign w:val="subscript"/>
              </w:rPr>
              <w:t>B</w:t>
            </w:r>
            <w:proofErr w:type="spellEnd"/>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17" w:author="LUEJE Claudia" w:date="2024-05-02T20:51:00Z">
        <w:r w:rsidR="00613480">
          <w:rPr>
            <w:rFonts w:eastAsia="Times New Roman"/>
            <w:szCs w:val="24"/>
          </w:rPr>
          <w:t>p</w:t>
        </w:r>
      </w:ins>
      <w:del w:id="818" w:author="LUEJE Claudia" w:date="2024-05-02T20:51:00Z">
        <w:r w:rsidDel="00613480">
          <w:rPr>
            <w:rFonts w:eastAsia="Times New Roman"/>
            <w:szCs w:val="24"/>
          </w:rPr>
          <w:delText>P</w:delText>
        </w:r>
      </w:del>
      <w:proofErr w:type="gramStart"/>
      <w:r>
        <w:rPr>
          <w:rFonts w:eastAsia="Times New Roman"/>
          <w:szCs w:val="24"/>
        </w:rPr>
        <w:t>arameters</w:t>
      </w:r>
      <w:proofErr w:type="gramEnd"/>
    </w:p>
    <w:p w14:paraId="5E0C5428" w14:textId="6CE0303A"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Textkrper"/>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819" w:author="LUEJE Claudia" w:date="2024-05-02T20:51:00Z">
        <w:r w:rsidR="006A2DB6" w:rsidDel="00613480">
          <w:rPr>
            <w:szCs w:val="24"/>
          </w:rPr>
          <w:delText>E</w:delText>
        </w:r>
      </w:del>
      <w:ins w:id="820" w:author="LUEJE Claudia" w:date="2024-05-02T20:51:00Z">
        <w:r w:rsidR="00613480">
          <w:rPr>
            <w:szCs w:val="24"/>
          </w:rPr>
          <w:t>e</w:t>
        </w:r>
      </w:ins>
      <w:r w:rsidR="006A2DB6">
        <w:rPr>
          <w:szCs w:val="24"/>
        </w:rPr>
        <w:t xml:space="preserve">dge </w:t>
      </w:r>
      <w:ins w:id="821" w:author="LUEJE Claudia" w:date="2024-05-02T20:52:00Z">
        <w:r w:rsidR="00613480">
          <w:rPr>
            <w:szCs w:val="24"/>
          </w:rPr>
          <w:t>w</w:t>
        </w:r>
      </w:ins>
      <w:del w:id="822"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823" w:author="LUEJE Claudia" w:date="2024-05-02T20:52:00Z">
              <w:r w:rsidR="00613480">
                <w:rPr>
                  <w:b/>
                  <w:szCs w:val="24"/>
                </w:rPr>
                <w:t>r</w:t>
              </w:r>
            </w:ins>
            <w:del w:id="824"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825" w:author="LUEJE Claudia" w:date="2024-05-02T20:52:00Z">
              <w:r w:rsidR="00613480">
                <w:rPr>
                  <w:b/>
                  <w:szCs w:val="24"/>
                </w:rPr>
                <w:t>v</w:t>
              </w:r>
            </w:ins>
            <w:del w:id="826"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27" w:author="LUEJE Claudia" w:date="2024-05-02T20:52:00Z">
        <w:r w:rsidR="00613480">
          <w:rPr>
            <w:szCs w:val="24"/>
          </w:rPr>
          <w:t>OTE</w:t>
        </w:r>
      </w:ins>
      <w:del w:id="828"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Attributes</w:t>
      </w:r>
    </w:p>
    <w:p w14:paraId="0F86421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base</w:t>
      </w:r>
      <w:proofErr w:type="gramEnd"/>
    </w:p>
    <w:p w14:paraId="2CA111CB"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6138FF">
        <w:rPr>
          <w:rStyle w:val="ISOCode"/>
        </w:rPr>
        <w:t>technology</w:t>
      </w:r>
      <w:proofErr w:type="gramEnd"/>
    </w:p>
    <w:p w14:paraId="04400E2B" w14:textId="77777777" w:rsidR="006A2DB6" w:rsidRDefault="006A2DB6">
      <w:pPr>
        <w:pStyle w:val="Textkrper"/>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t>
      </w:r>
      <w:proofErr w:type="spellStart"/>
      <w:r w:rsidRPr="006138FF">
        <w:rPr>
          <w:rStyle w:val="ISOCode"/>
        </w:rPr>
        <w:t>weld_position</w:t>
      </w:r>
      <w:proofErr w:type="spellEnd"/>
      <w:r w:rsidRPr="006138FF">
        <w:rPr>
          <w:rStyle w:val="ISOCode"/>
        </w:rPr>
        <w:t>/&gt;</w:t>
      </w:r>
    </w:p>
    <w:p w14:paraId="14BAB64E" w14:textId="023EBC87" w:rsidR="006A2DB6" w:rsidRDefault="006A2DB6">
      <w:pPr>
        <w:pStyle w:val="Textkrper"/>
        <w:autoSpaceDE w:val="0"/>
        <w:autoSpaceDN w:val="0"/>
        <w:adjustRightInd w:val="0"/>
        <w:rPr>
          <w:szCs w:val="24"/>
        </w:rPr>
      </w:pPr>
      <w:r>
        <w:rPr>
          <w:szCs w:val="24"/>
        </w:rPr>
        <w:t xml:space="preserve">For the element </w:t>
      </w:r>
      <w:r w:rsidRPr="006138FF">
        <w:rPr>
          <w:rStyle w:val="ISOCode"/>
        </w:rPr>
        <w:t>&lt;</w:t>
      </w:r>
      <w:proofErr w:type="spellStart"/>
      <w:r w:rsidRPr="006138FF">
        <w:rPr>
          <w:rStyle w:val="ISOCode"/>
        </w:rPr>
        <w:t>weld_position</w:t>
      </w:r>
      <w:proofErr w:type="spellEnd"/>
      <w:r w:rsidRPr="006138FF">
        <w:rPr>
          <w:rStyle w:val="ISOCode"/>
        </w:rPr>
        <w:t>/&gt;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t>
      </w:r>
      <w:proofErr w:type="spellStart"/>
      <w:r w:rsidR="006A2DB6" w:rsidRPr="006138FF">
        <w:rPr>
          <w:rStyle w:val="ISOCode"/>
        </w:rPr>
        <w:t>weld_position</w:t>
      </w:r>
      <w:proofErr w:type="spellEnd"/>
      <w:r w:rsidR="006A2DB6" w:rsidRPr="006138FF">
        <w:rPr>
          <w:rStyle w:val="ISOCode"/>
        </w:rPr>
        <w:t>/&gt;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proofErr w:type="spellStart"/>
            <w:r w:rsidRPr="006A2DB6">
              <w:rPr>
                <w:szCs w:val="24"/>
              </w:rPr>
              <w:t>filler_material</w:t>
            </w:r>
            <w:proofErr w:type="spellEnd"/>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Textkrper"/>
        <w:autoSpaceDE w:val="0"/>
        <w:autoSpaceDN w:val="0"/>
        <w:adjustRightInd w:val="0"/>
        <w:rPr>
          <w:szCs w:val="24"/>
        </w:rPr>
      </w:pPr>
      <w:r>
        <w:rPr>
          <w:szCs w:val="24"/>
        </w:rPr>
        <w:t xml:space="preserve">The detailed definition is provided in </w:t>
      </w:r>
      <w:del w:id="829" w:author="LUEJE Claudia" w:date="2024-05-02T20:52:00Z">
        <w:r w:rsidDel="007C0055">
          <w:rPr>
            <w:rStyle w:val="citesec"/>
            <w:szCs w:val="24"/>
          </w:rPr>
          <w:delText>clause </w:delText>
        </w:r>
      </w:del>
      <w:r>
        <w:rPr>
          <w:rStyle w:val="citesec"/>
          <w:szCs w:val="24"/>
        </w:rPr>
        <w:t>10.2.4.4</w:t>
      </w:r>
      <w:r>
        <w:rPr>
          <w:szCs w:val="24"/>
        </w:rPr>
        <w:t xml:space="preserve"> Welding </w:t>
      </w:r>
      <w:ins w:id="830" w:author="LUEJE Claudia" w:date="2024-05-02T20:52:00Z">
        <w:r w:rsidR="007C0055">
          <w:rPr>
            <w:szCs w:val="24"/>
          </w:rPr>
          <w:t>p</w:t>
        </w:r>
      </w:ins>
      <w:del w:id="831" w:author="LUEJE Claudia" w:date="2024-05-02T20:52:00Z">
        <w:r w:rsidDel="007C0055">
          <w:rPr>
            <w:szCs w:val="24"/>
          </w:rPr>
          <w:delText>P</w:delText>
        </w:r>
      </w:del>
      <w:r>
        <w:rPr>
          <w:szCs w:val="24"/>
        </w:rPr>
        <w:t>osition.</w:t>
      </w:r>
    </w:p>
    <w:p w14:paraId="2D116D6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138FF">
        <w:rPr>
          <w:rStyle w:val="ISOCode"/>
        </w:rPr>
        <w:t>section</w:t>
      </w:r>
      <w:proofErr w:type="gramEnd"/>
    </w:p>
    <w:p w14:paraId="109FE4FD" w14:textId="77777777" w:rsidR="006A2DB6" w:rsidRDefault="006A2DB6">
      <w:pPr>
        <w:pStyle w:val="Textkrper"/>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103D494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proofErr w:type="spellStart"/>
      <w:r w:rsidRPr="006138FF">
        <w:rPr>
          <w:rStyle w:val="ISOCode"/>
        </w:rPr>
        <w:t>i_weld</w:t>
      </w:r>
      <w:proofErr w:type="spellEnd"/>
      <w:r>
        <w:rPr>
          <w:szCs w:val="24"/>
        </w:rPr>
        <w:t xml:space="preserve">”, </w:t>
      </w:r>
      <w:r w:rsidR="007C0055">
        <w:rPr>
          <w:szCs w:val="24"/>
        </w:rPr>
        <w:t>see</w:t>
      </w:r>
      <w:del w:id="832" w:author="LUEJE Claudia" w:date="2024-05-02T20:53:00Z">
        <w:r w:rsidDel="007C0055">
          <w:rPr>
            <w:rStyle w:val="citesec"/>
            <w:szCs w:val="24"/>
          </w:rPr>
          <w:delText>clause </w:delText>
        </w:r>
      </w:del>
      <w:r>
        <w:rPr>
          <w:rStyle w:val="citesec"/>
          <w:szCs w:val="24"/>
        </w:rPr>
        <w:t>10.2.4.1</w:t>
      </w:r>
      <w:del w:id="833"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6138FF">
        <w:rPr>
          <w:rStyle w:val="ISOCode"/>
        </w:rPr>
        <w:t>width</w:t>
      </w:r>
      <w:proofErr w:type="gramEnd"/>
    </w:p>
    <w:p w14:paraId="04CC580D" w14:textId="77777777" w:rsidR="006A2DB6" w:rsidRDefault="006A2DB6">
      <w:pPr>
        <w:pStyle w:val="Textkrper"/>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312C25">
        <w:rPr>
          <w:rStyle w:val="ISOCode"/>
        </w:rPr>
        <w:t>filler</w:t>
      </w:r>
      <w:proofErr w:type="gramEnd"/>
    </w:p>
    <w:p w14:paraId="643A8A4B" w14:textId="77777777" w:rsidR="006A2DB6" w:rsidRDefault="006A2DB6">
      <w:pPr>
        <w:pStyle w:val="Textkrper"/>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Textkrper"/>
        <w:autoSpaceDE w:val="0"/>
        <w:autoSpaceDN w:val="0"/>
        <w:adjustRightInd w:val="0"/>
        <w:rPr>
          <w:szCs w:val="24"/>
        </w:rPr>
      </w:pPr>
      <w:r>
        <w:rPr>
          <w:szCs w:val="24"/>
        </w:rPr>
        <w:t xml:space="preserve">Depending on the technology, the default value can differ, see </w:t>
      </w:r>
      <w:del w:id="834"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138FF">
        <w:rPr>
          <w:rStyle w:val="ISOCode"/>
        </w:rPr>
        <w:t>filler_</w:t>
      </w:r>
      <w:proofErr w:type="gramStart"/>
      <w:r w:rsidRPr="006138FF">
        <w:rPr>
          <w:rStyle w:val="ISOCode"/>
        </w:rPr>
        <w:t>material</w:t>
      </w:r>
      <w:proofErr w:type="spellEnd"/>
      <w:proofErr w:type="gramEnd"/>
    </w:p>
    <w:p w14:paraId="3FDF1A64" w14:textId="77777777" w:rsidR="006A2DB6" w:rsidRDefault="006A2DB6">
      <w:pPr>
        <w:pStyle w:val="Textkrper"/>
        <w:autoSpaceDE w:val="0"/>
        <w:autoSpaceDN w:val="0"/>
        <w:adjustRightInd w:val="0"/>
        <w:rPr>
          <w:szCs w:val="24"/>
        </w:rPr>
      </w:pPr>
      <w:r>
        <w:rPr>
          <w:szCs w:val="24"/>
        </w:rPr>
        <w:t xml:space="preserve">The attribute </w:t>
      </w:r>
      <w:proofErr w:type="spellStart"/>
      <w:r w:rsidRPr="006138FF">
        <w:rPr>
          <w:rStyle w:val="ISOCode"/>
        </w:rPr>
        <w:t>filler_material</w:t>
      </w:r>
      <w:proofErr w:type="spellEnd"/>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5" w:author="LUEJE Claudia" w:date="2024-05-02T20:53:00Z">
        <w:r w:rsidR="007C0055">
          <w:rPr>
            <w:szCs w:val="24"/>
          </w:rPr>
          <w:t>XAMPLE</w:t>
        </w:r>
      </w:ins>
      <w:del w:id="836"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w:t>
      </w:r>
      <w:proofErr w:type="spellStart"/>
      <w:r w:rsidRPr="00012C74">
        <w:rPr>
          <w:rStyle w:val="ISOCode"/>
        </w:rPr>
        <w:t>sheet_parameter</w:t>
      </w:r>
      <w:proofErr w:type="spellEnd"/>
      <w:r w:rsidRPr="00012C74">
        <w:rPr>
          <w:rStyle w:val="ISOCode"/>
        </w:rPr>
        <w:t>/&gt;</w:t>
      </w:r>
    </w:p>
    <w:p w14:paraId="38ADC40F" w14:textId="7CBE8FE7" w:rsidR="006A2DB6" w:rsidRDefault="006A2DB6">
      <w:pPr>
        <w:pStyle w:val="Textkrper"/>
        <w:autoSpaceDE w:val="0"/>
        <w:autoSpaceDN w:val="0"/>
        <w:adjustRightInd w:val="0"/>
        <w:rPr>
          <w:szCs w:val="24"/>
        </w:rPr>
      </w:pPr>
      <w:r>
        <w:rPr>
          <w:szCs w:val="24"/>
        </w:rPr>
        <w:t xml:space="preserve">For the element </w:t>
      </w:r>
      <w:r w:rsidRPr="00012C74">
        <w:rPr>
          <w:rStyle w:val="ISOCode"/>
        </w:rPr>
        <w:t>&lt;</w:t>
      </w:r>
      <w:proofErr w:type="spellStart"/>
      <w:r w:rsidRPr="00012C74">
        <w:rPr>
          <w:rStyle w:val="ISOCode"/>
        </w:rPr>
        <w:t>sheet_parameter</w:t>
      </w:r>
      <w:proofErr w:type="spellEnd"/>
      <w:r w:rsidRPr="00012C74">
        <w:rPr>
          <w:rStyle w:val="ISOCode"/>
        </w:rPr>
        <w:t>/&gt;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w:t>
      </w:r>
      <w:proofErr w:type="spellStart"/>
      <w:r w:rsidR="006A2DB6" w:rsidRPr="00012C74">
        <w:rPr>
          <w:rStyle w:val="ISOCode"/>
        </w:rPr>
        <w:t>sheet_parameter</w:t>
      </w:r>
      <w:proofErr w:type="spellEnd"/>
      <w:r w:rsidR="006A2DB6" w:rsidRPr="00012C74">
        <w:rPr>
          <w:rStyle w:val="ISOCode"/>
        </w:rPr>
        <w:t>/&gt;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37" w:author="LUEJE Claudia" w:date="2024-05-02T20:53:00Z">
        <w:r w:rsidR="007C0055">
          <w:rPr>
            <w:szCs w:val="24"/>
          </w:rPr>
          <w:t>XAMPLE</w:t>
        </w:r>
      </w:ins>
      <w:del w:id="838"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 xml:space="preserve">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edge_weld</w:t>
      </w:r>
      <w:proofErr w:type="spellEnd"/>
      <w:r w:rsidR="006A2DB6">
        <w:rPr>
          <w:szCs w:val="24"/>
        </w:rPr>
        <w:t>&gt;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I-Weld</w:t>
      </w:r>
    </w:p>
    <w:p w14:paraId="20AEEE2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Textkrper"/>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Textkrper"/>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t>
      </w:r>
      <w:proofErr w:type="spellStart"/>
      <w:r w:rsidRPr="00DE6BB7">
        <w:rPr>
          <w:rStyle w:val="ISOCode"/>
        </w:rPr>
        <w:t>weld_position</w:t>
      </w:r>
      <w:proofErr w:type="spellEnd"/>
      <w:r w:rsidRPr="00DE6BB7">
        <w:rPr>
          <w:rStyle w:val="ISOCode"/>
        </w:rPr>
        <w:t>/&gt;</w:t>
      </w:r>
      <w:r>
        <w:rPr>
          <w:szCs w:val="24"/>
        </w:rPr>
        <w:t xml:space="preserve"> with the corresponding attributes and nested elements inside the subtype definition.</w:t>
      </w:r>
    </w:p>
    <w:p w14:paraId="71A273A6" w14:textId="458560F4"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839" w:author="LUEJE Claudia" w:date="2024-05-02T20:54:00Z">
        <w:r w:rsidR="00483905">
          <w:rPr>
            <w:rFonts w:eastAsia="Times New Roman"/>
            <w:szCs w:val="24"/>
          </w:rPr>
          <w:t>p</w:t>
        </w:r>
      </w:ins>
      <w:del w:id="840"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841" w:author="LUEJE Claudia" w:date="2024-05-02T20:54:00Z">
        <w:r w:rsidR="00483905">
          <w:rPr>
            <w:rFonts w:eastAsia="Times New Roman"/>
            <w:szCs w:val="24"/>
          </w:rPr>
          <w:t>p</w:t>
        </w:r>
      </w:ins>
      <w:del w:id="842" w:author="LUEJE Claudia" w:date="2024-05-02T20:54:00Z">
        <w:r w:rsidDel="00483905">
          <w:rPr>
            <w:rFonts w:eastAsia="Times New Roman"/>
            <w:szCs w:val="24"/>
          </w:rPr>
          <w:delText>P</w:delText>
        </w:r>
      </w:del>
      <w:proofErr w:type="gramStart"/>
      <w:r>
        <w:rPr>
          <w:rFonts w:eastAsia="Times New Roman"/>
          <w:szCs w:val="24"/>
        </w:rPr>
        <w:t>arameters</w:t>
      </w:r>
      <w:proofErr w:type="gramEnd"/>
    </w:p>
    <w:p w14:paraId="268B15EC" w14:textId="75C725F5" w:rsidR="006A2DB6" w:rsidRDefault="006A2DB6">
      <w:pPr>
        <w:pStyle w:val="Textkrper"/>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Textkrper"/>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843" w:author="LUEJE Claudia" w:date="2024-05-02T20:54:00Z">
        <w:r w:rsidR="00483905">
          <w:rPr>
            <w:szCs w:val="24"/>
          </w:rPr>
          <w:t>w</w:t>
        </w:r>
      </w:ins>
      <w:del w:id="844"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845" w:author="LUEJE Claudia" w:date="2024-05-02T20:54:00Z">
              <w:r w:rsidR="00483905">
                <w:rPr>
                  <w:b/>
                  <w:szCs w:val="24"/>
                </w:rPr>
                <w:t>r</w:t>
              </w:r>
            </w:ins>
            <w:del w:id="846"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847" w:author="LUEJE Claudia" w:date="2024-05-02T20:54:00Z">
              <w:r w:rsidR="00483905">
                <w:rPr>
                  <w:b/>
                  <w:szCs w:val="24"/>
                </w:rPr>
                <w:t>v</w:t>
              </w:r>
            </w:ins>
            <w:del w:id="848"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base</w:t>
      </w:r>
      <w:proofErr w:type="gramEnd"/>
    </w:p>
    <w:p w14:paraId="33C00B7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technology</w:t>
      </w:r>
      <w:proofErr w:type="gramEnd"/>
    </w:p>
    <w:p w14:paraId="34196AC6" w14:textId="77777777" w:rsidR="006A2DB6" w:rsidRDefault="006A2DB6">
      <w:pPr>
        <w:pStyle w:val="Textkrper"/>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t>
      </w:r>
      <w:proofErr w:type="spellStart"/>
      <w:r w:rsidRPr="006B594B">
        <w:rPr>
          <w:rStyle w:val="ISOCode"/>
        </w:rPr>
        <w:t>weld_position</w:t>
      </w:r>
      <w:proofErr w:type="spellEnd"/>
      <w:r w:rsidRPr="006B594B">
        <w:rPr>
          <w:rStyle w:val="ISOCode"/>
        </w:rPr>
        <w:t>/&gt;</w:t>
      </w:r>
    </w:p>
    <w:p w14:paraId="15B02156" w14:textId="026A1846" w:rsidR="006A2DB6" w:rsidRDefault="006A2DB6">
      <w:pPr>
        <w:pStyle w:val="Textkrper"/>
        <w:autoSpaceDE w:val="0"/>
        <w:autoSpaceDN w:val="0"/>
        <w:adjustRightInd w:val="0"/>
        <w:rPr>
          <w:szCs w:val="24"/>
        </w:rPr>
      </w:pPr>
      <w:r>
        <w:rPr>
          <w:szCs w:val="24"/>
        </w:rPr>
        <w:t xml:space="preserve">For the element </w:t>
      </w:r>
      <w:r w:rsidRPr="006B594B">
        <w:rPr>
          <w:rStyle w:val="ISOCode"/>
        </w:rPr>
        <w:t>&lt;</w:t>
      </w:r>
      <w:proofErr w:type="spellStart"/>
      <w:r w:rsidRPr="006B594B">
        <w:rPr>
          <w:rStyle w:val="ISOCode"/>
        </w:rPr>
        <w:t>weld_position</w:t>
      </w:r>
      <w:proofErr w:type="spellEnd"/>
      <w:r w:rsidRPr="006B594B">
        <w:rPr>
          <w:rStyle w:val="ISOCode"/>
        </w:rPr>
        <w:t>/&gt;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t>
      </w:r>
      <w:proofErr w:type="spellStart"/>
      <w:r w:rsidR="006A2DB6" w:rsidRPr="006B594B">
        <w:rPr>
          <w:rStyle w:val="ISOCode"/>
        </w:rPr>
        <w:t>weld_position</w:t>
      </w:r>
      <w:proofErr w:type="spellEnd"/>
      <w:r w:rsidR="006A2DB6" w:rsidRPr="006B594B">
        <w:rPr>
          <w:rStyle w:val="ISOCode"/>
        </w:rPr>
        <w:t>/&gt;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Textkrper"/>
        <w:autoSpaceDE w:val="0"/>
        <w:autoSpaceDN w:val="0"/>
        <w:adjustRightInd w:val="0"/>
        <w:rPr>
          <w:szCs w:val="24"/>
        </w:rPr>
      </w:pPr>
      <w:r>
        <w:rPr>
          <w:szCs w:val="24"/>
        </w:rPr>
        <w:t xml:space="preserve">The detailed definition is provided in </w:t>
      </w:r>
      <w:del w:id="849" w:author="LUEJE Claudia" w:date="2024-05-02T20:55:00Z">
        <w:r w:rsidDel="00483905">
          <w:rPr>
            <w:rStyle w:val="citesec"/>
            <w:szCs w:val="24"/>
          </w:rPr>
          <w:delText>clause </w:delText>
        </w:r>
      </w:del>
      <w:r>
        <w:rPr>
          <w:rStyle w:val="citesec"/>
          <w:szCs w:val="24"/>
        </w:rPr>
        <w:t>10.2.4.4</w:t>
      </w:r>
      <w:r>
        <w:rPr>
          <w:szCs w:val="24"/>
        </w:rPr>
        <w:t xml:space="preserve"> Welding </w:t>
      </w:r>
      <w:ins w:id="850" w:author="LUEJE Claudia" w:date="2024-05-02T20:55:00Z">
        <w:r w:rsidR="00483905">
          <w:rPr>
            <w:szCs w:val="24"/>
          </w:rPr>
          <w:t>p</w:t>
        </w:r>
      </w:ins>
      <w:del w:id="851" w:author="LUEJE Claudia" w:date="2024-05-02T20:55:00Z">
        <w:r w:rsidDel="00483905">
          <w:rPr>
            <w:szCs w:val="24"/>
          </w:rPr>
          <w:delText>P</w:delText>
        </w:r>
      </w:del>
      <w:r>
        <w:rPr>
          <w:szCs w:val="24"/>
        </w:rPr>
        <w:t>osition.</w:t>
      </w:r>
    </w:p>
    <w:p w14:paraId="04059B4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width</w:t>
      </w:r>
      <w:proofErr w:type="gramEnd"/>
    </w:p>
    <w:p w14:paraId="6622EAD3" w14:textId="77777777" w:rsidR="006A2DB6" w:rsidRDefault="006A2DB6">
      <w:pPr>
        <w:pStyle w:val="Textkrper"/>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6B594B">
        <w:rPr>
          <w:rStyle w:val="ISOCode"/>
        </w:rPr>
        <w:t>filler</w:t>
      </w:r>
      <w:proofErr w:type="gramEnd"/>
    </w:p>
    <w:p w14:paraId="27F18402" w14:textId="77777777" w:rsidR="006A2DB6" w:rsidRDefault="006A2DB6">
      <w:pPr>
        <w:pStyle w:val="Textkrper"/>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Textkrper"/>
        <w:autoSpaceDE w:val="0"/>
        <w:autoSpaceDN w:val="0"/>
        <w:adjustRightInd w:val="0"/>
        <w:rPr>
          <w:szCs w:val="24"/>
        </w:rPr>
      </w:pPr>
      <w:r>
        <w:rPr>
          <w:szCs w:val="24"/>
        </w:rPr>
        <w:t xml:space="preserve">Depending on the technology, the default value can differ, see </w:t>
      </w:r>
      <w:del w:id="852"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6B594B">
        <w:rPr>
          <w:rStyle w:val="ISOCode"/>
        </w:rPr>
        <w:t>filler_</w:t>
      </w:r>
      <w:proofErr w:type="gramStart"/>
      <w:r w:rsidRPr="006B594B">
        <w:rPr>
          <w:rStyle w:val="ISOCode"/>
        </w:rPr>
        <w:t>material</w:t>
      </w:r>
      <w:proofErr w:type="spellEnd"/>
      <w:proofErr w:type="gramEnd"/>
    </w:p>
    <w:p w14:paraId="412B007D" w14:textId="77777777" w:rsidR="006A2DB6" w:rsidRDefault="006A2DB6">
      <w:pPr>
        <w:pStyle w:val="Textkrper"/>
        <w:autoSpaceDE w:val="0"/>
        <w:autoSpaceDN w:val="0"/>
        <w:adjustRightInd w:val="0"/>
        <w:rPr>
          <w:szCs w:val="24"/>
        </w:rPr>
      </w:pPr>
      <w:r>
        <w:rPr>
          <w:szCs w:val="24"/>
        </w:rPr>
        <w:t xml:space="preserve">The attribute </w:t>
      </w:r>
      <w:proofErr w:type="spellStart"/>
      <w:r>
        <w:rPr>
          <w:szCs w:val="24"/>
        </w:rPr>
        <w:t>filler_material</w:t>
      </w:r>
      <w:proofErr w:type="spellEnd"/>
      <w:r>
        <w:rPr>
          <w:szCs w:val="24"/>
        </w:rPr>
        <w:t xml:space="preserve">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3" w:author="LUEJE Claudia" w:date="2024-05-02T20:55:00Z">
        <w:r w:rsidR="00483905">
          <w:rPr>
            <w:szCs w:val="24"/>
          </w:rPr>
          <w:t>XAMPLE</w:t>
        </w:r>
      </w:ins>
      <w:del w:id="854"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i_weld</w:t>
      </w:r>
      <w:proofErr w:type="spellEnd"/>
      <w:r w:rsidR="006A2DB6">
        <w:rPr>
          <w:szCs w:val="24"/>
        </w:rPr>
        <w:t>&gt;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w:t>
      </w:r>
      <w:proofErr w:type="spellStart"/>
      <w:r w:rsidRPr="00233C8A">
        <w:rPr>
          <w:rStyle w:val="ISOCode"/>
        </w:rPr>
        <w:t>sheet_parameter</w:t>
      </w:r>
      <w:proofErr w:type="spellEnd"/>
      <w:r w:rsidRPr="00233C8A">
        <w:rPr>
          <w:rStyle w:val="ISOCode"/>
        </w:rPr>
        <w:t>/&gt;</w:t>
      </w:r>
    </w:p>
    <w:p w14:paraId="5489E729" w14:textId="7861DA5C" w:rsidR="006A2DB6" w:rsidRDefault="006A2DB6">
      <w:pPr>
        <w:pStyle w:val="Textkrper"/>
        <w:autoSpaceDE w:val="0"/>
        <w:autoSpaceDN w:val="0"/>
        <w:adjustRightInd w:val="0"/>
        <w:rPr>
          <w:szCs w:val="24"/>
        </w:rPr>
      </w:pPr>
      <w:r>
        <w:rPr>
          <w:szCs w:val="24"/>
        </w:rPr>
        <w:t xml:space="preserve">For the element </w:t>
      </w:r>
      <w:r w:rsidRPr="00233C8A">
        <w:rPr>
          <w:rStyle w:val="ISOCode"/>
        </w:rPr>
        <w:t>&lt;</w:t>
      </w:r>
      <w:proofErr w:type="spellStart"/>
      <w:r w:rsidRPr="00233C8A">
        <w:rPr>
          <w:rStyle w:val="ISOCode"/>
        </w:rPr>
        <w:t>sheet_parameter</w:t>
      </w:r>
      <w:proofErr w:type="spellEnd"/>
      <w:r w:rsidRPr="00233C8A">
        <w:rPr>
          <w:rStyle w:val="ISOCode"/>
        </w:rPr>
        <w:t>/&gt;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proofErr w:type="spellStart"/>
      <w:r w:rsidR="006A2DB6" w:rsidRPr="00233C8A">
        <w:rPr>
          <w:rStyle w:val="ISOCode"/>
        </w:rPr>
        <w:t>sheet_parameter</w:t>
      </w:r>
      <w:proofErr w:type="spellEnd"/>
      <w:r w:rsidR="006A2DB6" w:rsidRPr="00233C8A">
        <w:rPr>
          <w:rStyle w:val="ISOCode"/>
        </w:rPr>
        <w:t>/&gt;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55" w:author="LUEJE Claudia" w:date="2024-05-02T20:55:00Z">
        <w:r w:rsidR="00483905">
          <w:rPr>
            <w:szCs w:val="24"/>
          </w:rPr>
          <w:t>XAMPLE</w:t>
        </w:r>
      </w:ins>
      <w:del w:id="856"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 xml:space="preserve">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i_weld</w:t>
      </w:r>
      <w:proofErr w:type="spellEnd"/>
      <w:r w:rsidR="006A2DB6">
        <w:rPr>
          <w:szCs w:val="24"/>
        </w:rPr>
        <w:t>&gt;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857" w:author="LUEJE Claudia" w:date="2024-05-02T20:56:00Z">
        <w:r w:rsidR="00483905">
          <w:rPr>
            <w:rFonts w:eastAsia="Times New Roman"/>
            <w:szCs w:val="24"/>
          </w:rPr>
          <w:t>w</w:t>
        </w:r>
      </w:ins>
      <w:del w:id="858" w:author="LUEJE Claudia" w:date="2024-05-02T20:56:00Z">
        <w:r w:rsidDel="00483905">
          <w:rPr>
            <w:rFonts w:eastAsia="Times New Roman"/>
            <w:szCs w:val="24"/>
          </w:rPr>
          <w:delText>W</w:delText>
        </w:r>
      </w:del>
      <w:proofErr w:type="gramStart"/>
      <w:r>
        <w:rPr>
          <w:rFonts w:eastAsia="Times New Roman"/>
          <w:szCs w:val="24"/>
        </w:rPr>
        <w:t>eld</w:t>
      </w:r>
      <w:proofErr w:type="gramEnd"/>
    </w:p>
    <w:p w14:paraId="364EB6F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Textkrper"/>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Textkrper"/>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t>
      </w:r>
      <w:proofErr w:type="spellStart"/>
      <w:r w:rsidRPr="00C25B71">
        <w:rPr>
          <w:rStyle w:val="ISOCode"/>
        </w:rPr>
        <w:t>weld_position</w:t>
      </w:r>
      <w:proofErr w:type="spellEnd"/>
      <w:r w:rsidRPr="00C25B71">
        <w:rPr>
          <w:rStyle w:val="ISOCode"/>
        </w:rPr>
        <w:t>/&gt;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859" w:author="LUEJE Claudia" w:date="2024-05-02T20:56:00Z">
        <w:r w:rsidR="00483905">
          <w:rPr>
            <w:szCs w:val="24"/>
          </w:rPr>
          <w:t>OTE</w:t>
        </w:r>
      </w:ins>
      <w:del w:id="860"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861" w:author="LUEJE Claudia" w:date="2024-05-02T20:56:00Z">
        <w:r w:rsidR="00483905">
          <w:rPr>
            <w:rFonts w:eastAsia="Times New Roman"/>
            <w:szCs w:val="24"/>
          </w:rPr>
          <w:t>o</w:t>
        </w:r>
      </w:ins>
      <w:del w:id="862" w:author="LUEJE Claudia" w:date="2024-05-02T20:56:00Z">
        <w:r w:rsidDel="00483905">
          <w:rPr>
            <w:rFonts w:eastAsia="Times New Roman"/>
            <w:szCs w:val="24"/>
          </w:rPr>
          <w:delText>O</w:delText>
        </w:r>
      </w:del>
      <w:r>
        <w:rPr>
          <w:rFonts w:eastAsia="Times New Roman"/>
          <w:szCs w:val="24"/>
        </w:rPr>
        <w:t xml:space="preserve">verlap </w:t>
      </w:r>
      <w:ins w:id="863" w:author="LUEJE Claudia" w:date="2024-05-02T20:56:00Z">
        <w:r w:rsidR="00483905">
          <w:rPr>
            <w:rFonts w:eastAsia="Times New Roman"/>
            <w:szCs w:val="24"/>
          </w:rPr>
          <w:t>w</w:t>
        </w:r>
      </w:ins>
      <w:del w:id="864"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65" w:author="LUEJE Claudia" w:date="2024-05-02T20:56:00Z">
        <w:r w:rsidR="00483905">
          <w:rPr>
            <w:rFonts w:eastAsia="Times New Roman"/>
            <w:szCs w:val="24"/>
          </w:rPr>
          <w:t>p</w:t>
        </w:r>
      </w:ins>
      <w:del w:id="866"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64 — Overlap weld sheet </w:t>
      </w:r>
      <w:proofErr w:type="gramStart"/>
      <w:r w:rsidR="006A2DB6">
        <w:rPr>
          <w:szCs w:val="24"/>
        </w:rPr>
        <w:t>layout</w:t>
      </w:r>
      <w:proofErr w:type="gramEnd"/>
    </w:p>
    <w:p w14:paraId="283C1E44" w14:textId="3DE415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867" w:author="LUEJE Claudia" w:date="2024-05-02T20:56:00Z">
        <w:r w:rsidR="00483905">
          <w:rPr>
            <w:rFonts w:eastAsia="Times New Roman"/>
            <w:szCs w:val="24"/>
          </w:rPr>
          <w:t>p</w:t>
        </w:r>
      </w:ins>
      <w:del w:id="868" w:author="LUEJE Claudia" w:date="2024-05-02T20:56:00Z">
        <w:r w:rsidDel="00483905">
          <w:rPr>
            <w:rFonts w:eastAsia="Times New Roman"/>
            <w:szCs w:val="24"/>
          </w:rPr>
          <w:delText>P</w:delText>
        </w:r>
      </w:del>
      <w:proofErr w:type="gramStart"/>
      <w:r>
        <w:rPr>
          <w:rFonts w:eastAsia="Times New Roman"/>
          <w:szCs w:val="24"/>
        </w:rPr>
        <w:t>arameters</w:t>
      </w:r>
      <w:proofErr w:type="gramEnd"/>
    </w:p>
    <w:p w14:paraId="2561D306" w14:textId="42634DAF" w:rsidR="006A2DB6" w:rsidRDefault="006A2DB6">
      <w:pPr>
        <w:pStyle w:val="Textkrper"/>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 xml:space="preserve">65 — Overlap weld </w:t>
      </w:r>
      <w:proofErr w:type="gramStart"/>
      <w:r w:rsidR="006A2DB6">
        <w:rPr>
          <w:szCs w:val="24"/>
        </w:rPr>
        <w:t>parameters</w:t>
      </w:r>
      <w:proofErr w:type="gramEnd"/>
    </w:p>
    <w:p w14:paraId="151FA981" w14:textId="77777777" w:rsidR="006A2DB6" w:rsidRDefault="006A2DB6">
      <w:pPr>
        <w:pStyle w:val="Textkrper"/>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Textkrper"/>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05pt;height:33.3pt" o:ole="">
            <v:imagedata r:id="rId65" o:title=""/>
          </v:shape>
          <o:OLEObject Type="Embed" ProgID="Equation.DSMT4" ShapeID="_x0000_i1035" DrawAspect="Content" ObjectID="_1777405946" r:id="rId66"/>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869" w:author="LUEJE Claudia" w:date="2024-05-02T20:57:00Z">
        <w:r w:rsidR="00483905">
          <w:rPr>
            <w:szCs w:val="24"/>
          </w:rPr>
          <w:t>o</w:t>
        </w:r>
      </w:ins>
      <w:del w:id="870" w:author="LUEJE Claudia" w:date="2024-05-02T20:57:00Z">
        <w:r w:rsidR="006A2DB6" w:rsidDel="00483905">
          <w:rPr>
            <w:szCs w:val="24"/>
          </w:rPr>
          <w:delText>O</w:delText>
        </w:r>
      </w:del>
      <w:r w:rsidR="006A2DB6">
        <w:rPr>
          <w:szCs w:val="24"/>
        </w:rPr>
        <w:t xml:space="preserve">verlap </w:t>
      </w:r>
      <w:ins w:id="871" w:author="LUEJE Claudia" w:date="2024-05-02T20:57:00Z">
        <w:r w:rsidR="00483905">
          <w:rPr>
            <w:szCs w:val="24"/>
          </w:rPr>
          <w:t>w</w:t>
        </w:r>
      </w:ins>
      <w:del w:id="872" w:author="LUEJE Claudia" w:date="2024-05-02T20:57:00Z">
        <w:r w:rsidR="006A2DB6" w:rsidDel="00483905">
          <w:rPr>
            <w:szCs w:val="24"/>
          </w:rPr>
          <w:delText>W</w:delText>
        </w:r>
      </w:del>
      <w:r w:rsidR="006A2DB6">
        <w:rPr>
          <w:szCs w:val="24"/>
        </w:rPr>
        <w:t xml:space="preserve">eld per </w:t>
      </w:r>
      <w:r w:rsidR="006A2DB6" w:rsidRPr="00C25B71">
        <w:rPr>
          <w:rStyle w:val="ISOCode"/>
        </w:rPr>
        <w:t>&lt;</w:t>
      </w:r>
      <w:proofErr w:type="spellStart"/>
      <w:r w:rsidR="006A2DB6" w:rsidRPr="00C25B71">
        <w:rPr>
          <w:rStyle w:val="ISOCode"/>
        </w:rPr>
        <w:t>weld_position</w:t>
      </w:r>
      <w:proofErr w:type="spellEnd"/>
      <w:r w:rsidR="006A2DB6" w:rsidRPr="00C25B71">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873" w:author="LUEJE Claudia" w:date="2024-05-02T20:57:00Z">
              <w:r w:rsidR="00483905">
                <w:rPr>
                  <w:b/>
                  <w:szCs w:val="24"/>
                </w:rPr>
                <w:t>r</w:t>
              </w:r>
            </w:ins>
            <w:del w:id="874"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875" w:author="LUEJE Claudia" w:date="2024-05-02T20:57:00Z">
              <w:r w:rsidR="00483905">
                <w:rPr>
                  <w:b/>
                  <w:szCs w:val="24"/>
                </w:rPr>
                <w:t>v</w:t>
              </w:r>
            </w:ins>
            <w:del w:id="876"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877" w:author="LUEJE Claudia" w:date="2024-05-02T20:57:00Z">
        <w:r w:rsidR="00A36A92">
          <w:rPr>
            <w:rFonts w:eastAsia="Times New Roman"/>
            <w:szCs w:val="24"/>
          </w:rPr>
          <w:t>s</w:t>
        </w:r>
      </w:ins>
      <w:del w:id="878" w:author="LUEJE Claudia" w:date="2024-05-02T20:57:00Z">
        <w:r w:rsidDel="00A36A92">
          <w:rPr>
            <w:rFonts w:eastAsia="Times New Roman"/>
            <w:szCs w:val="24"/>
          </w:rPr>
          <w:delText>S</w:delText>
        </w:r>
      </w:del>
      <w:r>
        <w:rPr>
          <w:rFonts w:eastAsia="Times New Roman"/>
          <w:szCs w:val="24"/>
        </w:rPr>
        <w:t xml:space="preserve">ided </w:t>
      </w:r>
      <w:ins w:id="879" w:author="LUEJE Claudia" w:date="2024-05-02T20:57:00Z">
        <w:r w:rsidR="00A36A92">
          <w:rPr>
            <w:rFonts w:eastAsia="Times New Roman"/>
            <w:szCs w:val="24"/>
          </w:rPr>
          <w:t>d</w:t>
        </w:r>
      </w:ins>
      <w:del w:id="880" w:author="LUEJE Claudia" w:date="2024-05-02T20:57:00Z">
        <w:r w:rsidDel="00A36A92">
          <w:rPr>
            <w:rFonts w:eastAsia="Times New Roman"/>
            <w:szCs w:val="24"/>
          </w:rPr>
          <w:delText>D</w:delText>
        </w:r>
      </w:del>
      <w:r>
        <w:rPr>
          <w:rFonts w:eastAsia="Times New Roman"/>
          <w:szCs w:val="24"/>
        </w:rPr>
        <w:t xml:space="preserve">ouble </w:t>
      </w:r>
      <w:ins w:id="881" w:author="LUEJE Claudia" w:date="2024-05-02T20:57:00Z">
        <w:r w:rsidR="00A36A92">
          <w:rPr>
            <w:rFonts w:eastAsia="Times New Roman"/>
            <w:szCs w:val="24"/>
          </w:rPr>
          <w:t>o</w:t>
        </w:r>
      </w:ins>
      <w:del w:id="882" w:author="LUEJE Claudia" w:date="2024-05-02T20:57:00Z">
        <w:r w:rsidDel="00A36A92">
          <w:rPr>
            <w:rFonts w:eastAsia="Times New Roman"/>
            <w:szCs w:val="24"/>
          </w:rPr>
          <w:delText>O</w:delText>
        </w:r>
      </w:del>
      <w:r>
        <w:rPr>
          <w:rFonts w:eastAsia="Times New Roman"/>
          <w:szCs w:val="24"/>
        </w:rPr>
        <w:t xml:space="preserve">verlap </w:t>
      </w:r>
      <w:ins w:id="883" w:author="LUEJE Claudia" w:date="2024-05-02T20:57:00Z">
        <w:r w:rsidR="00A36A92">
          <w:rPr>
            <w:rFonts w:eastAsia="Times New Roman"/>
            <w:szCs w:val="24"/>
          </w:rPr>
          <w:t>w</w:t>
        </w:r>
      </w:ins>
      <w:del w:id="884"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Textkrper"/>
        <w:autoSpaceDE w:val="0"/>
        <w:autoSpaceDN w:val="0"/>
        <w:adjustRightInd w:val="0"/>
        <w:rPr>
          <w:szCs w:val="24"/>
        </w:rPr>
      </w:pPr>
      <w:r>
        <w:rPr>
          <w:szCs w:val="24"/>
        </w:rPr>
        <w:t xml:space="preserve">The </w:t>
      </w:r>
      <w:ins w:id="885" w:author="LUEJE Claudia" w:date="2024-05-02T20:57:00Z">
        <w:r w:rsidR="00A36A92">
          <w:rPr>
            <w:szCs w:val="24"/>
          </w:rPr>
          <w:t>s</w:t>
        </w:r>
      </w:ins>
      <w:del w:id="886" w:author="LUEJE Claudia" w:date="2024-05-02T20:57:00Z">
        <w:r w:rsidDel="00A36A92">
          <w:rPr>
            <w:szCs w:val="24"/>
          </w:rPr>
          <w:delText>S</w:delText>
        </w:r>
      </w:del>
      <w:r>
        <w:rPr>
          <w:szCs w:val="24"/>
        </w:rPr>
        <w:t xml:space="preserve">ingle </w:t>
      </w:r>
      <w:ins w:id="887" w:author="LUEJE Claudia" w:date="2024-05-02T20:57:00Z">
        <w:r w:rsidR="00A36A92">
          <w:rPr>
            <w:szCs w:val="24"/>
          </w:rPr>
          <w:t>s</w:t>
        </w:r>
      </w:ins>
      <w:del w:id="888" w:author="LUEJE Claudia" w:date="2024-05-02T20:57:00Z">
        <w:r w:rsidDel="00A36A92">
          <w:rPr>
            <w:szCs w:val="24"/>
          </w:rPr>
          <w:delText>S</w:delText>
        </w:r>
      </w:del>
      <w:r>
        <w:rPr>
          <w:szCs w:val="24"/>
        </w:rPr>
        <w:t xml:space="preserve">ided </w:t>
      </w:r>
      <w:ins w:id="889" w:author="LUEJE Claudia" w:date="2024-05-02T20:57:00Z">
        <w:r w:rsidR="00A36A92">
          <w:rPr>
            <w:szCs w:val="24"/>
          </w:rPr>
          <w:t>d</w:t>
        </w:r>
      </w:ins>
      <w:del w:id="890" w:author="LUEJE Claudia" w:date="2024-05-02T20:57:00Z">
        <w:r w:rsidDel="00A36A92">
          <w:rPr>
            <w:szCs w:val="24"/>
          </w:rPr>
          <w:delText>D</w:delText>
        </w:r>
      </w:del>
      <w:r>
        <w:rPr>
          <w:szCs w:val="24"/>
        </w:rPr>
        <w:t xml:space="preserve">ouble </w:t>
      </w:r>
      <w:ins w:id="891" w:author="LUEJE Claudia" w:date="2024-05-02T20:57:00Z">
        <w:r w:rsidR="00A36A92">
          <w:rPr>
            <w:szCs w:val="24"/>
          </w:rPr>
          <w:t>o</w:t>
        </w:r>
      </w:ins>
      <w:del w:id="892" w:author="LUEJE Claudia" w:date="2024-05-02T20:57:00Z">
        <w:r w:rsidDel="00A36A92">
          <w:rPr>
            <w:szCs w:val="24"/>
          </w:rPr>
          <w:delText>O</w:delText>
        </w:r>
      </w:del>
      <w:r>
        <w:rPr>
          <w:szCs w:val="24"/>
        </w:rPr>
        <w:t xml:space="preserve">verlap </w:t>
      </w:r>
      <w:ins w:id="893" w:author="LUEJE Claudia" w:date="2024-05-02T20:57:00Z">
        <w:r w:rsidR="00A36A92">
          <w:rPr>
            <w:szCs w:val="24"/>
          </w:rPr>
          <w:t>w</w:t>
        </w:r>
      </w:ins>
      <w:del w:id="894"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895" w:author="LUEJE Claudia" w:date="2024-05-02T20:57:00Z">
        <w:r w:rsidR="00A36A92">
          <w:rPr>
            <w:rFonts w:eastAsia="Times New Roman"/>
            <w:szCs w:val="24"/>
          </w:rPr>
          <w:t>p</w:t>
        </w:r>
      </w:ins>
      <w:del w:id="896"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823C81">
              <w:rPr>
                <w:i/>
                <w:szCs w:val="24"/>
                <w:vertAlign w:val="subscript"/>
              </w:rPr>
              <w:t>i</w:t>
            </w:r>
            <w:proofErr w:type="spellEnd"/>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Weld </w:t>
      </w:r>
      <w:ins w:id="897" w:author="LUEJE Claudia" w:date="2024-05-02T20:58:00Z">
        <w:r w:rsidR="00A36A92">
          <w:rPr>
            <w:rFonts w:eastAsia="Times New Roman"/>
            <w:szCs w:val="24"/>
          </w:rPr>
          <w:t>p</w:t>
        </w:r>
      </w:ins>
      <w:del w:id="898" w:author="LUEJE Claudia" w:date="2024-05-02T20:58:00Z">
        <w:r w:rsidDel="00A36A92">
          <w:rPr>
            <w:rFonts w:eastAsia="Times New Roman"/>
            <w:szCs w:val="24"/>
          </w:rPr>
          <w:delText>P</w:delText>
        </w:r>
      </w:del>
      <w:proofErr w:type="gramStart"/>
      <w:r>
        <w:rPr>
          <w:rFonts w:eastAsia="Times New Roman"/>
          <w:szCs w:val="24"/>
        </w:rPr>
        <w:t>arameters</w:t>
      </w:r>
      <w:proofErr w:type="gramEnd"/>
    </w:p>
    <w:p w14:paraId="7ED84AE8" w14:textId="1F2A6F00"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 xml:space="preserve">67 — Overlap weld parameter details for lower (left) and upper (right) weld </w:t>
      </w:r>
      <w:proofErr w:type="gramStart"/>
      <w:r w:rsidR="006A2DB6">
        <w:rPr>
          <w:szCs w:val="24"/>
        </w:rPr>
        <w:t>section</w:t>
      </w:r>
      <w:proofErr w:type="gramEnd"/>
    </w:p>
    <w:p w14:paraId="39828887"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5FBC6880" w14:textId="311DA484" w:rsidR="006A2DB6" w:rsidRDefault="006A2DB6">
      <w:pPr>
        <w:pStyle w:val="Textkrper"/>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8pt;height:35.3pt" o:ole="">
            <v:imagedata r:id="rId67" o:title=""/>
          </v:shape>
          <o:OLEObject Type="Embed" ProgID="Equation.DSMT4" ShapeID="_x0000_i1036" DrawAspect="Content" ObjectID="_1777405947" r:id="rId68"/>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899" w:author="LUEJE Claudia" w:date="2024-05-02T20:58:00Z">
              <w:r w:rsidR="00A36A92">
                <w:rPr>
                  <w:b/>
                  <w:szCs w:val="24"/>
                </w:rPr>
                <w:t>r</w:t>
              </w:r>
            </w:ins>
            <w:del w:id="900"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901" w:author="LUEJE Claudia" w:date="2024-05-02T20:58:00Z">
              <w:r w:rsidR="00A36A92">
                <w:rPr>
                  <w:b/>
                  <w:szCs w:val="24"/>
                </w:rPr>
                <w:t>v</w:t>
              </w:r>
            </w:ins>
            <w:del w:id="902"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proofErr w:type="gramStart"/>
      <w:r>
        <w:rPr>
          <w:rFonts w:eastAsia="Times New Roman"/>
          <w:szCs w:val="24"/>
        </w:rPr>
        <w:t>Double-</w:t>
      </w:r>
      <w:ins w:id="903" w:author="LUEJE Claudia" w:date="2024-05-02T20:58:00Z">
        <w:r w:rsidR="00A36A92">
          <w:rPr>
            <w:rFonts w:eastAsia="Times New Roman"/>
            <w:szCs w:val="24"/>
          </w:rPr>
          <w:t>s</w:t>
        </w:r>
      </w:ins>
      <w:proofErr w:type="gramEnd"/>
      <w:del w:id="904" w:author="LUEJE Claudia" w:date="2024-05-02T20:58:00Z">
        <w:r w:rsidDel="00A36A92">
          <w:rPr>
            <w:rFonts w:eastAsia="Times New Roman"/>
            <w:szCs w:val="24"/>
          </w:rPr>
          <w:delText>S</w:delText>
        </w:r>
      </w:del>
      <w:r>
        <w:rPr>
          <w:rFonts w:eastAsia="Times New Roman"/>
          <w:szCs w:val="24"/>
        </w:rPr>
        <w:t xml:space="preserve">ided </w:t>
      </w:r>
      <w:ins w:id="905" w:author="LUEJE Claudia" w:date="2024-05-02T20:58:00Z">
        <w:r w:rsidR="00A36A92">
          <w:rPr>
            <w:rFonts w:eastAsia="Times New Roman"/>
            <w:szCs w:val="24"/>
          </w:rPr>
          <w:t>d</w:t>
        </w:r>
      </w:ins>
      <w:del w:id="906" w:author="LUEJE Claudia" w:date="2024-05-02T20:58:00Z">
        <w:r w:rsidDel="00A36A92">
          <w:rPr>
            <w:rFonts w:eastAsia="Times New Roman"/>
            <w:szCs w:val="24"/>
          </w:rPr>
          <w:delText>D</w:delText>
        </w:r>
      </w:del>
      <w:r>
        <w:rPr>
          <w:rFonts w:eastAsia="Times New Roman"/>
          <w:szCs w:val="24"/>
        </w:rPr>
        <w:t xml:space="preserve">ouble </w:t>
      </w:r>
      <w:ins w:id="907" w:author="LUEJE Claudia" w:date="2024-05-02T20:58:00Z">
        <w:r w:rsidR="00A36A92">
          <w:rPr>
            <w:rFonts w:eastAsia="Times New Roman"/>
            <w:szCs w:val="24"/>
          </w:rPr>
          <w:t>o</w:t>
        </w:r>
      </w:ins>
      <w:del w:id="908" w:author="LUEJE Claudia" w:date="2024-05-02T20:58:00Z">
        <w:r w:rsidDel="00A36A92">
          <w:rPr>
            <w:rFonts w:eastAsia="Times New Roman"/>
            <w:szCs w:val="24"/>
          </w:rPr>
          <w:delText>O</w:delText>
        </w:r>
      </w:del>
      <w:r>
        <w:rPr>
          <w:rFonts w:eastAsia="Times New Roman"/>
          <w:szCs w:val="24"/>
        </w:rPr>
        <w:t xml:space="preserve">verlap </w:t>
      </w:r>
      <w:ins w:id="909" w:author="LUEJE Claudia" w:date="2024-05-02T20:58:00Z">
        <w:r w:rsidR="00A36A92">
          <w:rPr>
            <w:rFonts w:eastAsia="Times New Roman"/>
            <w:szCs w:val="24"/>
          </w:rPr>
          <w:t>w</w:t>
        </w:r>
      </w:ins>
      <w:del w:id="910"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Textkrper"/>
        <w:autoSpaceDE w:val="0"/>
        <w:autoSpaceDN w:val="0"/>
        <w:adjustRightInd w:val="0"/>
        <w:rPr>
          <w:szCs w:val="24"/>
        </w:rPr>
      </w:pPr>
      <w:r>
        <w:rPr>
          <w:szCs w:val="24"/>
        </w:rPr>
        <w:t xml:space="preserve">A </w:t>
      </w:r>
      <w:ins w:id="911" w:author="LUEJE Claudia" w:date="2024-05-02T20:58:00Z">
        <w:r w:rsidR="00A36A92">
          <w:rPr>
            <w:szCs w:val="24"/>
          </w:rPr>
          <w:t>d</w:t>
        </w:r>
      </w:ins>
      <w:del w:id="912" w:author="LUEJE Claudia" w:date="2024-05-02T20:58:00Z">
        <w:r w:rsidDel="00A36A92">
          <w:rPr>
            <w:szCs w:val="24"/>
          </w:rPr>
          <w:delText>D</w:delText>
        </w:r>
      </w:del>
      <w:r>
        <w:rPr>
          <w:szCs w:val="24"/>
        </w:rPr>
        <w:t>ouble-</w:t>
      </w:r>
      <w:ins w:id="913" w:author="LUEJE Claudia" w:date="2024-05-02T20:58:00Z">
        <w:r w:rsidR="00A36A92">
          <w:rPr>
            <w:szCs w:val="24"/>
          </w:rPr>
          <w:t>s</w:t>
        </w:r>
      </w:ins>
      <w:del w:id="914" w:author="LUEJE Claudia" w:date="2024-05-02T20:58:00Z">
        <w:r w:rsidDel="00A36A92">
          <w:rPr>
            <w:szCs w:val="24"/>
          </w:rPr>
          <w:delText>S</w:delText>
        </w:r>
      </w:del>
      <w:r>
        <w:rPr>
          <w:szCs w:val="24"/>
        </w:rPr>
        <w:t xml:space="preserve">ided </w:t>
      </w:r>
      <w:ins w:id="915" w:author="LUEJE Claudia" w:date="2024-05-02T20:58:00Z">
        <w:r w:rsidR="00A36A92">
          <w:rPr>
            <w:szCs w:val="24"/>
          </w:rPr>
          <w:t>d</w:t>
        </w:r>
      </w:ins>
      <w:del w:id="916" w:author="LUEJE Claudia" w:date="2024-05-02T20:58:00Z">
        <w:r w:rsidDel="00A36A92">
          <w:rPr>
            <w:szCs w:val="24"/>
          </w:rPr>
          <w:delText>D</w:delText>
        </w:r>
      </w:del>
      <w:r>
        <w:rPr>
          <w:szCs w:val="24"/>
        </w:rPr>
        <w:t xml:space="preserve">ouble </w:t>
      </w:r>
      <w:ins w:id="917" w:author="LUEJE Claudia" w:date="2024-05-02T20:58:00Z">
        <w:r w:rsidR="00A36A92">
          <w:rPr>
            <w:szCs w:val="24"/>
          </w:rPr>
          <w:t>o</w:t>
        </w:r>
      </w:ins>
      <w:del w:id="918" w:author="LUEJE Claudia" w:date="2024-05-02T20:58:00Z">
        <w:r w:rsidDel="00A36A92">
          <w:rPr>
            <w:szCs w:val="24"/>
          </w:rPr>
          <w:delText>O</w:delText>
        </w:r>
      </w:del>
      <w:r>
        <w:rPr>
          <w:szCs w:val="24"/>
        </w:rPr>
        <w:t xml:space="preserve">verlap </w:t>
      </w:r>
      <w:ins w:id="919" w:author="LUEJE Claudia" w:date="2024-05-02T20:59:00Z">
        <w:r w:rsidR="00A36A92">
          <w:rPr>
            <w:szCs w:val="24"/>
          </w:rPr>
          <w:t>w</w:t>
        </w:r>
      </w:ins>
      <w:del w:id="920"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921" w:author="LUEJE Claudia" w:date="2024-05-02T20:59:00Z">
        <w:r w:rsidR="00A36A92">
          <w:rPr>
            <w:rFonts w:eastAsia="Times New Roman"/>
            <w:szCs w:val="24"/>
          </w:rPr>
          <w:t>p</w:t>
        </w:r>
      </w:ins>
      <w:del w:id="922"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923" w:author="LUEJE Claudia" w:date="2024-05-02T20:59:00Z">
        <w:r w:rsidR="00A36A92">
          <w:rPr>
            <w:rFonts w:eastAsia="Times New Roman"/>
            <w:szCs w:val="24"/>
          </w:rPr>
          <w:t>p</w:t>
        </w:r>
      </w:ins>
      <w:del w:id="924" w:author="LUEJE Claudia" w:date="2024-05-02T20:59:00Z">
        <w:r w:rsidDel="00A36A92">
          <w:rPr>
            <w:rFonts w:eastAsia="Times New Roman"/>
            <w:szCs w:val="24"/>
          </w:rPr>
          <w:delText>P</w:delText>
        </w:r>
      </w:del>
      <w:proofErr w:type="gramStart"/>
      <w:r>
        <w:rPr>
          <w:rFonts w:eastAsia="Times New Roman"/>
          <w:szCs w:val="24"/>
        </w:rPr>
        <w:t>arameters</w:t>
      </w:r>
      <w:proofErr w:type="gramEnd"/>
    </w:p>
    <w:p w14:paraId="21B99306" w14:textId="431CCEC8" w:rsidR="006A2DB6" w:rsidRDefault="006A2DB6">
      <w:pPr>
        <w:pStyle w:val="Textkrper"/>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lastRenderedPageBreak/>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Textkrper"/>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Textkrper"/>
        <w:autoSpaceDE w:val="0"/>
        <w:autoSpaceDN w:val="0"/>
        <w:adjustRightInd w:val="0"/>
        <w:rPr>
          <w:szCs w:val="24"/>
        </w:rPr>
      </w:pPr>
      <w:r>
        <w:rPr>
          <w:szCs w:val="24"/>
        </w:rPr>
        <w:t xml:space="preserve">For the penetrations, the ratios </w:t>
      </w:r>
      <w:proofErr w:type="spellStart"/>
      <w:r>
        <w:rPr>
          <w:szCs w:val="24"/>
        </w:rPr>
        <w:t>η</w:t>
      </w:r>
      <w:r>
        <w:rPr>
          <w:szCs w:val="24"/>
          <w:vertAlign w:val="subscript"/>
        </w:rPr>
        <w:t>i</w:t>
      </w:r>
      <w:proofErr w:type="spellEnd"/>
      <w:r>
        <w:rPr>
          <w:szCs w:val="24"/>
        </w:rPr>
        <w:t xml:space="preserve"> (</w:t>
      </w:r>
      <w:proofErr w:type="spellStart"/>
      <w:r>
        <w:rPr>
          <w:i/>
          <w:szCs w:val="24"/>
        </w:rPr>
        <w:t>i</w:t>
      </w:r>
      <w:proofErr w:type="spellEnd"/>
      <w:r>
        <w:rPr>
          <w:szCs w:val="24"/>
        </w:rPr>
        <w:t>=1, 2) of the penetration depths to the sheet thicknesses are specified in the χMCF file.</w:t>
      </w:r>
    </w:p>
    <w:p w14:paraId="790396DB" w14:textId="3EEE34E1" w:rsidR="006A2DB6" w:rsidRDefault="006A2DB6">
      <w:pPr>
        <w:pStyle w:val="Textkrper"/>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8pt;height:35.3pt" o:ole="">
            <v:imagedata r:id="rId69" o:title=""/>
          </v:shape>
          <o:OLEObject Type="Embed" ProgID="Equation.DSMT4" ShapeID="_x0000_i1037" DrawAspect="Content" ObjectID="_1777405948" r:id="rId70"/>
        </w:object>
      </w:r>
      <w:r>
        <w:rPr>
          <w:szCs w:val="24"/>
        </w:rPr>
        <w:t xml:space="preserve">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Textkrper"/>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 xml:space="preserve">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925" w:author="LUEJE Claudia" w:date="2024-05-02T20:59:00Z">
              <w:r w:rsidR="00A36A92">
                <w:rPr>
                  <w:b/>
                  <w:szCs w:val="24"/>
                </w:rPr>
                <w:t>r</w:t>
              </w:r>
            </w:ins>
            <w:del w:id="926"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927" w:author="LUEJE Claudia" w:date="2024-05-02T20:59:00Z">
              <w:r w:rsidR="00A36A92">
                <w:rPr>
                  <w:b/>
                  <w:szCs w:val="24"/>
                </w:rPr>
                <w:t>v</w:t>
              </w:r>
            </w:ins>
            <w:del w:id="928"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2D7A465A"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technology</w:t>
      </w:r>
      <w:proofErr w:type="gramEnd"/>
    </w:p>
    <w:p w14:paraId="0CFDFD4C" w14:textId="77777777" w:rsidR="006A2DB6" w:rsidRDefault="006A2DB6">
      <w:pPr>
        <w:pStyle w:val="Textkrper"/>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929"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lastRenderedPageBreak/>
        <w:t xml:space="preserve">Element </w:t>
      </w:r>
      <w:r w:rsidRPr="00DC3F6E">
        <w:rPr>
          <w:rStyle w:val="ISOCode"/>
        </w:rPr>
        <w:t>&lt;</w:t>
      </w:r>
      <w:proofErr w:type="spellStart"/>
      <w:r w:rsidRPr="00DC3F6E">
        <w:rPr>
          <w:rStyle w:val="ISOCode"/>
        </w:rPr>
        <w:t>weld_position</w:t>
      </w:r>
      <w:proofErr w:type="spellEnd"/>
      <w:r w:rsidRPr="00DC3F6E">
        <w:rPr>
          <w:rStyle w:val="ISOCode"/>
        </w:rPr>
        <w:t>/&gt;</w:t>
      </w:r>
    </w:p>
    <w:p w14:paraId="7C8C25AA" w14:textId="452F7306" w:rsidR="006A2DB6" w:rsidRDefault="006A2DB6">
      <w:pPr>
        <w:pStyle w:val="Textkrper"/>
        <w:autoSpaceDE w:val="0"/>
        <w:autoSpaceDN w:val="0"/>
        <w:adjustRightInd w:val="0"/>
        <w:rPr>
          <w:szCs w:val="24"/>
        </w:rPr>
      </w:pPr>
      <w:r>
        <w:rPr>
          <w:szCs w:val="24"/>
        </w:rPr>
        <w:t xml:space="preserve">For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t>
      </w:r>
      <w:proofErr w:type="spellStart"/>
      <w:r w:rsidR="006A2DB6" w:rsidRPr="00DC3F6E">
        <w:rPr>
          <w:rStyle w:val="ISOCode"/>
        </w:rPr>
        <w:t>weld_position</w:t>
      </w:r>
      <w:proofErr w:type="spellEnd"/>
      <w:r w:rsidR="006A2DB6" w:rsidRPr="00DC3F6E">
        <w:rPr>
          <w:rStyle w:val="ISOCode"/>
        </w:rPr>
        <w:t>/&gt;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Textkrper"/>
        <w:autoSpaceDE w:val="0"/>
        <w:autoSpaceDN w:val="0"/>
        <w:adjustRightInd w:val="0"/>
        <w:rPr>
          <w:szCs w:val="24"/>
        </w:rPr>
      </w:pPr>
      <w:r>
        <w:rPr>
          <w:szCs w:val="24"/>
        </w:rPr>
        <w:t xml:space="preserve">The detailed definition is provided in </w:t>
      </w:r>
      <w:del w:id="930" w:author="LUEJE Claudia" w:date="2024-05-02T21:00:00Z">
        <w:r w:rsidDel="00D02D44">
          <w:rPr>
            <w:rStyle w:val="citesec"/>
            <w:szCs w:val="24"/>
          </w:rPr>
          <w:delText>clause </w:delText>
        </w:r>
      </w:del>
      <w:r>
        <w:rPr>
          <w:rStyle w:val="citesec"/>
          <w:szCs w:val="24"/>
        </w:rPr>
        <w:t>10.2.4.4</w:t>
      </w:r>
      <w:r>
        <w:rPr>
          <w:szCs w:val="24"/>
        </w:rPr>
        <w:t xml:space="preserve"> Welding </w:t>
      </w:r>
      <w:ins w:id="931" w:author="LUEJE Claudia" w:date="2024-05-02T21:00:00Z">
        <w:r w:rsidR="00D02D44">
          <w:rPr>
            <w:szCs w:val="24"/>
          </w:rPr>
          <w:t>p</w:t>
        </w:r>
      </w:ins>
      <w:del w:id="932" w:author="LUEJE Claudia" w:date="2024-05-02T21:00:00Z">
        <w:r w:rsidDel="00D02D44">
          <w:rPr>
            <w:szCs w:val="24"/>
          </w:rPr>
          <w:delText>P</w:delText>
        </w:r>
      </w:del>
      <w:r>
        <w:rPr>
          <w:szCs w:val="24"/>
        </w:rPr>
        <w:t>osition.</w:t>
      </w:r>
    </w:p>
    <w:p w14:paraId="794ECF1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base</w:t>
      </w:r>
      <w:proofErr w:type="gramEnd"/>
    </w:p>
    <w:p w14:paraId="5F6C9002" w14:textId="77777777" w:rsidR="006A2DB6" w:rsidRDefault="006A2DB6">
      <w:pPr>
        <w:pStyle w:val="Textkrper"/>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t>
      </w:r>
      <w:proofErr w:type="spellStart"/>
      <w:r w:rsidRPr="00DC3F6E">
        <w:rPr>
          <w:rStyle w:val="ISOCode"/>
        </w:rPr>
        <w:t>weld_position</w:t>
      </w:r>
      <w:proofErr w:type="spellEnd"/>
      <w:r w:rsidRPr="00DC3F6E">
        <w:rPr>
          <w:rStyle w:val="ISOCode"/>
        </w:rPr>
        <w:t>/&gt;</w:t>
      </w:r>
      <w:r>
        <w:rPr>
          <w:szCs w:val="24"/>
        </w:rPr>
        <w:t>. This is necessary in the case of a stacked welding with two welded sheets.</w:t>
      </w:r>
    </w:p>
    <w:p w14:paraId="62DD7BF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section</w:t>
      </w:r>
      <w:proofErr w:type="gramEnd"/>
    </w:p>
    <w:p w14:paraId="65E96109" w14:textId="77777777" w:rsidR="006A2DB6" w:rsidRDefault="006A2DB6">
      <w:pPr>
        <w:pStyle w:val="Textkrper"/>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Textkrper"/>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thickness</w:t>
      </w:r>
      <w:proofErr w:type="gramEnd"/>
    </w:p>
    <w:p w14:paraId="4BC60682"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angle</w:t>
      </w:r>
      <w:proofErr w:type="gramEnd"/>
    </w:p>
    <w:p w14:paraId="6B9A5FC4"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shape</w:t>
      </w:r>
      <w:proofErr w:type="gramEnd"/>
    </w:p>
    <w:p w14:paraId="14E4D04B"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933"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DC3F6E">
        <w:rPr>
          <w:rStyle w:val="ISOCode"/>
        </w:rPr>
        <w:t>penetration</w:t>
      </w:r>
      <w:proofErr w:type="gramEnd"/>
    </w:p>
    <w:p w14:paraId="0672A238" w14:textId="77777777" w:rsidR="006A2DB6" w:rsidRDefault="006A2DB6">
      <w:pPr>
        <w:pStyle w:val="Textkrper"/>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DC3F6E">
        <w:rPr>
          <w:rStyle w:val="ISOCode"/>
        </w:rPr>
        <w:t>filler</w:t>
      </w:r>
      <w:proofErr w:type="gramEnd"/>
    </w:p>
    <w:p w14:paraId="21A744CD" w14:textId="77777777" w:rsidR="006A2DB6" w:rsidRDefault="006A2DB6">
      <w:pPr>
        <w:pStyle w:val="Textkrper"/>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Textkrper"/>
        <w:autoSpaceDE w:val="0"/>
        <w:autoSpaceDN w:val="0"/>
        <w:adjustRightInd w:val="0"/>
        <w:rPr>
          <w:szCs w:val="24"/>
        </w:rPr>
      </w:pPr>
      <w:r>
        <w:rPr>
          <w:szCs w:val="24"/>
        </w:rPr>
        <w:t xml:space="preserve">Depending on the technology, the default value can differ, see </w:t>
      </w:r>
      <w:del w:id="934"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DC3F6E">
        <w:rPr>
          <w:rStyle w:val="ISOCode"/>
        </w:rPr>
        <w:t>filler_</w:t>
      </w:r>
      <w:proofErr w:type="gramStart"/>
      <w:r w:rsidRPr="00DC3F6E">
        <w:rPr>
          <w:rStyle w:val="ISOCode"/>
        </w:rPr>
        <w:t>material</w:t>
      </w:r>
      <w:proofErr w:type="spellEnd"/>
      <w:proofErr w:type="gramEnd"/>
    </w:p>
    <w:p w14:paraId="28B0CC99" w14:textId="77777777" w:rsidR="006A2DB6" w:rsidRDefault="006A2DB6">
      <w:pPr>
        <w:pStyle w:val="Textkrper"/>
        <w:autoSpaceDE w:val="0"/>
        <w:autoSpaceDN w:val="0"/>
        <w:adjustRightInd w:val="0"/>
        <w:rPr>
          <w:szCs w:val="24"/>
        </w:rPr>
      </w:pPr>
      <w:r>
        <w:rPr>
          <w:szCs w:val="24"/>
        </w:rPr>
        <w:t xml:space="preserve">The attribute </w:t>
      </w:r>
      <w:proofErr w:type="spellStart"/>
      <w:r w:rsidRPr="00DC3F6E">
        <w:rPr>
          <w:rStyle w:val="ISOCode"/>
        </w:rPr>
        <w:t>filler_material</w:t>
      </w:r>
      <w:proofErr w:type="spellEnd"/>
      <w:r>
        <w:rPr>
          <w:szCs w:val="24"/>
        </w:rPr>
        <w:t xml:space="preserve"> specifies the applied material during the welding process.</w:t>
      </w:r>
    </w:p>
    <w:p w14:paraId="21A5CDC5" w14:textId="4A6A0E1F" w:rsidR="006A2DB6" w:rsidRDefault="006A2DB6" w:rsidP="00512DC1">
      <w:pPr>
        <w:pStyle w:val="Example"/>
      </w:pPr>
      <w:r>
        <w:t>E</w:t>
      </w:r>
      <w:ins w:id="935" w:author="LUEJE Claudia" w:date="2024-05-02T21:00:00Z">
        <w:r w:rsidR="00D02D44">
          <w:t>XAMPLE</w:t>
        </w:r>
      </w:ins>
      <w:del w:id="936" w:author="LUEJE Claudia" w:date="2024-05-02T21:00:00Z">
        <w:r w:rsidDel="00D02D44">
          <w:delText>xample</w:delText>
        </w:r>
      </w:del>
      <w:r w:rsidR="00690423">
        <w:tab/>
      </w:r>
      <w:r>
        <w:t xml:space="preserve">Definition of </w:t>
      </w:r>
      <w:r w:rsidRPr="00DC3F6E">
        <w:rPr>
          <w:rStyle w:val="ISOCode"/>
        </w:rPr>
        <w:t>&lt;</w:t>
      </w:r>
      <w:proofErr w:type="spellStart"/>
      <w:r w:rsidRPr="00DC3F6E">
        <w:rPr>
          <w:rStyle w:val="ISOCode"/>
        </w:rPr>
        <w:t>weld_position</w:t>
      </w:r>
      <w:proofErr w:type="spellEnd"/>
      <w:r w:rsidRPr="00DC3F6E">
        <w:rPr>
          <w:rStyle w:val="ISOCode"/>
        </w:rPr>
        <w:t>/&gt;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proofErr w:type="spellStart"/>
      <w:r w:rsidR="006A2DB6">
        <w:rPr>
          <w:b/>
          <w:szCs w:val="24"/>
        </w:rPr>
        <w:t>filler_material</w:t>
      </w:r>
      <w:proofErr w:type="spellEnd"/>
      <w:r w:rsidR="006A2DB6">
        <w:rPr>
          <w:b/>
          <w:szCs w:val="24"/>
        </w:rPr>
        <w:t>="E7018-X"/&gt;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w:t>
      </w:r>
      <w:proofErr w:type="spellStart"/>
      <w:r w:rsidRPr="003800D2">
        <w:rPr>
          <w:rStyle w:val="ISOCode"/>
        </w:rPr>
        <w:t>sheet_parameter</w:t>
      </w:r>
      <w:proofErr w:type="spellEnd"/>
      <w:r w:rsidRPr="003800D2">
        <w:rPr>
          <w:rStyle w:val="ISOCode"/>
        </w:rPr>
        <w:t>/&gt;</w:t>
      </w:r>
    </w:p>
    <w:p w14:paraId="4FDFBA02" w14:textId="400F79BD" w:rsidR="006A2DB6" w:rsidRDefault="006A2DB6">
      <w:pPr>
        <w:pStyle w:val="Textkrper"/>
        <w:autoSpaceDE w:val="0"/>
        <w:autoSpaceDN w:val="0"/>
        <w:adjustRightInd w:val="0"/>
        <w:rPr>
          <w:szCs w:val="24"/>
        </w:rPr>
      </w:pPr>
      <w:r>
        <w:rPr>
          <w:szCs w:val="24"/>
        </w:rPr>
        <w:t xml:space="preserve">For the element </w:t>
      </w:r>
      <w:r w:rsidRPr="003800D2">
        <w:rPr>
          <w:rStyle w:val="ISOCode"/>
        </w:rPr>
        <w:t>&lt;</w:t>
      </w:r>
      <w:proofErr w:type="spellStart"/>
      <w:r w:rsidRPr="003800D2">
        <w:rPr>
          <w:rStyle w:val="ISOCode"/>
        </w:rPr>
        <w:t>sheet_parameter</w:t>
      </w:r>
      <w:proofErr w:type="spellEnd"/>
      <w:r w:rsidRPr="003800D2">
        <w:rPr>
          <w:rStyle w:val="ISOCode"/>
        </w:rPr>
        <w:t>/&gt;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w:t>
      </w:r>
      <w:proofErr w:type="spellStart"/>
      <w:r w:rsidR="006A2DB6" w:rsidRPr="003800D2">
        <w:rPr>
          <w:rStyle w:val="ISOCode"/>
        </w:rPr>
        <w:t>sheet_parameter</w:t>
      </w:r>
      <w:proofErr w:type="spellEnd"/>
      <w:r w:rsidR="006A2DB6" w:rsidRPr="003800D2">
        <w:rPr>
          <w:rStyle w:val="ISOCode"/>
        </w:rPr>
        <w:t>/&gt;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937" w:author="LUEJE Claudia" w:date="2024-05-02T21:00:00Z">
        <w:r w:rsidR="00D02D44">
          <w:t>XAMPLE</w:t>
        </w:r>
      </w:ins>
      <w:del w:id="938" w:author="LUEJE Claudia" w:date="2024-05-02T21:00:00Z">
        <w:r w:rsidDel="00D02D44">
          <w:delText>xam</w:delText>
        </w:r>
      </w:del>
      <w:del w:id="939" w:author="LUEJE Claudia" w:date="2024-05-02T21:01:00Z">
        <w:r w:rsidDel="00D02D44">
          <w:delText>ple</w:delText>
        </w:r>
      </w:del>
      <w:r w:rsidR="00690423">
        <w:tab/>
      </w:r>
      <w:r>
        <w:t xml:space="preserve">Definition of </w:t>
      </w:r>
      <w:r w:rsidRPr="003800D2">
        <w:rPr>
          <w:rStyle w:val="ISOCode"/>
        </w:rPr>
        <w:t>&lt;</w:t>
      </w:r>
      <w:proofErr w:type="spellStart"/>
      <w:r w:rsidRPr="003800D2">
        <w:rPr>
          <w:rStyle w:val="ISOCode"/>
        </w:rPr>
        <w:t>sheet_parameter</w:t>
      </w:r>
      <w:proofErr w:type="spellEnd"/>
      <w:r w:rsidRPr="003800D2">
        <w:rPr>
          <w:rStyle w:val="ISOCode"/>
        </w:rPr>
        <w:t>/&gt;</w:t>
      </w:r>
      <w:r>
        <w:t xml:space="preserve"> including optional </w:t>
      </w:r>
      <w:proofErr w:type="gramStart"/>
      <w:r>
        <w:t>parameters</w:t>
      </w:r>
      <w:proofErr w:type="gramEnd"/>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overlap_weld</w:t>
      </w:r>
      <w:proofErr w:type="spellEnd"/>
      <w:r w:rsidR="006A2DB6">
        <w:rPr>
          <w:szCs w:val="24"/>
        </w:rPr>
        <w:t xml:space="preserve">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overlap_weld</w:t>
      </w:r>
      <w:proofErr w:type="spellEnd"/>
      <w:r w:rsidR="006A2DB6">
        <w:rPr>
          <w:szCs w:val="24"/>
        </w:rPr>
        <w:t>&gt;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Textkrper"/>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Textkrper"/>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40" w:author="LUEJE Claudia" w:date="2024-05-02T21:01:00Z">
        <w:r w:rsidR="00DB57A6">
          <w:rPr>
            <w:szCs w:val="24"/>
          </w:rPr>
          <w:t>OTE</w:t>
        </w:r>
      </w:ins>
      <w:del w:id="941"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42" w:author="LUEJE Claudia" w:date="2024-05-02T21:01:00Z">
        <w:r w:rsidR="00DB57A6">
          <w:rPr>
            <w:rFonts w:eastAsia="Times New Roman"/>
            <w:szCs w:val="24"/>
          </w:rPr>
          <w:t>p</w:t>
        </w:r>
      </w:ins>
      <w:del w:id="943"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proofErr w:type="spellStart"/>
            <w:r w:rsidRPr="005F13E7">
              <w:t>t</w:t>
            </w:r>
            <w:r w:rsidRPr="005F13E7">
              <w:rPr>
                <w:vertAlign w:val="subscript"/>
              </w:rPr>
              <w:t>B</w:t>
            </w:r>
            <w:proofErr w:type="spellEnd"/>
          </w:p>
        </w:tc>
        <w:tc>
          <w:tcPr>
            <w:tcW w:w="8647" w:type="dxa"/>
          </w:tcPr>
          <w:p w14:paraId="762FF471"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Textkrper"/>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44" w:author="LUEJE Claudia" w:date="2024-05-02T21:01:00Z">
        <w:r w:rsidR="00DB57A6">
          <w:rPr>
            <w:rFonts w:eastAsia="Times New Roman"/>
            <w:szCs w:val="24"/>
          </w:rPr>
          <w:t>p</w:t>
        </w:r>
      </w:ins>
      <w:del w:id="945" w:author="LUEJE Claudia" w:date="2024-05-02T21:01:00Z">
        <w:r w:rsidDel="00DB57A6">
          <w:rPr>
            <w:rFonts w:eastAsia="Times New Roman"/>
            <w:szCs w:val="24"/>
          </w:rPr>
          <w:delText>P</w:delText>
        </w:r>
      </w:del>
      <w:proofErr w:type="gramStart"/>
      <w:r>
        <w:rPr>
          <w:rFonts w:eastAsia="Times New Roman"/>
          <w:szCs w:val="24"/>
        </w:rPr>
        <w:t>arameters</w:t>
      </w:r>
      <w:proofErr w:type="gramEnd"/>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Textkrper"/>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proofErr w:type="spellStart"/>
      <w:r>
        <w:rPr>
          <w:szCs w:val="24"/>
          <w:vertAlign w:val="subscript"/>
        </w:rPr>
        <w:t>i</w:t>
      </w:r>
      <w:proofErr w:type="spellEnd"/>
      <w:r>
        <w:rPr>
          <w:szCs w:val="24"/>
        </w:rPr>
        <w:tab/>
        <w:t>Weld angles.</w:t>
      </w:r>
    </w:p>
    <w:p w14:paraId="4286CF96"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w:t>
      </w:r>
    </w:p>
    <w:p w14:paraId="48D68E73" w14:textId="520C241D" w:rsidR="006A2DB6" w:rsidRDefault="006A2DB6">
      <w:pPr>
        <w:pStyle w:val="Textkrper"/>
        <w:autoSpaceDE w:val="0"/>
        <w:autoSpaceDN w:val="0"/>
        <w:adjustRightInd w:val="0"/>
        <w:rPr>
          <w:szCs w:val="24"/>
        </w:rPr>
      </w:pPr>
      <w:r>
        <w:rPr>
          <w:szCs w:val="24"/>
        </w:rPr>
        <w:lastRenderedPageBreak/>
        <w:t xml:space="preserve">This is computed by </w:t>
      </w:r>
      <w:r w:rsidR="00E467AE" w:rsidRPr="00EB02D3">
        <w:rPr>
          <w:position w:val="-32"/>
          <w:szCs w:val="24"/>
        </w:rPr>
        <w:object w:dxaOrig="1260" w:dyaOrig="700" w14:anchorId="60485A9D">
          <v:shape id="_x0000_i1038" type="#_x0000_t75" style="width:61.8pt;height:35.3pt" o:ole="">
            <v:imagedata r:id="rId71" o:title=""/>
          </v:shape>
          <o:OLEObject Type="Embed" ProgID="Equation.DSMT4" ShapeID="_x0000_i1038" DrawAspect="Content" ObjectID="_1777405949" r:id="rId72"/>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Textkrper"/>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946" w:author="LUEJE Claudia" w:date="2024-05-02T21:02:00Z">
              <w:r w:rsidR="00DB57A6">
                <w:rPr>
                  <w:b/>
                  <w:szCs w:val="24"/>
                </w:rPr>
                <w:t>r</w:t>
              </w:r>
            </w:ins>
            <w:del w:id="947"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948" w:author="LUEJE Claudia" w:date="2024-05-02T21:02:00Z">
              <w:r w:rsidR="00DB57A6">
                <w:rPr>
                  <w:b/>
                  <w:szCs w:val="24"/>
                </w:rPr>
                <w:t>v</w:t>
              </w:r>
            </w:ins>
            <w:del w:id="949"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w:t>
            </w:r>
            <w:proofErr w:type="spellStart"/>
            <w:r w:rsidRPr="006A2DB6">
              <w:rPr>
                <w:szCs w:val="24"/>
              </w:rPr>
              <w:t>deg</w:t>
            </w:r>
            <w:proofErr w:type="spellEnd"/>
            <w:r w:rsidRPr="006A2DB6">
              <w:rPr>
                <w:szCs w:val="24"/>
              </w:rPr>
              <w:t>]</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C1633">
        <w:rPr>
          <w:rStyle w:val="ISOCode"/>
        </w:rPr>
        <w:t>base</w:t>
      </w:r>
      <w:proofErr w:type="gramEnd"/>
    </w:p>
    <w:p w14:paraId="411F9FAD"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proofErr w:type="gramStart"/>
      <w:r w:rsidRPr="008C1633">
        <w:rPr>
          <w:rStyle w:val="ISOCode"/>
        </w:rPr>
        <w:t>technology</w:t>
      </w:r>
      <w:proofErr w:type="gramEnd"/>
    </w:p>
    <w:p w14:paraId="533CE91A" w14:textId="77777777" w:rsidR="006A2DB6" w:rsidRDefault="006A2DB6">
      <w:pPr>
        <w:pStyle w:val="Textkrper"/>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t>
      </w:r>
      <w:proofErr w:type="spellStart"/>
      <w:r w:rsidRPr="008C1633">
        <w:rPr>
          <w:rStyle w:val="ISOCode"/>
        </w:rPr>
        <w:t>weld_position</w:t>
      </w:r>
      <w:proofErr w:type="spellEnd"/>
      <w:r w:rsidRPr="008C1633">
        <w:rPr>
          <w:rStyle w:val="ISOCode"/>
        </w:rPr>
        <w:t>/&gt;</w:t>
      </w:r>
    </w:p>
    <w:p w14:paraId="234E1F0D" w14:textId="5AE7C9B4" w:rsidR="006A2DB6" w:rsidRDefault="006A2DB6">
      <w:pPr>
        <w:pStyle w:val="Textkrper"/>
        <w:autoSpaceDE w:val="0"/>
        <w:autoSpaceDN w:val="0"/>
        <w:adjustRightInd w:val="0"/>
        <w:rPr>
          <w:szCs w:val="24"/>
        </w:rPr>
      </w:pPr>
      <w:r>
        <w:rPr>
          <w:szCs w:val="24"/>
        </w:rPr>
        <w:t xml:space="preserve">For the element </w:t>
      </w:r>
      <w:r w:rsidRPr="008C1633">
        <w:rPr>
          <w:rStyle w:val="ISOCode"/>
        </w:rPr>
        <w:t>&lt;</w:t>
      </w:r>
      <w:proofErr w:type="spellStart"/>
      <w:r w:rsidRPr="008C1633">
        <w:rPr>
          <w:rStyle w:val="ISOCode"/>
        </w:rPr>
        <w:t>weld_position</w:t>
      </w:r>
      <w:proofErr w:type="spellEnd"/>
      <w:r w:rsidRPr="008C1633">
        <w:rPr>
          <w:rStyle w:val="ISOCode"/>
        </w:rPr>
        <w:t>/&gt;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proofErr w:type="spellStart"/>
      <w:r w:rsidR="006A2DB6" w:rsidRPr="008C1633">
        <w:rPr>
          <w:rStyle w:val="ISOCode"/>
        </w:rPr>
        <w:t>weld_position</w:t>
      </w:r>
      <w:proofErr w:type="spellEnd"/>
      <w:r w:rsidR="006A2DB6" w:rsidRPr="008C1633">
        <w:rPr>
          <w:rStyle w:val="ISOCode"/>
        </w:rPr>
        <w:t>/&gt;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950"/>
            <w:r w:rsidRPr="006A2DB6">
              <w:rPr>
                <w:szCs w:val="24"/>
              </w:rPr>
              <w:t>*</w:t>
            </w:r>
            <w:commentRangeEnd w:id="950"/>
            <w:r w:rsidR="00B63945">
              <w:rPr>
                <w:rStyle w:val="Kommentarzeichen"/>
                <w:rFonts w:ascii="Calibri" w:eastAsia="Times New Roman" w:hAnsi="Calibri"/>
                <w:lang w:val="en-US" w:eastAsia="x-none"/>
              </w:rPr>
              <w:commentReference w:id="950"/>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lastRenderedPageBreak/>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Textkrper"/>
        <w:autoSpaceDE w:val="0"/>
        <w:autoSpaceDN w:val="0"/>
        <w:adjustRightInd w:val="0"/>
        <w:rPr>
          <w:szCs w:val="24"/>
        </w:rPr>
      </w:pPr>
      <w:r>
        <w:rPr>
          <w:szCs w:val="24"/>
        </w:rPr>
        <w:t xml:space="preserve">The detailed definition is provided in </w:t>
      </w:r>
      <w:del w:id="951"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base</w:t>
      </w:r>
      <w:proofErr w:type="gramEnd"/>
    </w:p>
    <w:p w14:paraId="4369FF95" w14:textId="77777777" w:rsidR="006A2DB6" w:rsidRDefault="006A2DB6">
      <w:pPr>
        <w:pStyle w:val="Textkrper"/>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t>
      </w:r>
      <w:proofErr w:type="spellStart"/>
      <w:r w:rsidRPr="00F808E5">
        <w:rPr>
          <w:rStyle w:val="ISOCode"/>
        </w:rPr>
        <w:t>weld_position</w:t>
      </w:r>
      <w:proofErr w:type="spellEnd"/>
      <w:r w:rsidRPr="00F808E5">
        <w:rPr>
          <w:rStyle w:val="ISOCode"/>
        </w:rPr>
        <w:t>/&gt;</w:t>
      </w:r>
      <w:r>
        <w:rPr>
          <w:szCs w:val="24"/>
        </w:rPr>
        <w:t>. This is necessary in the case of a stacked welding with two welded sheets.</w:t>
      </w:r>
    </w:p>
    <w:p w14:paraId="547ED55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section</w:t>
      </w:r>
      <w:proofErr w:type="gramEnd"/>
    </w:p>
    <w:p w14:paraId="20CA4444"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thickness</w:t>
      </w:r>
      <w:proofErr w:type="gramEnd"/>
    </w:p>
    <w:p w14:paraId="2061074B" w14:textId="4A21CA52" w:rsidR="006A2DB6" w:rsidRDefault="006A2DB6">
      <w:pPr>
        <w:pStyle w:val="Textkrper"/>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952" w:author="LUEJE Claudia" w:date="2024-05-02T21:04:00Z">
        <w:r w:rsidR="00B63945">
          <w:rPr>
            <w:szCs w:val="24"/>
          </w:rPr>
          <w:t>d</w:t>
        </w:r>
      </w:ins>
      <w:del w:id="953" w:author="LUEJE Claudia" w:date="2024-05-02T21:04:00Z">
        <w:r w:rsidR="006A2DB6" w:rsidDel="00B63945">
          <w:rPr>
            <w:szCs w:val="24"/>
          </w:rPr>
          <w:delText>D</w:delText>
        </w:r>
      </w:del>
      <w:r w:rsidR="006A2DB6">
        <w:rPr>
          <w:szCs w:val="24"/>
        </w:rPr>
        <w:t xml:space="preserve">ependency of </w:t>
      </w:r>
      <w:ins w:id="954" w:author="LUEJE Claudia" w:date="2024-05-02T21:04:00Z">
        <w:r w:rsidR="00B63945">
          <w:rPr>
            <w:szCs w:val="24"/>
          </w:rPr>
          <w:t>a</w:t>
        </w:r>
      </w:ins>
      <w:del w:id="955"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angle</w:t>
      </w:r>
      <w:proofErr w:type="gramEnd"/>
    </w:p>
    <w:p w14:paraId="0DA61FDC"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penetration</w:t>
      </w:r>
      <w:proofErr w:type="gramEnd"/>
    </w:p>
    <w:p w14:paraId="425D6E96"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F808E5">
        <w:rPr>
          <w:rStyle w:val="ISOCode"/>
        </w:rPr>
        <w:t>shape</w:t>
      </w:r>
      <w:proofErr w:type="gramEnd"/>
    </w:p>
    <w:p w14:paraId="5AD6491F" w14:textId="77777777" w:rsidR="006A2DB6" w:rsidRDefault="006A2DB6">
      <w:pPr>
        <w:pStyle w:val="Textkrper"/>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956"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F808E5">
        <w:rPr>
          <w:rStyle w:val="ISOCode"/>
        </w:rPr>
        <w:t>filler</w:t>
      </w:r>
      <w:proofErr w:type="gramEnd"/>
    </w:p>
    <w:p w14:paraId="08B490BD" w14:textId="77777777" w:rsidR="006A2DB6" w:rsidRDefault="006A2DB6">
      <w:pPr>
        <w:pStyle w:val="Textkrper"/>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Textkrper"/>
        <w:autoSpaceDE w:val="0"/>
        <w:autoSpaceDN w:val="0"/>
        <w:adjustRightInd w:val="0"/>
        <w:rPr>
          <w:szCs w:val="24"/>
        </w:rPr>
      </w:pPr>
      <w:r>
        <w:rPr>
          <w:szCs w:val="24"/>
        </w:rPr>
        <w:t xml:space="preserve">Depending on the technology, the default value can differ, see </w:t>
      </w:r>
      <w:del w:id="957"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F808E5">
        <w:rPr>
          <w:rStyle w:val="ISOCode"/>
        </w:rPr>
        <w:t>filler_</w:t>
      </w:r>
      <w:proofErr w:type="gramStart"/>
      <w:r w:rsidRPr="00F808E5">
        <w:rPr>
          <w:rStyle w:val="ISOCode"/>
        </w:rPr>
        <w:t>material</w:t>
      </w:r>
      <w:proofErr w:type="spellEnd"/>
      <w:proofErr w:type="gramEnd"/>
    </w:p>
    <w:p w14:paraId="70F3AE4B" w14:textId="77777777" w:rsidR="006A2DB6" w:rsidRDefault="006A2DB6">
      <w:pPr>
        <w:pStyle w:val="Textkrper"/>
        <w:autoSpaceDE w:val="0"/>
        <w:autoSpaceDN w:val="0"/>
        <w:adjustRightInd w:val="0"/>
        <w:rPr>
          <w:szCs w:val="24"/>
        </w:rPr>
      </w:pPr>
      <w:r>
        <w:rPr>
          <w:szCs w:val="24"/>
        </w:rPr>
        <w:t xml:space="preserve">The attribute </w:t>
      </w:r>
      <w:proofErr w:type="spellStart"/>
      <w:r w:rsidRPr="0008104E">
        <w:rPr>
          <w:rStyle w:val="ISOCode"/>
        </w:rPr>
        <w:t>filler_material</w:t>
      </w:r>
      <w:proofErr w:type="spellEnd"/>
      <w:r>
        <w:rPr>
          <w:szCs w:val="24"/>
        </w:rPr>
        <w:t xml:space="preserve"> specifies the applied material during the welding process.</w:t>
      </w:r>
    </w:p>
    <w:p w14:paraId="4F72643D" w14:textId="45715FBA" w:rsidR="006A2DB6" w:rsidRDefault="006A2DB6" w:rsidP="00F808E5">
      <w:pPr>
        <w:pStyle w:val="Example"/>
      </w:pPr>
      <w:r>
        <w:t>E</w:t>
      </w:r>
      <w:ins w:id="958" w:author="LUEJE Claudia" w:date="2024-05-02T21:05:00Z">
        <w:r w:rsidR="00B63945">
          <w:t>XAMPLE</w:t>
        </w:r>
      </w:ins>
      <w:del w:id="959" w:author="LUEJE Claudia" w:date="2024-05-02T21:05:00Z">
        <w:r w:rsidDel="00B63945">
          <w:delText>xample</w:delText>
        </w:r>
      </w:del>
      <w:r w:rsidR="00690423">
        <w:tab/>
      </w:r>
      <w:r>
        <w:t xml:space="preserve">Definition of a Y-joint with all parameters for two </w:t>
      </w:r>
      <w:r w:rsidRPr="0008104E">
        <w:rPr>
          <w:rStyle w:val="ISOCode"/>
        </w:rPr>
        <w:t>&lt;</w:t>
      </w:r>
      <w:proofErr w:type="spellStart"/>
      <w:r w:rsidRPr="0008104E">
        <w:rPr>
          <w:rStyle w:val="ISOCode"/>
        </w:rPr>
        <w:t>weld_positions</w:t>
      </w:r>
      <w:proofErr w:type="spellEnd"/>
      <w:r w:rsidRPr="0008104E">
        <w:rPr>
          <w:rStyle w:val="ISOCode"/>
        </w:rPr>
        <w:t>/&gt;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t>
      </w:r>
      <w:proofErr w:type="spellStart"/>
      <w:proofErr w:type="gramStart"/>
      <w:r w:rsidR="006A2DB6" w:rsidRPr="00576373">
        <w:rPr>
          <w:b/>
          <w:szCs w:val="24"/>
          <w:lang w:val="fr-CH"/>
        </w:rPr>
        <w:t>weld</w:t>
      </w:r>
      <w:proofErr w:type="gramEnd"/>
      <w:r w:rsidR="006A2DB6" w:rsidRPr="00576373">
        <w:rPr>
          <w:b/>
          <w:szCs w:val="24"/>
          <w:lang w:val="fr-CH"/>
        </w:rPr>
        <w:t>_position</w:t>
      </w:r>
      <w:proofErr w:type="spellEnd"/>
      <w:r w:rsidR="006A2DB6" w:rsidRPr="00576373">
        <w:rPr>
          <w:b/>
          <w:szCs w:val="24"/>
          <w:lang w:val="fr-CH"/>
        </w:rPr>
        <w:t xml:space="preserve">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roofErr w:type="spellStart"/>
      <w:r w:rsidR="006A2DB6">
        <w:rPr>
          <w:b/>
          <w:szCs w:val="24"/>
        </w:rPr>
        <w:t>filler_material</w:t>
      </w:r>
      <w:proofErr w:type="spellEnd"/>
      <w:r w:rsidR="006A2DB6">
        <w:rPr>
          <w:b/>
          <w:szCs w:val="24"/>
        </w:rPr>
        <w:t>="E7018-X"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3C7088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w:t>
      </w:r>
      <w:proofErr w:type="spellStart"/>
      <w:r w:rsidRPr="00DE02B9">
        <w:rPr>
          <w:rStyle w:val="ISOCode"/>
        </w:rPr>
        <w:t>sheet_parameter</w:t>
      </w:r>
      <w:proofErr w:type="spellEnd"/>
      <w:r w:rsidRPr="00DE02B9">
        <w:rPr>
          <w:rStyle w:val="ISOCode"/>
        </w:rPr>
        <w:t>/&gt;</w:t>
      </w:r>
    </w:p>
    <w:p w14:paraId="259DF729" w14:textId="0885042C" w:rsidR="006A2DB6" w:rsidRDefault="006A2DB6">
      <w:pPr>
        <w:pStyle w:val="Textkrper"/>
        <w:autoSpaceDE w:val="0"/>
        <w:autoSpaceDN w:val="0"/>
        <w:adjustRightInd w:val="0"/>
        <w:rPr>
          <w:szCs w:val="24"/>
        </w:rPr>
      </w:pPr>
      <w:r>
        <w:rPr>
          <w:szCs w:val="24"/>
        </w:rPr>
        <w:t xml:space="preserve">For the element </w:t>
      </w:r>
      <w:r w:rsidRPr="00DE02B9">
        <w:rPr>
          <w:rStyle w:val="ISOCode"/>
        </w:rPr>
        <w:t>&lt;</w:t>
      </w:r>
      <w:proofErr w:type="spellStart"/>
      <w:r w:rsidRPr="00DE02B9">
        <w:rPr>
          <w:rStyle w:val="ISOCode"/>
        </w:rPr>
        <w:t>sheet_parameter</w:t>
      </w:r>
      <w:proofErr w:type="spellEnd"/>
      <w:r w:rsidRPr="00DE02B9">
        <w:rPr>
          <w:rStyle w:val="ISOCode"/>
        </w:rPr>
        <w:t>/&gt;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w:t>
      </w:r>
      <w:proofErr w:type="spellStart"/>
      <w:r w:rsidR="006A2DB6" w:rsidRPr="00DE02B9">
        <w:rPr>
          <w:rStyle w:val="ISOCode"/>
        </w:rPr>
        <w:t>sheet_parameter</w:t>
      </w:r>
      <w:proofErr w:type="spellEnd"/>
      <w:r w:rsidR="006A2DB6" w:rsidRPr="00DE02B9">
        <w:rPr>
          <w:rStyle w:val="ISOCode"/>
        </w:rPr>
        <w:t>/&gt;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60" w:author="LUEJE Claudia" w:date="2024-05-02T21:05:00Z">
        <w:r w:rsidR="00B63945">
          <w:rPr>
            <w:szCs w:val="24"/>
          </w:rPr>
          <w:t>XAMPLE</w:t>
        </w:r>
      </w:ins>
      <w:del w:id="961"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seamweld</w:t>
      </w:r>
      <w:proofErr w:type="spellEnd"/>
      <w:r w:rsidR="006A2DB6">
        <w:rPr>
          <w:szCs w:val="24"/>
        </w:rPr>
        <w:t>&gt;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 xml:space="preserve">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y_joint</w:t>
      </w:r>
      <w:proofErr w:type="spellEnd"/>
      <w:r w:rsidR="006A2DB6">
        <w:rPr>
          <w:szCs w:val="24"/>
        </w:rPr>
        <w: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Textkrper"/>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Textkrper"/>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Textkrper"/>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t>
      </w:r>
      <w:proofErr w:type="spellStart"/>
      <w:r w:rsidRPr="00220890">
        <w:rPr>
          <w:rStyle w:val="ISOCode"/>
        </w:rPr>
        <w:t>weld_position</w:t>
      </w:r>
      <w:proofErr w:type="spellEnd"/>
      <w:r w:rsidRPr="00220890">
        <w:rPr>
          <w:rStyle w:val="ISOCode"/>
        </w:rPr>
        <w:t>/&gt;</w:t>
      </w:r>
      <w:r>
        <w:rPr>
          <w:szCs w:val="24"/>
        </w:rPr>
        <w:t xml:space="preserve"> with the corresponding attributes and nested elements inside the subtype definition.</w:t>
      </w:r>
    </w:p>
    <w:p w14:paraId="1B649E06" w14:textId="5F048B9E"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62" w:author="LUEJE Claudia" w:date="2024-05-02T21:05:00Z">
        <w:r w:rsidR="00434850">
          <w:rPr>
            <w:rFonts w:eastAsia="Times New Roman"/>
            <w:szCs w:val="24"/>
          </w:rPr>
          <w:t>p</w:t>
        </w:r>
      </w:ins>
      <w:del w:id="963"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64" w:author="LUEJE Claudia" w:date="2024-05-02T21:05:00Z">
        <w:r w:rsidR="00434850">
          <w:rPr>
            <w:rFonts w:eastAsia="Times New Roman"/>
            <w:szCs w:val="24"/>
          </w:rPr>
          <w:t>p</w:t>
        </w:r>
      </w:ins>
      <w:del w:id="965" w:author="LUEJE Claudia" w:date="2024-05-02T21:05:00Z">
        <w:r w:rsidDel="00434850">
          <w:rPr>
            <w:rFonts w:eastAsia="Times New Roman"/>
            <w:szCs w:val="24"/>
          </w:rPr>
          <w:delText>P</w:delText>
        </w:r>
      </w:del>
      <w:proofErr w:type="gramStart"/>
      <w:r>
        <w:rPr>
          <w:rFonts w:eastAsia="Times New Roman"/>
          <w:szCs w:val="24"/>
        </w:rPr>
        <w:t>arameters</w:t>
      </w:r>
      <w:proofErr w:type="gramEnd"/>
    </w:p>
    <w:p w14:paraId="446B92C9" w14:textId="3BFE8009" w:rsidR="006A2DB6" w:rsidRDefault="006A2DB6">
      <w:pPr>
        <w:pStyle w:val="Textkrper"/>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Textkrper"/>
        <w:autoSpaceDE w:val="0"/>
        <w:autoSpaceDN w:val="0"/>
        <w:adjustRightInd w:val="0"/>
        <w:rPr>
          <w:szCs w:val="24"/>
        </w:rPr>
      </w:pPr>
      <w:r>
        <w:rPr>
          <w:szCs w:val="24"/>
        </w:rPr>
        <w:lastRenderedPageBreak/>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8pt;height:35.3pt" o:ole="">
            <v:imagedata r:id="rId73" o:title=""/>
          </v:shape>
          <o:OLEObject Type="Embed" ProgID="Equation.DSMT4" ShapeID="_x0000_i1039" DrawAspect="Content" ObjectID="_1777405950" r:id="rId74"/>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Textkrper"/>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 xml:space="preserve">χMCF-Key per </w:t>
            </w:r>
            <w:proofErr w:type="spellStart"/>
            <w:r w:rsidRPr="00EC4DAD">
              <w:rPr>
                <w:b/>
                <w:szCs w:val="24"/>
              </w:rPr>
              <w:t>w.p.</w:t>
            </w:r>
            <w:proofErr w:type="spellEnd"/>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966" w:author="LUEJE Claudia" w:date="2024-05-02T21:06:00Z">
              <w:r w:rsidRPr="00EC4DAD" w:rsidDel="00434850">
                <w:rPr>
                  <w:b/>
                  <w:szCs w:val="24"/>
                </w:rPr>
                <w:delText>R</w:delText>
              </w:r>
            </w:del>
            <w:ins w:id="967"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968" w:author="LUEJE Claudia" w:date="2024-05-02T21:06:00Z">
              <w:r w:rsidRPr="00EC4DAD" w:rsidDel="00434850">
                <w:rPr>
                  <w:b/>
                  <w:szCs w:val="24"/>
                </w:rPr>
                <w:delText>V</w:delText>
              </w:r>
            </w:del>
            <w:proofErr w:type="spellStart"/>
            <w:r w:rsidRPr="00EC4DAD">
              <w:rPr>
                <w:b/>
                <w:szCs w:val="24"/>
              </w:rPr>
              <w:t>alue</w:t>
            </w:r>
            <w:proofErr w:type="spellEnd"/>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Textkrper"/>
        <w:autoSpaceDE w:val="0"/>
        <w:autoSpaceDN w:val="0"/>
        <w:adjustRightInd w:val="0"/>
        <w:rPr>
          <w:szCs w:val="24"/>
        </w:rPr>
      </w:pPr>
      <w:r>
        <w:rPr>
          <w:szCs w:val="24"/>
        </w:rPr>
        <w:t xml:space="preserve">The penetration of the </w:t>
      </w:r>
      <w:del w:id="969"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970" w:author="LUEJE Claudia" w:date="2024-05-02T21:06:00Z">
        <w:r w:rsidR="00434850">
          <w:rPr>
            <w:szCs w:val="24"/>
          </w:rPr>
          <w:t xml:space="preserve">third </w:t>
        </w:r>
      </w:ins>
      <w:r>
        <w:rPr>
          <w:szCs w:val="24"/>
        </w:rPr>
        <w:t>weld connection (</w:t>
      </w:r>
      <w:r w:rsidRPr="00687708">
        <w:rPr>
          <w:i/>
          <w:szCs w:val="24"/>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68206121" w14:textId="77777777" w:rsidR="006A2DB6" w:rsidRDefault="006A2DB6">
      <w:pPr>
        <w:pStyle w:val="Textkrper"/>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technology</w:t>
      </w:r>
      <w:proofErr w:type="gramEnd"/>
    </w:p>
    <w:p w14:paraId="1E2A4F0B" w14:textId="77777777" w:rsidR="006A2DB6" w:rsidRDefault="006A2DB6">
      <w:pPr>
        <w:pStyle w:val="Textkrper"/>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t>
      </w:r>
      <w:proofErr w:type="spellStart"/>
      <w:r w:rsidRPr="00815B24">
        <w:rPr>
          <w:rStyle w:val="ISOCode"/>
        </w:rPr>
        <w:t>weld_position</w:t>
      </w:r>
      <w:proofErr w:type="spellEnd"/>
      <w:r w:rsidRPr="00815B24">
        <w:rPr>
          <w:rStyle w:val="ISOCode"/>
        </w:rPr>
        <w:t>/&gt;</w:t>
      </w:r>
    </w:p>
    <w:p w14:paraId="01408F0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Textkrper"/>
        <w:autoSpaceDE w:val="0"/>
        <w:autoSpaceDN w:val="0"/>
        <w:adjustRightInd w:val="0"/>
        <w:rPr>
          <w:szCs w:val="24"/>
        </w:rPr>
      </w:pPr>
      <w:r>
        <w:rPr>
          <w:szCs w:val="24"/>
        </w:rPr>
        <w:t xml:space="preserve">For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t>
      </w:r>
      <w:proofErr w:type="spellStart"/>
      <w:r w:rsidR="006A2DB6" w:rsidRPr="00815B24">
        <w:rPr>
          <w:rStyle w:val="ISOCode"/>
        </w:rPr>
        <w:t>weld_position</w:t>
      </w:r>
      <w:proofErr w:type="spellEnd"/>
      <w:r w:rsidR="006A2DB6" w:rsidRPr="00815B24">
        <w:rPr>
          <w:rStyle w:val="ISOCode"/>
        </w:rPr>
        <w:t>/&gt;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Kommentarzeichen"/>
                <w:sz w:val="20"/>
                <w:szCs w:val="20"/>
                <w:lang w:eastAsia="x-none"/>
              </w:rPr>
            </w:pPr>
            <w:r w:rsidRPr="006A2DB6">
              <w:rPr>
                <w:szCs w:val="24"/>
              </w:rPr>
              <w:lastRenderedPageBreak/>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Textkrper"/>
        <w:autoSpaceDE w:val="0"/>
        <w:autoSpaceDN w:val="0"/>
        <w:adjustRightInd w:val="0"/>
        <w:rPr>
          <w:szCs w:val="24"/>
        </w:rPr>
      </w:pPr>
      <w:r>
        <w:rPr>
          <w:szCs w:val="24"/>
        </w:rPr>
        <w:t xml:space="preserve">The detailed definition is provided in </w:t>
      </w:r>
      <w:del w:id="971" w:author="LUEJE Claudia" w:date="2024-05-02T21:06:00Z">
        <w:r w:rsidDel="00434850">
          <w:rPr>
            <w:rStyle w:val="citesec"/>
            <w:szCs w:val="24"/>
          </w:rPr>
          <w:delText>clause </w:delText>
        </w:r>
      </w:del>
      <w:r>
        <w:rPr>
          <w:rStyle w:val="citesec"/>
          <w:szCs w:val="24"/>
        </w:rPr>
        <w:t>10.2.4.4</w:t>
      </w:r>
      <w:r>
        <w:rPr>
          <w:szCs w:val="24"/>
        </w:rPr>
        <w:t xml:space="preserve"> Welding </w:t>
      </w:r>
      <w:ins w:id="972" w:author="LUEJE Claudia" w:date="2024-05-02T21:06:00Z">
        <w:r w:rsidR="00434850">
          <w:rPr>
            <w:szCs w:val="24"/>
          </w:rPr>
          <w:t>p</w:t>
        </w:r>
      </w:ins>
      <w:del w:id="973" w:author="LUEJE Claudia" w:date="2024-05-02T21:06:00Z">
        <w:r w:rsidDel="00434850">
          <w:rPr>
            <w:szCs w:val="24"/>
          </w:rPr>
          <w:delText>P</w:delText>
        </w:r>
      </w:del>
      <w:r>
        <w:rPr>
          <w:szCs w:val="24"/>
        </w:rPr>
        <w:t>osition.</w:t>
      </w:r>
    </w:p>
    <w:p w14:paraId="11CCAEF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base</w:t>
      </w:r>
      <w:proofErr w:type="gramEnd"/>
    </w:p>
    <w:p w14:paraId="746186E2" w14:textId="77777777" w:rsidR="006A2DB6" w:rsidRDefault="006A2DB6">
      <w:pPr>
        <w:pStyle w:val="Textkrper"/>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t>
      </w:r>
      <w:proofErr w:type="spellStart"/>
      <w:r w:rsidRPr="00815B24">
        <w:rPr>
          <w:rStyle w:val="ISOCode"/>
        </w:rPr>
        <w:t>weld_position</w:t>
      </w:r>
      <w:proofErr w:type="spellEnd"/>
      <w:r w:rsidRPr="00815B24">
        <w:rPr>
          <w:rStyle w:val="ISOCode"/>
        </w:rPr>
        <w:t>/&gt;</w:t>
      </w:r>
      <w:r>
        <w:rPr>
          <w:szCs w:val="24"/>
        </w:rPr>
        <w:t>. This is necessary in the case of a stacked welding with two welded sheets.</w:t>
      </w:r>
    </w:p>
    <w:p w14:paraId="5C8072AD"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section</w:t>
      </w:r>
      <w:proofErr w:type="gramEnd"/>
    </w:p>
    <w:p w14:paraId="46BC4A50"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Textkrper"/>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thickness</w:t>
      </w:r>
      <w:proofErr w:type="gramEnd"/>
    </w:p>
    <w:p w14:paraId="74EB7E41" w14:textId="22178965" w:rsidR="006A2DB6" w:rsidRDefault="006A2DB6">
      <w:pPr>
        <w:pStyle w:val="Textkrper"/>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angle</w:t>
      </w:r>
      <w:proofErr w:type="gramEnd"/>
    </w:p>
    <w:p w14:paraId="1667AA52"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penetration</w:t>
      </w:r>
      <w:proofErr w:type="gramEnd"/>
    </w:p>
    <w:p w14:paraId="2165656F"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815B24">
        <w:rPr>
          <w:rStyle w:val="ISOCode"/>
        </w:rPr>
        <w:t>shape</w:t>
      </w:r>
      <w:proofErr w:type="gramEnd"/>
    </w:p>
    <w:p w14:paraId="413C7A03" w14:textId="77777777" w:rsidR="006A2DB6" w:rsidRDefault="006A2DB6">
      <w:pPr>
        <w:pStyle w:val="Textkrper"/>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974"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815B24">
        <w:rPr>
          <w:rStyle w:val="ISOCode"/>
        </w:rPr>
        <w:t>filler</w:t>
      </w:r>
      <w:proofErr w:type="gramEnd"/>
    </w:p>
    <w:p w14:paraId="4C9E84D9" w14:textId="77777777" w:rsidR="006A2DB6" w:rsidRDefault="006A2DB6">
      <w:pPr>
        <w:pStyle w:val="Textkrper"/>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Textkrper"/>
        <w:autoSpaceDE w:val="0"/>
        <w:autoSpaceDN w:val="0"/>
        <w:adjustRightInd w:val="0"/>
        <w:rPr>
          <w:szCs w:val="24"/>
        </w:rPr>
      </w:pPr>
      <w:r>
        <w:rPr>
          <w:szCs w:val="24"/>
        </w:rPr>
        <w:t xml:space="preserve">Depending on the technology, the default value can differ, see </w:t>
      </w:r>
      <w:del w:id="975"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berschrift5"/>
      </w:pPr>
      <w:r>
        <w:t xml:space="preserve">Attribute </w:t>
      </w:r>
      <w:proofErr w:type="spellStart"/>
      <w:r w:rsidRPr="00166752">
        <w:rPr>
          <w:rStyle w:val="ISOCode"/>
        </w:rPr>
        <w:t>filler_</w:t>
      </w:r>
      <w:proofErr w:type="gramStart"/>
      <w:r w:rsidRPr="00166752">
        <w:rPr>
          <w:rStyle w:val="ISOCode"/>
        </w:rPr>
        <w:t>material</w:t>
      </w:r>
      <w:proofErr w:type="spellEnd"/>
      <w:proofErr w:type="gramEnd"/>
    </w:p>
    <w:p w14:paraId="17759423" w14:textId="77777777" w:rsidR="006A2DB6" w:rsidRDefault="006A2DB6">
      <w:pPr>
        <w:pStyle w:val="Textkrper"/>
        <w:autoSpaceDE w:val="0"/>
        <w:autoSpaceDN w:val="0"/>
        <w:adjustRightInd w:val="0"/>
        <w:rPr>
          <w:szCs w:val="24"/>
        </w:rPr>
      </w:pPr>
      <w:r>
        <w:rPr>
          <w:szCs w:val="24"/>
        </w:rPr>
        <w:t xml:space="preserve">The attribute </w:t>
      </w:r>
      <w:proofErr w:type="spellStart"/>
      <w:r w:rsidRPr="00166752">
        <w:rPr>
          <w:rStyle w:val="ISOCode"/>
        </w:rPr>
        <w:t>filler_material</w:t>
      </w:r>
      <w:proofErr w:type="spellEnd"/>
      <w:r>
        <w:rPr>
          <w:szCs w:val="24"/>
        </w:rPr>
        <w:t xml:space="preserve"> specifies the applied material during the welding process.</w:t>
      </w:r>
    </w:p>
    <w:p w14:paraId="14C0C9C0" w14:textId="1E55EBAF" w:rsidR="006A2DB6" w:rsidRDefault="006A2DB6" w:rsidP="00512DC1">
      <w:pPr>
        <w:pStyle w:val="Example"/>
      </w:pPr>
      <w:r>
        <w:t>E</w:t>
      </w:r>
      <w:ins w:id="976" w:author="LUEJE Claudia" w:date="2024-05-02T21:07:00Z">
        <w:r w:rsidR="00434850">
          <w:t>XAMPLE</w:t>
        </w:r>
      </w:ins>
      <w:del w:id="977"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t>
      </w:r>
      <w:proofErr w:type="spellStart"/>
      <w:r w:rsidRPr="00166752">
        <w:rPr>
          <w:rStyle w:val="ISOCode"/>
        </w:rPr>
        <w:t>weld_position</w:t>
      </w:r>
      <w:proofErr w:type="spellEnd"/>
      <w:r w:rsidRPr="00166752">
        <w:rPr>
          <w:rStyle w:val="ISOCode"/>
        </w:rPr>
        <w:t>/&gt;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w:t>
      </w:r>
      <w:proofErr w:type="spellStart"/>
      <w:r>
        <w:rPr>
          <w:szCs w:val="24"/>
        </w:rPr>
        <w:t>seamwweld</w:t>
      </w:r>
      <w:proofErr w:type="spellEnd"/>
      <w:r>
        <w:rPr>
          <w:szCs w:val="24"/>
        </w:rPr>
        <w:t>&gt;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proofErr w:type="spellStart"/>
      <w:r w:rsidR="006A2DB6">
        <w:rPr>
          <w:b/>
          <w:szCs w:val="24"/>
        </w:rPr>
        <w:t>filler_material</w:t>
      </w:r>
      <w:proofErr w:type="spellEnd"/>
      <w:r w:rsidR="006A2DB6">
        <w:rPr>
          <w:b/>
          <w:szCs w:val="24"/>
        </w:rPr>
        <w:t>="E7018-X"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067DA34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w:t>
      </w:r>
      <w:proofErr w:type="spellStart"/>
      <w:r w:rsidRPr="00FC1227">
        <w:rPr>
          <w:rStyle w:val="ISOCode"/>
        </w:rPr>
        <w:t>sheet_parameter</w:t>
      </w:r>
      <w:proofErr w:type="spellEnd"/>
      <w:r w:rsidRPr="00FC1227">
        <w:rPr>
          <w:rStyle w:val="ISOCode"/>
        </w:rPr>
        <w:t>/&gt;</w:t>
      </w:r>
    </w:p>
    <w:p w14:paraId="1CEEAE98" w14:textId="62CD27B7" w:rsidR="006A2DB6" w:rsidRDefault="006A2DB6">
      <w:pPr>
        <w:pStyle w:val="Textkrper"/>
        <w:autoSpaceDE w:val="0"/>
        <w:autoSpaceDN w:val="0"/>
        <w:adjustRightInd w:val="0"/>
        <w:rPr>
          <w:szCs w:val="24"/>
        </w:rPr>
      </w:pPr>
      <w:r>
        <w:rPr>
          <w:szCs w:val="24"/>
        </w:rPr>
        <w:t xml:space="preserve">For the element </w:t>
      </w:r>
      <w:r w:rsidRPr="00FC1227">
        <w:rPr>
          <w:rStyle w:val="ISOCode"/>
        </w:rPr>
        <w:t>&lt;</w:t>
      </w:r>
      <w:proofErr w:type="spellStart"/>
      <w:r w:rsidRPr="00FC1227">
        <w:rPr>
          <w:rStyle w:val="ISOCode"/>
        </w:rPr>
        <w:t>sheet_parameter</w:t>
      </w:r>
      <w:proofErr w:type="spellEnd"/>
      <w:r w:rsidRPr="00FC1227">
        <w:rPr>
          <w:rStyle w:val="ISOCode"/>
        </w:rPr>
        <w:t>/&gt;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lastRenderedPageBreak/>
        <w:t>Table </w:t>
      </w:r>
      <w:r w:rsidR="006A2DB6">
        <w:rPr>
          <w:szCs w:val="24"/>
        </w:rPr>
        <w:t>120 — Attributes of element &lt;</w:t>
      </w:r>
      <w:proofErr w:type="spellStart"/>
      <w:r w:rsidR="006A2DB6" w:rsidRPr="00FC1227">
        <w:rPr>
          <w:rStyle w:val="ISOCode"/>
        </w:rPr>
        <w:t>sheet_parameter</w:t>
      </w:r>
      <w:proofErr w:type="spellEnd"/>
      <w:r w:rsidR="006A2DB6" w:rsidRPr="00FC1227">
        <w:rPr>
          <w:rStyle w:val="ISOCode"/>
        </w:rPr>
        <w:t>/&gt;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78" w:author="LUEJE Claudia" w:date="2024-05-02T21:08:00Z">
        <w:r w:rsidR="007C1F47">
          <w:rPr>
            <w:szCs w:val="24"/>
          </w:rPr>
          <w:t>XAMPLE</w:t>
        </w:r>
      </w:ins>
      <w:del w:id="979"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k_joint</w:t>
      </w:r>
      <w:proofErr w:type="spellEnd"/>
      <w:r w:rsidR="006A2DB6">
        <w:rPr>
          <w:szCs w:val="24"/>
        </w:rPr>
        <w:t xml:space="preserve">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index="1"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k_joint</w:t>
      </w:r>
      <w:proofErr w:type="spellEnd"/>
      <w:r w:rsidR="006A2DB6">
        <w:rPr>
          <w:szCs w:val="24"/>
        </w:rPr>
        <w: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Textkrper"/>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Textkrper"/>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Textkrper"/>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with the corresponding attributes and nested elements inside the subtype definition.</w:t>
      </w:r>
    </w:p>
    <w:p w14:paraId="2A0348AF" w14:textId="4328EDE8"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980" w:author="LUEJE Claudia" w:date="2024-05-02T21:26:00Z">
        <w:r w:rsidR="003230B5">
          <w:rPr>
            <w:rFonts w:eastAsia="Times New Roman"/>
            <w:szCs w:val="24"/>
          </w:rPr>
          <w:t>p</w:t>
        </w:r>
      </w:ins>
      <w:del w:id="981"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proofErr w:type="spellStart"/>
            <w:r w:rsidRPr="00823C81">
              <w:rPr>
                <w:i/>
                <w:szCs w:val="24"/>
              </w:rPr>
              <w:t>t</w:t>
            </w:r>
            <w:r w:rsidRPr="00823C81">
              <w:rPr>
                <w:i/>
                <w:szCs w:val="24"/>
                <w:vertAlign w:val="subscript"/>
              </w:rPr>
              <w:t>i</w:t>
            </w:r>
            <w:proofErr w:type="spellEnd"/>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proofErr w:type="spellStart"/>
            <w:r w:rsidRPr="00823C81">
              <w:rPr>
                <w:i/>
                <w:szCs w:val="24"/>
                <w:vertAlign w:val="subscript"/>
              </w:rPr>
              <w:t>i</w:t>
            </w:r>
            <w:proofErr w:type="spellEnd"/>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982" w:author="LUEJE Claudia" w:date="2024-05-02T21:26:00Z">
        <w:r w:rsidR="003230B5">
          <w:rPr>
            <w:rFonts w:eastAsia="Times New Roman"/>
            <w:szCs w:val="24"/>
          </w:rPr>
          <w:t>p</w:t>
        </w:r>
      </w:ins>
      <w:del w:id="983" w:author="LUEJE Claudia" w:date="2024-05-02T21:26:00Z">
        <w:r w:rsidDel="003230B5">
          <w:rPr>
            <w:rFonts w:eastAsia="Times New Roman"/>
            <w:szCs w:val="24"/>
          </w:rPr>
          <w:delText>P</w:delText>
        </w:r>
      </w:del>
      <w:proofErr w:type="gramStart"/>
      <w:r>
        <w:rPr>
          <w:rFonts w:eastAsia="Times New Roman"/>
          <w:szCs w:val="24"/>
        </w:rPr>
        <w:t>arameters</w:t>
      </w:r>
      <w:proofErr w:type="gramEnd"/>
    </w:p>
    <w:p w14:paraId="78AE7FEE" w14:textId="19422DC9" w:rsidR="006A2DB6" w:rsidRDefault="006A2DB6">
      <w:pPr>
        <w:pStyle w:val="Textkrper"/>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proofErr w:type="spellStart"/>
            <w:r w:rsidRPr="00823C81">
              <w:rPr>
                <w:i/>
                <w:szCs w:val="24"/>
                <w:vertAlign w:val="subscript"/>
              </w:rPr>
              <w:t>i</w:t>
            </w:r>
            <w:proofErr w:type="spellEnd"/>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Textkrper"/>
        <w:autoSpaceDE w:val="0"/>
        <w:autoSpaceDN w:val="0"/>
        <w:adjustRightInd w:val="0"/>
        <w:rPr>
          <w:szCs w:val="24"/>
        </w:rPr>
      </w:pPr>
      <w:r>
        <w:rPr>
          <w:szCs w:val="24"/>
        </w:rPr>
        <w:t xml:space="preserve">For the penetration, the ratio </w:t>
      </w:r>
      <w:proofErr w:type="spellStart"/>
      <w:r>
        <w:rPr>
          <w:szCs w:val="24"/>
        </w:rPr>
        <w:t>η</w:t>
      </w:r>
      <w:r>
        <w:rPr>
          <w:szCs w:val="24"/>
          <w:vertAlign w:val="subscript"/>
        </w:rPr>
        <w:t>i</w:t>
      </w:r>
      <w:proofErr w:type="spellEnd"/>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55pt;height:18.35pt" o:ole="">
            <v:imagedata r:id="rId75" o:title=""/>
          </v:shape>
          <o:OLEObject Type="Embed" ProgID="Equation.DSMT4" ShapeID="_x0000_i1040" DrawAspect="Content" ObjectID="_1777405951" r:id="rId76"/>
        </w:object>
      </w:r>
      <w:r>
        <w:rPr>
          <w:szCs w:val="24"/>
        </w:rPr>
        <w:t xml:space="preserve"> , where index </w:t>
      </w:r>
      <w:proofErr w:type="spellStart"/>
      <w:r>
        <w:rPr>
          <w:i/>
          <w:szCs w:val="24"/>
        </w:rPr>
        <w:t>i</w:t>
      </w:r>
      <w:proofErr w:type="spellEnd"/>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Textkrper"/>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w:t>
      </w:r>
      <w:proofErr w:type="spellStart"/>
      <w:r w:rsidR="006A2DB6">
        <w:rPr>
          <w:szCs w:val="24"/>
        </w:rPr>
        <w:t>w.p.</w:t>
      </w:r>
      <w:proofErr w:type="spellEnd"/>
      <w:r w:rsidR="006A2DB6">
        <w:rPr>
          <w:szCs w:val="24"/>
        </w:rPr>
        <w:t>)</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 xml:space="preserve">Multiplicity per </w:t>
            </w:r>
            <w:proofErr w:type="spellStart"/>
            <w:r w:rsidRPr="00EC4DAD">
              <w:rPr>
                <w:b/>
                <w:szCs w:val="24"/>
              </w:rPr>
              <w:t>w.p.</w:t>
            </w:r>
            <w:proofErr w:type="spellEnd"/>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984" w:author="LUEJE Claudia" w:date="2024-05-02T21:26:00Z">
              <w:r w:rsidR="003230B5">
                <w:rPr>
                  <w:b/>
                  <w:szCs w:val="24"/>
                </w:rPr>
                <w:t>r</w:t>
              </w:r>
            </w:ins>
            <w:del w:id="985"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986" w:author="LUEJE Claudia" w:date="2024-05-02T21:26:00Z">
              <w:r w:rsidR="003230B5">
                <w:rPr>
                  <w:b/>
                  <w:szCs w:val="24"/>
                </w:rPr>
                <w:t>v</w:t>
              </w:r>
            </w:ins>
            <w:del w:id="987"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w:t>
            </w:r>
            <w:proofErr w:type="spellStart"/>
            <w:r w:rsidRPr="006A2DB6">
              <w:rPr>
                <w:szCs w:val="24"/>
              </w:rPr>
              <w:t>deg</w:t>
            </w:r>
            <w:proofErr w:type="spellEnd"/>
            <w:r w:rsidRPr="006A2DB6">
              <w:rPr>
                <w:szCs w:val="24"/>
              </w:rPr>
              <w:t>]</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459CC99B" w14:textId="77777777" w:rsidR="006A2DB6" w:rsidRDefault="006A2DB6">
      <w:pPr>
        <w:pStyle w:val="Textkrper"/>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technology</w:t>
      </w:r>
      <w:proofErr w:type="gramEnd"/>
    </w:p>
    <w:p w14:paraId="32EF299B" w14:textId="77777777" w:rsidR="006A2DB6" w:rsidRDefault="006A2DB6">
      <w:pPr>
        <w:pStyle w:val="Textkrper"/>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t>
      </w:r>
      <w:proofErr w:type="spellStart"/>
      <w:r w:rsidRPr="00442F69">
        <w:rPr>
          <w:rStyle w:val="ISOCode"/>
        </w:rPr>
        <w:t>weld_position</w:t>
      </w:r>
      <w:proofErr w:type="spellEnd"/>
      <w:r w:rsidRPr="00442F69">
        <w:rPr>
          <w:rStyle w:val="ISOCode"/>
        </w:rPr>
        <w:t>/&gt;</w:t>
      </w:r>
    </w:p>
    <w:p w14:paraId="7C314037" w14:textId="65E221BB" w:rsidR="006A2DB6" w:rsidRDefault="006A2DB6">
      <w:pPr>
        <w:pStyle w:val="Textkrper"/>
        <w:autoSpaceDE w:val="0"/>
        <w:autoSpaceDN w:val="0"/>
        <w:adjustRightInd w:val="0"/>
        <w:rPr>
          <w:szCs w:val="24"/>
        </w:rPr>
      </w:pPr>
      <w:r>
        <w:rPr>
          <w:szCs w:val="24"/>
        </w:rPr>
        <w:t xml:space="preserve">For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proofErr w:type="spellStart"/>
      <w:r w:rsidR="006A2DB6" w:rsidRPr="00442F69">
        <w:rPr>
          <w:rStyle w:val="ISOCode"/>
        </w:rPr>
        <w:t>weld_position</w:t>
      </w:r>
      <w:proofErr w:type="spellEnd"/>
      <w:r w:rsidR="006A2DB6" w:rsidRPr="00442F69">
        <w:rPr>
          <w:rStyle w:val="ISOCode"/>
        </w:rPr>
        <w:t>/&gt;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lastRenderedPageBreak/>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988"/>
            <w:r w:rsidRPr="006A2DB6">
              <w:rPr>
                <w:szCs w:val="24"/>
              </w:rPr>
              <w:t>*</w:t>
            </w:r>
            <w:commentRangeEnd w:id="988"/>
            <w:r w:rsidR="003230B5">
              <w:rPr>
                <w:rStyle w:val="Kommentarzeichen"/>
                <w:rFonts w:ascii="Calibri" w:eastAsia="Times New Roman" w:hAnsi="Calibri"/>
                <w:lang w:val="en-US" w:eastAsia="x-none"/>
              </w:rPr>
              <w:commentReference w:id="988"/>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proofErr w:type="spellStart"/>
            <w:r w:rsidRPr="006A2DB6">
              <w:rPr>
                <w:szCs w:val="24"/>
              </w:rPr>
              <w:t>filler_material</w:t>
            </w:r>
            <w:proofErr w:type="spellEnd"/>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Textkrper"/>
        <w:autoSpaceDE w:val="0"/>
        <w:autoSpaceDN w:val="0"/>
        <w:adjustRightInd w:val="0"/>
        <w:rPr>
          <w:szCs w:val="24"/>
        </w:rPr>
      </w:pPr>
      <w:r>
        <w:rPr>
          <w:szCs w:val="24"/>
        </w:rPr>
        <w:t xml:space="preserve">The detailed definition is provided in </w:t>
      </w:r>
      <w:del w:id="989" w:author="LUEJE Claudia" w:date="2024-05-02T21:27:00Z">
        <w:r w:rsidDel="003230B5">
          <w:rPr>
            <w:rStyle w:val="citesec"/>
            <w:szCs w:val="24"/>
          </w:rPr>
          <w:delText>clause </w:delText>
        </w:r>
      </w:del>
      <w:r>
        <w:rPr>
          <w:rStyle w:val="citesec"/>
          <w:szCs w:val="24"/>
        </w:rPr>
        <w:t>10.2.4.4</w:t>
      </w:r>
      <w:r>
        <w:rPr>
          <w:szCs w:val="24"/>
        </w:rPr>
        <w:t xml:space="preserve"> Welding </w:t>
      </w:r>
      <w:ins w:id="990" w:author="LUEJE Claudia" w:date="2024-05-02T21:27:00Z">
        <w:r w:rsidR="003230B5">
          <w:rPr>
            <w:szCs w:val="24"/>
          </w:rPr>
          <w:t>p</w:t>
        </w:r>
      </w:ins>
      <w:del w:id="991" w:author="LUEJE Claudia" w:date="2024-05-02T21:27:00Z">
        <w:r w:rsidDel="003230B5">
          <w:rPr>
            <w:szCs w:val="24"/>
          </w:rPr>
          <w:delText>P</w:delText>
        </w:r>
      </w:del>
      <w:r>
        <w:rPr>
          <w:szCs w:val="24"/>
        </w:rPr>
        <w:t>osition.</w:t>
      </w:r>
    </w:p>
    <w:p w14:paraId="0D494CB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base</w:t>
      </w:r>
      <w:proofErr w:type="gramEnd"/>
    </w:p>
    <w:p w14:paraId="501087CE" w14:textId="77777777" w:rsidR="006A2DB6" w:rsidRDefault="006A2DB6">
      <w:pPr>
        <w:pStyle w:val="Textkrper"/>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t>
      </w:r>
      <w:proofErr w:type="spellStart"/>
      <w:r w:rsidRPr="00442F69">
        <w:rPr>
          <w:rStyle w:val="ISOCode"/>
        </w:rPr>
        <w:t>weld_position</w:t>
      </w:r>
      <w:proofErr w:type="spellEnd"/>
      <w:r w:rsidRPr="00442F69">
        <w:rPr>
          <w:rStyle w:val="ISOCode"/>
        </w:rPr>
        <w:t>/&gt;</w:t>
      </w:r>
      <w:r>
        <w:rPr>
          <w:szCs w:val="24"/>
        </w:rPr>
        <w:t>. This is necessary in the case of a stacked welding with two welded sheets.</w:t>
      </w:r>
    </w:p>
    <w:p w14:paraId="2536D1B0"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section</w:t>
      </w:r>
      <w:proofErr w:type="gramEnd"/>
    </w:p>
    <w:p w14:paraId="43171D56"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thickness</w:t>
      </w:r>
      <w:proofErr w:type="gramEnd"/>
    </w:p>
    <w:p w14:paraId="2DC3EE38" w14:textId="24E2D08F" w:rsidR="006A2DB6" w:rsidRDefault="006A2DB6">
      <w:pPr>
        <w:pStyle w:val="Textkrper"/>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angle</w:t>
      </w:r>
      <w:proofErr w:type="gramEnd"/>
    </w:p>
    <w:p w14:paraId="5AC19703"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lastRenderedPageBreak/>
        <w:t xml:space="preserve">Attribute </w:t>
      </w:r>
      <w:proofErr w:type="gramStart"/>
      <w:r w:rsidRPr="00442F69">
        <w:rPr>
          <w:rStyle w:val="ISOCode"/>
        </w:rPr>
        <w:t>penetration</w:t>
      </w:r>
      <w:proofErr w:type="gramEnd"/>
    </w:p>
    <w:p w14:paraId="429C068B"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Textkrper"/>
        <w:autoSpaceDE w:val="0"/>
        <w:autoSpaceDN w:val="0"/>
        <w:adjustRightInd w:val="0"/>
        <w:rPr>
          <w:szCs w:val="24"/>
        </w:rPr>
      </w:pPr>
      <w:r>
        <w:rPr>
          <w:szCs w:val="24"/>
        </w:rPr>
        <w:t xml:space="preserve">The attribute penetration of a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holds for all sheets connected by this </w:t>
      </w:r>
      <w:r w:rsidRPr="00442F69">
        <w:rPr>
          <w:rStyle w:val="ISOCode"/>
        </w:rPr>
        <w:t>&lt;</w:t>
      </w:r>
      <w:proofErr w:type="spellStart"/>
      <w:r w:rsidRPr="00442F69">
        <w:rPr>
          <w:rStyle w:val="ISOCode"/>
        </w:rPr>
        <w:t>weld_position</w:t>
      </w:r>
      <w:proofErr w:type="spellEnd"/>
      <w:r w:rsidRPr="00442F69">
        <w:rPr>
          <w:rStyle w:val="ISOCode"/>
        </w:rPr>
        <w:t>/&gt;</w:t>
      </w:r>
      <w:r>
        <w:rPr>
          <w:szCs w:val="24"/>
        </w:rPr>
        <w:t xml:space="preserve"> (e.g. important for K-joints).</w:t>
      </w:r>
    </w:p>
    <w:p w14:paraId="6C9FE658"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shape</w:t>
      </w:r>
      <w:proofErr w:type="gramEnd"/>
    </w:p>
    <w:p w14:paraId="4D54AAFD" w14:textId="77777777" w:rsidR="006A2DB6" w:rsidRDefault="006A2DB6">
      <w:pPr>
        <w:pStyle w:val="Textkrper"/>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992"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442F69">
        <w:rPr>
          <w:rStyle w:val="ISOCode"/>
        </w:rPr>
        <w:t>filler</w:t>
      </w:r>
      <w:proofErr w:type="gramEnd"/>
    </w:p>
    <w:p w14:paraId="16315549" w14:textId="77777777" w:rsidR="006A2DB6" w:rsidRDefault="006A2DB6">
      <w:pPr>
        <w:pStyle w:val="Textkrper"/>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Textkrper"/>
        <w:autoSpaceDE w:val="0"/>
        <w:autoSpaceDN w:val="0"/>
        <w:adjustRightInd w:val="0"/>
        <w:rPr>
          <w:szCs w:val="24"/>
        </w:rPr>
      </w:pPr>
      <w:r>
        <w:rPr>
          <w:szCs w:val="24"/>
        </w:rPr>
        <w:t xml:space="preserve">Depending on the technology, the default value can differ, see </w:t>
      </w:r>
      <w:del w:id="993"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spellStart"/>
      <w:r w:rsidRPr="00442F69">
        <w:rPr>
          <w:rStyle w:val="ISOCode"/>
        </w:rPr>
        <w:t>filler_</w:t>
      </w:r>
      <w:proofErr w:type="gramStart"/>
      <w:r w:rsidRPr="00442F69">
        <w:rPr>
          <w:rStyle w:val="ISOCode"/>
        </w:rPr>
        <w:t>material</w:t>
      </w:r>
      <w:proofErr w:type="spellEnd"/>
      <w:proofErr w:type="gramEnd"/>
    </w:p>
    <w:p w14:paraId="65FB2EDA" w14:textId="77777777" w:rsidR="006A2DB6" w:rsidRDefault="006A2DB6">
      <w:pPr>
        <w:pStyle w:val="Textkrper"/>
        <w:autoSpaceDE w:val="0"/>
        <w:autoSpaceDN w:val="0"/>
        <w:adjustRightInd w:val="0"/>
        <w:rPr>
          <w:szCs w:val="24"/>
        </w:rPr>
      </w:pPr>
      <w:r>
        <w:rPr>
          <w:szCs w:val="24"/>
        </w:rPr>
        <w:t xml:space="preserve">The attribute </w:t>
      </w:r>
      <w:proofErr w:type="spellStart"/>
      <w:r w:rsidRPr="00442F69">
        <w:rPr>
          <w:rStyle w:val="ISOCode"/>
        </w:rPr>
        <w:t>filler_material</w:t>
      </w:r>
      <w:proofErr w:type="spellEnd"/>
      <w:r>
        <w:rPr>
          <w:szCs w:val="24"/>
        </w:rPr>
        <w:t xml:space="preserve"> specifies the applied material during the welding process.</w:t>
      </w:r>
    </w:p>
    <w:p w14:paraId="70415EC6" w14:textId="0CE01921" w:rsidR="006A2DB6" w:rsidRDefault="006A2DB6" w:rsidP="00512DC1">
      <w:pPr>
        <w:pStyle w:val="Example"/>
      </w:pPr>
      <w:r>
        <w:t>E</w:t>
      </w:r>
      <w:ins w:id="994" w:author="LUEJE Claudia" w:date="2024-05-02T21:28:00Z">
        <w:r w:rsidR="003230B5">
          <w:t>XAMPLE</w:t>
        </w:r>
      </w:ins>
      <w:del w:id="995" w:author="LUEJE Claudia" w:date="2024-05-02T21:28:00Z">
        <w:r w:rsidDel="003230B5">
          <w:delText>xample</w:delText>
        </w:r>
      </w:del>
      <w:r w:rsidR="00690423">
        <w:tab/>
      </w:r>
      <w:r>
        <w:t xml:space="preserve">Definition of a </w:t>
      </w:r>
      <w:r w:rsidRPr="00442F69">
        <w:rPr>
          <w:rStyle w:val="ISOCode"/>
        </w:rPr>
        <w:t>&lt;</w:t>
      </w:r>
      <w:proofErr w:type="spellStart"/>
      <w:r w:rsidRPr="00442F69">
        <w:rPr>
          <w:rStyle w:val="ISOCode"/>
        </w:rPr>
        <w:t>cruciform_joint</w:t>
      </w:r>
      <w:proofErr w:type="spellEnd"/>
      <w:r w:rsidRPr="00442F69">
        <w:rPr>
          <w:rStyle w:val="ISOCode"/>
        </w:rPr>
        <w:t>/&gt;</w:t>
      </w:r>
      <w:r>
        <w:t xml:space="preserve"> with all parameters of </w:t>
      </w:r>
      <w:r w:rsidRPr="00442F69">
        <w:rPr>
          <w:rStyle w:val="ISOCode"/>
        </w:rPr>
        <w:t>&lt;</w:t>
      </w:r>
      <w:proofErr w:type="spellStart"/>
      <w:r w:rsidRPr="00442F69">
        <w:rPr>
          <w:rStyle w:val="ISOCode"/>
        </w:rPr>
        <w:t>weld_position</w:t>
      </w:r>
      <w:proofErr w:type="spellEnd"/>
      <w:r w:rsidRPr="00442F69">
        <w:rPr>
          <w:rStyle w:val="ISOCode"/>
        </w:rPr>
        <w:t>/&gt;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t>
      </w:r>
      <w:proofErr w:type="spellStart"/>
      <w:r w:rsidR="006A2DB6">
        <w:rPr>
          <w:b/>
          <w:szCs w:val="24"/>
        </w:rPr>
        <w:t>weld_position</w:t>
      </w:r>
      <w:proofErr w:type="spellEnd"/>
      <w:r w:rsidR="006A2DB6">
        <w:rPr>
          <w:b/>
          <w:szCs w:val="24"/>
        </w:rPr>
        <w:t xml:space="preserve">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t>
      </w:r>
      <w:proofErr w:type="spellStart"/>
      <w:r w:rsidR="006A2DB6" w:rsidRPr="00576373">
        <w:rPr>
          <w:b/>
          <w:szCs w:val="24"/>
          <w:lang w:val="en-US"/>
        </w:rPr>
        <w:t>weld_position</w:t>
      </w:r>
      <w:proofErr w:type="spellEnd"/>
      <w:r w:rsidR="006A2DB6" w:rsidRPr="00576373">
        <w:rPr>
          <w:b/>
          <w:szCs w:val="24"/>
          <w:lang w:val="en-US"/>
        </w:rPr>
        <w:t xml:space="preserve">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lastRenderedPageBreak/>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proofErr w:type="spellStart"/>
      <w:r w:rsidR="006A2DB6">
        <w:rPr>
          <w:b/>
          <w:szCs w:val="24"/>
        </w:rPr>
        <w:t>filler_material</w:t>
      </w:r>
      <w:proofErr w:type="spellEnd"/>
      <w:r w:rsidR="006A2DB6">
        <w:rPr>
          <w:b/>
          <w:szCs w:val="24"/>
        </w:rPr>
        <w:t>="E7018-X"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w:t>
      </w:r>
      <w:proofErr w:type="spellStart"/>
      <w:r w:rsidRPr="00736AA3">
        <w:rPr>
          <w:rStyle w:val="ISOCode"/>
        </w:rPr>
        <w:t>sheet_parameter</w:t>
      </w:r>
      <w:proofErr w:type="spellEnd"/>
      <w:r w:rsidRPr="00736AA3">
        <w:rPr>
          <w:rStyle w:val="ISOCode"/>
        </w:rPr>
        <w:t>/&gt;</w:t>
      </w:r>
    </w:p>
    <w:p w14:paraId="058CCA70" w14:textId="20C5A3A7" w:rsidR="006A2DB6" w:rsidRDefault="006A2DB6">
      <w:pPr>
        <w:pStyle w:val="Textkrper"/>
        <w:autoSpaceDE w:val="0"/>
        <w:autoSpaceDN w:val="0"/>
        <w:adjustRightInd w:val="0"/>
        <w:rPr>
          <w:szCs w:val="24"/>
        </w:rPr>
      </w:pPr>
      <w:r>
        <w:rPr>
          <w:szCs w:val="24"/>
        </w:rPr>
        <w:t xml:space="preserve">For the element </w:t>
      </w:r>
      <w:r w:rsidRPr="00736AA3">
        <w:rPr>
          <w:rStyle w:val="ISOCode"/>
        </w:rPr>
        <w:t>&lt;</w:t>
      </w:r>
      <w:proofErr w:type="spellStart"/>
      <w:r w:rsidRPr="00736AA3">
        <w:rPr>
          <w:rStyle w:val="ISOCode"/>
        </w:rPr>
        <w:t>sheet_parameter</w:t>
      </w:r>
      <w:proofErr w:type="spellEnd"/>
      <w:r w:rsidRPr="00736AA3">
        <w:rPr>
          <w:rStyle w:val="ISOCode"/>
        </w:rPr>
        <w:t>/&gt;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w:t>
      </w:r>
      <w:proofErr w:type="spellStart"/>
      <w:r w:rsidR="006A2DB6" w:rsidRPr="00736AA3">
        <w:rPr>
          <w:rStyle w:val="ISOCode"/>
        </w:rPr>
        <w:t>sheet_parameter</w:t>
      </w:r>
      <w:proofErr w:type="spellEnd"/>
      <w:r w:rsidR="006A2DB6" w:rsidRPr="00736AA3">
        <w:rPr>
          <w:rStyle w:val="ISOCode"/>
        </w:rPr>
        <w:t>/&gt;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Kommentarzeichen"/>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proofErr w:type="spellStart"/>
            <w:r w:rsidRPr="006A2DB6">
              <w:rPr>
                <w:szCs w:val="24"/>
              </w:rPr>
              <w:t>sheet_angle</w:t>
            </w:r>
            <w:proofErr w:type="spellEnd"/>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996" w:author="LUEJE Claudia" w:date="2024-05-02T21:28:00Z">
        <w:r w:rsidR="003230B5">
          <w:t>XAMPLE</w:t>
        </w:r>
      </w:ins>
      <w:del w:id="997" w:author="LUEJE Claudia" w:date="2024-05-02T21:28:00Z">
        <w:r w:rsidDel="003230B5">
          <w:delText>xample</w:delText>
        </w:r>
      </w:del>
      <w:r w:rsidR="00690423">
        <w:tab/>
      </w:r>
      <w:r w:rsidRPr="00512DC1">
        <w:t>Definition</w:t>
      </w:r>
      <w:r>
        <w:t xml:space="preserve"> of a </w:t>
      </w:r>
      <w:r w:rsidRPr="00736AA3">
        <w:rPr>
          <w:rStyle w:val="ISOCode"/>
        </w:rPr>
        <w:t>&lt;</w:t>
      </w:r>
      <w:proofErr w:type="spellStart"/>
      <w:r w:rsidRPr="00736AA3">
        <w:rPr>
          <w:rStyle w:val="ISOCode"/>
        </w:rPr>
        <w:t>cruciform_joint</w:t>
      </w:r>
      <w:proofErr w:type="spellEnd"/>
      <w:r w:rsidRPr="00736AA3">
        <w:rPr>
          <w:rStyle w:val="ISOCode"/>
        </w:rPr>
        <w:t>/&gt;</w:t>
      </w:r>
      <w:r>
        <w:t xml:space="preserve"> with only required </w:t>
      </w:r>
      <w:r>
        <w:rPr>
          <w:rStyle w:val="ISOCode"/>
          <w:rFonts w:cs="Times New Roman"/>
          <w:szCs w:val="24"/>
        </w:rPr>
        <w:t>&lt;</w:t>
      </w:r>
      <w:proofErr w:type="spellStart"/>
      <w:r>
        <w:rPr>
          <w:rStyle w:val="ISOCode"/>
          <w:rFonts w:cs="Times New Roman"/>
          <w:szCs w:val="24"/>
        </w:rPr>
        <w:t>weld_position</w:t>
      </w:r>
      <w:proofErr w:type="spellEnd"/>
      <w:r>
        <w:rPr>
          <w:rStyle w:val="ISOCode"/>
          <w:rFonts w:cs="Times New Roman"/>
          <w:szCs w:val="24"/>
        </w:rPr>
        <w:t>/&gt;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cruciform_joint</w:t>
      </w:r>
      <w:proofErr w:type="spellEnd"/>
      <w:r w:rsidR="006A2DB6">
        <w:rPr>
          <w:szCs w:val="24"/>
        </w:rPr>
        <w:t xml:space="preserve">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gap="1.5"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w:t>
      </w:r>
      <w:proofErr w:type="spellStart"/>
      <w:r w:rsidR="006A2DB6">
        <w:rPr>
          <w:b/>
          <w:szCs w:val="24"/>
        </w:rPr>
        <w:t>sheet_parameter</w:t>
      </w:r>
      <w:proofErr w:type="spellEnd"/>
      <w:r w:rsidR="006A2DB6">
        <w:rPr>
          <w:b/>
          <w:szCs w:val="24"/>
        </w:rPr>
        <w:t xml:space="preserve"> index="3" gap="1.0" </w:t>
      </w:r>
      <w:proofErr w:type="spellStart"/>
      <w:r w:rsidR="006A2DB6">
        <w:rPr>
          <w:b/>
          <w:szCs w:val="24"/>
        </w:rPr>
        <w:t>sheet_thickness</w:t>
      </w:r>
      <w:proofErr w:type="spellEnd"/>
      <w:r w:rsidR="006A2DB6">
        <w:rPr>
          <w:b/>
          <w:szCs w:val="24"/>
        </w:rPr>
        <w:t xml:space="preserve">="1.5" </w:t>
      </w:r>
      <w:proofErr w:type="spellStart"/>
      <w:r w:rsidR="006A2DB6">
        <w:rPr>
          <w:b/>
          <w:szCs w:val="24"/>
        </w:rPr>
        <w:t>sheet_angle</w:t>
      </w:r>
      <w:proofErr w:type="spellEnd"/>
      <w:r w:rsidR="006A2DB6">
        <w:rPr>
          <w:b/>
          <w:szCs w:val="24"/>
        </w:rPr>
        <w:t>="90"/&gt;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w:t>
      </w:r>
      <w:proofErr w:type="spellStart"/>
      <w:r w:rsidR="006A2DB6">
        <w:rPr>
          <w:szCs w:val="24"/>
        </w:rPr>
        <w:t>cruciform_joint</w:t>
      </w:r>
      <w:proofErr w:type="spellEnd"/>
      <w:r w:rsidR="006A2DB6">
        <w:rPr>
          <w:szCs w:val="24"/>
        </w:rPr>
        <w: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998" w:author="LUEJE Claudia" w:date="2024-05-02T21:28:00Z">
        <w:r w:rsidR="003230B5">
          <w:rPr>
            <w:rFonts w:eastAsia="Times New Roman"/>
            <w:szCs w:val="24"/>
          </w:rPr>
          <w:t>j</w:t>
        </w:r>
      </w:ins>
      <w:del w:id="999"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000" w:author="LUEJE Claudia" w:date="2024-05-02T21:28:00Z">
        <w:r w:rsidR="003230B5">
          <w:rPr>
            <w:rFonts w:eastAsia="Times New Roman"/>
            <w:szCs w:val="24"/>
          </w:rPr>
          <w:t>p</w:t>
        </w:r>
      </w:ins>
      <w:del w:id="1001"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Textkrper"/>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proofErr w:type="spellStart"/>
            <w:r w:rsidRPr="00823C81">
              <w:rPr>
                <w:i/>
                <w:szCs w:val="24"/>
              </w:rPr>
              <w:t>t</w:t>
            </w:r>
            <w:r w:rsidRPr="00EC4DAD">
              <w:rPr>
                <w:szCs w:val="24"/>
                <w:vertAlign w:val="subscript"/>
              </w:rPr>
              <w:t>B</w:t>
            </w:r>
            <w:proofErr w:type="spellEnd"/>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lastRenderedPageBreak/>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 xml:space="preserve">76 — Flared joint sheet </w:t>
      </w:r>
      <w:proofErr w:type="gramStart"/>
      <w:r w:rsidR="006A2DB6">
        <w:rPr>
          <w:szCs w:val="24"/>
        </w:rPr>
        <w:t>layout</w:t>
      </w:r>
      <w:proofErr w:type="gramEnd"/>
    </w:p>
    <w:p w14:paraId="3D065AEE" w14:textId="21DA730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002" w:author="LUEJE Claudia" w:date="2024-05-02T21:29:00Z">
        <w:r w:rsidR="003230B5">
          <w:rPr>
            <w:rFonts w:eastAsia="Times New Roman"/>
            <w:szCs w:val="24"/>
          </w:rPr>
          <w:t>p</w:t>
        </w:r>
      </w:ins>
      <w:del w:id="1003" w:author="LUEJE Claudia" w:date="2024-05-02T21:29:00Z">
        <w:r w:rsidDel="003230B5">
          <w:rPr>
            <w:rFonts w:eastAsia="Times New Roman"/>
            <w:szCs w:val="24"/>
          </w:rPr>
          <w:delText>P</w:delText>
        </w:r>
      </w:del>
      <w:proofErr w:type="gramStart"/>
      <w:r>
        <w:rPr>
          <w:rFonts w:eastAsia="Times New Roman"/>
          <w:szCs w:val="24"/>
        </w:rPr>
        <w:t>arameters</w:t>
      </w:r>
      <w:proofErr w:type="gramEnd"/>
    </w:p>
    <w:p w14:paraId="37DB2571" w14:textId="4A9EA5B7" w:rsidR="006A2DB6" w:rsidRDefault="006A2DB6">
      <w:pPr>
        <w:pStyle w:val="Textkrper"/>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 xml:space="preserve">77 — Flared joint sheet </w:t>
      </w:r>
      <w:proofErr w:type="gramStart"/>
      <w:r w:rsidR="006A2DB6">
        <w:rPr>
          <w:szCs w:val="24"/>
        </w:rPr>
        <w:t>parameters</w:t>
      </w:r>
      <w:proofErr w:type="gramEnd"/>
    </w:p>
    <w:p w14:paraId="7499DB17" w14:textId="106416F8" w:rsidR="006A2DB6" w:rsidRDefault="006A2DB6">
      <w:pPr>
        <w:pStyle w:val="Textkrper"/>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004" w:author="LUEJE Claudia" w:date="2024-05-02T21:29:00Z">
              <w:r w:rsidR="00776F03">
                <w:rPr>
                  <w:b/>
                  <w:szCs w:val="24"/>
                </w:rPr>
                <w:t>r</w:t>
              </w:r>
            </w:ins>
            <w:del w:id="1005"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006" w:author="LUEJE Claudia" w:date="2024-05-02T21:29:00Z">
              <w:r w:rsidR="00776F03">
                <w:rPr>
                  <w:b/>
                  <w:szCs w:val="24"/>
                </w:rPr>
                <w:t>v</w:t>
              </w:r>
            </w:ins>
            <w:del w:id="1007"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Textkrper"/>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base</w:t>
      </w:r>
      <w:proofErr w:type="gramEnd"/>
    </w:p>
    <w:p w14:paraId="159EC238" w14:textId="77777777" w:rsidR="006A2DB6" w:rsidRDefault="006A2DB6">
      <w:pPr>
        <w:pStyle w:val="Textkrper"/>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technology</w:t>
      </w:r>
      <w:proofErr w:type="gramEnd"/>
    </w:p>
    <w:p w14:paraId="031C9490" w14:textId="77777777" w:rsidR="006A2DB6" w:rsidRDefault="006A2DB6">
      <w:pPr>
        <w:pStyle w:val="Textkrper"/>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t>
      </w:r>
      <w:proofErr w:type="spellStart"/>
      <w:r w:rsidRPr="00B75298">
        <w:rPr>
          <w:rStyle w:val="ISOCode"/>
        </w:rPr>
        <w:t>weld_position</w:t>
      </w:r>
      <w:proofErr w:type="spellEnd"/>
      <w:r w:rsidRPr="00B75298">
        <w:rPr>
          <w:rStyle w:val="ISOCode"/>
        </w:rPr>
        <w:t>/&gt;</w:t>
      </w:r>
    </w:p>
    <w:p w14:paraId="6A288D5E"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Textkrper"/>
        <w:autoSpaceDE w:val="0"/>
        <w:autoSpaceDN w:val="0"/>
        <w:adjustRightInd w:val="0"/>
        <w:rPr>
          <w:szCs w:val="24"/>
        </w:rPr>
      </w:pPr>
      <w:r>
        <w:rPr>
          <w:szCs w:val="24"/>
        </w:rPr>
        <w:t xml:space="preserve">For the element </w:t>
      </w:r>
      <w:r w:rsidRPr="00B75298">
        <w:rPr>
          <w:rStyle w:val="ISOCode"/>
        </w:rPr>
        <w:t>&lt;</w:t>
      </w:r>
      <w:proofErr w:type="spellStart"/>
      <w:r w:rsidRPr="00B75298">
        <w:rPr>
          <w:rStyle w:val="ISOCode"/>
        </w:rPr>
        <w:t>weld_position</w:t>
      </w:r>
      <w:proofErr w:type="spellEnd"/>
      <w:r w:rsidRPr="00B75298">
        <w:rPr>
          <w:rStyle w:val="ISOCode"/>
        </w:rPr>
        <w:t>/&gt;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t>
      </w:r>
      <w:proofErr w:type="spellStart"/>
      <w:r w:rsidR="006A2DB6" w:rsidRPr="00B75298">
        <w:rPr>
          <w:rStyle w:val="ISOCode"/>
        </w:rPr>
        <w:t>weld_position</w:t>
      </w:r>
      <w:proofErr w:type="spellEnd"/>
      <w:r w:rsidR="006A2DB6" w:rsidRPr="00B75298">
        <w:rPr>
          <w:rStyle w:val="ISOCode"/>
        </w:rPr>
        <w:t>/&gt;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Textkrper"/>
        <w:autoSpaceDE w:val="0"/>
        <w:autoSpaceDN w:val="0"/>
        <w:adjustRightInd w:val="0"/>
        <w:rPr>
          <w:szCs w:val="24"/>
        </w:rPr>
      </w:pPr>
      <w:r>
        <w:rPr>
          <w:szCs w:val="24"/>
        </w:rPr>
        <w:t xml:space="preserve">The detailed definition is provided in </w:t>
      </w:r>
      <w:del w:id="1008" w:author="LUEJE Claudia" w:date="2024-05-02T21:29:00Z">
        <w:r w:rsidDel="00776F03">
          <w:rPr>
            <w:rStyle w:val="citesec"/>
            <w:szCs w:val="24"/>
          </w:rPr>
          <w:delText>clause </w:delText>
        </w:r>
      </w:del>
      <w:r>
        <w:rPr>
          <w:rStyle w:val="citesec"/>
          <w:szCs w:val="24"/>
        </w:rPr>
        <w:t>10.2.4.4</w:t>
      </w:r>
      <w:r>
        <w:rPr>
          <w:szCs w:val="24"/>
        </w:rPr>
        <w:t xml:space="preserve"> Welding </w:t>
      </w:r>
      <w:ins w:id="1009" w:author="LUEJE Claudia" w:date="2024-05-02T21:30:00Z">
        <w:r w:rsidR="00776F03">
          <w:rPr>
            <w:szCs w:val="24"/>
          </w:rPr>
          <w:t>p</w:t>
        </w:r>
      </w:ins>
      <w:del w:id="1010" w:author="LUEJE Claudia" w:date="2024-05-02T21:30:00Z">
        <w:r w:rsidDel="00776F03">
          <w:rPr>
            <w:szCs w:val="24"/>
          </w:rPr>
          <w:delText>P</w:delText>
        </w:r>
      </w:del>
      <w:r>
        <w:rPr>
          <w:szCs w:val="24"/>
        </w:rPr>
        <w:t>osition.</w:t>
      </w:r>
    </w:p>
    <w:p w14:paraId="3EFB0862" w14:textId="77777777" w:rsidR="006A2DB6" w:rsidRDefault="006A2DB6">
      <w:pPr>
        <w:pStyle w:val="berschrift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proofErr w:type="gramStart"/>
      <w:r w:rsidRPr="00B75298">
        <w:rPr>
          <w:rStyle w:val="ISOCode"/>
        </w:rPr>
        <w:t>width</w:t>
      </w:r>
      <w:proofErr w:type="gramEnd"/>
    </w:p>
    <w:p w14:paraId="3F7D8034" w14:textId="77777777" w:rsidR="006A2DB6" w:rsidRDefault="006A2DB6">
      <w:pPr>
        <w:pStyle w:val="Textkrper"/>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011" w:author="LUEJE Claudia" w:date="2024-05-02T21:30:00Z">
        <w:r w:rsidR="00776F03">
          <w:t>XAMPLE</w:t>
        </w:r>
      </w:ins>
      <w:del w:id="1012" w:author="LUEJE Claudia" w:date="2024-05-02T21:30:00Z">
        <w:r w:rsidDel="00776F03">
          <w:delText>xample</w:delText>
        </w:r>
      </w:del>
      <w:r w:rsidR="00690423">
        <w:tab/>
      </w:r>
      <w:r w:rsidRPr="00B75298">
        <w:rPr>
          <w:rStyle w:val="ISOCode"/>
        </w:rPr>
        <w:t>&lt;</w:t>
      </w:r>
      <w:proofErr w:type="spellStart"/>
      <w:r w:rsidRPr="00B75298">
        <w:rPr>
          <w:rStyle w:val="ISOCode"/>
        </w:rPr>
        <w:t>flared_joint</w:t>
      </w:r>
      <w:proofErr w:type="spellEnd"/>
      <w:r w:rsidRPr="00B75298">
        <w:rPr>
          <w:rStyle w:val="ISOCode"/>
        </w:rPr>
        <w:t>/&gt;</w:t>
      </w:r>
      <w:r>
        <w:t xml:space="preserve"> with all parameters of </w:t>
      </w:r>
      <w:r w:rsidRPr="00B75298">
        <w:rPr>
          <w:rStyle w:val="ISOCode"/>
        </w:rPr>
        <w:t>&lt;</w:t>
      </w:r>
      <w:proofErr w:type="spellStart"/>
      <w:r w:rsidRPr="00B75298">
        <w:rPr>
          <w:rStyle w:val="ISOCode"/>
        </w:rPr>
        <w:t>weld_position</w:t>
      </w:r>
      <w:proofErr w:type="spellEnd"/>
      <w:r w:rsidRPr="00B75298">
        <w:rPr>
          <w:rStyle w:val="ISOCode"/>
        </w:rPr>
        <w:t>/&gt;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t>
      </w:r>
      <w:proofErr w:type="spellStart"/>
      <w:proofErr w:type="gramStart"/>
      <w:r w:rsidR="006A2DB6" w:rsidRPr="00F5203F">
        <w:rPr>
          <w:b/>
          <w:szCs w:val="24"/>
          <w:lang w:val="fr-CH"/>
        </w:rPr>
        <w:t>weld</w:t>
      </w:r>
      <w:proofErr w:type="gramEnd"/>
      <w:r w:rsidR="006A2DB6" w:rsidRPr="00F5203F">
        <w:rPr>
          <w:b/>
          <w:szCs w:val="24"/>
          <w:lang w:val="fr-CH"/>
        </w:rPr>
        <w:t>_position</w:t>
      </w:r>
      <w:proofErr w:type="spellEnd"/>
      <w:r w:rsidR="006A2DB6" w:rsidRPr="00F5203F">
        <w:rPr>
          <w:b/>
          <w:szCs w:val="24"/>
          <w:lang w:val="fr-CH"/>
        </w:rPr>
        <w:t xml:space="preserve">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w:t>
      </w:r>
      <w:proofErr w:type="spellStart"/>
      <w:r w:rsidR="006A2DB6">
        <w:rPr>
          <w:szCs w:val="24"/>
        </w:rPr>
        <w:t>sheet_parameter</w:t>
      </w:r>
      <w:proofErr w:type="spellEnd"/>
      <w:r w:rsidR="006A2DB6">
        <w:rPr>
          <w:szCs w:val="24"/>
        </w:rPr>
        <w:t xml:space="preserve">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w:t>
      </w:r>
      <w:proofErr w:type="spellStart"/>
      <w:r w:rsidRPr="00DF1910">
        <w:rPr>
          <w:rStyle w:val="ISOCode"/>
        </w:rPr>
        <w:t>sheet_parameter</w:t>
      </w:r>
      <w:proofErr w:type="spellEnd"/>
      <w:r w:rsidRPr="00DF1910">
        <w:rPr>
          <w:rStyle w:val="ISOCode"/>
        </w:rPr>
        <w:t>/&gt;</w:t>
      </w:r>
    </w:p>
    <w:p w14:paraId="03ACEBA6" w14:textId="773B5C1A" w:rsidR="006A2DB6" w:rsidRDefault="006A2DB6">
      <w:pPr>
        <w:pStyle w:val="Textkrper"/>
        <w:autoSpaceDE w:val="0"/>
        <w:autoSpaceDN w:val="0"/>
        <w:adjustRightInd w:val="0"/>
        <w:rPr>
          <w:szCs w:val="24"/>
        </w:rPr>
      </w:pPr>
      <w:r>
        <w:rPr>
          <w:szCs w:val="24"/>
        </w:rPr>
        <w:t xml:space="preserve">For the element </w:t>
      </w:r>
      <w:r w:rsidRPr="00DF1910">
        <w:rPr>
          <w:rStyle w:val="ISOCode"/>
        </w:rPr>
        <w:t>&lt;</w:t>
      </w:r>
      <w:proofErr w:type="spellStart"/>
      <w:r w:rsidRPr="00DF1910">
        <w:rPr>
          <w:rStyle w:val="ISOCode"/>
        </w:rPr>
        <w:t>sheet_parameter</w:t>
      </w:r>
      <w:proofErr w:type="spellEnd"/>
      <w:r w:rsidRPr="00DF1910">
        <w:rPr>
          <w:rStyle w:val="ISOCode"/>
        </w:rPr>
        <w:t>/&gt;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w:t>
      </w:r>
      <w:proofErr w:type="spellStart"/>
      <w:r w:rsidR="006A2DB6" w:rsidRPr="00DF1910">
        <w:rPr>
          <w:rStyle w:val="ISOCode"/>
        </w:rPr>
        <w:t>sheet_parameter</w:t>
      </w:r>
      <w:proofErr w:type="spellEnd"/>
      <w:r w:rsidR="006A2DB6" w:rsidRPr="00DF1910">
        <w:rPr>
          <w:rStyle w:val="ISOCode"/>
        </w:rPr>
        <w:t>/&gt;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Kommentarzeichen"/>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proofErr w:type="spellStart"/>
            <w:r w:rsidRPr="006A2DB6">
              <w:rPr>
                <w:szCs w:val="24"/>
              </w:rPr>
              <w:t>sheet_thickness</w:t>
            </w:r>
            <w:proofErr w:type="spellEnd"/>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013" w:author="LUEJE Claudia" w:date="2024-05-02T21:30:00Z">
        <w:r w:rsidR="00776F03">
          <w:t>XAMPLE</w:t>
        </w:r>
      </w:ins>
      <w:del w:id="1014" w:author="LUEJE Claudia" w:date="2024-05-02T21:30:00Z">
        <w:r w:rsidDel="00776F03">
          <w:delText>xample</w:delText>
        </w:r>
      </w:del>
      <w:r w:rsidR="00690423">
        <w:tab/>
      </w:r>
      <w:r w:rsidRPr="00DF1910">
        <w:rPr>
          <w:rStyle w:val="ISOCode"/>
        </w:rPr>
        <w:t>&lt;</w:t>
      </w:r>
      <w:proofErr w:type="spellStart"/>
      <w:r w:rsidRPr="00DF1910">
        <w:rPr>
          <w:rStyle w:val="ISOCode"/>
        </w:rPr>
        <w:t>flared_joint</w:t>
      </w:r>
      <w:proofErr w:type="spellEnd"/>
      <w:r w:rsidRPr="00DF1910">
        <w:rPr>
          <w:rStyle w:val="ISOCode"/>
        </w:rPr>
        <w:t>/&gt;</w:t>
      </w:r>
      <w:r>
        <w:t xml:space="preserve"> with all parameters of </w:t>
      </w:r>
      <w:r w:rsidRPr="00DF1910">
        <w:rPr>
          <w:rStyle w:val="ISOCode"/>
        </w:rPr>
        <w:t>&lt;</w:t>
      </w:r>
      <w:proofErr w:type="spellStart"/>
      <w:r w:rsidRPr="00DF1910">
        <w:rPr>
          <w:rStyle w:val="ISOCode"/>
        </w:rPr>
        <w:t>weld_position</w:t>
      </w:r>
      <w:proofErr w:type="spellEnd"/>
      <w:r w:rsidRPr="00DF1910">
        <w:rPr>
          <w:rStyle w:val="ISOCode"/>
        </w:rPr>
        <w:t>/&gt;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t>
      </w:r>
      <w:proofErr w:type="spellStart"/>
      <w:proofErr w:type="gramStart"/>
      <w:r w:rsidR="006A2DB6" w:rsidRPr="00F5203F">
        <w:rPr>
          <w:szCs w:val="24"/>
          <w:lang w:val="fr-CH"/>
        </w:rPr>
        <w:t>weld</w:t>
      </w:r>
      <w:proofErr w:type="gramEnd"/>
      <w:r w:rsidR="006A2DB6" w:rsidRPr="00F5203F">
        <w:rPr>
          <w:szCs w:val="24"/>
          <w:lang w:val="fr-CH"/>
        </w:rPr>
        <w:t>_position</w:t>
      </w:r>
      <w:proofErr w:type="spellEnd"/>
      <w:r w:rsidR="006A2DB6" w:rsidRPr="00F5203F">
        <w:rPr>
          <w:szCs w:val="24"/>
          <w:lang w:val="fr-CH"/>
        </w:rPr>
        <w:t xml:space="preserve">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w:t>
      </w:r>
      <w:proofErr w:type="spellStart"/>
      <w:r w:rsidR="006A2DB6">
        <w:rPr>
          <w:b/>
          <w:szCs w:val="24"/>
        </w:rPr>
        <w:t>sheet_parameter</w:t>
      </w:r>
      <w:proofErr w:type="spellEnd"/>
      <w:r w:rsidR="006A2DB6">
        <w:rPr>
          <w:b/>
          <w:szCs w:val="24"/>
        </w:rPr>
        <w:t xml:space="preserve"> index="2" gap="0" </w:t>
      </w:r>
      <w:proofErr w:type="spellStart"/>
      <w:r w:rsidR="006A2DB6">
        <w:rPr>
          <w:b/>
          <w:szCs w:val="24"/>
        </w:rPr>
        <w:t>sheet_thickness</w:t>
      </w:r>
      <w:proofErr w:type="spellEnd"/>
      <w:r w:rsidR="006A2DB6">
        <w:rPr>
          <w:b/>
          <w:szCs w:val="24"/>
        </w:rPr>
        <w:t>="1.5"/&gt;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flared_joint</w:t>
      </w:r>
      <w:proofErr w:type="spellEnd"/>
      <w:r w:rsidR="006A2DB6">
        <w:rPr>
          <w:szCs w:val="24"/>
        </w:rPr>
        <w:t xml:space="preserve">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seamweld</w:t>
      </w:r>
      <w:proofErr w:type="spellEnd"/>
      <w:r w:rsidR="006A2DB6">
        <w:rPr>
          <w:szCs w:val="24"/>
        </w:rPr>
        <w:t>&gt;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 xml:space="preserve">Adhesive </w:t>
      </w:r>
      <w:ins w:id="1015" w:author="LUEJE Claudia" w:date="2024-05-02T21:30:00Z">
        <w:r w:rsidR="00776F03">
          <w:rPr>
            <w:rFonts w:eastAsia="Times New Roman"/>
            <w:szCs w:val="24"/>
          </w:rPr>
          <w:t>l</w:t>
        </w:r>
      </w:ins>
      <w:del w:id="1016"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Textkrper"/>
        <w:autoSpaceDE w:val="0"/>
        <w:autoSpaceDN w:val="0"/>
        <w:adjustRightInd w:val="0"/>
        <w:rPr>
          <w:szCs w:val="24"/>
        </w:rPr>
      </w:pPr>
      <w:r>
        <w:rPr>
          <w:szCs w:val="24"/>
        </w:rPr>
        <w:t xml:space="preserve">An adhesive line is denoted by an element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17" w:author="LUEJE Claudia" w:date="2024-05-02T21:30:00Z">
              <w:r w:rsidR="00F84164">
                <w:rPr>
                  <w:b/>
                  <w:szCs w:val="24"/>
                </w:rPr>
                <w:t>e</w:t>
              </w:r>
            </w:ins>
            <w:del w:id="1018"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adhesive_line</w:t>
            </w:r>
            <w:proofErr w:type="spellEnd"/>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1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2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02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02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adhesive_line</w:t>
      </w:r>
      <w:proofErr w:type="spellEnd"/>
      <w:r w:rsidRPr="00E97F2A">
        <w:rPr>
          <w:rStyle w:val="ISOCode"/>
        </w:rPr>
        <w:t>/&gt;</w:t>
      </w:r>
    </w:p>
    <w:p w14:paraId="4C45C19C" w14:textId="59240224" w:rsidR="006A2DB6" w:rsidRDefault="006A2DB6">
      <w:pPr>
        <w:pStyle w:val="Textkrper"/>
        <w:autoSpaceDE w:val="0"/>
        <w:autoSpaceDN w:val="0"/>
        <w:adjustRightInd w:val="0"/>
        <w:rPr>
          <w:szCs w:val="24"/>
        </w:rPr>
      </w:pPr>
      <w:r>
        <w:rPr>
          <w:szCs w:val="24"/>
        </w:rPr>
        <w:t xml:space="preserve">For the </w:t>
      </w:r>
      <w:r w:rsidRPr="00E97F2A">
        <w:rPr>
          <w:rStyle w:val="ISOCode"/>
        </w:rPr>
        <w:t>&lt;</w:t>
      </w:r>
      <w:proofErr w:type="spellStart"/>
      <w:r w:rsidRPr="00E97F2A">
        <w:rPr>
          <w:rStyle w:val="ISOCode"/>
        </w:rPr>
        <w:t>adhesive_line</w:t>
      </w:r>
      <w:proofErr w:type="spellEnd"/>
      <w:r w:rsidRPr="00E97F2A">
        <w:rPr>
          <w:rStyle w:val="ISOCode"/>
        </w:rPr>
        <w:t>/&gt;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w:t>
      </w:r>
      <w:proofErr w:type="spellStart"/>
      <w:r w:rsidR="006A2DB6" w:rsidRPr="00E97F2A">
        <w:rPr>
          <w:rStyle w:val="ISOCode"/>
        </w:rPr>
        <w:t>adhesive_line</w:t>
      </w:r>
      <w:proofErr w:type="spellEnd"/>
      <w:r w:rsidR="006A2DB6" w:rsidRPr="00E97F2A">
        <w:rPr>
          <w:rStyle w:val="ISOCode"/>
        </w:rPr>
        <w: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23" w:author="LUEJE Claudia" w:date="2024-05-02T21:31:00Z">
              <w:r w:rsidR="00F84164">
                <w:rPr>
                  <w:b/>
                  <w:szCs w:val="24"/>
                </w:rPr>
                <w:t>s</w:t>
              </w:r>
            </w:ins>
            <w:del w:id="1024"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Textkrper"/>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D33386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w:t>
      </w:r>
      <w:del w:id="1025" w:author="Franke, Carsten" w:date="2024-05-14T23:30:00Z" w16du:dateUtc="2024-05-14T21:30:00Z">
        <w:r w:rsidDel="00A1618B">
          <w:rPr>
            <w:szCs w:val="24"/>
          </w:rPr>
          <w:delText>is to</w:delText>
        </w:r>
      </w:del>
      <w:ins w:id="1026" w:author="Franke, Carsten" w:date="2024-05-14T23:30:00Z" w16du:dateUtc="2024-05-14T21:30:00Z">
        <w:r w:rsidR="00A1618B">
          <w:rPr>
            <w:szCs w:val="24"/>
          </w:rPr>
          <w:t>can</w:t>
        </w:r>
      </w:ins>
      <w:r>
        <w:rPr>
          <w:szCs w:val="24"/>
        </w:rPr>
        <w:t xml:space="preserve"> be stored in </w:t>
      </w:r>
      <w:r w:rsidRPr="00E97F2A">
        <w:rPr>
          <w:rStyle w:val="ISOCode"/>
        </w:rPr>
        <w:t>&lt;appdata/&gt;</w:t>
      </w:r>
      <w:r>
        <w:rPr>
          <w:szCs w:val="24"/>
        </w:rPr>
        <w:t xml:space="preserve">, </w:t>
      </w:r>
      <w:ins w:id="1027" w:author="Franke, Carsten" w:date="2024-05-15T14:05:00Z" w16du:dateUtc="2024-05-15T12:05:00Z">
        <w:r w:rsidR="00154D64" w:rsidRPr="00154D64">
          <w:rPr>
            <w:szCs w:val="24"/>
          </w:rPr>
          <w:t>in this case</w:t>
        </w:r>
      </w:ins>
      <w:commentRangeStart w:id="1028"/>
      <w:commentRangeStart w:id="1029"/>
      <w:del w:id="1030" w:author="Franke, Carsten" w:date="2024-05-15T14:05:00Z" w16du:dateUtc="2024-05-15T12:05:00Z">
        <w:r w:rsidDel="00154D64">
          <w:rPr>
            <w:szCs w:val="24"/>
          </w:rPr>
          <w:delText>then</w:delText>
        </w:r>
        <w:commentRangeEnd w:id="1028"/>
        <w:r w:rsidR="00F35DC2" w:rsidDel="00154D64">
          <w:rPr>
            <w:rStyle w:val="Kommentarzeichen"/>
            <w:rFonts w:ascii="Calibri" w:eastAsia="Times New Roman" w:hAnsi="Calibri"/>
            <w:lang w:val="en-US" w:eastAsia="x-none"/>
          </w:rPr>
          <w:commentReference w:id="1028"/>
        </w:r>
      </w:del>
      <w:commentRangeEnd w:id="1029"/>
      <w:r w:rsidR="00154D64">
        <w:rPr>
          <w:rStyle w:val="Kommentarzeichen"/>
          <w:rFonts w:ascii="Calibri" w:eastAsia="Times New Roman" w:hAnsi="Calibri"/>
          <w:lang w:val="en-US" w:eastAsia="x-none"/>
        </w:rPr>
        <w:commentReference w:id="1029"/>
      </w:r>
      <w:r>
        <w:rPr>
          <w:szCs w:val="24"/>
        </w:rPr>
        <w:t>.</w:t>
      </w:r>
    </w:p>
    <w:p w14:paraId="4A59DA6A" w14:textId="77777777" w:rsidR="006A2DB6" w:rsidRDefault="006A2DB6">
      <w:pPr>
        <w:pStyle w:val="Textkrper"/>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Textkrper"/>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w:t>
      </w:r>
      <w:proofErr w:type="spellStart"/>
      <w:r w:rsidRPr="00E97F2A">
        <w:rPr>
          <w:rStyle w:val="ISOCode"/>
        </w:rPr>
        <w:t>loc_list</w:t>
      </w:r>
      <w:proofErr w:type="spellEnd"/>
      <w:r w:rsidRPr="00E97F2A">
        <w:rPr>
          <w:rStyle w:val="ISOCode"/>
        </w:rPr>
        <w:t>/&gt;</w:t>
      </w:r>
    </w:p>
    <w:p w14:paraId="5437E837" w14:textId="77777777" w:rsidR="006A2DB6" w:rsidRDefault="006A2DB6">
      <w:pPr>
        <w:pStyle w:val="Textkrper"/>
        <w:autoSpaceDE w:val="0"/>
        <w:autoSpaceDN w:val="0"/>
        <w:adjustRightInd w:val="0"/>
        <w:rPr>
          <w:szCs w:val="24"/>
        </w:rPr>
      </w:pPr>
      <w:r>
        <w:rPr>
          <w:szCs w:val="24"/>
        </w:rPr>
        <w:t xml:space="preserve">This follows the syntax as defined in </w:t>
      </w:r>
      <w:del w:id="1031"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Textkrper"/>
        <w:autoSpaceDE w:val="0"/>
        <w:autoSpaceDN w:val="0"/>
        <w:adjustRightInd w:val="0"/>
        <w:rPr>
          <w:szCs w:val="24"/>
        </w:rPr>
      </w:pPr>
      <w:r>
        <w:rPr>
          <w:szCs w:val="24"/>
        </w:rPr>
        <w:t xml:space="preserve">This follows the syntax as defined in </w:t>
      </w:r>
      <w:del w:id="1032" w:author="LUEJE Claudia" w:date="2024-05-02T21:35:00Z">
        <w:r w:rsidDel="003E20D4">
          <w:rPr>
            <w:rStyle w:val="citesec"/>
            <w:szCs w:val="24"/>
          </w:rPr>
          <w:delText>clause </w:delText>
        </w:r>
      </w:del>
      <w:r>
        <w:rPr>
          <w:rStyle w:val="citesec"/>
          <w:szCs w:val="24"/>
        </w:rPr>
        <w:t>7.3.2</w:t>
      </w:r>
      <w:r>
        <w:rPr>
          <w:szCs w:val="24"/>
        </w:rPr>
        <w:t xml:space="preserve"> User </w:t>
      </w:r>
      <w:ins w:id="1033" w:author="LUEJE Claudia" w:date="2024-05-02T21:35:00Z">
        <w:r w:rsidR="003E20D4">
          <w:rPr>
            <w:szCs w:val="24"/>
          </w:rPr>
          <w:t>s</w:t>
        </w:r>
      </w:ins>
      <w:del w:id="1034" w:author="LUEJE Claudia" w:date="2024-05-02T21:35:00Z">
        <w:r w:rsidDel="003E20D4">
          <w:rPr>
            <w:szCs w:val="24"/>
          </w:rPr>
          <w:delText>S</w:delText>
        </w:r>
      </w:del>
      <w:r>
        <w:rPr>
          <w:szCs w:val="24"/>
        </w:rPr>
        <w:t xml:space="preserve">pecific </w:t>
      </w:r>
      <w:ins w:id="1035" w:author="LUEJE Claudia" w:date="2024-05-02T21:35:00Z">
        <w:r w:rsidR="003E20D4">
          <w:rPr>
            <w:szCs w:val="24"/>
          </w:rPr>
          <w:t>d</w:t>
        </w:r>
      </w:ins>
      <w:del w:id="1036" w:author="LUEJE Claudia" w:date="2024-05-02T21:35:00Z">
        <w:r w:rsidDel="003E20D4">
          <w:rPr>
            <w:szCs w:val="24"/>
          </w:rPr>
          <w:delText>D</w:delText>
        </w:r>
      </w:del>
      <w:r>
        <w:rPr>
          <w:szCs w:val="24"/>
        </w:rPr>
        <w:t>ata &lt;appdata/&gt;.</w:t>
      </w:r>
    </w:p>
    <w:p w14:paraId="700A3103"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lastRenderedPageBreak/>
        <w:t xml:space="preserve">Element </w:t>
      </w:r>
      <w:r w:rsidRPr="00E97F2A">
        <w:rPr>
          <w:rStyle w:val="ISOCode"/>
        </w:rPr>
        <w:t>&lt;</w:t>
      </w:r>
      <w:proofErr w:type="spellStart"/>
      <w:r w:rsidRPr="00E97F2A">
        <w:rPr>
          <w:rStyle w:val="ISOCode"/>
        </w:rPr>
        <w:t>femdata</w:t>
      </w:r>
      <w:proofErr w:type="spellEnd"/>
      <w:r w:rsidRPr="00E97F2A">
        <w:rPr>
          <w:rStyle w:val="ISOCode"/>
        </w:rPr>
        <w:t>/&gt;</w:t>
      </w:r>
    </w:p>
    <w:p w14:paraId="52073594" w14:textId="3304F063" w:rsidR="006A2DB6" w:rsidRDefault="006A2DB6">
      <w:pPr>
        <w:pStyle w:val="Textkrper"/>
        <w:autoSpaceDE w:val="0"/>
        <w:autoSpaceDN w:val="0"/>
        <w:adjustRightInd w:val="0"/>
        <w:rPr>
          <w:szCs w:val="24"/>
        </w:rPr>
      </w:pPr>
      <w:r>
        <w:rPr>
          <w:szCs w:val="24"/>
        </w:rPr>
        <w:t xml:space="preserve">This follows the syntax as defined in </w:t>
      </w:r>
      <w:del w:id="1037" w:author="LUEJE Claudia" w:date="2024-05-02T21:35:00Z">
        <w:r w:rsidRPr="00F5203F" w:rsidDel="003E20D4">
          <w:rPr>
            <w:rStyle w:val="citesec"/>
          </w:rPr>
          <w:delText>clause </w:delText>
        </w:r>
      </w:del>
      <w:r w:rsidRPr="00F5203F">
        <w:rPr>
          <w:rStyle w:val="citesec"/>
        </w:rPr>
        <w:t>7.3.3</w:t>
      </w:r>
      <w:r>
        <w:rPr>
          <w:szCs w:val="24"/>
        </w:rPr>
        <w:t xml:space="preserve"> Finite </w:t>
      </w:r>
      <w:ins w:id="1038" w:author="LUEJE Claudia" w:date="2024-05-02T21:35:00Z">
        <w:r w:rsidR="003E20D4">
          <w:rPr>
            <w:szCs w:val="24"/>
          </w:rPr>
          <w:t>e</w:t>
        </w:r>
      </w:ins>
      <w:del w:id="1039" w:author="LUEJE Claudia" w:date="2024-05-02T21:35:00Z">
        <w:r w:rsidDel="003E20D4">
          <w:rPr>
            <w:szCs w:val="24"/>
          </w:rPr>
          <w:delText>E</w:delText>
        </w:r>
      </w:del>
      <w:r>
        <w:rPr>
          <w:szCs w:val="24"/>
        </w:rPr>
        <w:t xml:space="preserve">lement </w:t>
      </w:r>
      <w:ins w:id="1040" w:author="LUEJE Claudia" w:date="2024-05-02T21:35:00Z">
        <w:r w:rsidR="003E20D4">
          <w:rPr>
            <w:szCs w:val="24"/>
          </w:rPr>
          <w:t>s</w:t>
        </w:r>
      </w:ins>
      <w:del w:id="1041" w:author="LUEJE Claudia" w:date="2024-05-02T21:35:00Z">
        <w:r w:rsidDel="003E20D4">
          <w:rPr>
            <w:szCs w:val="24"/>
          </w:rPr>
          <w:delText>S</w:delText>
        </w:r>
      </w:del>
      <w:r>
        <w:rPr>
          <w:szCs w:val="24"/>
        </w:rPr>
        <w:t xml:space="preserve">pecific </w:t>
      </w:r>
      <w:ins w:id="1042" w:author="LUEJE Claudia" w:date="2024-05-02T21:35:00Z">
        <w:r w:rsidR="003E20D4">
          <w:rPr>
            <w:szCs w:val="24"/>
          </w:rPr>
          <w:t>d</w:t>
        </w:r>
      </w:ins>
      <w:del w:id="1043" w:author="LUEJE Claudia" w:date="2024-05-02T21:35:00Z">
        <w:r w:rsidDel="003E20D4">
          <w:rPr>
            <w:szCs w:val="24"/>
          </w:rPr>
          <w:delText>D</w:delText>
        </w:r>
      </w:del>
      <w:r>
        <w:rPr>
          <w:szCs w:val="24"/>
        </w:rPr>
        <w:t xml:space="preserve">ata </w:t>
      </w:r>
      <w:r w:rsidRPr="00E97F2A">
        <w:rPr>
          <w:rStyle w:val="ISOCode"/>
        </w:rPr>
        <w:t>&lt;</w:t>
      </w:r>
      <w:proofErr w:type="spellStart"/>
      <w:r w:rsidRPr="00E97F2A">
        <w:rPr>
          <w:rStyle w:val="ISOCode"/>
        </w:rPr>
        <w:t>femdata</w:t>
      </w:r>
      <w:proofErr w:type="spellEnd"/>
      <w:r w:rsidRPr="00E97F2A">
        <w:rPr>
          <w:rStyle w:val="ISOCode"/>
        </w:rPr>
        <w:t>/&gt;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4" w:author="LUEJE Claudia" w:date="2024-05-02T21:35:00Z">
        <w:r w:rsidR="003E20D4">
          <w:rPr>
            <w:szCs w:val="24"/>
          </w:rPr>
          <w:t>XAMPLE</w:t>
        </w:r>
      </w:ins>
      <w:del w:id="1045"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w:t>
      </w:r>
      <w:proofErr w:type="spellStart"/>
      <w:r w:rsidR="006A2DB6">
        <w:rPr>
          <w:b/>
          <w:szCs w:val="24"/>
        </w:rPr>
        <w:t>adhesive_line</w:t>
      </w:r>
      <w:proofErr w:type="spellEnd"/>
      <w:r w:rsidR="006A2DB6">
        <w:rPr>
          <w:b/>
          <w:szCs w:val="24"/>
        </w:rPr>
        <w:t xml:space="preserve"> width="5" thickness="2" material="</w:t>
      </w:r>
      <w:proofErr w:type="spellStart"/>
      <w:r w:rsidR="006A2DB6">
        <w:rPr>
          <w:b/>
          <w:szCs w:val="24"/>
        </w:rPr>
        <w:t>CAD_Material</w:t>
      </w:r>
      <w:proofErr w:type="spellEnd"/>
      <w:r w:rsidR="006A2DB6">
        <w:rPr>
          <w:b/>
          <w:szCs w:val="24"/>
        </w:rPr>
        <w:t>"/&gt;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roofErr w:type="gramStart"/>
      <w:r w:rsidR="006A2DB6">
        <w:rPr>
          <w:szCs w:val="24"/>
        </w:rPr>
        <w:t>&lt;!--</w:t>
      </w:r>
      <w:proofErr w:type="gramEnd"/>
      <w:r w:rsidR="006A2DB6">
        <w:rPr>
          <w:szCs w:val="24"/>
        </w:rPr>
        <w:t xml:space="preserve">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w:t>
      </w:r>
      <w:proofErr w:type="gramStart"/>
      <w:r w:rsidR="006A2DB6">
        <w:rPr>
          <w:szCs w:val="24"/>
        </w:rPr>
        <w:t>2169.300  -</w:t>
      </w:r>
      <w:proofErr w:type="gramEnd"/>
      <w:r w:rsidR="006A2DB6">
        <w:rPr>
          <w:szCs w:val="24"/>
        </w:rPr>
        <w:t>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w:t>
      </w:r>
      <w:proofErr w:type="gramStart"/>
      <w:r w:rsidR="006A2DB6">
        <w:rPr>
          <w:szCs w:val="24"/>
        </w:rPr>
        <w:t>2165.593  -</w:t>
      </w:r>
      <w:proofErr w:type="gramEnd"/>
      <w:r w:rsidR="006A2DB6">
        <w:rPr>
          <w:szCs w:val="24"/>
        </w:rPr>
        <w:t>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w:t>
      </w:r>
      <w:proofErr w:type="gramStart"/>
      <w:r w:rsidR="006A2DB6">
        <w:rPr>
          <w:szCs w:val="24"/>
        </w:rPr>
        <w:t>480.000  1790.221</w:t>
      </w:r>
      <w:proofErr w:type="gramEnd"/>
      <w:r w:rsidR="006A2DB6">
        <w:rPr>
          <w:szCs w:val="24"/>
        </w:rPr>
        <w:t xml:space="preserve">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w:t>
      </w:r>
      <w:proofErr w:type="gramStart"/>
      <w:r w:rsidR="006A2DB6">
        <w:rPr>
          <w:szCs w:val="24"/>
        </w:rPr>
        <w:t>489.495  1773.937</w:t>
      </w:r>
      <w:proofErr w:type="gramEnd"/>
      <w:r w:rsidR="006A2DB6">
        <w:rPr>
          <w:szCs w:val="24"/>
        </w:rPr>
        <w:t xml:space="preserve">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6" w:author="LUEJE Claudia" w:date="2024-05-02T21:35:00Z">
        <w:r w:rsidR="003E20D4">
          <w:rPr>
            <w:szCs w:val="24"/>
          </w:rPr>
          <w:t>XAMPLE</w:t>
        </w:r>
      </w:ins>
      <w:del w:id="1047" w:author="LUEJE Claudia" w:date="2024-05-02T21:35:00Z">
        <w:r w:rsidDel="003E20D4">
          <w:rPr>
            <w:szCs w:val="24"/>
          </w:rPr>
          <w:delText>xamp</w:delText>
        </w:r>
      </w:del>
      <w:del w:id="1048"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adhesive_line</w:t>
      </w:r>
      <w:proofErr w:type="spellEnd"/>
      <w:r w:rsidR="006A2DB6">
        <w:rPr>
          <w:szCs w:val="24"/>
        </w:rPr>
        <w:t xml:space="preserve"> base="2" width="1" thickness="1" material="</w:t>
      </w:r>
      <w:proofErr w:type="spellStart"/>
      <w:r w:rsidR="006A2DB6">
        <w:rPr>
          <w:szCs w:val="24"/>
        </w:rPr>
        <w:t>CAD_test_Mat</w:t>
      </w:r>
      <w:proofErr w:type="spellEnd"/>
      <w:r w:rsidR="006A2DB6">
        <w:rPr>
          <w:szCs w:val="24"/>
        </w:rPr>
        <w: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w:t>
      </w:r>
      <w:proofErr w:type="spellStart"/>
      <w:r w:rsidR="006A2DB6">
        <w:rPr>
          <w:szCs w:val="24"/>
        </w:rPr>
        <w:t>loc_list</w:t>
      </w:r>
      <w:proofErr w:type="spellEnd"/>
      <w:r w:rsidR="006A2DB6">
        <w:rPr>
          <w:szCs w:val="24"/>
        </w:rPr>
        <w: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Hemming </w:t>
      </w:r>
      <w:ins w:id="1049" w:author="LUEJE Claudia" w:date="2024-05-02T21:36:00Z">
        <w:r w:rsidR="003E20D4">
          <w:rPr>
            <w:rFonts w:eastAsia="Times New Roman"/>
            <w:szCs w:val="24"/>
          </w:rPr>
          <w:t>f</w:t>
        </w:r>
      </w:ins>
      <w:del w:id="1050"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Textkrper"/>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Textkrper"/>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Textkrper"/>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lastRenderedPageBreak/>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Textkrper"/>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Textkrper"/>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Textkrper"/>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051" w:author="LUEJE Claudia" w:date="2024-05-02T21:36:00Z">
              <w:r>
                <w:rPr>
                  <w:szCs w:val="24"/>
                </w:rPr>
                <w:t>a</w:t>
              </w:r>
            </w:ins>
            <w:del w:id="1052"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 xml:space="preserve">80 — Adhesive path differs from root </w:t>
      </w:r>
      <w:proofErr w:type="gramStart"/>
      <w:r w:rsidR="006A2DB6">
        <w:rPr>
          <w:szCs w:val="24"/>
        </w:rPr>
        <w:t>path</w:t>
      </w:r>
      <w:proofErr w:type="gramEnd"/>
    </w:p>
    <w:p w14:paraId="286FF9F5" w14:textId="3B489C9E" w:rsidR="006A2DB6" w:rsidRDefault="006A2DB6">
      <w:pPr>
        <w:pStyle w:val="Textkrper"/>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 xml:space="preserve">81 — Reinforcements need to be considered as part of the inner </w:t>
      </w:r>
      <w:proofErr w:type="gramStart"/>
      <w:r w:rsidR="006A2DB6">
        <w:rPr>
          <w:szCs w:val="24"/>
        </w:rPr>
        <w:t>panel</w:t>
      </w:r>
      <w:proofErr w:type="gramEnd"/>
    </w:p>
    <w:p w14:paraId="1AC2EEAB" w14:textId="77777777" w:rsidR="006A2DB6" w:rsidRDefault="006A2DB6">
      <w:pPr>
        <w:pStyle w:val="Textkrper"/>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Textkrper"/>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53" w:author="LUEJE Claudia" w:date="2024-05-02T21:37:00Z">
              <w:r w:rsidR="003F5772">
                <w:rPr>
                  <w:b/>
                  <w:szCs w:val="24"/>
                </w:rPr>
                <w:t>e</w:t>
              </w:r>
            </w:ins>
            <w:del w:id="1054"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055"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056"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proofErr w:type="spellStart"/>
            <w:r w:rsidRPr="006A2DB6">
              <w:rPr>
                <w:szCs w:val="24"/>
              </w:rPr>
              <w:t>femdata</w:t>
            </w:r>
            <w:proofErr w:type="spellEnd"/>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057"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058"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loc_list</w:t>
      </w:r>
      <w:proofErr w:type="spellEnd"/>
      <w:r w:rsidRPr="00FF2F58">
        <w:rPr>
          <w:rStyle w:val="ISOCode"/>
        </w:rPr>
        <w:t>/&gt;</w:t>
      </w:r>
    </w:p>
    <w:p w14:paraId="0937197B" w14:textId="77777777" w:rsidR="006A2DB6" w:rsidRDefault="006A2DB6">
      <w:pPr>
        <w:pStyle w:val="Textkrper"/>
        <w:autoSpaceDE w:val="0"/>
        <w:autoSpaceDN w:val="0"/>
        <w:adjustRightInd w:val="0"/>
        <w:rPr>
          <w:szCs w:val="24"/>
        </w:rPr>
      </w:pPr>
      <w:r>
        <w:rPr>
          <w:szCs w:val="24"/>
        </w:rPr>
        <w:t xml:space="preserve">This is the path of the hemming root. It follows the syntax as defined in </w:t>
      </w:r>
      <w:del w:id="1059"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Textkrper"/>
        <w:autoSpaceDE w:val="0"/>
        <w:autoSpaceDN w:val="0"/>
        <w:adjustRightInd w:val="0"/>
        <w:rPr>
          <w:szCs w:val="24"/>
        </w:rPr>
      </w:pPr>
      <w:r>
        <w:rPr>
          <w:szCs w:val="24"/>
        </w:rPr>
        <w:t xml:space="preserve">This follows the syntax as defined in </w:t>
      </w:r>
      <w:del w:id="1060" w:author="LUEJE Claudia" w:date="2024-05-02T21:37:00Z">
        <w:r w:rsidDel="003F5772">
          <w:rPr>
            <w:rStyle w:val="citesec"/>
            <w:szCs w:val="24"/>
          </w:rPr>
          <w:delText>clause </w:delText>
        </w:r>
      </w:del>
      <w:r>
        <w:rPr>
          <w:rStyle w:val="citesec"/>
          <w:szCs w:val="24"/>
        </w:rPr>
        <w:t>7.3.2</w:t>
      </w:r>
      <w:r>
        <w:rPr>
          <w:szCs w:val="24"/>
        </w:rPr>
        <w:t xml:space="preserve"> User </w:t>
      </w:r>
      <w:ins w:id="1061" w:author="LUEJE Claudia" w:date="2024-05-02T21:37:00Z">
        <w:r w:rsidR="003F5772">
          <w:rPr>
            <w:szCs w:val="24"/>
          </w:rPr>
          <w:t>s</w:t>
        </w:r>
      </w:ins>
      <w:del w:id="1062" w:author="LUEJE Claudia" w:date="2024-05-02T21:37:00Z">
        <w:r w:rsidDel="003F5772">
          <w:rPr>
            <w:szCs w:val="24"/>
          </w:rPr>
          <w:delText>S</w:delText>
        </w:r>
      </w:del>
      <w:r>
        <w:rPr>
          <w:szCs w:val="24"/>
        </w:rPr>
        <w:t xml:space="preserve">pecific </w:t>
      </w:r>
      <w:ins w:id="1063" w:author="LUEJE Claudia" w:date="2024-05-02T21:37:00Z">
        <w:r w:rsidR="003F5772">
          <w:rPr>
            <w:szCs w:val="24"/>
          </w:rPr>
          <w:t>d</w:t>
        </w:r>
      </w:ins>
      <w:del w:id="1064" w:author="LUEJE Claudia" w:date="2024-05-02T21:37:00Z">
        <w:r w:rsidDel="003F5772">
          <w:rPr>
            <w:szCs w:val="24"/>
          </w:rPr>
          <w:delText>D</w:delText>
        </w:r>
      </w:del>
      <w:r>
        <w:rPr>
          <w:szCs w:val="24"/>
        </w:rPr>
        <w:t>ata &lt;appdata/&gt;.</w:t>
      </w:r>
    </w:p>
    <w:p w14:paraId="4165CD42"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w:t>
      </w:r>
      <w:proofErr w:type="spellStart"/>
      <w:r w:rsidRPr="00FF2F58">
        <w:rPr>
          <w:rStyle w:val="ISOCode"/>
        </w:rPr>
        <w:t>femdata</w:t>
      </w:r>
      <w:proofErr w:type="spellEnd"/>
      <w:r w:rsidRPr="00FF2F58">
        <w:rPr>
          <w:rStyle w:val="ISOCode"/>
        </w:rPr>
        <w:t>/&gt;</w:t>
      </w:r>
    </w:p>
    <w:p w14:paraId="79802D4C" w14:textId="4B3ED9C8" w:rsidR="006A2DB6" w:rsidRDefault="006A2DB6">
      <w:pPr>
        <w:pStyle w:val="Textkrper"/>
        <w:autoSpaceDE w:val="0"/>
        <w:autoSpaceDN w:val="0"/>
        <w:adjustRightInd w:val="0"/>
        <w:rPr>
          <w:szCs w:val="24"/>
        </w:rPr>
      </w:pPr>
      <w:r>
        <w:rPr>
          <w:szCs w:val="24"/>
        </w:rPr>
        <w:t xml:space="preserve">This follows the syntax as defined in </w:t>
      </w:r>
      <w:del w:id="1065" w:author="LUEJE Claudia" w:date="2024-05-02T21:37:00Z">
        <w:r w:rsidRPr="00F5203F" w:rsidDel="003F5772">
          <w:rPr>
            <w:rStyle w:val="citesec"/>
          </w:rPr>
          <w:delText>clause </w:delText>
        </w:r>
      </w:del>
      <w:r w:rsidRPr="00F5203F">
        <w:rPr>
          <w:rStyle w:val="citesec"/>
        </w:rPr>
        <w:t>7.3.3</w:t>
      </w:r>
      <w:r>
        <w:rPr>
          <w:szCs w:val="24"/>
        </w:rPr>
        <w:t xml:space="preserve"> Finite </w:t>
      </w:r>
      <w:ins w:id="1066" w:author="LUEJE Claudia" w:date="2024-05-02T21:37:00Z">
        <w:r w:rsidR="003F5772">
          <w:rPr>
            <w:szCs w:val="24"/>
          </w:rPr>
          <w:t>e</w:t>
        </w:r>
      </w:ins>
      <w:del w:id="1067" w:author="LUEJE Claudia" w:date="2024-05-02T21:37:00Z">
        <w:r w:rsidDel="003F5772">
          <w:rPr>
            <w:szCs w:val="24"/>
          </w:rPr>
          <w:delText>E</w:delText>
        </w:r>
      </w:del>
      <w:r>
        <w:rPr>
          <w:szCs w:val="24"/>
        </w:rPr>
        <w:t xml:space="preserve">lement </w:t>
      </w:r>
      <w:ins w:id="1068" w:author="LUEJE Claudia" w:date="2024-05-02T21:37:00Z">
        <w:r w:rsidR="003F5772">
          <w:rPr>
            <w:szCs w:val="24"/>
          </w:rPr>
          <w:t>s</w:t>
        </w:r>
      </w:ins>
      <w:del w:id="1069" w:author="LUEJE Claudia" w:date="2024-05-02T21:37:00Z">
        <w:r w:rsidDel="003F5772">
          <w:rPr>
            <w:szCs w:val="24"/>
          </w:rPr>
          <w:delText>S</w:delText>
        </w:r>
      </w:del>
      <w:r>
        <w:rPr>
          <w:szCs w:val="24"/>
        </w:rPr>
        <w:t xml:space="preserve">pecific </w:t>
      </w:r>
      <w:ins w:id="1070" w:author="LUEJE Claudia" w:date="2024-05-02T21:37:00Z">
        <w:r w:rsidR="003F5772">
          <w:rPr>
            <w:szCs w:val="24"/>
          </w:rPr>
          <w:t>d</w:t>
        </w:r>
      </w:ins>
      <w:del w:id="1071" w:author="LUEJE Claudia" w:date="2024-05-02T21:37:00Z">
        <w:r w:rsidDel="003F5772">
          <w:rPr>
            <w:szCs w:val="24"/>
          </w:rPr>
          <w:delText>D</w:delText>
        </w:r>
      </w:del>
      <w:r>
        <w:rPr>
          <w:szCs w:val="24"/>
        </w:rPr>
        <w:t xml:space="preserve">ata </w:t>
      </w:r>
      <w:r w:rsidRPr="00F85BE0">
        <w:rPr>
          <w:rStyle w:val="ISOCode"/>
        </w:rPr>
        <w:t>&lt;</w:t>
      </w:r>
      <w:proofErr w:type="spellStart"/>
      <w:r w:rsidRPr="00F85BE0">
        <w:rPr>
          <w:rStyle w:val="ISOCode"/>
        </w:rPr>
        <w:t>femdata</w:t>
      </w:r>
      <w:proofErr w:type="spellEnd"/>
      <w:r w:rsidRPr="00F85BE0">
        <w:rPr>
          <w:rStyle w:val="ISOCode"/>
        </w:rPr>
        <w:t>/&gt;</w:t>
      </w:r>
      <w:r>
        <w:rPr>
          <w:szCs w:val="24"/>
        </w:rPr>
        <w:t>.</w:t>
      </w:r>
    </w:p>
    <w:p w14:paraId="4556B206"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Textkrper"/>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72" w:author="LUEJE Claudia" w:date="2024-05-02T21:38:00Z">
              <w:r w:rsidR="003F5772">
                <w:rPr>
                  <w:b/>
                  <w:szCs w:val="24"/>
                </w:rPr>
                <w:t>s</w:t>
              </w:r>
            </w:ins>
            <w:del w:id="1073"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folded_width</w:t>
            </w:r>
            <w:proofErr w:type="spellEnd"/>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folded_part</w:t>
            </w:r>
            <w:proofErr w:type="spellEnd"/>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Textkrper"/>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folded_width</w:t>
      </w:r>
      <w:proofErr w:type="spellEnd"/>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folded_</w:t>
      </w:r>
      <w:proofErr w:type="gramStart"/>
      <w:r w:rsidRPr="00FF2F58">
        <w:rPr>
          <w:rStyle w:val="ISOCode"/>
        </w:rPr>
        <w:t>part</w:t>
      </w:r>
      <w:proofErr w:type="spellEnd"/>
      <w:r>
        <w:rPr>
          <w:szCs w:val="24"/>
        </w:rPr>
        <w:t>:</w:t>
      </w:r>
      <w:proofErr w:type="gramEnd"/>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Textkrper"/>
        <w:autoSpaceDE w:val="0"/>
        <w:autoSpaceDN w:val="0"/>
        <w:adjustRightInd w:val="0"/>
        <w:rPr>
          <w:szCs w:val="24"/>
        </w:rPr>
      </w:pPr>
      <w:r>
        <w:rPr>
          <w:szCs w:val="24"/>
        </w:rPr>
        <w:t xml:space="preserve">Its definition is </w:t>
      </w:r>
      <w:proofErr w:type="gramStart"/>
      <w:r>
        <w:rPr>
          <w:szCs w:val="24"/>
        </w:rPr>
        <w:t>similar to</w:t>
      </w:r>
      <w:proofErr w:type="gramEnd"/>
      <w:r>
        <w:rPr>
          <w:szCs w:val="24"/>
        </w:rPr>
        <w:t xml:space="preserve"> </w:t>
      </w:r>
      <w:r w:rsidRPr="00FF2F58">
        <w:rPr>
          <w:rStyle w:val="ISOCode"/>
        </w:rPr>
        <w:t>base</w:t>
      </w:r>
      <w:r>
        <w:rPr>
          <w:szCs w:val="24"/>
        </w:rPr>
        <w:t xml:space="preserve"> attribute of </w:t>
      </w:r>
      <w:r w:rsidRPr="00FF2F58">
        <w:rPr>
          <w:rStyle w:val="ISOCode"/>
        </w:rPr>
        <w:t>&lt;</w:t>
      </w:r>
      <w:proofErr w:type="spellStart"/>
      <w:r w:rsidRPr="00FF2F58">
        <w:rPr>
          <w:rStyle w:val="ISOCode"/>
        </w:rPr>
        <w:t>seamwelds</w:t>
      </w:r>
      <w:proofErr w:type="spellEnd"/>
      <w:r w:rsidRPr="00FF2F58">
        <w:rPr>
          <w:rStyle w:val="ISOCode"/>
        </w:rPr>
        <w:t>/&gt;</w:t>
      </w:r>
      <w:r>
        <w:rPr>
          <w:szCs w:val="24"/>
        </w:rPr>
        <w:t xml:space="preserve"> in </w:t>
      </w:r>
      <w:del w:id="1074" w:author="LUEJE Claudia" w:date="2024-05-02T21:38:00Z">
        <w:r w:rsidDel="003F5772">
          <w:rPr>
            <w:rStyle w:val="citesec"/>
            <w:szCs w:val="24"/>
          </w:rPr>
          <w:delText>clause </w:delText>
        </w:r>
      </w:del>
      <w:r>
        <w:rPr>
          <w:rStyle w:val="citesec"/>
          <w:szCs w:val="24"/>
        </w:rPr>
        <w:t>10.2.4.1</w:t>
      </w:r>
      <w:r>
        <w:rPr>
          <w:szCs w:val="24"/>
        </w:rPr>
        <w:t xml:space="preserve"> Type </w:t>
      </w:r>
      <w:ins w:id="1075" w:author="LUEJE Claudia" w:date="2024-05-02T21:38:00Z">
        <w:r w:rsidR="003F5772">
          <w:rPr>
            <w:szCs w:val="24"/>
          </w:rPr>
          <w:t>s</w:t>
        </w:r>
      </w:ins>
      <w:del w:id="1076"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77" w:author="LUEJE Claudia" w:date="2024-05-02T21:38:00Z">
              <w:r w:rsidR="003F5772">
                <w:rPr>
                  <w:b/>
                  <w:szCs w:val="24"/>
                </w:rPr>
                <w:t>e</w:t>
              </w:r>
            </w:ins>
            <w:del w:id="1078"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Textkrper"/>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079" w:author="LUEJE Claudia" w:date="2024-05-02T21:38:00Z">
              <w:r w:rsidR="003F5772">
                <w:rPr>
                  <w:b/>
                  <w:szCs w:val="24"/>
                </w:rPr>
                <w:t>s</w:t>
              </w:r>
            </w:ins>
            <w:del w:id="1080"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proofErr w:type="spellStart"/>
            <w:r w:rsidRPr="006A2DB6">
              <w:rPr>
                <w:szCs w:val="24"/>
              </w:rPr>
              <w:t>fill_percentage</w:t>
            </w:r>
            <w:proofErr w:type="spellEnd"/>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proofErr w:type="spellStart"/>
            <w:r w:rsidRPr="006A2DB6">
              <w:rPr>
                <w:szCs w:val="24"/>
              </w:rPr>
              <w:t>top_index</w:t>
            </w:r>
            <w:proofErr w:type="spellEnd"/>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proofErr w:type="spellStart"/>
            <w:r w:rsidRPr="006A2DB6">
              <w:rPr>
                <w:szCs w:val="24"/>
              </w:rPr>
              <w:t>bottom_index</w:t>
            </w:r>
            <w:proofErr w:type="spellEnd"/>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Textkrper"/>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fill_percentage</w:t>
      </w:r>
      <w:proofErr w:type="spellEnd"/>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top_index</w:t>
      </w:r>
      <w:proofErr w:type="spellEnd"/>
      <w:r>
        <w:rPr>
          <w:szCs w:val="24"/>
        </w:rPr>
        <w:t xml:space="preserve">: the index (see </w:t>
      </w:r>
      <w:del w:id="1081"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proofErr w:type="spellStart"/>
      <w:r w:rsidRPr="00FF2F58">
        <w:rPr>
          <w:rStyle w:val="ISOCode"/>
        </w:rPr>
        <w:t>bottom_index</w:t>
      </w:r>
      <w:proofErr w:type="spellEnd"/>
      <w:r>
        <w:rPr>
          <w:szCs w:val="24"/>
        </w:rPr>
        <w:t xml:space="preserve">: the index (see </w:t>
      </w:r>
      <w:del w:id="1082"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Textkrper"/>
        <w:autoSpaceDE w:val="0"/>
        <w:autoSpaceDN w:val="0"/>
        <w:adjustRightInd w:val="0"/>
        <w:rPr>
          <w:szCs w:val="24"/>
        </w:rPr>
      </w:pPr>
      <w:r>
        <w:rPr>
          <w:szCs w:val="24"/>
        </w:rPr>
        <w:t xml:space="preserve">Existence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meaningful only if adhesive element is specified, especially when the hemming involves more than two flange partners.</w:t>
      </w:r>
    </w:p>
    <w:p w14:paraId="588435CB" w14:textId="77777777" w:rsidR="006A2DB6" w:rsidRDefault="006A2DB6">
      <w:pPr>
        <w:pStyle w:val="Textkrper"/>
        <w:autoSpaceDE w:val="0"/>
        <w:autoSpaceDN w:val="0"/>
        <w:adjustRightInd w:val="0"/>
        <w:rPr>
          <w:szCs w:val="24"/>
        </w:rPr>
      </w:pPr>
      <w:r>
        <w:rPr>
          <w:szCs w:val="24"/>
        </w:rPr>
        <w:t xml:space="preserve">The order of </w:t>
      </w:r>
      <w:proofErr w:type="spellStart"/>
      <w:r w:rsidRPr="00FF2F58">
        <w:rPr>
          <w:rStyle w:val="ISOCode"/>
        </w:rPr>
        <w:t>top_index</w:t>
      </w:r>
      <w:proofErr w:type="spellEnd"/>
      <w:r>
        <w:rPr>
          <w:szCs w:val="24"/>
        </w:rPr>
        <w:t xml:space="preserve"> and </w:t>
      </w:r>
      <w:proofErr w:type="spellStart"/>
      <w:r w:rsidRPr="00FF2F58">
        <w:rPr>
          <w:rStyle w:val="ISOCode"/>
        </w:rPr>
        <w:t>bottom_index</w:t>
      </w:r>
      <w:proofErr w:type="spellEnd"/>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Textkrper"/>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83" w:author="LUEJE Claudia" w:date="2024-05-02T21:39:00Z">
              <w:r w:rsidR="00E25A54">
                <w:rPr>
                  <w:b/>
                  <w:szCs w:val="24"/>
                </w:rPr>
                <w:t>e</w:t>
              </w:r>
            </w:ins>
            <w:del w:id="1084"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w:t>
            </w:r>
            <w:proofErr w:type="spellStart"/>
            <w:r w:rsidRPr="00FF2F58">
              <w:rPr>
                <w:rStyle w:val="ISOCode"/>
              </w:rPr>
              <w:t>adhesive_line</w:t>
            </w:r>
            <w:proofErr w:type="spellEnd"/>
            <w:r w:rsidRPr="00FF2F58">
              <w:rPr>
                <w:rStyle w:val="ISOCode"/>
              </w:rPr>
              <w:t>/&gt;</w:t>
            </w:r>
            <w:r w:rsidRPr="006A2DB6">
              <w:rPr>
                <w:szCs w:val="24"/>
              </w:rPr>
              <w:t xml:space="preserve"> or an </w:t>
            </w:r>
            <w:r w:rsidRPr="00FF2F58">
              <w:rPr>
                <w:rStyle w:val="ISOCode"/>
              </w:rPr>
              <w:t>&lt;</w:t>
            </w:r>
            <w:proofErr w:type="spellStart"/>
            <w:r w:rsidRPr="00FF2F58">
              <w:rPr>
                <w:rStyle w:val="ISOCode"/>
              </w:rPr>
              <w:t>adhesive_face</w:t>
            </w:r>
            <w:proofErr w:type="spellEnd"/>
            <w:r w:rsidRPr="00FF2F58">
              <w:rPr>
                <w:rStyle w:val="ISOCode"/>
              </w:rPr>
              <w:t>/&gt;</w:t>
            </w:r>
            <w:r w:rsidRPr="006A2DB6">
              <w:rPr>
                <w:szCs w:val="24"/>
              </w:rPr>
              <w:t>.</w:t>
            </w:r>
          </w:p>
        </w:tc>
      </w:tr>
    </w:tbl>
    <w:p w14:paraId="359E0E20" w14:textId="198639C8" w:rsidR="006A2DB6" w:rsidRDefault="006A2DB6">
      <w:pPr>
        <w:pStyle w:val="Textkrper"/>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085" w:author="LUEJE Claudia" w:date="2024-05-02T21:39:00Z">
        <w:r w:rsidDel="00E25A54">
          <w:rPr>
            <w:rStyle w:val="citesec"/>
            <w:szCs w:val="24"/>
          </w:rPr>
          <w:delText>clauses </w:delText>
        </w:r>
      </w:del>
      <w:r>
        <w:rPr>
          <w:rStyle w:val="citesec"/>
          <w:szCs w:val="24"/>
        </w:rPr>
        <w:t>10.3</w:t>
      </w:r>
      <w:r>
        <w:rPr>
          <w:szCs w:val="24"/>
        </w:rPr>
        <w:t xml:space="preserve"> Adhesive </w:t>
      </w:r>
      <w:ins w:id="1086" w:author="LUEJE Claudia" w:date="2024-05-02T21:39:00Z">
        <w:r w:rsidR="00E25A54">
          <w:rPr>
            <w:szCs w:val="24"/>
          </w:rPr>
          <w:t>l</w:t>
        </w:r>
      </w:ins>
      <w:del w:id="1087"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Textkrper"/>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088" w:author="LUEJE Claudia" w:date="2024-05-02T21:39:00Z">
        <w:r w:rsidR="00E25A54">
          <w:t>XAMPLE</w:t>
        </w:r>
      </w:ins>
      <w:del w:id="1089"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w:t>
      </w:r>
      <w:proofErr w:type="gramStart"/>
      <w:r w:rsidR="006A2DB6">
        <w:rPr>
          <w:rStyle w:val="ISOCode"/>
          <w:rFonts w:cs="Times New Roman"/>
          <w:szCs w:val="24"/>
        </w:rPr>
        <w:t>&lt;!--</w:t>
      </w:r>
      <w:proofErr w:type="gramEnd"/>
      <w:r w:rsidR="006A2DB6">
        <w:rPr>
          <w:rStyle w:val="ISOCode"/>
          <w:rFonts w:cs="Times New Roman"/>
          <w:szCs w:val="24"/>
        </w:rPr>
        <w:t xml:space="preserve">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 xml:space="preserve">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w:t>
      </w:r>
      <w:proofErr w:type="gramStart"/>
      <w:r w:rsidR="006A2DB6">
        <w:rPr>
          <w:rStyle w:val="ISOCode"/>
          <w:rFonts w:cs="Times New Roman"/>
          <w:szCs w:val="24"/>
        </w:rPr>
        <w:t>&lt;!--</w:t>
      </w:r>
      <w:proofErr w:type="gramEnd"/>
      <w:r w:rsidR="006A2DB6">
        <w:rPr>
          <w:rStyle w:val="ISOCode"/>
          <w:rFonts w:cs="Times New Roman"/>
          <w:szCs w:val="24"/>
        </w:rPr>
        <w:t xml:space="preserve">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w:t>
      </w:r>
      <w:proofErr w:type="gramStart"/>
      <w:r w:rsidR="006A2DB6">
        <w:rPr>
          <w:rStyle w:val="ISOCode"/>
          <w:rFonts w:cs="Times New Roman"/>
          <w:szCs w:val="24"/>
        </w:rPr>
        <w:t>&lt;!--</w:t>
      </w:r>
      <w:proofErr w:type="gramEnd"/>
      <w:r w:rsidR="006A2DB6">
        <w:rPr>
          <w:rStyle w:val="ISOCode"/>
          <w:rFonts w:cs="Times New Roman"/>
          <w:szCs w:val="24"/>
        </w:rPr>
        <w:t xml:space="preserve">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assy</w:t>
      </w:r>
      <w:proofErr w:type="spellEnd"/>
      <w:r w:rsidR="006A2DB6">
        <w:rPr>
          <w:rStyle w:val="ISOCode"/>
          <w:rFonts w:cs="Times New Roman"/>
          <w:szCs w:val="24"/>
        </w:rPr>
        <w:t>&gt;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2169.300  -</w:t>
      </w:r>
      <w:proofErr w:type="gramEnd"/>
      <w:r w:rsidR="006A2DB6">
        <w:rPr>
          <w:rStyle w:val="ISOCode"/>
          <w:rFonts w:cs="Times New Roman"/>
          <w:szCs w:val="24"/>
        </w:rPr>
        <w:t>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2165.593  -</w:t>
      </w:r>
      <w:proofErr w:type="gramEnd"/>
      <w:r w:rsidR="006A2DB6">
        <w:rPr>
          <w:rStyle w:val="ISOCode"/>
          <w:rFonts w:cs="Times New Roman"/>
          <w:szCs w:val="24"/>
        </w:rPr>
        <w:t>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lastRenderedPageBreak/>
        <w:t xml:space="preserve">  </w:t>
      </w:r>
      <w:r w:rsidR="006A2DB6">
        <w:rPr>
          <w:rStyle w:val="ISOCode"/>
          <w:rFonts w:cs="Times New Roman"/>
          <w:szCs w:val="24"/>
        </w:rPr>
        <w:t xml:space="preserve">      &lt;loc v="3"&gt; 2165.593   </w:t>
      </w:r>
      <w:proofErr w:type="gramStart"/>
      <w:r w:rsidR="006A2DB6">
        <w:rPr>
          <w:rStyle w:val="ISOCode"/>
          <w:rFonts w:cs="Times New Roman"/>
          <w:szCs w:val="24"/>
        </w:rPr>
        <w:t>480.000  1790.221</w:t>
      </w:r>
      <w:proofErr w:type="gramEnd"/>
      <w:r w:rsidR="006A2DB6">
        <w:rPr>
          <w:rStyle w:val="ISOCode"/>
          <w:rFonts w:cs="Times New Roman"/>
          <w:szCs w:val="24"/>
        </w:rPr>
        <w:t xml:space="preserve">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w:t>
      </w:r>
      <w:proofErr w:type="gramStart"/>
      <w:r w:rsidR="006A2DB6">
        <w:rPr>
          <w:rStyle w:val="ISOCode"/>
          <w:rFonts w:cs="Times New Roman"/>
          <w:szCs w:val="24"/>
        </w:rPr>
        <w:t>489.495  1773.937</w:t>
      </w:r>
      <w:proofErr w:type="gramEnd"/>
      <w:r w:rsidR="006A2DB6">
        <w:rPr>
          <w:rStyle w:val="ISOCode"/>
          <w:rFonts w:cs="Times New Roman"/>
          <w:szCs w:val="24"/>
        </w:rPr>
        <w:t xml:space="preserve">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w:t>
      </w:r>
      <w:proofErr w:type="spellStart"/>
      <w:r w:rsidR="006A2DB6">
        <w:rPr>
          <w:rStyle w:val="ISOCodebold"/>
          <w:rFonts w:cs="Times New Roman"/>
          <w:szCs w:val="24"/>
        </w:rPr>
        <w:t>folded_width</w:t>
      </w:r>
      <w:proofErr w:type="spellEnd"/>
      <w:r w:rsidR="006A2DB6">
        <w:rPr>
          <w:rStyle w:val="ISOCodebold"/>
          <w:rFonts w:cs="Times New Roman"/>
          <w:szCs w:val="24"/>
        </w:rPr>
        <w:t xml:space="preserve">="5" </w:t>
      </w:r>
      <w:proofErr w:type="spellStart"/>
      <w:r w:rsidR="006A2DB6">
        <w:rPr>
          <w:rStyle w:val="ISOCodebold"/>
          <w:rFonts w:cs="Times New Roman"/>
          <w:szCs w:val="24"/>
        </w:rPr>
        <w:t>folded_part</w:t>
      </w:r>
      <w:proofErr w:type="spellEnd"/>
      <w:r w:rsidR="006A2DB6">
        <w:rPr>
          <w:rStyle w:val="ISOCodebold"/>
          <w:rFonts w:cs="Times New Roman"/>
          <w:szCs w:val="24"/>
        </w:rPr>
        <w: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w:t>
      </w:r>
      <w:proofErr w:type="spellStart"/>
      <w:r w:rsidR="006A2DB6">
        <w:rPr>
          <w:rStyle w:val="ISOCodebold"/>
          <w:rFonts w:cs="Times New Roman"/>
          <w:szCs w:val="24"/>
        </w:rPr>
        <w:t>fill_percentage</w:t>
      </w:r>
      <w:proofErr w:type="spellEnd"/>
      <w:r w:rsidR="006A2DB6">
        <w:rPr>
          <w:rStyle w:val="ISOCodebold"/>
          <w:rFonts w:cs="Times New Roman"/>
          <w:szCs w:val="24"/>
        </w:rPr>
        <w:t>="50"&gt;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w:t>
      </w:r>
      <w:proofErr w:type="spellStart"/>
      <w:r w:rsidR="006A2DB6">
        <w:rPr>
          <w:rStyle w:val="ISOCode"/>
          <w:rFonts w:cs="Times New Roman"/>
          <w:szCs w:val="24"/>
        </w:rPr>
        <w:t>A</w:t>
      </w:r>
      <w:proofErr w:type="spellEnd"/>
      <w:r w:rsidR="006A2DB6">
        <w:rPr>
          <w:rStyle w:val="ISOCode"/>
          <w:rFonts w:cs="Times New Roman"/>
          <w:szCs w:val="24"/>
        </w:rPr>
        <w:t xml:space="preserve">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adhesive_line</w:t>
      </w:r>
      <w:proofErr w:type="spellEnd"/>
      <w:r w:rsidR="006A2DB6">
        <w:rPr>
          <w:rStyle w:val="ISOCode"/>
          <w:rFonts w:cs="Times New Roman"/>
          <w:szCs w:val="24"/>
        </w:rPr>
        <w:t xml:space="preserve"> base="1" width="4"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w:t>
      </w:r>
      <w:proofErr w:type="spellStart"/>
      <w:r w:rsidR="006A2DB6">
        <w:rPr>
          <w:rStyle w:val="ISOCodebold"/>
          <w:rFonts w:cs="Times New Roman"/>
          <w:szCs w:val="24"/>
        </w:rPr>
        <w:t>top_index</w:t>
      </w:r>
      <w:proofErr w:type="spellEnd"/>
      <w:r w:rsidR="006A2DB6">
        <w:rPr>
          <w:rStyle w:val="ISOCodebold"/>
          <w:rFonts w:cs="Times New Roman"/>
          <w:szCs w:val="24"/>
        </w:rPr>
        <w:t xml:space="preserve">="23" </w:t>
      </w:r>
      <w:proofErr w:type="spellStart"/>
      <w:r w:rsidR="006A2DB6">
        <w:rPr>
          <w:rStyle w:val="ISOCodebold"/>
          <w:rFonts w:cs="Times New Roman"/>
          <w:szCs w:val="24"/>
        </w:rPr>
        <w:t>bottom_index</w:t>
      </w:r>
      <w:proofErr w:type="spellEnd"/>
      <w:r w:rsidR="006A2DB6">
        <w:rPr>
          <w:rStyle w:val="ISOCodebold"/>
          <w:rFonts w:cs="Times New Roman"/>
          <w:szCs w:val="24"/>
        </w:rPr>
        <w:t xml:space="preserve">="1" </w:t>
      </w:r>
      <w:proofErr w:type="spellStart"/>
      <w:r w:rsidR="006A2DB6">
        <w:rPr>
          <w:rStyle w:val="ISOCodebold"/>
          <w:rFonts w:cs="Times New Roman"/>
          <w:szCs w:val="24"/>
        </w:rPr>
        <w:t>fill_percentage</w:t>
      </w:r>
      <w:proofErr w:type="spellEnd"/>
      <w:r w:rsidR="006A2DB6">
        <w:rPr>
          <w:rStyle w:val="ISOCodebold"/>
          <w:rFonts w:cs="Times New Roman"/>
          <w:szCs w:val="24"/>
        </w:rPr>
        <w:t>="100"&gt;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bold"/>
          <w:rFonts w:cs="Times New Roman"/>
          <w:szCs w:val="24"/>
        </w:rPr>
        <w:t>adhesive_face</w:t>
      </w:r>
      <w:proofErr w:type="spellEnd"/>
      <w:r w:rsidR="006A2DB6">
        <w:rPr>
          <w:rStyle w:val="ISOCode"/>
          <w:rFonts w:cs="Times New Roman"/>
          <w:szCs w:val="24"/>
        </w:rPr>
        <w:t xml:space="preserve"> thickness="1" material="</w:t>
      </w:r>
      <w:proofErr w:type="spellStart"/>
      <w:r w:rsidR="006A2DB6">
        <w:rPr>
          <w:rStyle w:val="ISOCode"/>
          <w:rFonts w:cs="Times New Roman"/>
          <w:szCs w:val="24"/>
        </w:rPr>
        <w:t>CAD_test_Mat</w:t>
      </w:r>
      <w:proofErr w:type="spellEnd"/>
      <w:r w:rsidR="006A2DB6">
        <w:rPr>
          <w:rStyle w:val="ISOCode"/>
          <w:rFonts w:cs="Times New Roman"/>
          <w:szCs w:val="24"/>
        </w:rPr>
        <w: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 xml:space="preserve">&gt;   </w:t>
      </w:r>
      <w:proofErr w:type="gramStart"/>
      <w:r w:rsidR="006A2DB6">
        <w:rPr>
          <w:rStyle w:val="ISOCode"/>
          <w:rFonts w:cs="Times New Roman"/>
          <w:szCs w:val="24"/>
        </w:rPr>
        <w:t>&lt;!--</w:t>
      </w:r>
      <w:proofErr w:type="gramEnd"/>
      <w:r w:rsidR="006A2DB6">
        <w:rPr>
          <w:rStyle w:val="ISOCode"/>
          <w:rFonts w:cs="Times New Roman"/>
          <w:szCs w:val="24"/>
        </w:rPr>
        <w:t xml:space="preserve">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w:t>
      </w:r>
      <w:proofErr w:type="spellStart"/>
      <w:r>
        <w:rPr>
          <w:rStyle w:val="ISOCode"/>
          <w:rFonts w:cs="Times New Roman"/>
          <w:szCs w:val="24"/>
        </w:rPr>
        <w:t>loc_list</w:t>
      </w:r>
      <w:proofErr w:type="spellEnd"/>
      <w:r>
        <w:rPr>
          <w:rStyle w:val="ISOCode"/>
          <w:rFonts w:cs="Times New Roman"/>
          <w:szCs w:val="24"/>
        </w:rPr>
        <w: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proofErr w:type="gramStart"/>
      <w:r w:rsidR="006A2DB6">
        <w:rPr>
          <w:rStyle w:val="ISOCode"/>
          <w:rFonts w:cs="Times New Roman"/>
          <w:szCs w:val="24"/>
        </w:rPr>
        <w:t>&gt;  &lt;</w:t>
      </w:r>
      <w:proofErr w:type="gramEnd"/>
      <w:r w:rsidR="006A2DB6">
        <w:rPr>
          <w:rStyle w:val="ISOCode"/>
          <w:rFonts w:cs="Times New Roman"/>
          <w:szCs w:val="24"/>
        </w:rPr>
        <w: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w:t>
      </w:r>
      <w:proofErr w:type="gramStart"/>
      <w:r w:rsidR="006A2DB6">
        <w:rPr>
          <w:rStyle w:val="ISOCode"/>
          <w:rFonts w:cs="Times New Roman"/>
          <w:szCs w:val="24"/>
        </w:rPr>
        <w:t>&lt;!--</w:t>
      </w:r>
      <w:proofErr w:type="gramEnd"/>
      <w:r w:rsidR="006A2DB6">
        <w:rPr>
          <w:rStyle w:val="ISOCode"/>
          <w:rFonts w:cs="Times New Roman"/>
          <w:szCs w:val="24"/>
        </w:rPr>
        <w:t xml:space="preserve">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 xml:space="preserve">Sequence </w:t>
      </w:r>
      <w:ins w:id="1090" w:author="LUEJE Claudia" w:date="2024-05-02T21:39:00Z">
        <w:r w:rsidR="00E25A54">
          <w:rPr>
            <w:rFonts w:eastAsia="Times New Roman"/>
            <w:szCs w:val="24"/>
          </w:rPr>
          <w:t>c</w:t>
        </w:r>
      </w:ins>
      <w:del w:id="1091" w:author="LUEJE Claudia" w:date="2024-05-02T21:39:00Z">
        <w:r w:rsidDel="00E25A54">
          <w:rPr>
            <w:rFonts w:eastAsia="Times New Roman"/>
            <w:szCs w:val="24"/>
          </w:rPr>
          <w:delText>C</w:delText>
        </w:r>
      </w:del>
      <w:proofErr w:type="gramStart"/>
      <w:r>
        <w:rPr>
          <w:rFonts w:eastAsia="Times New Roman"/>
          <w:szCs w:val="24"/>
        </w:rPr>
        <w:t>onnections</w:t>
      </w:r>
      <w:proofErr w:type="gramEnd"/>
    </w:p>
    <w:p w14:paraId="3AD84C06" w14:textId="77777777" w:rsidR="006A2DB6" w:rsidRDefault="006A2DB6">
      <w:pPr>
        <w:pStyle w:val="Textkrper"/>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Textkrper"/>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Textkrper"/>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lastRenderedPageBreak/>
        <w:t>Figure </w:t>
      </w:r>
      <w:r w:rsidR="006A2DB6">
        <w:rPr>
          <w:szCs w:val="24"/>
        </w:rPr>
        <w:t xml:space="preserve">83 — Sequence with margin and </w:t>
      </w:r>
      <w:proofErr w:type="gramStart"/>
      <w:r w:rsidR="006A2DB6">
        <w:rPr>
          <w:szCs w:val="24"/>
        </w:rPr>
        <w:t>spacing</w:t>
      </w:r>
      <w:proofErr w:type="gramEnd"/>
    </w:p>
    <w:p w14:paraId="038C3EF6" w14:textId="77777777" w:rsidR="006A2DB6" w:rsidRDefault="006A2DB6">
      <w:pPr>
        <w:pStyle w:val="Textkrper"/>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Textkrper"/>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Textkrper"/>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Textkrper"/>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w:t>
      </w:r>
      <w:proofErr w:type="spellStart"/>
      <w:r>
        <w:rPr>
          <w:szCs w:val="24"/>
        </w:rPr>
        <w:t>Δ</w:t>
      </w:r>
      <w:r>
        <w:rPr>
          <w:szCs w:val="24"/>
          <w:vertAlign w:val="subscript"/>
        </w:rPr>
        <w:t>spacing</w:t>
      </w:r>
      <w:proofErr w:type="spellEnd"/>
      <w:r>
        <w:rPr>
          <w:szCs w:val="24"/>
        </w:rPr>
        <w:t xml:space="preserve"> is minimal).</w:t>
      </w:r>
    </w:p>
    <w:p w14:paraId="0D5B42F6" w14:textId="77777777" w:rsidR="006A2DB6" w:rsidRDefault="006A2DB6">
      <w:pPr>
        <w:pStyle w:val="Textkrper"/>
        <w:autoSpaceDE w:val="0"/>
        <w:autoSpaceDN w:val="0"/>
        <w:adjustRightInd w:val="0"/>
        <w:rPr>
          <w:szCs w:val="24"/>
        </w:rPr>
      </w:pPr>
      <w:r>
        <w:rPr>
          <w:szCs w:val="24"/>
        </w:rPr>
        <w:t xml:space="preserve">A </w:t>
      </w:r>
      <w:r w:rsidRPr="007F6BD4">
        <w:rPr>
          <w:rStyle w:val="ISOCode"/>
        </w:rPr>
        <w:t>&lt;</w:t>
      </w:r>
      <w:proofErr w:type="spellStart"/>
      <w:r w:rsidRPr="007F6BD4">
        <w:rPr>
          <w:rStyle w:val="ISOCode"/>
        </w:rPr>
        <w:t>loc_list</w:t>
      </w:r>
      <w:proofErr w:type="spellEnd"/>
      <w:r w:rsidRPr="007F6BD4">
        <w:rPr>
          <w:rStyle w:val="ISOCode"/>
        </w:rPr>
        <w: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92" w:author="LUEJE Claudia" w:date="2024-05-02T21:40:00Z">
        <w:r w:rsidR="00971998">
          <w:rPr>
            <w:szCs w:val="24"/>
          </w:rPr>
          <w:t>XAMPLE</w:t>
        </w:r>
      </w:ins>
      <w:del w:id="1093"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094" w:author="LUEJE Claudia" w:date="2024-05-02T21:40:00Z">
        <w:r w:rsidR="00971998">
          <w:t>XAMPLE</w:t>
        </w:r>
      </w:ins>
      <w:del w:id="1095" w:author="LUEJE Claudia" w:date="2024-05-02T21:40:00Z">
        <w:r w:rsidDel="00971998">
          <w:delText>xample</w:delText>
        </w:r>
      </w:del>
      <w:r>
        <w:t xml:space="preserve"> 2</w:t>
      </w:r>
      <w:r w:rsidR="00690423">
        <w:tab/>
      </w:r>
      <w:r>
        <w:t xml:space="preserve">Complete </w:t>
      </w:r>
      <w:proofErr w:type="gramStart"/>
      <w:r>
        <w:t>definition</w:t>
      </w:r>
      <w:proofErr w:type="gramEnd"/>
      <w:r>
        <w:t xml:space="preserve">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w:t>
      </w:r>
      <w:proofErr w:type="spellStart"/>
      <w:r w:rsidR="006A2DB6">
        <w:rPr>
          <w:b/>
          <w:szCs w:val="24"/>
        </w:rPr>
        <w:t>CAD_Material</w:t>
      </w:r>
      <w:proofErr w:type="spellEnd"/>
      <w:r w:rsidR="006A2DB6">
        <w:rPr>
          <w:b/>
          <w:szCs w:val="24"/>
        </w:rPr>
        <w:t>"/&gt;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Textkrper"/>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96" w:author="LUEJE Claudia" w:date="2024-05-02T21:40:00Z">
        <w:r w:rsidR="00971998">
          <w:rPr>
            <w:szCs w:val="24"/>
          </w:rPr>
          <w:t>XAMPLE</w:t>
        </w:r>
      </w:ins>
      <w:del w:id="1097"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098"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w:t>
      </w:r>
      <w:proofErr w:type="spellStart"/>
      <w:r w:rsidR="006A2DB6">
        <w:rPr>
          <w:szCs w:val="24"/>
        </w:rPr>
        <w:t>loc_list</w:t>
      </w:r>
      <w:proofErr w:type="spellEnd"/>
      <w:r w:rsidR="006A2DB6">
        <w:rPr>
          <w:szCs w:val="24"/>
        </w:rPr>
        <w: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099" w:author="LUEJE Claudia" w:date="2024-05-02T21:41:00Z">
              <w:r w:rsidR="00971998">
                <w:rPr>
                  <w:b/>
                  <w:szCs w:val="24"/>
                </w:rPr>
                <w:t>e</w:t>
              </w:r>
            </w:ins>
            <w:del w:id="1100"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01"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w:t>
            </w:r>
            <w:proofErr w:type="spellStart"/>
            <w:r w:rsidRPr="006A2DB6">
              <w:rPr>
                <w:szCs w:val="24"/>
              </w:rPr>
              <w:t>loc_list</w:t>
            </w:r>
            <w:proofErr w:type="spellEnd"/>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02"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103"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104"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Textkrper"/>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105" w:author="LUEJE Claudia" w:date="2024-05-02T21:41:00Z">
              <w:r w:rsidR="00971998">
                <w:rPr>
                  <w:b/>
                  <w:szCs w:val="24"/>
                </w:rPr>
                <w:t>e</w:t>
              </w:r>
            </w:ins>
            <w:del w:id="1106"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Textkrper"/>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proofErr w:type="spellStart"/>
      <w:r w:rsidRPr="00677291">
        <w:rPr>
          <w:rStyle w:val="ISOCode"/>
        </w:rPr>
        <w:t>robscan</w:t>
      </w:r>
      <w:proofErr w:type="spellEnd"/>
      <w:r>
        <w:rPr>
          <w:szCs w:val="24"/>
        </w:rPr>
        <w:t>) would be impossible with this definition.</w:t>
      </w:r>
    </w:p>
    <w:p w14:paraId="5F984758" w14:textId="77777777" w:rsidR="006A2DB6" w:rsidRDefault="006A2DB6">
      <w:pPr>
        <w:pStyle w:val="Textkrper"/>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Textkrper"/>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lastRenderedPageBreak/>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107" w:author="LUEJE Claudia" w:date="2024-05-02T21:41:00Z">
              <w:r w:rsidR="00C84701">
                <w:rPr>
                  <w:b/>
                  <w:szCs w:val="24"/>
                </w:rPr>
                <w:t>s</w:t>
              </w:r>
            </w:ins>
            <w:del w:id="1108"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berschrift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Textkrper"/>
        <w:autoSpaceDE w:val="0"/>
        <w:autoSpaceDN w:val="0"/>
        <w:adjustRightInd w:val="0"/>
        <w:rPr>
          <w:szCs w:val="24"/>
        </w:rPr>
      </w:pPr>
      <w:r>
        <w:rPr>
          <w:szCs w:val="24"/>
        </w:rPr>
        <w:t xml:space="preserve">For identifying 2D connections, the same rules apply as for 0D connections, see </w:t>
      </w:r>
      <w:del w:id="1109" w:author="LUEJE Claudia" w:date="2024-05-02T21:42:00Z">
        <w:r w:rsidDel="00C84701">
          <w:rPr>
            <w:rStyle w:val="citesec"/>
            <w:szCs w:val="24"/>
          </w:rPr>
          <w:delText>clau</w:delText>
        </w:r>
      </w:del>
      <w:del w:id="1110"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111" w:author="LUEJE Claudia" w:date="2024-05-02T21:42:00Z">
        <w:r w:rsidR="00C84701">
          <w:rPr>
            <w:rFonts w:eastAsia="Times New Roman"/>
            <w:szCs w:val="24"/>
          </w:rPr>
          <w:t>f</w:t>
        </w:r>
      </w:ins>
      <w:del w:id="1112"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Textkrper"/>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Textkrper"/>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loc_list</w:t>
      </w:r>
      <w:proofErr w:type="spellEnd"/>
      <w:r w:rsidRPr="00677291">
        <w:rPr>
          <w:rStyle w:val="ISOCode"/>
        </w:rPr>
        <w:t>/&gt;</w:t>
      </w:r>
    </w:p>
    <w:p w14:paraId="7B9AD59B" w14:textId="77777777" w:rsidR="006A2DB6" w:rsidRDefault="006A2DB6">
      <w:pPr>
        <w:pStyle w:val="Textkrper"/>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loc_list</w:t>
      </w:r>
      <w:proofErr w:type="spellEnd"/>
      <w:r w:rsidRPr="00677291">
        <w:rPr>
          <w:rStyle w:val="ISOCode"/>
        </w:rPr>
        <w:t>/&gt;</w:t>
      </w:r>
      <w:r>
        <w:rPr>
          <w:szCs w:val="24"/>
        </w:rPr>
        <w:t>.</w:t>
      </w:r>
    </w:p>
    <w:p w14:paraId="1B53A965" w14:textId="07DD6A54"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loc_list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w:t>
      </w:r>
      <w:proofErr w:type="spellStart"/>
      <w:r w:rsidR="006A2DB6" w:rsidRPr="00677291">
        <w:rPr>
          <w:rStyle w:val="ISOCode"/>
        </w:rPr>
        <w:t>loc_list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113" w:author="LUEJE Claudia" w:date="2024-05-02T21:42:00Z">
              <w:r w:rsidR="00C84701">
                <w:rPr>
                  <w:b/>
                  <w:szCs w:val="24"/>
                </w:rPr>
                <w:t>e</w:t>
              </w:r>
            </w:ins>
            <w:del w:id="1114"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Textkrper"/>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Textkrper"/>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5" w:author="LUEJE Claudia" w:date="2024-05-02T21:42:00Z">
        <w:r w:rsidR="00C84701">
          <w:rPr>
            <w:szCs w:val="24"/>
          </w:rPr>
          <w:t>XAMPLE</w:t>
        </w:r>
      </w:ins>
      <w:del w:id="1116"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w:t>
      </w:r>
      <w:proofErr w:type="spellStart"/>
      <w:r w:rsidRPr="00677291">
        <w:rPr>
          <w:rStyle w:val="ISOCode"/>
        </w:rPr>
        <w:t>face_list</w:t>
      </w:r>
      <w:proofErr w:type="spellEnd"/>
      <w:r w:rsidRPr="00677291">
        <w:rPr>
          <w:rStyle w:val="ISOCode"/>
        </w:rPr>
        <w:t>/&gt;</w:t>
      </w:r>
    </w:p>
    <w:p w14:paraId="50C5AFBD" w14:textId="77777777" w:rsidR="006A2DB6" w:rsidRDefault="006A2DB6">
      <w:pPr>
        <w:pStyle w:val="Textkrper"/>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w:t>
      </w:r>
      <w:proofErr w:type="gramStart"/>
      <w:r>
        <w:rPr>
          <w:szCs w:val="24"/>
        </w:rPr>
        <w:t>particular order</w:t>
      </w:r>
      <w:proofErr w:type="gramEnd"/>
      <w:r>
        <w:rPr>
          <w:szCs w:val="24"/>
        </w:rPr>
        <w:t>.</w:t>
      </w:r>
    </w:p>
    <w:p w14:paraId="4AF3C651" w14:textId="77777777" w:rsidR="006A2DB6" w:rsidRDefault="006A2DB6">
      <w:pPr>
        <w:pStyle w:val="Textkrper"/>
        <w:autoSpaceDE w:val="0"/>
        <w:autoSpaceDN w:val="0"/>
        <w:adjustRightInd w:val="0"/>
        <w:rPr>
          <w:szCs w:val="24"/>
        </w:rPr>
      </w:pPr>
      <w:r>
        <w:rPr>
          <w:szCs w:val="24"/>
        </w:rPr>
        <w:t xml:space="preserve">No additional attributes are associated to the element </w:t>
      </w:r>
      <w:r w:rsidRPr="00677291">
        <w:rPr>
          <w:rStyle w:val="ISOCode"/>
        </w:rPr>
        <w:t>&lt;</w:t>
      </w:r>
      <w:proofErr w:type="spellStart"/>
      <w:r w:rsidRPr="00677291">
        <w:rPr>
          <w:rStyle w:val="ISOCode"/>
        </w:rPr>
        <w:t>face_list</w:t>
      </w:r>
      <w:proofErr w:type="spellEnd"/>
      <w:r w:rsidRPr="00677291">
        <w:rPr>
          <w:rStyle w:val="ISOCode"/>
        </w:rPr>
        <w:t>/&gt;</w:t>
      </w:r>
      <w:r>
        <w:rPr>
          <w:szCs w:val="24"/>
        </w:rPr>
        <w:t>.</w:t>
      </w:r>
    </w:p>
    <w:p w14:paraId="050BF768" w14:textId="6984AC66" w:rsidR="006A2DB6" w:rsidRDefault="006A2DB6">
      <w:pPr>
        <w:pStyle w:val="Textkrper"/>
        <w:autoSpaceDE w:val="0"/>
        <w:autoSpaceDN w:val="0"/>
        <w:adjustRightInd w:val="0"/>
        <w:rPr>
          <w:szCs w:val="24"/>
        </w:rPr>
      </w:pPr>
      <w:r>
        <w:rPr>
          <w:szCs w:val="24"/>
        </w:rPr>
        <w:t xml:space="preserve">The </w:t>
      </w:r>
      <w:r w:rsidRPr="00677291">
        <w:rPr>
          <w:rStyle w:val="ISOCode"/>
        </w:rPr>
        <w:t>&lt;</w:t>
      </w:r>
      <w:proofErr w:type="spellStart"/>
      <w:r w:rsidRPr="00677291">
        <w:rPr>
          <w:rStyle w:val="ISOCode"/>
        </w:rPr>
        <w:t>face_list</w:t>
      </w:r>
      <w:proofErr w:type="spellEnd"/>
      <w:r w:rsidRPr="00677291">
        <w:rPr>
          <w:rStyle w:val="ISOCode"/>
        </w:rPr>
        <w: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w:t>
      </w:r>
      <w:proofErr w:type="spellStart"/>
      <w:r w:rsidR="006A2DB6" w:rsidRPr="00677291">
        <w:rPr>
          <w:rStyle w:val="ISOCode"/>
        </w:rPr>
        <w:t>face_list</w:t>
      </w:r>
      <w:proofErr w:type="spellEnd"/>
      <w:r w:rsidR="006A2DB6" w:rsidRPr="00677291">
        <w:rPr>
          <w:rStyle w:val="ISOCode"/>
        </w:rPr>
        <w: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117" w:author="LUEJE Claudia" w:date="2024-05-02T21:42:00Z">
              <w:r w:rsidR="00C84701">
                <w:rPr>
                  <w:b/>
                  <w:szCs w:val="24"/>
                </w:rPr>
                <w:t>E</w:t>
              </w:r>
            </w:ins>
            <w:del w:id="1118"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berschrift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Textkrper"/>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w:t>
            </w:r>
            <w:proofErr w:type="spellStart"/>
            <w:r w:rsidRPr="006A2DB6">
              <w:rPr>
                <w:rStyle w:val="ISOCode"/>
                <w:rFonts w:cs="Times New Roman"/>
                <w:sz w:val="20"/>
                <w:szCs w:val="24"/>
              </w:rPr>
              <w:t>loc_list</w:t>
            </w:r>
            <w:proofErr w:type="spellEnd"/>
            <w:r w:rsidRPr="006A2DB6">
              <w:rPr>
                <w:rStyle w:val="ISOCode"/>
                <w:rFonts w:cs="Times New Roman"/>
                <w:sz w:val="20"/>
                <w:szCs w:val="24"/>
              </w:rPr>
              <w:t>/&gt;</w:t>
            </w:r>
          </w:p>
        </w:tc>
      </w:tr>
    </w:tbl>
    <w:p w14:paraId="6E85AE0A" w14:textId="2F8ED32A" w:rsidR="006A2DB6" w:rsidRDefault="006A2DB6">
      <w:pPr>
        <w:pStyle w:val="Textkrper"/>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119" w:author="LUEJE Claudia" w:date="2024-05-02T21:43:00Z">
        <w:r w:rsidR="00C84701">
          <w:t>XAMPLE</w:t>
        </w:r>
      </w:ins>
      <w:del w:id="1120"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 xml:space="preserve">  </w:t>
      </w:r>
      <w:r w:rsidR="006A2DB6">
        <w:rPr>
          <w:szCs w:val="24"/>
        </w:rPr>
        <w:t>&lt;</w:t>
      </w:r>
      <w:proofErr w:type="spellStart"/>
      <w:r w:rsidR="006A2DB6">
        <w:rPr>
          <w:szCs w:val="24"/>
        </w:rPr>
        <w:t>loc_list</w:t>
      </w:r>
      <w:proofErr w:type="spellEnd"/>
      <w:r w:rsidR="006A2DB6">
        <w:rPr>
          <w:szCs w:val="24"/>
        </w:rPr>
        <w: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loc_list</w:t>
      </w:r>
      <w:proofErr w:type="spellEnd"/>
      <w:r w:rsidR="006A2DB6">
        <w:rPr>
          <w:szCs w:val="24"/>
        </w:rPr>
        <w: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w:t>
      </w:r>
      <w:proofErr w:type="gramStart"/>
      <w:r w:rsidR="006A2DB6" w:rsidRPr="00677291">
        <w:rPr>
          <w:b/>
          <w:szCs w:val="24"/>
          <w:lang w:val="fr-CH"/>
        </w:rPr>
        <w:t>face</w:t>
      </w:r>
      <w:proofErr w:type="gramEnd"/>
      <w:r w:rsidR="006A2DB6" w:rsidRPr="00677291">
        <w:rPr>
          <w:b/>
          <w:szCs w:val="24"/>
          <w:lang w:val="fr-CH"/>
        </w:rPr>
        <w:t xml:space="preserve"> v1="1" v2="2" v3="3" v4="4"/&gt;</w:t>
      </w:r>
      <w:r w:rsidR="006A2DB6" w:rsidRPr="00677291">
        <w:rPr>
          <w:szCs w:val="24"/>
          <w:lang w:val="fr-CH"/>
        </w:rPr>
        <w:t xml:space="preserve"> &lt;!-- </w:t>
      </w:r>
      <w:proofErr w:type="spellStart"/>
      <w:r w:rsidR="006A2DB6" w:rsidRPr="00677291">
        <w:rPr>
          <w:szCs w:val="24"/>
          <w:lang w:val="fr-CH"/>
        </w:rPr>
        <w:t>quadrangular</w:t>
      </w:r>
      <w:proofErr w:type="spellEnd"/>
      <w:r w:rsidR="006A2DB6" w:rsidRPr="00677291">
        <w:rPr>
          <w:szCs w:val="24"/>
          <w:lang w:val="fr-CH"/>
        </w:rPr>
        <w:t xml:space="preserve"> </w:t>
      </w:r>
      <w:proofErr w:type="spellStart"/>
      <w:r w:rsidR="006A2DB6" w:rsidRPr="00677291">
        <w:rPr>
          <w:szCs w:val="24"/>
          <w:lang w:val="fr-CH"/>
        </w:rPr>
        <w:t>facet</w:t>
      </w:r>
      <w:proofErr w:type="spellEnd"/>
      <w:r w:rsidR="006A2DB6" w:rsidRPr="00677291">
        <w:rPr>
          <w:szCs w:val="24"/>
          <w:lang w:val="fr-CH"/>
        </w:rPr>
        <w:t xml:space="preserve">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proofErr w:type="gramStart"/>
      <w:r w:rsidR="006A2DB6">
        <w:rPr>
          <w:szCs w:val="24"/>
        </w:rPr>
        <w:t>&lt;!--</w:t>
      </w:r>
      <w:proofErr w:type="gramEnd"/>
      <w:r w:rsidR="006A2DB6">
        <w:rPr>
          <w:szCs w:val="24"/>
        </w:rPr>
        <w:t xml:space="preserve">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w:t>
      </w:r>
      <w:proofErr w:type="spellStart"/>
      <w:r w:rsidR="006A2DB6">
        <w:rPr>
          <w:szCs w:val="24"/>
        </w:rPr>
        <w:t>face_list</w:t>
      </w:r>
      <w:proofErr w:type="spellEnd"/>
      <w:r w:rsidR="006A2DB6">
        <w:rPr>
          <w:szCs w:val="24"/>
        </w:rPr>
        <w: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berschrift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proofErr w:type="gramStart"/>
      <w:r>
        <w:rPr>
          <w:rFonts w:eastAsia="Times New Roman"/>
          <w:szCs w:val="24"/>
        </w:rPr>
        <w:t>specification</w:t>
      </w:r>
      <w:proofErr w:type="gramEnd"/>
    </w:p>
    <w:p w14:paraId="545D28AB" w14:textId="70ABEF59" w:rsidR="006A2DB6" w:rsidRDefault="006A2DB6">
      <w:pPr>
        <w:pStyle w:val="Textkrper"/>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121" w:author="LUEJE Claudia" w:date="2024-05-02T21:43:00Z">
              <w:r w:rsidR="00C84701">
                <w:rPr>
                  <w:b/>
                  <w:szCs w:val="24"/>
                </w:rPr>
                <w:t>e</w:t>
              </w:r>
            </w:ins>
            <w:del w:id="1122"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proofErr w:type="spellStart"/>
            <w:r w:rsidRPr="006A2DB6">
              <w:rPr>
                <w:szCs w:val="24"/>
              </w:rPr>
              <w:t>adhesive_face</w:t>
            </w:r>
            <w:proofErr w:type="spellEnd"/>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123"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Textkrper"/>
        <w:autoSpaceDE w:val="0"/>
        <w:autoSpaceDN w:val="0"/>
        <w:adjustRightInd w:val="0"/>
        <w:rPr>
          <w:szCs w:val="24"/>
        </w:rPr>
      </w:pPr>
      <w:r>
        <w:rPr>
          <w:szCs w:val="24"/>
        </w:rPr>
        <w:t xml:space="preserve">Only one of the type elements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shall exist in &lt;connection_2d/&gt;. If none of the type elements exist, then this will default to </w:t>
      </w:r>
      <w:r w:rsidRPr="007538D9">
        <w:rPr>
          <w:rStyle w:val="ISOCode"/>
        </w:rPr>
        <w:t>&lt;</w:t>
      </w:r>
      <w:proofErr w:type="spellStart"/>
      <w:r w:rsidRPr="007538D9">
        <w:rPr>
          <w:rStyle w:val="ISOCode"/>
        </w:rPr>
        <w:t>adhesive_face</w:t>
      </w:r>
      <w:proofErr w:type="spellEnd"/>
      <w:r w:rsidRPr="007538D9">
        <w:rPr>
          <w:rStyle w:val="ISOCode"/>
        </w:rPr>
        <w:t>/&gt;</w:t>
      </w:r>
      <w:r>
        <w:rPr>
          <w:szCs w:val="24"/>
        </w:rPr>
        <w:t>.</w:t>
      </w:r>
    </w:p>
    <w:p w14:paraId="75FBD02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Textkrper"/>
        <w:autoSpaceDE w:val="0"/>
        <w:autoSpaceDN w:val="0"/>
        <w:adjustRightInd w:val="0"/>
        <w:rPr>
          <w:szCs w:val="24"/>
        </w:rPr>
      </w:pPr>
      <w:r>
        <w:rPr>
          <w:szCs w:val="24"/>
        </w:rPr>
        <w:t xml:space="preserve">An adhesive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 xml:space="preserve">86 — Picture of a sealing or die-cut adhesive </w:t>
      </w:r>
      <w:proofErr w:type="gramStart"/>
      <w:r w:rsidR="006A2DB6">
        <w:rPr>
          <w:szCs w:val="24"/>
        </w:rPr>
        <w:t>face</w:t>
      </w:r>
      <w:proofErr w:type="gramEnd"/>
    </w:p>
    <w:p w14:paraId="579B9EE8" w14:textId="4BB02236" w:rsidR="006A2DB6" w:rsidRDefault="006A2DB6">
      <w:pPr>
        <w:pStyle w:val="Textkrper"/>
        <w:autoSpaceDE w:val="0"/>
        <w:autoSpaceDN w:val="0"/>
        <w:adjustRightInd w:val="0"/>
        <w:rPr>
          <w:szCs w:val="24"/>
        </w:rPr>
      </w:pPr>
      <w:r>
        <w:rPr>
          <w:szCs w:val="24"/>
        </w:rPr>
        <w:t xml:space="preserve">An adhesive face connection is denoted by an element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124" w:author="LUEJE Claudia" w:date="2024-05-02T21:43:00Z">
              <w:r w:rsidR="00C84701">
                <w:rPr>
                  <w:b/>
                  <w:szCs w:val="24"/>
                </w:rPr>
                <w:t>e</w:t>
              </w:r>
            </w:ins>
            <w:del w:id="1125"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adhesive_face</w:t>
            </w:r>
            <w:proofErr w:type="spellEnd"/>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proofErr w:type="spellStart"/>
            <w:r w:rsidRPr="006A2DB6">
              <w:rPr>
                <w:szCs w:val="24"/>
              </w:rPr>
              <w:t>loc_list</w:t>
            </w:r>
            <w:proofErr w:type="spellEnd"/>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proofErr w:type="spellStart"/>
            <w:r w:rsidRPr="006A2DB6">
              <w:rPr>
                <w:szCs w:val="24"/>
              </w:rPr>
              <w:t>face_list</w:t>
            </w:r>
            <w:proofErr w:type="spellEnd"/>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126"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proofErr w:type="spellStart"/>
            <w:r w:rsidRPr="006A2DB6">
              <w:rPr>
                <w:szCs w:val="24"/>
              </w:rPr>
              <w:t>F</w:t>
            </w:r>
            <w:r w:rsidR="006A2DB6" w:rsidRPr="006A2DB6">
              <w:rPr>
                <w:szCs w:val="24"/>
              </w:rPr>
              <w:t>emdata</w:t>
            </w:r>
            <w:proofErr w:type="spellEnd"/>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127"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proofErr w:type="spellStart"/>
            <w:r w:rsidRPr="006A2DB6">
              <w:rPr>
                <w:szCs w:val="24"/>
              </w:rPr>
              <w:t>custom_attributes_list</w:t>
            </w:r>
            <w:proofErr w:type="spellEnd"/>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128"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Textkrper"/>
        <w:autoSpaceDE w:val="0"/>
        <w:autoSpaceDN w:val="0"/>
        <w:adjustRightInd w:val="0"/>
        <w:rPr>
          <w:szCs w:val="24"/>
        </w:rPr>
      </w:pPr>
      <w:r>
        <w:rPr>
          <w:szCs w:val="24"/>
        </w:rPr>
        <w:t xml:space="preserve">For the </w:t>
      </w:r>
      <w:r w:rsidRPr="007538D9">
        <w:rPr>
          <w:rStyle w:val="ISOCode"/>
        </w:rPr>
        <w:t>&lt;</w:t>
      </w:r>
      <w:proofErr w:type="spellStart"/>
      <w:r w:rsidRPr="007538D9">
        <w:rPr>
          <w:rStyle w:val="ISOCode"/>
        </w:rPr>
        <w:t>adhesive_face</w:t>
      </w:r>
      <w:proofErr w:type="spellEnd"/>
      <w:r w:rsidRPr="007538D9">
        <w:rPr>
          <w:rStyle w:val="ISOCode"/>
        </w:rPr>
        <w:t>/&gt;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w:t>
      </w:r>
      <w:proofErr w:type="spellStart"/>
      <w:r w:rsidR="006A2DB6" w:rsidRPr="007538D9">
        <w:rPr>
          <w:rStyle w:val="ISOCode"/>
        </w:rPr>
        <w:t>adhesive_face</w:t>
      </w:r>
      <w:proofErr w:type="spellEnd"/>
      <w:r w:rsidR="006A2DB6" w:rsidRPr="007538D9">
        <w:rPr>
          <w:rStyle w:val="ISOCode"/>
        </w:rPr>
        <w:t>/&gt;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lastRenderedPageBreak/>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Textkrper"/>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129" w:author="LUEJE Claudia" w:date="2024-05-02T21:44:00Z">
        <w:r w:rsidR="00BE436E">
          <w:t>XAMPLE</w:t>
        </w:r>
      </w:ins>
      <w:del w:id="1130"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w:t>
      </w:r>
      <w:proofErr w:type="spellStart"/>
      <w:r w:rsidR="006A2DB6">
        <w:rPr>
          <w:rStyle w:val="ISOCodebold"/>
          <w:rFonts w:cs="Times New Roman"/>
          <w:szCs w:val="24"/>
        </w:rPr>
        <w:t>adhesive_face</w:t>
      </w:r>
      <w:proofErr w:type="spellEnd"/>
      <w:r w:rsidR="006A2DB6">
        <w:rPr>
          <w:rStyle w:val="ISOCode"/>
          <w:rFonts w:cs="Times New Roman"/>
          <w:szCs w:val="24"/>
        </w:rPr>
        <w:t xml:space="preserve"> </w:t>
      </w:r>
      <w:r w:rsidR="006A2DB6">
        <w:rPr>
          <w:rStyle w:val="ISOCodebold"/>
          <w:rFonts w:cs="Times New Roman"/>
          <w:szCs w:val="24"/>
        </w:rPr>
        <w:t>thickness="2.0" material="</w:t>
      </w:r>
      <w:proofErr w:type="spellStart"/>
      <w:r w:rsidR="006A2DB6">
        <w:rPr>
          <w:rStyle w:val="ISOCodebold"/>
          <w:rFonts w:cs="Times New Roman"/>
          <w:szCs w:val="24"/>
        </w:rPr>
        <w:t>CAD_Material</w:t>
      </w:r>
      <w:proofErr w:type="spellEnd"/>
      <w:r w:rsidR="006A2DB6">
        <w:rPr>
          <w:rStyle w:val="ISOCodebold"/>
          <w:rFonts w:cs="Times New Roman"/>
          <w:szCs w:val="24"/>
        </w:rPr>
        <w:t>"/&gt;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w:t>
      </w:r>
      <w:proofErr w:type="gramStart"/>
      <w:r w:rsidR="006A2DB6">
        <w:rPr>
          <w:rStyle w:val="ISOCode"/>
          <w:rFonts w:cs="Times New Roman"/>
          <w:szCs w:val="24"/>
        </w:rPr>
        <w:t>2001.557  14.435</w:t>
      </w:r>
      <w:proofErr w:type="gramEnd"/>
      <w:r w:rsidR="006A2DB6">
        <w:rPr>
          <w:rStyle w:val="ISOCode"/>
          <w:rFonts w:cs="Times New Roman"/>
          <w:szCs w:val="24"/>
        </w:rPr>
        <w:t xml:space="preserve">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w:t>
      </w:r>
      <w:proofErr w:type="gramStart"/>
      <w:r w:rsidR="006A2DB6">
        <w:rPr>
          <w:rStyle w:val="ISOCode"/>
          <w:rFonts w:cs="Times New Roman"/>
          <w:szCs w:val="24"/>
        </w:rPr>
        <w:t>1994.802  14.435</w:t>
      </w:r>
      <w:proofErr w:type="gramEnd"/>
      <w:r w:rsidR="006A2DB6">
        <w:rPr>
          <w:rStyle w:val="ISOCode"/>
          <w:rFonts w:cs="Times New Roman"/>
          <w:szCs w:val="24"/>
        </w:rPr>
        <w:t xml:space="preserve">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w:t>
      </w:r>
      <w:proofErr w:type="gramStart"/>
      <w:r w:rsidR="006A2DB6">
        <w:rPr>
          <w:rStyle w:val="ISOCode"/>
          <w:rFonts w:cs="Times New Roman"/>
          <w:szCs w:val="24"/>
        </w:rPr>
        <w:t>1994.790  0.0436</w:t>
      </w:r>
      <w:proofErr w:type="gramEnd"/>
      <w:r w:rsidR="006A2DB6">
        <w:rPr>
          <w:rStyle w:val="ISOCode"/>
          <w:rFonts w:cs="Times New Roman"/>
          <w:szCs w:val="24"/>
        </w:rPr>
        <w:t xml:space="preserve">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w:t>
      </w:r>
      <w:proofErr w:type="gramStart"/>
      <w:r w:rsidR="006A2DB6">
        <w:rPr>
          <w:rStyle w:val="ISOCode"/>
          <w:rFonts w:cs="Times New Roman"/>
          <w:szCs w:val="24"/>
        </w:rPr>
        <w:t>2001.547  0.0545</w:t>
      </w:r>
      <w:proofErr w:type="gramEnd"/>
      <w:r w:rsidR="006A2DB6">
        <w:rPr>
          <w:rStyle w:val="ISOCode"/>
          <w:rFonts w:cs="Times New Roman"/>
          <w:szCs w:val="24"/>
        </w:rPr>
        <w:t xml:space="preserve">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w:t>
      </w:r>
      <w:proofErr w:type="gramStart"/>
      <w:r w:rsidR="006A2DB6">
        <w:rPr>
          <w:rStyle w:val="ISOCode"/>
          <w:rFonts w:cs="Times New Roman"/>
          <w:szCs w:val="24"/>
        </w:rPr>
        <w:t>2008.298  14.435</w:t>
      </w:r>
      <w:proofErr w:type="gramEnd"/>
      <w:r w:rsidR="006A2DB6">
        <w:rPr>
          <w:rStyle w:val="ISOCode"/>
          <w:rFonts w:cs="Times New Roman"/>
          <w:szCs w:val="24"/>
        </w:rPr>
        <w:t xml:space="preserve">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w:t>
      </w:r>
      <w:proofErr w:type="gramStart"/>
      <w:r w:rsidR="006A2DB6">
        <w:rPr>
          <w:rStyle w:val="ISOCode"/>
          <w:rFonts w:cs="Times New Roman"/>
          <w:szCs w:val="24"/>
        </w:rPr>
        <w:t>2008.336  28.784</w:t>
      </w:r>
      <w:proofErr w:type="gramEnd"/>
      <w:r w:rsidR="006A2DB6">
        <w:rPr>
          <w:rStyle w:val="ISOCode"/>
          <w:rFonts w:cs="Times New Roman"/>
          <w:szCs w:val="24"/>
        </w:rPr>
        <w:t xml:space="preserve">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loc_list</w:t>
      </w:r>
      <w:proofErr w:type="spellEnd"/>
      <w:r w:rsidR="006A2DB6">
        <w:rPr>
          <w:rStyle w:val="ISOCode"/>
          <w:rFonts w:cs="Times New Roman"/>
          <w:szCs w:val="24"/>
        </w:rPr>
        <w: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proofErr w:type="gramStart"/>
      <w:r w:rsidR="006A2DB6">
        <w:rPr>
          <w:rStyle w:val="ISOCode"/>
          <w:rFonts w:cs="Times New Roman"/>
          <w:szCs w:val="24"/>
        </w:rPr>
        <w:t>&lt;!--</w:t>
      </w:r>
      <w:proofErr w:type="gramEnd"/>
      <w:r w:rsidR="006A2DB6">
        <w:rPr>
          <w:rStyle w:val="ISOCode"/>
          <w:rFonts w:cs="Times New Roman"/>
          <w:szCs w:val="24"/>
        </w:rPr>
        <w:t xml:space="preserve">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w:t>
      </w:r>
      <w:proofErr w:type="gramStart"/>
      <w:r w:rsidR="006A2DB6">
        <w:rPr>
          <w:rStyle w:val="ISOCode"/>
          <w:rFonts w:cs="Times New Roman"/>
          <w:szCs w:val="24"/>
        </w:rPr>
        <w:t>&lt;!--</w:t>
      </w:r>
      <w:proofErr w:type="gramEnd"/>
      <w:r w:rsidR="006A2DB6">
        <w:rPr>
          <w:rStyle w:val="ISOCode"/>
          <w:rFonts w:cs="Times New Roman"/>
          <w:szCs w:val="24"/>
        </w:rPr>
        <w:t xml:space="preserve">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face_list</w:t>
      </w:r>
      <w:proofErr w:type="spellEnd"/>
      <w:r w:rsidR="006A2DB6">
        <w:rPr>
          <w:rStyle w:val="ISOCode"/>
          <w:rFonts w:cs="Times New Roman"/>
          <w:szCs w:val="24"/>
        </w:rPr>
        <w: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proofErr w:type="spellStart"/>
      <w:r w:rsidR="006A2DB6">
        <w:rPr>
          <w:rStyle w:val="ISOCode"/>
          <w:rFonts w:cs="Times New Roman"/>
          <w:szCs w:val="24"/>
        </w:rPr>
        <w:t>custom_attributes_list</w:t>
      </w:r>
      <w:proofErr w:type="spellEnd"/>
      <w:r w:rsidR="006A2DB6">
        <w:rPr>
          <w:rStyle w:val="ISOCode"/>
          <w:rFonts w:cs="Times New Roman"/>
          <w:szCs w:val="24"/>
        </w:rPr>
        <w: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berschrift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Textkrper"/>
        <w:autoSpaceDE w:val="0"/>
        <w:autoSpaceDN w:val="0"/>
        <w:adjustRightInd w:val="0"/>
        <w:rPr>
          <w:szCs w:val="24"/>
        </w:rPr>
      </w:pPr>
      <w:r>
        <w:rPr>
          <w:szCs w:val="24"/>
        </w:rPr>
        <w:t>So far, only the above</w:t>
      </w:r>
      <w:ins w:id="1131"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Textkrper"/>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berschrift2"/>
        <w:tabs>
          <w:tab w:val="left" w:pos="400"/>
        </w:tabs>
        <w:autoSpaceDE w:val="0"/>
        <w:autoSpaceDN w:val="0"/>
        <w:adjustRightInd w:val="0"/>
        <w:rPr>
          <w:rFonts w:eastAsia="Times New Roman"/>
          <w:szCs w:val="24"/>
        </w:rPr>
      </w:pPr>
      <w:r>
        <w:rPr>
          <w:rFonts w:eastAsia="Times New Roman"/>
          <w:szCs w:val="24"/>
        </w:rPr>
        <w:lastRenderedPageBreak/>
        <w:t>Other relevant and new joint types</w:t>
      </w:r>
    </w:p>
    <w:p w14:paraId="7DC9FE6E" w14:textId="77777777" w:rsidR="006A2DB6" w:rsidRDefault="006A2DB6">
      <w:pPr>
        <w:pStyle w:val="Textkrper"/>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Textkrper"/>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 xml:space="preserve">Derivation of formulae used for regular intermittent </w:t>
      </w:r>
      <w:proofErr w:type="gramStart"/>
      <w:r>
        <w:rPr>
          <w:rFonts w:eastAsia="Times New Roman"/>
          <w:szCs w:val="24"/>
        </w:rPr>
        <w:t>welds</w:t>
      </w:r>
      <w:proofErr w:type="gramEnd"/>
    </w:p>
    <w:p w14:paraId="6829C135" w14:textId="75309143" w:rsidR="006A2DB6" w:rsidRDefault="006A2DB6">
      <w:pPr>
        <w:pStyle w:val="Textkrper"/>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w:t>
      </w:r>
      <w:proofErr w:type="spellStart"/>
      <w:r w:rsidR="006A2DB6">
        <w:rPr>
          <w:szCs w:val="24"/>
        </w:rPr>
        <w:t>first_spacing</w:t>
      </w:r>
      <w:proofErr w:type="spellEnd"/>
      <w:r w:rsidR="006A2DB6">
        <w:rPr>
          <w:szCs w:val="24"/>
        </w:rPr>
        <w:t>' and '</w:t>
      </w:r>
      <w:proofErr w:type="spellStart"/>
      <w:r w:rsidR="006A2DB6">
        <w:rPr>
          <w:szCs w:val="24"/>
        </w:rPr>
        <w:t>last_spacing</w:t>
      </w:r>
      <w:proofErr w:type="spellEnd"/>
      <w:r w:rsidR="006A2DB6">
        <w:rPr>
          <w:szCs w:val="24"/>
        </w:rPr>
        <w:t xml:space="preserve">' are the terms needed to define a regular intermittent </w:t>
      </w:r>
      <w:proofErr w:type="gramStart"/>
      <w:r w:rsidR="006A2DB6">
        <w:rPr>
          <w:szCs w:val="24"/>
        </w:rPr>
        <w:t>weld</w:t>
      </w:r>
      <w:proofErr w:type="gramEnd"/>
    </w:p>
    <w:p w14:paraId="1E122034" w14:textId="5F8AE393" w:rsidR="006A2DB6" w:rsidRDefault="006A2DB6">
      <w:pPr>
        <w:pStyle w:val="Textkrper"/>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Textkrper"/>
        <w:autoSpaceDE w:val="0"/>
        <w:autoSpaceDN w:val="0"/>
        <w:adjustRightInd w:val="0"/>
        <w:rPr>
          <w:szCs w:val="24"/>
        </w:rPr>
      </w:pPr>
      <w:r>
        <w:rPr>
          <w:szCs w:val="24"/>
        </w:rPr>
        <w:t>where:</w:t>
      </w:r>
    </w:p>
    <w:tbl>
      <w:tblPr>
        <w:tblStyle w:val="Tabellenraster"/>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Textkrper"/>
              <w:autoSpaceDE w:val="0"/>
              <w:autoSpaceDN w:val="0"/>
              <w:adjustRightInd w:val="0"/>
              <w:rPr>
                <w:i/>
                <w:sz w:val="24"/>
              </w:rPr>
            </w:pPr>
            <w:proofErr w:type="spellStart"/>
            <w:r w:rsidRPr="00EC4DAD">
              <w:rPr>
                <w:i/>
                <w:szCs w:val="24"/>
              </w:rPr>
              <w:t>L</w:t>
            </w:r>
            <w:r w:rsidRPr="00C06C1D">
              <w:rPr>
                <w:szCs w:val="24"/>
                <w:vertAlign w:val="subscript"/>
              </w:rPr>
              <w:t>total</w:t>
            </w:r>
            <w:proofErr w:type="spellEnd"/>
          </w:p>
        </w:tc>
        <w:tc>
          <w:tcPr>
            <w:tcW w:w="8440" w:type="dxa"/>
          </w:tcPr>
          <w:p w14:paraId="173B3F0F" w14:textId="2138E264" w:rsidR="006A2DB6" w:rsidRPr="00EC4DAD" w:rsidRDefault="006A2DB6" w:rsidP="006A2DB6">
            <w:pPr>
              <w:pStyle w:val="Textkrper"/>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w:t>
            </w:r>
            <w:proofErr w:type="spellStart"/>
            <w:r w:rsidRPr="00EC4DAD">
              <w:rPr>
                <w:rStyle w:val="ISOCode"/>
              </w:rPr>
              <w:t>loc_list</w:t>
            </w:r>
            <w:proofErr w:type="spellEnd"/>
            <w:r w:rsidRPr="00EC4DAD">
              <w:rPr>
                <w:rStyle w:val="ISOCode"/>
              </w:rPr>
              <w:t>/&gt;</w:t>
            </w:r>
            <w:r w:rsidRPr="00EC4DAD">
              <w:rPr>
                <w:szCs w:val="24"/>
              </w:rPr>
              <w:t xml:space="preserve"> polyline in χMCF</w:t>
            </w:r>
            <w:ins w:id="1132" w:author="LUEJE Claudia" w:date="2024-05-02T21:47:00Z">
              <w:r w:rsidR="00155794">
                <w:rPr>
                  <w:szCs w:val="24"/>
                </w:rPr>
                <w:t>;</w:t>
              </w:r>
            </w:ins>
            <w:del w:id="1133"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first</w:t>
            </w:r>
            <w:proofErr w:type="spellEnd"/>
          </w:p>
        </w:tc>
        <w:tc>
          <w:tcPr>
            <w:tcW w:w="8440" w:type="dxa"/>
          </w:tcPr>
          <w:p w14:paraId="57959317" w14:textId="1E51D0A0"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first</w:t>
            </w:r>
            <w:proofErr w:type="gramEnd"/>
            <w:r w:rsidRPr="006A2DB6">
              <w:rPr>
                <w:szCs w:val="24"/>
              </w:rPr>
              <w:t>_spacing</w:t>
            </w:r>
            <w:proofErr w:type="spellEnd"/>
            <w:r w:rsidRPr="006A2DB6">
              <w:rPr>
                <w:szCs w:val="24"/>
              </w:rPr>
              <w:t>"</w:t>
            </w:r>
            <w:ins w:id="1134"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Textkrper"/>
              <w:autoSpaceDE w:val="0"/>
              <w:autoSpaceDN w:val="0"/>
              <w:adjustRightInd w:val="0"/>
              <w:rPr>
                <w:i/>
                <w:sz w:val="24"/>
              </w:rPr>
            </w:pPr>
            <w:proofErr w:type="spellStart"/>
            <w:r w:rsidRPr="006A2DB6">
              <w:rPr>
                <w:i/>
                <w:szCs w:val="24"/>
              </w:rPr>
              <w:t>m</w:t>
            </w:r>
            <w:r w:rsidRPr="00C06C1D">
              <w:rPr>
                <w:szCs w:val="24"/>
                <w:vertAlign w:val="subscript"/>
              </w:rPr>
              <w:t>last</w:t>
            </w:r>
            <w:proofErr w:type="spellEnd"/>
          </w:p>
        </w:tc>
        <w:tc>
          <w:tcPr>
            <w:tcW w:w="8440" w:type="dxa"/>
          </w:tcPr>
          <w:p w14:paraId="6D510ACC" w14:textId="43BD49BD" w:rsidR="006A2DB6" w:rsidRPr="006A2DB6" w:rsidRDefault="006A2DB6" w:rsidP="006A2DB6">
            <w:pPr>
              <w:pStyle w:val="Textkrper"/>
              <w:autoSpaceDE w:val="0"/>
              <w:autoSpaceDN w:val="0"/>
              <w:adjustRightInd w:val="0"/>
            </w:pPr>
            <w:r w:rsidRPr="006A2DB6">
              <w:rPr>
                <w:szCs w:val="24"/>
              </w:rPr>
              <w:t>"</w:t>
            </w:r>
            <w:proofErr w:type="spellStart"/>
            <w:proofErr w:type="gramStart"/>
            <w:r w:rsidRPr="006A2DB6">
              <w:rPr>
                <w:szCs w:val="24"/>
              </w:rPr>
              <w:t>last</w:t>
            </w:r>
            <w:proofErr w:type="gramEnd"/>
            <w:r w:rsidRPr="006A2DB6">
              <w:rPr>
                <w:szCs w:val="24"/>
              </w:rPr>
              <w:t>_spacing</w:t>
            </w:r>
            <w:proofErr w:type="spellEnd"/>
            <w:r w:rsidRPr="006A2DB6">
              <w:rPr>
                <w:szCs w:val="24"/>
              </w:rPr>
              <w:t>"</w:t>
            </w:r>
            <w:ins w:id="1135"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Textkrper"/>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Textkrper"/>
              <w:autoSpaceDE w:val="0"/>
              <w:autoSpaceDN w:val="0"/>
              <w:adjustRightInd w:val="0"/>
            </w:pPr>
            <w:commentRangeStart w:id="1136"/>
            <w:r w:rsidRPr="006A2DB6">
              <w:rPr>
                <w:szCs w:val="24"/>
              </w:rPr>
              <w:t>the prescribed “length"</w:t>
            </w:r>
            <w:commentRangeEnd w:id="1136"/>
            <w:r w:rsidR="00155794">
              <w:rPr>
                <w:rStyle w:val="Kommentarzeichen"/>
                <w:rFonts w:ascii="Calibri" w:eastAsia="Times New Roman" w:hAnsi="Calibri"/>
                <w:lang w:val="en-US" w:eastAsia="x-none"/>
              </w:rPr>
              <w:commentReference w:id="1136"/>
            </w:r>
            <w:ins w:id="1137"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Textkrper"/>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Textkrper"/>
              <w:autoSpaceDE w:val="0"/>
              <w:autoSpaceDN w:val="0"/>
              <w:adjustRightInd w:val="0"/>
            </w:pPr>
            <w:r w:rsidRPr="006A2DB6">
              <w:rPr>
                <w:szCs w:val="24"/>
              </w:rPr>
              <w:t>the prescribed “spacing"</w:t>
            </w:r>
            <w:ins w:id="1138"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Textkrper"/>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Textkrper"/>
              <w:autoSpaceDE w:val="0"/>
              <w:autoSpaceDN w:val="0"/>
              <w:adjustRightInd w:val="0"/>
              <w:jc w:val="left"/>
            </w:pPr>
            <w:r w:rsidRPr="006A2DB6">
              <w:rPr>
                <w:szCs w:val="24"/>
              </w:rPr>
              <w:t>"</w:t>
            </w:r>
            <w:proofErr w:type="spellStart"/>
            <w:proofErr w:type="gramStart"/>
            <w:r w:rsidRPr="006A2DB6">
              <w:rPr>
                <w:szCs w:val="24"/>
              </w:rPr>
              <w:t>num</w:t>
            </w:r>
            <w:proofErr w:type="gramEnd"/>
            <w:r w:rsidRPr="006A2DB6">
              <w:rPr>
                <w:szCs w:val="24"/>
              </w:rPr>
              <w:t>_segments</w:t>
            </w:r>
            <w:proofErr w:type="spellEnd"/>
            <w:r w:rsidRPr="006A2DB6">
              <w:rPr>
                <w:szCs w:val="24"/>
              </w:rPr>
              <w:t xml:space="preserve">”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Textkrper"/>
        <w:autoSpaceDE w:val="0"/>
        <w:autoSpaceDN w:val="0"/>
        <w:adjustRightInd w:val="0"/>
        <w:rPr>
          <w:szCs w:val="24"/>
        </w:rPr>
      </w:pPr>
      <w:r>
        <w:rPr>
          <w:szCs w:val="24"/>
        </w:rPr>
        <w:t xml:space="preserve">For a connection line of total length </w:t>
      </w:r>
      <w:proofErr w:type="spellStart"/>
      <w:r>
        <w:rPr>
          <w:i/>
          <w:szCs w:val="24"/>
        </w:rPr>
        <w:t>L</w:t>
      </w:r>
      <w:r w:rsidRPr="00C06C1D">
        <w:rPr>
          <w:szCs w:val="24"/>
          <w:vertAlign w:val="subscript"/>
        </w:rPr>
        <w:t>total</w:t>
      </w:r>
      <w:proofErr w:type="spellEnd"/>
      <w:r>
        <w:rPr>
          <w:szCs w:val="24"/>
        </w:rPr>
        <w:t xml:space="preserve">, the effective welded </w:t>
      </w:r>
      <w:commentRangeStart w:id="1139"/>
      <w:r>
        <w:rPr>
          <w:szCs w:val="24"/>
        </w:rPr>
        <w:t xml:space="preserve">length </w:t>
      </w:r>
      <w:r>
        <w:rPr>
          <w:i/>
          <w:szCs w:val="24"/>
        </w:rPr>
        <w:t>L</w:t>
      </w:r>
      <w:commentRangeEnd w:id="1139"/>
      <w:r w:rsidR="00155794">
        <w:rPr>
          <w:rStyle w:val="Kommentarzeichen"/>
          <w:rFonts w:ascii="Calibri" w:eastAsia="Times New Roman" w:hAnsi="Calibri"/>
          <w:lang w:val="en-US" w:eastAsia="x-none"/>
        </w:rPr>
        <w:commentReference w:id="1139"/>
      </w:r>
      <w:r>
        <w:rPr>
          <w:szCs w:val="24"/>
        </w:rPr>
        <w:t xml:space="preserve"> </w:t>
      </w:r>
      <w:proofErr w:type="gramStart"/>
      <w:r>
        <w:rPr>
          <w:szCs w:val="24"/>
        </w:rPr>
        <w:t>is</w:t>
      </w:r>
      <w:proofErr w:type="gramEnd"/>
    </w:p>
    <w:bookmarkStart w:id="1140"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05pt;height:17pt" o:ole="">
            <v:imagedata r:id="rId77" o:title=""/>
          </v:shape>
          <o:OLEObject Type="Embed" ProgID="Equation.DSMT4" ShapeID="_x0000_i1041" DrawAspect="Content" ObjectID="_1777405952" r:id="rId78"/>
        </w:object>
      </w:r>
      <w:bookmarkEnd w:id="1140"/>
    </w:p>
    <w:p w14:paraId="7281E58C" w14:textId="5A39F2D2" w:rsidR="006A2DB6" w:rsidRDefault="006A2DB6">
      <w:pPr>
        <w:pStyle w:val="Textkrper"/>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75pt;height:28.55pt" o:ole="">
            <v:imagedata r:id="rId79" o:title=""/>
          </v:shape>
          <o:OLEObject Type="Embed" ProgID="Equation.DSMT4" ShapeID="_x0000_i1042" DrawAspect="Content" ObjectID="_1777405953" r:id="rId80"/>
        </w:object>
      </w:r>
      <w:r w:rsidR="006A2DB6">
        <w:rPr>
          <w:szCs w:val="24"/>
        </w:rPr>
        <w:tab/>
        <w:t>(A.1)</w:t>
      </w:r>
    </w:p>
    <w:p w14:paraId="2B2FEE21" w14:textId="3C01E9D7" w:rsidR="006A2DB6" w:rsidRDefault="006A2DB6">
      <w:pPr>
        <w:pStyle w:val="Textkrper"/>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3pt" o:ole="">
            <v:imagedata r:id="rId81" o:title=""/>
          </v:shape>
          <o:OLEObject Type="Embed" ProgID="Equation.DSMT4" ShapeID="_x0000_i1043" DrawAspect="Content" ObjectID="_1777405954" r:id="rId82"/>
        </w:object>
      </w:r>
      <w:r w:rsidR="006A2DB6">
        <w:rPr>
          <w:szCs w:val="24"/>
        </w:rPr>
        <w:tab/>
        <w:t>(A.2)</w:t>
      </w:r>
    </w:p>
    <w:p w14:paraId="70290A30" w14:textId="77777777" w:rsidR="006A2DB6" w:rsidRDefault="006A2DB6">
      <w:pPr>
        <w:pStyle w:val="Textkrper"/>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Textkrper"/>
        <w:autoSpaceDE w:val="0"/>
        <w:autoSpaceDN w:val="0"/>
        <w:adjustRightInd w:val="0"/>
        <w:rPr>
          <w:szCs w:val="24"/>
        </w:rPr>
      </w:pPr>
      <w:r>
        <w:rPr>
          <w:szCs w:val="24"/>
        </w:rPr>
        <w:t xml:space="preserve">There are three strategies for adjusting the length and spacing </w:t>
      </w:r>
      <w:ins w:id="1141" w:author="LUEJE Claudia" w:date="2024-05-02T21:49:00Z">
        <w:r w:rsidR="00155794">
          <w:rPr>
            <w:szCs w:val="24"/>
          </w:rPr>
          <w:t>[</w:t>
        </w:r>
      </w:ins>
      <w:del w:id="1142" w:author="LUEJE Claudia" w:date="2024-05-02T21:49:00Z">
        <w:r w:rsidDel="00155794">
          <w:rPr>
            <w:szCs w:val="24"/>
          </w:rPr>
          <w:delText>(</w:delText>
        </w:r>
      </w:del>
      <w:r>
        <w:rPr>
          <w:szCs w:val="24"/>
        </w:rPr>
        <w:t>Formulae</w:t>
      </w:r>
      <w:r w:rsidR="00691442">
        <w:rPr>
          <w:szCs w:val="24"/>
        </w:rPr>
        <w:t> </w:t>
      </w:r>
      <w:r>
        <w:rPr>
          <w:szCs w:val="24"/>
        </w:rPr>
        <w:t>(A.3) to (A.7)</w:t>
      </w:r>
      <w:ins w:id="1143" w:author="LUEJE Claudia" w:date="2024-05-02T21:49:00Z">
        <w:r w:rsidR="00155794">
          <w:rPr>
            <w:szCs w:val="24"/>
          </w:rPr>
          <w:t>]</w:t>
        </w:r>
      </w:ins>
      <w:del w:id="1144" w:author="LUEJE Claudia" w:date="2024-05-02T21:49:00Z">
        <w:r w:rsidDel="00155794">
          <w:rPr>
            <w:szCs w:val="24"/>
          </w:rPr>
          <w:delText>)</w:delText>
        </w:r>
      </w:del>
      <w:r>
        <w:rPr>
          <w:szCs w:val="24"/>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lastRenderedPageBreak/>
              <w:t>—</w:t>
            </w:r>
            <w:r>
              <w:tab/>
              <w:t>keep length– adjust the spacing:</w:t>
            </w:r>
          </w:p>
        </w:tc>
      </w:tr>
      <w:tr w:rsidR="006A2DB6" w:rsidRPr="00EC4DAD" w14:paraId="0684F436" w14:textId="77777777" w:rsidTr="00F34052">
        <w:tc>
          <w:tcPr>
            <w:tcW w:w="4072" w:type="dxa"/>
            <w:gridSpan w:val="2"/>
          </w:tcPr>
          <w:p w14:paraId="6473664F" w14:textId="18A39DB0" w:rsidR="006A2DB6" w:rsidRPr="00EC4DAD" w:rsidRDefault="006A2DB6" w:rsidP="006A2DB6">
            <w:pPr>
              <w:pStyle w:val="Textkrper"/>
              <w:autoSpaceDE w:val="0"/>
              <w:autoSpaceDN w:val="0"/>
              <w:adjustRightInd w:val="0"/>
              <w:jc w:val="center"/>
            </w:pPr>
            <w:r w:rsidRPr="00EC4DAD">
              <w:rPr>
                <w:szCs w:val="24"/>
              </w:rPr>
              <w:t>from</w:t>
            </w:r>
            <w:ins w:id="1145" w:author="Franke, Carsten" w:date="2024-05-14T14:48:00Z" w16du:dateUtc="2024-05-14T12:48:00Z">
              <w:r w:rsidR="00C06C1D">
                <w:t xml:space="preserve"> </w:t>
              </w:r>
              <w:r w:rsidR="00C06C1D" w:rsidRPr="003E33CF">
                <w:t>Formula</w:t>
              </w:r>
            </w:ins>
            <w:r w:rsidRPr="00EC4DAD">
              <w:rPr>
                <w:szCs w:val="24"/>
              </w:rPr>
              <w:t xml:space="preserve"> </w:t>
            </w:r>
            <w:commentRangeStart w:id="1146"/>
            <w:commentRangeStart w:id="1147"/>
            <w:r w:rsidRPr="00EC4DAD">
              <w:rPr>
                <w:szCs w:val="24"/>
              </w:rPr>
              <w:t>(A.2)</w:t>
            </w:r>
            <w:commentRangeEnd w:id="1146"/>
            <w:r w:rsidR="00155794">
              <w:rPr>
                <w:rStyle w:val="Kommentarzeichen"/>
                <w:rFonts w:ascii="Calibri" w:eastAsia="Times New Roman" w:hAnsi="Calibri"/>
                <w:lang w:val="en-US" w:eastAsia="x-none"/>
              </w:rPr>
              <w:commentReference w:id="1146"/>
            </w:r>
            <w:commentRangeEnd w:id="1147"/>
            <w:r w:rsidR="00C06C1D">
              <w:rPr>
                <w:rStyle w:val="Kommentarzeichen"/>
                <w:rFonts w:ascii="Calibri" w:eastAsia="Times New Roman" w:hAnsi="Calibri"/>
                <w:lang w:val="en-US" w:eastAsia="x-none"/>
              </w:rPr>
              <w:commentReference w:id="1147"/>
            </w:r>
            <w:r w:rsidRPr="00EC4DAD">
              <w:rPr>
                <w:szCs w:val="24"/>
              </w:rPr>
              <w:t>:</w:t>
            </w:r>
          </w:p>
        </w:tc>
        <w:tc>
          <w:tcPr>
            <w:tcW w:w="2683" w:type="dxa"/>
            <w:gridSpan w:val="2"/>
          </w:tcPr>
          <w:p w14:paraId="3A28D52B" w14:textId="55149EE3" w:rsidR="006A2DB6" w:rsidRPr="00EC4DAD" w:rsidRDefault="009339CE" w:rsidP="006A2DB6">
            <w:pPr>
              <w:pStyle w:val="Textkrper"/>
              <w:autoSpaceDE w:val="0"/>
              <w:autoSpaceDN w:val="0"/>
              <w:adjustRightInd w:val="0"/>
              <w:jc w:val="center"/>
              <w:rPr>
                <w:szCs w:val="24"/>
              </w:rPr>
            </w:pPr>
            <w:r w:rsidRPr="00EC4DAD">
              <w:rPr>
                <w:position w:val="-10"/>
              </w:rPr>
              <w:object w:dxaOrig="1359" w:dyaOrig="300" w14:anchorId="3E417411">
                <v:shape id="_x0000_i1044" type="#_x0000_t75" style="width:67.25pt;height:14.95pt" o:ole="">
                  <v:imagedata r:id="rId83" o:title=""/>
                </v:shape>
                <o:OLEObject Type="Embed" ProgID="Equation.DSMT4" ShapeID="_x0000_i1044" DrawAspect="Content" ObjectID="_1777405955" r:id="rId84"/>
              </w:object>
            </w:r>
          </w:p>
        </w:tc>
        <w:tc>
          <w:tcPr>
            <w:tcW w:w="2996" w:type="dxa"/>
            <w:gridSpan w:val="2"/>
          </w:tcPr>
          <w:p w14:paraId="4B869EBF" w14:textId="036BD7D2" w:rsidR="006A2DB6" w:rsidRPr="00EC4DAD" w:rsidRDefault="006A2DB6" w:rsidP="006A2DB6">
            <w:pPr>
              <w:pStyle w:val="Textkrper"/>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8.15pt;height:12.25pt" o:ole="">
                  <v:imagedata r:id="rId85" o:title=""/>
                </v:shape>
                <o:OLEObject Type="Embed" ProgID="Equation.DSMT4" ShapeID="_x0000_i1045" DrawAspect="Content" ObjectID="_1777405956" r:id="rId86"/>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Textkrper"/>
              <w:autoSpaceDE w:val="0"/>
              <w:autoSpaceDN w:val="0"/>
              <w:adjustRightInd w:val="0"/>
              <w:jc w:val="center"/>
              <w:rPr>
                <w:szCs w:val="24"/>
              </w:rPr>
            </w:pPr>
            <w:r w:rsidRPr="009339CE">
              <w:rPr>
                <w:position w:val="-6"/>
              </w:rPr>
              <w:object w:dxaOrig="300" w:dyaOrig="440" w14:anchorId="246481EA">
                <v:shape id="_x0000_i1046" type="#_x0000_t75" style="width:14.95pt;height:21.75pt" o:ole="">
                  <v:imagedata r:id="rId87" o:title=""/>
                </v:shape>
                <o:OLEObject Type="Embed" ProgID="Equation.DSMT4" ShapeID="_x0000_i1046" DrawAspect="Content" ObjectID="_1777405957" r:id="rId88"/>
              </w:object>
            </w:r>
          </w:p>
        </w:tc>
        <w:tc>
          <w:tcPr>
            <w:tcW w:w="2683" w:type="dxa"/>
            <w:gridSpan w:val="2"/>
          </w:tcPr>
          <w:p w14:paraId="583F74CC" w14:textId="0DF1C621" w:rsidR="006A2DB6" w:rsidRPr="006A2DB6" w:rsidRDefault="009339CE" w:rsidP="006A2DB6">
            <w:pPr>
              <w:pStyle w:val="Textkrper"/>
              <w:autoSpaceDE w:val="0"/>
              <w:autoSpaceDN w:val="0"/>
              <w:adjustRightInd w:val="0"/>
              <w:jc w:val="center"/>
            </w:pPr>
            <w:r w:rsidRPr="009339CE">
              <w:rPr>
                <w:position w:val="-20"/>
              </w:rPr>
              <w:object w:dxaOrig="859" w:dyaOrig="540" w14:anchorId="6BD9EAE3">
                <v:shape id="_x0000_i1047" type="#_x0000_t75" style="width:43.45pt;height:27.15pt" o:ole="">
                  <v:imagedata r:id="rId89" o:title=""/>
                </v:shape>
                <o:OLEObject Type="Embed" ProgID="Equation.DSMT4" ShapeID="_x0000_i1047" DrawAspect="Content" ObjectID="_1777405958" r:id="rId90"/>
              </w:object>
            </w:r>
          </w:p>
        </w:tc>
        <w:tc>
          <w:tcPr>
            <w:tcW w:w="2996" w:type="dxa"/>
            <w:gridSpan w:val="2"/>
          </w:tcPr>
          <w:p w14:paraId="1570A083" w14:textId="647CE348" w:rsidR="006A2DB6" w:rsidRPr="006A2DB6" w:rsidRDefault="006A2DB6" w:rsidP="006A2DB6">
            <w:pPr>
              <w:pStyle w:val="Textkrper"/>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45135BDE" w:rsidR="006A2DB6" w:rsidRPr="00EC4DAD" w:rsidRDefault="006A2DB6" w:rsidP="006A2DB6">
            <w:pPr>
              <w:pStyle w:val="Textkrper"/>
              <w:autoSpaceDE w:val="0"/>
              <w:autoSpaceDN w:val="0"/>
              <w:adjustRightInd w:val="0"/>
              <w:jc w:val="center"/>
            </w:pPr>
            <w:r w:rsidRPr="00EC4DAD">
              <w:rPr>
                <w:szCs w:val="24"/>
              </w:rPr>
              <w:t>from</w:t>
            </w:r>
            <w:ins w:id="1148" w:author="Franke, Carsten" w:date="2024-05-14T14:48:00Z" w16du:dateUtc="2024-05-14T12:48:00Z">
              <w:r w:rsidR="00C06C1D">
                <w:t xml:space="preserve"> </w:t>
              </w:r>
              <w:r w:rsidR="00C06C1D" w:rsidRPr="003E33CF">
                <w:t>Formula</w:t>
              </w:r>
            </w:ins>
            <w:r w:rsidRPr="00EC4DAD">
              <w:rPr>
                <w:szCs w:val="24"/>
              </w:rPr>
              <w:t xml:space="preserve">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Textkrper"/>
              <w:autoSpaceDE w:val="0"/>
              <w:autoSpaceDN w:val="0"/>
              <w:adjustRightInd w:val="0"/>
              <w:jc w:val="center"/>
              <w:rPr>
                <w:szCs w:val="24"/>
              </w:rPr>
            </w:pPr>
            <w:r w:rsidRPr="00EC4DAD">
              <w:rPr>
                <w:position w:val="-10"/>
              </w:rPr>
              <w:object w:dxaOrig="1400" w:dyaOrig="340" w14:anchorId="0AC00803">
                <v:shape id="_x0000_i1048" type="#_x0000_t75" style="width:70.65pt;height:16.3pt" o:ole="">
                  <v:imagedata r:id="rId91" o:title=""/>
                </v:shape>
                <o:OLEObject Type="Embed" ProgID="Equation.DSMT4" ShapeID="_x0000_i1048" DrawAspect="Content" ObjectID="_1777405959" r:id="rId92"/>
              </w:object>
            </w:r>
          </w:p>
        </w:tc>
        <w:tc>
          <w:tcPr>
            <w:tcW w:w="3069" w:type="dxa"/>
            <w:gridSpan w:val="3"/>
          </w:tcPr>
          <w:p w14:paraId="6E84E335" w14:textId="3DC46AB2" w:rsidR="006A2DB6" w:rsidRPr="00EC4DAD" w:rsidRDefault="006A2DB6" w:rsidP="006A2DB6">
            <w:pPr>
              <w:pStyle w:val="Textkrper"/>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8.15pt;height:13.6pt" o:ole="">
                  <v:imagedata r:id="rId93" o:title=""/>
                </v:shape>
                <o:OLEObject Type="Embed" ProgID="Equation.DSMT4" ShapeID="_x0000_i1049" DrawAspect="Content" ObjectID="_1777405960" r:id="rId94"/>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Textkrper"/>
              <w:autoSpaceDE w:val="0"/>
              <w:autoSpaceDN w:val="0"/>
              <w:adjustRightInd w:val="0"/>
              <w:jc w:val="center"/>
              <w:rPr>
                <w:szCs w:val="24"/>
              </w:rPr>
            </w:pPr>
            <w:r w:rsidRPr="009339CE">
              <w:rPr>
                <w:position w:val="-6"/>
              </w:rPr>
              <w:object w:dxaOrig="279" w:dyaOrig="440" w14:anchorId="27A23F66">
                <v:shape id="_x0000_i1050" type="#_x0000_t75" style="width:13.6pt;height:21.75pt" o:ole="">
                  <v:imagedata r:id="rId95" o:title=""/>
                </v:shape>
                <o:OLEObject Type="Embed" ProgID="Equation.DSMT4" ShapeID="_x0000_i1050" DrawAspect="Content" ObjectID="_1777405961" r:id="rId96"/>
              </w:object>
            </w:r>
          </w:p>
        </w:tc>
        <w:tc>
          <w:tcPr>
            <w:tcW w:w="2655" w:type="dxa"/>
            <w:gridSpan w:val="2"/>
          </w:tcPr>
          <w:p w14:paraId="1002EA9A" w14:textId="31A829A7" w:rsidR="006A2DB6" w:rsidRPr="006A2DB6" w:rsidRDefault="009339CE" w:rsidP="006A2DB6">
            <w:pPr>
              <w:pStyle w:val="Textkrper"/>
              <w:autoSpaceDE w:val="0"/>
              <w:autoSpaceDN w:val="0"/>
              <w:adjustRightInd w:val="0"/>
              <w:jc w:val="center"/>
              <w:rPr>
                <w:szCs w:val="24"/>
              </w:rPr>
            </w:pPr>
            <w:r w:rsidRPr="009339CE">
              <w:rPr>
                <w:position w:val="-20"/>
              </w:rPr>
              <w:object w:dxaOrig="1320" w:dyaOrig="560" w14:anchorId="789FA4C1">
                <v:shape id="_x0000_i1051" type="#_x0000_t75" style="width:65.9pt;height:28.55pt" o:ole="">
                  <v:imagedata r:id="rId97" o:title=""/>
                </v:shape>
                <o:OLEObject Type="Embed" ProgID="Equation.DSMT4" ShapeID="_x0000_i1051" DrawAspect="Content" ObjectID="_1777405962" r:id="rId98"/>
              </w:object>
            </w:r>
          </w:p>
        </w:tc>
        <w:tc>
          <w:tcPr>
            <w:tcW w:w="3069" w:type="dxa"/>
            <w:gridSpan w:val="3"/>
          </w:tcPr>
          <w:p w14:paraId="5AEEBD0E" w14:textId="748CE47C" w:rsidR="006A2DB6" w:rsidRPr="006A2DB6" w:rsidRDefault="006A2DB6" w:rsidP="006A2DB6">
            <w:pPr>
              <w:pStyle w:val="Textkrper"/>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3996C74F" w:rsidR="006A2DB6" w:rsidRPr="00EC4DAD" w:rsidRDefault="00C06C1D" w:rsidP="00EC4DAD">
            <w:pPr>
              <w:pStyle w:val="Textkrper"/>
              <w:autoSpaceDE w:val="0"/>
              <w:autoSpaceDN w:val="0"/>
              <w:adjustRightInd w:val="0"/>
              <w:jc w:val="center"/>
            </w:pPr>
            <w:ins w:id="1149" w:author="Franke, Carsten" w:date="2024-05-14T14:48:00Z" w16du:dateUtc="2024-05-14T12:48:00Z">
              <w:r w:rsidRPr="003E33CF">
                <w:t>Formula</w:t>
              </w:r>
              <w:r w:rsidRPr="00EC4DAD">
                <w:rPr>
                  <w:szCs w:val="24"/>
                </w:rPr>
                <w:t xml:space="preserve"> </w:t>
              </w:r>
            </w:ins>
            <w:r w:rsidR="006A2DB6" w:rsidRPr="00EC4DAD">
              <w:rPr>
                <w:szCs w:val="24"/>
              </w:rPr>
              <w:t>(A.1) becomes:</w:t>
            </w:r>
          </w:p>
        </w:tc>
        <w:tc>
          <w:tcPr>
            <w:tcW w:w="2740" w:type="dxa"/>
            <w:gridSpan w:val="3"/>
          </w:tcPr>
          <w:p w14:paraId="42371560" w14:textId="69CEAAD6" w:rsidR="006A2DB6" w:rsidRPr="00EC4DAD" w:rsidRDefault="009339CE" w:rsidP="00EC4DAD">
            <w:pPr>
              <w:pStyle w:val="Textkrper"/>
              <w:autoSpaceDE w:val="0"/>
              <w:autoSpaceDN w:val="0"/>
              <w:adjustRightInd w:val="0"/>
              <w:jc w:val="center"/>
              <w:rPr>
                <w:szCs w:val="24"/>
              </w:rPr>
            </w:pPr>
            <w:r w:rsidRPr="00EC4DAD">
              <w:rPr>
                <w:position w:val="-22"/>
              </w:rPr>
              <w:object w:dxaOrig="820" w:dyaOrig="580" w14:anchorId="55DDF5CC">
                <v:shape id="_x0000_i1052" type="#_x0000_t75" style="width:40.75pt;height:28.55pt" o:ole="">
                  <v:imagedata r:id="rId99" o:title=""/>
                </v:shape>
                <o:OLEObject Type="Embed" ProgID="Equation.DSMT4" ShapeID="_x0000_i1052" DrawAspect="Content" ObjectID="_1777405963" r:id="rId100"/>
              </w:object>
            </w:r>
          </w:p>
        </w:tc>
        <w:tc>
          <w:tcPr>
            <w:tcW w:w="2939" w:type="dxa"/>
          </w:tcPr>
          <w:p w14:paraId="563BCAE8" w14:textId="77777777" w:rsidR="006A2DB6" w:rsidRPr="00EC4DAD" w:rsidRDefault="006A2DB6" w:rsidP="00EC4DAD">
            <w:pPr>
              <w:pStyle w:val="Textkrper"/>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Textkrper"/>
              <w:autoSpaceDE w:val="0"/>
              <w:autoSpaceDN w:val="0"/>
              <w:adjustRightInd w:val="0"/>
              <w:jc w:val="center"/>
              <w:rPr>
                <w:bCs/>
                <w:szCs w:val="24"/>
              </w:rPr>
            </w:pPr>
            <w:r w:rsidRPr="009339CE">
              <w:rPr>
                <w:position w:val="-6"/>
              </w:rPr>
              <w:object w:dxaOrig="279" w:dyaOrig="440" w14:anchorId="71B69B8D">
                <v:shape id="_x0000_i1053" type="#_x0000_t75" style="width:13.6pt;height:21.75pt" o:ole="">
                  <v:imagedata r:id="rId101" o:title=""/>
                </v:shape>
                <o:OLEObject Type="Embed" ProgID="Equation.DSMT4" ShapeID="_x0000_i1053" DrawAspect="Content" ObjectID="_1777405964" r:id="rId102"/>
              </w:object>
            </w:r>
          </w:p>
        </w:tc>
        <w:tc>
          <w:tcPr>
            <w:tcW w:w="2740" w:type="dxa"/>
            <w:gridSpan w:val="3"/>
          </w:tcPr>
          <w:p w14:paraId="6091E547" w14:textId="0877A8FC" w:rsidR="006A2DB6" w:rsidRPr="006A2DB6" w:rsidRDefault="00164C9D" w:rsidP="00EC4DAD">
            <w:pPr>
              <w:pStyle w:val="Textkrper"/>
              <w:autoSpaceDE w:val="0"/>
              <w:autoSpaceDN w:val="0"/>
              <w:adjustRightInd w:val="0"/>
              <w:jc w:val="center"/>
              <w:rPr>
                <w:bCs/>
                <w:szCs w:val="24"/>
              </w:rPr>
            </w:pPr>
            <w:r w:rsidRPr="009339CE">
              <w:rPr>
                <w:position w:val="-24"/>
              </w:rPr>
              <w:object w:dxaOrig="1120" w:dyaOrig="580" w14:anchorId="0B934A9E">
                <v:shape id="_x0000_i1054" type="#_x0000_t75" style="width:56.4pt;height:28.55pt" o:ole="">
                  <v:imagedata r:id="rId103" o:title=""/>
                </v:shape>
                <o:OLEObject Type="Embed" ProgID="Equation.DSMT4" ShapeID="_x0000_i1054" DrawAspect="Content" ObjectID="_1777405965" r:id="rId104"/>
              </w:object>
            </w:r>
          </w:p>
        </w:tc>
        <w:tc>
          <w:tcPr>
            <w:tcW w:w="2939" w:type="dxa"/>
          </w:tcPr>
          <w:p w14:paraId="5815C87B" w14:textId="2F8707BA" w:rsidR="006A2DB6" w:rsidRPr="006A2DB6" w:rsidRDefault="006A2DB6" w:rsidP="00EC4DAD">
            <w:pPr>
              <w:pStyle w:val="Textkrper"/>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671CB99C" w:rsidR="006A2DB6" w:rsidRPr="006A2DB6" w:rsidRDefault="00C06C1D" w:rsidP="00EC4DAD">
            <w:pPr>
              <w:pStyle w:val="Textkrper"/>
              <w:autoSpaceDE w:val="0"/>
              <w:autoSpaceDN w:val="0"/>
              <w:adjustRightInd w:val="0"/>
              <w:jc w:val="center"/>
            </w:pPr>
            <w:ins w:id="1150" w:author="Franke, Carsten" w:date="2024-05-14T14:48:00Z" w16du:dateUtc="2024-05-14T12:48:00Z">
              <w:r w:rsidRPr="003E33CF">
                <w:t>Formula</w:t>
              </w:r>
              <w:r w:rsidRPr="006A2DB6">
                <w:rPr>
                  <w:szCs w:val="24"/>
                </w:rPr>
                <w:t xml:space="preserve"> </w:t>
              </w:r>
            </w:ins>
            <w:r w:rsidR="006A2DB6" w:rsidRPr="006A2DB6">
              <w:rPr>
                <w:szCs w:val="24"/>
              </w:rPr>
              <w:t>(A.2) becomes:</w:t>
            </w:r>
          </w:p>
        </w:tc>
        <w:tc>
          <w:tcPr>
            <w:tcW w:w="2740" w:type="dxa"/>
            <w:gridSpan w:val="3"/>
          </w:tcPr>
          <w:p w14:paraId="78664AB7" w14:textId="4566DC38" w:rsidR="006A2DB6" w:rsidRPr="006A2DB6" w:rsidRDefault="009339CE" w:rsidP="00EC4DAD">
            <w:pPr>
              <w:pStyle w:val="Textkrper"/>
              <w:autoSpaceDE w:val="0"/>
              <w:autoSpaceDN w:val="0"/>
              <w:adjustRightInd w:val="0"/>
              <w:jc w:val="center"/>
            </w:pPr>
            <w:r w:rsidRPr="009339CE">
              <w:rPr>
                <w:position w:val="-10"/>
              </w:rPr>
              <w:object w:dxaOrig="1420" w:dyaOrig="340" w14:anchorId="1D89DBB3">
                <v:shape id="_x0000_i1055" type="#_x0000_t75" style="width:70.65pt;height:16.3pt" o:ole="">
                  <v:imagedata r:id="rId105" o:title=""/>
                </v:shape>
                <o:OLEObject Type="Embed" ProgID="Equation.DSMT4" ShapeID="_x0000_i1055" DrawAspect="Content" ObjectID="_1777405966" r:id="rId106"/>
              </w:object>
            </w:r>
          </w:p>
        </w:tc>
        <w:tc>
          <w:tcPr>
            <w:tcW w:w="2939" w:type="dxa"/>
          </w:tcPr>
          <w:p w14:paraId="074D4D43" w14:textId="77777777" w:rsidR="006A2DB6" w:rsidRPr="006A2DB6" w:rsidRDefault="006A2DB6" w:rsidP="00EC4DAD">
            <w:pPr>
              <w:pStyle w:val="Textkrper"/>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Textkrper"/>
              <w:autoSpaceDE w:val="0"/>
              <w:autoSpaceDN w:val="0"/>
              <w:adjustRightInd w:val="0"/>
              <w:jc w:val="center"/>
              <w:rPr>
                <w:szCs w:val="24"/>
              </w:rPr>
            </w:pPr>
            <w:r w:rsidRPr="009339CE">
              <w:rPr>
                <w:position w:val="-6"/>
              </w:rPr>
              <w:object w:dxaOrig="279" w:dyaOrig="440" w14:anchorId="44369290">
                <v:shape id="_x0000_i1056" type="#_x0000_t75" style="width:13.6pt;height:21.75pt" o:ole="">
                  <v:imagedata r:id="rId107" o:title=""/>
                </v:shape>
                <o:OLEObject Type="Embed" ProgID="Equation.DSMT4" ShapeID="_x0000_i1056" DrawAspect="Content" ObjectID="_1777405967" r:id="rId108"/>
              </w:object>
            </w:r>
          </w:p>
        </w:tc>
        <w:tc>
          <w:tcPr>
            <w:tcW w:w="2740" w:type="dxa"/>
            <w:gridSpan w:val="3"/>
          </w:tcPr>
          <w:p w14:paraId="2FBB892B" w14:textId="494F7142" w:rsidR="006A2DB6" w:rsidRPr="006A2DB6" w:rsidRDefault="009339CE" w:rsidP="00EC4DAD">
            <w:pPr>
              <w:pStyle w:val="Textkrper"/>
              <w:autoSpaceDE w:val="0"/>
              <w:autoSpaceDN w:val="0"/>
              <w:adjustRightInd w:val="0"/>
              <w:jc w:val="center"/>
            </w:pPr>
            <w:r w:rsidRPr="009339CE">
              <w:rPr>
                <w:position w:val="-24"/>
              </w:rPr>
              <w:object w:dxaOrig="2060" w:dyaOrig="580" w14:anchorId="2AC4DBC4">
                <v:shape id="_x0000_i1057" type="#_x0000_t75" style="width:103.25pt;height:28.55pt" o:ole="">
                  <v:imagedata r:id="rId109" o:title=""/>
                </v:shape>
                <o:OLEObject Type="Embed" ProgID="Equation.DSMT4" ShapeID="_x0000_i1057" DrawAspect="Content" ObjectID="_1777405968" r:id="rId110"/>
              </w:object>
            </w:r>
          </w:p>
        </w:tc>
        <w:tc>
          <w:tcPr>
            <w:tcW w:w="2939" w:type="dxa"/>
          </w:tcPr>
          <w:p w14:paraId="4889F88F" w14:textId="0176882F" w:rsidR="006A2DB6" w:rsidRPr="006A2DB6" w:rsidRDefault="006A2DB6" w:rsidP="00EC4DAD">
            <w:pPr>
              <w:pStyle w:val="Textkrper"/>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Textkrper"/>
              <w:autoSpaceDE w:val="0"/>
              <w:autoSpaceDN w:val="0"/>
              <w:adjustRightInd w:val="0"/>
              <w:jc w:val="center"/>
            </w:pPr>
            <w:r w:rsidRPr="009339CE">
              <w:rPr>
                <w:position w:val="-6"/>
              </w:rPr>
              <w:object w:dxaOrig="279" w:dyaOrig="440" w14:anchorId="767646AE">
                <v:shape id="_x0000_i1058" type="#_x0000_t75" style="width:13.6pt;height:21.75pt" o:ole="">
                  <v:imagedata r:id="rId111" o:title=""/>
                </v:shape>
                <o:OLEObject Type="Embed" ProgID="Equation.DSMT4" ShapeID="_x0000_i1058" DrawAspect="Content" ObjectID="_1777405969" r:id="rId112"/>
              </w:object>
            </w:r>
          </w:p>
        </w:tc>
        <w:tc>
          <w:tcPr>
            <w:tcW w:w="2740" w:type="dxa"/>
            <w:gridSpan w:val="3"/>
          </w:tcPr>
          <w:p w14:paraId="1AE5CD60" w14:textId="62EBED12" w:rsidR="00F822BA" w:rsidRPr="006A2DB6" w:rsidRDefault="00F822BA" w:rsidP="004A0232">
            <w:pPr>
              <w:pStyle w:val="Textkrper"/>
              <w:autoSpaceDE w:val="0"/>
              <w:autoSpaceDN w:val="0"/>
              <w:adjustRightInd w:val="0"/>
              <w:jc w:val="center"/>
            </w:pPr>
            <w:r w:rsidRPr="004A0232">
              <w:rPr>
                <w:position w:val="-68"/>
              </w:rPr>
              <w:object w:dxaOrig="2340" w:dyaOrig="1460" w14:anchorId="4E97C154">
                <v:shape id="_x0000_i1059" type="#_x0000_t75" style="width:116.85pt;height:1in" o:ole="">
                  <v:imagedata r:id="rId113" o:title=""/>
                </v:shape>
                <o:OLEObject Type="Embed" ProgID="Equation.DSMT4" ShapeID="_x0000_i1059" DrawAspect="Content" ObjectID="_1777405970" r:id="rId114"/>
              </w:object>
            </w:r>
          </w:p>
        </w:tc>
        <w:tc>
          <w:tcPr>
            <w:tcW w:w="2939" w:type="dxa"/>
          </w:tcPr>
          <w:p w14:paraId="79E4C09B"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8.15pt;height:13.6pt" o:ole="">
                  <v:imagedata r:id="rId115" o:title=""/>
                </v:shape>
                <o:OLEObject Type="Embed" ProgID="Equation.DSMT4" ShapeID="_x0000_i1060" DrawAspect="Content" ObjectID="_1777405971" r:id="rId116"/>
              </w:object>
            </w:r>
          </w:p>
          <w:p w14:paraId="2B24093D" w14:textId="77777777"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8.15pt;height:13.6pt" o:ole="">
                  <v:imagedata r:id="rId117" o:title=""/>
                </v:shape>
                <o:OLEObject Type="Embed" ProgID="Equation.DSMT4" ShapeID="_x0000_i1061" DrawAspect="Content" ObjectID="_1777405972" r:id="rId118"/>
              </w:object>
            </w:r>
          </w:p>
          <w:p w14:paraId="7D049A10" w14:textId="208320C2" w:rsidR="00F822BA" w:rsidRPr="006A2DB6" w:rsidRDefault="00F822BA" w:rsidP="00EC4DAD">
            <w:pPr>
              <w:pStyle w:val="Textkrper"/>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Textkrper"/>
              <w:autoSpaceDE w:val="0"/>
              <w:autoSpaceDN w:val="0"/>
              <w:adjustRightInd w:val="0"/>
              <w:jc w:val="center"/>
            </w:pPr>
            <w:r w:rsidRPr="009339CE">
              <w:rPr>
                <w:position w:val="-6"/>
              </w:rPr>
              <w:object w:dxaOrig="279" w:dyaOrig="440" w14:anchorId="3528B4EA">
                <v:shape id="_x0000_i1062" type="#_x0000_t75" style="width:13.6pt;height:21.75pt" o:ole="">
                  <v:imagedata r:id="rId119" o:title=""/>
                </v:shape>
                <o:OLEObject Type="Embed" ProgID="Equation.DSMT4" ShapeID="_x0000_i1062" DrawAspect="Content" ObjectID="_1777405973" r:id="rId120"/>
              </w:object>
            </w:r>
          </w:p>
        </w:tc>
        <w:tc>
          <w:tcPr>
            <w:tcW w:w="2740" w:type="dxa"/>
            <w:gridSpan w:val="3"/>
          </w:tcPr>
          <w:p w14:paraId="6E48D8AD" w14:textId="000D02AA" w:rsidR="006A2DB6" w:rsidRPr="006A2DB6" w:rsidRDefault="009339CE" w:rsidP="00EC4DAD">
            <w:pPr>
              <w:pStyle w:val="Textkrper"/>
              <w:autoSpaceDE w:val="0"/>
              <w:autoSpaceDN w:val="0"/>
              <w:adjustRightInd w:val="0"/>
              <w:jc w:val="center"/>
            </w:pPr>
            <w:r w:rsidRPr="009339CE">
              <w:rPr>
                <w:position w:val="-22"/>
              </w:rPr>
              <w:object w:dxaOrig="1080" w:dyaOrig="560" w14:anchorId="4729CBAD">
                <v:shape id="_x0000_i1063" type="#_x0000_t75" style="width:54.35pt;height:28.55pt" o:ole="">
                  <v:imagedata r:id="rId121" o:title=""/>
                </v:shape>
                <o:OLEObject Type="Embed" ProgID="Equation.DSMT4" ShapeID="_x0000_i1063" DrawAspect="Content" ObjectID="_1777405974" r:id="rId122"/>
              </w:object>
            </w:r>
          </w:p>
        </w:tc>
        <w:tc>
          <w:tcPr>
            <w:tcW w:w="2939" w:type="dxa"/>
          </w:tcPr>
          <w:p w14:paraId="7BAD48A6" w14:textId="0C897974"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Textkrper"/>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Textkrper"/>
              <w:autoSpaceDE w:val="0"/>
              <w:autoSpaceDN w:val="0"/>
              <w:adjustRightInd w:val="0"/>
              <w:jc w:val="center"/>
            </w:pPr>
            <w:r w:rsidRPr="009339CE">
              <w:rPr>
                <w:position w:val="-22"/>
              </w:rPr>
              <w:object w:dxaOrig="1080" w:dyaOrig="580" w14:anchorId="2ACD1EE9">
                <v:shape id="_x0000_i1064" type="#_x0000_t75" style="width:54.35pt;height:28.55pt" o:ole="">
                  <v:imagedata r:id="rId123" o:title=""/>
                </v:shape>
                <o:OLEObject Type="Embed" ProgID="Equation.DSMT4" ShapeID="_x0000_i1064" DrawAspect="Content" ObjectID="_1777405975" r:id="rId124"/>
              </w:object>
            </w:r>
          </w:p>
        </w:tc>
        <w:tc>
          <w:tcPr>
            <w:tcW w:w="2939" w:type="dxa"/>
          </w:tcPr>
          <w:p w14:paraId="5AD39A5A" w14:textId="2B67E84F" w:rsidR="006A2DB6" w:rsidRPr="006A2DB6" w:rsidRDefault="006A2DB6" w:rsidP="00EC4DAD">
            <w:pPr>
              <w:pStyle w:val="Textkrper"/>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r>
      <w:commentRangeStart w:id="1151"/>
      <w:r>
        <w:rPr>
          <w:rFonts w:eastAsia="Times New Roman"/>
          <w:szCs w:val="24"/>
        </w:rPr>
        <w:t xml:space="preserve">Federative </w:t>
      </w:r>
      <w:commentRangeEnd w:id="1151"/>
      <w:r w:rsidR="00DD5D97">
        <w:rPr>
          <w:rStyle w:val="Kommentarzeichen"/>
          <w:rFonts w:ascii="Calibri" w:eastAsia="Times New Roman" w:hAnsi="Calibri"/>
          <w:b w:val="0"/>
          <w:lang w:val="en-US" w:eastAsia="x-none"/>
        </w:rPr>
        <w:commentReference w:id="1151"/>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Textkrper"/>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152" w:author="LUEJE Claudia" w:date="2024-05-02T21:52:00Z">
        <w:r w:rsidDel="00DD5D97">
          <w:rPr>
            <w:szCs w:val="24"/>
          </w:rPr>
          <w:delText>(cf</w:delText>
        </w:r>
        <w:r w:rsidR="00827D30" w:rsidDel="00DD5D97">
          <w:rPr>
            <w:szCs w:val="24"/>
          </w:rPr>
          <w:delText> </w:delText>
        </w:r>
      </w:del>
      <w:r w:rsidRPr="00DD5D97">
        <w:rPr>
          <w:szCs w:val="24"/>
          <w:vertAlign w:val="superscript"/>
          <w:rPrChange w:id="1153" w:author="LUEJE Claudia" w:date="2024-05-02T21:52:00Z">
            <w:rPr>
              <w:szCs w:val="24"/>
            </w:rPr>
          </w:rPrChange>
        </w:rPr>
        <w:t>[</w:t>
      </w:r>
      <w:r w:rsidRPr="00DD5D97">
        <w:rPr>
          <w:rStyle w:val="citebib"/>
          <w:szCs w:val="24"/>
          <w:vertAlign w:val="superscript"/>
          <w:rPrChange w:id="1154" w:author="LUEJE Claudia" w:date="2024-05-02T21:52:00Z">
            <w:rPr>
              <w:rStyle w:val="citebib"/>
              <w:szCs w:val="24"/>
            </w:rPr>
          </w:rPrChange>
        </w:rPr>
        <w:t>1</w:t>
      </w:r>
      <w:r w:rsidRPr="00DD5D97">
        <w:rPr>
          <w:szCs w:val="24"/>
          <w:vertAlign w:val="superscript"/>
          <w:rPrChange w:id="1155" w:author="LUEJE Claudia" w:date="2024-05-02T21:52:00Z">
            <w:rPr>
              <w:szCs w:val="24"/>
            </w:rPr>
          </w:rPrChange>
        </w:rPr>
        <w:t>]</w:t>
      </w:r>
      <w:del w:id="1156" w:author="LUEJE Claudia" w:date="2024-05-02T21:52:00Z">
        <w:r w:rsidDel="00DD5D97">
          <w:rPr>
            <w:szCs w:val="24"/>
          </w:rPr>
          <w:delText>.)</w:delText>
        </w:r>
      </w:del>
      <w:r>
        <w:rPr>
          <w:szCs w:val="24"/>
        </w:rPr>
        <w:t xml:space="preserve">, it is important to </w:t>
      </w:r>
      <w:commentRangeStart w:id="1157"/>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157"/>
      <w:r w:rsidR="00DD5D97">
        <w:rPr>
          <w:rStyle w:val="Kommentarzeichen"/>
          <w:rFonts w:ascii="Calibri" w:eastAsia="Times New Roman" w:hAnsi="Calibri"/>
          <w:lang w:val="en-US" w:eastAsia="x-none"/>
        </w:rPr>
        <w:commentReference w:id="1157"/>
      </w:r>
    </w:p>
    <w:p w14:paraId="2C60BD6E" w14:textId="4631B480" w:rsidR="006A2DB6" w:rsidRDefault="00DD5D97">
      <w:pPr>
        <w:pStyle w:val="Textkrper"/>
        <w:autoSpaceDE w:val="0"/>
        <w:autoSpaceDN w:val="0"/>
        <w:adjustRightInd w:val="0"/>
        <w:rPr>
          <w:szCs w:val="24"/>
        </w:rPr>
      </w:pPr>
      <w:ins w:id="1158" w:author="LUEJE Claudia" w:date="2024-05-02T21:53:00Z">
        <w:r>
          <w:rPr>
            <w:szCs w:val="24"/>
          </w:rPr>
          <w:t>The f</w:t>
        </w:r>
      </w:ins>
      <w:del w:id="1159"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60" w:author="LUEJE Claudia" w:date="2024-05-02T21:59:00Z">
        <w:r>
          <w:rPr>
            <w:szCs w:val="24"/>
          </w:rPr>
          <w:t>—</w:t>
        </w:r>
      </w:ins>
      <w:del w:id="1161" w:author="LUEJE Claudia" w:date="2024-05-02T21:57:00Z">
        <w:r w:rsidR="006A2DB6" w:rsidDel="00DD5D97">
          <w:rPr>
            <w:szCs w:val="24"/>
          </w:rPr>
          <w:delText>1.</w:delText>
        </w:r>
      </w:del>
      <w:ins w:id="1162"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63" w:author="LUEJE Claudia" w:date="2024-05-02T21:59:00Z">
        <w:r>
          <w:rPr>
            <w:szCs w:val="24"/>
          </w:rPr>
          <w:t>—</w:t>
        </w:r>
      </w:ins>
      <w:del w:id="1164"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65" w:author="LUEJE Claudia" w:date="2024-05-02T21:59:00Z">
        <w:r>
          <w:rPr>
            <w:szCs w:val="24"/>
          </w:rPr>
          <w:t>—</w:t>
        </w:r>
      </w:ins>
      <w:del w:id="1166"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167" w:author="LUEJE Claudia" w:date="2024-05-02T22:00:00Z">
        <w:r>
          <w:rPr>
            <w:szCs w:val="24"/>
          </w:rPr>
          <w:t>—</w:t>
        </w:r>
      </w:ins>
      <w:del w:id="1168"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Textkrper"/>
        <w:autoSpaceDE w:val="0"/>
        <w:autoSpaceDN w:val="0"/>
        <w:adjustRightInd w:val="0"/>
        <w:rPr>
          <w:szCs w:val="24"/>
        </w:rPr>
      </w:pPr>
      <w:r>
        <w:rPr>
          <w:szCs w:val="24"/>
        </w:rPr>
        <w:t xml:space="preserve">These general principles are implemented by </w:t>
      </w:r>
      <w:ins w:id="1169" w:author="LUEJE Claudia" w:date="2024-05-02T21:59:00Z">
        <w:r w:rsidR="00DD5D97">
          <w:rPr>
            <w:szCs w:val="24"/>
          </w:rPr>
          <w:t xml:space="preserve">the </w:t>
        </w:r>
      </w:ins>
      <w:r>
        <w:rPr>
          <w:szCs w:val="24"/>
        </w:rPr>
        <w:t>following regulations: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Textkrper"/>
              <w:autoSpaceDE w:val="0"/>
              <w:autoSpaceDN w:val="0"/>
              <w:adjustRightInd w:val="0"/>
            </w:pPr>
            <w:ins w:id="1170" w:author="LUEJE Claudia" w:date="2024-05-02T22:00:00Z">
              <w:r>
                <w:rPr>
                  <w:szCs w:val="24"/>
                </w:rPr>
                <w:t>a)</w:t>
              </w:r>
            </w:ins>
            <w:del w:id="1171"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Textkrper"/>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172" w:author="LUEJE Claudia" w:date="2024-05-02T22:00:00Z">
              <w:r w:rsidR="00DD5D97">
                <w:rPr>
                  <w:szCs w:val="24"/>
                </w:rPr>
                <w:t>In particular</w:t>
              </w:r>
            </w:ins>
            <w:del w:id="1173"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Textkrper"/>
              <w:autoSpaceDE w:val="0"/>
              <w:autoSpaceDN w:val="0"/>
              <w:adjustRightInd w:val="0"/>
            </w:pPr>
            <w:ins w:id="1174" w:author="LUEJE Claudia" w:date="2024-05-02T22:00:00Z">
              <w:r>
                <w:rPr>
                  <w:szCs w:val="24"/>
                </w:rPr>
                <w:t>b)</w:t>
              </w:r>
            </w:ins>
            <w:del w:id="1175"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Textkrper"/>
              <w:autoSpaceDE w:val="0"/>
              <w:autoSpaceDN w:val="0"/>
              <w:adjustRightInd w:val="0"/>
            </w:pPr>
            <w:r w:rsidRPr="006A2DB6">
              <w:rPr>
                <w:szCs w:val="24"/>
              </w:rPr>
              <w:t>χMCF contains geometrical (</w:t>
            </w:r>
            <w:ins w:id="1176" w:author="LUEJE Claudia" w:date="2024-05-02T22:00:00Z">
              <w:r w:rsidR="00DD5D97">
                <w:rPr>
                  <w:szCs w:val="24"/>
                </w:rPr>
                <w:t xml:space="preserve">e.g. </w:t>
              </w:r>
            </w:ins>
            <w:r w:rsidRPr="006A2DB6">
              <w:rPr>
                <w:szCs w:val="24"/>
              </w:rPr>
              <w:t>position, orientation, length</w:t>
            </w:r>
            <w:del w:id="1177"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Textkrper"/>
              <w:autoSpaceDE w:val="0"/>
              <w:autoSpaceDN w:val="0"/>
              <w:adjustRightInd w:val="0"/>
            </w:pPr>
            <w:ins w:id="1178" w:author="LUEJE Claudia" w:date="2024-05-02T22:00:00Z">
              <w:r>
                <w:rPr>
                  <w:szCs w:val="24"/>
                </w:rPr>
                <w:t>c)</w:t>
              </w:r>
            </w:ins>
            <w:del w:id="1179"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Textkrper"/>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the element “</w:t>
            </w:r>
            <w:proofErr w:type="spellStart"/>
            <w:r w:rsidRPr="006A2DB6">
              <w:rPr>
                <w:szCs w:val="24"/>
              </w:rPr>
              <w:t>MatedPartAssociation</w:t>
            </w:r>
            <w:proofErr w:type="spellEnd"/>
            <w:r w:rsidRPr="006A2DB6">
              <w:rPr>
                <w:szCs w:val="24"/>
              </w:rPr>
              <w:t xml:space="preserve">”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Textkrper"/>
              <w:autoSpaceDE w:val="0"/>
              <w:autoSpaceDN w:val="0"/>
              <w:adjustRightInd w:val="0"/>
            </w:pPr>
            <w:ins w:id="1180" w:author="LUEJE Claudia" w:date="2024-05-02T22:00:00Z">
              <w:r>
                <w:rPr>
                  <w:szCs w:val="24"/>
                </w:rPr>
                <w:t>d)</w:t>
              </w:r>
            </w:ins>
            <w:del w:id="1181"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Textkrper"/>
              <w:autoSpaceDE w:val="0"/>
              <w:autoSpaceDN w:val="0"/>
              <w:adjustRightInd w:val="0"/>
            </w:pPr>
            <w:r w:rsidRPr="006A2DB6">
              <w:rPr>
                <w:szCs w:val="24"/>
              </w:rPr>
              <w:t xml:space="preserve">Consequently, nested χMCF element </w:t>
            </w:r>
            <w:r w:rsidRPr="00A312FB">
              <w:rPr>
                <w:rStyle w:val="ISOCode"/>
              </w:rPr>
              <w:t>&lt;</w:t>
            </w:r>
            <w:proofErr w:type="spellStart"/>
            <w:r w:rsidRPr="00A312FB">
              <w:rPr>
                <w:rStyle w:val="ISOCode"/>
              </w:rPr>
              <w:t>assy</w:t>
            </w:r>
            <w:proofErr w:type="spellEnd"/>
            <w:r w:rsidRPr="00A312FB">
              <w:rPr>
                <w:rStyle w:val="ISOCode"/>
              </w:rPr>
              <w:t>/&gt;</w:t>
            </w:r>
            <w:r w:rsidRPr="006A2DB6">
              <w:rPr>
                <w:szCs w:val="24"/>
              </w:rPr>
              <w:t xml:space="preserve"> cannot be used. Furthermore, attributes </w:t>
            </w:r>
            <w:proofErr w:type="spellStart"/>
            <w:r w:rsidRPr="00AA0990">
              <w:rPr>
                <w:rStyle w:val="ISOCode"/>
              </w:rPr>
              <w:t>pid</w:t>
            </w:r>
            <w:proofErr w:type="spellEnd"/>
            <w:r w:rsidRPr="006A2DB6">
              <w:rPr>
                <w:szCs w:val="24"/>
              </w:rPr>
              <w:t xml:space="preserve"> and </w:t>
            </w:r>
            <w:proofErr w:type="spellStart"/>
            <w:r w:rsidRPr="00A312FB">
              <w:rPr>
                <w:rStyle w:val="ISOCode"/>
              </w:rPr>
              <w:t>pname</w:t>
            </w:r>
            <w:proofErr w:type="spellEnd"/>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Textkrper"/>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Textkrper"/>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182"/>
            <w:commentRangeStart w:id="1183"/>
            <w:commentRangeEnd w:id="1182"/>
            <w:r w:rsidRPr="006A2DB6">
              <w:rPr>
                <w:szCs w:val="24"/>
              </w:rPr>
              <w:commentReference w:id="1182"/>
            </w:r>
            <w:commentRangeEnd w:id="1183"/>
            <w:r w:rsidR="00317EA1">
              <w:rPr>
                <w:rStyle w:val="Kommentarzeichen"/>
                <w:rFonts w:ascii="Calibri" w:eastAsia="Times New Roman" w:hAnsi="Calibri"/>
                <w:lang w:val="en-US" w:eastAsia="x-none"/>
              </w:rPr>
              <w:commentReference w:id="1183"/>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84" w:author="LUEJE Claudia" w:date="2024-05-02T22:01:00Z">
        <w:r w:rsidR="00DD5D97">
          <w:rPr>
            <w:szCs w:val="24"/>
          </w:rPr>
          <w:t>OTE</w:t>
        </w:r>
      </w:ins>
      <w:del w:id="1185" w:author="LUEJE Claudia" w:date="2024-05-02T22:01:00Z">
        <w:r w:rsidDel="00DD5D97">
          <w:rPr>
            <w:szCs w:val="24"/>
          </w:rPr>
          <w:delText>ote:</w:delText>
        </w:r>
      </w:del>
      <w:r>
        <w:rPr>
          <w:szCs w:val="24"/>
        </w:rPr>
        <w:tab/>
        <w:t>In general, χMCF files are handled quite similar</w:t>
      </w:r>
      <w:ins w:id="1186" w:author="LUEJE Claudia" w:date="2024-05-02T22:01:00Z">
        <w:r w:rsidR="00DD5D97">
          <w:rPr>
            <w:szCs w:val="24"/>
          </w:rPr>
          <w:t>ly</w:t>
        </w:r>
      </w:ins>
      <w:r>
        <w:rPr>
          <w:szCs w:val="24"/>
        </w:rPr>
        <w:t xml:space="preserve"> to CAD files, for example if it comes to geometric transformation, </w:t>
      </w:r>
      <w:proofErr w:type="gramStart"/>
      <w:r>
        <w:rPr>
          <w:szCs w:val="24"/>
        </w:rPr>
        <w:t>configuration</w:t>
      </w:r>
      <w:proofErr w:type="gramEnd"/>
      <w:r>
        <w:rPr>
          <w:szCs w:val="24"/>
        </w:rPr>
        <w:t xml:space="preserve">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Textkrper"/>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w:t>
      </w:r>
      <w:proofErr w:type="spellStart"/>
      <w:r w:rsidR="006A2DB6">
        <w:rPr>
          <w:szCs w:val="24"/>
        </w:rPr>
        <w:t>DocumentAssignment</w:t>
      </w:r>
      <w:proofErr w:type="spellEnd"/>
      <w:r w:rsidR="006A2DB6">
        <w:rPr>
          <w:szCs w:val="24"/>
        </w:rPr>
        <w:t>”. The 3 parts of the assembly are associated to the assembly by 3 entries of “</w:t>
      </w:r>
      <w:proofErr w:type="spellStart"/>
      <w:r w:rsidR="006A2DB6">
        <w:rPr>
          <w:szCs w:val="24"/>
        </w:rPr>
        <w:t>MatingAssociation</w:t>
      </w:r>
      <w:proofErr w:type="spellEnd"/>
      <w:r w:rsidR="006A2DB6">
        <w:rPr>
          <w:szCs w:val="24"/>
        </w:rPr>
        <w:t xml:space="preserve">”. The actual geometry of the 3 parts is defined in separate files external to the AP242 file by 3 entries </w:t>
      </w:r>
      <w:r w:rsidR="006A2DB6">
        <w:rPr>
          <w:szCs w:val="24"/>
        </w:rPr>
        <w:lastRenderedPageBreak/>
        <w:t>“</w:t>
      </w:r>
      <w:proofErr w:type="spellStart"/>
      <w:r w:rsidR="006A2DB6">
        <w:rPr>
          <w:szCs w:val="24"/>
        </w:rPr>
        <w:t>DocumentAssignment</w:t>
      </w:r>
      <w:proofErr w:type="spellEnd"/>
      <w:r w:rsidR="006A2DB6">
        <w:rPr>
          <w:szCs w:val="24"/>
        </w:rPr>
        <w: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187" w:author="LUEJE Claudia" w:date="2024-05-02T22:02:00Z">
        <w:r>
          <w:rPr>
            <w:szCs w:val="24"/>
          </w:rPr>
          <w:t xml:space="preserve">Comparison of </w:t>
        </w:r>
      </w:ins>
      <w:ins w:id="1188" w:author="LUEJE Claudia" w:date="2024-05-02T22:03:00Z">
        <w:r>
          <w:rPr>
            <w:szCs w:val="24"/>
          </w:rPr>
          <w:t>elements</w:t>
        </w:r>
      </w:ins>
      <w:del w:id="1189" w:author="LUEJE Claudia" w:date="2024-05-02T22:02:00Z">
        <w:r w:rsidR="006A2DB6" w:rsidDel="0050773B">
          <w:rPr>
            <w:szCs w:val="24"/>
          </w:rPr>
          <w:delText>C</w:delText>
        </w:r>
      </w:del>
      <w:del w:id="1190" w:author="LUEJE Claudia" w:date="2024-05-02T22:03:00Z">
        <w:r w:rsidR="006A2DB6" w:rsidDel="0050773B">
          <w:rPr>
            <w:szCs w:val="24"/>
          </w:rPr>
          <w:delText>ross-references</w:delText>
        </w:r>
      </w:del>
      <w:r w:rsidR="006A2DB6">
        <w:rPr>
          <w:szCs w:val="24"/>
        </w:rPr>
        <w:t xml:space="preserve"> </w:t>
      </w:r>
      <w:ins w:id="1191" w:author="LUEJE Claudia" w:date="2024-05-02T22:03:00Z">
        <w:r>
          <w:rPr>
            <w:szCs w:val="24"/>
          </w:rPr>
          <w:t>in</w:t>
        </w:r>
      </w:ins>
      <w:del w:id="1192"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Textkrper"/>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193" w:author="LUEJE Claudia" w:date="2024-05-02T22:04:00Z">
        <w:r w:rsidR="0050773B">
          <w:rPr>
            <w:szCs w:val="24"/>
          </w:rPr>
          <w:t>initially</w:t>
        </w:r>
      </w:ins>
      <w:del w:id="1194"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195" w:author="LUEJE Claudia" w:date="2024-05-02T22:03:00Z">
        <w:r w:rsidR="0050773B">
          <w:rPr>
            <w:szCs w:val="24"/>
          </w:rPr>
          <w:t xml:space="preserve">Comparison of </w:t>
        </w:r>
      </w:ins>
      <w:proofErr w:type="spellStart"/>
      <w:ins w:id="1196" w:author="LUEJE Claudia" w:date="2024-05-02T22:04:00Z">
        <w:r w:rsidR="0050773B">
          <w:rPr>
            <w:szCs w:val="24"/>
          </w:rPr>
          <w:t>elements</w:t>
        </w:r>
      </w:ins>
      <w:del w:id="1197" w:author="LUEJE Claudia" w:date="2024-05-02T22:03:00Z">
        <w:r w:rsidR="006A2DB6" w:rsidDel="0050773B">
          <w:rPr>
            <w:szCs w:val="24"/>
          </w:rPr>
          <w:delText>C</w:delText>
        </w:r>
      </w:del>
      <w:del w:id="1198" w:author="LUEJE Claudia" w:date="2024-05-02T22:04:00Z">
        <w:r w:rsidR="006A2DB6" w:rsidDel="0050773B">
          <w:rPr>
            <w:szCs w:val="24"/>
          </w:rPr>
          <w:delText>ross-</w:delText>
        </w:r>
      </w:del>
      <w:del w:id="1199" w:author="LUEJE Claudia" w:date="2024-05-02T22:02:00Z">
        <w:r w:rsidR="006A2DB6" w:rsidDel="0050773B">
          <w:rPr>
            <w:szCs w:val="24"/>
          </w:rPr>
          <w:delText>R</w:delText>
        </w:r>
      </w:del>
      <w:del w:id="1200" w:author="LUEJE Claudia" w:date="2024-05-02T22:04:00Z">
        <w:r w:rsidR="006A2DB6" w:rsidDel="0050773B">
          <w:rPr>
            <w:szCs w:val="24"/>
          </w:rPr>
          <w:delText>eference</w:delText>
        </w:r>
      </w:del>
      <w:del w:id="1201" w:author="LUEJE Claudia" w:date="2024-05-02T22:03:00Z">
        <w:r w:rsidR="006A2DB6" w:rsidDel="0050773B">
          <w:rPr>
            <w:szCs w:val="24"/>
          </w:rPr>
          <w:delText xml:space="preserve"> Table</w:delText>
        </w:r>
      </w:del>
      <w:del w:id="1202" w:author="LUEJE Claudia" w:date="2024-05-02T22:04:00Z">
        <w:r w:rsidR="006A2DB6" w:rsidDel="0050773B">
          <w:rPr>
            <w:szCs w:val="24"/>
          </w:rPr>
          <w:delText xml:space="preserve"> between</w:delText>
        </w:r>
      </w:del>
      <w:ins w:id="1203" w:author="LUEJE Claudia" w:date="2024-05-02T22:04:00Z">
        <w:r w:rsidR="0050773B">
          <w:rPr>
            <w:szCs w:val="24"/>
          </w:rPr>
          <w:t>in</w:t>
        </w:r>
      </w:ins>
      <w:proofErr w:type="spellEnd"/>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ellenrast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p>
        </w:tc>
        <w:tc>
          <w:tcPr>
            <w:tcW w:w="3234" w:type="dxa"/>
          </w:tcPr>
          <w:p w14:paraId="0E6D1C70" w14:textId="3EE5F851" w:rsidR="006A2DB6" w:rsidRPr="006A2DB6" w:rsidRDefault="006A2DB6" w:rsidP="006A2DB6">
            <w:pPr>
              <w:pStyle w:val="Tablebody"/>
              <w:autoSpaceDE w:val="0"/>
              <w:autoSpaceDN w:val="0"/>
              <w:adjustRightInd w:val="0"/>
              <w:jc w:val="both"/>
            </w:pPr>
            <w:proofErr w:type="spellStart"/>
            <w:r w:rsidRPr="006A2DB6">
              <w:rPr>
                <w:szCs w:val="24"/>
              </w:rPr>
              <w:t>MatedPartAssociation</w:t>
            </w:r>
            <w:proofErr w:type="spellEnd"/>
            <w:r w:rsidRPr="006A2DB6">
              <w:rPr>
                <w:szCs w:val="24"/>
              </w:rPr>
              <w:t xml:space="preserve">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w:t>
            </w:r>
            <w:proofErr w:type="gramStart"/>
            <w:r w:rsidRPr="006A2DB6">
              <w:rPr>
                <w:szCs w:val="24"/>
              </w:rPr>
              <w:t>_[</w:t>
            </w:r>
            <w:proofErr w:type="gramEnd"/>
            <w:r w:rsidRPr="006A2DB6">
              <w:rPr>
                <w:szCs w:val="24"/>
              </w:rPr>
              <w:t>012]d</w:t>
            </w:r>
          </w:p>
        </w:tc>
        <w:tc>
          <w:tcPr>
            <w:tcW w:w="3234" w:type="dxa"/>
          </w:tcPr>
          <w:p w14:paraId="4240EEF7" w14:textId="35B5D4C0" w:rsidR="006A2DB6" w:rsidRPr="006A2DB6" w:rsidRDefault="006A2DB6" w:rsidP="006A2DB6">
            <w:pPr>
              <w:pStyle w:val="Tablebody"/>
              <w:autoSpaceDE w:val="0"/>
              <w:autoSpaceDN w:val="0"/>
              <w:adjustRightInd w:val="0"/>
              <w:jc w:val="both"/>
            </w:pPr>
            <w:proofErr w:type="spellStart"/>
            <w:r w:rsidRPr="006A2DB6">
              <w:rPr>
                <w:szCs w:val="24"/>
              </w:rPr>
              <w:t>MatedPartRelationship</w:t>
            </w:r>
            <w:proofErr w:type="spellEnd"/>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 xml:space="preserve">Semantics of both XML elements does not match exactly. They are just similar. </w:t>
            </w:r>
            <w:proofErr w:type="spellStart"/>
            <w:r w:rsidRPr="006A2DB6">
              <w:rPr>
                <w:szCs w:val="24"/>
              </w:rPr>
              <w:t>MatedPartRelationship</w:t>
            </w:r>
            <w:proofErr w:type="spellEnd"/>
            <w:r w:rsidRPr="006A2DB6">
              <w:rPr>
                <w:szCs w:val="24"/>
              </w:rPr>
              <w:t xml:space="preserve">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w:t>
            </w:r>
            <w:proofErr w:type="gramStart"/>
            <w:r w:rsidRPr="006A2DB6">
              <w:rPr>
                <w:szCs w:val="24"/>
              </w:rPr>
              <w:t>_[</w:t>
            </w:r>
            <w:proofErr w:type="gramEnd"/>
            <w:r w:rsidRPr="006A2DB6">
              <w:rPr>
                <w:szCs w:val="24"/>
              </w:rPr>
              <w:t>012]</w:t>
            </w:r>
            <w:proofErr w:type="spellStart"/>
            <w:r w:rsidRPr="006A2DB6">
              <w:rPr>
                <w:szCs w:val="24"/>
              </w:rPr>
              <w:t>d_type</w:t>
            </w:r>
            <w:proofErr w:type="spellEnd"/>
          </w:p>
        </w:tc>
        <w:tc>
          <w:tcPr>
            <w:tcW w:w="3234" w:type="dxa"/>
          </w:tcPr>
          <w:p w14:paraId="203492D7" w14:textId="2BFC1011" w:rsidR="006A2DB6" w:rsidRPr="006A2DB6" w:rsidRDefault="006A2DB6" w:rsidP="006A2DB6">
            <w:pPr>
              <w:pStyle w:val="Tablebody"/>
              <w:autoSpaceDE w:val="0"/>
              <w:autoSpaceDN w:val="0"/>
              <w:adjustRightInd w:val="0"/>
              <w:jc w:val="both"/>
            </w:pPr>
            <w:proofErr w:type="spellStart"/>
            <w:r w:rsidRPr="006A2DB6">
              <w:rPr>
                <w:szCs w:val="24"/>
              </w:rPr>
              <w:t>Mating_Type</w:t>
            </w:r>
            <w:proofErr w:type="spellEnd"/>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w:t>
            </w:r>
            <w:proofErr w:type="spellStart"/>
            <w:r w:rsidRPr="006A2DB6">
              <w:rPr>
                <w:szCs w:val="24"/>
              </w:rPr>
              <w:t>MatedPartRelationship</w:t>
            </w:r>
            <w:proofErr w:type="spellEnd"/>
            <w:r w:rsidRPr="006A2DB6">
              <w:rPr>
                <w:szCs w:val="24"/>
              </w:rPr>
              <w:t>, which is not relevant (see above). “connection</w:t>
            </w:r>
            <w:proofErr w:type="gramStart"/>
            <w:r w:rsidRPr="006A2DB6">
              <w:rPr>
                <w:szCs w:val="24"/>
              </w:rPr>
              <w:t>_[</w:t>
            </w:r>
            <w:proofErr w:type="gramEnd"/>
            <w:r w:rsidRPr="006A2DB6">
              <w:rPr>
                <w:szCs w:val="24"/>
              </w:rPr>
              <w:t>012]</w:t>
            </w:r>
            <w:proofErr w:type="spellStart"/>
            <w:r w:rsidRPr="006A2DB6">
              <w:rPr>
                <w:szCs w:val="24"/>
              </w:rPr>
              <w:t>d_type</w:t>
            </w:r>
            <w:proofErr w:type="spellEnd"/>
            <w:r w:rsidRPr="006A2DB6">
              <w:rPr>
                <w:szCs w:val="24"/>
              </w:rPr>
              <w:t>” is just a placeholder for a specific name, such as “spotweld”, “rivet”, ”</w:t>
            </w:r>
            <w:proofErr w:type="spellStart"/>
            <w:r w:rsidRPr="006A2DB6">
              <w:rPr>
                <w:szCs w:val="24"/>
              </w:rPr>
              <w:t>seamweld</w:t>
            </w:r>
            <w:proofErr w:type="spellEnd"/>
            <w:r w:rsidRPr="006A2DB6">
              <w:rPr>
                <w:szCs w:val="24"/>
              </w:rPr>
              <w:t>”,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&lt;loc/&gt; in χMCF is nested in &lt;connection_[</w:t>
            </w:r>
            <w:proofErr w:type="gramStart"/>
            <w:r w:rsidRPr="006A2DB6">
              <w:rPr>
                <w:szCs w:val="24"/>
              </w:rPr>
              <w:t>012]d</w:t>
            </w:r>
            <w:proofErr w:type="gramEnd"/>
            <w:r w:rsidRPr="006A2DB6">
              <w:rPr>
                <w:szCs w:val="24"/>
              </w:rPr>
              <w:t xml:space="preserve">/&gt;.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204"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proofErr w:type="spellStart"/>
            <w:r w:rsidRPr="006A2DB6">
              <w:rPr>
                <w:szCs w:val="24"/>
              </w:rPr>
              <w:t>TimeStamp</w:t>
            </w:r>
            <w:proofErr w:type="spellEnd"/>
            <w:r w:rsidRPr="006A2DB6">
              <w:rPr>
                <w:szCs w:val="24"/>
              </w:rPr>
              <w:t xml:space="preserve">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Textkrper"/>
        <w:autoSpaceDE w:val="0"/>
        <w:autoSpaceDN w:val="0"/>
        <w:adjustRightInd w:val="0"/>
        <w:rPr>
          <w:szCs w:val="24"/>
        </w:rPr>
      </w:pPr>
      <w:r>
        <w:rPr>
          <w:szCs w:val="24"/>
        </w:rPr>
        <w:t xml:space="preserve">Any entity of either standard that is not mentioned, does not map </w:t>
      </w:r>
      <w:proofErr w:type="gramStart"/>
      <w:r>
        <w:rPr>
          <w:szCs w:val="24"/>
        </w:rPr>
        <w:t>to</w:t>
      </w:r>
      <w:proofErr w:type="gramEnd"/>
      <w:r>
        <w:rPr>
          <w:szCs w:val="24"/>
        </w:rPr>
        <w:t xml:space="preserve">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lastRenderedPageBreak/>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Textkrper"/>
        <w:autoSpaceDE w:val="0"/>
        <w:autoSpaceDN w:val="0"/>
        <w:adjustRightInd w:val="0"/>
        <w:rPr>
          <w:szCs w:val="24"/>
        </w:rPr>
      </w:pPr>
      <w:r>
        <w:rPr>
          <w:szCs w:val="24"/>
        </w:rPr>
        <w:t xml:space="preserve">Facing the difficulty that joints were represented quite differently in different CAE tools, </w:t>
      </w:r>
      <w:ins w:id="1205" w:author="LUEJE Claudia" w:date="2024-05-02T22:07:00Z">
        <w:r w:rsidR="00C22F20">
          <w:rPr>
            <w:szCs w:val="24"/>
          </w:rPr>
          <w:t>t</w:t>
        </w:r>
      </w:ins>
      <w:del w:id="1206" w:author="LUEJE Claudia" w:date="2024-05-02T22:07:00Z">
        <w:r w:rsidDel="00C22F20">
          <w:rPr>
            <w:szCs w:val="24"/>
          </w:rPr>
          <w:delText>T</w:delText>
        </w:r>
      </w:del>
      <w:r>
        <w:rPr>
          <w:szCs w:val="24"/>
        </w:rPr>
        <w:t xml:space="preserve">he </w:t>
      </w:r>
      <w:ins w:id="1207" w:author="LUEJE Claudia" w:date="2024-05-02T22:08:00Z">
        <w:r w:rsidR="00C22F20">
          <w:rPr>
            <w:szCs w:val="24"/>
          </w:rPr>
          <w:t>German Association of the Automotive Industry (</w:t>
        </w:r>
      </w:ins>
      <w:r>
        <w:rPr>
          <w:szCs w:val="24"/>
        </w:rPr>
        <w:t>VDA</w:t>
      </w:r>
      <w:ins w:id="1208"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209" w:author="LUEJE Claudia" w:date="2024-05-02T22:08:00Z">
        <w:r w:rsidDel="00C22F20">
          <w:rPr>
            <w:szCs w:val="24"/>
          </w:rPr>
          <w:delText>German Association of the Automotive Industry (</w:delText>
        </w:r>
      </w:del>
      <w:r>
        <w:rPr>
          <w:szCs w:val="24"/>
        </w:rPr>
        <w:t>VDA</w:t>
      </w:r>
      <w:del w:id="1210" w:author="LUEJE Claudia" w:date="2024-05-02T22:09:00Z">
        <w:r w:rsidDel="00C22F20">
          <w:rPr>
            <w:szCs w:val="24"/>
          </w:rPr>
          <w:delText>)</w:delText>
        </w:r>
      </w:del>
      <w:r>
        <w:rPr>
          <w:szCs w:val="24"/>
        </w:rPr>
        <w:t>.</w:t>
      </w:r>
    </w:p>
    <w:p w14:paraId="291B2ED7" w14:textId="77777777" w:rsidR="006A2DB6" w:rsidRDefault="006A2DB6">
      <w:pPr>
        <w:pStyle w:val="Textkrper"/>
        <w:autoSpaceDE w:val="0"/>
        <w:autoSpaceDN w:val="0"/>
        <w:adjustRightInd w:val="0"/>
        <w:rPr>
          <w:szCs w:val="24"/>
        </w:rPr>
      </w:pPr>
      <w:r>
        <w:rPr>
          <w:szCs w:val="24"/>
        </w:rPr>
        <w:t xml:space="preserve">The evaluation of existing formats revealed that the </w:t>
      </w:r>
      <w:r w:rsidRPr="006E3134">
        <w:rPr>
          <w:szCs w:val="24"/>
        </w:rPr>
        <w:t>M</w:t>
      </w:r>
      <w:r>
        <w:rPr>
          <w:szCs w:val="24"/>
        </w:rPr>
        <w:t xml:space="preserve">aster </w:t>
      </w:r>
      <w:r w:rsidRPr="006E3134">
        <w:rPr>
          <w:szCs w:val="24"/>
        </w:rPr>
        <w:t>C</w:t>
      </w:r>
      <w:r>
        <w:rPr>
          <w:szCs w:val="24"/>
        </w:rPr>
        <w:t xml:space="preserve">onnection </w:t>
      </w:r>
      <w:r w:rsidRPr="006E3134">
        <w:rPr>
          <w:szCs w:val="24"/>
        </w:rPr>
        <w:t>F</w:t>
      </w:r>
      <w:r>
        <w:rPr>
          <w:szCs w:val="24"/>
        </w:rPr>
        <w:t>ile (</w:t>
      </w:r>
      <w:r w:rsidRPr="006E3134">
        <w:rPr>
          <w:szCs w:val="24"/>
        </w:rPr>
        <w:t>MCF</w:t>
      </w:r>
      <w:r>
        <w:rPr>
          <w:szCs w:val="24"/>
        </w:rPr>
        <w:t xml:space="preserve">) by </w:t>
      </w:r>
      <w:proofErr w:type="gramStart"/>
      <w:r>
        <w:rPr>
          <w:szCs w:val="24"/>
        </w:rPr>
        <w:t>Ford</w:t>
      </w:r>
      <w:r>
        <w:rPr>
          <w:szCs w:val="24"/>
          <w:vertAlign w:val="superscript"/>
        </w:rPr>
        <w:t>[</w:t>
      </w:r>
      <w:proofErr w:type="gramEnd"/>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w:t>
      </w:r>
      <w:proofErr w:type="gramStart"/>
      <w:r>
        <w:rPr>
          <w:szCs w:val="24"/>
        </w:rPr>
        <w:t>In order to</w:t>
      </w:r>
      <w:proofErr w:type="gramEnd"/>
      <w:r>
        <w:rPr>
          <w:szCs w:val="24"/>
        </w:rPr>
        <w:t xml:space="preserve">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Textkrper"/>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211"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212" w:author="LUEJE Claudia" w:date="2024-05-02T22:11:00Z">
        <w:r w:rsidDel="00C22F20">
          <w:rPr>
            <w:szCs w:val="24"/>
          </w:rPr>
          <w:delText>.</w:delText>
        </w:r>
      </w:del>
    </w:p>
    <w:p w14:paraId="547D3F6C" w14:textId="2108946C" w:rsidR="006A2DB6" w:rsidRDefault="006A2DB6">
      <w:pPr>
        <w:pStyle w:val="Textkrper"/>
        <w:autoSpaceDE w:val="0"/>
        <w:autoSpaceDN w:val="0"/>
        <w:adjustRightInd w:val="0"/>
        <w:rPr>
          <w:szCs w:val="24"/>
        </w:rPr>
      </w:pPr>
      <w:r>
        <w:rPr>
          <w:szCs w:val="24"/>
        </w:rPr>
        <w:t>Over the years, χMCF has been presented at several conferences,</w:t>
      </w:r>
      <w:ins w:id="1213" w:author="LUEJE Claudia" w:date="2024-05-02T22:11:00Z">
        <w:r w:rsidR="00C22F20">
          <w:rPr>
            <w:szCs w:val="24"/>
          </w:rPr>
          <w:t xml:space="preserve"> given in References</w:t>
        </w:r>
      </w:ins>
      <w:del w:id="1214"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Textkrper"/>
        <w:autoSpaceDE w:val="0"/>
        <w:autoSpaceDN w:val="0"/>
        <w:adjustRightInd w:val="0"/>
        <w:rPr>
          <w:szCs w:val="24"/>
        </w:rPr>
      </w:pPr>
      <w:r>
        <w:rPr>
          <w:szCs w:val="24"/>
        </w:rPr>
        <w:t xml:space="preserve">This document is based on the most recent VDA/FAT standard “xMCF – A Standard for Describing Connections </w:t>
      </w:r>
      <w:ins w:id="1215" w:author="LUEJE Claudia" w:date="2024-05-02T22:12:00Z">
        <w:r w:rsidR="00C22F20">
          <w:rPr>
            <w:szCs w:val="24"/>
          </w:rPr>
          <w:t>and</w:t>
        </w:r>
      </w:ins>
      <w:del w:id="1216" w:author="LUEJE Claudia" w:date="2024-05-02T22:12:00Z">
        <w:r w:rsidDel="00C22F20">
          <w:rPr>
            <w:szCs w:val="24"/>
          </w:rPr>
          <w:delText>&amp;</w:delText>
        </w:r>
      </w:del>
      <w:r>
        <w:rPr>
          <w:szCs w:val="24"/>
        </w:rPr>
        <w:t xml:space="preserve"> Joints in Mechanical Systems (Version 3.1)”</w:t>
      </w:r>
      <w:del w:id="1217" w:author="LUEJE Claudia" w:date="2024-05-02T22:12:00Z">
        <w:r w:rsidDel="00C22F20">
          <w:rPr>
            <w:szCs w:val="24"/>
          </w:rPr>
          <w:delText xml:space="preserve"> (see</w:delText>
        </w:r>
        <w:r w:rsidR="006145A5" w:rsidDel="00C22F20">
          <w:rPr>
            <w:szCs w:val="24"/>
          </w:rPr>
          <w:delText> </w:delText>
        </w:r>
      </w:del>
      <w:r w:rsidRPr="006E3134">
        <w:rPr>
          <w:szCs w:val="24"/>
          <w:vertAlign w:val="superscript"/>
        </w:rPr>
        <w:t>[</w:t>
      </w:r>
      <w:r w:rsidRPr="006E3134">
        <w:rPr>
          <w:rStyle w:val="citebib"/>
          <w:szCs w:val="24"/>
          <w:vertAlign w:val="superscript"/>
        </w:rPr>
        <w:t>25</w:t>
      </w:r>
      <w:r w:rsidRPr="006E3134">
        <w:rPr>
          <w:szCs w:val="24"/>
          <w:vertAlign w:val="superscript"/>
        </w:rPr>
        <w:t>]</w:t>
      </w:r>
      <w:del w:id="121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219" w:author="LUEJE Claudia" w:date="2024-05-02T22:13:00Z">
        <w:r w:rsidR="00C22F20" w:rsidRPr="006E3134">
          <w:t xml:space="preserve"> PAS</w:t>
        </w:r>
      </w:ins>
      <w:r>
        <w:rPr>
          <w:szCs w:val="24"/>
        </w:rPr>
        <w:t xml:space="preserve"> </w:t>
      </w:r>
      <w:r>
        <w:rPr>
          <w:rStyle w:val="stddocNumber"/>
          <w:szCs w:val="24"/>
        </w:rPr>
        <w:t>8329</w:t>
      </w:r>
      <w:r>
        <w:rPr>
          <w:szCs w:val="24"/>
        </w:rPr>
        <w:t>. Older versions</w:t>
      </w:r>
      <w:del w:id="1220"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w:t>
      </w:r>
      <w:proofErr w:type="gramStart"/>
      <w:r>
        <w:rPr>
          <w:szCs w:val="24"/>
        </w:rPr>
        <w:t>standard</w:t>
      </w:r>
      <w:ins w:id="1221" w:author="LUEJE Claudia" w:date="2024-05-02T22:14:00Z">
        <w:r w:rsidR="00C22F20">
          <w:rPr>
            <w:szCs w:val="24"/>
            <w:vertAlign w:val="superscript"/>
          </w:rPr>
          <w:t>[</w:t>
        </w:r>
        <w:proofErr w:type="gramEnd"/>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222" w:name="_Toc160825225"/>
      <w:r w:rsidRPr="00E03749">
        <w:rPr>
          <w:szCs w:val="24"/>
        </w:rPr>
        <w:lastRenderedPageBreak/>
        <w:t>Bibliography</w:t>
      </w:r>
      <w:bookmarkEnd w:id="1222"/>
    </w:p>
    <w:p w14:paraId="5D317B96" w14:textId="224422F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ins w:id="1223" w:author="Franke, Carsten" w:date="2024-05-15T11:58:00Z" w16du:dateUtc="2024-05-15T09:58:00Z">
        <w:r w:rsidR="00A744F3">
          <w:rPr>
            <w:noProof/>
            <w:szCs w:val="24"/>
          </w:rPr>
          <w:t>&lt;unknown&gt;</w:t>
        </w:r>
      </w:ins>
      <w:del w:id="1224"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25" w:author="Franke, Carsten" w:date="2024-05-15T11:58:00Z" w16du:dateUtc="2024-05-15T09:58:00Z">
        <w:r w:rsidR="00A744F3" w:rsidDel="00A744F3">
          <w:rPr>
            <w:noProof/>
            <w:szCs w:val="24"/>
          </w:rPr>
          <w:t>&gt;</w:t>
        </w:r>
      </w:ins>
      <w:del w:id="1226"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w:t>
      </w:r>
      <w:r>
        <w:rPr>
          <w:szCs w:val="24"/>
        </w:rPr>
        <w:t>]</w:t>
      </w:r>
      <w:r>
        <w:rPr>
          <w:szCs w:val="24"/>
        </w:rPr>
        <w:tab/>
      </w:r>
      <w:del w:id="1227"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228" w:author="LUEJE Claudia" w:date="2024-05-02T22:14:00Z">
        <w:r w:rsidR="00C22F20">
          <w:rPr>
            <w:szCs w:val="24"/>
          </w:rPr>
          <w:t>,</w:t>
        </w:r>
      </w:ins>
      <w:del w:id="1229"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230" w:author="LUEJE Claudia" w:date="2024-05-02T16:20:00Z">
        <w:r w:rsidDel="00810C5B">
          <w:rPr>
            <w:szCs w:val="24"/>
          </w:rPr>
          <w:delText>, G</w:delText>
        </w:r>
      </w:del>
      <w:del w:id="1231"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32" w:author="Franke, Carsten" w:date="2024-05-15T11:58:00Z" w16du:dateUtc="2024-05-15T09:58:00Z">
        <w:r w:rsidR="00A744F3">
          <w:rPr>
            <w:noProof/>
            <w:szCs w:val="24"/>
          </w:rPr>
          <w:t>&lt;/unknown&gt;</w:t>
        </w:r>
      </w:ins>
      <w:del w:id="12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4" w:author="Franke, Carsten" w:date="2024-05-15T11:58:00Z" w16du:dateUtc="2024-05-15T09:58:00Z">
        <w:r w:rsidR="00A744F3" w:rsidDel="00A744F3">
          <w:rPr>
            <w:noProof/>
            <w:szCs w:val="24"/>
          </w:rPr>
          <w:t>&gt;</w:t>
        </w:r>
      </w:ins>
      <w:del w:id="1235" w:author="Franke, Carsten" w:date="2024-05-15T11:58:00Z" w16du:dateUtc="2024-05-15T09:58:00Z">
        <w:r w:rsidDel="00A744F3">
          <w:rPr>
            <w:noProof/>
            <w:szCs w:val="24"/>
          </w:rPr>
          <w:fldChar w:fldCharType="end"/>
        </w:r>
      </w:del>
      <w:r>
        <w:rPr>
          <w:szCs w:val="24"/>
        </w:rPr>
        <w:fldChar w:fldCharType="end"/>
      </w:r>
    </w:p>
    <w:p w14:paraId="4E5F2233" w14:textId="3175389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ins w:id="1236" w:author="Franke, Carsten" w:date="2024-05-15T11:58:00Z" w16du:dateUtc="2024-05-15T09:58:00Z">
        <w:r w:rsidR="00A744F3">
          <w:rPr>
            <w:noProof/>
            <w:szCs w:val="24"/>
          </w:rPr>
          <w:t>&lt;unknown&gt;</w:t>
        </w:r>
      </w:ins>
      <w:del w:id="12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38" w:author="Franke, Carsten" w:date="2024-05-15T11:58:00Z" w16du:dateUtc="2024-05-15T09:58:00Z">
        <w:r w:rsidR="00A744F3" w:rsidDel="00A744F3">
          <w:rPr>
            <w:noProof/>
            <w:szCs w:val="24"/>
          </w:rPr>
          <w:t>&gt;</w:t>
        </w:r>
      </w:ins>
      <w:del w:id="12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0" w:author="Franke, Carsten" w:date="2024-05-15T11:58:00Z" w16du:dateUtc="2024-05-15T09:58:00Z">
        <w:r w:rsidR="00A744F3">
          <w:rPr>
            <w:noProof/>
            <w:szCs w:val="24"/>
          </w:rPr>
          <w:t>&lt;/unknown&gt;</w:t>
        </w:r>
      </w:ins>
      <w:del w:id="12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2" w:author="Franke, Carsten" w:date="2024-05-15T11:58:00Z" w16du:dateUtc="2024-05-15T09:58:00Z">
        <w:r w:rsidR="00A744F3" w:rsidDel="00A744F3">
          <w:rPr>
            <w:noProof/>
            <w:szCs w:val="24"/>
          </w:rPr>
          <w:t>&gt;</w:t>
        </w:r>
      </w:ins>
      <w:del w:id="1243" w:author="Franke, Carsten" w:date="2024-05-15T11:58:00Z" w16du:dateUtc="2024-05-15T09:58:00Z">
        <w:r w:rsidDel="00A744F3">
          <w:rPr>
            <w:noProof/>
            <w:szCs w:val="24"/>
          </w:rPr>
          <w:fldChar w:fldCharType="end"/>
        </w:r>
      </w:del>
      <w:r>
        <w:rPr>
          <w:szCs w:val="24"/>
        </w:rPr>
        <w:fldChar w:fldCharType="end"/>
      </w:r>
    </w:p>
    <w:p w14:paraId="32AFF045" w14:textId="1A5D77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ins w:id="1244" w:author="Franke, Carsten" w:date="2024-05-15T11:58:00Z" w16du:dateUtc="2024-05-15T09:58:00Z">
        <w:r w:rsidR="00A744F3">
          <w:rPr>
            <w:noProof/>
            <w:szCs w:val="24"/>
          </w:rPr>
          <w:t>&lt;unknown&gt;</w:t>
        </w:r>
      </w:ins>
      <w:del w:id="12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46" w:author="Franke, Carsten" w:date="2024-05-15T11:58:00Z" w16du:dateUtc="2024-05-15T09:58:00Z">
        <w:r w:rsidR="00A744F3" w:rsidDel="00A744F3">
          <w:rPr>
            <w:noProof/>
            <w:szCs w:val="24"/>
          </w:rPr>
          <w:t>&gt;</w:t>
        </w:r>
      </w:ins>
      <w:del w:id="12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48" w:author="Franke, Carsten" w:date="2024-05-15T11:58:00Z" w16du:dateUtc="2024-05-15T09:58:00Z">
        <w:r w:rsidR="00A744F3">
          <w:rPr>
            <w:noProof/>
            <w:szCs w:val="24"/>
          </w:rPr>
          <w:t>&lt;/unknown&gt;</w:t>
        </w:r>
      </w:ins>
      <w:del w:id="12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0" w:author="Franke, Carsten" w:date="2024-05-15T11:58:00Z" w16du:dateUtc="2024-05-15T09:58:00Z">
        <w:r w:rsidR="00A744F3" w:rsidDel="00A744F3">
          <w:rPr>
            <w:noProof/>
            <w:szCs w:val="24"/>
          </w:rPr>
          <w:t>&gt;</w:t>
        </w:r>
      </w:ins>
      <w:del w:id="1251" w:author="Franke, Carsten" w:date="2024-05-15T11:58:00Z" w16du:dateUtc="2024-05-15T09:58:00Z">
        <w:r w:rsidDel="00A744F3">
          <w:rPr>
            <w:noProof/>
            <w:szCs w:val="24"/>
          </w:rPr>
          <w:fldChar w:fldCharType="end"/>
        </w:r>
      </w:del>
      <w:r>
        <w:rPr>
          <w:szCs w:val="24"/>
        </w:rPr>
        <w:fldChar w:fldCharType="end"/>
      </w:r>
    </w:p>
    <w:p w14:paraId="22A15691" w14:textId="73A5208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ins w:id="1252" w:author="Franke, Carsten" w:date="2024-05-15T11:58:00Z" w16du:dateUtc="2024-05-15T09:58:00Z">
        <w:r w:rsidR="00A744F3">
          <w:rPr>
            <w:noProof/>
            <w:szCs w:val="24"/>
          </w:rPr>
          <w:t>&lt;unknown&gt;</w:t>
        </w:r>
      </w:ins>
      <w:del w:id="12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54" w:author="Franke, Carsten" w:date="2024-05-15T11:58:00Z" w16du:dateUtc="2024-05-15T09:58:00Z">
        <w:r w:rsidR="00A744F3" w:rsidDel="00A744F3">
          <w:rPr>
            <w:noProof/>
            <w:szCs w:val="24"/>
          </w:rPr>
          <w:t>&gt;</w:t>
        </w:r>
      </w:ins>
      <w:del w:id="12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4</w:t>
      </w:r>
      <w:r>
        <w:rPr>
          <w:szCs w:val="24"/>
        </w:rPr>
        <w:t>]</w:t>
      </w:r>
      <w:r>
        <w:rPr>
          <w:szCs w:val="24"/>
        </w:rPr>
        <w:tab/>
      </w:r>
      <w:del w:id="1256"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257" w:author="LUEJE Claudia" w:date="2024-05-02T17:10:00Z">
        <w:r w:rsidR="002A7093">
          <w:rPr>
            <w:szCs w:val="24"/>
          </w:rPr>
          <w:t xml:space="preserve"> (all parts),</w:t>
        </w:r>
      </w:ins>
      <w:del w:id="1258" w:author="LUEJE Claudia" w:date="2024-05-02T17:10:00Z">
        <w:r w:rsidDel="002A7093">
          <w:rPr>
            <w:szCs w:val="24"/>
          </w:rPr>
          <w:delText>:</w:delText>
        </w:r>
      </w:del>
      <w:r>
        <w:rPr>
          <w:szCs w:val="24"/>
        </w:rPr>
        <w:t xml:space="preserve"> </w:t>
      </w:r>
      <w:ins w:id="1259" w:author="LUEJE Claudia" w:date="2024-05-02T17:10:00Z">
        <w:r w:rsidR="002A7093" w:rsidRPr="002A7093">
          <w:rPr>
            <w:szCs w:val="24"/>
          </w:rPr>
          <w:t>Date and time — Representations for information interchange</w:t>
        </w:r>
      </w:ins>
      <w:del w:id="1260" w:author="LUEJE Claudia" w:date="2024-05-02T17:10:00Z">
        <w:r w:rsidDel="002A7093">
          <w:rPr>
            <w:szCs w:val="24"/>
          </w:rPr>
          <w:delText>Data elements and interchange formats – Information interchange – Representation of dates and times</w:delText>
        </w:r>
      </w:del>
      <w:del w:id="1261"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62" w:author="Franke, Carsten" w:date="2024-05-15T11:58:00Z" w16du:dateUtc="2024-05-15T09:58:00Z">
        <w:r w:rsidR="00A744F3">
          <w:rPr>
            <w:noProof/>
            <w:szCs w:val="24"/>
          </w:rPr>
          <w:t>&lt;/unknown&gt;</w:t>
        </w:r>
      </w:ins>
      <w:del w:id="126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4" w:author="Franke, Carsten" w:date="2024-05-15T11:58:00Z" w16du:dateUtc="2024-05-15T09:58:00Z">
        <w:r w:rsidR="00A744F3" w:rsidDel="00A744F3">
          <w:rPr>
            <w:noProof/>
            <w:szCs w:val="24"/>
          </w:rPr>
          <w:t>&gt;</w:t>
        </w:r>
      </w:ins>
      <w:del w:id="1265" w:author="Franke, Carsten" w:date="2024-05-15T11:58:00Z" w16du:dateUtc="2024-05-15T09:58:00Z">
        <w:r w:rsidDel="00A744F3">
          <w:rPr>
            <w:noProof/>
            <w:szCs w:val="24"/>
          </w:rPr>
          <w:fldChar w:fldCharType="end"/>
        </w:r>
      </w:del>
      <w:r>
        <w:rPr>
          <w:szCs w:val="24"/>
        </w:rPr>
        <w:fldChar w:fldCharType="end"/>
      </w:r>
    </w:p>
    <w:p w14:paraId="2282C7CD" w14:textId="215F0C6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ins w:id="1266" w:author="Franke, Carsten" w:date="2024-05-15T11:58:00Z" w16du:dateUtc="2024-05-15T09:58:00Z">
        <w:r w:rsidR="00A744F3">
          <w:rPr>
            <w:noProof/>
            <w:szCs w:val="24"/>
          </w:rPr>
          <w:t>&lt;bok&gt;</w:t>
        </w:r>
      </w:ins>
      <w:del w:id="126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68" w:author="Franke, Carsten" w:date="2024-05-15T11:58:00Z" w16du:dateUtc="2024-05-15T09:58:00Z">
        <w:r w:rsidR="00A744F3" w:rsidDel="00A744F3">
          <w:rPr>
            <w:noProof/>
            <w:szCs w:val="24"/>
          </w:rPr>
          <w:t>&gt;</w:t>
        </w:r>
      </w:ins>
      <w:del w:id="126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5</w:t>
      </w:r>
      <w:r>
        <w:rPr>
          <w:szCs w:val="24"/>
        </w:rPr>
        <w:t>]</w:t>
      </w:r>
      <w:r>
        <w:rPr>
          <w:szCs w:val="24"/>
        </w:rPr>
        <w:tab/>
      </w:r>
      <w:del w:id="1270"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271"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7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4" w:author="Franke, Carsten" w:date="2024-05-15T11:58:00Z" w16du:dateUtc="2024-05-15T09:58:00Z">
        <w:r w:rsidR="00A744F3" w:rsidDel="00A744F3">
          <w:rPr>
            <w:noProof/>
            <w:szCs w:val="24"/>
          </w:rPr>
          <w:t>&gt;</w:t>
        </w:r>
      </w:ins>
      <w:del w:id="1275" w:author="Franke, Carsten" w:date="2024-05-15T11:58:00Z" w16du:dateUtc="2024-05-15T09:58:00Z">
        <w:r w:rsidDel="00A744F3">
          <w:rPr>
            <w:noProof/>
            <w:szCs w:val="24"/>
          </w:rPr>
          <w:fldChar w:fldCharType="end"/>
        </w:r>
      </w:del>
      <w:r>
        <w:rPr>
          <w:szCs w:val="24"/>
        </w:rPr>
        <w:fldChar w:fldCharType="end"/>
      </w:r>
    </w:p>
    <w:p w14:paraId="0E37D61F" w14:textId="5E342B6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ins w:id="1276" w:author="Franke, Carsten" w:date="2024-05-15T11:58:00Z" w16du:dateUtc="2024-05-15T09:58:00Z">
        <w:r w:rsidR="00A744F3">
          <w:rPr>
            <w:noProof/>
            <w:szCs w:val="24"/>
          </w:rPr>
          <w:t>&lt;eref&gt;</w:t>
        </w:r>
      </w:ins>
      <w:del w:id="12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78" w:author="Franke, Carsten" w:date="2024-05-15T11:58:00Z" w16du:dateUtc="2024-05-15T09:58:00Z">
        <w:r w:rsidR="00A744F3" w:rsidDel="00A744F3">
          <w:rPr>
            <w:noProof/>
            <w:szCs w:val="24"/>
          </w:rPr>
          <w:t>&gt;</w:t>
        </w:r>
      </w:ins>
      <w:del w:id="12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5"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0" w:author="Franke, Carsten" w:date="2024-05-15T11:58:00Z" w16du:dateUtc="2024-05-15T09:58:00Z">
        <w:r w:rsidR="00A744F3">
          <w:rPr>
            <w:noProof/>
            <w:szCs w:val="24"/>
          </w:rPr>
          <w:t>&lt;/</w:t>
        </w:r>
        <w:proofErr w:type="spellStart"/>
        <w:r w:rsidR="00A744F3">
          <w:rPr>
            <w:noProof/>
            <w:szCs w:val="24"/>
          </w:rPr>
          <w:t>eref</w:t>
        </w:r>
        <w:proofErr w:type="spellEnd"/>
        <w:r w:rsidR="00A744F3">
          <w:rPr>
            <w:noProof/>
            <w:szCs w:val="24"/>
          </w:rPr>
          <w:t>&gt;</w:t>
        </w:r>
      </w:ins>
      <w:del w:id="12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InstrText>eref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"eref"</w:delInstrText>
        </w:r>
        <w:r w:rsidDel="00A744F3">
          <w:rPr>
            <w:noProof/>
            <w:szCs w:val="24"/>
          </w:rPr>
          <w:fldChar w:fldCharType="separate"/>
        </w:r>
        <w:r w:rsidDel="00A744F3">
          <w:rPr>
            <w:noProof/>
            <w:szCs w:val="24"/>
          </w:rPr>
          <w:delText>eref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2" w:author="Franke, Carsten" w:date="2024-05-15T11:58:00Z" w16du:dateUtc="2024-05-15T09:58:00Z">
        <w:r w:rsidR="00A744F3" w:rsidDel="00A744F3">
          <w:rPr>
            <w:noProof/>
            <w:szCs w:val="24"/>
          </w:rPr>
          <w:t>&gt;</w:t>
        </w:r>
      </w:ins>
      <w:del w:id="1283" w:author="Franke, Carsten" w:date="2024-05-15T11:58:00Z" w16du:dateUtc="2024-05-15T09:58:00Z">
        <w:r w:rsidDel="00A744F3">
          <w:rPr>
            <w:noProof/>
            <w:szCs w:val="24"/>
          </w:rPr>
          <w:fldChar w:fldCharType="end"/>
        </w:r>
      </w:del>
      <w:r>
        <w:rPr>
          <w:szCs w:val="24"/>
        </w:rPr>
        <w:fldChar w:fldCharType="end"/>
      </w:r>
    </w:p>
    <w:p w14:paraId="0F1E2427" w14:textId="6CBB848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ins w:id="1284" w:author="Franke, Carsten" w:date="2024-05-15T11:58:00Z" w16du:dateUtc="2024-05-15T09:58:00Z">
        <w:r w:rsidR="00A744F3">
          <w:rPr>
            <w:noProof/>
            <w:szCs w:val="24"/>
          </w:rPr>
          <w:t>&lt;bok&gt;</w:t>
        </w:r>
      </w:ins>
      <w:del w:id="12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86" w:author="Franke, Carsten" w:date="2024-05-15T11:58:00Z" w16du:dateUtc="2024-05-15T09:58:00Z">
        <w:r w:rsidR="00A744F3" w:rsidDel="00A744F3">
          <w:rPr>
            <w:noProof/>
            <w:szCs w:val="24"/>
          </w:rPr>
          <w:t>&gt;</w:t>
        </w:r>
      </w:ins>
      <w:del w:id="12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8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0" w:author="Franke, Carsten" w:date="2024-05-15T11:58:00Z" w16du:dateUtc="2024-05-15T09:58:00Z">
        <w:r w:rsidR="00A744F3" w:rsidDel="00A744F3">
          <w:rPr>
            <w:noProof/>
            <w:szCs w:val="24"/>
          </w:rPr>
          <w:t>&gt;</w:t>
        </w:r>
      </w:ins>
      <w:del w:id="1291" w:author="Franke, Carsten" w:date="2024-05-15T11:58:00Z" w16du:dateUtc="2024-05-15T09:58:00Z">
        <w:r w:rsidDel="00A744F3">
          <w:rPr>
            <w:noProof/>
            <w:szCs w:val="24"/>
          </w:rPr>
          <w:fldChar w:fldCharType="end"/>
        </w:r>
      </w:del>
      <w:r>
        <w:rPr>
          <w:szCs w:val="24"/>
        </w:rPr>
        <w:fldChar w:fldCharType="end"/>
      </w:r>
    </w:p>
    <w:p w14:paraId="125DAB30" w14:textId="4EA91A4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ins w:id="1292" w:author="Franke, Carsten" w:date="2024-05-15T11:58:00Z" w16du:dateUtc="2024-05-15T09:58:00Z">
        <w:r w:rsidR="00A744F3">
          <w:rPr>
            <w:noProof/>
            <w:szCs w:val="24"/>
          </w:rPr>
          <w:t>&lt;bok&gt;</w:t>
        </w:r>
      </w:ins>
      <w:del w:id="12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294" w:author="Franke, Carsten" w:date="2024-05-15T11:58:00Z" w16du:dateUtc="2024-05-15T09:58:00Z">
        <w:r w:rsidR="00A744F3" w:rsidDel="00A744F3">
          <w:rPr>
            <w:noProof/>
            <w:szCs w:val="24"/>
          </w:rPr>
          <w:t>&gt;</w:t>
        </w:r>
      </w:ins>
      <w:del w:id="12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8</w:t>
      </w:r>
      <w:r>
        <w:rPr>
          <w:szCs w:val="24"/>
        </w:rPr>
        <w:t>]</w:t>
      </w:r>
      <w:r>
        <w:rPr>
          <w:szCs w:val="24"/>
        </w:rPr>
        <w:tab/>
      </w:r>
      <w:del w:id="129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29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29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29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0" w:author="Franke, Carsten" w:date="2024-05-15T11:58:00Z" w16du:dateUtc="2024-05-15T09:58:00Z">
        <w:r w:rsidR="00A744F3" w:rsidDel="00A744F3">
          <w:rPr>
            <w:noProof/>
            <w:szCs w:val="24"/>
          </w:rPr>
          <w:t>&gt;</w:t>
        </w:r>
      </w:ins>
      <w:del w:id="1301" w:author="Franke, Carsten" w:date="2024-05-15T11:58:00Z" w16du:dateUtc="2024-05-15T09:58:00Z">
        <w:r w:rsidDel="00A744F3">
          <w:rPr>
            <w:noProof/>
            <w:szCs w:val="24"/>
          </w:rPr>
          <w:fldChar w:fldCharType="end"/>
        </w:r>
      </w:del>
      <w:r>
        <w:rPr>
          <w:szCs w:val="24"/>
        </w:rPr>
        <w:fldChar w:fldCharType="end"/>
      </w:r>
    </w:p>
    <w:p w14:paraId="2E7CFAB3" w14:textId="7D48841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ins w:id="1302" w:author="Franke, Carsten" w:date="2024-05-15T11:58:00Z" w16du:dateUtc="2024-05-15T09:58:00Z">
        <w:r w:rsidR="00A744F3">
          <w:rPr>
            <w:noProof/>
            <w:szCs w:val="24"/>
          </w:rPr>
          <w:t>&lt;bok&gt;</w:t>
        </w:r>
      </w:ins>
      <w:del w:id="130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04" w:author="Franke, Carsten" w:date="2024-05-15T11:58:00Z" w16du:dateUtc="2024-05-15T09:58:00Z">
        <w:r w:rsidR="00A744F3" w:rsidDel="00A744F3">
          <w:rPr>
            <w:noProof/>
            <w:szCs w:val="24"/>
          </w:rPr>
          <w:t>&gt;</w:t>
        </w:r>
      </w:ins>
      <w:del w:id="130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9</w:t>
      </w:r>
      <w:r>
        <w:rPr>
          <w:szCs w:val="24"/>
        </w:rPr>
        <w:t>]</w:t>
      </w:r>
      <w:r>
        <w:rPr>
          <w:szCs w:val="24"/>
        </w:rPr>
        <w:tab/>
      </w:r>
      <w:del w:id="1306"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307"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08"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0" w:author="Franke, Carsten" w:date="2024-05-15T11:58:00Z" w16du:dateUtc="2024-05-15T09:58:00Z">
        <w:r w:rsidR="00A744F3" w:rsidDel="00A744F3">
          <w:rPr>
            <w:noProof/>
            <w:szCs w:val="24"/>
          </w:rPr>
          <w:t>&gt;</w:t>
        </w:r>
      </w:ins>
      <w:del w:id="1311" w:author="Franke, Carsten" w:date="2024-05-15T11:58:00Z" w16du:dateUtc="2024-05-15T09:58:00Z">
        <w:r w:rsidDel="00A744F3">
          <w:rPr>
            <w:noProof/>
            <w:szCs w:val="24"/>
          </w:rPr>
          <w:fldChar w:fldCharType="end"/>
        </w:r>
      </w:del>
      <w:r>
        <w:rPr>
          <w:szCs w:val="24"/>
        </w:rPr>
        <w:fldChar w:fldCharType="end"/>
      </w:r>
    </w:p>
    <w:p w14:paraId="0BAA6997" w14:textId="54B2ED7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ins w:id="1312" w:author="Franke, Carsten" w:date="2024-05-15T11:58:00Z" w16du:dateUtc="2024-05-15T09:58:00Z">
        <w:r w:rsidR="00A744F3">
          <w:rPr>
            <w:noProof/>
            <w:szCs w:val="24"/>
          </w:rPr>
          <w:t>&lt;bok&gt;</w:t>
        </w:r>
      </w:ins>
      <w:del w:id="13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4" w:author="Franke, Carsten" w:date="2024-05-15T11:58:00Z" w16du:dateUtc="2024-05-15T09:58:00Z">
        <w:r w:rsidR="00A744F3" w:rsidDel="00A744F3">
          <w:rPr>
            <w:noProof/>
            <w:szCs w:val="24"/>
          </w:rPr>
          <w:t>&gt;</w:t>
        </w:r>
      </w:ins>
      <w:del w:id="131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1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18" w:author="Franke, Carsten" w:date="2024-05-15T11:58:00Z" w16du:dateUtc="2024-05-15T09:58:00Z">
        <w:r w:rsidR="00A744F3" w:rsidDel="00A744F3">
          <w:rPr>
            <w:noProof/>
            <w:szCs w:val="24"/>
          </w:rPr>
          <w:t>&gt;</w:t>
        </w:r>
      </w:ins>
      <w:del w:id="1319" w:author="Franke, Carsten" w:date="2024-05-15T11:58:00Z" w16du:dateUtc="2024-05-15T09:58:00Z">
        <w:r w:rsidDel="00A744F3">
          <w:rPr>
            <w:noProof/>
            <w:szCs w:val="24"/>
          </w:rPr>
          <w:fldChar w:fldCharType="end"/>
        </w:r>
      </w:del>
      <w:r>
        <w:rPr>
          <w:szCs w:val="24"/>
        </w:rPr>
        <w:fldChar w:fldCharType="end"/>
      </w:r>
    </w:p>
    <w:p w14:paraId="23A1810D" w14:textId="79B9CE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ins w:id="1320" w:author="Franke, Carsten" w:date="2024-05-15T11:58:00Z" w16du:dateUtc="2024-05-15T09:58:00Z">
        <w:r w:rsidR="00A744F3">
          <w:rPr>
            <w:noProof/>
            <w:szCs w:val="24"/>
          </w:rPr>
          <w:t>&lt;other&gt;</w:t>
        </w:r>
      </w:ins>
      <w:del w:id="13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2" w:author="Franke, Carsten" w:date="2024-05-15T11:58:00Z" w16du:dateUtc="2024-05-15T09:58:00Z">
        <w:r w:rsidR="00A744F3" w:rsidDel="00A744F3">
          <w:rPr>
            <w:noProof/>
            <w:szCs w:val="24"/>
          </w:rPr>
          <w:t>&gt;</w:t>
        </w:r>
      </w:ins>
      <w:del w:id="132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11</w:t>
      </w:r>
      <w:r>
        <w:rPr>
          <w:szCs w:val="24"/>
        </w:rPr>
        <w:t>]</w:t>
      </w:r>
      <w:r>
        <w:rPr>
          <w:szCs w:val="24"/>
        </w:rPr>
        <w:tab/>
      </w:r>
      <w:proofErr w:type="spellStart"/>
      <w:r>
        <w:rPr>
          <w:rStyle w:val="bibsurname"/>
          <w:szCs w:val="24"/>
        </w:rPr>
        <w:t>G</w:t>
      </w:r>
      <w:r>
        <w:rPr>
          <w:rStyle w:val="bibsurname"/>
          <w:smallCaps/>
          <w:szCs w:val="24"/>
        </w:rPr>
        <w:t>arnero</w:t>
      </w:r>
      <w:proofErr w:type="spellEnd"/>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w:t>
      </w:r>
      <w:proofErr w:type="spellStart"/>
      <w:r>
        <w:rPr>
          <w:szCs w:val="24"/>
        </w:rPr>
        <w:t>non weldable</w:t>
      </w:r>
      <w:proofErr w:type="spellEnd"/>
      <w:r>
        <w:rPr>
          <w:szCs w:val="24"/>
        </w:rPr>
        <w:t xml:space="preserv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24" w:author="Franke, Carsten" w:date="2024-05-15T11:58:00Z" w16du:dateUtc="2024-05-15T09:58:00Z">
        <w:r w:rsidR="00A744F3">
          <w:rPr>
            <w:noProof/>
            <w:szCs w:val="24"/>
          </w:rPr>
          <w:t>&lt;/other&gt;</w:t>
        </w:r>
      </w:ins>
      <w:del w:id="13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26" w:author="Franke, Carsten" w:date="2024-05-15T11:58:00Z" w16du:dateUtc="2024-05-15T09:58:00Z">
        <w:r w:rsidR="00A744F3" w:rsidDel="00A744F3">
          <w:rPr>
            <w:noProof/>
            <w:szCs w:val="24"/>
          </w:rPr>
          <w:t>&gt;</w:t>
        </w:r>
      </w:ins>
      <w:del w:id="1327" w:author="Franke, Carsten" w:date="2024-05-15T11:58:00Z" w16du:dateUtc="2024-05-15T09:58:00Z">
        <w:r w:rsidDel="00A744F3">
          <w:rPr>
            <w:noProof/>
            <w:szCs w:val="24"/>
          </w:rPr>
          <w:fldChar w:fldCharType="end"/>
        </w:r>
      </w:del>
      <w:r>
        <w:rPr>
          <w:szCs w:val="24"/>
        </w:rPr>
        <w:fldChar w:fldCharType="end"/>
      </w:r>
    </w:p>
    <w:p w14:paraId="05E0963C" w14:textId="428791FD"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ins w:id="1328" w:author="Franke, Carsten" w:date="2024-05-15T11:58:00Z" w16du:dateUtc="2024-05-15T09:58:00Z">
        <w:r w:rsidR="00A744F3">
          <w:rPr>
            <w:noProof/>
            <w:szCs w:val="24"/>
          </w:rPr>
          <w:t>&lt;unknown&gt;</w:t>
        </w:r>
      </w:ins>
      <w:del w:id="13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0" w:author="Franke, Carsten" w:date="2024-05-15T11:58:00Z" w16du:dateUtc="2024-05-15T09:58:00Z">
        <w:r w:rsidR="00A744F3" w:rsidDel="00A744F3">
          <w:rPr>
            <w:noProof/>
            <w:szCs w:val="24"/>
          </w:rPr>
          <w:t>&gt;</w:t>
        </w:r>
      </w:ins>
      <w:del w:id="133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w:t>
      </w:r>
      <w:proofErr w:type="spellStart"/>
      <w:r>
        <w:rPr>
          <w:szCs w:val="24"/>
        </w:rPr>
        <w:t>Nutzung</w:t>
      </w:r>
      <w:proofErr w:type="spellEnd"/>
      <w:r>
        <w:rPr>
          <w:szCs w:val="24"/>
        </w:rPr>
        <w:t xml:space="preserve"> des </w:t>
      </w:r>
      <w:proofErr w:type="spellStart"/>
      <w:r>
        <w:rPr>
          <w:szCs w:val="24"/>
        </w:rPr>
        <w:t>Festigkeitspotentials</w:t>
      </w:r>
      <w:proofErr w:type="spellEnd"/>
      <w:r>
        <w:rPr>
          <w:szCs w:val="24"/>
        </w:rPr>
        <w:t xml:space="preserve"> </w:t>
      </w:r>
      <w:proofErr w:type="spellStart"/>
      <w:r>
        <w:rPr>
          <w:szCs w:val="24"/>
        </w:rPr>
        <w:t>höherfesten</w:t>
      </w:r>
      <w:proofErr w:type="spellEnd"/>
      <w:r>
        <w:rPr>
          <w:szCs w:val="24"/>
        </w:rPr>
        <w:t xml:space="preserve"> </w:t>
      </w:r>
      <w:proofErr w:type="spellStart"/>
      <w:r>
        <w:rPr>
          <w:szCs w:val="24"/>
        </w:rPr>
        <w:t>Stahlfeinbleche</w:t>
      </w:r>
      <w:proofErr w:type="spellEnd"/>
      <w:r>
        <w:rPr>
          <w:szCs w:val="24"/>
        </w:rPr>
        <w:t xml:space="preserve"> </w:t>
      </w:r>
      <w:proofErr w:type="spellStart"/>
      <w:r>
        <w:rPr>
          <w:szCs w:val="24"/>
        </w:rPr>
        <w:t>durch</w:t>
      </w:r>
      <w:proofErr w:type="spellEnd"/>
      <w:r>
        <w:rPr>
          <w:szCs w:val="24"/>
        </w:rPr>
        <w:t xml:space="preserve"> </w:t>
      </w:r>
      <w:proofErr w:type="spellStart"/>
      <w:r>
        <w:rPr>
          <w:szCs w:val="24"/>
        </w:rPr>
        <w:t>Stanzniet</w:t>
      </w:r>
      <w:proofErr w:type="spellEnd"/>
      <w:r>
        <w:rPr>
          <w:szCs w:val="24"/>
        </w:rPr>
        <w:t xml:space="preserve">- und </w:t>
      </w:r>
      <w:proofErr w:type="spellStart"/>
      <w:r>
        <w:rPr>
          <w:szCs w:val="24"/>
        </w:rPr>
        <w:t>Clinchverbindungen</w:t>
      </w:r>
      <w:proofErr w:type="spellEnd"/>
      <w:r>
        <w:rPr>
          <w:szCs w:val="24"/>
        </w:rPr>
        <w:t xml:space="preserve">,”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32" w:author="Franke, Carsten" w:date="2024-05-15T11:58:00Z" w16du:dateUtc="2024-05-15T09:58:00Z">
        <w:r w:rsidR="00A744F3">
          <w:rPr>
            <w:noProof/>
            <w:szCs w:val="24"/>
          </w:rPr>
          <w:t>&lt;/unknown&gt;</w:t>
        </w:r>
      </w:ins>
      <w:del w:id="13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4" w:author="Franke, Carsten" w:date="2024-05-15T11:58:00Z" w16du:dateUtc="2024-05-15T09:58:00Z">
        <w:r w:rsidR="00A744F3" w:rsidDel="00A744F3">
          <w:rPr>
            <w:noProof/>
            <w:szCs w:val="24"/>
          </w:rPr>
          <w:t>&gt;</w:t>
        </w:r>
      </w:ins>
      <w:del w:id="1335" w:author="Franke, Carsten" w:date="2024-05-15T11:58:00Z" w16du:dateUtc="2024-05-15T09:58:00Z">
        <w:r w:rsidDel="00A744F3">
          <w:rPr>
            <w:noProof/>
            <w:szCs w:val="24"/>
          </w:rPr>
          <w:fldChar w:fldCharType="end"/>
        </w:r>
      </w:del>
      <w:r>
        <w:rPr>
          <w:szCs w:val="24"/>
        </w:rPr>
        <w:fldChar w:fldCharType="end"/>
      </w:r>
    </w:p>
    <w:p w14:paraId="13F02C5A" w14:textId="165C53B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ins w:id="1336" w:author="Franke, Carsten" w:date="2024-05-15T11:58:00Z" w16du:dateUtc="2024-05-15T09:58:00Z">
        <w:r w:rsidR="00A744F3">
          <w:rPr>
            <w:noProof/>
            <w:szCs w:val="24"/>
          </w:rPr>
          <w:t>&lt;other&gt;</w:t>
        </w:r>
      </w:ins>
      <w:del w:id="13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38" w:author="Franke, Carsten" w:date="2024-05-15T11:58:00Z" w16du:dateUtc="2024-05-15T09:58:00Z">
        <w:r w:rsidR="00A744F3" w:rsidDel="00A744F3">
          <w:rPr>
            <w:noProof/>
            <w:szCs w:val="24"/>
          </w:rPr>
          <w:t>&gt;</w:t>
        </w:r>
      </w:ins>
      <w:del w:id="133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13</w:t>
      </w:r>
      <w:r>
        <w:rPr>
          <w:szCs w:val="24"/>
        </w:rPr>
        <w:t>]</w:t>
      </w:r>
      <w:r>
        <w:rPr>
          <w:szCs w:val="24"/>
        </w:rPr>
        <w:tab/>
      </w:r>
      <w:proofErr w:type="spellStart"/>
      <w:r>
        <w:rPr>
          <w:rStyle w:val="bibsurname"/>
          <w:szCs w:val="24"/>
        </w:rPr>
        <w:t>D</w:t>
      </w:r>
      <w:r>
        <w:rPr>
          <w:rStyle w:val="bibsurname"/>
          <w:smallCaps/>
          <w:szCs w:val="24"/>
        </w:rPr>
        <w:t>raht</w:t>
      </w:r>
      <w:proofErr w:type="spellEnd"/>
      <w:r>
        <w:rPr>
          <w:szCs w:val="24"/>
        </w:rPr>
        <w:t xml:space="preserve"> </w:t>
      </w:r>
      <w:r>
        <w:rPr>
          <w:rStyle w:val="bibfname"/>
          <w:szCs w:val="24"/>
        </w:rPr>
        <w:t>T.</w:t>
      </w:r>
      <w:r>
        <w:rPr>
          <w:szCs w:val="24"/>
        </w:rPr>
        <w:t xml:space="preserve">, </w:t>
      </w:r>
      <w:proofErr w:type="spellStart"/>
      <w:r>
        <w:rPr>
          <w:rStyle w:val="bibsurname"/>
          <w:szCs w:val="24"/>
        </w:rPr>
        <w:t>M</w:t>
      </w:r>
      <w:r>
        <w:rPr>
          <w:rStyle w:val="bibsurname"/>
          <w:smallCaps/>
          <w:szCs w:val="24"/>
        </w:rPr>
        <w:t>eschut</w:t>
      </w:r>
      <w:proofErr w:type="spellEnd"/>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0" w:author="Franke, Carsten" w:date="2024-05-15T11:58:00Z" w16du:dateUtc="2024-05-15T09:58:00Z">
        <w:r w:rsidR="00A744F3">
          <w:rPr>
            <w:noProof/>
            <w:szCs w:val="24"/>
          </w:rPr>
          <w:t>&lt;/other&gt;</w:t>
        </w:r>
      </w:ins>
      <w:del w:id="13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InstrText>other</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"other"</w:delInstrText>
        </w:r>
        <w:r w:rsidDel="00A744F3">
          <w:rPr>
            <w:noProof/>
            <w:szCs w:val="24"/>
          </w:rPr>
          <w:fldChar w:fldCharType="separate"/>
        </w:r>
        <w:r w:rsidDel="00A744F3">
          <w:rPr>
            <w:noProof/>
            <w:szCs w:val="24"/>
          </w:rPr>
          <w:delText>other</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2" w:author="Franke, Carsten" w:date="2024-05-15T11:58:00Z" w16du:dateUtc="2024-05-15T09:58:00Z">
        <w:r w:rsidR="00A744F3" w:rsidDel="00A744F3">
          <w:rPr>
            <w:noProof/>
            <w:szCs w:val="24"/>
          </w:rPr>
          <w:t>&gt;</w:t>
        </w:r>
      </w:ins>
      <w:del w:id="1343" w:author="Franke, Carsten" w:date="2024-05-15T11:58:00Z" w16du:dateUtc="2024-05-15T09:58:00Z">
        <w:r w:rsidDel="00A744F3">
          <w:rPr>
            <w:noProof/>
            <w:szCs w:val="24"/>
          </w:rPr>
          <w:fldChar w:fldCharType="end"/>
        </w:r>
      </w:del>
      <w:r>
        <w:rPr>
          <w:szCs w:val="24"/>
        </w:rPr>
        <w:fldChar w:fldCharType="end"/>
      </w:r>
    </w:p>
    <w:p w14:paraId="7FE24724" w14:textId="1593668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ins w:id="1344" w:author="Franke, Carsten" w:date="2024-05-15T11:58:00Z" w16du:dateUtc="2024-05-15T09:58:00Z">
        <w:r w:rsidR="00A744F3">
          <w:rPr>
            <w:noProof/>
            <w:szCs w:val="24"/>
          </w:rPr>
          <w:t>&lt;edb&gt;</w:t>
        </w:r>
      </w:ins>
      <w:del w:id="13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46" w:author="Franke, Carsten" w:date="2024-05-15T11:58:00Z" w16du:dateUtc="2024-05-15T09:58:00Z">
        <w:r w:rsidR="00A744F3" w:rsidDel="00A744F3">
          <w:rPr>
            <w:noProof/>
            <w:szCs w:val="24"/>
          </w:rPr>
          <w:t>&gt;</w:t>
        </w:r>
      </w:ins>
      <w:del w:id="134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48" w:author="Franke, Carsten" w:date="2024-05-15T11:58:00Z" w16du:dateUtc="2024-05-15T09:58:00Z">
        <w:r w:rsidR="00A744F3">
          <w:rPr>
            <w:noProof/>
            <w:szCs w:val="24"/>
          </w:rPr>
          <w:t>&lt;/edb&gt;</w:t>
        </w:r>
      </w:ins>
      <w:del w:id="13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InstrText>edb</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"edb"</w:delInstrText>
        </w:r>
        <w:r w:rsidDel="00A744F3">
          <w:rPr>
            <w:noProof/>
            <w:szCs w:val="24"/>
          </w:rPr>
          <w:fldChar w:fldCharType="separate"/>
        </w:r>
        <w:r w:rsidDel="00A744F3">
          <w:rPr>
            <w:noProof/>
            <w:szCs w:val="24"/>
          </w:rPr>
          <w:delText>edb</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0" w:author="Franke, Carsten" w:date="2024-05-15T11:58:00Z" w16du:dateUtc="2024-05-15T09:58:00Z">
        <w:r w:rsidR="00A744F3" w:rsidDel="00A744F3">
          <w:rPr>
            <w:noProof/>
            <w:szCs w:val="24"/>
          </w:rPr>
          <w:t>&gt;</w:t>
        </w:r>
      </w:ins>
      <w:del w:id="1351" w:author="Franke, Carsten" w:date="2024-05-15T11:58:00Z" w16du:dateUtc="2024-05-15T09:58:00Z">
        <w:r w:rsidDel="00A744F3">
          <w:rPr>
            <w:noProof/>
            <w:szCs w:val="24"/>
          </w:rPr>
          <w:fldChar w:fldCharType="end"/>
        </w:r>
      </w:del>
      <w:r>
        <w:rPr>
          <w:szCs w:val="24"/>
        </w:rPr>
        <w:fldChar w:fldCharType="end"/>
      </w:r>
    </w:p>
    <w:p w14:paraId="26D0371A" w14:textId="4FFE87BA" w:rsidR="006A2DB6" w:rsidRDefault="006A2DB6">
      <w:pPr>
        <w:pStyle w:val="BiblioEntry"/>
        <w:autoSpaceDE w:val="0"/>
        <w:autoSpaceDN w:val="0"/>
        <w:adjustRightInd w:val="0"/>
        <w:rPr>
          <w:szCs w:val="24"/>
        </w:rPr>
      </w:pPr>
      <w:r>
        <w:rPr>
          <w:szCs w:val="24"/>
        </w:rPr>
        <w:lastRenderedPageBreak/>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ins w:id="1352" w:author="Franke, Carsten" w:date="2024-05-15T11:58:00Z" w16du:dateUtc="2024-05-15T09:58:00Z">
        <w:r w:rsidR="00A744F3">
          <w:rPr>
            <w:noProof/>
            <w:szCs w:val="24"/>
          </w:rPr>
          <w:t>&lt;bok&gt;</w:t>
        </w:r>
      </w:ins>
      <w:del w:id="13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4" w:author="Franke, Carsten" w:date="2024-05-15T11:58:00Z" w16du:dateUtc="2024-05-15T09:58:00Z">
        <w:r w:rsidR="00A744F3" w:rsidDel="00A744F3">
          <w:rPr>
            <w:noProof/>
            <w:szCs w:val="24"/>
          </w:rPr>
          <w:t>&gt;</w:t>
        </w:r>
      </w:ins>
      <w:del w:id="135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proofErr w:type="spellStart"/>
      <w:r>
        <w:rPr>
          <w:rStyle w:val="bibsurname"/>
          <w:szCs w:val="24"/>
        </w:rPr>
        <w:t>Huf</w:t>
      </w:r>
      <w:proofErr w:type="spellEnd"/>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5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5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58" w:author="Franke, Carsten" w:date="2024-05-15T11:58:00Z" w16du:dateUtc="2024-05-15T09:58:00Z">
        <w:r w:rsidR="00A744F3" w:rsidDel="00A744F3">
          <w:rPr>
            <w:noProof/>
            <w:szCs w:val="24"/>
          </w:rPr>
          <w:t>&gt;</w:t>
        </w:r>
      </w:ins>
      <w:del w:id="1359" w:author="Franke, Carsten" w:date="2024-05-15T11:58:00Z" w16du:dateUtc="2024-05-15T09:58:00Z">
        <w:r w:rsidDel="00A744F3">
          <w:rPr>
            <w:noProof/>
            <w:szCs w:val="24"/>
          </w:rPr>
          <w:fldChar w:fldCharType="end"/>
        </w:r>
      </w:del>
      <w:r>
        <w:rPr>
          <w:szCs w:val="24"/>
        </w:rPr>
        <w:fldChar w:fldCharType="end"/>
      </w:r>
    </w:p>
    <w:p w14:paraId="1CDEA036" w14:textId="3384047C"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ins w:id="1360" w:author="Franke, Carsten" w:date="2024-05-15T11:58:00Z" w16du:dateUtc="2024-05-15T09:58:00Z">
        <w:r w:rsidR="00A744F3">
          <w:rPr>
            <w:noProof/>
            <w:szCs w:val="24"/>
          </w:rPr>
          <w:t>&lt;bok&gt;</w:t>
        </w:r>
      </w:ins>
      <w:del w:id="136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2" w:author="Franke, Carsten" w:date="2024-05-15T11:58:00Z" w16du:dateUtc="2024-05-15T09:58:00Z">
        <w:r w:rsidR="00A744F3" w:rsidDel="00A744F3">
          <w:rPr>
            <w:noProof/>
            <w:szCs w:val="24"/>
          </w:rPr>
          <w:t>&gt;</w:t>
        </w:r>
      </w:ins>
      <w:del w:id="136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6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6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66" w:author="Franke, Carsten" w:date="2024-05-15T11:58:00Z" w16du:dateUtc="2024-05-15T09:58:00Z">
        <w:r w:rsidR="00A744F3" w:rsidDel="00A744F3">
          <w:rPr>
            <w:noProof/>
            <w:szCs w:val="24"/>
          </w:rPr>
          <w:t>&gt;</w:t>
        </w:r>
      </w:ins>
      <w:del w:id="1367" w:author="Franke, Carsten" w:date="2024-05-15T11:58:00Z" w16du:dateUtc="2024-05-15T09:58:00Z">
        <w:r w:rsidDel="00A744F3">
          <w:rPr>
            <w:noProof/>
            <w:szCs w:val="24"/>
          </w:rPr>
          <w:fldChar w:fldCharType="end"/>
        </w:r>
      </w:del>
      <w:r>
        <w:rPr>
          <w:szCs w:val="24"/>
        </w:rPr>
        <w:fldChar w:fldCharType="end"/>
      </w:r>
    </w:p>
    <w:p w14:paraId="23B50133" w14:textId="70C48384"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ins w:id="1368" w:author="Franke, Carsten" w:date="2024-05-15T11:58:00Z" w16du:dateUtc="2024-05-15T09:58:00Z">
        <w:r w:rsidR="00A744F3">
          <w:rPr>
            <w:noProof/>
            <w:szCs w:val="24"/>
          </w:rPr>
          <w:t>&lt;bok&gt;</w:t>
        </w:r>
      </w:ins>
      <w:del w:id="136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0" w:author="Franke, Carsten" w:date="2024-05-15T11:58:00Z" w16du:dateUtc="2024-05-15T09:58:00Z">
        <w:r w:rsidR="00A744F3" w:rsidDel="00A744F3">
          <w:rPr>
            <w:noProof/>
            <w:szCs w:val="24"/>
          </w:rPr>
          <w:t>&gt;</w:t>
        </w:r>
      </w:ins>
      <w:del w:id="137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proofErr w:type="spellStart"/>
      <w:r>
        <w:rPr>
          <w:rStyle w:val="biblocation"/>
          <w:szCs w:val="24"/>
        </w:rPr>
        <w:t>Alzenau</w:t>
      </w:r>
      <w:proofErr w:type="spellEnd"/>
      <w:r>
        <w:rPr>
          <w:rStyle w:val="biblocation"/>
          <w:szCs w:val="24"/>
        </w:rPr>
        <w:t>,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7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7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4" w:author="Franke, Carsten" w:date="2024-05-15T11:58:00Z" w16du:dateUtc="2024-05-15T09:58:00Z">
        <w:r w:rsidR="00A744F3" w:rsidDel="00A744F3">
          <w:rPr>
            <w:noProof/>
            <w:szCs w:val="24"/>
          </w:rPr>
          <w:t>&gt;</w:t>
        </w:r>
      </w:ins>
      <w:del w:id="1375" w:author="Franke, Carsten" w:date="2024-05-15T11:58:00Z" w16du:dateUtc="2024-05-15T09:58:00Z">
        <w:r w:rsidDel="00A744F3">
          <w:rPr>
            <w:noProof/>
            <w:szCs w:val="24"/>
          </w:rPr>
          <w:fldChar w:fldCharType="end"/>
        </w:r>
      </w:del>
      <w:r>
        <w:rPr>
          <w:szCs w:val="24"/>
        </w:rPr>
        <w:fldChar w:fldCharType="end"/>
      </w:r>
    </w:p>
    <w:p w14:paraId="71FBC33D" w14:textId="23E0F8D6"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ins w:id="1376" w:author="Franke, Carsten" w:date="2024-05-15T11:58:00Z" w16du:dateUtc="2024-05-15T09:58:00Z">
        <w:r w:rsidR="00A744F3">
          <w:rPr>
            <w:noProof/>
            <w:szCs w:val="24"/>
          </w:rPr>
          <w:t>&lt;bok&gt;</w:t>
        </w:r>
      </w:ins>
      <w:del w:id="137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78" w:author="Franke, Carsten" w:date="2024-05-15T11:58:00Z" w16du:dateUtc="2024-05-15T09:58:00Z">
        <w:r w:rsidR="00A744F3" w:rsidDel="00A744F3">
          <w:rPr>
            <w:noProof/>
            <w:szCs w:val="24"/>
          </w:rPr>
          <w:t>&gt;</w:t>
        </w:r>
      </w:ins>
      <w:del w:id="137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0"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38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2" w:author="Franke, Carsten" w:date="2024-05-15T11:58:00Z" w16du:dateUtc="2024-05-15T09:58:00Z">
        <w:r w:rsidR="00A744F3" w:rsidDel="00A744F3">
          <w:rPr>
            <w:noProof/>
            <w:szCs w:val="24"/>
          </w:rPr>
          <w:t>&gt;</w:t>
        </w:r>
      </w:ins>
      <w:del w:id="1383" w:author="Franke, Carsten" w:date="2024-05-15T11:58:00Z" w16du:dateUtc="2024-05-15T09:58:00Z">
        <w:r w:rsidDel="00A744F3">
          <w:rPr>
            <w:noProof/>
            <w:szCs w:val="24"/>
          </w:rPr>
          <w:fldChar w:fldCharType="end"/>
        </w:r>
      </w:del>
      <w:r>
        <w:rPr>
          <w:szCs w:val="24"/>
        </w:rPr>
        <w:fldChar w:fldCharType="end"/>
      </w:r>
    </w:p>
    <w:p w14:paraId="627DE076" w14:textId="357B0E4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ins w:id="1384" w:author="Franke, Carsten" w:date="2024-05-15T11:58:00Z" w16du:dateUtc="2024-05-15T09:58:00Z">
        <w:r w:rsidR="00A744F3">
          <w:rPr>
            <w:noProof/>
            <w:szCs w:val="24"/>
          </w:rPr>
          <w:t>&lt;unknown&gt;</w:t>
        </w:r>
      </w:ins>
      <w:del w:id="138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86" w:author="Franke, Carsten" w:date="2024-05-15T11:58:00Z" w16du:dateUtc="2024-05-15T09:58:00Z">
        <w:r w:rsidR="00A744F3" w:rsidDel="00A744F3">
          <w:rPr>
            <w:noProof/>
            <w:szCs w:val="24"/>
          </w:rPr>
          <w:t>&gt;</w:t>
        </w:r>
      </w:ins>
      <w:del w:id="138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88" w:author="Franke, Carsten" w:date="2024-05-15T11:58:00Z" w16du:dateUtc="2024-05-15T09:58:00Z">
        <w:r w:rsidR="00A744F3">
          <w:rPr>
            <w:noProof/>
            <w:szCs w:val="24"/>
          </w:rPr>
          <w:t>&lt;/unknown&gt;</w:t>
        </w:r>
      </w:ins>
      <w:del w:id="138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0" w:author="Franke, Carsten" w:date="2024-05-15T11:58:00Z" w16du:dateUtc="2024-05-15T09:58:00Z">
        <w:r w:rsidR="00A744F3" w:rsidDel="00A744F3">
          <w:rPr>
            <w:noProof/>
            <w:szCs w:val="24"/>
          </w:rPr>
          <w:t>&gt;</w:t>
        </w:r>
      </w:ins>
      <w:del w:id="1391" w:author="Franke, Carsten" w:date="2024-05-15T11:58:00Z" w16du:dateUtc="2024-05-15T09:58:00Z">
        <w:r w:rsidDel="00A744F3">
          <w:rPr>
            <w:noProof/>
            <w:szCs w:val="24"/>
          </w:rPr>
          <w:fldChar w:fldCharType="end"/>
        </w:r>
      </w:del>
      <w:r>
        <w:rPr>
          <w:szCs w:val="24"/>
        </w:rPr>
        <w:fldChar w:fldCharType="end"/>
      </w:r>
    </w:p>
    <w:p w14:paraId="1218FEE3" w14:textId="4AD333A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ins w:id="1392" w:author="Franke, Carsten" w:date="2024-05-15T11:58:00Z" w16du:dateUtc="2024-05-15T09:58:00Z">
        <w:r w:rsidR="00A744F3">
          <w:rPr>
            <w:noProof/>
            <w:szCs w:val="24"/>
          </w:rPr>
          <w:t>&lt;unknown&gt;</w:t>
        </w:r>
      </w:ins>
      <w:del w:id="139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4" w:author="Franke, Carsten" w:date="2024-05-15T11:58:00Z" w16du:dateUtc="2024-05-15T09:58:00Z">
        <w:r w:rsidR="00A744F3" w:rsidDel="00A744F3">
          <w:rPr>
            <w:noProof/>
            <w:szCs w:val="24"/>
          </w:rPr>
          <w:t>&gt;</w:t>
        </w:r>
      </w:ins>
      <w:del w:id="139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w:t>
      </w:r>
      <w:proofErr w:type="spellStart"/>
      <w:r>
        <w:rPr>
          <w:szCs w:val="24"/>
        </w:rPr>
        <w:t>zur</w:t>
      </w:r>
      <w:proofErr w:type="spellEnd"/>
      <w:r>
        <w:rPr>
          <w:szCs w:val="24"/>
        </w:rPr>
        <w:t xml:space="preserve"> Beschreibung von </w:t>
      </w:r>
      <w:proofErr w:type="spellStart"/>
      <w:r>
        <w:rPr>
          <w:szCs w:val="24"/>
        </w:rPr>
        <w:t>Fügeinformationen</w:t>
      </w:r>
      <w:proofErr w:type="spellEnd"/>
      <w:r>
        <w:rPr>
          <w:szCs w:val="24"/>
        </w:rPr>
        <w:t xml:space="preserve">,“ in </w:t>
      </w:r>
      <w:r>
        <w:rPr>
          <w:i/>
          <w:szCs w:val="24"/>
        </w:rPr>
        <w:t xml:space="preserve">SIMVEC – Simulation und </w:t>
      </w:r>
      <w:proofErr w:type="spellStart"/>
      <w:r>
        <w:rPr>
          <w:i/>
          <w:szCs w:val="24"/>
        </w:rPr>
        <w:t>Erprobung</w:t>
      </w:r>
      <w:proofErr w:type="spellEnd"/>
      <w:r>
        <w:rPr>
          <w:i/>
          <w:szCs w:val="24"/>
        </w:rPr>
        <w:t xml:space="preserve"> in der </w:t>
      </w:r>
      <w:proofErr w:type="spellStart"/>
      <w:r>
        <w:rPr>
          <w:i/>
          <w:szCs w:val="24"/>
        </w:rPr>
        <w:t>Fahrzeugentwicklung</w:t>
      </w:r>
      <w:proofErr w:type="spellEnd"/>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396" w:author="Franke, Carsten" w:date="2024-05-15T11:58:00Z" w16du:dateUtc="2024-05-15T09:58:00Z">
        <w:r w:rsidR="00A744F3">
          <w:rPr>
            <w:noProof/>
            <w:szCs w:val="24"/>
          </w:rPr>
          <w:t>&lt;/unknown&gt;</w:t>
        </w:r>
      </w:ins>
      <w:del w:id="139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398" w:author="Franke, Carsten" w:date="2024-05-15T11:58:00Z" w16du:dateUtc="2024-05-15T09:58:00Z">
        <w:r w:rsidR="00A744F3" w:rsidDel="00A744F3">
          <w:rPr>
            <w:noProof/>
            <w:szCs w:val="24"/>
          </w:rPr>
          <w:t>&gt;</w:t>
        </w:r>
      </w:ins>
      <w:del w:id="1399" w:author="Franke, Carsten" w:date="2024-05-15T11:58:00Z" w16du:dateUtc="2024-05-15T09:58:00Z">
        <w:r w:rsidDel="00A744F3">
          <w:rPr>
            <w:noProof/>
            <w:szCs w:val="24"/>
          </w:rPr>
          <w:fldChar w:fldCharType="end"/>
        </w:r>
      </w:del>
      <w:r>
        <w:rPr>
          <w:szCs w:val="24"/>
        </w:rPr>
        <w:fldChar w:fldCharType="end"/>
      </w:r>
    </w:p>
    <w:p w14:paraId="63F71325" w14:textId="20D7E3D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ins w:id="1400" w:author="Franke, Carsten" w:date="2024-05-15T11:58:00Z" w16du:dateUtc="2024-05-15T09:58:00Z">
        <w:r w:rsidR="00A744F3">
          <w:rPr>
            <w:noProof/>
            <w:szCs w:val="24"/>
          </w:rPr>
          <w:t>&lt;conf&gt;</w:t>
        </w:r>
      </w:ins>
      <w:del w:id="140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2" w:author="Franke, Carsten" w:date="2024-05-15T11:58:00Z" w16du:dateUtc="2024-05-15T09:58:00Z">
        <w:r w:rsidR="00A744F3" w:rsidDel="00A744F3">
          <w:rPr>
            <w:noProof/>
            <w:szCs w:val="24"/>
          </w:rPr>
          <w:t>&gt;</w:t>
        </w:r>
      </w:ins>
      <w:del w:id="140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04" w:author="Franke, Carsten" w:date="2024-05-15T11:58:00Z" w16du:dateUtc="2024-05-15T09:58:00Z">
        <w:r w:rsidR="00A744F3">
          <w:rPr>
            <w:noProof/>
            <w:szCs w:val="24"/>
          </w:rPr>
          <w:t>&lt;/conf&gt;</w:t>
        </w:r>
      </w:ins>
      <w:del w:id="140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06" w:author="Franke, Carsten" w:date="2024-05-15T11:58:00Z" w16du:dateUtc="2024-05-15T09:58:00Z">
        <w:r w:rsidR="00A744F3" w:rsidDel="00A744F3">
          <w:rPr>
            <w:noProof/>
            <w:szCs w:val="24"/>
          </w:rPr>
          <w:t>&gt;</w:t>
        </w:r>
      </w:ins>
      <w:del w:id="1407" w:author="Franke, Carsten" w:date="2024-05-15T11:58:00Z" w16du:dateUtc="2024-05-15T09:58:00Z">
        <w:r w:rsidDel="00A744F3">
          <w:rPr>
            <w:noProof/>
            <w:szCs w:val="24"/>
          </w:rPr>
          <w:fldChar w:fldCharType="end"/>
        </w:r>
      </w:del>
      <w:r>
        <w:rPr>
          <w:szCs w:val="24"/>
        </w:rPr>
        <w:fldChar w:fldCharType="end"/>
      </w:r>
    </w:p>
    <w:p w14:paraId="18A653A0" w14:textId="09638C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ins w:id="1408" w:author="Franke, Carsten" w:date="2024-05-15T11:58:00Z" w16du:dateUtc="2024-05-15T09:58:00Z">
        <w:r w:rsidR="00A744F3">
          <w:rPr>
            <w:noProof/>
            <w:szCs w:val="24"/>
          </w:rPr>
          <w:t>&lt;unknown&gt;</w:t>
        </w:r>
      </w:ins>
      <w:del w:id="140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0" w:author="Franke, Carsten" w:date="2024-05-15T11:58:00Z" w16du:dateUtc="2024-05-15T09:58:00Z">
        <w:r w:rsidR="00A744F3" w:rsidDel="00A744F3">
          <w:rPr>
            <w:noProof/>
            <w:szCs w:val="24"/>
          </w:rPr>
          <w:t>&gt;</w:t>
        </w:r>
      </w:ins>
      <w:del w:id="141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w:t>
      </w:r>
      <w:proofErr w:type="spellStart"/>
      <w:r>
        <w:rPr>
          <w:szCs w:val="24"/>
        </w:rPr>
        <w:t>zur</w:t>
      </w:r>
      <w:proofErr w:type="spellEnd"/>
      <w:r>
        <w:rPr>
          <w:szCs w:val="24"/>
        </w:rPr>
        <w:t xml:space="preserve"> </w:t>
      </w:r>
      <w:proofErr w:type="spellStart"/>
      <w:r>
        <w:rPr>
          <w:szCs w:val="24"/>
        </w:rPr>
        <w:t>Dokumentation</w:t>
      </w:r>
      <w:proofErr w:type="spellEnd"/>
      <w:r>
        <w:rPr>
          <w:szCs w:val="24"/>
        </w:rPr>
        <w:t xml:space="preserve"> von </w:t>
      </w:r>
      <w:proofErr w:type="spellStart"/>
      <w:r>
        <w:rPr>
          <w:szCs w:val="24"/>
        </w:rPr>
        <w:t>Fügeinformationen</w:t>
      </w:r>
      <w:proofErr w:type="spellEnd"/>
      <w:r>
        <w:rPr>
          <w:szCs w:val="24"/>
        </w:rPr>
        <w:t xml:space="preserve"> im PLM,“ in </w:t>
      </w:r>
      <w:proofErr w:type="spellStart"/>
      <w:r>
        <w:rPr>
          <w:i/>
          <w:szCs w:val="24"/>
        </w:rPr>
        <w:t>Deutschsprachige</w:t>
      </w:r>
      <w:proofErr w:type="spellEnd"/>
      <w:r>
        <w:rPr>
          <w:i/>
          <w:szCs w:val="24"/>
        </w:rPr>
        <w:t xml:space="preserve"> NAFEMS </w:t>
      </w:r>
      <w:proofErr w:type="spellStart"/>
      <w:r>
        <w:rPr>
          <w:i/>
          <w:szCs w:val="24"/>
        </w:rPr>
        <w:t>Konferenz</w:t>
      </w:r>
      <w:proofErr w:type="spellEnd"/>
      <w:r>
        <w:rPr>
          <w:i/>
          <w:szCs w:val="24"/>
        </w:rPr>
        <w:t xml:space="preserve"> 2016: </w:t>
      </w:r>
      <w:proofErr w:type="spellStart"/>
      <w:r>
        <w:rPr>
          <w:i/>
          <w:szCs w:val="24"/>
        </w:rPr>
        <w:t>Berechnung</w:t>
      </w:r>
      <w:proofErr w:type="spellEnd"/>
      <w:r>
        <w:rPr>
          <w:i/>
          <w:szCs w:val="24"/>
        </w:rPr>
        <w:t xml:space="preserve"> und Simulation – </w:t>
      </w:r>
      <w:proofErr w:type="spellStart"/>
      <w:r>
        <w:rPr>
          <w:i/>
          <w:szCs w:val="24"/>
        </w:rPr>
        <w:t>Anwendungen</w:t>
      </w:r>
      <w:proofErr w:type="spellEnd"/>
      <w:r>
        <w:rPr>
          <w:i/>
          <w:szCs w:val="24"/>
        </w:rPr>
        <w:t xml:space="preserve">, </w:t>
      </w:r>
      <w:proofErr w:type="spellStart"/>
      <w:r>
        <w:rPr>
          <w:i/>
          <w:szCs w:val="24"/>
        </w:rPr>
        <w:t>Entwicklungen</w:t>
      </w:r>
      <w:proofErr w:type="spellEnd"/>
      <w:r>
        <w:rPr>
          <w:i/>
          <w:szCs w:val="24"/>
        </w:rPr>
        <w:t>,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12" w:author="Franke, Carsten" w:date="2024-05-15T11:58:00Z" w16du:dateUtc="2024-05-15T09:58:00Z">
        <w:r w:rsidR="00A744F3">
          <w:rPr>
            <w:noProof/>
            <w:szCs w:val="24"/>
          </w:rPr>
          <w:t>&lt;/unknown&gt;</w:t>
        </w:r>
      </w:ins>
      <w:del w:id="141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InstrText>unknown</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"unknown"</w:delInstrText>
        </w:r>
        <w:r w:rsidDel="00A744F3">
          <w:rPr>
            <w:noProof/>
            <w:szCs w:val="24"/>
          </w:rPr>
          <w:fldChar w:fldCharType="separate"/>
        </w:r>
        <w:r w:rsidDel="00A744F3">
          <w:rPr>
            <w:noProof/>
            <w:szCs w:val="24"/>
          </w:rPr>
          <w:delText>unknown</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4" w:author="Franke, Carsten" w:date="2024-05-15T11:58:00Z" w16du:dateUtc="2024-05-15T09:58:00Z">
        <w:r w:rsidR="00A744F3" w:rsidDel="00A744F3">
          <w:rPr>
            <w:noProof/>
            <w:szCs w:val="24"/>
          </w:rPr>
          <w:t>&gt;</w:t>
        </w:r>
      </w:ins>
      <w:del w:id="1415" w:author="Franke, Carsten" w:date="2024-05-15T11:58:00Z" w16du:dateUtc="2024-05-15T09:58:00Z">
        <w:r w:rsidDel="00A744F3">
          <w:rPr>
            <w:noProof/>
            <w:szCs w:val="24"/>
          </w:rPr>
          <w:fldChar w:fldCharType="end"/>
        </w:r>
      </w:del>
      <w:r>
        <w:rPr>
          <w:szCs w:val="24"/>
        </w:rPr>
        <w:fldChar w:fldCharType="end"/>
      </w:r>
    </w:p>
    <w:p w14:paraId="3FE2EB28" w14:textId="4B1E880E"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ins w:id="1416" w:author="Franke, Carsten" w:date="2024-05-15T11:58:00Z" w16du:dateUtc="2024-05-15T09:58:00Z">
        <w:r w:rsidR="00A744F3">
          <w:rPr>
            <w:noProof/>
            <w:szCs w:val="24"/>
          </w:rPr>
          <w:t>&lt;conf&gt;</w:t>
        </w:r>
      </w:ins>
      <w:del w:id="141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18" w:author="Franke, Carsten" w:date="2024-05-15T11:58:00Z" w16du:dateUtc="2024-05-15T09:58:00Z">
        <w:r w:rsidR="00A744F3" w:rsidDel="00A744F3">
          <w:rPr>
            <w:noProof/>
            <w:szCs w:val="24"/>
          </w:rPr>
          <w:t>&gt;</w:t>
        </w:r>
      </w:ins>
      <w:del w:id="1419"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w:t>
      </w:r>
      <w:proofErr w:type="spellStart"/>
      <w:r>
        <w:rPr>
          <w:szCs w:val="24"/>
        </w:rPr>
        <w:t>Tröndle</w:t>
      </w:r>
      <w:proofErr w:type="spellEnd"/>
      <w:r>
        <w:rPr>
          <w:szCs w:val="24"/>
        </w:rPr>
        <w:t xml:space="preserv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0" w:author="Franke, Carsten" w:date="2024-05-15T11:58:00Z" w16du:dateUtc="2024-05-15T09:58:00Z">
        <w:r w:rsidR="00A744F3">
          <w:rPr>
            <w:noProof/>
            <w:szCs w:val="24"/>
          </w:rPr>
          <w:t>&lt;/conf&gt;</w:t>
        </w:r>
      </w:ins>
      <w:del w:id="142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2" w:author="Franke, Carsten" w:date="2024-05-15T11:58:00Z" w16du:dateUtc="2024-05-15T09:58:00Z">
        <w:r w:rsidR="00A744F3" w:rsidDel="00A744F3">
          <w:rPr>
            <w:noProof/>
            <w:szCs w:val="24"/>
          </w:rPr>
          <w:t>&gt;</w:t>
        </w:r>
      </w:ins>
      <w:del w:id="1423" w:author="Franke, Carsten" w:date="2024-05-15T11:58:00Z" w16du:dateUtc="2024-05-15T09:58:00Z">
        <w:r w:rsidDel="00A744F3">
          <w:rPr>
            <w:noProof/>
            <w:szCs w:val="24"/>
          </w:rPr>
          <w:fldChar w:fldCharType="end"/>
        </w:r>
      </w:del>
      <w:r>
        <w:rPr>
          <w:szCs w:val="24"/>
        </w:rPr>
        <w:fldChar w:fldCharType="end"/>
      </w:r>
    </w:p>
    <w:p w14:paraId="7F6422B0" w14:textId="31FB052B"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ins w:id="1424" w:author="Franke, Carsten" w:date="2024-05-15T11:58:00Z" w16du:dateUtc="2024-05-15T09:58:00Z">
        <w:r w:rsidR="00A744F3">
          <w:rPr>
            <w:noProof/>
            <w:szCs w:val="24"/>
          </w:rPr>
          <w:t>&lt;conf&gt;</w:t>
        </w:r>
      </w:ins>
      <w:del w:id="142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26" w:author="Franke, Carsten" w:date="2024-05-15T11:58:00Z" w16du:dateUtc="2024-05-15T09:58:00Z">
        <w:r w:rsidR="00A744F3" w:rsidDel="00A744F3">
          <w:rPr>
            <w:noProof/>
            <w:szCs w:val="24"/>
          </w:rPr>
          <w:t>&gt;</w:t>
        </w:r>
      </w:ins>
      <w:del w:id="1427"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28" w:author="Franke, Carsten" w:date="2024-05-15T11:58:00Z" w16du:dateUtc="2024-05-15T09:58:00Z">
        <w:r w:rsidR="00A744F3">
          <w:rPr>
            <w:noProof/>
            <w:szCs w:val="24"/>
          </w:rPr>
          <w:t>&lt;/conf&gt;</w:t>
        </w:r>
      </w:ins>
      <w:del w:id="142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InstrText>conf</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"conf"</w:delInstrText>
        </w:r>
        <w:r w:rsidDel="00A744F3">
          <w:rPr>
            <w:noProof/>
            <w:szCs w:val="24"/>
          </w:rPr>
          <w:fldChar w:fldCharType="separate"/>
        </w:r>
        <w:r w:rsidDel="00A744F3">
          <w:rPr>
            <w:noProof/>
            <w:szCs w:val="24"/>
          </w:rPr>
          <w:delText>conf</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0" w:author="Franke, Carsten" w:date="2024-05-15T11:58:00Z" w16du:dateUtc="2024-05-15T09:58:00Z">
        <w:r w:rsidR="00A744F3" w:rsidDel="00A744F3">
          <w:rPr>
            <w:noProof/>
            <w:szCs w:val="24"/>
          </w:rPr>
          <w:t>&gt;</w:t>
        </w:r>
      </w:ins>
      <w:del w:id="1431" w:author="Franke, Carsten" w:date="2024-05-15T11:58:00Z" w16du:dateUtc="2024-05-15T09:58:00Z">
        <w:r w:rsidDel="00A744F3">
          <w:rPr>
            <w:noProof/>
            <w:szCs w:val="24"/>
          </w:rPr>
          <w:fldChar w:fldCharType="end"/>
        </w:r>
      </w:del>
      <w:r>
        <w:rPr>
          <w:szCs w:val="24"/>
        </w:rPr>
        <w:fldChar w:fldCharType="end"/>
      </w:r>
    </w:p>
    <w:p w14:paraId="3F93ACE1" w14:textId="47A87C50"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ins w:id="1432" w:author="Franke, Carsten" w:date="2024-05-15T11:58:00Z" w16du:dateUtc="2024-05-15T09:58:00Z">
        <w:r w:rsidR="00A744F3">
          <w:rPr>
            <w:noProof/>
            <w:szCs w:val="24"/>
          </w:rPr>
          <w:t>&lt;bok&gt;</w:t>
        </w:r>
      </w:ins>
      <w:del w:id="143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4" w:author="Franke, Carsten" w:date="2024-05-15T11:58:00Z" w16du:dateUtc="2024-05-15T09:58:00Z">
        <w:r w:rsidR="00A744F3" w:rsidDel="00A744F3">
          <w:rPr>
            <w:noProof/>
            <w:szCs w:val="24"/>
          </w:rPr>
          <w:t>&gt;</w:t>
        </w:r>
      </w:ins>
      <w:del w:id="1435"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36"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37"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38" w:author="Franke, Carsten" w:date="2024-05-15T11:58:00Z" w16du:dateUtc="2024-05-15T09:58:00Z">
        <w:r w:rsidR="00A744F3" w:rsidDel="00A744F3">
          <w:rPr>
            <w:noProof/>
            <w:szCs w:val="24"/>
          </w:rPr>
          <w:t>&gt;</w:t>
        </w:r>
      </w:ins>
      <w:del w:id="1439" w:author="Franke, Carsten" w:date="2024-05-15T11:58:00Z" w16du:dateUtc="2024-05-15T09:58:00Z">
        <w:r w:rsidDel="00A744F3">
          <w:rPr>
            <w:noProof/>
            <w:szCs w:val="24"/>
          </w:rPr>
          <w:fldChar w:fldCharType="end"/>
        </w:r>
      </w:del>
      <w:r>
        <w:rPr>
          <w:szCs w:val="24"/>
        </w:rPr>
        <w:fldChar w:fldCharType="end"/>
      </w:r>
    </w:p>
    <w:p w14:paraId="1F5BFFCB" w14:textId="25CCDD19"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ins w:id="1440" w:author="Franke, Carsten" w:date="2024-05-15T11:58:00Z" w16du:dateUtc="2024-05-15T09:58:00Z">
        <w:r w:rsidR="00A744F3">
          <w:rPr>
            <w:noProof/>
            <w:szCs w:val="24"/>
          </w:rPr>
          <w:t>&lt;bok&gt;</w:t>
        </w:r>
      </w:ins>
      <w:del w:id="1441"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2" w:author="Franke, Carsten" w:date="2024-05-15T11:58:00Z" w16du:dateUtc="2024-05-15T09:58:00Z">
        <w:r w:rsidR="00A744F3" w:rsidDel="00A744F3">
          <w:rPr>
            <w:noProof/>
            <w:szCs w:val="24"/>
          </w:rPr>
          <w:t>&gt;</w:t>
        </w:r>
      </w:ins>
      <w:del w:id="1443"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44"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45"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46" w:author="Franke, Carsten" w:date="2024-05-15T11:58:00Z" w16du:dateUtc="2024-05-15T09:58:00Z">
        <w:r w:rsidR="00A744F3" w:rsidDel="00A744F3">
          <w:rPr>
            <w:noProof/>
            <w:szCs w:val="24"/>
          </w:rPr>
          <w:t>&gt;</w:t>
        </w:r>
      </w:ins>
      <w:del w:id="1447" w:author="Franke, Carsten" w:date="2024-05-15T11:58:00Z" w16du:dateUtc="2024-05-15T09:58:00Z">
        <w:r w:rsidDel="00A744F3">
          <w:rPr>
            <w:noProof/>
            <w:szCs w:val="24"/>
          </w:rPr>
          <w:fldChar w:fldCharType="end"/>
        </w:r>
      </w:del>
      <w:r>
        <w:rPr>
          <w:szCs w:val="24"/>
        </w:rPr>
        <w:fldChar w:fldCharType="end"/>
      </w:r>
    </w:p>
    <w:p w14:paraId="2770D03C" w14:textId="33D86993"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ins w:id="1448" w:author="Franke, Carsten" w:date="2024-05-15T11:58:00Z" w16du:dateUtc="2024-05-15T09:58:00Z">
        <w:r w:rsidR="00A744F3">
          <w:rPr>
            <w:noProof/>
            <w:szCs w:val="24"/>
          </w:rPr>
          <w:t>&lt;bok&gt;</w:t>
        </w:r>
      </w:ins>
      <w:del w:id="1449"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 AND(</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1</w:delInstrText>
        </w:r>
        <w:r w:rsidDel="00A744F3">
          <w:rPr>
            <w:noProof/>
            <w:szCs w:val="24"/>
          </w:rPr>
          <w:fldChar w:fldCharType="end"/>
        </w:r>
        <w:r w:rsidDel="00A744F3">
          <w:rPr>
            <w:noProof/>
            <w:szCs w:val="24"/>
          </w:rPr>
          <w:delInstrText>,</w:delInstrText>
        </w:r>
        <w:r w:rsidDel="00A744F3">
          <w:rPr>
            <w:noProof/>
            <w:szCs w:val="24"/>
          </w:rPr>
          <w:fldChar w:fldCharType="begin"/>
        </w:r>
        <w:r w:rsidDel="00A744F3">
          <w:rPr>
            <w:noProof/>
            <w:szCs w:val="24"/>
          </w:rPr>
          <w:delInstrText>COMPARE</w:delInstrText>
        </w:r>
        <w:r w:rsidDel="00A744F3">
          <w:rPr>
            <w:noProof/>
            <w:szCs w:val="24"/>
          </w:rPr>
          <w:fldChar w:fldCharType="begin"/>
        </w:r>
        <w:r w:rsidDel="00A744F3">
          <w:rPr>
            <w:noProof/>
            <w:szCs w:val="24"/>
          </w:rPr>
          <w:delInstrText>DOCPROPERTY "x_a"</w:delInstrText>
        </w:r>
        <w:r w:rsidDel="00A744F3">
          <w:rPr>
            <w:noProof/>
            <w:szCs w:val="24"/>
          </w:rPr>
          <w:fldChar w:fldCharType="separate"/>
        </w:r>
        <w:r w:rsidDel="00A744F3">
          <w:rPr>
            <w:noProof/>
            <w:szCs w:val="24"/>
          </w:rPr>
          <w:delInstrText>N</w:delInstrText>
        </w:r>
        <w:r w:rsidDel="00A744F3">
          <w:rPr>
            <w:noProof/>
            <w:szCs w:val="24"/>
          </w:rPr>
          <w:fldChar w:fldCharType="end"/>
        </w:r>
        <w:r w:rsidDel="00A744F3">
          <w:rPr>
            <w:noProof/>
            <w:szCs w:val="24"/>
          </w:rPr>
          <w:delInstrText>&lt;&gt; N</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InstrText>0</w:delInstrText>
        </w:r>
        <w:r w:rsidDel="00A744F3">
          <w:rPr>
            <w:noProof/>
            <w:szCs w:val="24"/>
          </w:rPr>
          <w:fldChar w:fldCharType="end"/>
        </w:r>
        <w:r w:rsidDel="00A744F3">
          <w:rPr>
            <w:noProof/>
            <w:szCs w:val="24"/>
          </w:rPr>
          <w:delInstrText>= 1 "</w:delInstrText>
        </w:r>
        <w:r w:rsidDel="00A744F3">
          <w:rPr>
            <w:noProof/>
            <w:szCs w:val="24"/>
          </w:rPr>
          <w:fldChar w:fldCharType="begin"/>
        </w:r>
        <w:r w:rsidDel="00A744F3">
          <w:rPr>
            <w:noProof/>
            <w:szCs w:val="24"/>
          </w:rPr>
          <w:delInstrText>QUOTE ""</w:delInstrText>
        </w:r>
        <w:r w:rsidDel="00A744F3">
          <w:rPr>
            <w:noProof/>
            <w:szCs w:val="24"/>
          </w:rPr>
          <w:fldChar w:fldCharType="end"/>
        </w:r>
        <w:r w:rsidDel="00A744F3">
          <w:rPr>
            <w:noProof/>
            <w:szCs w:val="24"/>
          </w:rPr>
          <w:delInstrText>"</w:delInstrText>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del>
      <w:ins w:id="1450" w:author="Franke, Carsten" w:date="2024-05-15T11:58:00Z" w16du:dateUtc="2024-05-15T09:58:00Z">
        <w:r w:rsidR="00A744F3" w:rsidDel="00A744F3">
          <w:rPr>
            <w:noProof/>
            <w:szCs w:val="24"/>
          </w:rPr>
          <w:t>&gt;</w:t>
        </w:r>
      </w:ins>
      <w:del w:id="1451" w:author="Franke, Carsten" w:date="2024-05-15T11:58:00Z" w16du:dateUtc="2024-05-15T09:58:00Z">
        <w:r w:rsidDel="00A744F3">
          <w:rPr>
            <w:noProof/>
            <w:szCs w:val="24"/>
          </w:rPr>
          <w:fldChar w:fldCharType="end"/>
        </w:r>
      </w:del>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w:t>
      </w:r>
      <w:proofErr w:type="spellStart"/>
      <w:r>
        <w:rPr>
          <w:szCs w:val="24"/>
        </w:rPr>
        <w:t>Schriftenreihe</w:t>
      </w:r>
      <w:proofErr w:type="spellEnd"/>
      <w:r>
        <w:rPr>
          <w:szCs w:val="24"/>
        </w:rPr>
        <w:t xml:space="preserv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ins w:id="1452" w:author="Franke, Carsten" w:date="2024-05-15T11:58:00Z" w16du:dateUtc="2024-05-15T09:58:00Z">
        <w:r w:rsidR="00A744F3">
          <w:rPr>
            <w:noProof/>
            <w:szCs w:val="24"/>
          </w:rPr>
          <w:t>&lt;/</w:t>
        </w:r>
        <w:proofErr w:type="spellStart"/>
        <w:r w:rsidR="00A744F3">
          <w:rPr>
            <w:noProof/>
            <w:szCs w:val="24"/>
          </w:rPr>
          <w:t>bok</w:t>
        </w:r>
        <w:proofErr w:type="spellEnd"/>
        <w:r w:rsidR="00A744F3">
          <w:rPr>
            <w:noProof/>
            <w:szCs w:val="24"/>
          </w:rPr>
          <w:t>&gt;</w:t>
        </w:r>
      </w:ins>
      <w:del w:id="1453" w:author="Franke, Carsten" w:date="2024-05-15T11:58:00Z" w16du:dateUtc="2024-05-15T09:58:00Z">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"&lt;/</w:delInstr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InstrText>bok</w:delInstrText>
        </w:r>
        <w:r w:rsidDel="00A744F3">
          <w:rPr>
            <w:noProof/>
            <w:szCs w:val="24"/>
          </w:rPr>
          <w:fldChar w:fldCharType="end"/>
        </w:r>
        <w:r w:rsidDel="00A744F3">
          <w:rPr>
            <w:noProof/>
            <w:szCs w:val="24"/>
          </w:rPr>
          <w:delInstrText>"</w:delInstrText>
        </w:r>
        <w:r w:rsidDel="00A744F3">
          <w:rPr>
            <w:noProof/>
            <w:szCs w:val="24"/>
          </w:rPr>
          <w:fldChar w:fldCharType="separate"/>
        </w:r>
        <w:r w:rsidDel="00A744F3">
          <w:rPr>
            <w:noProof/>
            <w:szCs w:val="24"/>
          </w:rPr>
          <w:delText>&lt;/</w:delText>
        </w:r>
        <w:r w:rsidDel="00A744F3">
          <w:rPr>
            <w:noProof/>
            <w:szCs w:val="24"/>
          </w:rPr>
          <w:fldChar w:fldCharType="begin"/>
        </w:r>
        <w:r w:rsidDel="00A744F3">
          <w:rPr>
            <w:noProof/>
            <w:szCs w:val="24"/>
          </w:rPr>
          <w:delInstrText>QUOTE "bok"</w:delInstrText>
        </w:r>
        <w:r w:rsidDel="00A744F3">
          <w:rPr>
            <w:noProof/>
            <w:szCs w:val="24"/>
          </w:rPr>
          <w:fldChar w:fldCharType="separate"/>
        </w:r>
        <w:r w:rsidDel="00A744F3">
          <w:rPr>
            <w:noProof/>
            <w:szCs w:val="24"/>
          </w:rPr>
          <w:delText>bok</w:delText>
        </w:r>
        <w:r w:rsidDel="00A744F3">
          <w:rPr>
            <w:noProof/>
            <w:szCs w:val="24"/>
          </w:rPr>
          <w:fldChar w:fldCharType="end"/>
        </w:r>
        <w:r w:rsidDel="00A744F3">
          <w:rPr>
            <w:noProof/>
            <w:szCs w:val="24"/>
          </w:rPr>
          <w:fldChar w:fldCharType="end"/>
        </w:r>
        <w:r w:rsidDel="00A744F3">
          <w:rPr>
            <w:noProof/>
            <w:szCs w:val="24"/>
          </w:rPr>
          <w:fldChar w:fldCharType="begin"/>
        </w:r>
        <w:r w:rsidDel="00A744F3">
          <w:rPr>
            <w:noProof/>
            <w:szCs w:val="24"/>
          </w:rPr>
          <w:delInstrText>IF</w:delInstrText>
        </w:r>
        <w:r w:rsidDel="00A744F3">
          <w:rPr>
            <w:noProof/>
            <w:szCs w:val="24"/>
          </w:rPr>
          <w:fldChar w:fldCharType="begin"/>
        </w:r>
        <w:r w:rsidDel="00A744F3">
          <w:rPr>
            <w:noProof/>
            <w:szCs w:val="24"/>
          </w:rPr>
          <w:delInstrText>DOCPROPERTY "x_t"</w:delInstrText>
        </w:r>
        <w:r w:rsidDel="00A744F3">
          <w:rPr>
            <w:noProof/>
            <w:szCs w:val="24"/>
          </w:rPr>
          <w:fldChar w:fldCharType="separate"/>
        </w:r>
        <w:r w:rsidDel="00A744F3">
          <w:rPr>
            <w:noProof/>
            <w:szCs w:val="24"/>
          </w:rPr>
          <w:delInstrText>Y</w:delInstrText>
        </w:r>
        <w:r w:rsidDel="00A744F3">
          <w:rPr>
            <w:noProof/>
            <w:szCs w:val="24"/>
          </w:rPr>
          <w:fldChar w:fldCharType="end"/>
        </w:r>
        <w:r w:rsidDel="00A744F3">
          <w:rPr>
            <w:noProof/>
            <w:szCs w:val="24"/>
          </w:rPr>
          <w:delInstrText>&lt;&gt; N "&gt;"</w:delInstrText>
        </w:r>
        <w:r w:rsidDel="00A744F3">
          <w:rPr>
            <w:noProof/>
            <w:szCs w:val="24"/>
          </w:rPr>
          <w:fldChar w:fldCharType="separate"/>
        </w:r>
        <w:r w:rsidDel="00A744F3">
          <w:rPr>
            <w:noProof/>
            <w:szCs w:val="24"/>
          </w:rPr>
          <w:delText>&gt;</w:delText>
        </w:r>
        <w:r w:rsidDel="00A744F3">
          <w:rPr>
            <w:noProof/>
            <w:szCs w:val="24"/>
          </w:rPr>
          <w:fldChar w:fldCharType="end"/>
        </w:r>
      </w:del>
      <w:r>
        <w:rPr>
          <w:szCs w:val="24"/>
        </w:rPr>
        <w:fldChar w:fldCharType="end"/>
      </w:r>
    </w:p>
    <w:p w14:paraId="3226A593" w14:textId="77777777" w:rsidR="00EB0F48" w:rsidRDefault="00EB0F48" w:rsidP="00EB0F48">
      <w:pPr>
        <w:pStyle w:val="BiblioEntry"/>
        <w:rPr>
          <w:szCs w:val="24"/>
        </w:rPr>
      </w:pPr>
    </w:p>
    <w:sectPr w:rsidR="00EB0F48" w:rsidSect="00B64719">
      <w:headerReference w:type="default" r:id="rId126"/>
      <w:footerReference w:type="default" r:id="rId127"/>
      <w:headerReference w:type="first" r:id="rId128"/>
      <w:footerReference w:type="first" r:id="rId129"/>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EJE Claudia" w:date="2024-05-02T16:22:00Z" w:initials="LC">
    <w:p w14:paraId="17B5962B" w14:textId="67B8B021" w:rsidR="00743A89" w:rsidRDefault="00743A89">
      <w:pPr>
        <w:pStyle w:val="Kommentartext"/>
      </w:pPr>
      <w:r>
        <w:rPr>
          <w:rStyle w:val="Kommentarzeichen"/>
        </w:rPr>
        <w:annotationRef/>
      </w:r>
      <w:r>
        <w:t xml:space="preserve">Bibliography [1] is Part 242. </w:t>
      </w:r>
    </w:p>
  </w:comment>
  <w:comment w:id="1" w:author="LUEJE Claudia" w:date="2024-05-02T16:30:00Z" w:initials="LC">
    <w:p w14:paraId="4611EBB6" w14:textId="18C2C0E1" w:rsidR="008625AE" w:rsidRDefault="008625AE">
      <w:pPr>
        <w:pStyle w:val="Kommentartext"/>
      </w:pPr>
      <w:r>
        <w:rPr>
          <w:rStyle w:val="Kommentarzeichen"/>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Kommentartext"/>
      </w:pPr>
    </w:p>
    <w:p w14:paraId="69B329D7" w14:textId="77777777" w:rsidR="008625AE" w:rsidRDefault="008625AE">
      <w:pPr>
        <w:pStyle w:val="Kommentartext"/>
      </w:pPr>
      <w:r>
        <w:t>"shall" to indicate a requirement</w:t>
      </w:r>
    </w:p>
    <w:p w14:paraId="39D770B0" w14:textId="77777777" w:rsidR="008625AE" w:rsidRDefault="008625AE">
      <w:pPr>
        <w:pStyle w:val="Kommentartext"/>
      </w:pPr>
      <w:r>
        <w:t>"should" to indicate a recommendation</w:t>
      </w:r>
    </w:p>
    <w:p w14:paraId="0A6CCC2A" w14:textId="77777777" w:rsidR="008625AE" w:rsidRDefault="008625AE">
      <w:pPr>
        <w:pStyle w:val="Kommentartext"/>
      </w:pPr>
      <w:r>
        <w:t>"may" to indicate a permission</w:t>
      </w:r>
    </w:p>
    <w:p w14:paraId="75582270" w14:textId="77777777" w:rsidR="008625AE" w:rsidRDefault="008625AE">
      <w:pPr>
        <w:pStyle w:val="Kommentartext"/>
      </w:pPr>
      <w:r>
        <w:t>"can" to indicate a possibility</w:t>
      </w:r>
    </w:p>
    <w:p w14:paraId="731709E6" w14:textId="77777777" w:rsidR="008625AE" w:rsidRDefault="008625AE">
      <w:pPr>
        <w:pStyle w:val="Kommentartext"/>
      </w:pPr>
    </w:p>
    <w:p w14:paraId="18B72B13" w14:textId="77777777" w:rsidR="008625AE" w:rsidRDefault="008625AE">
      <w:pPr>
        <w:pStyle w:val="Kommentartext"/>
      </w:pPr>
      <w:r>
        <w:t>"must" to indicate an external requirement (not a requirement of the standard itself)</w:t>
      </w:r>
    </w:p>
    <w:p w14:paraId="76EAD077" w14:textId="77777777" w:rsidR="0023638D" w:rsidRDefault="0023638D">
      <w:pPr>
        <w:pStyle w:val="Kommentartext"/>
      </w:pPr>
    </w:p>
    <w:p w14:paraId="44B14D31" w14:textId="308C1794" w:rsidR="0023638D" w:rsidRPr="0023638D" w:rsidRDefault="0023638D">
      <w:pPr>
        <w:pStyle w:val="Kommentar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2" w:author="LUEJE Claudia" w:date="2024-05-02T16:28:00Z" w:initials="LC">
    <w:p w14:paraId="143F32A4" w14:textId="09BDCA63" w:rsidR="00BD095E" w:rsidRDefault="00BD095E">
      <w:pPr>
        <w:pStyle w:val="Kommentartext"/>
      </w:pPr>
      <w:r>
        <w:rPr>
          <w:rStyle w:val="Kommentarzeichen"/>
        </w:rPr>
        <w:annotationRef/>
      </w:r>
      <w:r>
        <w:t>Define the first time.</w:t>
      </w:r>
    </w:p>
  </w:comment>
  <w:comment w:id="3" w:author="Franke, Carsten" w:date="2024-05-06T09:26:00Z" w:initials="CF">
    <w:p w14:paraId="441558D3" w14:textId="77777777" w:rsidR="00E45F2B" w:rsidRDefault="00E45F2B" w:rsidP="00E45F2B">
      <w:pPr>
        <w:pStyle w:val="Kommentartext"/>
      </w:pPr>
      <w:r>
        <w:rPr>
          <w:rStyle w:val="Kommentarzeichen"/>
        </w:rPr>
        <w:annotationRef/>
      </w:r>
      <w:r>
        <w:t xml:space="preserve">Please insert here: </w:t>
      </w:r>
      <w:r>
        <w:br/>
      </w:r>
      <w:r>
        <w:rPr>
          <w:lang w:val="en-GB"/>
        </w:rPr>
        <w:t>(e.g. CAD, CAE, CAM, CAT)</w:t>
      </w:r>
    </w:p>
  </w:comment>
  <w:comment w:id="4" w:author="Franke, Carsten" w:date="2024-05-06T09:20:00Z" w:initials="CF">
    <w:p w14:paraId="0F3D8046" w14:textId="2BB1427A" w:rsidR="00E45F2B" w:rsidRDefault="00E45F2B" w:rsidP="00E45F2B">
      <w:pPr>
        <w:pStyle w:val="Kommentartext"/>
      </w:pPr>
      <w:r>
        <w:rPr>
          <w:rStyle w:val="Kommentarzeichen"/>
        </w:rPr>
        <w:annotationRef/>
      </w:r>
      <w:r>
        <w:t>I think, we still need the word „clause“, here.</w:t>
      </w:r>
    </w:p>
  </w:comment>
  <w:comment w:id="7" w:author="LUEJE Claudia" w:date="2024-05-02T16:48:00Z" w:initials="LC">
    <w:p w14:paraId="2E31EC55" w14:textId="64B2D3AD" w:rsidR="0028788E" w:rsidRDefault="0028788E">
      <w:pPr>
        <w:pStyle w:val="Kommentartext"/>
      </w:pPr>
      <w:r>
        <w:rPr>
          <w:rStyle w:val="Kommentarzeichen"/>
        </w:rPr>
        <w:annotationRef/>
      </w:r>
      <w:r>
        <w:t>can?</w:t>
      </w:r>
    </w:p>
  </w:comment>
  <w:comment w:id="8" w:author="Franke, Carsten" w:date="2024-05-06T09:38:00Z" w:initials="CF">
    <w:p w14:paraId="773ACBD6" w14:textId="77777777" w:rsidR="00106DD3" w:rsidRDefault="00106DD3" w:rsidP="00106DD3">
      <w:pPr>
        <w:pStyle w:val="Kommentartext"/>
      </w:pPr>
      <w:r>
        <w:rPr>
          <w:rStyle w:val="Kommentarzeichen"/>
        </w:rPr>
        <w:annotationRef/>
      </w:r>
      <w:r>
        <w:t>yes</w:t>
      </w:r>
    </w:p>
  </w:comment>
  <w:comment w:id="10" w:author="LUEJE Claudia" w:date="2024-05-02T16:49:00Z" w:initials="LC">
    <w:p w14:paraId="49F79E17" w14:textId="3CCE9354" w:rsidR="0028788E" w:rsidRDefault="0028788E">
      <w:pPr>
        <w:pStyle w:val="Kommentartext"/>
      </w:pPr>
      <w:r>
        <w:rPr>
          <w:rStyle w:val="Kommentarzeichen"/>
        </w:rPr>
        <w:annotationRef/>
      </w:r>
      <w:r>
        <w:t>Provide the subclause number.</w:t>
      </w:r>
    </w:p>
  </w:comment>
  <w:comment w:id="11" w:author="Franke, Carsten" w:date="2024-05-06T09:41:00Z" w:initials="CF">
    <w:p w14:paraId="1C7DD41E" w14:textId="77777777" w:rsidR="00106DD3" w:rsidRDefault="00106DD3" w:rsidP="00106DD3">
      <w:pPr>
        <w:pStyle w:val="Kommentartext"/>
      </w:pPr>
      <w:r>
        <w:rPr>
          <w:rStyle w:val="Kommentarzeichen"/>
        </w:rPr>
        <w:annotationRef/>
      </w:r>
      <w:r>
        <w:t>Please delete the sentence.</w:t>
      </w:r>
    </w:p>
  </w:comment>
  <w:comment w:id="15" w:author="LUEJE Claudia" w:date="2024-05-02T16:50:00Z" w:initials="LC">
    <w:p w14:paraId="2D372093" w14:textId="0745DCB0" w:rsidR="001D5A55" w:rsidRDefault="001D5A55">
      <w:pPr>
        <w:pStyle w:val="Kommentartext"/>
      </w:pPr>
      <w:r>
        <w:rPr>
          <w:rStyle w:val="Kommentarzeichen"/>
        </w:rPr>
        <w:annotationRef/>
      </w:r>
      <w:r>
        <w:t>What does "such" refer to?</w:t>
      </w:r>
    </w:p>
  </w:comment>
  <w:comment w:id="16" w:author="Franke, Carsten" w:date="2024-05-06T09:44:00Z" w:initials="CF">
    <w:p w14:paraId="26BC91E0" w14:textId="77777777" w:rsidR="00106DD3" w:rsidRDefault="00106DD3" w:rsidP="00106DD3">
      <w:pPr>
        <w:pStyle w:val="Kommentartext"/>
      </w:pPr>
      <w:r>
        <w:rPr>
          <w:rStyle w:val="Kommentarzeichen"/>
        </w:rPr>
        <w:annotationRef/>
      </w:r>
      <w:r>
        <w:t>It refers to the situation „A spot weld can, for instance, join three sheets, a screw even more“.</w:t>
      </w:r>
    </w:p>
  </w:comment>
  <w:comment w:id="17" w:author="Franke, Carsten" w:date="2024-05-06T09:48:00Z" w:initials="CF">
    <w:p w14:paraId="5CA8F59A" w14:textId="77777777" w:rsidR="00743343" w:rsidRDefault="00743343" w:rsidP="00743343">
      <w:pPr>
        <w:pStyle w:val="Kommentartext"/>
      </w:pPr>
      <w:r>
        <w:rPr>
          <w:rStyle w:val="Kommentarzeichen"/>
        </w:rPr>
        <w:annotationRef/>
      </w:r>
      <w:r>
        <w:t>Replace „look like“ by „be organised“, pls.</w:t>
      </w:r>
    </w:p>
  </w:comment>
  <w:comment w:id="32" w:author="LUEJE Claudia" w:date="2024-05-02T21:33:00Z" w:initials="LC">
    <w:p w14:paraId="22C8DCD7" w14:textId="50A2AEA3" w:rsidR="00F35DC2" w:rsidRDefault="00F35DC2">
      <w:pPr>
        <w:pStyle w:val="Kommentartext"/>
      </w:pPr>
      <w:r>
        <w:rPr>
          <w:rStyle w:val="Kommentarzeichen"/>
        </w:rPr>
        <w:annotationRef/>
      </w:r>
      <w:r>
        <w:t>Please clarify what "then" means here and in 8x throughout the document.</w:t>
      </w:r>
    </w:p>
  </w:comment>
  <w:comment w:id="33" w:author="Franke, Carsten" w:date="2024-05-06T10:17:00Z" w:initials="CF">
    <w:p w14:paraId="38279C93" w14:textId="77777777" w:rsidR="00E00489" w:rsidRDefault="00E00489" w:rsidP="00E00489">
      <w:pPr>
        <w:pStyle w:val="Kommentartext"/>
      </w:pPr>
      <w:r>
        <w:rPr>
          <w:rStyle w:val="Kommentarzeichen"/>
        </w:rPr>
        <w:annotationRef/>
      </w:r>
      <w:r>
        <w:t>Changed formulation.</w:t>
      </w:r>
    </w:p>
  </w:comment>
  <w:comment w:id="34" w:author="Franke, Carsten" w:date="2024-05-15T14:08:00Z" w:initials="FC">
    <w:p w14:paraId="484415F8" w14:textId="77777777" w:rsidR="001D1C71" w:rsidRDefault="001D1C71" w:rsidP="001D1C71">
      <w:pPr>
        <w:pStyle w:val="Kommentartext"/>
      </w:pPr>
      <w:r>
        <w:rPr>
          <w:rStyle w:val="Kommentarzeichen"/>
        </w:rPr>
        <w:annotationRef/>
      </w:r>
      <w:r>
        <w:t>I have now improved the other occurrences, too. Only if-then constructions remain.</w:t>
      </w:r>
    </w:p>
  </w:comment>
  <w:comment w:id="37" w:author="LUEJE Claudia" w:date="2024-05-02T17:03:00Z" w:initials="LC">
    <w:p w14:paraId="55A729B6" w14:textId="03A180BE" w:rsidR="00BD0142" w:rsidRDefault="00BD0142">
      <w:pPr>
        <w:pStyle w:val="Kommentartext"/>
      </w:pPr>
      <w:r>
        <w:rPr>
          <w:rStyle w:val="Kommentarzeichen"/>
        </w:rPr>
        <w:annotationRef/>
      </w:r>
      <w:r>
        <w:t>Spell out first time</w:t>
      </w:r>
    </w:p>
  </w:comment>
  <w:comment w:id="38" w:author="Franke, Carsten" w:date="2024-05-06T10:18:00Z" w:initials="CF">
    <w:p w14:paraId="5E099F73" w14:textId="77777777" w:rsidR="00E00489" w:rsidRDefault="00E00489" w:rsidP="00E00489">
      <w:pPr>
        <w:pStyle w:val="Kommentartext"/>
      </w:pPr>
      <w:r>
        <w:rPr>
          <w:rStyle w:val="Kommentarzeichen"/>
        </w:rPr>
        <w:annotationRef/>
      </w:r>
      <w:r>
        <w:t>done</w:t>
      </w:r>
    </w:p>
  </w:comment>
  <w:comment w:id="40" w:author="LUEJE Claudia" w:date="2024-05-02T17:04:00Z" w:initials="LC">
    <w:p w14:paraId="3683EA7A" w14:textId="370AD9B9" w:rsidR="00BD0142" w:rsidRDefault="00BD0142">
      <w:pPr>
        <w:pStyle w:val="Kommentartext"/>
      </w:pPr>
      <w:r>
        <w:rPr>
          <w:rStyle w:val="Kommentarzeichen"/>
        </w:rPr>
        <w:annotationRef/>
      </w:r>
      <w:r>
        <w:t>can?</w:t>
      </w:r>
    </w:p>
  </w:comment>
  <w:comment w:id="41" w:author="Franke, Carsten" w:date="2024-05-06T10:19:00Z" w:initials="CF">
    <w:p w14:paraId="7BB4AA39" w14:textId="77777777" w:rsidR="00CE4316" w:rsidRDefault="00CE4316" w:rsidP="00CE4316">
      <w:pPr>
        <w:pStyle w:val="Kommentartext"/>
      </w:pPr>
      <w:r>
        <w:rPr>
          <w:rStyle w:val="Kommentarzeichen"/>
        </w:rPr>
        <w:annotationRef/>
      </w:r>
      <w:r>
        <w:t>yes</w:t>
      </w:r>
    </w:p>
  </w:comment>
  <w:comment w:id="42" w:author="Franke, Carsten" w:date="2024-05-06T10:22:00Z" w:initials="CF">
    <w:p w14:paraId="1E59A683" w14:textId="77777777" w:rsidR="00CE4316" w:rsidRDefault="00CE4316" w:rsidP="00CE4316">
      <w:pPr>
        <w:pStyle w:val="Kommentartext"/>
      </w:pPr>
      <w:r>
        <w:rPr>
          <w:rStyle w:val="Kommentarzeichen"/>
        </w:rPr>
        <w:annotationRef/>
      </w:r>
      <w:r>
        <w:t xml:space="preserve">This is an enumeration. </w:t>
      </w:r>
      <w:r>
        <w:br/>
        <w:t xml:space="preserve">Why should this be split into several sentences? </w:t>
      </w:r>
    </w:p>
  </w:comment>
  <w:comment w:id="47" w:author="Franke, Carsten" w:date="2024-05-06T10:25:00Z" w:initials="CF">
    <w:p w14:paraId="7E3BA5FE" w14:textId="77777777" w:rsidR="00FA661C" w:rsidRDefault="00FA661C" w:rsidP="00FA661C">
      <w:pPr>
        <w:pStyle w:val="Kommentartext"/>
      </w:pPr>
      <w:r>
        <w:rPr>
          <w:rStyle w:val="Kommentarzeichen"/>
        </w:rPr>
        <w:annotationRef/>
      </w:r>
      <w:r>
        <w:t xml:space="preserve">The gap is </w:t>
      </w:r>
      <w:r>
        <w:rPr>
          <w:i/>
          <w:iCs/>
        </w:rPr>
        <w:t>not</w:t>
      </w:r>
      <w:r>
        <w:t xml:space="preserve"> „due to“ something.</w:t>
      </w:r>
    </w:p>
  </w:comment>
  <w:comment w:id="51" w:author="Franke, Carsten" w:date="2024-05-06T10:26:00Z" w:initials="CF">
    <w:p w14:paraId="3C89794C" w14:textId="77777777" w:rsidR="00FA661C" w:rsidRDefault="00FA661C" w:rsidP="00FA661C">
      <w:pPr>
        <w:pStyle w:val="Kommentartext"/>
      </w:pPr>
      <w:r>
        <w:rPr>
          <w:rStyle w:val="Kommentarzeichen"/>
        </w:rPr>
        <w:annotationRef/>
      </w:r>
      <w:r>
        <w:t>What if we put „, even if there is a gap“, here?</w:t>
      </w:r>
    </w:p>
  </w:comment>
  <w:comment w:id="56" w:author="eXtyles Citation Match Check" w:initials="eXtyles">
    <w:p w14:paraId="1881DE78" w14:textId="1C9F17B0"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berschrift3Zchn"/>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57" w:author="LUEJE Claudia" w:date="2024-05-02T17:12:00Z" w:initials="LC">
    <w:p w14:paraId="1F8BE180" w14:textId="5456B8C0" w:rsidR="00667FBD" w:rsidRDefault="00667FBD">
      <w:pPr>
        <w:pStyle w:val="Kommentartext"/>
      </w:pPr>
      <w:r>
        <w:rPr>
          <w:rStyle w:val="Kommentarzeichen"/>
        </w:rPr>
        <w:annotationRef/>
      </w:r>
    </w:p>
  </w:comment>
  <w:comment w:id="58" w:author="Franke, Carsten" w:date="2024-05-06T10:39:00Z" w:initials="CF">
    <w:p w14:paraId="46E2B62C" w14:textId="77777777" w:rsidR="00964792" w:rsidRDefault="00964792" w:rsidP="00964792">
      <w:pPr>
        <w:pStyle w:val="Kommentartext"/>
      </w:pPr>
      <w:r>
        <w:rPr>
          <w:rStyle w:val="Kommentarzeichen"/>
        </w:rPr>
        <w:annotationRef/>
      </w:r>
      <w:r>
        <w:t xml:space="preserve">This is no clause but a section code. </w:t>
      </w:r>
      <w:r>
        <w:br/>
        <w:t>Wording improved.</w:t>
      </w:r>
    </w:p>
  </w:comment>
  <w:comment w:id="61" w:author="LUEJE Claudia" w:date="2024-05-02T17:14:00Z" w:initials="LC">
    <w:p w14:paraId="1B31FBB2" w14:textId="6DE1855D" w:rsidR="003A5D5F" w:rsidRDefault="003A5D5F">
      <w:pPr>
        <w:pStyle w:val="Kommentartext"/>
      </w:pPr>
      <w:r>
        <w:rPr>
          <w:rStyle w:val="Kommentarzeichen"/>
        </w:rPr>
        <w:annotationRef/>
      </w:r>
      <w:r>
        <w:t>To be grammatically correct, "nor" should be deleted. Please confirm this sentence.</w:t>
      </w:r>
    </w:p>
  </w:comment>
  <w:comment w:id="62" w:author="Franke, Carsten" w:date="2024-05-14T14:37:00Z" w:initials="CF">
    <w:p w14:paraId="6B8EC175" w14:textId="77777777" w:rsidR="00D95CDF" w:rsidRDefault="00D95CDF" w:rsidP="00D95CDF">
      <w:pPr>
        <w:pStyle w:val="Kommentartext"/>
      </w:pPr>
      <w:r>
        <w:rPr>
          <w:rStyle w:val="Kommentarzeichen"/>
        </w:rPr>
        <w:annotationRef/>
      </w:r>
      <w:r>
        <w:t>I confirm deleting „nor“.</w:t>
      </w:r>
    </w:p>
  </w:comment>
  <w:comment w:id="67" w:author="LUEJE Claudia" w:date="2024-05-02T17:16:00Z" w:initials="LC">
    <w:p w14:paraId="323466B7" w14:textId="4FF009AF" w:rsidR="003A5D5F" w:rsidRDefault="003A5D5F">
      <w:pPr>
        <w:pStyle w:val="Kommentartext"/>
      </w:pPr>
      <w:r>
        <w:rPr>
          <w:rStyle w:val="Kommentarzeichen"/>
        </w:rPr>
        <w:annotationRef/>
      </w:r>
      <w:r>
        <w:t>spell out first time</w:t>
      </w:r>
    </w:p>
  </w:comment>
  <w:comment w:id="68" w:author="Franke, Carsten" w:date="2024-05-06T10:53:00Z" w:initials="CF">
    <w:p w14:paraId="51F41C26" w14:textId="77777777" w:rsidR="00322563" w:rsidRDefault="00322563" w:rsidP="00322563">
      <w:pPr>
        <w:pStyle w:val="Kommentartext"/>
      </w:pPr>
      <w:r>
        <w:rPr>
          <w:rStyle w:val="Kommentarzeichen"/>
        </w:rPr>
        <w:annotationRef/>
      </w:r>
      <w:r>
        <w:t>Please replace „FEM“ by „FE“ - this was introduced above.</w:t>
      </w:r>
    </w:p>
  </w:comment>
  <w:comment w:id="71" w:author="Franke, Carsten" w:date="2024-05-06T10:57:00Z" w:initials="CF">
    <w:p w14:paraId="1A140420" w14:textId="77777777" w:rsidR="00E30504" w:rsidRDefault="00E30504" w:rsidP="00E30504">
      <w:pPr>
        <w:pStyle w:val="Kommentartext"/>
      </w:pPr>
      <w:r>
        <w:rPr>
          <w:rStyle w:val="Kommentarzeichen"/>
        </w:rPr>
        <w:annotationRef/>
      </w:r>
      <w:r>
        <w:t>This is a permission, indeed.</w:t>
      </w:r>
    </w:p>
  </w:comment>
  <w:comment w:id="95" w:author="LUEJE Claudia" w:date="2024-05-02T17:23:00Z" w:initials="LC">
    <w:p w14:paraId="73E8466C" w14:textId="3BEC71E1" w:rsidR="00EA325C" w:rsidRDefault="00EA325C">
      <w:pPr>
        <w:pStyle w:val="Kommentartext"/>
      </w:pPr>
      <w:r>
        <w:rPr>
          <w:rStyle w:val="Kommentarzeichen"/>
        </w:rPr>
        <w:annotationRef/>
      </w:r>
      <w:r>
        <w:t>?</w:t>
      </w:r>
    </w:p>
  </w:comment>
  <w:comment w:id="96" w:author="Franke, Carsten" w:date="2024-05-14T16:42:00Z" w:initials="FC">
    <w:p w14:paraId="0FA138ED" w14:textId="77777777" w:rsidR="00BC4EC6" w:rsidRDefault="00BC4EC6" w:rsidP="00BC4EC6">
      <w:pPr>
        <w:pStyle w:val="Kommentartext"/>
      </w:pPr>
      <w:r>
        <w:rPr>
          <w:rStyle w:val="Kommentarzeichen"/>
        </w:rPr>
        <w:annotationRef/>
      </w:r>
      <w:r>
        <w:t>Formulation modified.</w:t>
      </w:r>
    </w:p>
  </w:comment>
  <w:comment w:id="97" w:author="LUEJE Claudia" w:date="2024-05-02T17:23:00Z" w:initials="LC">
    <w:p w14:paraId="38548984" w14:textId="364F97E9" w:rsidR="00EA325C" w:rsidRDefault="00EA325C">
      <w:pPr>
        <w:pStyle w:val="Kommentartext"/>
      </w:pPr>
      <w:r>
        <w:rPr>
          <w:rStyle w:val="Kommentarzeichen"/>
        </w:rPr>
        <w:annotationRef/>
      </w:r>
      <w:r>
        <w:t>Redraft for clarity</w:t>
      </w:r>
    </w:p>
  </w:comment>
  <w:comment w:id="98" w:author="Franke, Carsten" w:date="2024-05-14T17:04:00Z" w:initials="FC">
    <w:p w14:paraId="51D70945" w14:textId="77777777" w:rsidR="00F758C9" w:rsidRDefault="00F758C9" w:rsidP="00F758C9">
      <w:pPr>
        <w:pStyle w:val="Kommentartext"/>
      </w:pPr>
      <w:r>
        <w:rPr>
          <w:rStyle w:val="Kommentarzeichen"/>
        </w:rPr>
        <w:annotationRef/>
      </w:r>
      <w:r>
        <w:t>Formulation modified.</w:t>
      </w:r>
    </w:p>
  </w:comment>
  <w:comment w:id="109" w:author="Franke, Carsten" w:date="2024-05-14T16:47:00Z" w:initials="FC">
    <w:p w14:paraId="526D6B3E" w14:textId="314D016F" w:rsidR="000B0B66" w:rsidRDefault="000B0B66" w:rsidP="000B0B66">
      <w:pPr>
        <w:pStyle w:val="Kommentartext"/>
      </w:pPr>
      <w:r>
        <w:rPr>
          <w:rStyle w:val="Kommentarzeichen"/>
        </w:rPr>
        <w:annotationRef/>
      </w:r>
      <w:r>
        <w:t xml:space="preserve">How can we keep EXAMPLE captions on the same page as the beginning of the EXAMPLE? </w:t>
      </w:r>
      <w:r>
        <w:br/>
        <w:t>(Just as it is with Tables?)</w:t>
      </w:r>
    </w:p>
  </w:comment>
  <w:comment w:id="125" w:author="Franke, Carsten" w:date="2024-05-14T17:12:00Z" w:initials="FC">
    <w:p w14:paraId="1F1DEACE" w14:textId="77777777" w:rsidR="00A336FB" w:rsidRDefault="00A336FB" w:rsidP="00A336FB">
      <w:pPr>
        <w:pStyle w:val="Kommentartext"/>
      </w:pPr>
      <w:r>
        <w:rPr>
          <w:rStyle w:val="Kommentarzeichen"/>
        </w:rPr>
        <w:annotationRef/>
      </w:r>
      <w:r>
        <w:t>The third person singular requires an "s".</w:t>
      </w:r>
    </w:p>
  </w:comment>
  <w:comment w:id="143" w:author="Franke, Carsten" w:date="2024-05-14T17:17:00Z" w:initials="FC">
    <w:p w14:paraId="524A1F0D" w14:textId="77777777" w:rsidR="007B2AB5" w:rsidRDefault="007B2AB5" w:rsidP="007B2AB5">
      <w:pPr>
        <w:pStyle w:val="Kommentartext"/>
      </w:pPr>
      <w:r>
        <w:rPr>
          <w:rStyle w:val="Kommentarzeichen"/>
        </w:rPr>
        <w:annotationRef/>
      </w:r>
      <w:r>
        <w:t>How can we keep table captions together with the table they belong to on the same page?</w:t>
      </w:r>
    </w:p>
  </w:comment>
  <w:comment w:id="176" w:author="LUEJE Claudia" w:date="2024-05-02T17:41:00Z" w:initials="LC">
    <w:p w14:paraId="21EA7F63" w14:textId="31239937" w:rsidR="00772E15" w:rsidRDefault="00772E15">
      <w:pPr>
        <w:pStyle w:val="Kommentartext"/>
      </w:pPr>
      <w:r>
        <w:rPr>
          <w:rStyle w:val="Kommentarzeichen"/>
        </w:rPr>
        <w:annotationRef/>
      </w:r>
      <w:r>
        <w:t>Spell out</w:t>
      </w:r>
    </w:p>
  </w:comment>
  <w:comment w:id="177" w:author="Franke, Carsten" w:date="2024-05-14T21:27:00Z" w:initials="FC">
    <w:p w14:paraId="157526C5" w14:textId="77777777" w:rsidR="00C215E1" w:rsidRDefault="00C215E1" w:rsidP="00C215E1">
      <w:pPr>
        <w:pStyle w:val="Kommentartext"/>
      </w:pPr>
      <w:r>
        <w:rPr>
          <w:rStyle w:val="Kommentarzeichen"/>
        </w:rPr>
        <w:annotationRef/>
      </w:r>
      <w:r>
        <w:t>done</w:t>
      </w:r>
    </w:p>
  </w:comment>
  <w:comment w:id="205" w:author="LUEJE Claudia" w:date="2024-05-02T17:53:00Z" w:initials="LC">
    <w:p w14:paraId="3F98776C" w14:textId="4B0836BC" w:rsidR="008E7E7A" w:rsidRDefault="008E7E7A">
      <w:pPr>
        <w:pStyle w:val="Kommentartext"/>
      </w:pPr>
      <w:r>
        <w:rPr>
          <w:rStyle w:val="Kommentarzeichen"/>
        </w:rPr>
        <w:annotationRef/>
      </w:r>
      <w:r>
        <w:t>spell out</w:t>
      </w:r>
    </w:p>
  </w:comment>
  <w:comment w:id="206" w:author="Franke, Carsten" w:date="2024-05-14T21:57:00Z" w:initials="FC">
    <w:p w14:paraId="601CE20C" w14:textId="77777777" w:rsidR="004A092E" w:rsidRDefault="004A092E" w:rsidP="004A092E">
      <w:pPr>
        <w:pStyle w:val="Kommentartext"/>
      </w:pPr>
      <w:r>
        <w:rPr>
          <w:rStyle w:val="Kommentarzeichen"/>
        </w:rPr>
        <w:annotationRef/>
      </w:r>
      <w:r>
        <w:t>Done</w:t>
      </w:r>
    </w:p>
  </w:comment>
  <w:comment w:id="221" w:author="LUEJE Claudia" w:date="2024-05-02T17:57:00Z" w:initials="LC">
    <w:p w14:paraId="74414672" w14:textId="10FC9D00" w:rsidR="00A1197C" w:rsidRDefault="00A1197C">
      <w:pPr>
        <w:pStyle w:val="Kommentartext"/>
      </w:pPr>
      <w:r>
        <w:rPr>
          <w:rStyle w:val="Kommentarzeichen"/>
        </w:rPr>
        <w:annotationRef/>
      </w:r>
      <w:r>
        <w:t>Add citation to Figure 9 in the text.</w:t>
      </w:r>
    </w:p>
  </w:comment>
  <w:comment w:id="225" w:author="LUEJE Claudia" w:date="2024-05-02T17:58:00Z" w:initials="LC">
    <w:p w14:paraId="7A3E25E7" w14:textId="7A5DEB28" w:rsidR="00484A09" w:rsidRDefault="00484A09">
      <w:pPr>
        <w:pStyle w:val="Kommentartext"/>
      </w:pPr>
      <w:r>
        <w:rPr>
          <w:rStyle w:val="Kommentarzeichen"/>
        </w:rPr>
        <w:annotationRef/>
      </w:r>
      <w:r>
        <w:t>Provide subclause numbers</w:t>
      </w:r>
    </w:p>
  </w:comment>
  <w:comment w:id="226" w:author="Franke, Carsten" w:date="2024-05-14T22:37:00Z" w:initials="FC">
    <w:p w14:paraId="53BDCE28" w14:textId="77777777" w:rsidR="000738AC" w:rsidRDefault="000738AC" w:rsidP="000738AC">
      <w:pPr>
        <w:pStyle w:val="Kommentartext"/>
      </w:pPr>
      <w:r>
        <w:rPr>
          <w:rStyle w:val="Kommentarzeichen"/>
        </w:rPr>
        <w:annotationRef/>
      </w:r>
      <w:r>
        <w:t>done</w:t>
      </w:r>
    </w:p>
  </w:comment>
  <w:comment w:id="256" w:author="LUEJE Claudia" w:date="2024-05-02T18:04:00Z" w:initials="LC">
    <w:p w14:paraId="2684B34E" w14:textId="6AFD43A4" w:rsidR="00A24D2B" w:rsidRDefault="00A24D2B">
      <w:pPr>
        <w:pStyle w:val="Kommentartext"/>
      </w:pPr>
      <w:r>
        <w:rPr>
          <w:rStyle w:val="Kommentarzeichen"/>
        </w:rPr>
        <w:annotationRef/>
      </w:r>
      <w:r>
        <w:t>Confirm that this is ok in English</w:t>
      </w:r>
    </w:p>
  </w:comment>
  <w:comment w:id="257" w:author="Franke, Carsten" w:date="2024-05-14T22:59:00Z" w:initials="FC">
    <w:p w14:paraId="4043867E" w14:textId="77777777" w:rsidR="00E813F2" w:rsidRDefault="00E813F2" w:rsidP="00E813F2">
      <w:pPr>
        <w:pStyle w:val="Kommentartext"/>
      </w:pPr>
      <w:r>
        <w:rPr>
          <w:rStyle w:val="Kommentarzeichen"/>
        </w:rPr>
        <w:annotationRef/>
      </w:r>
      <w:r>
        <w:t>Substituted by „clinch rivet stud“.</w:t>
      </w:r>
    </w:p>
  </w:comment>
  <w:comment w:id="265" w:author="LUEJE Claudia" w:date="2024-05-02T18:07:00Z" w:initials="LC">
    <w:p w14:paraId="1E915309" w14:textId="57B85045" w:rsidR="00BB0230" w:rsidRDefault="00BB0230">
      <w:pPr>
        <w:pStyle w:val="Kommentartext"/>
      </w:pPr>
      <w:r>
        <w:rPr>
          <w:rStyle w:val="Kommentarzeichen"/>
        </w:rPr>
        <w:annotationRef/>
      </w:r>
      <w:r>
        <w:t>Please explain this source. Written permission needs to be provided to ISO to reproduce an image from another source.</w:t>
      </w:r>
    </w:p>
  </w:comment>
  <w:comment w:id="266" w:author="Franke, Carsten" w:date="2024-05-14T22:05:00Z" w:initials="FC">
    <w:p w14:paraId="18C78544" w14:textId="77777777" w:rsidR="000B3483" w:rsidRDefault="000B3483" w:rsidP="000B3483">
      <w:pPr>
        <w:pStyle w:val="Kommentartext"/>
      </w:pPr>
      <w:r>
        <w:rPr>
          <w:rStyle w:val="Kommentarzeichen"/>
        </w:rPr>
        <w:annotationRef/>
      </w:r>
      <w:r>
        <w:t>See mail.</w:t>
      </w:r>
    </w:p>
  </w:comment>
  <w:comment w:id="267" w:author="LUEJE Claudia" w:date="2024-05-02T18:08:00Z" w:initials="LC">
    <w:p w14:paraId="260DDF5B" w14:textId="06153446" w:rsidR="00BB0230" w:rsidRDefault="00BB0230">
      <w:pPr>
        <w:pStyle w:val="Kommentartext"/>
      </w:pPr>
      <w:r>
        <w:rPr>
          <w:rStyle w:val="Kommentarzeichen"/>
        </w:rPr>
        <w:annotationRef/>
      </w:r>
      <w:r>
        <w:t>Same comment as above</w:t>
      </w:r>
    </w:p>
  </w:comment>
  <w:comment w:id="268" w:author="Franke, Carsten" w:date="2024-05-14T22:05:00Z" w:initials="FC">
    <w:p w14:paraId="4CC4B6B9" w14:textId="77777777" w:rsidR="000B3483" w:rsidRDefault="000B3483" w:rsidP="000B3483">
      <w:pPr>
        <w:pStyle w:val="Kommentartext"/>
      </w:pPr>
      <w:r>
        <w:rPr>
          <w:rStyle w:val="Kommentarzeichen"/>
        </w:rPr>
        <w:annotationRef/>
      </w:r>
      <w:r>
        <w:t>See mail.</w:t>
      </w:r>
    </w:p>
  </w:comment>
  <w:comment w:id="274" w:author="Franke, Carsten" w:date="2024-05-14T16:18:00Z" w:initials="CF">
    <w:p w14:paraId="196A9123" w14:textId="2BB94097" w:rsidR="00A8262F" w:rsidRDefault="00A8262F" w:rsidP="00A8262F">
      <w:pPr>
        <w:pStyle w:val="Kommentartext"/>
      </w:pPr>
      <w:r>
        <w:rPr>
          <w:rStyle w:val="Kommentarzeichen"/>
        </w:rPr>
        <w:annotationRef/>
      </w:r>
      <w:r>
        <w:t xml:space="preserve">How can we avoid line breaks in XML code? </w:t>
      </w:r>
      <w:r>
        <w:br/>
        <w:t>Up to now, I solved this with a smaller font.</w:t>
      </w:r>
    </w:p>
  </w:comment>
  <w:comment w:id="297" w:author="Franke, Carsten" w:date="2024-05-15T11:39:00Z" w:initials="CF">
    <w:p w14:paraId="4E4A2F18" w14:textId="77777777" w:rsidR="00440365" w:rsidRDefault="00440365" w:rsidP="00440365">
      <w:pPr>
        <w:pStyle w:val="Kommentartext"/>
      </w:pPr>
      <w:r>
        <w:rPr>
          <w:rStyle w:val="Kommentarzeichen"/>
        </w:rPr>
        <w:annotationRef/>
      </w:r>
      <w:r>
        <w:t>I‘d stick to „may“, since this is a permission, here.</w:t>
      </w:r>
    </w:p>
  </w:comment>
  <w:comment w:id="315" w:author="Franke, Carsten" w:date="2024-05-15T11:50:00Z" w:initials="CF">
    <w:p w14:paraId="239DEC92" w14:textId="77777777" w:rsidR="001625FD" w:rsidRDefault="001625FD" w:rsidP="001625FD">
      <w:pPr>
        <w:pStyle w:val="Kommentartext"/>
      </w:pPr>
      <w:r>
        <w:rPr>
          <w:rStyle w:val="Kommentarzeichen"/>
        </w:rPr>
        <w:annotationRef/>
      </w:r>
      <w:r>
        <w:t>„FDS“ was spelled out before, thus no need of repetition?</w:t>
      </w:r>
    </w:p>
  </w:comment>
  <w:comment w:id="318" w:author="Franke, Carsten" w:date="2024-05-15T11:52:00Z" w:initials="CF">
    <w:p w14:paraId="7EFDAEEC" w14:textId="77777777" w:rsidR="001625FD" w:rsidRDefault="001625FD" w:rsidP="001625FD">
      <w:pPr>
        <w:pStyle w:val="Kommentartext"/>
      </w:pPr>
      <w:r>
        <w:rPr>
          <w:rStyle w:val="Kommentarzeichen"/>
        </w:rPr>
        <w:annotationRef/>
      </w:r>
      <w:r>
        <w:t xml:space="preserve">Is it recommended to have the </w:t>
      </w:r>
      <w:r>
        <w:rPr>
          <w:i/>
          <w:iCs/>
        </w:rPr>
        <w:t>same</w:t>
      </w:r>
      <w:r>
        <w:t xml:space="preserve"> abbreviation „FDS“ for </w:t>
      </w:r>
      <w:r>
        <w:rPr>
          <w:i/>
          <w:iCs/>
        </w:rPr>
        <w:t>different</w:t>
      </w:r>
      <w:r>
        <w:t xml:space="preserve"> things: the screw and the process?</w:t>
      </w:r>
    </w:p>
  </w:comment>
  <w:comment w:id="352" w:author="LUEJE Claudia" w:date="2024-05-02T19:36:00Z" w:initials="LC">
    <w:p w14:paraId="63E5C46F" w14:textId="684E9C12" w:rsidR="001D288C" w:rsidRDefault="001D288C">
      <w:pPr>
        <w:pStyle w:val="Kommentartext"/>
      </w:pPr>
      <w:r>
        <w:rPr>
          <w:rStyle w:val="Kommentarzeichen"/>
        </w:rPr>
        <w:annotationRef/>
      </w:r>
      <w:r>
        <w:t>See previous comments re permission to reproduce</w:t>
      </w:r>
    </w:p>
  </w:comment>
  <w:comment w:id="353" w:author="Franke, Carsten" w:date="2024-05-16T15:28:00Z" w:initials="CF">
    <w:p w14:paraId="2F06C8EA" w14:textId="77777777" w:rsidR="003862DE" w:rsidRDefault="003862DE" w:rsidP="003862DE">
      <w:pPr>
        <w:pStyle w:val="Kommentartext"/>
      </w:pPr>
      <w:r>
        <w:rPr>
          <w:rStyle w:val="Kommentarzeichen"/>
        </w:rPr>
        <w:annotationRef/>
      </w:r>
      <w:r>
        <w:t>See my mail of 14.05.24.</w:t>
      </w:r>
    </w:p>
  </w:comment>
  <w:comment w:id="447" w:author="Franke, Carsten" w:date="2024-05-16T22:20:00Z" w:initials="FC">
    <w:p w14:paraId="615952C7" w14:textId="77777777" w:rsidR="004F76E4" w:rsidRDefault="004F76E4" w:rsidP="004F76E4">
      <w:pPr>
        <w:pStyle w:val="Kommentartext"/>
      </w:pPr>
      <w:r>
        <w:rPr>
          <w:rStyle w:val="Kommentarzeichen"/>
        </w:rPr>
        <w:annotationRef/>
      </w:r>
      <w:r>
        <w:t>This ambiguity has since been resolved.</w:t>
      </w:r>
    </w:p>
  </w:comment>
  <w:comment w:id="462" w:author="Franke, Carsten" w:date="2024-05-16T21:57:00Z" w:initials="FC">
    <w:p w14:paraId="0D952BAB" w14:textId="3AB908AC" w:rsidR="00CA0C2D" w:rsidRDefault="00CA0C2D" w:rsidP="00CA0C2D">
      <w:pPr>
        <w:pStyle w:val="Kommentartext"/>
      </w:pPr>
      <w:r>
        <w:rPr>
          <w:rStyle w:val="Kommentarzeichen"/>
        </w:rPr>
        <w:annotationRef/>
      </w:r>
      <w:r>
        <w:t>Words „ spacing“ had been swallowed by failed font conversion, years ago.</w:t>
      </w:r>
    </w:p>
  </w:comment>
  <w:comment w:id="468" w:author="Franke, Carsten" w:date="2024-05-16T21:45:00Z" w:initials="FC">
    <w:p w14:paraId="6B03DD57" w14:textId="452CF1C9" w:rsidR="008E31FD" w:rsidRDefault="008E31FD" w:rsidP="008E31FD">
      <w:pPr>
        <w:pStyle w:val="Kommentartext"/>
      </w:pPr>
      <w:r>
        <w:rPr>
          <w:rStyle w:val="Kommentarzeichen"/>
        </w:rPr>
        <w:annotationRef/>
      </w:r>
      <w:r>
        <w:t>According to ISO-80000-2 Item No. 2-8.3, „</w:t>
      </w:r>
      <w:r>
        <w:rPr>
          <w:lang/>
        </w:rPr>
        <w:t>≔</w:t>
      </w:r>
      <w:r>
        <w:t>“ is the correct sign for „is by definition equal to“. So, why not using it?</w:t>
      </w:r>
    </w:p>
  </w:comment>
  <w:comment w:id="476" w:author="LUEJE Claudia" w:date="2024-05-02T20:02:00Z" w:initials="LC">
    <w:p w14:paraId="45156A47" w14:textId="51A1EFEF" w:rsidR="00092E10" w:rsidRDefault="00092E10">
      <w:pPr>
        <w:pStyle w:val="Kommentartext"/>
      </w:pPr>
      <w:r>
        <w:rPr>
          <w:rStyle w:val="Kommentarzeichen"/>
        </w:rPr>
        <w:annotationRef/>
      </w:r>
      <w:r>
        <w:t>Both l and L are used for length. Confirm that length should be l and not L.</w:t>
      </w:r>
    </w:p>
  </w:comment>
  <w:comment w:id="485" w:author="Franke, Carsten" w:date="2024-05-16T22:45:00Z" w:initials="FC">
    <w:p w14:paraId="23A2D6B0" w14:textId="77777777" w:rsidR="00CD436B" w:rsidRDefault="00CD436B" w:rsidP="00CD436B">
      <w:pPr>
        <w:pStyle w:val="Kommentartext"/>
      </w:pPr>
      <w:r>
        <w:rPr>
          <w:rStyle w:val="Kommentarzeichen"/>
        </w:rPr>
        <w:annotationRef/>
      </w:r>
      <w:r>
        <w:t>The capitalisation shall be consistent with the XML schema.</w:t>
      </w:r>
    </w:p>
  </w:comment>
  <w:comment w:id="488" w:author="Franke, Carsten" w:date="2024-05-16T22:48:00Z" w:initials="FC">
    <w:p w14:paraId="559ED5E7" w14:textId="77777777" w:rsidR="00CD436B" w:rsidRDefault="00CD436B" w:rsidP="00CD436B">
      <w:pPr>
        <w:pStyle w:val="Kommentartext"/>
      </w:pPr>
      <w:r>
        <w:rPr>
          <w:rStyle w:val="Kommentarzeichen"/>
        </w:rPr>
        <w:annotationRef/>
      </w:r>
      <w:r>
        <w:t>ISO 8000-2 shows subscripts in italics.</w:t>
      </w:r>
    </w:p>
  </w:comment>
  <w:comment w:id="494" w:author="LUEJE Claudia" w:date="2024-05-02T20:01:00Z" w:initials="LC">
    <w:p w14:paraId="7DA7AF18" w14:textId="0F3AE9D9" w:rsidR="002740C9" w:rsidRDefault="002740C9">
      <w:pPr>
        <w:pStyle w:val="Kommentartext"/>
      </w:pPr>
      <w:r>
        <w:rPr>
          <w:rStyle w:val="Kommentarzeichen"/>
        </w:rPr>
        <w:annotationRef/>
      </w:r>
      <w:r>
        <w:t>length is l not L above</w:t>
      </w:r>
    </w:p>
  </w:comment>
  <w:comment w:id="495" w:author="Franke, Carsten" w:date="2024-05-16T22:51:00Z" w:initials="FC">
    <w:p w14:paraId="2A378D81" w14:textId="0A464DC9" w:rsidR="00CD436B" w:rsidRDefault="00CD436B" w:rsidP="00CD436B">
      <w:pPr>
        <w:pStyle w:val="Kommentartext"/>
      </w:pPr>
      <w:r>
        <w:rPr>
          <w:rStyle w:val="Kommentarzeichen"/>
        </w:rPr>
        <w:annotationRef/>
      </w:r>
      <w:r>
        <w:t xml:space="preserve">Sure they are not equal. </w:t>
      </w:r>
      <w:r>
        <w:br/>
        <w:t xml:space="preserve">Formula (A.2) reads: </w:t>
      </w:r>
      <w:r>
        <w:br/>
      </w:r>
      <w:r>
        <w:rPr>
          <w:noProof/>
        </w:rPr>
        <w:drawing>
          <wp:inline distT="0" distB="0" distL="0" distR="0" wp14:anchorId="4622E14D" wp14:editId="51429816">
            <wp:extent cx="1066667" cy="161905"/>
            <wp:effectExtent l="0" t="0" r="635" b="0"/>
            <wp:docPr id="2072754059"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54059" name="Grafik 2072754059" descr="Image"/>
                    <pic:cNvPicPr/>
                  </pic:nvPicPr>
                  <pic:blipFill>
                    <a:blip r:embed="rId2">
                      <a:extLst>
                        <a:ext uri="{28A0092B-C50C-407E-A947-70E740481C1C}">
                          <a14:useLocalDpi xmlns:a14="http://schemas.microsoft.com/office/drawing/2010/main" val="0"/>
                        </a:ext>
                      </a:extLst>
                    </a:blip>
                    <a:stretch>
                      <a:fillRect/>
                    </a:stretch>
                  </pic:blipFill>
                  <pic:spPr>
                    <a:xfrm>
                      <a:off x="0" y="0"/>
                      <a:ext cx="1066667" cy="161905"/>
                    </a:xfrm>
                    <a:prstGeom prst="rect">
                      <a:avLst/>
                    </a:prstGeom>
                  </pic:spPr>
                </pic:pic>
              </a:graphicData>
            </a:graphic>
          </wp:inline>
        </w:drawing>
      </w:r>
    </w:p>
    <w:p w14:paraId="404DB10A" w14:textId="77777777" w:rsidR="00CD436B" w:rsidRDefault="00CD436B" w:rsidP="00CD436B">
      <w:pPr>
        <w:pStyle w:val="Kommentartext"/>
      </w:pPr>
      <w:r>
        <w:rPr>
          <w:lang w:val="en-GB"/>
        </w:rPr>
        <w:t xml:space="preserve">And </w:t>
      </w:r>
      <w:r>
        <w:rPr>
          <w:i/>
          <w:iCs/>
          <w:lang w:val="en-GB"/>
        </w:rPr>
        <w:t>L</w:t>
      </w:r>
      <w:r>
        <w:rPr>
          <w:i/>
          <w:iCs/>
          <w:vertAlign w:val="subscript"/>
          <w:lang w:val="en-GB"/>
        </w:rPr>
        <w:t>total</w:t>
      </w:r>
      <w:r>
        <w:rPr>
          <w:lang w:val="en-GB"/>
        </w:rPr>
        <w:t xml:space="preserve"> = </w:t>
      </w:r>
      <w:r>
        <w:rPr>
          <w:i/>
          <w:iCs/>
          <w:lang w:val="en-GB"/>
        </w:rPr>
        <w:t>L</w:t>
      </w:r>
      <w:r>
        <w:rPr>
          <w:lang w:val="en-GB"/>
        </w:rPr>
        <w:t xml:space="preserve"> + </w:t>
      </w:r>
      <w:r>
        <w:rPr>
          <w:i/>
          <w:iCs/>
          <w:lang w:val="en-GB"/>
        </w:rPr>
        <w:t>m</w:t>
      </w:r>
      <w:r>
        <w:rPr>
          <w:i/>
          <w:iCs/>
          <w:vertAlign w:val="subscript"/>
          <w:lang w:val="en-GB"/>
        </w:rPr>
        <w:t>first</w:t>
      </w:r>
      <w:r>
        <w:rPr>
          <w:lang w:val="en-GB"/>
        </w:rPr>
        <w:t xml:space="preserve"> + </w:t>
      </w:r>
      <w:r>
        <w:rPr>
          <w:i/>
          <w:iCs/>
          <w:lang w:val="en-GB"/>
        </w:rPr>
        <w:t>m</w:t>
      </w:r>
      <w:r>
        <w:rPr>
          <w:i/>
          <w:iCs/>
          <w:vertAlign w:val="subscript"/>
          <w:lang w:val="en-GB"/>
        </w:rPr>
        <w:t>last</w:t>
      </w:r>
      <w:r>
        <w:rPr>
          <w:lang w:val="en-GB"/>
        </w:rPr>
        <w:t>.</w:t>
      </w:r>
    </w:p>
  </w:comment>
  <w:comment w:id="501" w:author="LUEJE Claudia" w:date="2024-05-02T20:03:00Z" w:initials="LC">
    <w:p w14:paraId="49ED2935" w14:textId="149A81A6" w:rsidR="00092E10" w:rsidRDefault="00092E10">
      <w:pPr>
        <w:pStyle w:val="Kommentartext"/>
      </w:pPr>
      <w:r>
        <w:rPr>
          <w:rStyle w:val="Kommentarzeichen"/>
        </w:rPr>
        <w:annotationRef/>
      </w:r>
      <w:r>
        <w:t>Confirm length is l and not L in formulae below.</w:t>
      </w:r>
    </w:p>
  </w:comment>
  <w:comment w:id="668" w:author="LUEJE Claudia" w:date="2024-05-02T20:31:00Z" w:initials="LC">
    <w:p w14:paraId="05D8C6FB" w14:textId="4F4CEF76" w:rsidR="007C632A" w:rsidRDefault="007C632A">
      <w:pPr>
        <w:pStyle w:val="Kommentartext"/>
      </w:pPr>
      <w:r>
        <w:rPr>
          <w:rStyle w:val="Kommentarzeichen"/>
        </w:rPr>
        <w:annotationRef/>
      </w:r>
      <w:r>
        <w:t>?</w:t>
      </w:r>
    </w:p>
  </w:comment>
  <w:comment w:id="669" w:author="Franke, Carsten" w:date="2024-05-14T14:42:00Z" w:initials="CF">
    <w:p w14:paraId="1B1B38B2" w14:textId="77777777" w:rsidR="0037643F" w:rsidRDefault="0037643F" w:rsidP="0037643F">
      <w:pPr>
        <w:pStyle w:val="Kommentartext"/>
      </w:pPr>
      <w:r>
        <w:rPr>
          <w:rStyle w:val="Kommentarzeichen"/>
        </w:rPr>
        <w:annotationRef/>
      </w:r>
      <w:r>
        <w:t>Please substitute „and following“ by „to the end of clause 10.2“</w:t>
      </w:r>
    </w:p>
  </w:comment>
  <w:comment w:id="950" w:author="LUEJE Claudia" w:date="2024-05-02T21:03:00Z" w:initials="LC">
    <w:p w14:paraId="551D2942" w14:textId="112875B6" w:rsidR="00B63945" w:rsidRDefault="00B63945">
      <w:pPr>
        <w:pStyle w:val="Kommentartext"/>
      </w:pPr>
      <w:r>
        <w:rPr>
          <w:rStyle w:val="Kommentarzeichen"/>
        </w:rPr>
        <w:annotationRef/>
      </w:r>
      <w:r>
        <w:t>why the asterisk *? If it doesn't refer to something it should be removed.</w:t>
      </w:r>
    </w:p>
  </w:comment>
  <w:comment w:id="988" w:author="LUEJE Claudia" w:date="2024-05-02T21:27:00Z" w:initials="LC">
    <w:p w14:paraId="28D53628" w14:textId="7A0D6038" w:rsidR="003230B5" w:rsidRDefault="003230B5">
      <w:pPr>
        <w:pStyle w:val="Kommentartext"/>
      </w:pPr>
      <w:r>
        <w:rPr>
          <w:rStyle w:val="Kommentarzeichen"/>
        </w:rPr>
        <w:annotationRef/>
      </w:r>
      <w:r>
        <w:t>Same comment on the asterisk</w:t>
      </w:r>
    </w:p>
  </w:comment>
  <w:comment w:id="1028" w:author="LUEJE Claudia" w:date="2024-05-02T21:32:00Z" w:initials="LC">
    <w:p w14:paraId="301B2A4E" w14:textId="12C83884" w:rsidR="00F35DC2" w:rsidRDefault="00F35DC2">
      <w:pPr>
        <w:pStyle w:val="Kommentartext"/>
      </w:pPr>
      <w:r>
        <w:rPr>
          <w:rStyle w:val="Kommentarzeichen"/>
        </w:rPr>
        <w:annotationRef/>
      </w:r>
      <w:r>
        <w:t>Does this mean: after, next?</w:t>
      </w:r>
    </w:p>
  </w:comment>
  <w:comment w:id="1029" w:author="Franke, Carsten" w:date="2024-05-15T14:06:00Z" w:initials="FC">
    <w:p w14:paraId="50AFC893" w14:textId="77777777" w:rsidR="00154D64" w:rsidRDefault="00154D64" w:rsidP="00154D64">
      <w:pPr>
        <w:pStyle w:val="Kommentartext"/>
      </w:pPr>
      <w:r>
        <w:rPr>
          <w:rStyle w:val="Kommentarzeichen"/>
        </w:rPr>
        <w:annotationRef/>
      </w:r>
      <w:r>
        <w:t>It means „in this case“.</w:t>
      </w:r>
    </w:p>
  </w:comment>
  <w:comment w:id="1136" w:author="LUEJE Claudia" w:date="2024-05-02T21:48:00Z" w:initials="LC">
    <w:p w14:paraId="0F287714" w14:textId="127B33F0" w:rsidR="00155794" w:rsidRDefault="00155794">
      <w:pPr>
        <w:pStyle w:val="Kommentartext"/>
      </w:pPr>
      <w:r>
        <w:rPr>
          <w:rStyle w:val="Kommentarzeichen"/>
        </w:rPr>
        <w:annotationRef/>
      </w:r>
      <w:r>
        <w:t>length is l here but L elsewhere</w:t>
      </w:r>
    </w:p>
  </w:comment>
  <w:comment w:id="1139" w:author="LUEJE Claudia" w:date="2024-05-02T21:47:00Z" w:initials="LC">
    <w:p w14:paraId="15388076" w14:textId="041E0813" w:rsidR="00155794" w:rsidRDefault="00155794">
      <w:pPr>
        <w:pStyle w:val="Kommentartext"/>
      </w:pPr>
      <w:r>
        <w:rPr>
          <w:rStyle w:val="Kommentarzeichen"/>
        </w:rPr>
        <w:annotationRef/>
      </w:r>
      <w:r>
        <w:t>length is L here but was l earlier. Align.</w:t>
      </w:r>
    </w:p>
  </w:comment>
  <w:comment w:id="1146" w:author="LUEJE Claudia" w:date="2024-05-02T21:51:00Z" w:initials="LC">
    <w:p w14:paraId="0C6028A1" w14:textId="205C2C6A" w:rsidR="00155794" w:rsidRDefault="00155794">
      <w:pPr>
        <w:pStyle w:val="Kommentartext"/>
      </w:pPr>
      <w:r>
        <w:rPr>
          <w:rStyle w:val="Kommentarzeichen"/>
        </w:rPr>
        <w:annotationRef/>
      </w:r>
      <w:r>
        <w:t>Does this mean Formula (A.2)? Also for the others.</w:t>
      </w:r>
    </w:p>
  </w:comment>
  <w:comment w:id="1147" w:author="Franke, Carsten" w:date="2024-05-14T14:48:00Z" w:initials="CF">
    <w:p w14:paraId="4AD99B0C" w14:textId="77777777" w:rsidR="00C06C1D" w:rsidRDefault="00C06C1D" w:rsidP="00C06C1D">
      <w:pPr>
        <w:pStyle w:val="Kommentartext"/>
      </w:pPr>
      <w:r>
        <w:rPr>
          <w:rStyle w:val="Kommentarzeichen"/>
        </w:rPr>
        <w:annotationRef/>
      </w:r>
      <w:r>
        <w:t>adjusted</w:t>
      </w:r>
    </w:p>
  </w:comment>
  <w:comment w:id="1151" w:author="LUEJE Claudia" w:date="2024-05-02T21:56:00Z" w:initials="LC">
    <w:p w14:paraId="7BE66E49" w14:textId="44C69C19" w:rsidR="00DD5D97" w:rsidRDefault="00DD5D97">
      <w:pPr>
        <w:pStyle w:val="Kommentartext"/>
      </w:pPr>
      <w:r>
        <w:rPr>
          <w:rStyle w:val="Kommentarzeichen"/>
        </w:rPr>
        <w:annotationRef/>
      </w:r>
      <w:r>
        <w:t>Clarify the use of federative and federated in this annex.</w:t>
      </w:r>
    </w:p>
  </w:comment>
  <w:comment w:id="1157" w:author="LUEJE Claudia" w:date="2024-05-02T21:52:00Z" w:initials="LC">
    <w:p w14:paraId="1F76A125" w14:textId="77777777" w:rsidR="00DD5D97" w:rsidRDefault="00DD5D97">
      <w:pPr>
        <w:pStyle w:val="Kommentartext"/>
      </w:pPr>
      <w:r>
        <w:rPr>
          <w:rStyle w:val="Kommentarzeichen"/>
        </w:rPr>
        <w:annotationRef/>
      </w:r>
      <w:r>
        <w:t>Please clarify what this part of the sentence means.</w:t>
      </w:r>
    </w:p>
    <w:p w14:paraId="0F02ECAA" w14:textId="77777777" w:rsidR="00DD5D97" w:rsidRDefault="00DD5D97">
      <w:pPr>
        <w:pStyle w:val="Kommentartext"/>
      </w:pPr>
    </w:p>
    <w:p w14:paraId="2EC150CA" w14:textId="55A43280" w:rsidR="00DD5D97" w:rsidRDefault="00DD5D97">
      <w:pPr>
        <w:pStyle w:val="Kommentartext"/>
      </w:pPr>
    </w:p>
  </w:comment>
  <w:comment w:id="1182"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berschrift3Zchn"/>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 w:id="1183" w:author="Franke, Carsten" w:date="2024-05-14T14:54:00Z" w:initials="CF">
    <w:p w14:paraId="3EA3F93C" w14:textId="77777777" w:rsidR="00317EA1" w:rsidRDefault="00317EA1" w:rsidP="00317EA1">
      <w:pPr>
        <w:pStyle w:val="Kommentartext"/>
      </w:pPr>
      <w:r>
        <w:rPr>
          <w:rStyle w:val="Kommentarzeichen"/>
        </w:rPr>
        <w:annotationRef/>
      </w:r>
      <w:r>
        <w:t>„ISO 10303-242:2022" is meant,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B5962B" w15:done="0"/>
  <w15:commentEx w15:paraId="44B14D31" w15:done="0"/>
  <w15:commentEx w15:paraId="143F32A4" w15:done="0"/>
  <w15:commentEx w15:paraId="441558D3" w15:paraIdParent="143F32A4" w15:done="0"/>
  <w15:commentEx w15:paraId="0F3D8046" w15:done="0"/>
  <w15:commentEx w15:paraId="2E31EC55" w15:done="0"/>
  <w15:commentEx w15:paraId="773ACBD6" w15:paraIdParent="2E31EC55" w15:done="0"/>
  <w15:commentEx w15:paraId="49F79E17" w15:done="0"/>
  <w15:commentEx w15:paraId="1C7DD41E" w15:paraIdParent="49F79E17" w15:done="0"/>
  <w15:commentEx w15:paraId="2D372093" w15:done="0"/>
  <w15:commentEx w15:paraId="26BC91E0" w15:paraIdParent="2D372093" w15:done="0"/>
  <w15:commentEx w15:paraId="5CA8F59A" w15:done="0"/>
  <w15:commentEx w15:paraId="22C8DCD7" w15:done="0"/>
  <w15:commentEx w15:paraId="38279C93" w15:paraIdParent="22C8DCD7" w15:done="0"/>
  <w15:commentEx w15:paraId="484415F8" w15:paraIdParent="22C8DCD7" w15:done="0"/>
  <w15:commentEx w15:paraId="55A729B6" w15:done="0"/>
  <w15:commentEx w15:paraId="5E099F73" w15:paraIdParent="55A729B6" w15:done="0"/>
  <w15:commentEx w15:paraId="3683EA7A" w15:done="0"/>
  <w15:commentEx w15:paraId="7BB4AA39" w15:paraIdParent="3683EA7A" w15:done="0"/>
  <w15:commentEx w15:paraId="1E59A683" w15:done="0"/>
  <w15:commentEx w15:paraId="7E3BA5FE" w15:done="0"/>
  <w15:commentEx w15:paraId="3C89794C" w15:done="0"/>
  <w15:commentEx w15:paraId="1881DE78" w15:done="0"/>
  <w15:commentEx w15:paraId="1F8BE180" w15:paraIdParent="1881DE78" w15:done="0"/>
  <w15:commentEx w15:paraId="46E2B62C" w15:paraIdParent="1881DE78" w15:done="0"/>
  <w15:commentEx w15:paraId="1B31FBB2" w15:done="0"/>
  <w15:commentEx w15:paraId="6B8EC175" w15:paraIdParent="1B31FBB2" w15:done="0"/>
  <w15:commentEx w15:paraId="323466B7" w15:done="0"/>
  <w15:commentEx w15:paraId="51F41C26" w15:paraIdParent="323466B7" w15:done="0"/>
  <w15:commentEx w15:paraId="1A140420" w15:done="0"/>
  <w15:commentEx w15:paraId="73E8466C" w15:done="0"/>
  <w15:commentEx w15:paraId="0FA138ED" w15:paraIdParent="73E8466C" w15:done="0"/>
  <w15:commentEx w15:paraId="38548984" w15:done="0"/>
  <w15:commentEx w15:paraId="51D70945" w15:paraIdParent="38548984" w15:done="0"/>
  <w15:commentEx w15:paraId="526D6B3E" w15:done="0"/>
  <w15:commentEx w15:paraId="1F1DEACE" w15:done="0"/>
  <w15:commentEx w15:paraId="524A1F0D" w15:done="0"/>
  <w15:commentEx w15:paraId="21EA7F63" w15:done="0"/>
  <w15:commentEx w15:paraId="157526C5" w15:paraIdParent="21EA7F63" w15:done="0"/>
  <w15:commentEx w15:paraId="3F98776C" w15:done="0"/>
  <w15:commentEx w15:paraId="601CE20C" w15:paraIdParent="3F98776C" w15:done="0"/>
  <w15:commentEx w15:paraId="74414672" w15:done="0"/>
  <w15:commentEx w15:paraId="7A3E25E7" w15:done="0"/>
  <w15:commentEx w15:paraId="53BDCE28" w15:paraIdParent="7A3E25E7" w15:done="0"/>
  <w15:commentEx w15:paraId="2684B34E" w15:done="0"/>
  <w15:commentEx w15:paraId="4043867E" w15:paraIdParent="2684B34E" w15:done="0"/>
  <w15:commentEx w15:paraId="1E915309" w15:done="0"/>
  <w15:commentEx w15:paraId="18C78544" w15:paraIdParent="1E915309" w15:done="0"/>
  <w15:commentEx w15:paraId="260DDF5B" w15:done="0"/>
  <w15:commentEx w15:paraId="4CC4B6B9" w15:paraIdParent="260DDF5B" w15:done="0"/>
  <w15:commentEx w15:paraId="196A9123" w15:done="0"/>
  <w15:commentEx w15:paraId="4E4A2F18" w15:done="0"/>
  <w15:commentEx w15:paraId="239DEC92" w15:done="0"/>
  <w15:commentEx w15:paraId="7EFDAEEC" w15:done="0"/>
  <w15:commentEx w15:paraId="63E5C46F" w15:done="0"/>
  <w15:commentEx w15:paraId="2F06C8EA" w15:paraIdParent="63E5C46F" w15:done="0"/>
  <w15:commentEx w15:paraId="615952C7" w15:done="0"/>
  <w15:commentEx w15:paraId="0D952BAB" w15:done="0"/>
  <w15:commentEx w15:paraId="6B03DD57" w15:done="0"/>
  <w15:commentEx w15:paraId="45156A47" w15:done="0"/>
  <w15:commentEx w15:paraId="23A2D6B0" w15:done="0"/>
  <w15:commentEx w15:paraId="559ED5E7" w15:done="0"/>
  <w15:commentEx w15:paraId="7DA7AF18" w15:done="0"/>
  <w15:commentEx w15:paraId="404DB10A" w15:paraIdParent="7DA7AF18" w15:done="0"/>
  <w15:commentEx w15:paraId="49ED2935" w15:done="0"/>
  <w15:commentEx w15:paraId="05D8C6FB" w15:done="0"/>
  <w15:commentEx w15:paraId="1B1B38B2" w15:paraIdParent="05D8C6FB" w15:done="0"/>
  <w15:commentEx w15:paraId="551D2942" w15:done="0"/>
  <w15:commentEx w15:paraId="28D53628" w15:done="0"/>
  <w15:commentEx w15:paraId="301B2A4E" w15:done="0"/>
  <w15:commentEx w15:paraId="50AFC893" w15:paraIdParent="301B2A4E" w15:done="0"/>
  <w15:commentEx w15:paraId="0F287714" w15:done="0"/>
  <w15:commentEx w15:paraId="15388076" w15:done="0"/>
  <w15:commentEx w15:paraId="0C6028A1" w15:done="0"/>
  <w15:commentEx w15:paraId="4AD99B0C" w15:paraIdParent="0C6028A1" w15:done="0"/>
  <w15:commentEx w15:paraId="7BE66E49" w15:done="0"/>
  <w15:commentEx w15:paraId="2EC150CA" w15:done="0"/>
  <w15:commentEx w15:paraId="4F4880A7" w15:done="0"/>
  <w15:commentEx w15:paraId="3EA3F93C" w15:paraIdParent="4F488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96F8D" w16cex:dateUtc="2024-05-06T07:26:00Z"/>
  <w16cex:commentExtensible w16cex:durableId="4D64DB65" w16cex:dateUtc="2024-05-06T07:20:00Z"/>
  <w16cex:commentExtensible w16cex:durableId="6951622C" w16cex:dateUtc="2024-05-06T07:38:00Z"/>
  <w16cex:commentExtensible w16cex:durableId="65B2080F" w16cex:dateUtc="2024-05-06T07:41:00Z"/>
  <w16cex:commentExtensible w16cex:durableId="1DC5A9F1" w16cex:dateUtc="2024-05-06T07:44:00Z"/>
  <w16cex:commentExtensible w16cex:durableId="1BC4BE22" w16cex:dateUtc="2024-05-06T07:48:00Z"/>
  <w16cex:commentExtensible w16cex:durableId="13DE3E03" w16cex:dateUtc="2024-05-06T08:17:00Z"/>
  <w16cex:commentExtensible w16cex:durableId="5E6EAAD5" w16cex:dateUtc="2024-05-15T12:08:00Z"/>
  <w16cex:commentExtensible w16cex:durableId="15921CC5" w16cex:dateUtc="2024-05-06T08:18:00Z"/>
  <w16cex:commentExtensible w16cex:durableId="05612A0A" w16cex:dateUtc="2024-05-06T08:19:00Z"/>
  <w16cex:commentExtensible w16cex:durableId="2A326C64" w16cex:dateUtc="2024-05-06T08:22:00Z"/>
  <w16cex:commentExtensible w16cex:durableId="087406B8" w16cex:dateUtc="2024-05-06T08:25:00Z"/>
  <w16cex:commentExtensible w16cex:durableId="13B1517C" w16cex:dateUtc="2024-05-06T08:26:00Z"/>
  <w16cex:commentExtensible w16cex:durableId="5292F6CD" w16cex:dateUtc="2024-05-06T08:39:00Z"/>
  <w16cex:commentExtensible w16cex:durableId="66F5C083" w16cex:dateUtc="2024-05-14T12:37:00Z"/>
  <w16cex:commentExtensible w16cex:durableId="7A5AFBF1" w16cex:dateUtc="2024-05-06T08:53:00Z"/>
  <w16cex:commentExtensible w16cex:durableId="291274C3" w16cex:dateUtc="2024-05-06T08:57:00Z"/>
  <w16cex:commentExtensible w16cex:durableId="1B62495B" w16cex:dateUtc="2024-05-14T14:42:00Z"/>
  <w16cex:commentExtensible w16cex:durableId="746949B8" w16cex:dateUtc="2024-05-14T15:04:00Z"/>
  <w16cex:commentExtensible w16cex:durableId="730EE1C2" w16cex:dateUtc="2024-05-14T14:47:00Z"/>
  <w16cex:commentExtensible w16cex:durableId="65A1D470" w16cex:dateUtc="2024-05-14T15:12:00Z"/>
  <w16cex:commentExtensible w16cex:durableId="27A7EB5D" w16cex:dateUtc="2024-05-14T15:17:00Z"/>
  <w16cex:commentExtensible w16cex:durableId="6E8C0B48" w16cex:dateUtc="2024-05-14T19:27:00Z"/>
  <w16cex:commentExtensible w16cex:durableId="338FBC77" w16cex:dateUtc="2024-05-14T19:57:00Z"/>
  <w16cex:commentExtensible w16cex:durableId="617408C7" w16cex:dateUtc="2024-05-14T20:37:00Z"/>
  <w16cex:commentExtensible w16cex:durableId="2CD8E204" w16cex:dateUtc="2024-05-14T20:59:00Z"/>
  <w16cex:commentExtensible w16cex:durableId="6B69B52F" w16cex:dateUtc="2024-05-14T20:05:00Z"/>
  <w16cex:commentExtensible w16cex:durableId="7F932942" w16cex:dateUtc="2024-05-14T20:05:00Z"/>
  <w16cex:commentExtensible w16cex:durableId="20F677BA" w16cex:dateUtc="2024-05-14T14:18:00Z"/>
  <w16cex:commentExtensible w16cex:durableId="3286498C" w16cex:dateUtc="2024-05-15T09:39:00Z"/>
  <w16cex:commentExtensible w16cex:durableId="67F0D6D8" w16cex:dateUtc="2024-05-15T09:50:00Z"/>
  <w16cex:commentExtensible w16cex:durableId="3187472A" w16cex:dateUtc="2024-05-15T09:52:00Z"/>
  <w16cex:commentExtensible w16cex:durableId="1D245D93" w16cex:dateUtc="2024-05-16T13:28:00Z"/>
  <w16cex:commentExtensible w16cex:durableId="6F4D5A3F" w16cex:dateUtc="2024-05-16T20:20:00Z"/>
  <w16cex:commentExtensible w16cex:durableId="126D6C1F" w16cex:dateUtc="2024-05-16T19:57:00Z"/>
  <w16cex:commentExtensible w16cex:durableId="7D10F7C6" w16cex:dateUtc="2024-05-16T19:45:00Z"/>
  <w16cex:commentExtensible w16cex:durableId="3B88CE92" w16cex:dateUtc="2024-05-16T20:45:00Z"/>
  <w16cex:commentExtensible w16cex:durableId="51A8260B" w16cex:dateUtc="2024-05-16T20:48:00Z"/>
  <w16cex:commentExtensible w16cex:durableId="69230983" w16cex:dateUtc="2024-05-16T20:51:00Z"/>
  <w16cex:commentExtensible w16cex:durableId="75F52644" w16cex:dateUtc="2024-05-14T12:42:00Z"/>
  <w16cex:commentExtensible w16cex:durableId="3FD62388" w16cex:dateUtc="2024-05-15T12:06:00Z"/>
  <w16cex:commentExtensible w16cex:durableId="74203A23" w16cex:dateUtc="2024-05-14T12:48:00Z"/>
  <w16cex:commentExtensible w16cex:durableId="4CF42101" w16cex:dateUtc="2024-05-14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B5962B" w16cid:durableId="29DE3C58"/>
  <w16cid:commentId w16cid:paraId="44B14D31" w16cid:durableId="29DE3E34"/>
  <w16cid:commentId w16cid:paraId="143F32A4" w16cid:durableId="29DE3DA0"/>
  <w16cid:commentId w16cid:paraId="441558D3" w16cid:durableId="5AE96F8D"/>
  <w16cid:commentId w16cid:paraId="0F3D8046" w16cid:durableId="4D64DB65"/>
  <w16cid:commentId w16cid:paraId="2E31EC55" w16cid:durableId="29DE425D"/>
  <w16cid:commentId w16cid:paraId="773ACBD6" w16cid:durableId="6951622C"/>
  <w16cid:commentId w16cid:paraId="49F79E17" w16cid:durableId="29DE4283"/>
  <w16cid:commentId w16cid:paraId="1C7DD41E" w16cid:durableId="65B2080F"/>
  <w16cid:commentId w16cid:paraId="2D372093" w16cid:durableId="29DE42E6"/>
  <w16cid:commentId w16cid:paraId="26BC91E0" w16cid:durableId="1DC5A9F1"/>
  <w16cid:commentId w16cid:paraId="5CA8F59A" w16cid:durableId="1BC4BE22"/>
  <w16cid:commentId w16cid:paraId="22C8DCD7" w16cid:durableId="29DE8514"/>
  <w16cid:commentId w16cid:paraId="38279C93" w16cid:durableId="13DE3E03"/>
  <w16cid:commentId w16cid:paraId="484415F8" w16cid:durableId="5E6EAAD5"/>
  <w16cid:commentId w16cid:paraId="55A729B6" w16cid:durableId="29DE45ED"/>
  <w16cid:commentId w16cid:paraId="5E099F73" w16cid:durableId="15921CC5"/>
  <w16cid:commentId w16cid:paraId="3683EA7A" w16cid:durableId="29DE4616"/>
  <w16cid:commentId w16cid:paraId="7BB4AA39" w16cid:durableId="05612A0A"/>
  <w16cid:commentId w16cid:paraId="1E59A683" w16cid:durableId="2A326C64"/>
  <w16cid:commentId w16cid:paraId="7E3BA5FE" w16cid:durableId="087406B8"/>
  <w16cid:commentId w16cid:paraId="3C89794C" w16cid:durableId="13B1517C"/>
  <w16cid:commentId w16cid:paraId="1881DE78" w16cid:durableId="29A6CE0C"/>
  <w16cid:commentId w16cid:paraId="1F8BE180" w16cid:durableId="29DE47E8"/>
  <w16cid:commentId w16cid:paraId="46E2B62C" w16cid:durableId="5292F6CD"/>
  <w16cid:commentId w16cid:paraId="1B31FBB2" w16cid:durableId="29DE487B"/>
  <w16cid:commentId w16cid:paraId="6B8EC175" w16cid:durableId="66F5C083"/>
  <w16cid:commentId w16cid:paraId="323466B7" w16cid:durableId="29DE4902"/>
  <w16cid:commentId w16cid:paraId="51F41C26" w16cid:durableId="7A5AFBF1"/>
  <w16cid:commentId w16cid:paraId="1A140420" w16cid:durableId="291274C3"/>
  <w16cid:commentId w16cid:paraId="73E8466C" w16cid:durableId="29DE4A8E"/>
  <w16cid:commentId w16cid:paraId="0FA138ED" w16cid:durableId="1B62495B"/>
  <w16cid:commentId w16cid:paraId="38548984" w16cid:durableId="29DE4A9C"/>
  <w16cid:commentId w16cid:paraId="51D70945" w16cid:durableId="746949B8"/>
  <w16cid:commentId w16cid:paraId="526D6B3E" w16cid:durableId="730EE1C2"/>
  <w16cid:commentId w16cid:paraId="1F1DEACE" w16cid:durableId="65A1D470"/>
  <w16cid:commentId w16cid:paraId="524A1F0D" w16cid:durableId="27A7EB5D"/>
  <w16cid:commentId w16cid:paraId="21EA7F63" w16cid:durableId="29DE4ECF"/>
  <w16cid:commentId w16cid:paraId="157526C5" w16cid:durableId="6E8C0B48"/>
  <w16cid:commentId w16cid:paraId="3F98776C" w16cid:durableId="29DE517E"/>
  <w16cid:commentId w16cid:paraId="601CE20C" w16cid:durableId="338FBC77"/>
  <w16cid:commentId w16cid:paraId="74414672" w16cid:durableId="29DE5298"/>
  <w16cid:commentId w16cid:paraId="7A3E25E7" w16cid:durableId="29DE52DF"/>
  <w16cid:commentId w16cid:paraId="53BDCE28" w16cid:durableId="617408C7"/>
  <w16cid:commentId w16cid:paraId="2684B34E" w16cid:durableId="29DE543E"/>
  <w16cid:commentId w16cid:paraId="4043867E" w16cid:durableId="2CD8E204"/>
  <w16cid:commentId w16cid:paraId="1E915309" w16cid:durableId="29DE54F6"/>
  <w16cid:commentId w16cid:paraId="18C78544" w16cid:durableId="6B69B52F"/>
  <w16cid:commentId w16cid:paraId="260DDF5B" w16cid:durableId="29DE5533"/>
  <w16cid:commentId w16cid:paraId="4CC4B6B9" w16cid:durableId="7F932942"/>
  <w16cid:commentId w16cid:paraId="196A9123" w16cid:durableId="20F677BA"/>
  <w16cid:commentId w16cid:paraId="4E4A2F18" w16cid:durableId="3286498C"/>
  <w16cid:commentId w16cid:paraId="239DEC92" w16cid:durableId="67F0D6D8"/>
  <w16cid:commentId w16cid:paraId="7EFDAEEC" w16cid:durableId="3187472A"/>
  <w16cid:commentId w16cid:paraId="63E5C46F" w16cid:durableId="29DE69A7"/>
  <w16cid:commentId w16cid:paraId="2F06C8EA" w16cid:durableId="1D245D93"/>
  <w16cid:commentId w16cid:paraId="615952C7" w16cid:durableId="6F4D5A3F"/>
  <w16cid:commentId w16cid:paraId="0D952BAB" w16cid:durableId="126D6C1F"/>
  <w16cid:commentId w16cid:paraId="6B03DD57" w16cid:durableId="7D10F7C6"/>
  <w16cid:commentId w16cid:paraId="45156A47" w16cid:durableId="29DE6FDB"/>
  <w16cid:commentId w16cid:paraId="23A2D6B0" w16cid:durableId="3B88CE92"/>
  <w16cid:commentId w16cid:paraId="559ED5E7" w16cid:durableId="51A8260B"/>
  <w16cid:commentId w16cid:paraId="7DA7AF18" w16cid:durableId="29DE6F85"/>
  <w16cid:commentId w16cid:paraId="404DB10A" w16cid:durableId="69230983"/>
  <w16cid:commentId w16cid:paraId="49ED2935" w16cid:durableId="29DE7027"/>
  <w16cid:commentId w16cid:paraId="05D8C6FB" w16cid:durableId="29DE76B2"/>
  <w16cid:commentId w16cid:paraId="1B1B38B2" w16cid:durableId="75F52644"/>
  <w16cid:commentId w16cid:paraId="551D2942" w16cid:durableId="29DE7E24"/>
  <w16cid:commentId w16cid:paraId="28D53628" w16cid:durableId="29DE83AF"/>
  <w16cid:commentId w16cid:paraId="301B2A4E" w16cid:durableId="29DE84D3"/>
  <w16cid:commentId w16cid:paraId="50AFC893" w16cid:durableId="3FD62388"/>
  <w16cid:commentId w16cid:paraId="0F287714" w16cid:durableId="29DE88A3"/>
  <w16cid:commentId w16cid:paraId="15388076" w16cid:durableId="29DE8879"/>
  <w16cid:commentId w16cid:paraId="0C6028A1" w16cid:durableId="29DE894C"/>
  <w16cid:commentId w16cid:paraId="4AD99B0C" w16cid:durableId="74203A23"/>
  <w16cid:commentId w16cid:paraId="7BE66E49" w16cid:durableId="29DE8A9D"/>
  <w16cid:commentId w16cid:paraId="2EC150CA" w16cid:durableId="29DE89B5"/>
  <w16cid:commentId w16cid:paraId="4F4880A7" w16cid:durableId="29A6CE39"/>
  <w16cid:commentId w16cid:paraId="3EA3F93C" w16cid:durableId="4CF421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A6BB2" w14:textId="77777777" w:rsidR="00CA722C" w:rsidRDefault="00CA722C">
      <w:pPr>
        <w:spacing w:after="0" w:line="240" w:lineRule="auto"/>
      </w:pPr>
      <w:r>
        <w:separator/>
      </w:r>
    </w:p>
  </w:endnote>
  <w:endnote w:type="continuationSeparator" w:id="0">
    <w:p w14:paraId="7ED7B547" w14:textId="77777777" w:rsidR="00CA722C" w:rsidRDefault="00CA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BBD96" w14:textId="3CD5D706" w:rsidR="004A0432" w:rsidRPr="00BA1CC8" w:rsidRDefault="004A0432" w:rsidP="003B153F">
    <w:pPr>
      <w:pStyle w:val="Fuzeile"/>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xml:space="preserve"> – All rights </w:t>
    </w:r>
    <w:proofErr w:type="gramStart"/>
    <w:r w:rsidRPr="00096387">
      <w:rPr>
        <w:sz w:val="18"/>
        <w:szCs w:val="18"/>
      </w:rPr>
      <w:t>reserved</w:t>
    </w:r>
    <w:proofErr w:type="gramEnd"/>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09AF6" w14:textId="77777777" w:rsidR="00D15EA8" w:rsidRDefault="00D15EA8" w:rsidP="00D15EA8">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E712C" w14:textId="77777777" w:rsidR="00CA722C" w:rsidRDefault="00CA722C">
      <w:pPr>
        <w:spacing w:after="0" w:line="240" w:lineRule="auto"/>
      </w:pPr>
      <w:r>
        <w:separator/>
      </w:r>
    </w:p>
  </w:footnote>
  <w:footnote w:type="continuationSeparator" w:id="0">
    <w:p w14:paraId="3DE9779E" w14:textId="77777777" w:rsidR="00CA722C" w:rsidRDefault="00CA7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EB2F1" w14:textId="77777777" w:rsidR="00D15EA8" w:rsidRDefault="00D15EA8" w:rsidP="00D15EA8">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ABCA0" w14:textId="0D22BF04"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B9679" w14:textId="1E2068F5" w:rsidR="009B2E88" w:rsidRPr="00603E10" w:rsidRDefault="00603E10" w:rsidP="009B2E88">
    <w:pPr>
      <w:pStyle w:val="Kopfzeile"/>
      <w:jc w:val="center"/>
    </w:pPr>
    <w:r w:rsidRPr="00603E10">
      <w:rPr>
        <w:bCs/>
        <w:sz w:val="23"/>
        <w:szCs w:val="23"/>
      </w:rPr>
      <w:t>ISO/DPAS 8329:2024(</w:t>
    </w:r>
    <w:proofErr w:type="spellStart"/>
    <w:r w:rsidRPr="00603E10">
      <w:rPr>
        <w:bCs/>
        <w:sz w:val="23"/>
        <w:szCs w:val="23"/>
      </w:rPr>
      <w:t>en</w:t>
    </w:r>
    <w:proofErr w:type="spellEnd"/>
    <w:r w:rsidRPr="00603E10">
      <w:rPr>
        <w:bCs/>
        <w:sz w:val="23"/>
        <w:szCs w:val="23"/>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w:t>
          </w:r>
          <w:proofErr w:type="spellStart"/>
          <w:r>
            <w:rPr>
              <w:b/>
              <w:bCs/>
              <w:sz w:val="23"/>
              <w:szCs w:val="23"/>
            </w:rPr>
            <w:t>en</w:t>
          </w:r>
          <w:proofErr w:type="spellEnd"/>
          <w:r>
            <w:rPr>
              <w:b/>
              <w:bCs/>
              <w:sz w:val="23"/>
              <w:szCs w:val="23"/>
            </w:rPr>
            <w:t>)</w:t>
          </w:r>
        </w:p>
      </w:tc>
    </w:tr>
  </w:tbl>
  <w:p w14:paraId="72582118" w14:textId="77777777" w:rsidR="009B2E88" w:rsidRDefault="009B2E88" w:rsidP="00D15EA8">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berschrift1"/>
      <w:lvlText w:val="%1"/>
      <w:lvlJc w:val="left"/>
      <w:pPr>
        <w:tabs>
          <w:tab w:val="num" w:pos="432"/>
        </w:tabs>
        <w:ind w:left="432" w:hanging="432"/>
      </w:pPr>
      <w:rPr>
        <w:b/>
        <w:i w:val="0"/>
      </w:rPr>
    </w:lvl>
    <w:lvl w:ilvl="1">
      <w:start w:val="1"/>
      <w:numFmt w:val="decimal"/>
      <w:pStyle w:val="berschrift2"/>
      <w:lvlText w:val="%1.%2"/>
      <w:lvlJc w:val="left"/>
      <w:pPr>
        <w:tabs>
          <w:tab w:val="num" w:pos="360"/>
        </w:tabs>
        <w:ind w:left="0" w:firstLine="0"/>
      </w:pPr>
      <w:rPr>
        <w:b/>
        <w:i w:val="0"/>
      </w:rPr>
    </w:lvl>
    <w:lvl w:ilvl="2">
      <w:start w:val="1"/>
      <w:numFmt w:val="decimal"/>
      <w:pStyle w:val="berschrift3"/>
      <w:lvlText w:val="%1.%2.%3"/>
      <w:lvlJc w:val="left"/>
      <w:pPr>
        <w:tabs>
          <w:tab w:val="num" w:pos="720"/>
        </w:tabs>
        <w:ind w:left="0" w:firstLine="0"/>
      </w:pPr>
      <w:rPr>
        <w:b/>
        <w:i w:val="0"/>
      </w:rPr>
    </w:lvl>
    <w:lvl w:ilvl="3">
      <w:start w:val="1"/>
      <w:numFmt w:val="decimal"/>
      <w:pStyle w:val="berschrift4"/>
      <w:lvlText w:val="%1.%2.%3.%4"/>
      <w:lvlJc w:val="left"/>
      <w:pPr>
        <w:tabs>
          <w:tab w:val="num" w:pos="1080"/>
        </w:tabs>
        <w:ind w:left="0" w:firstLine="0"/>
      </w:pPr>
      <w:rPr>
        <w:b/>
        <w:i w:val="0"/>
      </w:rPr>
    </w:lvl>
    <w:lvl w:ilvl="4">
      <w:start w:val="1"/>
      <w:numFmt w:val="decimal"/>
      <w:pStyle w:val="berschrift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e"/>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489892">
    <w:abstractNumId w:val="13"/>
  </w:num>
  <w:num w:numId="2" w16cid:durableId="41370217">
    <w:abstractNumId w:val="11"/>
  </w:num>
  <w:num w:numId="3" w16cid:durableId="1869220474">
    <w:abstractNumId w:val="14"/>
  </w:num>
  <w:num w:numId="4" w16cid:durableId="2085564427">
    <w:abstractNumId w:val="12"/>
  </w:num>
  <w:num w:numId="5" w16cid:durableId="1931890699">
    <w:abstractNumId w:val="18"/>
  </w:num>
  <w:num w:numId="6" w16cid:durableId="1664816946">
    <w:abstractNumId w:val="15"/>
  </w:num>
  <w:num w:numId="7" w16cid:durableId="1558590413">
    <w:abstractNumId w:val="10"/>
  </w:num>
  <w:num w:numId="8" w16cid:durableId="1954509328">
    <w:abstractNumId w:val="16"/>
  </w:num>
  <w:num w:numId="9" w16cid:durableId="273027907">
    <w:abstractNumId w:val="9"/>
  </w:num>
  <w:num w:numId="10" w16cid:durableId="740635667">
    <w:abstractNumId w:val="7"/>
  </w:num>
  <w:num w:numId="11" w16cid:durableId="858349058">
    <w:abstractNumId w:val="6"/>
  </w:num>
  <w:num w:numId="12" w16cid:durableId="1416324115">
    <w:abstractNumId w:val="5"/>
  </w:num>
  <w:num w:numId="13" w16cid:durableId="605694202">
    <w:abstractNumId w:val="4"/>
  </w:num>
  <w:num w:numId="14" w16cid:durableId="135267875">
    <w:abstractNumId w:val="8"/>
  </w:num>
  <w:num w:numId="15" w16cid:durableId="522861316">
    <w:abstractNumId w:val="3"/>
  </w:num>
  <w:num w:numId="16" w16cid:durableId="1325665713">
    <w:abstractNumId w:val="2"/>
  </w:num>
  <w:num w:numId="17" w16cid:durableId="1532263372">
    <w:abstractNumId w:val="1"/>
  </w:num>
  <w:num w:numId="18" w16cid:durableId="1516573602">
    <w:abstractNumId w:val="0"/>
  </w:num>
  <w:num w:numId="19" w16cid:durableId="793060645">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EJE Claudia">
    <w15:presenceInfo w15:providerId="AD" w15:userId="S::lueje@iso.org::25006799-99fa-45e6-86dd-0263b3c7c71b"/>
  </w15:person>
  <w15:person w15:author="Franke, Carsten">
    <w15:presenceInfo w15:providerId="AD" w15:userId="S::Carsten.Franke@prostep.com::cf706769-8f21-4074-8213-e7787169cd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38AC"/>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E15"/>
    <w:rsid w:val="00095FD2"/>
    <w:rsid w:val="00096387"/>
    <w:rsid w:val="00096DFA"/>
    <w:rsid w:val="00097B83"/>
    <w:rsid w:val="000A1B7B"/>
    <w:rsid w:val="000A1FCD"/>
    <w:rsid w:val="000A2449"/>
    <w:rsid w:val="000A440A"/>
    <w:rsid w:val="000B04DD"/>
    <w:rsid w:val="000B0B66"/>
    <w:rsid w:val="000B0F9C"/>
    <w:rsid w:val="000B17DC"/>
    <w:rsid w:val="000B2770"/>
    <w:rsid w:val="000B3483"/>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0F7B"/>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20C"/>
    <w:rsid w:val="001013FB"/>
    <w:rsid w:val="00101642"/>
    <w:rsid w:val="00102936"/>
    <w:rsid w:val="0010323E"/>
    <w:rsid w:val="0010381F"/>
    <w:rsid w:val="00104159"/>
    <w:rsid w:val="001046AD"/>
    <w:rsid w:val="00105B03"/>
    <w:rsid w:val="001064DD"/>
    <w:rsid w:val="0010665B"/>
    <w:rsid w:val="00106DD3"/>
    <w:rsid w:val="001116EC"/>
    <w:rsid w:val="001118BE"/>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4D64"/>
    <w:rsid w:val="00155794"/>
    <w:rsid w:val="00160ECE"/>
    <w:rsid w:val="00161D69"/>
    <w:rsid w:val="00161E38"/>
    <w:rsid w:val="001625FD"/>
    <w:rsid w:val="00162783"/>
    <w:rsid w:val="00162DD4"/>
    <w:rsid w:val="001634BC"/>
    <w:rsid w:val="001640C5"/>
    <w:rsid w:val="001647B0"/>
    <w:rsid w:val="001647FF"/>
    <w:rsid w:val="00164C01"/>
    <w:rsid w:val="00164C9D"/>
    <w:rsid w:val="00166512"/>
    <w:rsid w:val="00166752"/>
    <w:rsid w:val="0016687E"/>
    <w:rsid w:val="001668D7"/>
    <w:rsid w:val="00166CFB"/>
    <w:rsid w:val="00166F8F"/>
    <w:rsid w:val="001679D1"/>
    <w:rsid w:val="00170DA9"/>
    <w:rsid w:val="001721FF"/>
    <w:rsid w:val="0017421C"/>
    <w:rsid w:val="0017589B"/>
    <w:rsid w:val="00176D19"/>
    <w:rsid w:val="00177277"/>
    <w:rsid w:val="00177B85"/>
    <w:rsid w:val="00180E1D"/>
    <w:rsid w:val="00180FDC"/>
    <w:rsid w:val="0018150D"/>
    <w:rsid w:val="00181755"/>
    <w:rsid w:val="001829A9"/>
    <w:rsid w:val="00182D9C"/>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3E5"/>
    <w:rsid w:val="00197BA6"/>
    <w:rsid w:val="001A0B0F"/>
    <w:rsid w:val="001A0DE1"/>
    <w:rsid w:val="001A0FB1"/>
    <w:rsid w:val="001A12A7"/>
    <w:rsid w:val="001A2536"/>
    <w:rsid w:val="001A254C"/>
    <w:rsid w:val="001A27D0"/>
    <w:rsid w:val="001A2A7F"/>
    <w:rsid w:val="001A33D0"/>
    <w:rsid w:val="001A3B69"/>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7A5"/>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C71"/>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44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1CF"/>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0421"/>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17EA1"/>
    <w:rsid w:val="0032045B"/>
    <w:rsid w:val="0032050C"/>
    <w:rsid w:val="00320B3E"/>
    <w:rsid w:val="00322563"/>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643F"/>
    <w:rsid w:val="003772EF"/>
    <w:rsid w:val="003779B4"/>
    <w:rsid w:val="003800D2"/>
    <w:rsid w:val="00380919"/>
    <w:rsid w:val="00382CFC"/>
    <w:rsid w:val="00382E1A"/>
    <w:rsid w:val="003836BA"/>
    <w:rsid w:val="00384DFC"/>
    <w:rsid w:val="00385BD6"/>
    <w:rsid w:val="003862DE"/>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65A"/>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68F"/>
    <w:rsid w:val="003F1DE6"/>
    <w:rsid w:val="003F2086"/>
    <w:rsid w:val="003F2D76"/>
    <w:rsid w:val="003F3DEF"/>
    <w:rsid w:val="003F46FF"/>
    <w:rsid w:val="003F4EA9"/>
    <w:rsid w:val="003F5140"/>
    <w:rsid w:val="003F5772"/>
    <w:rsid w:val="003F6B75"/>
    <w:rsid w:val="003F719B"/>
    <w:rsid w:val="00400CE8"/>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9BC"/>
    <w:rsid w:val="00420CF4"/>
    <w:rsid w:val="00420F17"/>
    <w:rsid w:val="004216C5"/>
    <w:rsid w:val="00422696"/>
    <w:rsid w:val="0042294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365"/>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2EE"/>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6A87"/>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092E"/>
    <w:rsid w:val="004A1189"/>
    <w:rsid w:val="004A1371"/>
    <w:rsid w:val="004A16CC"/>
    <w:rsid w:val="004A1ECC"/>
    <w:rsid w:val="004A266F"/>
    <w:rsid w:val="004A2B79"/>
    <w:rsid w:val="004A45CA"/>
    <w:rsid w:val="004A50C8"/>
    <w:rsid w:val="004A63D9"/>
    <w:rsid w:val="004A6C4F"/>
    <w:rsid w:val="004A6EBE"/>
    <w:rsid w:val="004B049A"/>
    <w:rsid w:val="004B060F"/>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16A8"/>
    <w:rsid w:val="004E428E"/>
    <w:rsid w:val="004E53A3"/>
    <w:rsid w:val="004E6643"/>
    <w:rsid w:val="004E6C6A"/>
    <w:rsid w:val="004E6E8E"/>
    <w:rsid w:val="004E71EA"/>
    <w:rsid w:val="004E788B"/>
    <w:rsid w:val="004F05C0"/>
    <w:rsid w:val="004F1B00"/>
    <w:rsid w:val="004F5C99"/>
    <w:rsid w:val="004F63EF"/>
    <w:rsid w:val="004F655C"/>
    <w:rsid w:val="004F6C7B"/>
    <w:rsid w:val="004F76E4"/>
    <w:rsid w:val="005016E9"/>
    <w:rsid w:val="00501D1B"/>
    <w:rsid w:val="00501F28"/>
    <w:rsid w:val="005020EF"/>
    <w:rsid w:val="005025DB"/>
    <w:rsid w:val="0050267D"/>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26D9C"/>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26B"/>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1028"/>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27D9F"/>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1E3"/>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A0"/>
    <w:rsid w:val="00677EC2"/>
    <w:rsid w:val="00680F6D"/>
    <w:rsid w:val="00680FD4"/>
    <w:rsid w:val="0068101F"/>
    <w:rsid w:val="006821F3"/>
    <w:rsid w:val="00682B11"/>
    <w:rsid w:val="0068368C"/>
    <w:rsid w:val="00683BEB"/>
    <w:rsid w:val="00683FBB"/>
    <w:rsid w:val="0068697B"/>
    <w:rsid w:val="00687708"/>
    <w:rsid w:val="00690423"/>
    <w:rsid w:val="00690BCA"/>
    <w:rsid w:val="00691442"/>
    <w:rsid w:val="00692383"/>
    <w:rsid w:val="00692E72"/>
    <w:rsid w:val="00694242"/>
    <w:rsid w:val="006952B5"/>
    <w:rsid w:val="00695A34"/>
    <w:rsid w:val="00696007"/>
    <w:rsid w:val="00696B02"/>
    <w:rsid w:val="00696F59"/>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4E09"/>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134"/>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343"/>
    <w:rsid w:val="00743A89"/>
    <w:rsid w:val="00744017"/>
    <w:rsid w:val="00745244"/>
    <w:rsid w:val="00745493"/>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2AB5"/>
    <w:rsid w:val="007B364C"/>
    <w:rsid w:val="007B3B45"/>
    <w:rsid w:val="007B3FE9"/>
    <w:rsid w:val="007B497F"/>
    <w:rsid w:val="007B49E1"/>
    <w:rsid w:val="007B4CBF"/>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1BE"/>
    <w:rsid w:val="007F2395"/>
    <w:rsid w:val="007F39AB"/>
    <w:rsid w:val="007F3B91"/>
    <w:rsid w:val="007F4EA9"/>
    <w:rsid w:val="007F51BE"/>
    <w:rsid w:val="007F6AE6"/>
    <w:rsid w:val="007F6BD4"/>
    <w:rsid w:val="007F7591"/>
    <w:rsid w:val="007F7662"/>
    <w:rsid w:val="007F7A98"/>
    <w:rsid w:val="007F7F35"/>
    <w:rsid w:val="00800A5F"/>
    <w:rsid w:val="00800E67"/>
    <w:rsid w:val="00801C31"/>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3DDB"/>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624"/>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22E"/>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9F8"/>
    <w:rsid w:val="008A6D64"/>
    <w:rsid w:val="008A72A0"/>
    <w:rsid w:val="008B2371"/>
    <w:rsid w:val="008B27A8"/>
    <w:rsid w:val="008B49D7"/>
    <w:rsid w:val="008B4FDA"/>
    <w:rsid w:val="008B5A82"/>
    <w:rsid w:val="008B6B9F"/>
    <w:rsid w:val="008B6C7D"/>
    <w:rsid w:val="008B6C92"/>
    <w:rsid w:val="008B6D7E"/>
    <w:rsid w:val="008B7504"/>
    <w:rsid w:val="008C0262"/>
    <w:rsid w:val="008C1626"/>
    <w:rsid w:val="008C1633"/>
    <w:rsid w:val="008C1A41"/>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31FD"/>
    <w:rsid w:val="008E603A"/>
    <w:rsid w:val="008E6CB0"/>
    <w:rsid w:val="008E746F"/>
    <w:rsid w:val="008E7E7A"/>
    <w:rsid w:val="008E7EF4"/>
    <w:rsid w:val="008F05B2"/>
    <w:rsid w:val="008F18E3"/>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4B1D"/>
    <w:rsid w:val="0093678A"/>
    <w:rsid w:val="00936C22"/>
    <w:rsid w:val="00936D25"/>
    <w:rsid w:val="00937697"/>
    <w:rsid w:val="009376B7"/>
    <w:rsid w:val="0094049B"/>
    <w:rsid w:val="009404C5"/>
    <w:rsid w:val="0094077B"/>
    <w:rsid w:val="00940D85"/>
    <w:rsid w:val="009411D2"/>
    <w:rsid w:val="00941278"/>
    <w:rsid w:val="00941333"/>
    <w:rsid w:val="00941BC0"/>
    <w:rsid w:val="0094262E"/>
    <w:rsid w:val="00942C85"/>
    <w:rsid w:val="00943352"/>
    <w:rsid w:val="00943FCD"/>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4792"/>
    <w:rsid w:val="00965BC8"/>
    <w:rsid w:val="0096693D"/>
    <w:rsid w:val="00970B84"/>
    <w:rsid w:val="00971141"/>
    <w:rsid w:val="009711D0"/>
    <w:rsid w:val="00971231"/>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2A1"/>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12EB"/>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1618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6FB"/>
    <w:rsid w:val="00A3381E"/>
    <w:rsid w:val="00A338CC"/>
    <w:rsid w:val="00A33FC4"/>
    <w:rsid w:val="00A34185"/>
    <w:rsid w:val="00A34B17"/>
    <w:rsid w:val="00A35202"/>
    <w:rsid w:val="00A35EB6"/>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21E"/>
    <w:rsid w:val="00A70417"/>
    <w:rsid w:val="00A72093"/>
    <w:rsid w:val="00A7276B"/>
    <w:rsid w:val="00A7279A"/>
    <w:rsid w:val="00A72E4A"/>
    <w:rsid w:val="00A72F4A"/>
    <w:rsid w:val="00A73B4E"/>
    <w:rsid w:val="00A744F3"/>
    <w:rsid w:val="00A74502"/>
    <w:rsid w:val="00A751F2"/>
    <w:rsid w:val="00A752AD"/>
    <w:rsid w:val="00A75487"/>
    <w:rsid w:val="00A755EB"/>
    <w:rsid w:val="00A756E5"/>
    <w:rsid w:val="00A76BFE"/>
    <w:rsid w:val="00A81595"/>
    <w:rsid w:val="00A8262F"/>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2AE"/>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719"/>
    <w:rsid w:val="00B64EBE"/>
    <w:rsid w:val="00B67B69"/>
    <w:rsid w:val="00B67FFC"/>
    <w:rsid w:val="00B70DBA"/>
    <w:rsid w:val="00B70E5C"/>
    <w:rsid w:val="00B716A9"/>
    <w:rsid w:val="00B719EB"/>
    <w:rsid w:val="00B726CB"/>
    <w:rsid w:val="00B73860"/>
    <w:rsid w:val="00B74AAC"/>
    <w:rsid w:val="00B74BFD"/>
    <w:rsid w:val="00B75147"/>
    <w:rsid w:val="00B75298"/>
    <w:rsid w:val="00B75816"/>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4F04"/>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4EC6"/>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54B"/>
    <w:rsid w:val="00C059E3"/>
    <w:rsid w:val="00C05B12"/>
    <w:rsid w:val="00C06C1D"/>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15E1"/>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3BB2"/>
    <w:rsid w:val="00C63EFD"/>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C2D"/>
    <w:rsid w:val="00CA0F77"/>
    <w:rsid w:val="00CA15B5"/>
    <w:rsid w:val="00CA294F"/>
    <w:rsid w:val="00CA305F"/>
    <w:rsid w:val="00CA3325"/>
    <w:rsid w:val="00CA3582"/>
    <w:rsid w:val="00CA4C90"/>
    <w:rsid w:val="00CA722C"/>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36B"/>
    <w:rsid w:val="00CD4CA7"/>
    <w:rsid w:val="00CD5032"/>
    <w:rsid w:val="00CD5896"/>
    <w:rsid w:val="00CD5966"/>
    <w:rsid w:val="00CE0E6C"/>
    <w:rsid w:val="00CE10DC"/>
    <w:rsid w:val="00CE162F"/>
    <w:rsid w:val="00CE2D31"/>
    <w:rsid w:val="00CE30E7"/>
    <w:rsid w:val="00CE3B29"/>
    <w:rsid w:val="00CE4316"/>
    <w:rsid w:val="00CE43BE"/>
    <w:rsid w:val="00CE4405"/>
    <w:rsid w:val="00CE4633"/>
    <w:rsid w:val="00CE4E45"/>
    <w:rsid w:val="00CE4F8E"/>
    <w:rsid w:val="00CE582F"/>
    <w:rsid w:val="00CE632C"/>
    <w:rsid w:val="00CE6333"/>
    <w:rsid w:val="00CE73EE"/>
    <w:rsid w:val="00CF097D"/>
    <w:rsid w:val="00CF0D19"/>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5FE6"/>
    <w:rsid w:val="00D26CA6"/>
    <w:rsid w:val="00D27132"/>
    <w:rsid w:val="00D27269"/>
    <w:rsid w:val="00D30BEE"/>
    <w:rsid w:val="00D30D32"/>
    <w:rsid w:val="00D30F45"/>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189"/>
    <w:rsid w:val="00D52E08"/>
    <w:rsid w:val="00D536CE"/>
    <w:rsid w:val="00D539A3"/>
    <w:rsid w:val="00D54E0B"/>
    <w:rsid w:val="00D55296"/>
    <w:rsid w:val="00D557E5"/>
    <w:rsid w:val="00D55EBE"/>
    <w:rsid w:val="00D56D21"/>
    <w:rsid w:val="00D57FE1"/>
    <w:rsid w:val="00D610F3"/>
    <w:rsid w:val="00D613A8"/>
    <w:rsid w:val="00D63A68"/>
    <w:rsid w:val="00D65343"/>
    <w:rsid w:val="00D65412"/>
    <w:rsid w:val="00D65EAA"/>
    <w:rsid w:val="00D66696"/>
    <w:rsid w:val="00D66CDE"/>
    <w:rsid w:val="00D66DF6"/>
    <w:rsid w:val="00D67FA8"/>
    <w:rsid w:val="00D67FDA"/>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5C6"/>
    <w:rsid w:val="00D95683"/>
    <w:rsid w:val="00D95CDF"/>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A70CB"/>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3FE3"/>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489"/>
    <w:rsid w:val="00E00FE6"/>
    <w:rsid w:val="00E014A1"/>
    <w:rsid w:val="00E0243F"/>
    <w:rsid w:val="00E03749"/>
    <w:rsid w:val="00E045EA"/>
    <w:rsid w:val="00E0512D"/>
    <w:rsid w:val="00E054F9"/>
    <w:rsid w:val="00E05CF6"/>
    <w:rsid w:val="00E0742D"/>
    <w:rsid w:val="00E07EF3"/>
    <w:rsid w:val="00E11505"/>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33E"/>
    <w:rsid w:val="00E25A54"/>
    <w:rsid w:val="00E26B1C"/>
    <w:rsid w:val="00E26B6D"/>
    <w:rsid w:val="00E2798A"/>
    <w:rsid w:val="00E30041"/>
    <w:rsid w:val="00E3034A"/>
    <w:rsid w:val="00E30504"/>
    <w:rsid w:val="00E326F1"/>
    <w:rsid w:val="00E34BBB"/>
    <w:rsid w:val="00E34D7E"/>
    <w:rsid w:val="00E3566D"/>
    <w:rsid w:val="00E360FB"/>
    <w:rsid w:val="00E36E07"/>
    <w:rsid w:val="00E37482"/>
    <w:rsid w:val="00E41631"/>
    <w:rsid w:val="00E42208"/>
    <w:rsid w:val="00E42788"/>
    <w:rsid w:val="00E42A71"/>
    <w:rsid w:val="00E42A72"/>
    <w:rsid w:val="00E44057"/>
    <w:rsid w:val="00E4456C"/>
    <w:rsid w:val="00E453D4"/>
    <w:rsid w:val="00E4541E"/>
    <w:rsid w:val="00E456CF"/>
    <w:rsid w:val="00E458DF"/>
    <w:rsid w:val="00E45C50"/>
    <w:rsid w:val="00E45DE1"/>
    <w:rsid w:val="00E45F2B"/>
    <w:rsid w:val="00E467AE"/>
    <w:rsid w:val="00E472BB"/>
    <w:rsid w:val="00E479DC"/>
    <w:rsid w:val="00E507F5"/>
    <w:rsid w:val="00E50D6C"/>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2516"/>
    <w:rsid w:val="00E733DE"/>
    <w:rsid w:val="00E74CE0"/>
    <w:rsid w:val="00E7561C"/>
    <w:rsid w:val="00E76409"/>
    <w:rsid w:val="00E7644E"/>
    <w:rsid w:val="00E76B84"/>
    <w:rsid w:val="00E76F7C"/>
    <w:rsid w:val="00E7755C"/>
    <w:rsid w:val="00E77E81"/>
    <w:rsid w:val="00E81019"/>
    <w:rsid w:val="00E8134E"/>
    <w:rsid w:val="00E813F2"/>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32A8"/>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0F2B"/>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A6"/>
    <w:rsid w:val="00F479F4"/>
    <w:rsid w:val="00F5000B"/>
    <w:rsid w:val="00F5203F"/>
    <w:rsid w:val="00F52EFA"/>
    <w:rsid w:val="00F53104"/>
    <w:rsid w:val="00F5350E"/>
    <w:rsid w:val="00F54804"/>
    <w:rsid w:val="00F54986"/>
    <w:rsid w:val="00F54B85"/>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58C9"/>
    <w:rsid w:val="00F77E4F"/>
    <w:rsid w:val="00F808E5"/>
    <w:rsid w:val="00F80BE2"/>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61C"/>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27F6"/>
    <w:pPr>
      <w:spacing w:after="240" w:line="240" w:lineRule="atLeast"/>
      <w:jc w:val="both"/>
    </w:pPr>
    <w:rPr>
      <w:rFonts w:eastAsia="MS Mincho"/>
      <w:sz w:val="22"/>
      <w:lang w:val="en-GB" w:eastAsia="ja-JP"/>
    </w:rPr>
  </w:style>
  <w:style w:type="paragraph" w:styleId="berschrift1">
    <w:name w:val="heading 1"/>
    <w:basedOn w:val="BaseHeading"/>
    <w:next w:val="Standard"/>
    <w:link w:val="berschrift1Zchn"/>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berschrift2">
    <w:name w:val="heading 2"/>
    <w:basedOn w:val="berschrift1"/>
    <w:next w:val="Standard"/>
    <w:link w:val="berschrift2Zchn"/>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berschrift3">
    <w:name w:val="heading 3"/>
    <w:basedOn w:val="berschrift1"/>
    <w:next w:val="Standard"/>
    <w:link w:val="berschrift3Zchn"/>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berschrift4">
    <w:name w:val="heading 4"/>
    <w:basedOn w:val="berschrift3"/>
    <w:next w:val="Standard"/>
    <w:link w:val="berschrift4Zchn"/>
    <w:uiPriority w:val="9"/>
    <w:qFormat/>
    <w:rsid w:val="00A827F6"/>
    <w:pPr>
      <w:numPr>
        <w:ilvl w:val="3"/>
      </w:numPr>
      <w:tabs>
        <w:tab w:val="clear" w:pos="880"/>
        <w:tab w:val="left" w:pos="940"/>
        <w:tab w:val="left" w:pos="1140"/>
        <w:tab w:val="left" w:pos="1360"/>
      </w:tabs>
      <w:outlineLvl w:val="3"/>
    </w:pPr>
  </w:style>
  <w:style w:type="paragraph" w:styleId="berschrift5">
    <w:name w:val="heading 5"/>
    <w:basedOn w:val="berschrift4"/>
    <w:next w:val="Standard"/>
    <w:link w:val="berschrift5Zchn"/>
    <w:uiPriority w:val="9"/>
    <w:qFormat/>
    <w:rsid w:val="00A827F6"/>
    <w:pPr>
      <w:numPr>
        <w:ilvl w:val="4"/>
      </w:numPr>
      <w:tabs>
        <w:tab w:val="clear" w:pos="940"/>
        <w:tab w:val="clear" w:pos="1140"/>
        <w:tab w:val="clear" w:pos="1360"/>
      </w:tabs>
      <w:outlineLvl w:val="4"/>
    </w:pPr>
  </w:style>
  <w:style w:type="paragraph" w:styleId="berschrift6">
    <w:name w:val="heading 6"/>
    <w:basedOn w:val="berschrift5"/>
    <w:next w:val="Standard"/>
    <w:link w:val="berschrift6Zchn"/>
    <w:uiPriority w:val="9"/>
    <w:qFormat/>
    <w:rsid w:val="00A827F6"/>
    <w:pPr>
      <w:numPr>
        <w:ilvl w:val="5"/>
      </w:numPr>
      <w:outlineLvl w:val="5"/>
    </w:pPr>
  </w:style>
  <w:style w:type="paragraph" w:styleId="berschrift7">
    <w:name w:val="heading 7"/>
    <w:basedOn w:val="Standard"/>
    <w:next w:val="Standard"/>
    <w:link w:val="berschrift7Zchn"/>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berschrift8">
    <w:name w:val="heading 8"/>
    <w:basedOn w:val="Standard"/>
    <w:next w:val="Standard"/>
    <w:link w:val="berschrift8Zchn"/>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berschrift9">
    <w:name w:val="heading 9"/>
    <w:basedOn w:val="Standard"/>
    <w:next w:val="Standard"/>
    <w:link w:val="berschrift9Zchn"/>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B51CD"/>
    <w:rPr>
      <w:rFonts w:eastAsia="MS Mincho"/>
      <w:b/>
      <w:sz w:val="26"/>
      <w:lang w:val="en-GB" w:eastAsia="ja-JP"/>
    </w:rPr>
  </w:style>
  <w:style w:type="character" w:customStyle="1" w:styleId="berschrift2Zchn">
    <w:name w:val="Überschrift 2 Zchn"/>
    <w:link w:val="berschrift2"/>
    <w:uiPriority w:val="9"/>
    <w:rsid w:val="00F70BCD"/>
    <w:rPr>
      <w:rFonts w:eastAsia="MS Mincho"/>
      <w:b/>
      <w:sz w:val="24"/>
      <w:lang w:val="en-GB" w:eastAsia="ja-JP"/>
    </w:rPr>
  </w:style>
  <w:style w:type="character" w:customStyle="1" w:styleId="berschrift3Zchn">
    <w:name w:val="Überschrift 3 Zchn"/>
    <w:link w:val="berschrift3"/>
    <w:uiPriority w:val="9"/>
    <w:rsid w:val="001B51CD"/>
    <w:rPr>
      <w:rFonts w:eastAsia="MS Mincho"/>
      <w:b/>
      <w:sz w:val="22"/>
      <w:lang w:val="en-GB" w:eastAsia="ja-JP"/>
    </w:rPr>
  </w:style>
  <w:style w:type="character" w:customStyle="1" w:styleId="berschrift4Zchn">
    <w:name w:val="Überschrift 4 Zchn"/>
    <w:link w:val="berschrift4"/>
    <w:uiPriority w:val="9"/>
    <w:rsid w:val="00890926"/>
    <w:rPr>
      <w:rFonts w:eastAsia="MS Mincho"/>
      <w:b/>
      <w:sz w:val="22"/>
      <w:lang w:val="en-GB" w:eastAsia="ja-JP"/>
    </w:rPr>
  </w:style>
  <w:style w:type="character" w:customStyle="1" w:styleId="berschrift5Zchn">
    <w:name w:val="Überschrift 5 Zchn"/>
    <w:link w:val="berschrift5"/>
    <w:uiPriority w:val="9"/>
    <w:rsid w:val="000E094F"/>
    <w:rPr>
      <w:rFonts w:eastAsia="MS Mincho"/>
      <w:b/>
      <w:sz w:val="22"/>
      <w:lang w:val="en-GB" w:eastAsia="ja-JP"/>
    </w:rPr>
  </w:style>
  <w:style w:type="character" w:customStyle="1" w:styleId="berschrift6Zchn">
    <w:name w:val="Überschrift 6 Zchn"/>
    <w:link w:val="berschrift6"/>
    <w:uiPriority w:val="9"/>
    <w:rsid w:val="00BB2120"/>
    <w:rPr>
      <w:rFonts w:eastAsia="MS Mincho"/>
      <w:b/>
      <w:sz w:val="22"/>
      <w:lang w:val="en-GB" w:eastAsia="ja-JP"/>
    </w:rPr>
  </w:style>
  <w:style w:type="character" w:customStyle="1" w:styleId="berschrift7Zchn">
    <w:name w:val="Überschrift 7 Zchn"/>
    <w:basedOn w:val="Absatz-Standardschriftart"/>
    <w:link w:val="berschrift7"/>
    <w:uiPriority w:val="9"/>
    <w:rsid w:val="00FC68DB"/>
    <w:rPr>
      <w:rFonts w:ascii="Times New Roman" w:eastAsia="Times New Roman" w:hAnsi="Times New Roman"/>
      <w:sz w:val="24"/>
      <w:szCs w:val="24"/>
      <w:lang w:eastAsia="de-DE"/>
    </w:rPr>
  </w:style>
  <w:style w:type="character" w:customStyle="1" w:styleId="berschrift8Zchn">
    <w:name w:val="Überschrift 8 Zchn"/>
    <w:basedOn w:val="Absatz-Standardschriftart"/>
    <w:link w:val="berschrift8"/>
    <w:uiPriority w:val="9"/>
    <w:rsid w:val="00FC68DB"/>
    <w:rPr>
      <w:rFonts w:ascii="Times New Roman" w:eastAsia="Times New Roman" w:hAnsi="Times New Roman"/>
      <w:i/>
      <w:iCs/>
      <w:sz w:val="24"/>
      <w:szCs w:val="24"/>
      <w:lang w:eastAsia="de-DE"/>
    </w:rPr>
  </w:style>
  <w:style w:type="character" w:customStyle="1" w:styleId="berschrift9Zchn">
    <w:name w:val="Überschrift 9 Zchn"/>
    <w:basedOn w:val="Absatz-Standardschriftart"/>
    <w:link w:val="berschrift9"/>
    <w:uiPriority w:val="9"/>
    <w:rsid w:val="00FC68DB"/>
    <w:rPr>
      <w:rFonts w:ascii="Calibri" w:eastAsia="Times New Roman" w:hAnsi="Calibri" w:cs="Arial"/>
      <w:sz w:val="22"/>
      <w:lang w:eastAsia="de-DE"/>
    </w:rPr>
  </w:style>
  <w:style w:type="paragraph" w:customStyle="1" w:styleId="a2">
    <w:name w:val="a2"/>
    <w:basedOn w:val="BaseHeading"/>
    <w:next w:val="Standard"/>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Standard"/>
    <w:rsid w:val="00A827F6"/>
    <w:pPr>
      <w:numPr>
        <w:ilvl w:val="2"/>
        <w:numId w:val="2"/>
      </w:numPr>
      <w:tabs>
        <w:tab w:val="left" w:pos="640"/>
      </w:tabs>
      <w:spacing w:line="250" w:lineRule="exact"/>
    </w:pPr>
    <w:rPr>
      <w:b/>
    </w:rPr>
  </w:style>
  <w:style w:type="paragraph" w:customStyle="1" w:styleId="a4">
    <w:name w:val="a4"/>
    <w:basedOn w:val="BaseHeading"/>
    <w:next w:val="Standard"/>
    <w:rsid w:val="00A827F6"/>
    <w:pPr>
      <w:numPr>
        <w:ilvl w:val="3"/>
        <w:numId w:val="2"/>
      </w:numPr>
      <w:tabs>
        <w:tab w:val="left" w:pos="880"/>
      </w:tabs>
    </w:pPr>
    <w:rPr>
      <w:b/>
      <w:bCs/>
      <w:iCs/>
    </w:rPr>
  </w:style>
  <w:style w:type="paragraph" w:customStyle="1" w:styleId="a5">
    <w:name w:val="a5"/>
    <w:basedOn w:val="BaseHeading"/>
    <w:next w:val="Standard"/>
    <w:rsid w:val="00A827F6"/>
    <w:pPr>
      <w:numPr>
        <w:ilvl w:val="4"/>
        <w:numId w:val="2"/>
      </w:numPr>
      <w:tabs>
        <w:tab w:val="left" w:pos="1140"/>
        <w:tab w:val="left" w:pos="1360"/>
      </w:tabs>
    </w:pPr>
    <w:rPr>
      <w:b/>
      <w:bCs/>
      <w:iCs/>
    </w:rPr>
  </w:style>
  <w:style w:type="paragraph" w:customStyle="1" w:styleId="a6">
    <w:name w:val="a6"/>
    <w:basedOn w:val="BaseHeading"/>
    <w:next w:val="Standard"/>
    <w:rsid w:val="00A827F6"/>
    <w:pPr>
      <w:numPr>
        <w:ilvl w:val="5"/>
        <w:numId w:val="2"/>
      </w:numPr>
      <w:tabs>
        <w:tab w:val="left" w:pos="1140"/>
        <w:tab w:val="left" w:pos="1360"/>
      </w:tabs>
    </w:pPr>
    <w:rPr>
      <w:b/>
      <w:bCs/>
    </w:rPr>
  </w:style>
  <w:style w:type="paragraph" w:customStyle="1" w:styleId="ANNEX">
    <w:name w:val="ANNEX"/>
    <w:basedOn w:val="BaseHeading"/>
    <w:next w:val="Standard"/>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Absatz-Standardschriftar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Verzeichnis1">
    <w:name w:val="toc 1"/>
    <w:basedOn w:val="Standard"/>
    <w:next w:val="Standard"/>
    <w:uiPriority w:val="39"/>
    <w:qFormat/>
    <w:rsid w:val="00264095"/>
    <w:pPr>
      <w:tabs>
        <w:tab w:val="left" w:pos="720"/>
        <w:tab w:val="right" w:leader="dot" w:pos="9752"/>
      </w:tabs>
      <w:suppressAutoHyphens/>
      <w:spacing w:before="120" w:after="0"/>
      <w:ind w:left="720" w:right="500" w:hanging="720"/>
      <w:jc w:val="left"/>
    </w:pPr>
    <w:rPr>
      <w:b/>
    </w:rPr>
  </w:style>
  <w:style w:type="paragraph" w:styleId="Verzeichnis2">
    <w:name w:val="toc 2"/>
    <w:basedOn w:val="Verzeichnis1"/>
    <w:next w:val="Standard"/>
    <w:uiPriority w:val="39"/>
    <w:qFormat/>
    <w:rsid w:val="00264095"/>
    <w:pPr>
      <w:spacing w:before="0"/>
    </w:pPr>
  </w:style>
  <w:style w:type="paragraph" w:styleId="Verzeichnis3">
    <w:name w:val="toc 3"/>
    <w:basedOn w:val="Verzeichnis2"/>
    <w:next w:val="Standard"/>
    <w:uiPriority w:val="39"/>
    <w:qFormat/>
    <w:rsid w:val="00264095"/>
  </w:style>
  <w:style w:type="paragraph" w:customStyle="1" w:styleId="zzContents">
    <w:name w:val="zzContents"/>
    <w:basedOn w:val="Standard"/>
    <w:next w:val="Verzeichnis1"/>
    <w:semiHidden/>
    <w:rsid w:val="008116BB"/>
    <w:pPr>
      <w:keepNext/>
      <w:pageBreakBefore/>
      <w:suppressAutoHyphens/>
      <w:spacing w:before="270" w:line="310" w:lineRule="exact"/>
      <w:jc w:val="left"/>
    </w:pPr>
    <w:rPr>
      <w:b/>
      <w:sz w:val="28"/>
    </w:rPr>
  </w:style>
  <w:style w:type="paragraph" w:customStyle="1" w:styleId="zzCopyright">
    <w:name w:val="zzCopyright"/>
    <w:basedOn w:val="Standard"/>
    <w:next w:val="Standard"/>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Standard"/>
    <w:next w:val="Standard"/>
    <w:semiHidden/>
    <w:rsid w:val="00264095"/>
    <w:pPr>
      <w:suppressAutoHyphens/>
      <w:spacing w:before="400" w:after="760" w:line="350" w:lineRule="exact"/>
      <w:jc w:val="left"/>
    </w:pPr>
    <w:rPr>
      <w:b/>
      <w:color w:val="0000FF"/>
      <w:sz w:val="32"/>
    </w:rPr>
  </w:style>
  <w:style w:type="table" w:styleId="Tabellenraster">
    <w:name w:val="Table Grid"/>
    <w:basedOn w:val="NormaleTabelle"/>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526284"/>
    <w:pPr>
      <w:tabs>
        <w:tab w:val="right" w:pos="9752"/>
      </w:tabs>
      <w:spacing w:before="360" w:line="220" w:lineRule="exact"/>
    </w:pPr>
  </w:style>
  <w:style w:type="character" w:customStyle="1" w:styleId="FuzeileZchn">
    <w:name w:val="Fußzeile Zchn"/>
    <w:link w:val="Fuzeile"/>
    <w:uiPriority w:val="99"/>
    <w:semiHidden/>
    <w:rsid w:val="00526284"/>
    <w:rPr>
      <w:sz w:val="22"/>
      <w:szCs w:val="22"/>
      <w:lang w:val="en-GB"/>
    </w:rPr>
  </w:style>
  <w:style w:type="paragraph" w:styleId="Kopfzeile">
    <w:name w:val="header"/>
    <w:basedOn w:val="Standard"/>
    <w:link w:val="KopfzeileZchn"/>
    <w:uiPriority w:val="99"/>
    <w:rsid w:val="00526284"/>
    <w:pPr>
      <w:spacing w:after="600" w:line="220" w:lineRule="exact"/>
    </w:pPr>
    <w:rPr>
      <w:b/>
    </w:rPr>
  </w:style>
  <w:style w:type="character" w:customStyle="1" w:styleId="KopfzeileZchn">
    <w:name w:val="Kopfzeile Zchn"/>
    <w:link w:val="Kopfzeile"/>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eschriftung">
    <w:name w:val="caption"/>
    <w:basedOn w:val="Standard"/>
    <w:next w:val="Standard"/>
    <w:link w:val="BeschriftungZchn"/>
    <w:uiPriority w:val="35"/>
    <w:unhideWhenUsed/>
    <w:qFormat/>
    <w:rsid w:val="001E4607"/>
    <w:pPr>
      <w:spacing w:after="200" w:line="240" w:lineRule="auto"/>
      <w:jc w:val="center"/>
    </w:pPr>
    <w:rPr>
      <w:b/>
      <w:bCs/>
    </w:rPr>
  </w:style>
  <w:style w:type="paragraph" w:styleId="Textkrper">
    <w:name w:val="Body Text"/>
    <w:basedOn w:val="BaseText"/>
    <w:link w:val="TextkrperZchn"/>
    <w:uiPriority w:val="99"/>
    <w:unhideWhenUsed/>
    <w:rsid w:val="00A827F6"/>
    <w:pPr>
      <w:spacing w:after="120"/>
    </w:pPr>
  </w:style>
  <w:style w:type="character" w:customStyle="1" w:styleId="TextkrperZchn">
    <w:name w:val="Textkörper Zchn"/>
    <w:link w:val="Textkrper"/>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tzhaltertext">
    <w:name w:val="Placeholder Text"/>
    <w:basedOn w:val="Absatz-Standardschriftar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Sprechblasentext">
    <w:name w:val="Balloon Text"/>
    <w:basedOn w:val="Standard"/>
    <w:link w:val="SprechblasentextZchn"/>
    <w:uiPriority w:val="99"/>
    <w:unhideWhenUsed/>
    <w:rsid w:val="000C03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0C033F"/>
    <w:rPr>
      <w:rFonts w:ascii="Segoe UI" w:hAnsi="Segoe UI" w:cs="Segoe UI"/>
      <w:sz w:val="18"/>
      <w:szCs w:val="18"/>
      <w:lang w:val="en-GB"/>
    </w:rPr>
  </w:style>
  <w:style w:type="character" w:styleId="BesuchterLink">
    <w:name w:val="FollowedHyperlink"/>
    <w:basedOn w:val="Absatz-Standardschriftart"/>
    <w:uiPriority w:val="99"/>
    <w:unhideWhenUsed/>
    <w:rsid w:val="00F81ACE"/>
    <w:rPr>
      <w:color w:val="954F72" w:themeColor="followedHyperlink"/>
      <w:u w:val="single"/>
    </w:rPr>
  </w:style>
  <w:style w:type="paragraph" w:styleId="StandardWeb">
    <w:name w:val="Normal (Web)"/>
    <w:basedOn w:val="Standard"/>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e">
    <w:name w:val="List"/>
    <w:basedOn w:val="Listenabsatz"/>
    <w:uiPriority w:val="4"/>
    <w:rsid w:val="00CB117B"/>
    <w:pPr>
      <w:keepNext/>
      <w:numPr>
        <w:numId w:val="6"/>
      </w:numPr>
      <w:ind w:left="425" w:hanging="425"/>
    </w:pPr>
  </w:style>
  <w:style w:type="paragraph" w:styleId="Listenabsatz">
    <w:name w:val="List Paragraph"/>
    <w:basedOn w:val="Standard"/>
    <w:link w:val="ListenabsatzZchn"/>
    <w:uiPriority w:val="34"/>
    <w:qFormat/>
    <w:rsid w:val="00C878AB"/>
    <w:pPr>
      <w:ind w:left="720"/>
      <w:contextualSpacing/>
    </w:pPr>
  </w:style>
  <w:style w:type="character" w:customStyle="1" w:styleId="ListenabsatzZchn">
    <w:name w:val="Listenabsatz Zchn"/>
    <w:basedOn w:val="Absatz-Standardschriftart"/>
    <w:link w:val="Listenabsatz"/>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Absatz-Standardschriftar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Absatz-Standardschriftart"/>
    <w:link w:val="Note"/>
    <w:rsid w:val="00E014A1"/>
    <w:rPr>
      <w:szCs w:val="22"/>
      <w:lang w:val="en-GB"/>
    </w:rPr>
  </w:style>
  <w:style w:type="paragraph" w:customStyle="1" w:styleId="FigureTitle">
    <w:name w:val="Figure Title"/>
    <w:basedOn w:val="Listenabsatz"/>
    <w:link w:val="FigureTitleChar"/>
    <w:qFormat/>
    <w:rsid w:val="00151B6D"/>
    <w:pPr>
      <w:numPr>
        <w:numId w:val="5"/>
      </w:numPr>
      <w:jc w:val="center"/>
    </w:pPr>
    <w:rPr>
      <w:b/>
      <w:bCs/>
    </w:rPr>
  </w:style>
  <w:style w:type="character" w:customStyle="1" w:styleId="FigureTitleChar">
    <w:name w:val="Figure Title Char"/>
    <w:basedOn w:val="ListenabsatzZchn"/>
    <w:link w:val="FigureTitle"/>
    <w:rsid w:val="00151B6D"/>
    <w:rPr>
      <w:rFonts w:eastAsia="MS Mincho"/>
      <w:b/>
      <w:bCs/>
      <w:sz w:val="22"/>
      <w:szCs w:val="22"/>
      <w:lang w:val="en-GB" w:eastAsia="ja-JP"/>
    </w:rPr>
  </w:style>
  <w:style w:type="paragraph" w:customStyle="1" w:styleId="AnnexFigureTitle">
    <w:name w:val="Annex Figure Title"/>
    <w:basedOn w:val="Standard"/>
    <w:link w:val="AnnexFigureTitleChar"/>
    <w:qFormat/>
    <w:rsid w:val="00151B6D"/>
    <w:pPr>
      <w:numPr>
        <w:numId w:val="3"/>
      </w:numPr>
      <w:jc w:val="center"/>
    </w:pPr>
    <w:rPr>
      <w:b/>
      <w:bCs/>
    </w:rPr>
  </w:style>
  <w:style w:type="character" w:customStyle="1" w:styleId="AnnexFigureTitleChar">
    <w:name w:val="Annex Figure Title Char"/>
    <w:basedOn w:val="Absatz-Standardschriftart"/>
    <w:link w:val="AnnexFigureTitle"/>
    <w:rsid w:val="00151B6D"/>
    <w:rPr>
      <w:rFonts w:eastAsia="MS Mincho"/>
      <w:b/>
      <w:bCs/>
      <w:sz w:val="22"/>
      <w:lang w:val="en-GB" w:eastAsia="ja-JP"/>
    </w:rPr>
  </w:style>
  <w:style w:type="paragraph" w:customStyle="1" w:styleId="AnnexTableTitle">
    <w:name w:val="Annex Table Title"/>
    <w:basedOn w:val="Listenabsatz"/>
    <w:link w:val="AnnexTableTitleChar"/>
    <w:qFormat/>
    <w:rsid w:val="00C878AB"/>
    <w:pPr>
      <w:keepNext/>
      <w:pageBreakBefore/>
      <w:numPr>
        <w:numId w:val="4"/>
      </w:numPr>
      <w:jc w:val="center"/>
    </w:pPr>
    <w:rPr>
      <w:b/>
    </w:rPr>
  </w:style>
  <w:style w:type="character" w:customStyle="1" w:styleId="AnnexTableTitleChar">
    <w:name w:val="Annex Table Title Char"/>
    <w:basedOn w:val="ListenabsatzZchn"/>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enabsatzZchn"/>
    <w:link w:val="Tabletitle"/>
    <w:rsid w:val="00426C8C"/>
    <w:rPr>
      <w:b/>
      <w:sz w:val="22"/>
      <w:szCs w:val="22"/>
      <w:lang w:val="en-GB"/>
    </w:rPr>
  </w:style>
  <w:style w:type="character" w:customStyle="1" w:styleId="NichtaufgelsteErwhnung1">
    <w:name w:val="Nicht aufgelöste Erwähnung1"/>
    <w:basedOn w:val="Absatz-Standardschriftart"/>
    <w:uiPriority w:val="99"/>
    <w:unhideWhenUsed/>
    <w:rsid w:val="004D3DEB"/>
    <w:rPr>
      <w:color w:val="605E5C"/>
      <w:shd w:val="clear" w:color="auto" w:fill="E1DFDD"/>
    </w:rPr>
  </w:style>
  <w:style w:type="paragraph" w:styleId="Funotentext">
    <w:name w:val="footnote text"/>
    <w:basedOn w:val="Standard"/>
    <w:link w:val="FunotentextZchn"/>
    <w:uiPriority w:val="99"/>
    <w:semiHidden/>
    <w:rsid w:val="003172C1"/>
    <w:pPr>
      <w:spacing w:line="240" w:lineRule="auto"/>
      <w:jc w:val="left"/>
    </w:pPr>
    <w:rPr>
      <w:rFonts w:eastAsia="Times New Roman"/>
      <w:sz w:val="20"/>
      <w:lang w:val="en-US" w:eastAsia="x-none"/>
    </w:rPr>
  </w:style>
  <w:style w:type="character" w:customStyle="1" w:styleId="FunotentextZchn">
    <w:name w:val="Fußnotentext Zchn"/>
    <w:basedOn w:val="Absatz-Standardschriftart"/>
    <w:link w:val="Funotentext"/>
    <w:uiPriority w:val="99"/>
    <w:semiHidden/>
    <w:rsid w:val="003172C1"/>
    <w:rPr>
      <w:rFonts w:eastAsia="Times New Roman"/>
      <w:lang w:eastAsia="x-none"/>
    </w:rPr>
  </w:style>
  <w:style w:type="character" w:styleId="Funotenzeichen">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Aufzhlungszeichen">
    <w:name w:val="List Bullet"/>
    <w:basedOn w:val="Standard"/>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Aufzhlungszeichen2">
    <w:name w:val="List Bullet 2"/>
    <w:basedOn w:val="Standard"/>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Aufzhlungszeichen3">
    <w:name w:val="List Bullet 3"/>
    <w:basedOn w:val="Standard"/>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Standard"/>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Literaturverzeichnis">
    <w:name w:val="Bibliography"/>
    <w:basedOn w:val="Standard"/>
    <w:link w:val="LiteraturverzeichnisZchn"/>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LiteraturverzeichnisZchn">
    <w:name w:val="Literaturverzeichnis Zchn"/>
    <w:link w:val="Literaturverzeichnis"/>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Fett">
    <w:name w:val="Strong"/>
    <w:uiPriority w:val="22"/>
    <w:qFormat/>
    <w:rsid w:val="00FC68DB"/>
    <w:rPr>
      <w:b/>
      <w:bCs/>
    </w:rPr>
  </w:style>
  <w:style w:type="paragraph" w:customStyle="1" w:styleId="Imported">
    <w:name w:val="Imported"/>
    <w:basedOn w:val="Standard"/>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NormaleTabelle"/>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Seitenzahl">
    <w:name w:val="page number"/>
    <w:basedOn w:val="Absatz-Standardschriftart"/>
    <w:uiPriority w:val="99"/>
    <w:rsid w:val="00FC68DB"/>
  </w:style>
  <w:style w:type="paragraph" w:customStyle="1" w:styleId="Important">
    <w:name w:val="Important"/>
    <w:basedOn w:val="Standard"/>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kumentstruktur">
    <w:name w:val="Document Map"/>
    <w:basedOn w:val="Standard"/>
    <w:link w:val="DokumentstrukturZchn"/>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kumentstrukturZchn">
    <w:name w:val="Dokumentstruktur Zchn"/>
    <w:basedOn w:val="Absatz-Standardschriftart"/>
    <w:link w:val="Dokumentstruktur"/>
    <w:uiPriority w:val="99"/>
    <w:semiHidden/>
    <w:rsid w:val="00FC68DB"/>
    <w:rPr>
      <w:rFonts w:ascii="Tahoma" w:eastAsia="Times New Roman" w:hAnsi="Tahoma" w:cs="Tahoma"/>
      <w:shd w:val="clear" w:color="auto" w:fill="000080"/>
      <w:lang w:eastAsia="de-DE"/>
    </w:rPr>
  </w:style>
  <w:style w:type="paragraph" w:customStyle="1" w:styleId="XMLCode">
    <w:name w:val="XML Code"/>
    <w:basedOn w:val="Standard"/>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Verzeichnis4">
    <w:name w:val="toc 4"/>
    <w:basedOn w:val="Standard"/>
    <w:next w:val="Standard"/>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Verzeichnis5">
    <w:name w:val="toc 5"/>
    <w:basedOn w:val="Standard"/>
    <w:next w:val="Standard"/>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Verzeichnis6">
    <w:name w:val="toc 6"/>
    <w:basedOn w:val="Standard"/>
    <w:next w:val="Standard"/>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Verzeichnis7">
    <w:name w:val="toc 7"/>
    <w:basedOn w:val="Standard"/>
    <w:next w:val="Standard"/>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Verzeichnis8">
    <w:name w:val="toc 8"/>
    <w:basedOn w:val="Standard"/>
    <w:next w:val="Standard"/>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Verzeichnis9">
    <w:name w:val="toc 9"/>
    <w:basedOn w:val="Standard"/>
    <w:next w:val="Standard"/>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Kommentarzeichen">
    <w:name w:val="annotation reference"/>
    <w:uiPriority w:val="99"/>
    <w:rsid w:val="00FC68DB"/>
    <w:rPr>
      <w:sz w:val="16"/>
      <w:szCs w:val="16"/>
    </w:rPr>
  </w:style>
  <w:style w:type="paragraph" w:styleId="Kommentartext">
    <w:name w:val="annotation text"/>
    <w:basedOn w:val="Standard"/>
    <w:link w:val="KommentartextZchn"/>
    <w:uiPriority w:val="99"/>
    <w:rsid w:val="00FC68DB"/>
    <w:pPr>
      <w:spacing w:line="240" w:lineRule="auto"/>
      <w:jc w:val="left"/>
    </w:pPr>
    <w:rPr>
      <w:rFonts w:ascii="Calibri" w:eastAsia="Times New Roman" w:hAnsi="Calibri"/>
      <w:sz w:val="20"/>
      <w:lang w:val="en-US" w:eastAsia="x-none"/>
    </w:rPr>
  </w:style>
  <w:style w:type="character" w:customStyle="1" w:styleId="KommentartextZchn">
    <w:name w:val="Kommentartext Zchn"/>
    <w:basedOn w:val="Absatz-Standardschriftart"/>
    <w:link w:val="Kommentartext"/>
    <w:uiPriority w:val="99"/>
    <w:rsid w:val="00FC68DB"/>
    <w:rPr>
      <w:rFonts w:ascii="Calibri" w:eastAsia="Times New Roman" w:hAnsi="Calibri"/>
      <w:lang w:eastAsia="x-none"/>
    </w:rPr>
  </w:style>
  <w:style w:type="paragraph" w:styleId="Kommentarthema">
    <w:name w:val="annotation subject"/>
    <w:basedOn w:val="Kommentartext"/>
    <w:next w:val="Kommentartext"/>
    <w:link w:val="KommentarthemaZchn"/>
    <w:uiPriority w:val="99"/>
    <w:rsid w:val="00FC68DB"/>
    <w:rPr>
      <w:b/>
      <w:bCs/>
    </w:rPr>
  </w:style>
  <w:style w:type="character" w:customStyle="1" w:styleId="KommentarthemaZchn">
    <w:name w:val="Kommentarthema Zchn"/>
    <w:basedOn w:val="KommentartextZchn"/>
    <w:link w:val="Kommentarthema"/>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Literaturverzeichnis"/>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Inhaltsverzeichnisberschrift">
    <w:name w:val="TOC Heading"/>
    <w:basedOn w:val="berschrift1"/>
    <w:next w:val="Standard"/>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Standard"/>
    <w:qFormat/>
    <w:rsid w:val="00FC68DB"/>
    <w:pPr>
      <w:spacing w:line="240" w:lineRule="auto"/>
      <w:jc w:val="left"/>
    </w:pPr>
    <w:rPr>
      <w:rFonts w:ascii="Calibri" w:eastAsia="Times New Roman" w:hAnsi="Calibri"/>
      <w:szCs w:val="24"/>
      <w:lang w:val="en-US" w:eastAsia="de-DE"/>
    </w:rPr>
  </w:style>
  <w:style w:type="paragraph" w:styleId="HTMLVorformatiert">
    <w:name w:val="HTML Preformatted"/>
    <w:basedOn w:val="Standard"/>
    <w:link w:val="HTMLVorformatiertZchn"/>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VorformatiertZchn">
    <w:name w:val="HTML Vorformatiert Zchn"/>
    <w:basedOn w:val="Absatz-Standardschriftart"/>
    <w:link w:val="HTMLVorformatiert"/>
    <w:uiPriority w:val="99"/>
    <w:rsid w:val="00FC68DB"/>
    <w:rPr>
      <w:rFonts w:ascii="Courier New" w:eastAsia="Times New Roman" w:hAnsi="Courier New"/>
      <w:lang w:val="x-none" w:eastAsia="x-none"/>
    </w:rPr>
  </w:style>
  <w:style w:type="character" w:customStyle="1" w:styleId="atn">
    <w:name w:val="atn"/>
    <w:rsid w:val="00FC68DB"/>
  </w:style>
  <w:style w:type="paragraph" w:styleId="Abbildungsverzeichnis">
    <w:name w:val="table of figures"/>
    <w:basedOn w:val="Verzeichnis1"/>
    <w:next w:val="Standard"/>
    <w:uiPriority w:val="99"/>
    <w:rsid w:val="005545E4"/>
    <w:pPr>
      <w:spacing w:line="240" w:lineRule="auto"/>
    </w:pPr>
    <w:rPr>
      <w:rFonts w:eastAsia="Times New Roman"/>
      <w:szCs w:val="24"/>
      <w:lang w:eastAsia="de-DE"/>
    </w:rPr>
  </w:style>
  <w:style w:type="paragraph" w:styleId="Endnotentext">
    <w:name w:val="endnote text"/>
    <w:basedOn w:val="Standard"/>
    <w:link w:val="EndnotentextZchn"/>
    <w:uiPriority w:val="99"/>
    <w:rsid w:val="00FC68DB"/>
    <w:pPr>
      <w:spacing w:line="240" w:lineRule="auto"/>
      <w:jc w:val="left"/>
    </w:pPr>
    <w:rPr>
      <w:rFonts w:ascii="Calibri" w:eastAsia="Times New Roman" w:hAnsi="Calibri"/>
      <w:sz w:val="20"/>
      <w:lang w:val="x-none" w:eastAsia="de-DE"/>
    </w:rPr>
  </w:style>
  <w:style w:type="character" w:customStyle="1" w:styleId="EndnotentextZchn">
    <w:name w:val="Endnotentext Zchn"/>
    <w:basedOn w:val="Absatz-Standardschriftart"/>
    <w:link w:val="Endnotentext"/>
    <w:uiPriority w:val="99"/>
    <w:rsid w:val="00FC68DB"/>
    <w:rPr>
      <w:rFonts w:ascii="Calibri" w:eastAsia="Times New Roman" w:hAnsi="Calibri"/>
      <w:lang w:val="x-none" w:eastAsia="de-DE"/>
    </w:rPr>
  </w:style>
  <w:style w:type="character" w:styleId="Endnotenzeichen">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berschrift1"/>
    <w:next w:val="Standard"/>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berschrift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NormaleTabelle"/>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Standard"/>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NurText">
    <w:name w:val="Plain Text"/>
    <w:basedOn w:val="Standard"/>
    <w:link w:val="NurTextZchn"/>
    <w:uiPriority w:val="99"/>
    <w:unhideWhenUsed/>
    <w:rsid w:val="00FC68DB"/>
    <w:pPr>
      <w:spacing w:after="0" w:line="240" w:lineRule="auto"/>
      <w:jc w:val="left"/>
    </w:pPr>
    <w:rPr>
      <w:rFonts w:ascii="Calibri" w:hAnsi="Calibri"/>
      <w:szCs w:val="21"/>
      <w:lang w:val="x-none"/>
    </w:rPr>
  </w:style>
  <w:style w:type="character" w:customStyle="1" w:styleId="NurTextZchn">
    <w:name w:val="Nur Text Zchn"/>
    <w:basedOn w:val="Absatz-Standardschriftart"/>
    <w:link w:val="NurText"/>
    <w:uiPriority w:val="99"/>
    <w:rsid w:val="00FC68DB"/>
    <w:rPr>
      <w:rFonts w:ascii="Calibri" w:hAnsi="Calibri"/>
      <w:sz w:val="22"/>
      <w:szCs w:val="21"/>
      <w:lang w:val="x-none"/>
    </w:rPr>
  </w:style>
  <w:style w:type="character" w:customStyle="1" w:styleId="hps">
    <w:name w:val="hps"/>
    <w:basedOn w:val="Absatz-Standardschriftart"/>
    <w:rsid w:val="00FC68DB"/>
  </w:style>
  <w:style w:type="character" w:styleId="Hervorhebung">
    <w:name w:val="Emphasis"/>
    <w:basedOn w:val="Absatz-Standardschriftart"/>
    <w:uiPriority w:val="20"/>
    <w:qFormat/>
    <w:rsid w:val="00FC68DB"/>
    <w:rPr>
      <w:i/>
      <w:iCs/>
    </w:rPr>
  </w:style>
  <w:style w:type="paragraph" w:customStyle="1" w:styleId="elementdeftype">
    <w:name w:val="element def type"/>
    <w:basedOn w:val="Standard"/>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Absatz-Standardschriftar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Absatz-Standardschriftart"/>
    <w:rsid w:val="00FC68DB"/>
  </w:style>
  <w:style w:type="character" w:customStyle="1" w:styleId="NichtaufgelsteErwhnung11">
    <w:name w:val="Nicht aufgelöste Erwähnung11"/>
    <w:basedOn w:val="Absatz-Standardschriftart"/>
    <w:uiPriority w:val="99"/>
    <w:unhideWhenUsed/>
    <w:rsid w:val="00FC68DB"/>
    <w:rPr>
      <w:color w:val="605E5C"/>
      <w:shd w:val="clear" w:color="auto" w:fill="E1DFDD"/>
    </w:rPr>
  </w:style>
  <w:style w:type="character" w:customStyle="1" w:styleId="NichtaufgelsteErwhnung2">
    <w:name w:val="Nicht aufgelöste Erwähnung2"/>
    <w:basedOn w:val="Absatz-Standardschriftart"/>
    <w:uiPriority w:val="99"/>
    <w:unhideWhenUsed/>
    <w:rsid w:val="00FC68DB"/>
    <w:rPr>
      <w:color w:val="605E5C"/>
      <w:shd w:val="clear" w:color="auto" w:fill="E1DFDD"/>
    </w:rPr>
  </w:style>
  <w:style w:type="character" w:customStyle="1" w:styleId="NichtaufgelsteErwhnung3">
    <w:name w:val="Nicht aufgelöste Erwähnung3"/>
    <w:basedOn w:val="Absatz-Standardschriftart"/>
    <w:uiPriority w:val="99"/>
    <w:unhideWhenUsed/>
    <w:rsid w:val="00FC68DB"/>
    <w:rPr>
      <w:color w:val="605E5C"/>
      <w:shd w:val="clear" w:color="auto" w:fill="E1DFDD"/>
    </w:rPr>
  </w:style>
  <w:style w:type="character" w:customStyle="1" w:styleId="NichtaufgelsteErwhnung4">
    <w:name w:val="Nicht aufgelöste Erwähnung4"/>
    <w:basedOn w:val="Absatz-Standardschriftart"/>
    <w:uiPriority w:val="99"/>
    <w:unhideWhenUsed/>
    <w:rsid w:val="00FC68DB"/>
    <w:rPr>
      <w:color w:val="605E5C"/>
      <w:shd w:val="clear" w:color="auto" w:fill="E1DFDD"/>
    </w:rPr>
  </w:style>
  <w:style w:type="character" w:styleId="HTMLCode">
    <w:name w:val="HTML Code"/>
    <w:basedOn w:val="Absatz-Standardschriftar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Absatz-Standardschriftart"/>
    <w:uiPriority w:val="99"/>
    <w:unhideWhenUsed/>
    <w:rsid w:val="00FC68DB"/>
    <w:rPr>
      <w:color w:val="605E5C"/>
      <w:shd w:val="clear" w:color="auto" w:fill="E1DFDD"/>
    </w:rPr>
  </w:style>
  <w:style w:type="character" w:customStyle="1" w:styleId="NichtaufgelsteErwhnung6">
    <w:name w:val="Nicht aufgelöste Erwähnung6"/>
    <w:basedOn w:val="Absatz-Standardschriftart"/>
    <w:uiPriority w:val="99"/>
    <w:unhideWhenUsed/>
    <w:rsid w:val="00FC68DB"/>
    <w:rPr>
      <w:color w:val="605E5C"/>
      <w:shd w:val="clear" w:color="auto" w:fill="E1DFDD"/>
    </w:rPr>
  </w:style>
  <w:style w:type="character" w:customStyle="1" w:styleId="NichtaufgelsteErwhnung7">
    <w:name w:val="Nicht aufgelöste Erwähnung7"/>
    <w:basedOn w:val="Absatz-Standardschriftart"/>
    <w:uiPriority w:val="99"/>
    <w:unhideWhenUsed/>
    <w:rsid w:val="00FC68DB"/>
    <w:rPr>
      <w:color w:val="605E5C"/>
      <w:shd w:val="clear" w:color="auto" w:fill="E1DFDD"/>
    </w:rPr>
  </w:style>
  <w:style w:type="paragraph" w:styleId="berarbeitung">
    <w:name w:val="Revision"/>
    <w:hidden/>
    <w:uiPriority w:val="99"/>
    <w:semiHidden/>
    <w:rsid w:val="008D5FCC"/>
    <w:rPr>
      <w:sz w:val="22"/>
      <w:szCs w:val="22"/>
      <w:lang w:val="en-GB"/>
    </w:rPr>
  </w:style>
  <w:style w:type="character" w:customStyle="1" w:styleId="js-issue-title">
    <w:name w:val="js-issue-title"/>
    <w:basedOn w:val="Absatz-Standardschriftart"/>
    <w:rsid w:val="003167A5"/>
  </w:style>
  <w:style w:type="character" w:customStyle="1" w:styleId="NichtaufgelsteErwhnung8">
    <w:name w:val="Nicht aufgelöste Erwähnung8"/>
    <w:basedOn w:val="Absatz-Standardschriftart"/>
    <w:uiPriority w:val="99"/>
    <w:unhideWhenUsed/>
    <w:rsid w:val="00BA6895"/>
    <w:rPr>
      <w:color w:val="605E5C"/>
      <w:shd w:val="clear" w:color="auto" w:fill="E1DFDD"/>
    </w:rPr>
  </w:style>
  <w:style w:type="character" w:customStyle="1" w:styleId="NichtaufgelsteErwhnung9">
    <w:name w:val="Nicht aufgelöste Erwähnung9"/>
    <w:basedOn w:val="Absatz-Standardschriftart"/>
    <w:uiPriority w:val="99"/>
    <w:unhideWhenUsed/>
    <w:rsid w:val="00E70F03"/>
    <w:rPr>
      <w:color w:val="605E5C"/>
      <w:shd w:val="clear" w:color="auto" w:fill="E1DFDD"/>
    </w:rPr>
  </w:style>
  <w:style w:type="character" w:styleId="NichtaufgelsteErwhnung">
    <w:name w:val="Unresolved Mention"/>
    <w:basedOn w:val="Absatz-Standardschriftart"/>
    <w:uiPriority w:val="99"/>
    <w:semiHidden/>
    <w:unhideWhenUsed/>
    <w:rsid w:val="001A7F56"/>
    <w:rPr>
      <w:color w:val="605E5C"/>
      <w:shd w:val="clear" w:color="auto" w:fill="E1DFDD"/>
    </w:rPr>
  </w:style>
  <w:style w:type="paragraph" w:customStyle="1" w:styleId="MW">
    <w:name w:val="MW"/>
    <w:basedOn w:val="berschrift5"/>
    <w:link w:val="MWZchn"/>
    <w:qFormat/>
    <w:rsid w:val="00696B02"/>
  </w:style>
  <w:style w:type="character" w:customStyle="1" w:styleId="MWZchn">
    <w:name w:val="MW Zchn"/>
    <w:basedOn w:val="berschrift5Zchn"/>
    <w:link w:val="MW"/>
    <w:rsid w:val="00696B02"/>
    <w:rPr>
      <w:rFonts w:eastAsia="MS Mincho"/>
      <w:b/>
      <w:sz w:val="22"/>
      <w:lang w:val="en-GB" w:eastAsia="ja-JP"/>
    </w:rPr>
  </w:style>
  <w:style w:type="paragraph" w:customStyle="1" w:styleId="normalAfterTableOrFigure">
    <w:name w:val="normalAfterTableOrFigure"/>
    <w:basedOn w:val="Standard"/>
    <w:qFormat/>
    <w:rsid w:val="00BD4E82"/>
    <w:pPr>
      <w:spacing w:before="120"/>
    </w:pPr>
  </w:style>
  <w:style w:type="paragraph" w:customStyle="1" w:styleId="listAfterTableOrFigure">
    <w:name w:val="listAfterTableOrFigure"/>
    <w:basedOn w:val="Listenabsatz"/>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Absatz-Standardschriftart"/>
    <w:uiPriority w:val="1"/>
    <w:qFormat/>
    <w:rsid w:val="00204153"/>
    <w:rPr>
      <w:rFonts w:ascii="Courier New" w:hAnsi="Courier New"/>
      <w:b w:val="0"/>
      <w:i w:val="0"/>
      <w:sz w:val="22"/>
    </w:rPr>
  </w:style>
  <w:style w:type="table" w:styleId="EinfacheTabelle4">
    <w:name w:val="Plain Table 4"/>
    <w:basedOn w:val="NormaleTabelle"/>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enfortsetzung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Absatz-Standardschriftart"/>
    <w:rsid w:val="00D7337D"/>
    <w:rPr>
      <w:rFonts w:ascii="Courier New" w:hAnsi="Courier New" w:cs="Courier New"/>
      <w:b w:val="0"/>
      <w:i w:val="0"/>
      <w:sz w:val="22"/>
      <w:szCs w:val="28"/>
    </w:rPr>
  </w:style>
  <w:style w:type="character" w:customStyle="1" w:styleId="ISOCodeitalic">
    <w:name w:val="ISOCode_italic"/>
    <w:basedOn w:val="Absatz-Standardschriftart"/>
    <w:rsid w:val="00D7337D"/>
    <w:rPr>
      <w:rFonts w:ascii="Courier New" w:hAnsi="Courier New" w:cs="Courier New"/>
      <w:b w:val="0"/>
      <w:i/>
      <w:sz w:val="22"/>
      <w:szCs w:val="28"/>
    </w:rPr>
  </w:style>
  <w:style w:type="character" w:customStyle="1" w:styleId="ISOCodebold">
    <w:name w:val="ISOCode_bold"/>
    <w:basedOn w:val="Absatz-Standardschriftart"/>
    <w:rsid w:val="00D7337D"/>
    <w:rPr>
      <w:rFonts w:ascii="Courier New" w:hAnsi="Courier New" w:cs="Courier New"/>
      <w:b/>
      <w:i w:val="0"/>
      <w:sz w:val="22"/>
      <w:szCs w:val="28"/>
    </w:rPr>
  </w:style>
  <w:style w:type="paragraph" w:styleId="Textkrper2">
    <w:name w:val="Body Text 2"/>
    <w:basedOn w:val="Standard"/>
    <w:link w:val="Textkrper2Zchn"/>
    <w:uiPriority w:val="99"/>
    <w:semiHidden/>
    <w:unhideWhenUsed/>
    <w:rsid w:val="00D259A4"/>
    <w:pPr>
      <w:spacing w:line="480" w:lineRule="auto"/>
    </w:pPr>
  </w:style>
  <w:style w:type="character" w:customStyle="1" w:styleId="Textkrper2Zchn">
    <w:name w:val="Textkörper 2 Zchn"/>
    <w:basedOn w:val="Absatz-Standardschriftart"/>
    <w:link w:val="Textkrper2"/>
    <w:uiPriority w:val="99"/>
    <w:semiHidden/>
    <w:rsid w:val="00D259A4"/>
    <w:rPr>
      <w:sz w:val="22"/>
      <w:szCs w:val="22"/>
      <w:lang w:val="en-GB"/>
    </w:rPr>
  </w:style>
  <w:style w:type="paragraph" w:styleId="Textkrper3">
    <w:name w:val="Body Text 3"/>
    <w:basedOn w:val="Standard"/>
    <w:link w:val="Textkrper3Zchn"/>
    <w:uiPriority w:val="99"/>
    <w:semiHidden/>
    <w:unhideWhenUsed/>
    <w:rsid w:val="00D259A4"/>
    <w:rPr>
      <w:sz w:val="16"/>
      <w:szCs w:val="16"/>
    </w:rPr>
  </w:style>
  <w:style w:type="character" w:customStyle="1" w:styleId="Textkrper3Zchn">
    <w:name w:val="Textkörper 3 Zchn"/>
    <w:basedOn w:val="Absatz-Standardschriftart"/>
    <w:link w:val="Textkrper3"/>
    <w:uiPriority w:val="99"/>
    <w:semiHidden/>
    <w:rsid w:val="00D259A4"/>
    <w:rPr>
      <w:sz w:val="16"/>
      <w:szCs w:val="16"/>
      <w:lang w:val="en-GB"/>
    </w:rPr>
  </w:style>
  <w:style w:type="paragraph" w:styleId="Textkrper-Erstzeileneinzug">
    <w:name w:val="Body Text First Indent"/>
    <w:basedOn w:val="Textkrper"/>
    <w:link w:val="Textkrper-ErstzeileneinzugZchn"/>
    <w:uiPriority w:val="99"/>
    <w:semiHidden/>
    <w:unhideWhenUsed/>
    <w:rsid w:val="00D259A4"/>
    <w:pPr>
      <w:ind w:firstLine="360"/>
    </w:pPr>
  </w:style>
  <w:style w:type="character" w:customStyle="1" w:styleId="Textkrper-ErstzeileneinzugZchn">
    <w:name w:val="Textkörper-Erstzeileneinzug Zchn"/>
    <w:basedOn w:val="TextkrperZchn"/>
    <w:link w:val="Textkrper-Erstzeileneinzug"/>
    <w:uiPriority w:val="99"/>
    <w:semiHidden/>
    <w:rsid w:val="00D259A4"/>
    <w:rPr>
      <w:sz w:val="22"/>
      <w:szCs w:val="22"/>
      <w:lang w:val="en-GB"/>
    </w:rPr>
  </w:style>
  <w:style w:type="paragraph" w:styleId="Textkrper-Zeileneinzug">
    <w:name w:val="Body Text Indent"/>
    <w:basedOn w:val="Standard"/>
    <w:link w:val="Textkrper-ZeileneinzugZchn"/>
    <w:uiPriority w:val="99"/>
    <w:semiHidden/>
    <w:unhideWhenUsed/>
    <w:rsid w:val="00D259A4"/>
    <w:pPr>
      <w:ind w:left="283"/>
    </w:pPr>
  </w:style>
  <w:style w:type="character" w:customStyle="1" w:styleId="Textkrper-ZeileneinzugZchn">
    <w:name w:val="Textkörper-Zeileneinzug Zchn"/>
    <w:basedOn w:val="Absatz-Standardschriftart"/>
    <w:link w:val="Textkrper-Zeileneinzug"/>
    <w:uiPriority w:val="99"/>
    <w:semiHidden/>
    <w:rsid w:val="00D259A4"/>
    <w:rPr>
      <w:sz w:val="22"/>
      <w:szCs w:val="22"/>
      <w:lang w:val="en-GB"/>
    </w:rPr>
  </w:style>
  <w:style w:type="paragraph" w:styleId="Textkrper-Erstzeileneinzug2">
    <w:name w:val="Body Text First Indent 2"/>
    <w:basedOn w:val="Textkrper-Zeileneinzug"/>
    <w:link w:val="Textkrper-Erstzeileneinzug2Zchn"/>
    <w:uiPriority w:val="99"/>
    <w:semiHidden/>
    <w:unhideWhenUsed/>
    <w:rsid w:val="00D259A4"/>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259A4"/>
    <w:rPr>
      <w:sz w:val="22"/>
      <w:szCs w:val="22"/>
      <w:lang w:val="en-GB"/>
    </w:rPr>
  </w:style>
  <w:style w:type="paragraph" w:styleId="Textkrper-Einzug2">
    <w:name w:val="Body Text Indent 2"/>
    <w:basedOn w:val="Standard"/>
    <w:link w:val="Textkrper-Einzug2Zchn"/>
    <w:uiPriority w:val="99"/>
    <w:semiHidden/>
    <w:unhideWhenUsed/>
    <w:rsid w:val="00D259A4"/>
    <w:pPr>
      <w:spacing w:line="480" w:lineRule="auto"/>
      <w:ind w:left="283"/>
    </w:pPr>
  </w:style>
  <w:style w:type="character" w:customStyle="1" w:styleId="Textkrper-Einzug2Zchn">
    <w:name w:val="Textkörper-Einzug 2 Zchn"/>
    <w:basedOn w:val="Absatz-Standardschriftart"/>
    <w:link w:val="Textkrper-Einzug2"/>
    <w:uiPriority w:val="99"/>
    <w:semiHidden/>
    <w:rsid w:val="00D259A4"/>
    <w:rPr>
      <w:sz w:val="22"/>
      <w:szCs w:val="22"/>
      <w:lang w:val="en-GB"/>
    </w:rPr>
  </w:style>
  <w:style w:type="paragraph" w:styleId="Textkrper-Einzug3">
    <w:name w:val="Body Text Indent 3"/>
    <w:basedOn w:val="Standard"/>
    <w:link w:val="Textkrper-Einzug3Zchn"/>
    <w:uiPriority w:val="99"/>
    <w:semiHidden/>
    <w:unhideWhenUsed/>
    <w:rsid w:val="00D259A4"/>
    <w:pPr>
      <w:ind w:left="283"/>
    </w:pPr>
    <w:rPr>
      <w:sz w:val="16"/>
      <w:szCs w:val="16"/>
    </w:rPr>
  </w:style>
  <w:style w:type="character" w:customStyle="1" w:styleId="Textkrper-Einzug3Zchn">
    <w:name w:val="Textkörper-Einzug 3 Zchn"/>
    <w:basedOn w:val="Absatz-Standardschriftart"/>
    <w:link w:val="Textkrper-Einzug3"/>
    <w:uiPriority w:val="99"/>
    <w:semiHidden/>
    <w:rsid w:val="00D259A4"/>
    <w:rPr>
      <w:sz w:val="16"/>
      <w:szCs w:val="16"/>
      <w:lang w:val="en-GB"/>
    </w:rPr>
  </w:style>
  <w:style w:type="character" w:styleId="Buchtitel">
    <w:name w:val="Book Title"/>
    <w:basedOn w:val="Absatz-Standardschriftart"/>
    <w:uiPriority w:val="33"/>
    <w:semiHidden/>
    <w:qFormat/>
    <w:rsid w:val="00D259A4"/>
    <w:rPr>
      <w:b/>
      <w:bCs/>
      <w:i/>
      <w:iCs/>
      <w:spacing w:val="5"/>
    </w:rPr>
  </w:style>
  <w:style w:type="paragraph" w:styleId="Gruformel">
    <w:name w:val="Closing"/>
    <w:basedOn w:val="Standard"/>
    <w:link w:val="GruformelZchn"/>
    <w:uiPriority w:val="99"/>
    <w:semiHidden/>
    <w:unhideWhenUsed/>
    <w:rsid w:val="00D259A4"/>
    <w:pPr>
      <w:spacing w:after="0" w:line="240" w:lineRule="auto"/>
      <w:ind w:left="4252"/>
    </w:pPr>
  </w:style>
  <w:style w:type="character" w:customStyle="1" w:styleId="GruformelZchn">
    <w:name w:val="Grußformel Zchn"/>
    <w:basedOn w:val="Absatz-Standardschriftart"/>
    <w:link w:val="Gruformel"/>
    <w:uiPriority w:val="99"/>
    <w:semiHidden/>
    <w:rsid w:val="00D259A4"/>
    <w:rPr>
      <w:sz w:val="22"/>
      <w:szCs w:val="22"/>
      <w:lang w:val="en-GB"/>
    </w:rPr>
  </w:style>
  <w:style w:type="paragraph" w:styleId="Datum">
    <w:name w:val="Date"/>
    <w:basedOn w:val="Standard"/>
    <w:next w:val="Standard"/>
    <w:link w:val="DatumZchn"/>
    <w:uiPriority w:val="99"/>
    <w:semiHidden/>
    <w:unhideWhenUsed/>
    <w:rsid w:val="00D259A4"/>
  </w:style>
  <w:style w:type="character" w:customStyle="1" w:styleId="DatumZchn">
    <w:name w:val="Datum Zchn"/>
    <w:basedOn w:val="Absatz-Standardschriftart"/>
    <w:link w:val="Datum"/>
    <w:uiPriority w:val="99"/>
    <w:semiHidden/>
    <w:rsid w:val="00D259A4"/>
    <w:rPr>
      <w:sz w:val="22"/>
      <w:szCs w:val="22"/>
      <w:lang w:val="en-GB"/>
    </w:rPr>
  </w:style>
  <w:style w:type="paragraph" w:styleId="E-Mail-Signatur">
    <w:name w:val="E-mail Signature"/>
    <w:basedOn w:val="Standard"/>
    <w:link w:val="E-Mail-SignaturZchn"/>
    <w:uiPriority w:val="99"/>
    <w:semiHidden/>
    <w:unhideWhenUsed/>
    <w:rsid w:val="00D259A4"/>
    <w:pPr>
      <w:spacing w:after="0" w:line="240" w:lineRule="auto"/>
    </w:pPr>
  </w:style>
  <w:style w:type="character" w:customStyle="1" w:styleId="E-Mail-SignaturZchn">
    <w:name w:val="E-Mail-Signatur Zchn"/>
    <w:basedOn w:val="Absatz-Standardschriftart"/>
    <w:link w:val="E-Mail-Signatur"/>
    <w:uiPriority w:val="99"/>
    <w:semiHidden/>
    <w:rsid w:val="00D259A4"/>
    <w:rPr>
      <w:sz w:val="22"/>
      <w:szCs w:val="22"/>
      <w:lang w:val="en-GB"/>
    </w:rPr>
  </w:style>
  <w:style w:type="paragraph" w:styleId="Umschlagadresse">
    <w:name w:val="envelope address"/>
    <w:basedOn w:val="Standard"/>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Absatz-Standardschriftart"/>
    <w:uiPriority w:val="99"/>
    <w:semiHidden/>
    <w:unhideWhenUsed/>
    <w:rsid w:val="00D259A4"/>
    <w:rPr>
      <w:color w:val="2B579A"/>
      <w:shd w:val="clear" w:color="auto" w:fill="E1DFDD"/>
    </w:rPr>
  </w:style>
  <w:style w:type="character" w:styleId="HTMLAkronym">
    <w:name w:val="HTML Acronym"/>
    <w:basedOn w:val="Absatz-Standardschriftart"/>
    <w:uiPriority w:val="99"/>
    <w:semiHidden/>
    <w:unhideWhenUsed/>
    <w:rsid w:val="00D259A4"/>
  </w:style>
  <w:style w:type="paragraph" w:styleId="HTMLAdresse">
    <w:name w:val="HTML Address"/>
    <w:basedOn w:val="Standard"/>
    <w:link w:val="HTMLAdresseZchn"/>
    <w:uiPriority w:val="99"/>
    <w:semiHidden/>
    <w:unhideWhenUsed/>
    <w:rsid w:val="00D259A4"/>
    <w:pPr>
      <w:spacing w:after="0" w:line="240" w:lineRule="auto"/>
    </w:pPr>
    <w:rPr>
      <w:i/>
      <w:iCs/>
    </w:rPr>
  </w:style>
  <w:style w:type="character" w:customStyle="1" w:styleId="HTMLAdresseZchn">
    <w:name w:val="HTML Adresse Zchn"/>
    <w:basedOn w:val="Absatz-Standardschriftart"/>
    <w:link w:val="HTMLAdresse"/>
    <w:uiPriority w:val="99"/>
    <w:semiHidden/>
    <w:rsid w:val="00D259A4"/>
    <w:rPr>
      <w:i/>
      <w:iCs/>
      <w:sz w:val="22"/>
      <w:szCs w:val="22"/>
      <w:lang w:val="en-GB"/>
    </w:rPr>
  </w:style>
  <w:style w:type="character" w:styleId="HTMLZitat">
    <w:name w:val="HTML Cite"/>
    <w:basedOn w:val="Absatz-Standardschriftart"/>
    <w:uiPriority w:val="99"/>
    <w:semiHidden/>
    <w:unhideWhenUsed/>
    <w:rsid w:val="00D259A4"/>
    <w:rPr>
      <w:i/>
      <w:iCs/>
    </w:rPr>
  </w:style>
  <w:style w:type="character" w:styleId="HTMLDefinition">
    <w:name w:val="HTML Definition"/>
    <w:basedOn w:val="Absatz-Standardschriftart"/>
    <w:uiPriority w:val="99"/>
    <w:semiHidden/>
    <w:unhideWhenUsed/>
    <w:rsid w:val="00D259A4"/>
    <w:rPr>
      <w:i/>
      <w:iCs/>
    </w:rPr>
  </w:style>
  <w:style w:type="character" w:styleId="HTMLTastatur">
    <w:name w:val="HTML Keyboard"/>
    <w:basedOn w:val="Absatz-Standardschriftart"/>
    <w:uiPriority w:val="99"/>
    <w:semiHidden/>
    <w:unhideWhenUsed/>
    <w:rsid w:val="00D259A4"/>
    <w:rPr>
      <w:rFonts w:ascii="Consolas" w:hAnsi="Consolas" w:cs="Consolas"/>
      <w:sz w:val="20"/>
      <w:szCs w:val="20"/>
    </w:rPr>
  </w:style>
  <w:style w:type="character" w:styleId="HTMLBeispiel">
    <w:name w:val="HTML Sample"/>
    <w:basedOn w:val="Absatz-Standardschriftart"/>
    <w:uiPriority w:val="99"/>
    <w:semiHidden/>
    <w:unhideWhenUsed/>
    <w:rsid w:val="00D259A4"/>
    <w:rPr>
      <w:rFonts w:ascii="Consolas" w:hAnsi="Consolas" w:cs="Consolas"/>
      <w:sz w:val="24"/>
      <w:szCs w:val="24"/>
    </w:rPr>
  </w:style>
  <w:style w:type="character" w:styleId="HTMLSchreibmaschine">
    <w:name w:val="HTML Typewriter"/>
    <w:basedOn w:val="Absatz-Standardschriftart"/>
    <w:uiPriority w:val="99"/>
    <w:semiHidden/>
    <w:unhideWhenUsed/>
    <w:rsid w:val="00D259A4"/>
    <w:rPr>
      <w:rFonts w:ascii="Consolas" w:hAnsi="Consolas" w:cs="Consolas"/>
      <w:sz w:val="20"/>
      <w:szCs w:val="20"/>
    </w:rPr>
  </w:style>
  <w:style w:type="paragraph" w:styleId="Index1">
    <w:name w:val="index 1"/>
    <w:basedOn w:val="Standard"/>
    <w:next w:val="Standard"/>
    <w:autoRedefine/>
    <w:uiPriority w:val="99"/>
    <w:semiHidden/>
    <w:unhideWhenUsed/>
    <w:rsid w:val="00D259A4"/>
    <w:pPr>
      <w:spacing w:after="0" w:line="240" w:lineRule="auto"/>
      <w:ind w:left="220" w:hanging="220"/>
    </w:pPr>
  </w:style>
  <w:style w:type="paragraph" w:styleId="Index2">
    <w:name w:val="index 2"/>
    <w:basedOn w:val="Standard"/>
    <w:next w:val="Standard"/>
    <w:autoRedefine/>
    <w:uiPriority w:val="99"/>
    <w:semiHidden/>
    <w:unhideWhenUsed/>
    <w:rsid w:val="00D259A4"/>
    <w:pPr>
      <w:spacing w:after="0" w:line="240" w:lineRule="auto"/>
      <w:ind w:left="440" w:hanging="220"/>
    </w:pPr>
  </w:style>
  <w:style w:type="paragraph" w:styleId="Index3">
    <w:name w:val="index 3"/>
    <w:basedOn w:val="Standard"/>
    <w:next w:val="Standard"/>
    <w:autoRedefine/>
    <w:uiPriority w:val="99"/>
    <w:semiHidden/>
    <w:unhideWhenUsed/>
    <w:rsid w:val="00D259A4"/>
    <w:pPr>
      <w:spacing w:after="0" w:line="240" w:lineRule="auto"/>
      <w:ind w:left="660" w:hanging="220"/>
    </w:pPr>
  </w:style>
  <w:style w:type="paragraph" w:styleId="Index4">
    <w:name w:val="index 4"/>
    <w:basedOn w:val="Standard"/>
    <w:next w:val="Standard"/>
    <w:autoRedefine/>
    <w:uiPriority w:val="99"/>
    <w:semiHidden/>
    <w:unhideWhenUsed/>
    <w:rsid w:val="00D259A4"/>
    <w:pPr>
      <w:spacing w:after="0" w:line="240" w:lineRule="auto"/>
      <w:ind w:left="880" w:hanging="220"/>
    </w:pPr>
  </w:style>
  <w:style w:type="paragraph" w:styleId="Index5">
    <w:name w:val="index 5"/>
    <w:basedOn w:val="Standard"/>
    <w:next w:val="Standard"/>
    <w:autoRedefine/>
    <w:uiPriority w:val="99"/>
    <w:semiHidden/>
    <w:unhideWhenUsed/>
    <w:rsid w:val="00D259A4"/>
    <w:pPr>
      <w:spacing w:after="0" w:line="240" w:lineRule="auto"/>
      <w:ind w:left="1100" w:hanging="220"/>
    </w:pPr>
  </w:style>
  <w:style w:type="paragraph" w:styleId="Index6">
    <w:name w:val="index 6"/>
    <w:basedOn w:val="Standard"/>
    <w:next w:val="Standard"/>
    <w:autoRedefine/>
    <w:uiPriority w:val="99"/>
    <w:semiHidden/>
    <w:unhideWhenUsed/>
    <w:rsid w:val="00D259A4"/>
    <w:pPr>
      <w:spacing w:after="0" w:line="240" w:lineRule="auto"/>
      <w:ind w:left="1320" w:hanging="220"/>
    </w:pPr>
  </w:style>
  <w:style w:type="paragraph" w:styleId="Index7">
    <w:name w:val="index 7"/>
    <w:basedOn w:val="Standard"/>
    <w:next w:val="Standard"/>
    <w:autoRedefine/>
    <w:uiPriority w:val="99"/>
    <w:semiHidden/>
    <w:unhideWhenUsed/>
    <w:rsid w:val="00D259A4"/>
    <w:pPr>
      <w:spacing w:after="0" w:line="240" w:lineRule="auto"/>
      <w:ind w:left="1540" w:hanging="220"/>
    </w:pPr>
  </w:style>
  <w:style w:type="paragraph" w:styleId="Index8">
    <w:name w:val="index 8"/>
    <w:basedOn w:val="Standard"/>
    <w:next w:val="Standard"/>
    <w:autoRedefine/>
    <w:uiPriority w:val="99"/>
    <w:semiHidden/>
    <w:unhideWhenUsed/>
    <w:rsid w:val="00D259A4"/>
    <w:pPr>
      <w:spacing w:after="0" w:line="240" w:lineRule="auto"/>
      <w:ind w:left="1760" w:hanging="220"/>
    </w:pPr>
  </w:style>
  <w:style w:type="paragraph" w:styleId="Index9">
    <w:name w:val="index 9"/>
    <w:basedOn w:val="Standard"/>
    <w:next w:val="Standard"/>
    <w:autoRedefine/>
    <w:uiPriority w:val="99"/>
    <w:semiHidden/>
    <w:unhideWhenUsed/>
    <w:rsid w:val="00D259A4"/>
    <w:pPr>
      <w:spacing w:after="0" w:line="240" w:lineRule="auto"/>
      <w:ind w:left="1980" w:hanging="220"/>
    </w:pPr>
  </w:style>
  <w:style w:type="paragraph" w:styleId="Indexberschrift">
    <w:name w:val="index heading"/>
    <w:basedOn w:val="Standard"/>
    <w:next w:val="Index1"/>
    <w:uiPriority w:val="99"/>
    <w:semiHidden/>
    <w:unhideWhenUsed/>
    <w:rsid w:val="00D259A4"/>
    <w:rPr>
      <w:rFonts w:asciiTheme="majorHAnsi" w:eastAsiaTheme="majorEastAsia" w:hAnsiTheme="majorHAnsi" w:cstheme="majorBidi"/>
      <w:b/>
      <w:bCs/>
    </w:rPr>
  </w:style>
  <w:style w:type="character" w:styleId="IntensiveHervorhebung">
    <w:name w:val="Intense Emphasis"/>
    <w:basedOn w:val="Absatz-Standardschriftart"/>
    <w:uiPriority w:val="21"/>
    <w:qFormat/>
    <w:rsid w:val="00D259A4"/>
    <w:rPr>
      <w:i/>
      <w:iCs/>
      <w:color w:val="5B9BD5" w:themeColor="accent1"/>
    </w:rPr>
  </w:style>
  <w:style w:type="paragraph" w:styleId="IntensivesZitat">
    <w:name w:val="Intense Quote"/>
    <w:basedOn w:val="Standard"/>
    <w:next w:val="Standard"/>
    <w:link w:val="IntensivesZitatZchn"/>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D259A4"/>
    <w:rPr>
      <w:i/>
      <w:iCs/>
      <w:color w:val="5B9BD5" w:themeColor="accent1"/>
      <w:sz w:val="22"/>
      <w:szCs w:val="22"/>
      <w:lang w:val="en-GB"/>
    </w:rPr>
  </w:style>
  <w:style w:type="character" w:styleId="IntensiverVerweis">
    <w:name w:val="Intense Reference"/>
    <w:basedOn w:val="Absatz-Standardschriftart"/>
    <w:uiPriority w:val="32"/>
    <w:semiHidden/>
    <w:qFormat/>
    <w:rsid w:val="00D259A4"/>
    <w:rPr>
      <w:b/>
      <w:bCs/>
      <w:smallCaps/>
      <w:color w:val="5B9BD5" w:themeColor="accent1"/>
      <w:spacing w:val="5"/>
    </w:rPr>
  </w:style>
  <w:style w:type="character" w:styleId="Zeilennummer">
    <w:name w:val="line number"/>
    <w:basedOn w:val="Absatz-Standardschriftart"/>
    <w:uiPriority w:val="99"/>
    <w:semiHidden/>
    <w:unhideWhenUsed/>
    <w:rsid w:val="00D259A4"/>
  </w:style>
  <w:style w:type="paragraph" w:styleId="Liste2">
    <w:name w:val="List 2"/>
    <w:basedOn w:val="Standard"/>
    <w:uiPriority w:val="99"/>
    <w:semiHidden/>
    <w:unhideWhenUsed/>
    <w:rsid w:val="00D259A4"/>
    <w:pPr>
      <w:ind w:left="566" w:hanging="283"/>
      <w:contextualSpacing/>
    </w:pPr>
  </w:style>
  <w:style w:type="paragraph" w:styleId="Liste3">
    <w:name w:val="List 3"/>
    <w:basedOn w:val="Standard"/>
    <w:uiPriority w:val="99"/>
    <w:semiHidden/>
    <w:unhideWhenUsed/>
    <w:rsid w:val="00D259A4"/>
    <w:pPr>
      <w:ind w:left="849" w:hanging="283"/>
      <w:contextualSpacing/>
    </w:pPr>
  </w:style>
  <w:style w:type="paragraph" w:styleId="Liste4">
    <w:name w:val="List 4"/>
    <w:basedOn w:val="Standard"/>
    <w:uiPriority w:val="99"/>
    <w:semiHidden/>
    <w:unhideWhenUsed/>
    <w:rsid w:val="00D259A4"/>
    <w:pPr>
      <w:ind w:left="1132" w:hanging="283"/>
      <w:contextualSpacing/>
    </w:pPr>
  </w:style>
  <w:style w:type="paragraph" w:styleId="Liste5">
    <w:name w:val="List 5"/>
    <w:basedOn w:val="Standard"/>
    <w:uiPriority w:val="99"/>
    <w:semiHidden/>
    <w:unhideWhenUsed/>
    <w:rsid w:val="00D259A4"/>
    <w:pPr>
      <w:ind w:left="1415" w:hanging="283"/>
      <w:contextualSpacing/>
    </w:pPr>
  </w:style>
  <w:style w:type="paragraph" w:styleId="Aufzhlungszeichen4">
    <w:name w:val="List Bullet 4"/>
    <w:basedOn w:val="Standard"/>
    <w:uiPriority w:val="99"/>
    <w:semiHidden/>
    <w:unhideWhenUsed/>
    <w:rsid w:val="00D259A4"/>
    <w:pPr>
      <w:tabs>
        <w:tab w:val="num" w:pos="1209"/>
      </w:tabs>
      <w:ind w:left="1209" w:hanging="360"/>
      <w:contextualSpacing/>
    </w:pPr>
  </w:style>
  <w:style w:type="paragraph" w:styleId="Aufzhlungszeichen5">
    <w:name w:val="List Bullet 5"/>
    <w:basedOn w:val="Standard"/>
    <w:uiPriority w:val="99"/>
    <w:semiHidden/>
    <w:unhideWhenUsed/>
    <w:rsid w:val="00D259A4"/>
    <w:pPr>
      <w:tabs>
        <w:tab w:val="num" w:pos="1492"/>
      </w:tabs>
      <w:ind w:left="1492" w:hanging="360"/>
      <w:contextualSpacing/>
    </w:pPr>
  </w:style>
  <w:style w:type="paragraph" w:styleId="Listenfortsetzung">
    <w:name w:val="List Continue"/>
    <w:basedOn w:val="Standard"/>
    <w:uiPriority w:val="99"/>
    <w:semiHidden/>
    <w:unhideWhenUsed/>
    <w:rsid w:val="00A827F6"/>
    <w:pPr>
      <w:spacing w:after="120"/>
      <w:ind w:left="360"/>
      <w:contextualSpacing/>
    </w:pPr>
  </w:style>
  <w:style w:type="paragraph" w:styleId="Listenfortsetzung3">
    <w:name w:val="List Continue 3"/>
    <w:basedOn w:val="ListContinue1"/>
    <w:uiPriority w:val="99"/>
    <w:rsid w:val="00A827F6"/>
    <w:pPr>
      <w:tabs>
        <w:tab w:val="left" w:pos="1200"/>
      </w:tabs>
      <w:ind w:left="2001" w:hanging="1195"/>
    </w:pPr>
  </w:style>
  <w:style w:type="paragraph" w:styleId="Listenfortsetzung4">
    <w:name w:val="List Continue 4"/>
    <w:basedOn w:val="ListContinue1"/>
    <w:uiPriority w:val="99"/>
    <w:rsid w:val="00A827F6"/>
    <w:pPr>
      <w:tabs>
        <w:tab w:val="left" w:pos="1600"/>
      </w:tabs>
      <w:ind w:left="2793" w:hanging="1598"/>
    </w:pPr>
  </w:style>
  <w:style w:type="paragraph" w:styleId="Listenfortsetzung5">
    <w:name w:val="List Continue 5"/>
    <w:basedOn w:val="ListContinue1"/>
    <w:uiPriority w:val="99"/>
    <w:semiHidden/>
    <w:unhideWhenUsed/>
    <w:rsid w:val="00A827F6"/>
    <w:pPr>
      <w:spacing w:after="120"/>
      <w:ind w:left="1415"/>
      <w:contextualSpacing/>
    </w:pPr>
  </w:style>
  <w:style w:type="paragraph" w:styleId="Listennummer">
    <w:name w:val="List Number"/>
    <w:basedOn w:val="Standard"/>
    <w:uiPriority w:val="99"/>
    <w:semiHidden/>
    <w:unhideWhenUsed/>
    <w:rsid w:val="00D259A4"/>
    <w:pPr>
      <w:tabs>
        <w:tab w:val="num" w:pos="360"/>
      </w:tabs>
      <w:ind w:left="360" w:hanging="360"/>
      <w:contextualSpacing/>
    </w:pPr>
  </w:style>
  <w:style w:type="paragraph" w:styleId="Listennummer2">
    <w:name w:val="List Number 2"/>
    <w:basedOn w:val="ListNumber1"/>
    <w:uiPriority w:val="99"/>
    <w:rsid w:val="00A827F6"/>
    <w:pPr>
      <w:tabs>
        <w:tab w:val="left" w:pos="800"/>
      </w:tabs>
      <w:ind w:left="806"/>
    </w:pPr>
  </w:style>
  <w:style w:type="paragraph" w:styleId="Listennummer3">
    <w:name w:val="List Number 3"/>
    <w:basedOn w:val="ListNumber1"/>
    <w:uiPriority w:val="99"/>
    <w:rsid w:val="00A827F6"/>
    <w:pPr>
      <w:tabs>
        <w:tab w:val="left" w:pos="1200"/>
      </w:tabs>
      <w:ind w:left="1209"/>
    </w:pPr>
  </w:style>
  <w:style w:type="paragraph" w:styleId="Listennummer4">
    <w:name w:val="List Number 4"/>
    <w:basedOn w:val="ListNumber1"/>
    <w:uiPriority w:val="99"/>
    <w:rsid w:val="00A827F6"/>
    <w:pPr>
      <w:tabs>
        <w:tab w:val="left" w:pos="1600"/>
      </w:tabs>
      <w:ind w:left="1598"/>
    </w:pPr>
  </w:style>
  <w:style w:type="paragraph" w:styleId="Listennummer5">
    <w:name w:val="List Number 5"/>
    <w:basedOn w:val="Standard"/>
    <w:uiPriority w:val="99"/>
    <w:semiHidden/>
    <w:unhideWhenUsed/>
    <w:rsid w:val="00D259A4"/>
    <w:pPr>
      <w:tabs>
        <w:tab w:val="num" w:pos="1492"/>
      </w:tabs>
      <w:ind w:left="1492" w:hanging="360"/>
      <w:contextualSpacing/>
    </w:pPr>
  </w:style>
  <w:style w:type="paragraph" w:styleId="Makrotext">
    <w:name w:val="macro"/>
    <w:link w:val="MakrotextZchn"/>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krotextZchn">
    <w:name w:val="Makrotext Zchn"/>
    <w:basedOn w:val="Absatz-Standardschriftart"/>
    <w:link w:val="Makrotext"/>
    <w:uiPriority w:val="99"/>
    <w:semiHidden/>
    <w:rsid w:val="00D259A4"/>
    <w:rPr>
      <w:rFonts w:ascii="Consolas" w:hAnsi="Consolas" w:cs="Consolas"/>
      <w:lang w:val="en-GB"/>
    </w:rPr>
  </w:style>
  <w:style w:type="character" w:styleId="Erwhnung">
    <w:name w:val="Mention"/>
    <w:basedOn w:val="Absatz-Standardschriftart"/>
    <w:uiPriority w:val="99"/>
    <w:semiHidden/>
    <w:unhideWhenUsed/>
    <w:rsid w:val="00D259A4"/>
    <w:rPr>
      <w:color w:val="2B579A"/>
      <w:shd w:val="clear" w:color="auto" w:fill="E1DFDD"/>
    </w:rPr>
  </w:style>
  <w:style w:type="paragraph" w:styleId="Nachrichtenkopf">
    <w:name w:val="Message Header"/>
    <w:basedOn w:val="Standard"/>
    <w:link w:val="NachrichtenkopfZchn"/>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259A4"/>
    <w:rPr>
      <w:rFonts w:asciiTheme="majorHAnsi" w:eastAsiaTheme="majorEastAsia" w:hAnsiTheme="majorHAnsi" w:cstheme="majorBidi"/>
      <w:sz w:val="24"/>
      <w:szCs w:val="24"/>
      <w:shd w:val="pct20" w:color="auto" w:fill="auto"/>
      <w:lang w:val="en-GB"/>
    </w:rPr>
  </w:style>
  <w:style w:type="paragraph" w:styleId="KeinLeerraum">
    <w:name w:val="No Spacing"/>
    <w:uiPriority w:val="1"/>
    <w:semiHidden/>
    <w:qFormat/>
    <w:rsid w:val="00D259A4"/>
    <w:pPr>
      <w:tabs>
        <w:tab w:val="left" w:pos="403"/>
      </w:tabs>
      <w:jc w:val="both"/>
    </w:pPr>
    <w:rPr>
      <w:sz w:val="22"/>
      <w:szCs w:val="22"/>
      <w:lang w:val="en-GB"/>
    </w:rPr>
  </w:style>
  <w:style w:type="paragraph" w:styleId="Standardeinzug">
    <w:name w:val="Normal Indent"/>
    <w:basedOn w:val="Standard"/>
    <w:uiPriority w:val="99"/>
    <w:semiHidden/>
    <w:unhideWhenUsed/>
    <w:rsid w:val="00D259A4"/>
    <w:pPr>
      <w:ind w:left="720"/>
    </w:pPr>
  </w:style>
  <w:style w:type="paragraph" w:styleId="Fu-Endnotenberschrift">
    <w:name w:val="Note Heading"/>
    <w:basedOn w:val="Standard"/>
    <w:next w:val="Standard"/>
    <w:link w:val="Fu-EndnotenberschriftZchn"/>
    <w:uiPriority w:val="99"/>
    <w:semiHidden/>
    <w:unhideWhenUsed/>
    <w:rsid w:val="00D259A4"/>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259A4"/>
    <w:rPr>
      <w:sz w:val="22"/>
      <w:szCs w:val="22"/>
      <w:lang w:val="en-GB"/>
    </w:rPr>
  </w:style>
  <w:style w:type="paragraph" w:styleId="Zitat">
    <w:name w:val="Quote"/>
    <w:basedOn w:val="Standard"/>
    <w:next w:val="Standard"/>
    <w:link w:val="ZitatZchn"/>
    <w:uiPriority w:val="29"/>
    <w:qFormat/>
    <w:rsid w:val="00D259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259A4"/>
    <w:rPr>
      <w:i/>
      <w:iCs/>
      <w:color w:val="404040" w:themeColor="text1" w:themeTint="BF"/>
      <w:sz w:val="22"/>
      <w:szCs w:val="22"/>
      <w:lang w:val="en-GB"/>
    </w:rPr>
  </w:style>
  <w:style w:type="paragraph" w:styleId="Anrede">
    <w:name w:val="Salutation"/>
    <w:basedOn w:val="Standard"/>
    <w:next w:val="Standard"/>
    <w:link w:val="AnredeZchn"/>
    <w:uiPriority w:val="99"/>
    <w:semiHidden/>
    <w:unhideWhenUsed/>
    <w:rsid w:val="00D259A4"/>
  </w:style>
  <w:style w:type="character" w:customStyle="1" w:styleId="AnredeZchn">
    <w:name w:val="Anrede Zchn"/>
    <w:basedOn w:val="Absatz-Standardschriftart"/>
    <w:link w:val="Anrede"/>
    <w:uiPriority w:val="99"/>
    <w:semiHidden/>
    <w:rsid w:val="00D259A4"/>
    <w:rPr>
      <w:sz w:val="22"/>
      <w:szCs w:val="22"/>
      <w:lang w:val="en-GB"/>
    </w:rPr>
  </w:style>
  <w:style w:type="paragraph" w:styleId="Unterschrift">
    <w:name w:val="Signature"/>
    <w:basedOn w:val="Standard"/>
    <w:link w:val="UnterschriftZchn"/>
    <w:uiPriority w:val="99"/>
    <w:semiHidden/>
    <w:unhideWhenUsed/>
    <w:rsid w:val="00D259A4"/>
    <w:pPr>
      <w:spacing w:after="0" w:line="240" w:lineRule="auto"/>
      <w:ind w:left="4252"/>
    </w:pPr>
  </w:style>
  <w:style w:type="character" w:customStyle="1" w:styleId="UnterschriftZchn">
    <w:name w:val="Unterschrift Zchn"/>
    <w:basedOn w:val="Absatz-Standardschriftart"/>
    <w:link w:val="Unterschrift"/>
    <w:uiPriority w:val="99"/>
    <w:semiHidden/>
    <w:rsid w:val="00D259A4"/>
    <w:rPr>
      <w:sz w:val="22"/>
      <w:szCs w:val="22"/>
      <w:lang w:val="en-GB"/>
    </w:rPr>
  </w:style>
  <w:style w:type="character" w:styleId="SmartHyperlink">
    <w:name w:val="Smart Hyperlink"/>
    <w:basedOn w:val="Absatz-Standardschriftart"/>
    <w:uiPriority w:val="99"/>
    <w:semiHidden/>
    <w:unhideWhenUsed/>
    <w:rsid w:val="00D259A4"/>
    <w:rPr>
      <w:u w:val="dotted"/>
    </w:rPr>
  </w:style>
  <w:style w:type="paragraph" w:styleId="Untertitel">
    <w:name w:val="Subtitle"/>
    <w:basedOn w:val="Standard"/>
    <w:next w:val="Standard"/>
    <w:link w:val="UntertitelZchn"/>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chwacheHervorhebung">
    <w:name w:val="Subtle Emphasis"/>
    <w:basedOn w:val="Absatz-Standardschriftart"/>
    <w:uiPriority w:val="19"/>
    <w:qFormat/>
    <w:rsid w:val="00D259A4"/>
    <w:rPr>
      <w:i/>
      <w:iCs/>
      <w:color w:val="404040" w:themeColor="text1" w:themeTint="BF"/>
    </w:rPr>
  </w:style>
  <w:style w:type="character" w:styleId="SchwacherVerweis">
    <w:name w:val="Subtle Reference"/>
    <w:basedOn w:val="Absatz-Standardschriftart"/>
    <w:uiPriority w:val="31"/>
    <w:semiHidden/>
    <w:qFormat/>
    <w:rsid w:val="00D259A4"/>
    <w:rPr>
      <w:smallCaps/>
      <w:color w:val="5A5A5A" w:themeColor="text1" w:themeTint="A5"/>
    </w:rPr>
  </w:style>
  <w:style w:type="paragraph" w:styleId="Rechtsgrundlagenverzeichnis">
    <w:name w:val="table of authorities"/>
    <w:basedOn w:val="Standard"/>
    <w:next w:val="Standard"/>
    <w:uiPriority w:val="99"/>
    <w:semiHidden/>
    <w:unhideWhenUsed/>
    <w:rsid w:val="00D259A4"/>
    <w:pPr>
      <w:spacing w:after="0"/>
      <w:ind w:left="220" w:hanging="220"/>
    </w:pPr>
  </w:style>
  <w:style w:type="paragraph" w:styleId="Titel">
    <w:name w:val="Title"/>
    <w:basedOn w:val="Standard"/>
    <w:next w:val="Standard"/>
    <w:link w:val="TitelZchn"/>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259A4"/>
    <w:rPr>
      <w:rFonts w:asciiTheme="majorHAnsi" w:eastAsiaTheme="majorEastAsia" w:hAnsiTheme="majorHAnsi" w:cstheme="majorBidi"/>
      <w:spacing w:val="-10"/>
      <w:kern w:val="28"/>
      <w:sz w:val="56"/>
      <w:szCs w:val="56"/>
      <w:lang w:val="en-GB"/>
    </w:rPr>
  </w:style>
  <w:style w:type="paragraph" w:styleId="RGV-berschrift">
    <w:name w:val="toa heading"/>
    <w:basedOn w:val="Standard"/>
    <w:next w:val="Standard"/>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Standard"/>
    <w:link w:val="zzCoverChar"/>
    <w:qFormat/>
    <w:rsid w:val="009F20F4"/>
    <w:pPr>
      <w:jc w:val="right"/>
    </w:pPr>
    <w:rPr>
      <w:b/>
      <w:sz w:val="28"/>
      <w:szCs w:val="28"/>
      <w:lang w:val="pt-BR"/>
    </w:rPr>
  </w:style>
  <w:style w:type="character" w:customStyle="1" w:styleId="MTConvertedEquation">
    <w:name w:val="MTConvertedEquation"/>
    <w:basedOn w:val="Absatz-Standardschriftart"/>
    <w:rsid w:val="00636825"/>
  </w:style>
  <w:style w:type="character" w:customStyle="1" w:styleId="zzCoverChar">
    <w:name w:val="zzCover Char"/>
    <w:basedOn w:val="Absatz-Standardschriftart"/>
    <w:link w:val="zzCover"/>
    <w:rsid w:val="00560A83"/>
    <w:rPr>
      <w:b/>
      <w:sz w:val="28"/>
      <w:szCs w:val="28"/>
      <w:lang w:val="pt-BR"/>
    </w:rPr>
  </w:style>
  <w:style w:type="character" w:customStyle="1" w:styleId="BeschriftungZchn">
    <w:name w:val="Beschriftung Zchn"/>
    <w:basedOn w:val="Absatz-Standardschriftart"/>
    <w:link w:val="Beschriftung"/>
    <w:uiPriority w:val="35"/>
    <w:rsid w:val="00560A83"/>
    <w:rPr>
      <w:b/>
      <w:bCs/>
      <w:sz w:val="22"/>
      <w:szCs w:val="22"/>
      <w:lang w:val="en-GB"/>
    </w:rPr>
  </w:style>
  <w:style w:type="paragraph" w:customStyle="1" w:styleId="MTDisplayEquation">
    <w:name w:val="MTDisplayEquation"/>
    <w:basedOn w:val="Standard"/>
    <w:next w:val="Standard"/>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Standard"/>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Textkrper"/>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berschrift1"/>
    <w:next w:val="Textkrper"/>
    <w:qFormat/>
    <w:rsid w:val="00A827F6"/>
    <w:pPr>
      <w:numPr>
        <w:numId w:val="0"/>
      </w:numPr>
      <w:shd w:val="pct15" w:color="auto" w:fill="auto"/>
    </w:pPr>
  </w:style>
  <w:style w:type="paragraph" w:customStyle="1" w:styleId="AMENDHeading1Unnumbered">
    <w:name w:val="AMEND Heading 1 Unnumbered"/>
    <w:basedOn w:val="berschrift1"/>
    <w:next w:val="Textkrper"/>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Standard"/>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Absatz-Standardschriftart"/>
    <w:link w:val="MTDisplayEquation"/>
    <w:rsid w:val="00636825"/>
    <w:rPr>
      <w:rFonts w:eastAsia="MS Mincho"/>
      <w:sz w:val="22"/>
      <w:lang w:val="en-GB" w:eastAsia="ja-JP"/>
    </w:rPr>
  </w:style>
  <w:style w:type="paragraph" w:customStyle="1" w:styleId="IneraTableMultiPar">
    <w:name w:val="IneraTableMultiPar"/>
    <w:basedOn w:val="Standard"/>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0358930">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117" Type="http://schemas.openxmlformats.org/officeDocument/2006/relationships/image" Target="media/image38.wmf"/><Relationship Id="rId21" Type="http://schemas.microsoft.com/office/2016/09/relationships/commentsIds" Target="commentsIds.xml"/><Relationship Id="rId42" Type="http://schemas.openxmlformats.org/officeDocument/2006/relationships/hyperlink" Target="https://creativecommons.org/licenses/by-sa/3.0" TargetMode="External"/><Relationship Id="rId47" Type="http://schemas.openxmlformats.org/officeDocument/2006/relationships/image" Target="media/image3.wmf"/><Relationship Id="rId63" Type="http://schemas.openxmlformats.org/officeDocument/2006/relationships/image" Target="media/image11.wmf"/><Relationship Id="rId68" Type="http://schemas.openxmlformats.org/officeDocument/2006/relationships/oleObject" Target="embeddings/oleObject12.bin"/><Relationship Id="rId84" Type="http://schemas.openxmlformats.org/officeDocument/2006/relationships/oleObject" Target="embeddings/oleObject20.bin"/><Relationship Id="rId89" Type="http://schemas.openxmlformats.org/officeDocument/2006/relationships/image" Target="media/image24.wmf"/><Relationship Id="rId112" Type="http://schemas.openxmlformats.org/officeDocument/2006/relationships/oleObject" Target="embeddings/oleObject34.bin"/><Relationship Id="rId16" Type="http://schemas.openxmlformats.org/officeDocument/2006/relationships/hyperlink" Target="https://www.iso.org/patents" TargetMode="External"/><Relationship Id="rId107" Type="http://schemas.openxmlformats.org/officeDocument/2006/relationships/image" Target="media/image33.wmf"/><Relationship Id="rId11" Type="http://schemas.openxmlformats.org/officeDocument/2006/relationships/footer" Target="footer1.xml"/><Relationship Id="rId32" Type="http://schemas.openxmlformats.org/officeDocument/2006/relationships/hyperlink" Target="https://www.w3.org/2001/XMLSchema-instance" TargetMode="External"/><Relationship Id="rId37" Type="http://schemas.openxmlformats.org/officeDocument/2006/relationships/hyperlink" Target="http://servicenet.t-systems.com/medina/xMCF" TargetMode="External"/><Relationship Id="rId53" Type="http://schemas.openxmlformats.org/officeDocument/2006/relationships/image" Target="media/image6.wmf"/><Relationship Id="rId58" Type="http://schemas.openxmlformats.org/officeDocument/2006/relationships/oleObject" Target="embeddings/oleObject7.bin"/><Relationship Id="rId74" Type="http://schemas.openxmlformats.org/officeDocument/2006/relationships/oleObject" Target="embeddings/oleObject15.bin"/><Relationship Id="rId79" Type="http://schemas.openxmlformats.org/officeDocument/2006/relationships/image" Target="media/image19.wmf"/><Relationship Id="rId102" Type="http://schemas.openxmlformats.org/officeDocument/2006/relationships/oleObject" Target="embeddings/oleObject29.bin"/><Relationship Id="rId123" Type="http://schemas.openxmlformats.org/officeDocument/2006/relationships/image" Target="media/image41.wmf"/><Relationship Id="rId128" Type="http://schemas.openxmlformats.org/officeDocument/2006/relationships/header" Target="header4.xml"/><Relationship Id="rId5" Type="http://schemas.openxmlformats.org/officeDocument/2006/relationships/numbering" Target="numbering.xml"/><Relationship Id="rId90" Type="http://schemas.openxmlformats.org/officeDocument/2006/relationships/oleObject" Target="embeddings/oleObject23.bin"/><Relationship Id="rId95" Type="http://schemas.openxmlformats.org/officeDocument/2006/relationships/image" Target="media/image27.wmf"/><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www.w3.org/TR/xml11/" TargetMode="External"/><Relationship Id="rId30" Type="http://schemas.openxmlformats.org/officeDocument/2006/relationships/hyperlink" Target="https://www.w3.org/2001/XMLSchema-instance" TargetMode="External"/><Relationship Id="rId35" Type="http://schemas.openxmlformats.org/officeDocument/2006/relationships/hyperlink" Target="http://servicenet.t-systems.com/medina/xMCF" TargetMode="External"/><Relationship Id="rId43" Type="http://schemas.openxmlformats.org/officeDocument/2006/relationships/hyperlink" Target="http://www.w3.org/2001/XMLSchema-instance" TargetMode="External"/><Relationship Id="rId48" Type="http://schemas.openxmlformats.org/officeDocument/2006/relationships/oleObject" Target="embeddings/oleObject2.bin"/><Relationship Id="rId56" Type="http://schemas.openxmlformats.org/officeDocument/2006/relationships/oleObject" Target="embeddings/oleObject6.bin"/><Relationship Id="rId64" Type="http://schemas.openxmlformats.org/officeDocument/2006/relationships/oleObject" Target="embeddings/oleObject10.bin"/><Relationship Id="rId69" Type="http://schemas.openxmlformats.org/officeDocument/2006/relationships/image" Target="media/image14.wmf"/><Relationship Id="rId77" Type="http://schemas.openxmlformats.org/officeDocument/2006/relationships/image" Target="media/image18.wmf"/><Relationship Id="rId100" Type="http://schemas.openxmlformats.org/officeDocument/2006/relationships/oleObject" Target="embeddings/oleObject28.bin"/><Relationship Id="rId105" Type="http://schemas.openxmlformats.org/officeDocument/2006/relationships/image" Target="media/image32.wmf"/><Relationship Id="rId113" Type="http://schemas.openxmlformats.org/officeDocument/2006/relationships/image" Target="media/image36.wmf"/><Relationship Id="rId118" Type="http://schemas.openxmlformats.org/officeDocument/2006/relationships/oleObject" Target="embeddings/oleObject37.bin"/><Relationship Id="rId126"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image" Target="media/image5.wmf"/><Relationship Id="rId72" Type="http://schemas.openxmlformats.org/officeDocument/2006/relationships/oleObject" Target="embeddings/oleObject14.bin"/><Relationship Id="rId80" Type="http://schemas.openxmlformats.org/officeDocument/2006/relationships/oleObject" Target="embeddings/oleObject18.bin"/><Relationship Id="rId85" Type="http://schemas.openxmlformats.org/officeDocument/2006/relationships/image" Target="media/image22.wmf"/><Relationship Id="rId93" Type="http://schemas.openxmlformats.org/officeDocument/2006/relationships/image" Target="media/image26.wmf"/><Relationship Id="rId98" Type="http://schemas.openxmlformats.org/officeDocument/2006/relationships/oleObject" Target="embeddings/oleObject27.bin"/><Relationship Id="rId121" Type="http://schemas.openxmlformats.org/officeDocument/2006/relationships/image" Target="media/image40.wmf"/><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oleObject" Target="embeddings/oleObject1.bin"/><Relationship Id="rId59" Type="http://schemas.openxmlformats.org/officeDocument/2006/relationships/image" Target="media/image9.wmf"/><Relationship Id="rId67" Type="http://schemas.openxmlformats.org/officeDocument/2006/relationships/image" Target="media/image13.wmf"/><Relationship Id="rId103" Type="http://schemas.openxmlformats.org/officeDocument/2006/relationships/image" Target="media/image31.wmf"/><Relationship Id="rId108" Type="http://schemas.openxmlformats.org/officeDocument/2006/relationships/oleObject" Target="embeddings/oleObject32.bin"/><Relationship Id="rId116" Type="http://schemas.openxmlformats.org/officeDocument/2006/relationships/oleObject" Target="embeddings/oleObject36.bin"/><Relationship Id="rId124" Type="http://schemas.openxmlformats.org/officeDocument/2006/relationships/oleObject" Target="embeddings/oleObject40.bin"/><Relationship Id="rId129" Type="http://schemas.openxmlformats.org/officeDocument/2006/relationships/footer" Target="footer5.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oleObject" Target="embeddings/oleObject5.bin"/><Relationship Id="rId62" Type="http://schemas.openxmlformats.org/officeDocument/2006/relationships/oleObject" Target="embeddings/oleObject9.bin"/><Relationship Id="rId70" Type="http://schemas.openxmlformats.org/officeDocument/2006/relationships/oleObject" Target="embeddings/oleObject13.bin"/><Relationship Id="rId75" Type="http://schemas.openxmlformats.org/officeDocument/2006/relationships/image" Target="media/image17.wmf"/><Relationship Id="rId83" Type="http://schemas.openxmlformats.org/officeDocument/2006/relationships/image" Target="media/image21.wmf"/><Relationship Id="rId88" Type="http://schemas.openxmlformats.org/officeDocument/2006/relationships/oleObject" Target="embeddings/oleObject22.bin"/><Relationship Id="rId91" Type="http://schemas.openxmlformats.org/officeDocument/2006/relationships/image" Target="media/image25.wmf"/><Relationship Id="rId96" Type="http://schemas.openxmlformats.org/officeDocument/2006/relationships/oleObject" Target="embeddings/oleObject26.bin"/><Relationship Id="rId111" Type="http://schemas.openxmlformats.org/officeDocument/2006/relationships/image" Target="media/image35.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www.w3.org/2001/XMLSchema-instance" TargetMode="External"/><Relationship Id="rId49" Type="http://schemas.openxmlformats.org/officeDocument/2006/relationships/image" Target="media/image4.wmf"/><Relationship Id="rId57" Type="http://schemas.openxmlformats.org/officeDocument/2006/relationships/image" Target="media/image8.wmf"/><Relationship Id="rId106" Type="http://schemas.openxmlformats.org/officeDocument/2006/relationships/oleObject" Target="embeddings/oleObject31.bin"/><Relationship Id="rId114" Type="http://schemas.openxmlformats.org/officeDocument/2006/relationships/oleObject" Target="embeddings/oleObject35.bin"/><Relationship Id="rId119" Type="http://schemas.openxmlformats.org/officeDocument/2006/relationships/image" Target="media/image39.wmf"/><Relationship Id="rId127" Type="http://schemas.openxmlformats.org/officeDocument/2006/relationships/footer" Target="foot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hyperlink" Target="https://creativecommons.org/licenses/by-sa/3.0" TargetMode="External"/><Relationship Id="rId52" Type="http://schemas.openxmlformats.org/officeDocument/2006/relationships/oleObject" Target="embeddings/oleObject4.bin"/><Relationship Id="rId60" Type="http://schemas.openxmlformats.org/officeDocument/2006/relationships/oleObject" Target="embeddings/oleObject8.bin"/><Relationship Id="rId65" Type="http://schemas.openxmlformats.org/officeDocument/2006/relationships/image" Target="media/image12.wmf"/><Relationship Id="rId73" Type="http://schemas.openxmlformats.org/officeDocument/2006/relationships/image" Target="media/image16.wmf"/><Relationship Id="rId78" Type="http://schemas.openxmlformats.org/officeDocument/2006/relationships/oleObject" Target="embeddings/oleObject17.bin"/><Relationship Id="rId81" Type="http://schemas.openxmlformats.org/officeDocument/2006/relationships/image" Target="media/image20.wmf"/><Relationship Id="rId86" Type="http://schemas.openxmlformats.org/officeDocument/2006/relationships/oleObject" Target="embeddings/oleObject21.bin"/><Relationship Id="rId94" Type="http://schemas.openxmlformats.org/officeDocument/2006/relationships/oleObject" Target="embeddings/oleObject25.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oleObject" Target="embeddings/oleObject39.bin"/><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ervicenet.t-systems.com/medina/xMCF" TargetMode="External"/><Relationship Id="rId109" Type="http://schemas.openxmlformats.org/officeDocument/2006/relationships/image" Target="media/image34.wmf"/><Relationship Id="rId34" Type="http://schemas.openxmlformats.org/officeDocument/2006/relationships/hyperlink" Target="http://servicenet.t-systems.com/medina/xMCF" TargetMode="External"/><Relationship Id="rId50" Type="http://schemas.openxmlformats.org/officeDocument/2006/relationships/oleObject" Target="embeddings/oleObject3.bin"/><Relationship Id="rId55" Type="http://schemas.openxmlformats.org/officeDocument/2006/relationships/image" Target="media/image7.wmf"/><Relationship Id="rId76" Type="http://schemas.openxmlformats.org/officeDocument/2006/relationships/oleObject" Target="embeddings/oleObject16.bin"/><Relationship Id="rId97" Type="http://schemas.openxmlformats.org/officeDocument/2006/relationships/image" Target="media/image28.wmf"/><Relationship Id="rId104" Type="http://schemas.openxmlformats.org/officeDocument/2006/relationships/oleObject" Target="embeddings/oleObject30.bin"/><Relationship Id="rId120" Type="http://schemas.openxmlformats.org/officeDocument/2006/relationships/oleObject" Target="embeddings/oleObject38.bin"/><Relationship Id="rId125" Type="http://schemas.openxmlformats.org/officeDocument/2006/relationships/hyperlink" Target="https://www.nist.gov/pml/special-publication-811" TargetMode="External"/><Relationship Id="rId7" Type="http://schemas.openxmlformats.org/officeDocument/2006/relationships/settings" Target="settings.xml"/><Relationship Id="rId71" Type="http://schemas.openxmlformats.org/officeDocument/2006/relationships/image" Target="media/image15.wmf"/><Relationship Id="rId92" Type="http://schemas.openxmlformats.org/officeDocument/2006/relationships/oleObject" Target="embeddings/oleObject24.bin"/><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standards.iso.org/iso/pas/8329/ed-1/en/" TargetMode="External"/><Relationship Id="rId45" Type="http://schemas.openxmlformats.org/officeDocument/2006/relationships/image" Target="media/image1.wmf"/><Relationship Id="rId66" Type="http://schemas.openxmlformats.org/officeDocument/2006/relationships/oleObject" Target="embeddings/oleObject11.bin"/><Relationship Id="rId87" Type="http://schemas.openxmlformats.org/officeDocument/2006/relationships/image" Target="media/image23.wmf"/><Relationship Id="rId110" Type="http://schemas.openxmlformats.org/officeDocument/2006/relationships/oleObject" Target="embeddings/oleObject33.bin"/><Relationship Id="rId115" Type="http://schemas.openxmlformats.org/officeDocument/2006/relationships/image" Target="media/image37.wmf"/><Relationship Id="rId131" Type="http://schemas.microsoft.com/office/2011/relationships/people" Target="people.xml"/><Relationship Id="rId61" Type="http://schemas.openxmlformats.org/officeDocument/2006/relationships/image" Target="media/image10.wmf"/><Relationship Id="rId82" Type="http://schemas.openxmlformats.org/officeDocument/2006/relationships/oleObject" Target="embeddings/oleObject1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2</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4</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5</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6</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7</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8</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9</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10</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11</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12</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13</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14</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15</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16</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17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18</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19</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20</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21</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22</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23</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24</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25</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26</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27</b:RefOrder>
  </b:Source>
  <b:Source>
    <b:Tag>W3C_XSD11_Part2</b:Tag>
    <b:SourceType>DocumentFromInternetSite</b:SourceType>
    <b:Title>W3C XML Schema Definition Language (XSD) 1.1 Part 2: Datatypes</b:Title>
    <b:ShortTitle>XSD 1.1 Part 2</b:ShortTitle>
    <b:LCID>en-US</b:LCID>
    <b:Year>2012</b:Year>
    <b:Month>04</b:Month>
    <b:Day>05</b:Day>
    <b:URL>https://www.w3.org/TR/2012/REC-xmlschema11-2-20120405/</b:URL>
    <b:YearAccessed>2024</b:YearAccessed>
    <b:MonthAccessed>05</b:MonthAccessed>
    <b:DayAccessed>14</b:DayAccessed>
    <b:Author>
      <b:Author>
        <b:Corporate>The World Wide Web Consortium (W3C)</b:Corporate>
      </b:Author>
    </b:Author>
    <b:InternetSiteTitle>W3C — The World Wide Web Consortium</b:InternetSiteTitle>
    <b:City>Wakefield</b:City>
    <b:StateProvince>MA</b:StateProvince>
    <b:CountryRegion>USA</b:CountryRegion>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E5D1A9-1ADB-4F7B-A40B-9AC50EFDCC8D}">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4DD16B-FDFF-4335-844D-764AAC57FF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Simple_template.dotx</Template>
  <TotalTime>0</TotalTime>
  <Pages>158</Pages>
  <Words>42264</Words>
  <Characters>266267</Characters>
  <Application>Microsoft Office Word</Application>
  <DocSecurity>0</DocSecurity>
  <Lines>2218</Lines>
  <Paragraphs>615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307916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Franke, Carsten</cp:lastModifiedBy>
  <cp:revision>100</cp:revision>
  <cp:lastPrinted>2024-05-15T09:58:00Z</cp:lastPrinted>
  <dcterms:created xsi:type="dcterms:W3CDTF">2024-05-04T12:56:00Z</dcterms:created>
  <dcterms:modified xsi:type="dcterms:W3CDTF">2024-05-16T20:55:00Z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