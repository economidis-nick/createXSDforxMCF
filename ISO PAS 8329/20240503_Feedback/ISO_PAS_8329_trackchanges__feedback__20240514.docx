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s</w:t>
        </w:r>
        <w:r w:rsidR="007F21BE">
          <w:rPr>
            <w:szCs w:val="24"/>
          </w:rPr>
          <w:t xml:space="preserve">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4"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5" w:author="Franke, Carsten" w:date="2024-05-06T10:18:00Z" w16du:dateUtc="2024-05-06T08:18:00Z">
        <w:r w:rsidR="00E00489">
          <w:rPr>
            <w:szCs w:val="24"/>
          </w:rPr>
          <w:t>(</w:t>
        </w:r>
      </w:ins>
      <w:commentRangeStart w:id="36"/>
      <w:commentRangeStart w:id="37"/>
      <w:r>
        <w:rPr>
          <w:szCs w:val="24"/>
        </w:rPr>
        <w:t>FE</w:t>
      </w:r>
      <w:commentRangeEnd w:id="36"/>
      <w:commentRangeEnd w:id="37"/>
      <w:ins w:id="38"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6"/>
      </w:r>
      <w:r w:rsidR="00E00489">
        <w:rPr>
          <w:rStyle w:val="Kommentarzeichen"/>
          <w:rFonts w:ascii="Calibri" w:eastAsia="Times New Roman" w:hAnsi="Calibri"/>
          <w:lang w:val="en-US" w:eastAsia="x-none"/>
        </w:rPr>
        <w:commentReference w:id="37"/>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9"/>
      <w:commentRangeStart w:id="40"/>
      <w:r>
        <w:rPr>
          <w:szCs w:val="24"/>
        </w:rPr>
        <w:t>may</w:t>
      </w:r>
      <w:commentRangeEnd w:id="39"/>
      <w:r w:rsidR="00BD0142">
        <w:rPr>
          <w:rStyle w:val="Kommentarzeichen"/>
          <w:rFonts w:ascii="Calibri" w:eastAsia="Times New Roman" w:hAnsi="Calibri"/>
          <w:lang w:val="en-US" w:eastAsia="x-none"/>
        </w:rPr>
        <w:commentReference w:id="39"/>
      </w:r>
      <w:commentRangeEnd w:id="40"/>
      <w:r w:rsidR="00CE4316">
        <w:rPr>
          <w:rStyle w:val="Kommentarzeichen"/>
          <w:rFonts w:ascii="Calibri" w:eastAsia="Times New Roman" w:hAnsi="Calibri"/>
          <w:lang w:val="en-US" w:eastAsia="x-none"/>
        </w:rPr>
        <w:commentReference w:id="4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1"/>
      <w:r>
        <w:rPr>
          <w:szCs w:val="24"/>
        </w:rPr>
        <w:t>enough</w:t>
      </w:r>
      <w:ins w:id="42" w:author="LUEJE Claudia" w:date="2024-05-02T17:05:00Z">
        <w:r w:rsidR="00362004">
          <w:rPr>
            <w:szCs w:val="24"/>
          </w:rPr>
          <w:t xml:space="preserve">. </w:t>
        </w:r>
      </w:ins>
      <w:del w:id="43" w:author="LUEJE Claudia" w:date="2024-05-02T17:05:00Z">
        <w:r w:rsidDel="00362004">
          <w:rPr>
            <w:szCs w:val="24"/>
          </w:rPr>
          <w:delText>, a</w:delText>
        </w:r>
      </w:del>
      <w:ins w:id="44" w:author="LUEJE Claudia" w:date="2024-05-02T17:05:00Z">
        <w:r w:rsidR="00362004">
          <w:rPr>
            <w:szCs w:val="24"/>
          </w:rPr>
          <w:t>A</w:t>
        </w:r>
      </w:ins>
      <w:r>
        <w:rPr>
          <w:szCs w:val="24"/>
        </w:rPr>
        <w:t xml:space="preserve"> high</w:t>
      </w:r>
      <w:commentRangeEnd w:id="41"/>
      <w:r w:rsidR="00CE4316">
        <w:rPr>
          <w:rStyle w:val="Kommentarzeichen"/>
          <w:rFonts w:ascii="Calibri" w:eastAsia="Times New Roman" w:hAnsi="Calibri"/>
          <w:lang w:val="en-US" w:eastAsia="x-none"/>
        </w:rPr>
        <w:commentReference w:id="41"/>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5" w:name="_Hlk165883375"/>
      <w:r w:rsidR="00362004">
        <w:rPr>
          <w:szCs w:val="24"/>
        </w:rPr>
        <w:t>For example, i</w:t>
      </w:r>
      <w:bookmarkEnd w:id="45"/>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6"/>
      <w:r w:rsidR="006A2DB6">
        <w:rPr>
          <w:szCs w:val="24"/>
        </w:rPr>
        <w:t>a gap</w:t>
      </w:r>
      <w:ins w:id="47" w:author="LUEJE Claudia" w:date="2024-05-02T17:06:00Z">
        <w:r>
          <w:rPr>
            <w:szCs w:val="24"/>
          </w:rPr>
          <w:t xml:space="preserve">, </w:t>
        </w:r>
      </w:ins>
      <w:del w:id="48" w:author="LUEJE Claudia" w:date="2024-05-02T17:06:00Z">
        <w:r w:rsidR="006A2DB6" w:rsidDel="00362004">
          <w:rPr>
            <w:szCs w:val="24"/>
          </w:rPr>
          <w:delText>: D</w:delText>
        </w:r>
      </w:del>
      <w:ins w:id="49" w:author="LUEJE Claudia" w:date="2024-05-02T17:06:00Z">
        <w:r>
          <w:rPr>
            <w:szCs w:val="24"/>
          </w:rPr>
          <w:t>d</w:t>
        </w:r>
      </w:ins>
      <w:r w:rsidR="006A2DB6">
        <w:rPr>
          <w:szCs w:val="24"/>
        </w:rPr>
        <w:t xml:space="preserve">ue to </w:t>
      </w:r>
      <w:commentRangeEnd w:id="46"/>
      <w:r w:rsidR="00FA661C">
        <w:rPr>
          <w:rStyle w:val="Kommentarzeichen"/>
          <w:rFonts w:ascii="Calibri" w:eastAsia="Times New Roman" w:hAnsi="Calibri"/>
          <w:lang w:val="en-US" w:eastAsia="x-none"/>
        </w:rPr>
        <w:commentReference w:id="46"/>
      </w:r>
      <w:r w:rsidR="006A2DB6">
        <w:rPr>
          <w:szCs w:val="24"/>
        </w:rPr>
        <w:t xml:space="preserve">geometrical proximity and usual assembly processes, it is very likely that properties A and C belong to the same part just one level above </w:t>
      </w:r>
      <w:commentRangeStart w:id="50"/>
      <w:r w:rsidR="006A2DB6">
        <w:rPr>
          <w:szCs w:val="24"/>
        </w:rPr>
        <w:t>in part graph.</w:t>
      </w:r>
      <w:commentRangeEnd w:id="50"/>
      <w:r w:rsidR="00FA661C">
        <w:rPr>
          <w:rStyle w:val="Kommentarzeichen"/>
          <w:rFonts w:ascii="Calibri" w:eastAsia="Times New Roman" w:hAnsi="Calibri"/>
          <w:lang w:val="en-US" w:eastAsia="x-none"/>
        </w:rPr>
        <w:commentReference w:id="50"/>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51"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2" w:author="Franke, Carsten" w:date="2024-05-14T16:32:00Z" w16du:dateUtc="2024-05-14T14:32:00Z">
              <w:r w:rsidRPr="00EC4DAD" w:rsidDel="00213449">
                <w:rPr>
                  <w:szCs w:val="24"/>
                </w:rPr>
                <w:delText>Nested Elements</w:delText>
              </w:r>
            </w:del>
            <w:ins w:id="53"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4" w:author="Franke, Carsten" w:date="2024-05-06T10:40:00Z" w16du:dateUtc="2024-05-06T08:40:00Z">
        <w:r w:rsidR="00964792" w:rsidRPr="00F833EA">
          <w:t xml:space="preserve">version </w:t>
        </w:r>
      </w:ins>
      <w:r>
        <w:rPr>
          <w:szCs w:val="24"/>
        </w:rPr>
        <w:t>3.1.1</w:t>
      </w:r>
      <w:commentRangeStart w:id="55"/>
      <w:commentRangeStart w:id="56"/>
      <w:commentRangeStart w:id="57"/>
      <w:commentRangeEnd w:id="55"/>
      <w:r>
        <w:rPr>
          <w:szCs w:val="24"/>
        </w:rPr>
        <w:commentReference w:id="55"/>
      </w:r>
      <w:commentRangeEnd w:id="56"/>
      <w:r w:rsidR="00667FBD">
        <w:rPr>
          <w:rStyle w:val="Kommentarzeichen"/>
          <w:rFonts w:ascii="Calibri" w:eastAsia="Times New Roman" w:hAnsi="Calibri"/>
          <w:lang w:val="en-US" w:eastAsia="x-none"/>
        </w:rPr>
        <w:commentReference w:id="56"/>
      </w:r>
      <w:commentRangeEnd w:id="57"/>
      <w:r w:rsidR="00964792">
        <w:rPr>
          <w:rStyle w:val="Kommentarzeichen"/>
          <w:rFonts w:ascii="Calibri" w:eastAsia="Times New Roman" w:hAnsi="Calibri"/>
          <w:lang w:val="en-US" w:eastAsia="x-none"/>
        </w:rPr>
        <w:commentReference w:id="5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8" w:author="Franke, Carsten" w:date="2024-05-14T19:39:00Z" w16du:dateUtc="2024-05-14T17:39:00Z">
              <w:r w:rsidRPr="00EC4DAD" w:rsidDel="00936D25">
                <w:rPr>
                  <w:szCs w:val="24"/>
                </w:rPr>
                <w:delText>Value Space</w:delText>
              </w:r>
            </w:del>
            <w:ins w:id="59"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0"/>
      <w:commentRangeStart w:id="61"/>
      <w:r>
        <w:rPr>
          <w:szCs w:val="24"/>
        </w:rPr>
        <w:t>nor</w:t>
      </w:r>
      <w:commentRangeEnd w:id="60"/>
      <w:r w:rsidR="003A5D5F">
        <w:rPr>
          <w:rStyle w:val="Kommentarzeichen"/>
          <w:rFonts w:ascii="Calibri" w:eastAsia="Times New Roman" w:hAnsi="Calibri"/>
          <w:lang w:val="en-US" w:eastAsia="x-none"/>
        </w:rPr>
        <w:commentReference w:id="60"/>
      </w:r>
      <w:commentRangeEnd w:id="61"/>
      <w:r w:rsidR="00D95CDF">
        <w:rPr>
          <w:rStyle w:val="Kommentarzeichen"/>
          <w:rFonts w:ascii="Calibri" w:eastAsia="Times New Roman" w:hAnsi="Calibri"/>
          <w:lang w:val="en-US" w:eastAsia="x-none"/>
        </w:rPr>
        <w:commentReference w:id="6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&lt;femdata/&gt;</w:t>
      </w:r>
      <w:r>
        <w:t xml:space="preserve"> refers to </w:t>
      </w:r>
      <w:commentRangeStart w:id="62"/>
      <w:commentRangeStart w:id="63"/>
      <w:r>
        <w:t>FEM</w:t>
      </w:r>
      <w:commentRangeEnd w:id="62"/>
      <w:r w:rsidR="003A5D5F">
        <w:rPr>
          <w:rStyle w:val="Kommentarzeichen"/>
          <w:rFonts w:ascii="Calibri" w:eastAsia="Times New Roman" w:hAnsi="Calibri"/>
          <w:lang w:val="en-US" w:eastAsia="x-none"/>
        </w:rPr>
        <w:commentReference w:id="62"/>
      </w:r>
      <w:commentRangeEnd w:id="63"/>
      <w:r w:rsidR="00322563">
        <w:rPr>
          <w:rStyle w:val="Kommentarzeichen"/>
          <w:rFonts w:ascii="Calibri" w:eastAsia="Times New Roman" w:hAnsi="Calibri"/>
          <w:lang w:val="en-US" w:eastAsia="x-none"/>
        </w:rPr>
        <w:commentReference w:id="63"/>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4" w:author="Franke, Carsten" w:date="2024-05-14T16:32:00Z" w16du:dateUtc="2024-05-14T14:32:00Z">
              <w:r w:rsidRPr="00EC4DAD" w:rsidDel="00213449">
                <w:rPr>
                  <w:szCs w:val="24"/>
                </w:rPr>
                <w:delText>Nested Elements</w:delText>
              </w:r>
            </w:del>
            <w:ins w:id="6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66"/>
      <w:del w:id="67" w:author="Franke, Carsten" w:date="2024-05-06T10:56:00Z" w16du:dateUtc="2024-05-06T08:56:00Z">
        <w:r w:rsidDel="00E30504">
          <w:rPr>
            <w:szCs w:val="24"/>
          </w:rPr>
          <w:delText xml:space="preserve">can </w:delText>
        </w:r>
      </w:del>
      <w:ins w:id="68" w:author="Franke, Carsten" w:date="2024-05-06T10:56:00Z" w16du:dateUtc="2024-05-06T08:56:00Z">
        <w:r w:rsidR="00E30504">
          <w:rPr>
            <w:szCs w:val="24"/>
          </w:rPr>
          <w:t>may</w:t>
        </w:r>
      </w:ins>
      <w:commentRangeEnd w:id="66"/>
      <w:ins w:id="69" w:author="Franke, Carsten" w:date="2024-05-06T10:57:00Z" w16du:dateUtc="2024-05-06T08:57:00Z">
        <w:r w:rsidR="00E30504">
          <w:rPr>
            <w:rStyle w:val="Kommentarzeichen"/>
            <w:rFonts w:ascii="Calibri" w:eastAsia="Times New Roman" w:hAnsi="Calibri"/>
            <w:lang w:val="en-US" w:eastAsia="x-none"/>
          </w:rPr>
          <w:commentReference w:id="66"/>
        </w:r>
      </w:ins>
      <w:ins w:id="70"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1" w:author="LUEJE Claudia" w:date="2024-05-02T17:19:00Z">
        <w:r w:rsidDel="00E90D35">
          <w:rPr>
            <w:rStyle w:val="citesec"/>
            <w:szCs w:val="24"/>
          </w:rPr>
          <w:delText>clause </w:delText>
        </w:r>
      </w:del>
      <w:ins w:id="72" w:author="LUEJE Claudia" w:date="2024-05-02T17:19:00Z">
        <w:r w:rsidR="00E90D35">
          <w:rPr>
            <w:rStyle w:val="citesec"/>
            <w:szCs w:val="24"/>
          </w:rPr>
          <w:t>Clause </w:t>
        </w:r>
      </w:ins>
      <w:r>
        <w:rPr>
          <w:rStyle w:val="citesec"/>
          <w:szCs w:val="24"/>
        </w:rPr>
        <w:t>6</w:t>
      </w:r>
      <w:r>
        <w:rPr>
          <w:szCs w:val="24"/>
        </w:rPr>
        <w:t xml:space="preserve">), respectively. As explained in </w:t>
      </w:r>
      <w:del w:id="7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75" w:author="Franke, Carsten" w:date="2024-05-14T16:32:00Z" w16du:dateUtc="2024-05-14T14:32:00Z">
              <w:r w:rsidRPr="00EC4DAD" w:rsidDel="00213449">
                <w:rPr>
                  <w:b/>
                  <w:szCs w:val="24"/>
                </w:rPr>
                <w:delText>Nested Elements</w:delText>
              </w:r>
            </w:del>
            <w:ins w:id="76"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7" w:author="LUEJE Claudia" w:date="2024-05-02T17:22:00Z">
        <w:r w:rsidDel="00EA325C">
          <w:rPr>
            <w:rStyle w:val="citesec"/>
            <w:szCs w:val="24"/>
          </w:rPr>
          <w:delText>clause </w:delText>
        </w:r>
      </w:del>
      <w:ins w:id="7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r w:rsidRPr="00E2533E">
        <w:rPr>
          <w:rStyle w:val="ISOCode"/>
          <w:rFonts w:cs="Times New Roman"/>
          <w:szCs w:val="24"/>
          <w:rPrChange w:id="79" w:author="Franke, Carsten" w:date="2024-05-14T16:38:00Z" w16du:dateUtc="2024-05-14T14:38:00Z">
            <w:rPr>
              <w:szCs w:val="24"/>
            </w:rPr>
          </w:rPrChange>
        </w:rPr>
        <w:t>pid</w:t>
      </w:r>
      <w:r>
        <w:rPr>
          <w:szCs w:val="24"/>
        </w:rPr>
        <w:t xml:space="preserve"> or </w:t>
      </w:r>
      <w:r w:rsidRPr="00E2533E">
        <w:rPr>
          <w:rStyle w:val="ISOCode"/>
          <w:rFonts w:cs="Times New Roman"/>
          <w:szCs w:val="24"/>
          <w:rPrChange w:id="80" w:author="Franke, Carsten" w:date="2024-05-14T16:38:00Z" w16du:dateUtc="2024-05-14T14:38:00Z">
            <w:rPr>
              <w:szCs w:val="24"/>
            </w:rPr>
          </w:rPrChange>
        </w:rPr>
        <w:t>pname</w:t>
      </w:r>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81" w:name="_Hlk166597257"/>
      <w:ins w:id="82" w:author="Franke, Carsten" w:date="2024-05-14T16:40:00Z" w16du:dateUtc="2024-05-14T14:40:00Z">
        <w:r w:rsidR="00BC4EC6">
          <w:rPr>
            <w:szCs w:val="24"/>
          </w:rPr>
          <w:t>is recommended</w:t>
        </w:r>
      </w:ins>
      <w:bookmarkEnd w:id="81"/>
      <w:del w:id="83" w:author="Franke, Carsten" w:date="2024-05-14T16:40:00Z" w16du:dateUtc="2024-05-14T14:40:00Z">
        <w:r w:rsidDel="00BC4EC6">
          <w:rPr>
            <w:szCs w:val="24"/>
          </w:rPr>
          <w:delText>would be good</w:delText>
        </w:r>
      </w:del>
      <w:r>
        <w:rPr>
          <w:szCs w:val="24"/>
        </w:rPr>
        <w:t xml:space="preserve"> to have a χMCF file </w:t>
      </w:r>
      <w:bookmarkStart w:id="84" w:name="_Hlk166597323"/>
      <w:ins w:id="85" w:author="Franke, Carsten" w:date="2024-05-14T16:41:00Z" w16du:dateUtc="2024-05-14T14:41:00Z">
        <w:r w:rsidR="00BC4EC6">
          <w:rPr>
            <w:szCs w:val="24"/>
          </w:rPr>
          <w:t>which contains both</w:t>
        </w:r>
      </w:ins>
      <w:bookmarkEnd w:id="84"/>
      <w:del w:id="86" w:author="Franke, Carsten" w:date="2024-05-14T16:41:00Z" w16du:dateUtc="2024-05-14T14:41:00Z">
        <w:r w:rsidDel="00BC4EC6">
          <w:rPr>
            <w:szCs w:val="24"/>
          </w:rPr>
          <w:delText xml:space="preserve">with both </w:delText>
        </w:r>
        <w:commentRangeStart w:id="87"/>
        <w:commentRangeStart w:id="88"/>
        <w:commentRangeStart w:id="89"/>
        <w:commentRangeStart w:id="90"/>
        <w:r w:rsidDel="00BC4EC6">
          <w:rPr>
            <w:szCs w:val="24"/>
          </w:rPr>
          <w:delText>in</w:delText>
        </w:r>
      </w:del>
      <w:commentRangeEnd w:id="87"/>
      <w:r w:rsidR="00EA325C">
        <w:rPr>
          <w:rStyle w:val="Kommentarzeichen"/>
          <w:rFonts w:ascii="Calibri" w:eastAsia="Times New Roman" w:hAnsi="Calibri"/>
          <w:lang w:val="en-US" w:eastAsia="x-none"/>
        </w:rPr>
        <w:commentReference w:id="87"/>
      </w:r>
      <w:commentRangeEnd w:id="89"/>
      <w:r w:rsidR="00BC4EC6">
        <w:rPr>
          <w:rStyle w:val="Kommentarzeichen"/>
          <w:rFonts w:ascii="Calibri" w:eastAsia="Times New Roman" w:hAnsi="Calibri"/>
          <w:lang w:val="en-US" w:eastAsia="x-none"/>
        </w:rPr>
        <w:commentReference w:id="89"/>
      </w:r>
      <w:r>
        <w:rPr>
          <w:szCs w:val="24"/>
        </w:rPr>
        <w:t>, PIDs and property names</w:t>
      </w:r>
      <w:commentRangeEnd w:id="88"/>
      <w:r w:rsidR="00EA325C">
        <w:rPr>
          <w:rStyle w:val="Kommentarzeichen"/>
          <w:rFonts w:ascii="Calibri" w:eastAsia="Times New Roman" w:hAnsi="Calibri"/>
          <w:lang w:val="en-US" w:eastAsia="x-none"/>
        </w:rPr>
        <w:commentReference w:id="88"/>
      </w:r>
      <w:commentRangeEnd w:id="90"/>
      <w:r w:rsidR="00F758C9">
        <w:rPr>
          <w:rStyle w:val="Kommentarzeichen"/>
          <w:rFonts w:ascii="Calibri" w:eastAsia="Times New Roman" w:hAnsi="Calibri"/>
          <w:lang w:val="en-US" w:eastAsia="x-none"/>
        </w:rPr>
        <w:commentReference w:id="90"/>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1" w:author="Franke, Carsten" w:date="2024-05-14T16:43:00Z" w16du:dateUtc="2024-05-14T14:43:00Z">
        <w:r w:rsidDel="00BC4EC6">
          <w:rPr>
            <w:szCs w:val="24"/>
          </w:rPr>
          <w:delText>Abaqus</w:delText>
        </w:r>
      </w:del>
      <w:ins w:id="92"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93"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94" w:author="Franke, Carsten" w:date="2024-05-14T19:39:00Z" w16du:dateUtc="2024-05-14T17:39:00Z">
              <w:r w:rsidRPr="00EC4DAD" w:rsidDel="00936D25">
                <w:rPr>
                  <w:b/>
                  <w:szCs w:val="24"/>
                </w:rPr>
                <w:delText>Value Space</w:delText>
              </w:r>
            </w:del>
            <w:ins w:id="95"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rsidP="000B0B6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9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9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98" w:author="Franke, Carsten" w:date="2024-05-14T16:46:00Z" w16du:dateUtc="2024-05-14T14:46:00Z">
            <w:rPr>
              <w:szCs w:val="24"/>
            </w:rPr>
          </w:rPrChange>
        </w:rPr>
        <w:t>&lt;part/&gt;</w:t>
      </w:r>
      <w:r>
        <w:rPr>
          <w:szCs w:val="24"/>
        </w:rPr>
        <w:t xml:space="preserve"> with required attributes only (</w:t>
      </w:r>
      <w:r w:rsidRPr="000B0B66">
        <w:rPr>
          <w:rFonts w:ascii="Courier New" w:hAnsi="Courier New" w:cs="Courier New"/>
          <w:szCs w:val="24"/>
          <w:rPrChange w:id="99" w:author="Franke, Carsten" w:date="2024-05-14T16:46:00Z" w16du:dateUtc="2024-05-14T14:46:00Z">
            <w:rPr>
              <w:szCs w:val="24"/>
            </w:rPr>
          </w:rPrChange>
        </w:rPr>
        <w:t>pid</w:t>
      </w:r>
      <w:r>
        <w:rPr>
          <w:szCs w:val="24"/>
        </w:rPr>
        <w:t xml:space="preserve"> or </w:t>
      </w:r>
      <w:r w:rsidRPr="000B0B66">
        <w:rPr>
          <w:rFonts w:ascii="Courier New" w:hAnsi="Courier New" w:cs="Courier New"/>
          <w:szCs w:val="24"/>
          <w:rPrChange w:id="100" w:author="Franke, Carsten" w:date="2024-05-14T16:46:00Z" w16du:dateUtc="2024-05-14T14:46:00Z">
            <w:rPr>
              <w:szCs w:val="24"/>
            </w:rPr>
          </w:rPrChange>
        </w:rPr>
        <w:t>pname</w:t>
      </w:r>
      <w:ins w:id="101" w:author="Franke, Carsten" w:date="2024-05-14T16:45:00Z" w16du:dateUtc="2024-05-14T14:45:00Z">
        <w:r w:rsidR="000B0B66">
          <w:rPr>
            <w:szCs w:val="24"/>
          </w:rPr>
          <w:t xml:space="preserve"> may</w:t>
        </w:r>
      </w:ins>
      <w:r>
        <w:rPr>
          <w:szCs w:val="24"/>
        </w:rPr>
        <w:t xml:space="preserve"> </w:t>
      </w:r>
      <w:del w:id="102" w:author="Franke, Carsten" w:date="2024-05-14T16:45:00Z" w16du:dateUtc="2024-05-14T14:45:00Z">
        <w:r w:rsidDel="000B0B66">
          <w:rPr>
            <w:szCs w:val="24"/>
          </w:rPr>
          <w:delText>c</w:delText>
        </w:r>
      </w:del>
      <w:ins w:id="103" w:author="LUEJE Claudia" w:date="2024-05-02T17:24:00Z">
        <w:del w:id="104" w:author="Franke, Carsten" w:date="2024-05-14T16:45:00Z" w16du:dateUtc="2024-05-14T14:45:00Z">
          <w:r w:rsidR="00EA325C" w:rsidDel="000B0B66">
            <w:rPr>
              <w:szCs w:val="24"/>
            </w:rPr>
            <w:delText>an</w:delText>
          </w:r>
        </w:del>
      </w:ins>
      <w:del w:id="105" w:author="Franke, Carsten" w:date="2024-05-14T16:45:00Z" w16du:dateUtc="2024-05-14T14:45:00Z">
        <w:r w:rsidDel="000B0B66">
          <w:rPr>
            <w:szCs w:val="24"/>
          </w:rPr>
          <w:delText xml:space="preserve">ould </w:delText>
        </w:r>
      </w:del>
      <w:r>
        <w:rPr>
          <w:szCs w:val="24"/>
        </w:rPr>
        <w:t>be used alternatively to label)</w:t>
      </w:r>
      <w:commentRangeEnd w:id="97"/>
      <w:r w:rsidR="000B0B66">
        <w:rPr>
          <w:rStyle w:val="Kommentarzeichen"/>
          <w:rFonts w:ascii="Calibri" w:eastAsia="Times New Roman" w:hAnsi="Calibri"/>
          <w:lang w:val="en-US" w:eastAsia="x-none"/>
        </w:rPr>
        <w:commentReference w:id="9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0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07" w:author="Franke, Carsten" w:date="2024-05-14T19:39:00Z" w16du:dateUtc="2024-05-14T17:39:00Z">
              <w:r w:rsidRPr="00EC4DAD" w:rsidDel="00936D25">
                <w:rPr>
                  <w:szCs w:val="24"/>
                </w:rPr>
                <w:delText>Value Space</w:delText>
              </w:r>
            </w:del>
            <w:ins w:id="108"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09" w:author="Franke, Carsten" w:date="2024-05-14T17:10:00Z" w16du:dateUtc="2024-05-14T15:10:00Z"/>
          <w:szCs w:val="24"/>
        </w:rPr>
      </w:pPr>
      <w:r>
        <w:rPr>
          <w:szCs w:val="24"/>
        </w:rPr>
        <w:t xml:space="preserve">The attribute </w:t>
      </w:r>
      <w:del w:id="110" w:author="Franke, Carsten" w:date="2024-05-14T17:10:00Z" w16du:dateUtc="2024-05-14T15:10:00Z">
        <w:r w:rsidDel="00A336FB">
          <w:rPr>
            <w:szCs w:val="24"/>
          </w:rPr>
          <w:delText>meaning is:</w:delText>
        </w:r>
      </w:del>
    </w:p>
    <w:p w14:paraId="44CCAC98" w14:textId="769315BB" w:rsidR="006A2DB6" w:rsidRDefault="006A2DB6" w:rsidP="00A336FB">
      <w:pPr>
        <w:pStyle w:val="Textkrper"/>
        <w:autoSpaceDE w:val="0"/>
        <w:autoSpaceDN w:val="0"/>
        <w:adjustRightInd w:val="0"/>
        <w:rPr>
          <w:szCs w:val="24"/>
        </w:rPr>
        <w:pPrChange w:id="111"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2" w:author="Franke, Carsten" w:date="2024-05-14T17:11:00Z" w16du:dateUtc="2024-05-14T15:11:00Z">
        <w:r w:rsidDel="00A336FB">
          <w:rPr>
            <w:szCs w:val="24"/>
          </w:rPr>
          <w:delText>—</w:delText>
        </w:r>
        <w:r w:rsidDel="00A336FB">
          <w:rPr>
            <w:szCs w:val="24"/>
          </w:rPr>
          <w:tab/>
        </w:r>
      </w:del>
      <w:r w:rsidRPr="00545095">
        <w:rPr>
          <w:rStyle w:val="ISOCode"/>
        </w:rPr>
        <w:t>nr_levels</w:t>
      </w:r>
      <w:r>
        <w:rPr>
          <w:szCs w:val="24"/>
        </w:rPr>
        <w:t xml:space="preserve"> </w:t>
      </w:r>
      <w:commentRangeStart w:id="113"/>
      <w:r>
        <w:rPr>
          <w:szCs w:val="24"/>
        </w:rPr>
        <w:t xml:space="preserve">dictates </w:t>
      </w:r>
      <w:commentRangeEnd w:id="113"/>
      <w:r w:rsidR="00A336FB">
        <w:rPr>
          <w:rStyle w:val="Kommentarzeichen"/>
          <w:rFonts w:ascii="Calibri" w:eastAsia="Times New Roman" w:hAnsi="Calibri"/>
          <w:lang w:val="en-US" w:eastAsia="x-none"/>
        </w:rPr>
        <w:commentReference w:id="113"/>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14"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15">
          <w:tblGrid>
            <w:gridCol w:w="1258"/>
            <w:gridCol w:w="1312"/>
            <w:gridCol w:w="1559"/>
            <w:gridCol w:w="1276"/>
            <w:gridCol w:w="3095"/>
          </w:tblGrid>
        </w:tblGridChange>
      </w:tblGrid>
      <w:tr w:rsidR="006A2DB6" w:rsidRPr="00EC4DAD" w14:paraId="56463C7E" w14:textId="77777777" w:rsidTr="00A336FB">
        <w:trPr>
          <w:trHeight w:val="355"/>
          <w:tblHeader/>
          <w:trPrChange w:id="116"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17"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18"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19"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20" w:author="Franke, Carsten" w:date="2024-05-14T19:39:00Z" w16du:dateUtc="2024-05-14T17:39:00Z">
              <w:r w:rsidRPr="00EC4DAD" w:rsidDel="00936D25">
                <w:rPr>
                  <w:b/>
                  <w:szCs w:val="24"/>
                </w:rPr>
                <w:delText>Value Space</w:delText>
              </w:r>
            </w:del>
            <w:ins w:id="12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22"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23"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24"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25" w:name="_Hlk132188543"/>
      <w:r w:rsidR="008E2D08" w:rsidRPr="00055F5B">
        <w:t>"hatched"</w:t>
      </w:r>
      <w:bookmarkEnd w:id="125"/>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26" w:author="Franke, Carsten" w:date="2024-05-14T19:39:00Z" w16du:dateUtc="2024-05-14T17:39:00Z">
              <w:r w:rsidRPr="00EC4DAD" w:rsidDel="00936D25">
                <w:rPr>
                  <w:b/>
                  <w:szCs w:val="24"/>
                </w:rPr>
                <w:delText>Value Space</w:delText>
              </w:r>
            </w:del>
            <w:ins w:id="127"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28"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9"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31"/>
      <w:r>
        <w:rPr>
          <w:szCs w:val="24"/>
        </w:rPr>
        <w:t>Table </w:t>
      </w:r>
      <w:r w:rsidR="006A2DB6">
        <w:rPr>
          <w:szCs w:val="24"/>
        </w:rPr>
        <w:t xml:space="preserve">16 — Nested elements of element </w:t>
      </w:r>
      <w:r w:rsidR="006A2DB6" w:rsidRPr="002A7AF7">
        <w:rPr>
          <w:rStyle w:val="ISOCode"/>
        </w:rPr>
        <w:t>&lt;connection_list/&gt;</w:t>
      </w:r>
      <w:commentRangeEnd w:id="131"/>
      <w:r w:rsidR="007B2AB5">
        <w:rPr>
          <w:rStyle w:val="Kommentarzeichen"/>
          <w:rFonts w:ascii="Calibri" w:eastAsia="Times New Roman" w:hAnsi="Calibri"/>
          <w:b w:val="0"/>
          <w:lang w:val="en-US" w:eastAsia="x-none"/>
        </w:rPr>
        <w:commentReference w:id="131"/>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rsidP="00E453D4">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32"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33"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34" w:author="Franke, Carsten" w:date="2024-05-14T17:20:00Z" w16du:dateUtc="2024-05-14T15:20:00Z">
        <w:r w:rsidDel="00E453D4">
          <w:rPr>
            <w:rFonts w:eastAsia="Times New Roman"/>
            <w:szCs w:val="24"/>
          </w:rPr>
          <w:delText xml:space="preserve">Schema </w:delText>
        </w:r>
      </w:del>
      <w:ins w:id="135" w:author="Franke, Carsten" w:date="2024-05-14T17:20:00Z" w16du:dateUtc="2024-05-14T15:20:00Z">
        <w:r w:rsidR="00E453D4">
          <w:rPr>
            <w:rFonts w:eastAsia="Times New Roman"/>
            <w:szCs w:val="24"/>
          </w:rPr>
          <w:t>s</w:t>
        </w:r>
        <w:r w:rsidR="00E453D4">
          <w:rPr>
            <w:rFonts w:eastAsia="Times New Roman"/>
            <w:szCs w:val="24"/>
          </w:rPr>
          <w:t xml:space="preserve">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36" w:author="Franke, Carsten" w:date="2024-05-14T17:20:00Z" w16du:dateUtc="2024-05-14T15:20:00Z">
        <w:r w:rsidDel="00E453D4">
          <w:rPr>
            <w:szCs w:val="24"/>
          </w:rPr>
          <w:delText xml:space="preserve">Schema </w:delText>
        </w:r>
      </w:del>
      <w:ins w:id="137" w:author="Franke, Carsten" w:date="2024-05-14T17:20:00Z" w16du:dateUtc="2024-05-14T15:20:00Z">
        <w:r w:rsidR="00E453D4">
          <w:rPr>
            <w:szCs w:val="24"/>
          </w:rPr>
          <w:t>s</w:t>
        </w:r>
        <w:r w:rsidR="00E453D4">
          <w:rPr>
            <w:szCs w:val="24"/>
          </w:rPr>
          <w:t xml:space="preserve">chema </w:t>
        </w:r>
      </w:ins>
      <w:r>
        <w:rPr>
          <w:szCs w:val="24"/>
        </w:rPr>
        <w:t xml:space="preserve">definition (XSD) </w:t>
      </w:r>
      <w:ins w:id="138"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w:t>
        </w:r>
        <w:r w:rsidRPr="007E5777">
          <w:rPr>
            <w:rStyle w:val="Hyperlink"/>
            <w:szCs w:val="24"/>
          </w:rPr>
          <w:t>3</w:t>
        </w:r>
        <w:r w:rsidRPr="007E5777">
          <w:rPr>
            <w:rStyle w:val="Hyperlink"/>
            <w:szCs w:val="24"/>
          </w:rPr>
          <w:t>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3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40" w:author="Franke, Carsten" w:date="2024-05-14T19:19:00Z" w16du:dateUtc="2024-05-14T17:19:00Z">
        <w:r w:rsidR="00E7644E">
          <w:rPr>
            <w:szCs w:val="24"/>
          </w:rPr>
          <w:t>The e</w:t>
        </w:r>
      </w:ins>
      <w:del w:id="141"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42" w:author="LUEJE Claudia" w:date="2024-05-02T17:36:00Z">
        <w:r w:rsidDel="00303E06">
          <w:rPr>
            <w:rStyle w:val="citesec"/>
            <w:szCs w:val="24"/>
          </w:rPr>
          <w:delText>clause </w:delText>
        </w:r>
      </w:del>
      <w:r>
        <w:rPr>
          <w:rStyle w:val="citesec"/>
          <w:szCs w:val="24"/>
        </w:rPr>
        <w:t>7.3</w:t>
      </w:r>
      <w:r>
        <w:rPr>
          <w:szCs w:val="24"/>
        </w:rPr>
        <w:t xml:space="preserve">. </w:t>
      </w:r>
      <w:ins w:id="143" w:author="Franke, Carsten" w:date="2024-05-14T19:20:00Z" w16du:dateUtc="2024-05-14T17:20:00Z">
        <w:r w:rsidR="001A0DE1" w:rsidRPr="001A0DE1">
          <w:rPr>
            <w:szCs w:val="24"/>
          </w:rPr>
          <w:t>These two</w:t>
        </w:r>
      </w:ins>
      <w:del w:id="144" w:author="Franke, Carsten" w:date="2024-05-14T19:20:00Z" w16du:dateUtc="2024-05-14T17:20:00Z">
        <w:r w:rsidDel="001A0DE1">
          <w:rPr>
            <w:szCs w:val="24"/>
          </w:rPr>
          <w:delText>Both</w:delText>
        </w:r>
      </w:del>
      <w:r>
        <w:rPr>
          <w:szCs w:val="24"/>
        </w:rPr>
        <w:t xml:space="preserve"> elements </w:t>
      </w:r>
      <w:del w:id="145"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46" w:author="Franke, Carsten" w:date="2024-05-14T19:21:00Z" w16du:dateUtc="2024-05-14T17:21:00Z">
        <w:r w:rsidR="001A0DE1" w:rsidRPr="001A0DE1">
          <w:rPr>
            <w:szCs w:val="24"/>
          </w:rPr>
          <w:t xml:space="preserve">essentially </w:t>
        </w:r>
      </w:ins>
      <w:r>
        <w:rPr>
          <w:szCs w:val="24"/>
        </w:rPr>
        <w:t xml:space="preserve">aim </w:t>
      </w:r>
      <w:del w:id="147"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&lt;custom_attributes_list/&gt;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48" w:author="Franke, Carsten" w:date="2024-05-14T19:39:00Z" w16du:dateUtc="2024-05-14T17:39:00Z">
              <w:r w:rsidRPr="00EC4DAD" w:rsidDel="00936D25">
                <w:rPr>
                  <w:b/>
                  <w:szCs w:val="24"/>
                </w:rPr>
                <w:delText>Value Space</w:delText>
              </w:r>
            </w:del>
            <w:ins w:id="14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306FA162" w:rsidR="006A2DB6" w:rsidRDefault="006A2DB6" w:rsidP="004209BC">
      <w:pPr>
        <w:pStyle w:val="Textkrper"/>
        <w:autoSpaceDE w:val="0"/>
        <w:autoSpaceDN w:val="0"/>
        <w:adjustRightInd w:val="0"/>
        <w:rPr>
          <w:szCs w:val="24"/>
        </w:rPr>
        <w:pPrChange w:id="150"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51" w:author="Franke, Carsten" w:date="2024-05-14T19:35:00Z" w16du:dateUtc="2024-05-14T17:35:00Z">
        <w:r w:rsidDel="004209BC">
          <w:rPr>
            <w:szCs w:val="24"/>
          </w:rPr>
          <w:delText>—</w:delText>
        </w:r>
        <w:r w:rsidDel="004209BC">
          <w:rPr>
            <w:szCs w:val="24"/>
          </w:rPr>
          <w:tab/>
        </w:r>
      </w:del>
      <w:bookmarkStart w:id="152" w:name="_Hlk166607788"/>
      <w:ins w:id="153" w:author="Franke, Carsten" w:date="2024-05-14T19:35:00Z" w16du:dateUtc="2024-05-14T17:35:00Z">
        <w:r w:rsidR="004209BC">
          <w:t xml:space="preserve">NOTE: </w:t>
        </w:r>
      </w:ins>
      <w:bookmarkEnd w:id="152"/>
      <w:r>
        <w:rPr>
          <w:szCs w:val="24"/>
        </w:rPr>
        <w:t>If required to handle special characters such as line feeds or tabs, the normalized string data type should be used in</w:t>
      </w:r>
      <w:ins w:id="154"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55" w:author="Franke, Carsten" w:date="2024-05-14T19:39:00Z" w16du:dateUtc="2024-05-14T17:39:00Z">
              <w:r w:rsidRPr="00EC4DAD" w:rsidDel="00936D25">
                <w:rPr>
                  <w:b/>
                  <w:szCs w:val="24"/>
                </w:rPr>
                <w:delText>Value Space</w:delText>
              </w:r>
            </w:del>
            <w:ins w:id="156"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57" w:author="Franke, Carsten" w:date="2024-05-14T19:39:00Z" w16du:dateUtc="2024-05-14T17:39:00Z">
              <w:r w:rsidRPr="00EC4DAD" w:rsidDel="00936D25">
                <w:rPr>
                  <w:b/>
                  <w:szCs w:val="24"/>
                </w:rPr>
                <w:delText>Value Space</w:delText>
              </w:r>
            </w:del>
            <w:ins w:id="158"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59" w:author="Franke, Carsten" w:date="2024-05-14T16:32:00Z" w16du:dateUtc="2024-05-14T14:32:00Z">
              <w:r w:rsidRPr="00EC4DAD" w:rsidDel="00213449">
                <w:rPr>
                  <w:szCs w:val="24"/>
                </w:rPr>
                <w:delText>Nested Elements</w:delText>
              </w:r>
            </w:del>
            <w:ins w:id="160"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61" w:author="Franke, Carsten" w:date="2024-05-14T19:39:00Z" w16du:dateUtc="2024-05-14T17:39:00Z">
              <w:r w:rsidRPr="00EC4DAD" w:rsidDel="00936D25">
                <w:rPr>
                  <w:b/>
                  <w:szCs w:val="24"/>
                </w:rPr>
                <w:delText>Value Space</w:delText>
              </w:r>
            </w:del>
            <w:ins w:id="162"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ins w:id="163"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64"/>
      <w:commentRangeStart w:id="165"/>
      <w:del w:id="166" w:author="Franke, Carsten" w:date="2024-05-14T21:27:00Z" w16du:dateUtc="2024-05-14T19:27:00Z">
        <w:r w:rsidDel="00C215E1">
          <w:rPr>
            <w:szCs w:val="24"/>
          </w:rPr>
          <w:delText>GUI</w:delText>
        </w:r>
        <w:commentRangeEnd w:id="164"/>
        <w:r w:rsidR="00772E15" w:rsidDel="00C215E1">
          <w:rPr>
            <w:rStyle w:val="Kommentarzeichen"/>
            <w:rFonts w:ascii="Calibri" w:eastAsia="Times New Roman" w:hAnsi="Calibri"/>
            <w:lang w:val="en-US" w:eastAsia="x-none"/>
          </w:rPr>
          <w:commentReference w:id="164"/>
        </w:r>
      </w:del>
      <w:commentRangeEnd w:id="165"/>
      <w:r w:rsidR="00C215E1">
        <w:rPr>
          <w:rStyle w:val="Kommentarzeichen"/>
          <w:rFonts w:ascii="Calibri" w:eastAsia="Times New Roman" w:hAnsi="Calibri"/>
          <w:lang w:val="en-US" w:eastAsia="x-none"/>
        </w:rPr>
        <w:commentReference w:id="165"/>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167"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68" w:name="_Hlk166614678"/>
      <w:r w:rsidR="00B841A2">
        <w:rPr>
          <w:szCs w:val="24"/>
        </w:rPr>
        <w:t xml:space="preserve">either </w:t>
      </w:r>
      <w:bookmarkEnd w:id="168"/>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&lt;custom_attributes/&gt;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&lt;custom_attributes/&gt;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69"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70" w:author="Franke, Carsten" w:date="2024-05-14T19:39:00Z" w16du:dateUtc="2024-05-14T17:39:00Z">
              <w:r w:rsidRPr="00EC4DAD" w:rsidDel="00936D25">
                <w:rPr>
                  <w:b/>
                  <w:szCs w:val="24"/>
                </w:rPr>
                <w:delText>Value Space</w:delText>
              </w:r>
            </w:del>
            <w:ins w:id="17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72" w:author="Franke, Carsten" w:date="2024-05-14T19:39:00Z" w16du:dateUtc="2024-05-14T17:39:00Z">
              <w:r w:rsidRPr="00EC4DAD" w:rsidDel="00936D25">
                <w:rPr>
                  <w:b/>
                  <w:szCs w:val="24"/>
                </w:rPr>
                <w:delText>Value Space</w:delText>
              </w:r>
            </w:del>
            <w:ins w:id="17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random orientation of the connection (e.g. a robscan)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74" w:author="Franke, Carsten" w:date="2024-05-14T16:32:00Z" w16du:dateUtc="2024-05-14T14:32:00Z">
              <w:r w:rsidRPr="00EC4DAD" w:rsidDel="00213449">
                <w:rPr>
                  <w:b/>
                  <w:szCs w:val="24"/>
                </w:rPr>
                <w:delText>Nested Elements</w:delText>
              </w:r>
            </w:del>
            <w:ins w:id="175"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76"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77"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78"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79"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80"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81" w:author="Franke, Carsten" w:date="2024-05-14T19:39:00Z" w16du:dateUtc="2024-05-14T17:39:00Z">
              <w:r w:rsidRPr="00EC4DAD" w:rsidDel="00936D25">
                <w:rPr>
                  <w:b/>
                  <w:szCs w:val="24"/>
                </w:rPr>
                <w:delText>Value Space</w:delText>
              </w:r>
            </w:del>
            <w:ins w:id="182"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83" w:author="LUEJE Claudia" w:date="2024-05-02T17:52:00Z">
        <w:r w:rsidDel="008E7E7A">
          <w:rPr>
            <w:szCs w:val="24"/>
          </w:rPr>
          <w:delText xml:space="preserve">may </w:delText>
        </w:r>
      </w:del>
      <w:ins w:id="184" w:author="LUEJE Claudia" w:date="2024-05-02T17:52:00Z">
        <w:del w:id="185" w:author="Franke, Carsten" w:date="2024-05-14T21:50:00Z" w16du:dateUtc="2024-05-14T19:50:00Z">
          <w:r w:rsidR="008E7E7A" w:rsidDel="00D65412">
            <w:rPr>
              <w:szCs w:val="24"/>
            </w:rPr>
            <w:delText xml:space="preserve">can </w:delText>
          </w:r>
        </w:del>
      </w:ins>
      <w:ins w:id="186" w:author="Franke, Carsten" w:date="2024-05-14T21:50:00Z" w16du:dateUtc="2024-05-14T19:50:00Z">
        <w:r w:rsidR="00D65412" w:rsidRPr="00D65412">
          <w:rPr>
            <w:szCs w:val="24"/>
          </w:rPr>
          <w:t xml:space="preserve">possibly </w:t>
        </w:r>
      </w:ins>
      <w:r>
        <w:rPr>
          <w:szCs w:val="24"/>
        </w:rPr>
        <w:t xml:space="preserve">need to know the position and </w:t>
      </w:r>
      <w:del w:id="187" w:author="Franke, Carsten" w:date="2024-05-14T21:49:00Z" w16du:dateUtc="2024-05-14T19:49:00Z">
        <w:r w:rsidDel="00D65412">
          <w:rPr>
            <w:szCs w:val="24"/>
          </w:rPr>
          <w:delText>“</w:delText>
        </w:r>
      </w:del>
      <w:r>
        <w:rPr>
          <w:szCs w:val="24"/>
        </w:rPr>
        <w:t>bounding box</w:t>
      </w:r>
      <w:del w:id="188"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189" w:author="Franke, Carsten" w:date="2024-05-14T21:56:00Z" w16du:dateUtc="2024-05-14T19:56:00Z">
        <w:r w:rsidR="004A092E">
          <w:t>o</w:t>
        </w:r>
        <w:r w:rsidR="004A092E" w:rsidRPr="00D318FA">
          <w:t xml:space="preserve">riginal equipment manufacturer </w:t>
        </w:r>
        <w:r w:rsidR="004A092E">
          <w:t>(</w:t>
        </w:r>
      </w:ins>
      <w:commentRangeStart w:id="190"/>
      <w:commentRangeStart w:id="191"/>
      <w:r>
        <w:rPr>
          <w:szCs w:val="24"/>
        </w:rPr>
        <w:t>OEM</w:t>
      </w:r>
      <w:commentRangeEnd w:id="190"/>
      <w:r w:rsidR="008E7E7A">
        <w:rPr>
          <w:rStyle w:val="Kommentarzeichen"/>
          <w:rFonts w:ascii="Calibri" w:eastAsia="Times New Roman" w:hAnsi="Calibri"/>
          <w:lang w:val="en-US" w:eastAsia="x-none"/>
        </w:rPr>
        <w:commentReference w:id="190"/>
      </w:r>
      <w:commentRangeEnd w:id="191"/>
      <w:r w:rsidR="004A092E">
        <w:rPr>
          <w:rStyle w:val="Kommentarzeichen"/>
          <w:rFonts w:ascii="Calibri" w:eastAsia="Times New Roman" w:hAnsi="Calibri"/>
          <w:lang w:val="en-US" w:eastAsia="x-none"/>
        </w:rPr>
        <w:commentReference w:id="191"/>
      </w:r>
      <w:ins w:id="192"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rsidP="0050267D">
      <w:pPr>
        <w:pStyle w:val="Textkrper"/>
        <w:keepNext/>
        <w:autoSpaceDE w:val="0"/>
        <w:autoSpaceDN w:val="0"/>
        <w:adjustRightInd w:val="0"/>
        <w:rPr>
          <w:szCs w:val="24"/>
        </w:rPr>
        <w:pPrChange w:id="196"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rsidP="0050267D">
      <w:pPr>
        <w:pStyle w:val="Textkrper"/>
        <w:keepNext/>
        <w:autoSpaceDE w:val="0"/>
        <w:autoSpaceDN w:val="0"/>
        <w:adjustRightInd w:val="0"/>
        <w:rPr>
          <w:szCs w:val="24"/>
        </w:rPr>
        <w:pPrChange w:id="197"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r w:rsidR="00DA68F2" w:rsidRPr="006E3134">
        <w:rPr>
          <w:rStyle w:val="ISOCode"/>
          <w:rFonts w:ascii="Cambria" w:hAnsi="Cambria"/>
        </w:rPr>
        <w:t>;</w:t>
      </w:r>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198" w:author="Franke, Carsten" w:date="2024-05-14T21:59:00Z" w16du:dateUtc="2024-05-14T19:59:00Z">
        <w:r w:rsidDel="000B3483">
          <w:rPr>
            <w:szCs w:val="24"/>
          </w:rPr>
          <w:delText xml:space="preserve"> </w:delText>
        </w:r>
      </w:del>
      <w:r>
        <w:rPr>
          <w:szCs w:val="24"/>
        </w:rPr>
        <w:t>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199" w:name="_Hlk166616476"/>
      <w:r w:rsidR="00DA68F2">
        <w:rPr>
          <w:szCs w:val="24"/>
        </w:rPr>
        <w:t>−</w:t>
      </w:r>
      <w:bookmarkEnd w:id="199"/>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00" w:author="Franke, Carsten" w:date="2024-05-14T16:32:00Z" w16du:dateUtc="2024-05-14T14:32:00Z">
              <w:r w:rsidRPr="00EC4DAD" w:rsidDel="00213449">
                <w:rPr>
                  <w:b/>
                  <w:szCs w:val="24"/>
                </w:rPr>
                <w:delText>Nested Elements</w:delText>
              </w:r>
            </w:del>
            <w:ins w:id="201"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02"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03"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04"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05"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06"/>
      <w:r>
        <w:rPr>
          <w:szCs w:val="24"/>
        </w:rPr>
        <w:t>Figure </w:t>
      </w:r>
      <w:r w:rsidR="006A2DB6">
        <w:rPr>
          <w:szCs w:val="24"/>
        </w:rPr>
        <w:t xml:space="preserve">9 — Rivet head types </w:t>
      </w:r>
      <w:commentRangeEnd w:id="206"/>
      <w:r w:rsidR="00A1197C">
        <w:rPr>
          <w:rStyle w:val="Kommentarzeichen"/>
          <w:rFonts w:ascii="Calibri" w:eastAsia="Times New Roman" w:hAnsi="Calibri"/>
          <w:b w:val="0"/>
          <w:lang w:val="en-US" w:eastAsia="x-none"/>
        </w:rPr>
        <w:commentReference w:id="206"/>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07"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6557A526" w:rsidR="006A2DB6" w:rsidRDefault="006A2DB6">
      <w:pPr>
        <w:pStyle w:val="Textkrper"/>
        <w:autoSpaceDE w:val="0"/>
        <w:autoSpaceDN w:val="0"/>
        <w:adjustRightInd w:val="0"/>
        <w:rPr>
          <w:szCs w:val="24"/>
        </w:rPr>
      </w:pPr>
      <w:r>
        <w:rPr>
          <w:szCs w:val="24"/>
        </w:rPr>
        <w:t xml:space="preserve">The subtypes are described in detail in the </w:t>
      </w:r>
      <w:del w:id="208" w:author="Franke, Carsten" w:date="2024-05-14T22:36:00Z" w16du:dateUtc="2024-05-14T20:36:00Z">
        <w:r w:rsidDel="000738AC">
          <w:rPr>
            <w:szCs w:val="24"/>
          </w:rPr>
          <w:delText xml:space="preserve">following </w:delText>
        </w:r>
      </w:del>
      <w:commentRangeStart w:id="209"/>
      <w:commentRangeStart w:id="210"/>
      <w:r>
        <w:rPr>
          <w:szCs w:val="24"/>
        </w:rPr>
        <w:t>subclauses</w:t>
      </w:r>
      <w:commentRangeEnd w:id="209"/>
      <w:r w:rsidR="00484A09">
        <w:rPr>
          <w:rStyle w:val="Kommentarzeichen"/>
          <w:rFonts w:ascii="Calibri" w:eastAsia="Times New Roman" w:hAnsi="Calibri"/>
          <w:lang w:val="en-US" w:eastAsia="x-none"/>
        </w:rPr>
        <w:commentReference w:id="209"/>
      </w:r>
      <w:commentRangeEnd w:id="210"/>
      <w:r w:rsidR="000738AC">
        <w:rPr>
          <w:rStyle w:val="Kommentarzeichen"/>
          <w:rFonts w:ascii="Calibri" w:eastAsia="Times New Roman" w:hAnsi="Calibri"/>
          <w:lang w:val="en-US" w:eastAsia="x-none"/>
        </w:rPr>
        <w:commentReference w:id="210"/>
      </w:r>
      <w:ins w:id="211" w:author="Franke, Carsten" w:date="2024-05-14T22:36:00Z" w16du:dateUtc="2024-05-14T20:36:00Z">
        <w:r w:rsidR="000738AC">
          <w:rPr>
            <w:szCs w:val="24"/>
          </w:rPr>
          <w:t xml:space="preserve"> </w:t>
        </w:r>
      </w:ins>
      <w:ins w:id="212" w:author="Franke, Carsten" w:date="2024-05-14T22:37:00Z" w16du:dateUtc="2024-05-14T20:37:00Z">
        <w:r w:rsidR="000738AC">
          <w:rPr>
            <w:szCs w:val="24"/>
          </w:rPr>
          <w:fldChar w:fldCharType="begin"/>
        </w:r>
        <w:r w:rsidR="000738AC">
          <w:rPr>
            <w:szCs w:val="24"/>
          </w:rPr>
          <w:instrText xml:space="preserve"> REF _Ref166618645 \r \h </w:instrText>
        </w:r>
        <w:r w:rsidR="000738AC">
          <w:rPr>
            <w:szCs w:val="24"/>
          </w:rPr>
        </w:r>
        <w:r w:rsidR="000738AC">
          <w:rPr>
            <w:szCs w:val="24"/>
          </w:rPr>
          <w:fldChar w:fldCharType="separate"/>
        </w:r>
        <w:r w:rsidR="000738AC">
          <w:rPr>
            <w:szCs w:val="24"/>
          </w:rPr>
          <w:t>9.4.2</w:t>
        </w:r>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r w:rsidR="000738AC">
          <w:rPr>
            <w:szCs w:val="24"/>
          </w:rPr>
        </w:r>
      </w:ins>
      <w:r w:rsidR="000738AC">
        <w:rPr>
          <w:szCs w:val="24"/>
        </w:rPr>
        <w:fldChar w:fldCharType="separate"/>
      </w:r>
      <w:ins w:id="213" w:author="Franke, Carsten" w:date="2024-05-14T22:37:00Z" w16du:dateUtc="2024-05-14T20:37:00Z">
        <w:r w:rsidR="000738AC">
          <w:rPr>
            <w:szCs w:val="24"/>
          </w:rPr>
          <w:t>9.4.6</w:t>
        </w:r>
        <w:r w:rsidR="000738AC">
          <w:rPr>
            <w:szCs w:val="24"/>
          </w:rPr>
          <w:fldChar w:fldCharType="end"/>
        </w:r>
      </w:ins>
      <w:r>
        <w:rPr>
          <w:szCs w:val="24"/>
        </w:rPr>
        <w:t>.</w:t>
      </w:r>
      <w:ins w:id="214"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lastRenderedPageBreak/>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15" w:author="Franke, Carsten" w:date="2024-05-14T22:54:00Z" w16du:dateUtc="2024-05-14T20:54:00Z">
        <w:r w:rsidR="00E906D0" w:rsidDel="00E813F2">
          <w:rPr>
            <w:szCs w:val="24"/>
          </w:rPr>
          <w:delText>examplewhen</w:delText>
        </w:r>
        <w:r w:rsidDel="00E813F2">
          <w:rPr>
            <w:szCs w:val="24"/>
          </w:rPr>
          <w:delText xml:space="preserve"> </w:delText>
        </w:r>
      </w:del>
      <w:ins w:id="216" w:author="Franke, Carsten" w:date="2024-05-14T22:54:00Z" w16du:dateUtc="2024-05-14T20:54:00Z">
        <w:r w:rsidR="00E813F2">
          <w:rPr>
            <w:szCs w:val="24"/>
          </w:rPr>
          <w:t>example</w:t>
        </w:r>
        <w:r w:rsidR="00E813F2">
          <w:rPr>
            <w:szCs w:val="24"/>
          </w:rPr>
          <w:t>,</w:t>
        </w:r>
        <w:r w:rsidR="00E813F2">
          <w:rPr>
            <w:szCs w:val="24"/>
          </w:rPr>
          <w:t xml:space="preserve"> </w:t>
        </w:r>
      </w:ins>
      <w:r>
        <w:rPr>
          <w:szCs w:val="24"/>
        </w:rPr>
        <w:t>aluminium and steel parts are to be connected. An example of such a method is given</w:t>
      </w:r>
      <w:del w:id="217"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18" w:author="Franke, Carsten" w:date="2024-05-14T22:41:00Z" w16du:dateUtc="2024-05-14T20:41:00Z">
        <w:r w:rsidR="006A2DB6" w:rsidDel="000738AC">
          <w:rPr>
            <w:szCs w:val="24"/>
          </w:rPr>
          <w:delText>ross section</w:delText>
        </w:r>
      </w:del>
      <w:ins w:id="219"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20" w:author="Franke, Carsten" w:date="2024-05-14T22:41:00Z" w16du:dateUtc="2024-05-14T20:41:00Z">
        <w:r w:rsidR="006A2DB6" w:rsidDel="000738AC">
          <w:rPr>
            <w:szCs w:val="24"/>
          </w:rPr>
          <w:delText>ross section</w:delText>
        </w:r>
      </w:del>
      <w:ins w:id="221"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222"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223"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24"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24"/>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25"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26"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27"/>
      <w:commentRangeStart w:id="228"/>
      <w:del w:id="229" w:author="Franke, Carsten" w:date="2024-05-14T22:59:00Z" w16du:dateUtc="2024-05-14T20:59:00Z">
        <w:r w:rsidDel="00E813F2">
          <w:rPr>
            <w:szCs w:val="24"/>
          </w:rPr>
          <w:delText>CNB</w:delText>
        </w:r>
      </w:del>
      <w:commentRangeEnd w:id="227"/>
      <w:r w:rsidR="00A24D2B">
        <w:rPr>
          <w:rStyle w:val="Kommentarzeichen"/>
          <w:rFonts w:ascii="Calibri" w:eastAsia="Times New Roman" w:hAnsi="Calibri"/>
          <w:lang w:val="en-US" w:eastAsia="x-none"/>
        </w:rPr>
        <w:commentReference w:id="227"/>
      </w:r>
      <w:commentRangeEnd w:id="228"/>
      <w:r w:rsidR="00E813F2">
        <w:rPr>
          <w:rStyle w:val="Kommentarzeichen"/>
          <w:rFonts w:ascii="Calibri" w:eastAsia="Times New Roman" w:hAnsi="Calibri"/>
          <w:lang w:val="en-US" w:eastAsia="x-none"/>
        </w:rPr>
        <w:commentReference w:id="228"/>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30" w:author="Franke, Carsten" w:date="2024-05-14T19:39:00Z" w16du:dateUtc="2024-05-14T17:39:00Z">
              <w:r w:rsidRPr="00EC4DAD" w:rsidDel="00936D25">
                <w:rPr>
                  <w:b/>
                  <w:szCs w:val="24"/>
                </w:rPr>
                <w:delText>Value Space</w:delText>
              </w:r>
            </w:del>
            <w:ins w:id="231"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232"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33" w:name="_Hlk166620136"/>
      <w:r w:rsidR="00A24D2B">
        <w:rPr>
          <w:rFonts w:eastAsia="Times New Roman"/>
          <w:szCs w:val="24"/>
        </w:rPr>
        <w:t xml:space="preserve"> —</w:t>
      </w:r>
      <w:r>
        <w:rPr>
          <w:rFonts w:eastAsia="Times New Roman"/>
          <w:szCs w:val="24"/>
        </w:rPr>
        <w:t xml:space="preserve"> </w:t>
      </w:r>
      <w:bookmarkEnd w:id="233"/>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234" w:author="LUEJE Claudia" w:date="2024-05-02T18:06:00Z">
              <w:r w:rsidR="00795A1C" w:rsidRPr="006E3134">
                <w:rPr>
                  <w:b/>
                  <w:szCs w:val="24"/>
                </w:rPr>
                <w:t>r</w:t>
              </w:r>
            </w:ins>
            <w:del w:id="235"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236" w:author="LUEJE Claudia" w:date="2024-05-02T18:06:00Z">
              <w:r w:rsidR="00795A1C" w:rsidRPr="006E3134">
                <w:rPr>
                  <w:b/>
                  <w:szCs w:val="24"/>
                </w:rPr>
                <w:t>r</w:t>
              </w:r>
            </w:ins>
            <w:del w:id="237"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238" w:author="LUEJE Claudia" w:date="2024-05-02T18:06:00Z">
        <w:r w:rsidR="00795A1C">
          <w:rPr>
            <w:szCs w:val="24"/>
          </w:rPr>
          <w:t>d</w:t>
        </w:r>
      </w:ins>
      <w:del w:id="239" w:author="LUEJE Claudia" w:date="2024-05-02T18:06:00Z">
        <w:r w:rsidR="006A2DB6" w:rsidDel="00795A1C">
          <w:rPr>
            <w:szCs w:val="24"/>
          </w:rPr>
          <w:delText>D</w:delText>
        </w:r>
      </w:del>
      <w:r w:rsidR="006A2DB6">
        <w:rPr>
          <w:szCs w:val="24"/>
        </w:rPr>
        <w:t xml:space="preserve">ifferent </w:t>
      </w:r>
      <w:ins w:id="240" w:author="LUEJE Claudia" w:date="2024-05-02T18:06:00Z">
        <w:r w:rsidR="00795A1C">
          <w:rPr>
            <w:szCs w:val="24"/>
          </w:rPr>
          <w:t>s</w:t>
        </w:r>
      </w:ins>
      <w:del w:id="241" w:author="LUEJE Claudia" w:date="2024-05-02T18:06:00Z">
        <w:r w:rsidR="006A2DB6" w:rsidDel="00795A1C">
          <w:rPr>
            <w:szCs w:val="24"/>
          </w:rPr>
          <w:delText>S</w:delText>
        </w:r>
      </w:del>
      <w:r w:rsidR="006A2DB6">
        <w:rPr>
          <w:szCs w:val="24"/>
        </w:rPr>
        <w:t xml:space="preserve">crew </w:t>
      </w:r>
      <w:ins w:id="242" w:author="LUEJE Claudia" w:date="2024-05-02T18:06:00Z">
        <w:r w:rsidR="00795A1C">
          <w:rPr>
            <w:szCs w:val="24"/>
          </w:rPr>
          <w:t>f</w:t>
        </w:r>
      </w:ins>
      <w:del w:id="243"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44"/>
            <w:commentRangeStart w:id="245"/>
            <w:r w:rsidRPr="006A2DB6">
              <w:rPr>
                <w:szCs w:val="24"/>
              </w:rPr>
              <w:t>Vectorized version by Sakurambo</w:t>
            </w:r>
            <w:commentRangeEnd w:id="244"/>
            <w:r w:rsidR="00BB0230">
              <w:rPr>
                <w:rStyle w:val="Kommentarzeichen"/>
                <w:rFonts w:ascii="Calibri" w:eastAsia="Times New Roman" w:hAnsi="Calibri"/>
                <w:lang w:val="en-US" w:eastAsia="x-none"/>
              </w:rPr>
              <w:commentReference w:id="244"/>
            </w:r>
            <w:commentRangeEnd w:id="245"/>
            <w:r w:rsidR="000B3483">
              <w:rPr>
                <w:rStyle w:val="Kommentarzeichen"/>
                <w:rFonts w:ascii="Calibri" w:eastAsia="Times New Roman" w:hAnsi="Calibri"/>
                <w:lang w:val="en-US" w:eastAsia="x-none"/>
              </w:rPr>
              <w:commentReference w:id="24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246" w:author="LUEJE Claudia" w:date="2024-05-02T18:08:00Z">
        <w:r w:rsidR="00BB0230">
          <w:rPr>
            <w:szCs w:val="24"/>
          </w:rPr>
          <w:t>l</w:t>
        </w:r>
      </w:ins>
      <w:del w:id="247" w:author="LUEJE Claudia" w:date="2024-05-02T18:08:00Z">
        <w:r w:rsidR="006A2DB6" w:rsidDel="00BB0230">
          <w:rPr>
            <w:szCs w:val="24"/>
          </w:rPr>
          <w:delText>L</w:delText>
        </w:r>
      </w:del>
      <w:r w:rsidR="006A2DB6">
        <w:rPr>
          <w:szCs w:val="24"/>
        </w:rPr>
        <w:t xml:space="preserve">ength and </w:t>
      </w:r>
      <w:ins w:id="248" w:author="LUEJE Claudia" w:date="2024-05-02T18:08:00Z">
        <w:r w:rsidR="00BB0230">
          <w:rPr>
            <w:szCs w:val="24"/>
          </w:rPr>
          <w:t>h</w:t>
        </w:r>
      </w:ins>
      <w:del w:id="249" w:author="LUEJE Claudia" w:date="2024-05-02T18:08:00Z">
        <w:r w:rsidR="006A2DB6" w:rsidDel="00BB0230">
          <w:rPr>
            <w:szCs w:val="24"/>
          </w:rPr>
          <w:delText>H</w:delText>
        </w:r>
      </w:del>
      <w:r w:rsidR="006A2DB6">
        <w:rPr>
          <w:szCs w:val="24"/>
        </w:rPr>
        <w:t xml:space="preserve">ead </w:t>
      </w:r>
      <w:ins w:id="250" w:author="LUEJE Claudia" w:date="2024-05-02T18:08:00Z">
        <w:r w:rsidR="00BB0230">
          <w:rPr>
            <w:szCs w:val="24"/>
          </w:rPr>
          <w:t>s</w:t>
        </w:r>
      </w:ins>
      <w:del w:id="251"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52"/>
            <w:commentRangeStart w:id="253"/>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52"/>
            <w:r w:rsidR="00BB0230">
              <w:rPr>
                <w:rStyle w:val="Kommentarzeichen"/>
                <w:rFonts w:ascii="Calibri" w:eastAsia="Times New Roman" w:hAnsi="Calibri"/>
                <w:lang w:val="en-US" w:eastAsia="x-none"/>
              </w:rPr>
              <w:commentReference w:id="252"/>
            </w:r>
            <w:commentRangeEnd w:id="253"/>
            <w:r w:rsidR="000B3483">
              <w:rPr>
                <w:rStyle w:val="Kommentarzeichen"/>
                <w:rFonts w:ascii="Calibri" w:eastAsia="Times New Roman" w:hAnsi="Calibri"/>
                <w:lang w:val="en-US" w:eastAsia="x-none"/>
              </w:rPr>
              <w:commentReference w:id="253"/>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254" w:author="LUEJE Claudia" w:date="2024-05-02T18:09:00Z">
        <w:r w:rsidR="00BB0230">
          <w:rPr>
            <w:rFonts w:eastAsia="Times New Roman"/>
            <w:szCs w:val="24"/>
          </w:rPr>
          <w:t>f</w:t>
        </w:r>
      </w:ins>
      <w:del w:id="255"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256" w:author="LUEJE Claudia" w:date="2024-05-02T18:30:00Z">
        <w:r w:rsidDel="008D28AD">
          <w:rPr>
            <w:rStyle w:val="citesec"/>
            <w:szCs w:val="24"/>
          </w:rPr>
          <w:delText>clause </w:delText>
        </w:r>
      </w:del>
      <w:r>
        <w:rPr>
          <w:rStyle w:val="citesec"/>
          <w:szCs w:val="24"/>
        </w:rPr>
        <w:t>7.4.3</w:t>
      </w:r>
      <w:ins w:id="257" w:author="LUEJE Claudia" w:date="2024-05-02T18:30:00Z">
        <w:r w:rsidR="008D28AD" w:rsidRPr="00E72516">
          <w:t xml:space="preserve"> </w:t>
        </w:r>
      </w:ins>
      <w:r>
        <w:rPr>
          <w:szCs w:val="24"/>
        </w:rPr>
        <w:t>.</w:t>
      </w:r>
      <w:del w:id="258" w:author="LUEJE Claudia" w:date="2024-05-02T18:30:00Z">
        <w:r w:rsidDel="008D28AD">
          <w:rPr>
            <w:szCs w:val="24"/>
          </w:rPr>
          <w:delText xml:space="preserve"> S</w:delText>
        </w:r>
      </w:del>
      <w:ins w:id="259" w:author="LUEJE Claudia" w:date="2024-05-02T18:30:00Z">
        <w:r w:rsidR="008D28AD">
          <w:rPr>
            <w:szCs w:val="24"/>
          </w:rPr>
          <w:t>s</w:t>
        </w:r>
      </w:ins>
      <w:r>
        <w:rPr>
          <w:szCs w:val="24"/>
        </w:rPr>
        <w:t>o</w:t>
      </w:r>
      <w:del w:id="260"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1"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262" w:author="LUEJE Claudia" w:date="2024-05-02T18:31:00Z">
        <w:r w:rsidR="008D28AD">
          <w:rPr>
            <w:szCs w:val="24"/>
          </w:rPr>
          <w:t>[</w:t>
        </w:r>
      </w:ins>
      <w:del w:id="263" w:author="LUEJE Claudia" w:date="2024-05-02T18:31:00Z">
        <w:r w:rsidDel="008D28AD">
          <w:rPr>
            <w:szCs w:val="24"/>
          </w:rPr>
          <w:delText xml:space="preserve">– </w:delText>
        </w:r>
      </w:del>
      <w:r>
        <w:rPr>
          <w:szCs w:val="24"/>
        </w:rPr>
        <w:t>applicable only if not case b)</w:t>
      </w:r>
      <w:ins w:id="264"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265" w:author="LUEJE Claudia" w:date="2024-05-02T18:31:00Z">
        <w:r w:rsidR="008D28AD">
          <w:rPr>
            <w:szCs w:val="24"/>
          </w:rPr>
          <w:t>[(</w:t>
        </w:r>
      </w:ins>
      <w:del w:id="266" w:author="LUEJE Claudia" w:date="2024-05-02T18:31:00Z">
        <w:r w:rsidDel="008D28AD">
          <w:rPr>
            <w:szCs w:val="24"/>
          </w:rPr>
          <w:delText xml:space="preserve">– </w:delText>
        </w:r>
      </w:del>
      <w:r>
        <w:rPr>
          <w:szCs w:val="24"/>
        </w:rPr>
        <w:t>applicable only if not case f)</w:t>
      </w:r>
      <w:ins w:id="267"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8"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69"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0"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1"/>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commentRangeEnd w:id="271"/>
      <w:r w:rsidR="00A8262F">
        <w:rPr>
          <w:rStyle w:val="Kommentarzeichen"/>
          <w:rFonts w:ascii="Calibri" w:eastAsia="Times New Roman" w:hAnsi="Calibri"/>
          <w:lang w:val="en-US" w:eastAsia="x-none"/>
        </w:rPr>
        <w:commentReference w:id="271"/>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2"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3" w:author="Franke, Carsten" w:date="2024-05-14T16:16:00Z" w16du:dateUtc="2024-05-14T14:16:00Z">
        <w:r w:rsidR="00A8262F">
          <w:rPr>
            <w:szCs w:val="24"/>
          </w:rPr>
          <w:t>E</w:t>
        </w:r>
        <w:r w:rsidR="00A8262F">
          <w:rPr>
            <w:szCs w:val="24"/>
          </w:rPr>
          <w:t>X</w:t>
        </w:r>
        <w:r w:rsidR="00A8262F">
          <w:rPr>
            <w:szCs w:val="24"/>
          </w:rPr>
          <w:t xml:space="preserve">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274" w:author="LUEJE Claudia" w:date="2024-05-02T18:33:00Z">
              <w:r w:rsidR="00BF01F4">
                <w:rPr>
                  <w:b/>
                  <w:szCs w:val="24"/>
                </w:rPr>
                <w:t>e</w:t>
              </w:r>
            </w:ins>
            <w:del w:id="275"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9"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Del="00482EFF">
          <w:rPr>
            <w:rStyle w:val="citesec"/>
            <w:szCs w:val="24"/>
          </w:rPr>
          <w:delText>clause </w:delText>
        </w:r>
      </w:del>
      <w:r>
        <w:rPr>
          <w:rStyle w:val="citesec"/>
          <w:szCs w:val="24"/>
        </w:rPr>
        <w:t>7.3.2</w:t>
      </w:r>
      <w:r>
        <w:rPr>
          <w:szCs w:val="24"/>
        </w:rPr>
        <w:t xml:space="preserve"> User </w:t>
      </w:r>
      <w:ins w:id="281" w:author="LUEJE Claudia" w:date="2024-05-02T18:57:00Z">
        <w:r w:rsidR="00482EFF">
          <w:rPr>
            <w:szCs w:val="24"/>
          </w:rPr>
          <w:t>s</w:t>
        </w:r>
      </w:ins>
      <w:del w:id="282" w:author="LUEJE Claudia" w:date="2024-05-02T18:57:00Z">
        <w:r w:rsidDel="00482EFF">
          <w:rPr>
            <w:szCs w:val="24"/>
          </w:rPr>
          <w:delText>S</w:delText>
        </w:r>
      </w:del>
      <w:r>
        <w:rPr>
          <w:szCs w:val="24"/>
        </w:rPr>
        <w:t xml:space="preserve">pecific </w:t>
      </w:r>
      <w:ins w:id="283" w:author="LUEJE Claudia" w:date="2024-05-02T18:57:00Z">
        <w:r w:rsidR="00482EFF">
          <w:rPr>
            <w:szCs w:val="24"/>
          </w:rPr>
          <w:t>d</w:t>
        </w:r>
      </w:ins>
      <w:del w:id="284"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285" w:author="LUEJE Claudia" w:date="2024-05-02T18:57:00Z">
        <w:r w:rsidRPr="00F5203F" w:rsidDel="00482EFF">
          <w:rPr>
            <w:rStyle w:val="citesec"/>
          </w:rPr>
          <w:delText>clause </w:delText>
        </w:r>
      </w:del>
      <w:r w:rsidRPr="00F5203F">
        <w:rPr>
          <w:rStyle w:val="citesec"/>
        </w:rPr>
        <w:t>7.3.3</w:t>
      </w:r>
      <w:r>
        <w:rPr>
          <w:szCs w:val="24"/>
        </w:rPr>
        <w:t xml:space="preserve"> Finite </w:t>
      </w:r>
      <w:ins w:id="286" w:author="LUEJE Claudia" w:date="2024-05-02T18:58:00Z">
        <w:r w:rsidR="00482EFF">
          <w:rPr>
            <w:szCs w:val="24"/>
          </w:rPr>
          <w:t>e</w:t>
        </w:r>
      </w:ins>
      <w:del w:id="287" w:author="LUEJE Claudia" w:date="2024-05-02T18:58:00Z">
        <w:r w:rsidDel="00482EFF">
          <w:rPr>
            <w:szCs w:val="24"/>
          </w:rPr>
          <w:delText>E</w:delText>
        </w:r>
      </w:del>
      <w:r>
        <w:rPr>
          <w:szCs w:val="24"/>
        </w:rPr>
        <w:t xml:space="preserve">lement </w:t>
      </w:r>
      <w:ins w:id="288" w:author="LUEJE Claudia" w:date="2024-05-02T18:58:00Z">
        <w:r w:rsidR="00482EFF">
          <w:rPr>
            <w:szCs w:val="24"/>
          </w:rPr>
          <w:t>s</w:t>
        </w:r>
      </w:ins>
      <w:del w:id="289" w:author="LUEJE Claudia" w:date="2024-05-02T18:58:00Z">
        <w:r w:rsidDel="00482EFF">
          <w:rPr>
            <w:szCs w:val="24"/>
          </w:rPr>
          <w:delText>S</w:delText>
        </w:r>
      </w:del>
      <w:r>
        <w:rPr>
          <w:szCs w:val="24"/>
        </w:rPr>
        <w:t xml:space="preserve">pecific </w:t>
      </w:r>
      <w:ins w:id="290" w:author="LUEJE Claudia" w:date="2024-05-02T18:58:00Z">
        <w:r w:rsidR="00482EFF">
          <w:rPr>
            <w:szCs w:val="24"/>
          </w:rPr>
          <w:t>d</w:t>
        </w:r>
      </w:ins>
      <w:del w:id="291"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92" w:author="LUEJE Claudia" w:date="2024-05-02T18:58:00Z">
              <w:r w:rsidR="00482EFF">
                <w:rPr>
                  <w:b/>
                  <w:szCs w:val="24"/>
                </w:rPr>
                <w:t>s</w:t>
              </w:r>
            </w:ins>
            <w:del w:id="293"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294" w:author="LUEJE Claudia" w:date="2024-05-02T18:59:00Z">
        <w:r w:rsidR="00EB76FD">
          <w:rPr>
            <w:szCs w:val="24"/>
          </w:rPr>
          <w:t>, for example</w:t>
        </w:r>
      </w:ins>
      <w:del w:id="295"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296" w:author="LUEJE Claudia" w:date="2024-05-02T18:59:00Z">
        <w:r w:rsidR="00EB76FD">
          <w:rPr>
            <w:szCs w:val="24"/>
          </w:rPr>
          <w:t xml:space="preserve"> (see</w:t>
        </w:r>
      </w:ins>
      <w:del w:id="297"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298"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299" w:author="LUEJE Claudia" w:date="2024-05-02T19:00:00Z">
        <w:r w:rsidR="00EB76FD">
          <w:rPr>
            <w:szCs w:val="24"/>
          </w:rPr>
          <w:t xml:space="preserve"> (see</w:t>
        </w:r>
      </w:ins>
      <w:del w:id="300"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301"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302"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03" w:author="LUEJE Claudia" w:date="2024-05-02T19:00:00Z">
              <w:r w:rsidR="00EB76FD">
                <w:rPr>
                  <w:b/>
                  <w:szCs w:val="24"/>
                </w:rPr>
                <w:t>e</w:t>
              </w:r>
            </w:ins>
            <w:del w:id="304"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305"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306" w:author="LUEJE Claudia" w:date="2024-05-02T19:01:00Z">
        <w:r w:rsidR="00EB76FD">
          <w:rPr>
            <w:szCs w:val="24"/>
          </w:rPr>
          <w:t>see</w:t>
        </w:r>
      </w:ins>
      <w:del w:id="307"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08" w:author="LUEJE Claudia" w:date="2024-05-02T19:01:00Z">
              <w:r w:rsidR="00EB76FD">
                <w:rPr>
                  <w:b/>
                  <w:szCs w:val="24"/>
                </w:rPr>
                <w:t>s</w:t>
              </w:r>
            </w:ins>
            <w:del w:id="309"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310"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311" w:author="LUEJE Claudia" w:date="2024-05-02T19:01:00Z">
        <w:r w:rsidR="00EB76FD">
          <w:rPr>
            <w:szCs w:val="24"/>
          </w:rPr>
          <w:t xml:space="preserve"> </w:t>
        </w:r>
      </w:ins>
      <w:del w:id="312" w:author="LUEJE Claudia" w:date="2024-05-02T19:01:00Z">
        <w:r w:rsidDel="00EB76FD">
          <w:rPr>
            <w:szCs w:val="24"/>
          </w:rPr>
          <w:delText>.</w:delText>
        </w:r>
      </w:del>
      <w:r>
        <w:rPr>
          <w:szCs w:val="24"/>
        </w:rPr>
        <w:t xml:space="preserve"> (</w:t>
      </w:r>
      <w:ins w:id="313"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14" w:author="LUEJE Claudia" w:date="2024-05-02T19:02:00Z">
              <w:r w:rsidR="00077C45">
                <w:rPr>
                  <w:b/>
                  <w:szCs w:val="24"/>
                </w:rPr>
                <w:t>s</w:t>
              </w:r>
            </w:ins>
            <w:del w:id="315"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316"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317"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318"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319"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20" w:author="LUEJE Claudia" w:date="2024-05-02T19:02:00Z">
              <w:r w:rsidR="00077C45">
                <w:rPr>
                  <w:b/>
                  <w:szCs w:val="24"/>
                </w:rPr>
                <w:t>e</w:t>
              </w:r>
            </w:ins>
            <w:del w:id="321"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322"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23" w:author="LUEJE Claudia" w:date="2024-05-02T19:04:00Z">
              <w:r w:rsidR="00BF4909">
                <w:rPr>
                  <w:b/>
                  <w:szCs w:val="24"/>
                </w:rPr>
                <w:t>s</w:t>
              </w:r>
            </w:ins>
            <w:del w:id="324"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325" w:author="LUEJE Claudia" w:date="2024-05-02T19:05:00Z">
        <w:r w:rsidDel="00BF4909">
          <w:rPr>
            <w:rStyle w:val="citesec"/>
            <w:szCs w:val="24"/>
          </w:rPr>
          <w:delText>clau</w:delText>
        </w:r>
      </w:del>
      <w:del w:id="326"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327" w:author="LUEJE Claudia" w:date="2024-05-02T19:05:00Z">
        <w:r w:rsidDel="00BF4909">
          <w:rPr>
            <w:szCs w:val="24"/>
          </w:rPr>
          <w:delText>,</w:delText>
        </w:r>
      </w:del>
      <w:r>
        <w:rPr>
          <w:szCs w:val="24"/>
        </w:rPr>
        <w:t xml:space="preserve"> welded) to the flange partner with this index (see </w:t>
      </w:r>
      <w:del w:id="328"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329"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30" w:author="LUEJE Claudia" w:date="2024-05-02T19:05:00Z">
              <w:r w:rsidR="00BF4909">
                <w:rPr>
                  <w:b/>
                  <w:szCs w:val="24"/>
                </w:rPr>
                <w:t>e</w:t>
              </w:r>
            </w:ins>
            <w:del w:id="331"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332" w:author="LUEJE Claudia" w:date="2024-05-02T19:05:00Z">
        <w:r w:rsidR="00BF4909">
          <w:rPr>
            <w:szCs w:val="24"/>
          </w:rPr>
          <w:t>can</w:t>
        </w:r>
      </w:ins>
      <w:del w:id="333"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4" w:author="LUEJE Claudia" w:date="2024-05-02T19:06:00Z">
        <w:r w:rsidR="00BF4909">
          <w:rPr>
            <w:szCs w:val="24"/>
          </w:rPr>
          <w:t>XAMPLE</w:t>
        </w:r>
      </w:ins>
      <w:del w:id="335"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6" w:author="LUEJE Claudia" w:date="2024-05-02T19:06:00Z">
        <w:r w:rsidR="00BF4909">
          <w:rPr>
            <w:szCs w:val="24"/>
          </w:rPr>
          <w:t>XAMPLE</w:t>
        </w:r>
      </w:ins>
      <w:del w:id="337"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338" w:author="LUEJE Claudia" w:date="2024-05-02T19:06:00Z">
        <w:r w:rsidR="00BF4909">
          <w:t>XAMPLE</w:t>
        </w:r>
      </w:ins>
      <w:del w:id="339"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340" w:author="LUEJE Claudia" w:date="2024-05-02T19:06:00Z">
        <w:r w:rsidR="00BF4909">
          <w:t>XAMPLE</w:t>
        </w:r>
      </w:ins>
      <w:del w:id="341"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342" w:name="_Toc428456272"/>
      <w:bookmarkStart w:id="343" w:name="_Toc428537235"/>
      <w:bookmarkStart w:id="344" w:name="_Toc428969554"/>
      <w:bookmarkStart w:id="345" w:name="_Toc429052945"/>
      <w:bookmarkEnd w:id="342"/>
      <w:bookmarkEnd w:id="343"/>
      <w:bookmarkEnd w:id="344"/>
      <w:bookmarkEnd w:id="345"/>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346" w:author="LUEJE Claudia" w:date="2024-05-02T19:07:00Z">
        <w:r w:rsidDel="00215579">
          <w:rPr>
            <w:rFonts w:eastAsia="Times New Roman"/>
            <w:szCs w:val="24"/>
          </w:rPr>
          <w:delText>B</w:delText>
        </w:r>
      </w:del>
      <w:ins w:id="347" w:author="LUEJE Claudia" w:date="2024-05-02T19:07:00Z">
        <w:r w:rsidR="00215579">
          <w:rPr>
            <w:rFonts w:eastAsia="Times New Roman"/>
            <w:szCs w:val="24"/>
          </w:rPr>
          <w:t>b</w:t>
        </w:r>
      </w:ins>
      <w:r>
        <w:rPr>
          <w:rFonts w:eastAsia="Times New Roman"/>
          <w:szCs w:val="24"/>
        </w:rPr>
        <w:t xml:space="preserve">olt and </w:t>
      </w:r>
      <w:ins w:id="348" w:author="LUEJE Claudia" w:date="2024-05-02T19:07:00Z">
        <w:r w:rsidR="00215579">
          <w:rPr>
            <w:rFonts w:eastAsia="Times New Roman"/>
            <w:szCs w:val="24"/>
          </w:rPr>
          <w:t>s</w:t>
        </w:r>
      </w:ins>
      <w:del w:id="349" w:author="LUEJE Claudia" w:date="2024-05-02T19:07:00Z">
        <w:r w:rsidDel="00215579">
          <w:rPr>
            <w:rFonts w:eastAsia="Times New Roman"/>
            <w:szCs w:val="24"/>
          </w:rPr>
          <w:delText>S</w:delText>
        </w:r>
      </w:del>
      <w:r>
        <w:rPr>
          <w:rFonts w:eastAsia="Times New Roman"/>
          <w:szCs w:val="24"/>
        </w:rPr>
        <w:t xml:space="preserve">crew </w:t>
      </w:r>
      <w:ins w:id="350" w:author="LUEJE Claudia" w:date="2024-05-02T19:07:00Z">
        <w:r w:rsidR="00215579">
          <w:rPr>
            <w:rFonts w:eastAsia="Times New Roman"/>
            <w:szCs w:val="24"/>
          </w:rPr>
          <w:t>a</w:t>
        </w:r>
      </w:ins>
      <w:del w:id="351"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352" w:author="LUEJE Claudia" w:date="2024-05-02T19:07:00Z">
        <w:r w:rsidR="00215579">
          <w:rPr>
            <w:szCs w:val="24"/>
          </w:rPr>
          <w:t xml:space="preserve"> </w:t>
        </w:r>
      </w:ins>
      <w:del w:id="353" w:author="LUEJE Claudia" w:date="2024-05-02T19:07:00Z">
        <w:r w:rsidDel="00215579">
          <w:rPr>
            <w:szCs w:val="24"/>
          </w:rPr>
          <w:delText>re are the</w:delText>
        </w:r>
      </w:del>
      <w:r>
        <w:rPr>
          <w:szCs w:val="24"/>
        </w:rPr>
        <w:t xml:space="preserve"> following </w:t>
      </w:r>
      <w:ins w:id="354"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5" w:author="LUEJE Claudia" w:date="2024-05-02T19:07:00Z">
        <w:r w:rsidR="00215579">
          <w:rPr>
            <w:szCs w:val="24"/>
          </w:rPr>
          <w:t>XAMPLE</w:t>
        </w:r>
      </w:ins>
      <w:ins w:id="356" w:author="LUEJE Claudia" w:date="2024-05-02T19:09:00Z">
        <w:r w:rsidR="00D85732">
          <w:rPr>
            <w:szCs w:val="24"/>
          </w:rPr>
          <w:t xml:space="preserve"> 1</w:t>
        </w:r>
      </w:ins>
      <w:del w:id="357"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358" w:author="LUEJE Claudia" w:date="2024-05-02T19:08:00Z">
        <w:r w:rsidRPr="00D85732">
          <w:t>NOTE</w:t>
        </w:r>
        <w:r w:rsidRPr="00D85732">
          <w:tab/>
        </w:r>
      </w:ins>
      <w:del w:id="359" w:author="LUEJE Claudia" w:date="2024-05-02T19:08:00Z">
        <w:r w:rsidR="006A2DB6" w:rsidRPr="00D85732" w:rsidDel="00215579">
          <w:delText>(</w:delText>
        </w:r>
      </w:del>
      <w:r w:rsidR="006A2DB6" w:rsidRPr="00D85732">
        <w:t>Since both</w:t>
      </w:r>
      <w:del w:id="360"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361"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2" w:author="LUEJE Claudia" w:date="2024-05-02T19:08:00Z">
        <w:r w:rsidR="00D85732">
          <w:rPr>
            <w:szCs w:val="24"/>
          </w:rPr>
          <w:t>XAMPLE</w:t>
        </w:r>
      </w:ins>
      <w:ins w:id="363" w:author="LUEJE Claudia" w:date="2024-05-02T19:09:00Z">
        <w:r w:rsidR="00D85732">
          <w:rPr>
            <w:szCs w:val="24"/>
          </w:rPr>
          <w:t xml:space="preserve"> 2</w:t>
        </w:r>
      </w:ins>
      <w:del w:id="364"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lastRenderedPageBreak/>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5" w:author="LUEJE Claudia" w:date="2024-05-02T19:09:00Z">
        <w:r w:rsidR="00D85732">
          <w:rPr>
            <w:szCs w:val="24"/>
          </w:rPr>
          <w:t>XAMPLE</w:t>
        </w:r>
      </w:ins>
      <w:del w:id="366" w:author="LUEJE Claudia" w:date="2024-05-02T19:09:00Z">
        <w:r w:rsidDel="00D85732">
          <w:rPr>
            <w:szCs w:val="24"/>
          </w:rPr>
          <w:delText>xample</w:delText>
        </w:r>
      </w:del>
      <w:ins w:id="367" w:author="LUEJE Claudia" w:date="2024-05-02T19:09:00Z">
        <w:r w:rsidR="00D85732">
          <w:rPr>
            <w:szCs w:val="24"/>
          </w:rPr>
          <w:t xml:space="preserve"> </w:t>
        </w:r>
      </w:ins>
      <w:ins w:id="368"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369"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70" w:author="LUEJE Claudia" w:date="2024-05-02T19:12:00Z">
              <w:r w:rsidR="00CA05F5">
                <w:rPr>
                  <w:b/>
                  <w:szCs w:val="24"/>
                </w:rPr>
                <w:t>s</w:t>
              </w:r>
            </w:ins>
            <w:del w:id="371"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72"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373"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374" w:author="LUEJE Claudia" w:date="2024-05-02T19:12:00Z">
              <w:r w:rsidR="00CA05F5">
                <w:rPr>
                  <w:b/>
                  <w:szCs w:val="24"/>
                </w:rPr>
                <w:t>e</w:t>
              </w:r>
            </w:ins>
            <w:del w:id="375"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6" w:author="LUEJE Claudia" w:date="2024-05-02T19:12:00Z">
        <w:r w:rsidR="00CA05F5">
          <w:rPr>
            <w:szCs w:val="24"/>
          </w:rPr>
          <w:t>XAMPLE</w:t>
        </w:r>
      </w:ins>
      <w:del w:id="377"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8" w:author="LUEJE Claudia" w:date="2024-05-02T19:12:00Z">
        <w:r w:rsidR="00CA05F5">
          <w:rPr>
            <w:szCs w:val="24"/>
          </w:rPr>
          <w:t>XAMPLE</w:t>
        </w:r>
      </w:ins>
      <w:del w:id="379" w:author="LUEJE Claudia" w:date="2024-05-02T19:12:00Z">
        <w:r w:rsidDel="00CA05F5">
          <w:rPr>
            <w:szCs w:val="24"/>
          </w:rPr>
          <w:delText>xamp</w:delText>
        </w:r>
      </w:del>
      <w:del w:id="380"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1" w:author="LUEJE Claudia" w:date="2024-05-02T19:13:00Z">
        <w:r w:rsidR="00CA05F5">
          <w:rPr>
            <w:szCs w:val="24"/>
          </w:rPr>
          <w:t>XAMPLE</w:t>
        </w:r>
      </w:ins>
      <w:del w:id="382"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lastRenderedPageBreak/>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383" w:author="LUEJE Claudia" w:date="2024-05-02T19:13:00Z">
        <w:r w:rsidR="00CA05F5">
          <w:rPr>
            <w:rFonts w:eastAsia="Times New Roman"/>
            <w:szCs w:val="24"/>
          </w:rPr>
          <w:t>d</w:t>
        </w:r>
      </w:ins>
      <w:del w:id="384" w:author="LUEJE Claudia" w:date="2024-05-02T19:13:00Z">
        <w:r w:rsidDel="00CA05F5">
          <w:rPr>
            <w:rFonts w:eastAsia="Times New Roman"/>
            <w:szCs w:val="24"/>
          </w:rPr>
          <w:delText>D</w:delText>
        </w:r>
      </w:del>
      <w:r>
        <w:rPr>
          <w:rFonts w:eastAsia="Times New Roman"/>
          <w:szCs w:val="24"/>
        </w:rPr>
        <w:t xml:space="preserve">rilled </w:t>
      </w:r>
      <w:ins w:id="385" w:author="LUEJE Claudia" w:date="2024-05-02T19:13:00Z">
        <w:r w:rsidR="00CA05F5">
          <w:rPr>
            <w:rFonts w:eastAsia="Times New Roman"/>
            <w:szCs w:val="24"/>
          </w:rPr>
          <w:t>s</w:t>
        </w:r>
      </w:ins>
      <w:del w:id="386"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387" w:author="LUEJE Claudia" w:date="2024-05-02T19:15:00Z">
              <w:r w:rsidR="00987B67">
                <w:rPr>
                  <w:b/>
                  <w:szCs w:val="24"/>
                </w:rPr>
                <w:t>ith</w:t>
              </w:r>
            </w:ins>
            <w:del w:id="388"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389" w:author="LUEJE Claudia" w:date="2024-05-02T19:13:00Z">
        <w:r w:rsidR="000D5BDE">
          <w:rPr>
            <w:szCs w:val="24"/>
          </w:rPr>
          <w:t xml:space="preserve"> </w:t>
        </w:r>
      </w:ins>
      <w:ins w:id="390"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91" w:author="LUEJE Claudia" w:date="2024-05-02T19:15:00Z">
              <w:r>
                <w:rPr>
                  <w:szCs w:val="24"/>
                </w:rPr>
                <w:t>l</w:t>
              </w:r>
            </w:ins>
            <w:del w:id="392"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393" w:author="LUEJE Claudia" w:date="2024-05-02T19:14:00Z">
        <w:r w:rsidDel="000D5BDE">
          <w:rPr>
            <w:szCs w:val="24"/>
          </w:rPr>
          <w:delText>flow drilled screw</w:delText>
        </w:r>
      </w:del>
      <w:ins w:id="394"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395" w:author="LUEJE Claudia" w:date="2024-05-02T19:16:00Z">
        <w:r w:rsidR="00987B67">
          <w:rPr>
            <w:szCs w:val="24"/>
          </w:rPr>
          <w:t>)</w:t>
        </w:r>
      </w:ins>
      <w:del w:id="396"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397" w:author="LUEJE Claudia" w:date="2024-05-02T19:16:00Z">
        <w:r w:rsidR="00987B67">
          <w:rPr>
            <w:szCs w:val="24"/>
          </w:rPr>
          <w:t>)</w:t>
        </w:r>
      </w:ins>
      <w:del w:id="398"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399" w:author="LUEJE Claudia" w:date="2024-05-02T19:16:00Z">
        <w:r w:rsidR="00987B67">
          <w:rPr>
            <w:szCs w:val="24"/>
          </w:rPr>
          <w:t>)</w:t>
        </w:r>
      </w:ins>
      <w:del w:id="400"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01" w:author="LUEJE Claudia" w:date="2024-05-02T19:16:00Z">
        <w:r w:rsidR="00987B67">
          <w:rPr>
            <w:szCs w:val="24"/>
          </w:rPr>
          <w:t>)</w:t>
        </w:r>
      </w:ins>
      <w:del w:id="402"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403" w:author="LUEJE Claudia" w:date="2024-05-02T19:14:00Z">
        <w:r w:rsidR="000D5BDE">
          <w:rPr>
            <w:szCs w:val="24"/>
          </w:rPr>
          <w:t>FDS</w:t>
        </w:r>
      </w:ins>
      <w:del w:id="404" w:author="LUEJE Claudia" w:date="2024-05-02T19:14:00Z">
        <w:r w:rsidDel="000D5BDE">
          <w:rPr>
            <w:szCs w:val="24"/>
          </w:rPr>
          <w:delText>flow drilled screw</w:delText>
        </w:r>
      </w:del>
      <w:r>
        <w:rPr>
          <w:szCs w:val="24"/>
        </w:rPr>
        <w:t xml:space="preserve"> combines the tool with the screw</w:t>
      </w:r>
      <w:ins w:id="405" w:author="LUEJE Claudia" w:date="2024-05-02T19:16:00Z">
        <w:r w:rsidR="00987B67">
          <w:rPr>
            <w:szCs w:val="24"/>
          </w:rPr>
          <w:t>.</w:t>
        </w:r>
      </w:ins>
      <w:del w:id="406"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407"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408" w:author="LUEJE Claudia" w:date="2024-05-02T19:17:00Z">
              <w:r w:rsidR="00987B67">
                <w:rPr>
                  <w:b/>
                  <w:szCs w:val="24"/>
                </w:rPr>
                <w:t>s</w:t>
              </w:r>
            </w:ins>
            <w:del w:id="409"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410" w:author="LUEJE Claudia" w:date="2024-05-02T19:14:00Z">
        <w:r w:rsidDel="000D5BDE">
          <w:rPr>
            <w:szCs w:val="24"/>
          </w:rPr>
          <w:delText>flow drilled screw</w:delText>
        </w:r>
      </w:del>
      <w:ins w:id="411"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412" w:author="LUEJE Claudia" w:date="2024-05-02T19:21:00Z">
        <w:r w:rsidR="00C03776">
          <w:rPr>
            <w:szCs w:val="24"/>
          </w:rPr>
          <w:t>see</w:t>
        </w:r>
      </w:ins>
      <w:del w:id="413"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41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415" w:author="LUEJE Claudia" w:date="2024-05-02T19:14:00Z">
        <w:r w:rsidDel="000D5BDE">
          <w:rPr>
            <w:szCs w:val="24"/>
          </w:rPr>
          <w:delText>flow drilled screw</w:delText>
        </w:r>
      </w:del>
      <w:ins w:id="416" w:author="LUEJE Claudia" w:date="2024-05-02T19:14:00Z">
        <w:r w:rsidR="000D5BDE">
          <w:rPr>
            <w:szCs w:val="24"/>
          </w:rPr>
          <w:t>FDS</w:t>
        </w:r>
      </w:ins>
      <w:r>
        <w:rPr>
          <w:szCs w:val="24"/>
        </w:rPr>
        <w:t xml:space="preserve"> type requires a drilled hole on the sheet metal that is to be formed during the process, </w:t>
      </w:r>
      <w:ins w:id="417" w:author="LUEJE Claudia" w:date="2024-05-02T19:22:00Z">
        <w:r w:rsidR="00045198">
          <w:rPr>
            <w:szCs w:val="24"/>
          </w:rPr>
          <w:t>see</w:t>
        </w:r>
      </w:ins>
      <w:del w:id="418"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19" w:author="LUEJE Claudia" w:date="2024-05-02T19:22:00Z">
        <w:r w:rsidR="00A06E4F">
          <w:rPr>
            <w:szCs w:val="24"/>
          </w:rPr>
          <w:t>XAMPLE</w:t>
        </w:r>
      </w:ins>
      <w:del w:id="420"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lastRenderedPageBreak/>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421" w:author="LUEJE Claudia" w:date="2024-05-02T19:22:00Z">
        <w:r w:rsidR="00A06E4F">
          <w:rPr>
            <w:rFonts w:eastAsia="Times New Roman"/>
            <w:szCs w:val="24"/>
          </w:rPr>
          <w:t>d</w:t>
        </w:r>
      </w:ins>
      <w:del w:id="422"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423" w:author="LUEJE Claudia" w:date="2024-05-02T19:22:00Z">
              <w:r w:rsidR="00A06E4F">
                <w:rPr>
                  <w:b/>
                  <w:szCs w:val="24"/>
                </w:rPr>
                <w:t>e</w:t>
              </w:r>
            </w:ins>
            <w:del w:id="424"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425" w:author="LUEJE Claudia" w:date="2024-05-02T19:23:00Z">
              <w:r w:rsidRPr="006A2DB6" w:rsidDel="00A06E4F">
                <w:rPr>
                  <w:rStyle w:val="citesec"/>
                  <w:szCs w:val="24"/>
                </w:rPr>
                <w:delText>clause</w:delText>
              </w:r>
            </w:del>
            <w:del w:id="426"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427"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428"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429" w:author="LUEJE Claudia" w:date="2024-05-02T19:23:00Z">
              <w:r w:rsidR="00A06E4F">
                <w:rPr>
                  <w:b/>
                  <w:szCs w:val="24"/>
                </w:rPr>
                <w:t>s</w:t>
              </w:r>
            </w:ins>
            <w:del w:id="430"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431" w:author="LUEJE Claudia" w:date="2024-05-02T19:23:00Z">
        <w:r w:rsidR="00081A65">
          <w:rPr>
            <w:szCs w:val="24"/>
          </w:rPr>
          <w:t>see</w:t>
        </w:r>
      </w:ins>
      <w:del w:id="432"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433"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434" w:author="LUEJE Claudia" w:date="2024-05-02T19:23:00Z">
              <w:r w:rsidR="00081A65">
                <w:rPr>
                  <w:b/>
                  <w:szCs w:val="24"/>
                </w:rPr>
                <w:t>e</w:t>
              </w:r>
            </w:ins>
            <w:del w:id="435"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36" w:author="LUEJE Claudia" w:date="2024-05-02T19:24:00Z">
        <w:r w:rsidR="00081A65">
          <w:rPr>
            <w:szCs w:val="24"/>
          </w:rPr>
          <w:t>XAMPLE</w:t>
        </w:r>
      </w:ins>
      <w:del w:id="437"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438" w:author="LUEJE Claudia" w:date="2024-05-02T19:24:00Z">
        <w:r w:rsidR="004819BE">
          <w:rPr>
            <w:szCs w:val="24"/>
          </w:rPr>
          <w:t>-</w:t>
        </w:r>
      </w:ins>
      <w:del w:id="439"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40" w:author="LUEJE Claudia" w:date="2024-05-02T19:24:00Z">
              <w:r>
                <w:rPr>
                  <w:szCs w:val="24"/>
                </w:rPr>
                <w:t>n</w:t>
              </w:r>
            </w:ins>
            <w:del w:id="441"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42" w:author="LUEJE Claudia" w:date="2024-05-02T19:25:00Z">
              <w:r>
                <w:rPr>
                  <w:szCs w:val="24"/>
                </w:rPr>
                <w:t>i</w:t>
              </w:r>
            </w:ins>
            <w:del w:id="443"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444" w:author="LUEJE Claudia" w:date="2024-05-02T19:25:00Z">
        <w:r w:rsidR="004819BE">
          <w:rPr>
            <w:szCs w:val="24"/>
          </w:rPr>
          <w:t>three</w:t>
        </w:r>
      </w:ins>
      <w:del w:id="445" w:author="LUEJE Claudia" w:date="2024-05-02T19:25:00Z">
        <w:r w:rsidDel="004819BE">
          <w:rPr>
            <w:szCs w:val="24"/>
          </w:rPr>
          <w:delText>3</w:delText>
        </w:r>
      </w:del>
      <w:r>
        <w:rPr>
          <w:szCs w:val="24"/>
        </w:rPr>
        <w:t xml:space="preserve"> dimensions. Alternatively, this cross</w:t>
      </w:r>
      <w:ins w:id="446" w:author="LUEJE Claudia" w:date="2024-05-02T19:25:00Z">
        <w:r w:rsidR="004819BE">
          <w:rPr>
            <w:szCs w:val="24"/>
          </w:rPr>
          <w:t>-</w:t>
        </w:r>
      </w:ins>
      <w:del w:id="447" w:author="LUEJE Claudia" w:date="2024-05-02T19:25:00Z">
        <w:r w:rsidDel="004819BE">
          <w:rPr>
            <w:szCs w:val="24"/>
          </w:rPr>
          <w:delText xml:space="preserve"> </w:delText>
        </w:r>
      </w:del>
      <w:r>
        <w:rPr>
          <w:szCs w:val="24"/>
        </w:rPr>
        <w:t xml:space="preserve">section can be regarded </w:t>
      </w:r>
      <w:ins w:id="448"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449" w:author="LUEJE Claudia" w:date="2024-05-02T19:26:00Z">
        <w:r w:rsidR="004819BE">
          <w:rPr>
            <w:szCs w:val="24"/>
          </w:rPr>
          <w:t>-</w:t>
        </w:r>
      </w:ins>
      <w:del w:id="450"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451" w:author="LUEJE Claudia" w:date="2024-05-02T19:26:00Z">
              <w:r w:rsidR="004819BE">
                <w:rPr>
                  <w:b/>
                  <w:szCs w:val="24"/>
                </w:rPr>
                <w:t>e</w:t>
              </w:r>
            </w:ins>
            <w:del w:id="452"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lastRenderedPageBreak/>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453"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454"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455"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456" w:author="LUEJE Claudia" w:date="2024-05-02T19:26:00Z">
              <w:r w:rsidR="004819BE">
                <w:rPr>
                  <w:b/>
                  <w:szCs w:val="24"/>
                </w:rPr>
                <w:t>s</w:t>
              </w:r>
            </w:ins>
            <w:del w:id="457"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458"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459" w:author="Franke, Carsten" w:date="2024-05-14T14:28:00Z" w16du:dateUtc="2024-05-14T12:28:00Z">
        <w:r w:rsidR="00E72516">
          <w:rPr>
            <w:rFonts w:cstheme="minorHAnsi"/>
          </w:rPr>
          <w:t>×</w:t>
        </w:r>
      </w:ins>
      <w:del w:id="460" w:author="Franke, Carsten" w:date="2024-05-14T14:28:00Z" w16du:dateUtc="2024-05-14T12:28:00Z">
        <w:r w:rsidRPr="00823BF6" w:rsidDel="00E72516">
          <w:rPr>
            <w:szCs w:val="24"/>
            <w:rPrChange w:id="461" w:author="LUEJE Claudia" w:date="2024-05-02T19:28:00Z">
              <w:rPr>
                <w:i/>
                <w:szCs w:val="24"/>
              </w:rPr>
            </w:rPrChange>
          </w:rPr>
          <w:delText>x</w:delText>
        </w:r>
      </w:del>
      <w:r w:rsidRPr="00823BF6">
        <w:rPr>
          <w:szCs w:val="24"/>
          <w:rPrChange w:id="462"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463"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464" w:author="LUEJE Claudia" w:date="2024-05-02T19:28:00Z">
              <w:r w:rsidR="00823BF6">
                <w:rPr>
                  <w:b/>
                  <w:szCs w:val="24"/>
                </w:rPr>
                <w:t>e</w:t>
              </w:r>
            </w:ins>
            <w:del w:id="465"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6" w:author="LUEJE Claudia" w:date="2024-05-02T19:28:00Z">
        <w:r w:rsidR="004748FA">
          <w:rPr>
            <w:szCs w:val="24"/>
          </w:rPr>
          <w:t>XAMPLE</w:t>
        </w:r>
      </w:ins>
      <w:del w:id="467" w:author="LUEJE Claudia" w:date="2024-05-02T19:28:00Z">
        <w:r w:rsidDel="004748FA">
          <w:rPr>
            <w:szCs w:val="24"/>
          </w:rPr>
          <w:delText>xamp</w:delText>
        </w:r>
      </w:del>
      <w:del w:id="468"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469" w:author="LUEJE Claudia" w:date="2024-05-02T19:29:00Z">
        <w:r w:rsidR="004748FA">
          <w:rPr>
            <w:rFonts w:eastAsia="Times New Roman"/>
            <w:szCs w:val="24"/>
          </w:rPr>
          <w:t>s</w:t>
        </w:r>
      </w:ins>
      <w:del w:id="470" w:author="LUEJE Claudia" w:date="2024-05-02T19:29:00Z">
        <w:r w:rsidDel="004748FA">
          <w:rPr>
            <w:rFonts w:eastAsia="Times New Roman"/>
            <w:szCs w:val="24"/>
          </w:rPr>
          <w:delText>S</w:delText>
        </w:r>
      </w:del>
      <w:r>
        <w:rPr>
          <w:rFonts w:eastAsia="Times New Roman"/>
          <w:szCs w:val="24"/>
        </w:rPr>
        <w:t xml:space="preserve">takes / Thermal </w:t>
      </w:r>
      <w:ins w:id="471" w:author="LUEJE Claudia" w:date="2024-05-02T19:29:00Z">
        <w:r w:rsidR="004748FA">
          <w:rPr>
            <w:rFonts w:eastAsia="Times New Roman"/>
            <w:szCs w:val="24"/>
          </w:rPr>
          <w:t>s</w:t>
        </w:r>
      </w:ins>
      <w:del w:id="472"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3" w:author="LUEJE Claudia" w:date="2024-05-02T19:29:00Z">
              <w:r>
                <w:rPr>
                  <w:szCs w:val="24"/>
                </w:rPr>
                <w:t>t</w:t>
              </w:r>
            </w:ins>
            <w:del w:id="474"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5" w:author="LUEJE Claudia" w:date="2024-05-02T19:30:00Z">
              <w:r>
                <w:rPr>
                  <w:szCs w:val="24"/>
                </w:rPr>
                <w:t>h</w:t>
              </w:r>
            </w:ins>
            <w:del w:id="476"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7" w:author="LUEJE Claudia" w:date="2024-05-02T19:30:00Z">
              <w:r>
                <w:rPr>
                  <w:szCs w:val="24"/>
                </w:rPr>
                <w:t>f</w:t>
              </w:r>
            </w:ins>
            <w:del w:id="478"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79" w:author="LUEJE Claudia" w:date="2024-05-02T19:30:00Z">
              <w:r>
                <w:rPr>
                  <w:szCs w:val="24"/>
                </w:rPr>
                <w:t>d</w:t>
              </w:r>
            </w:ins>
            <w:del w:id="480"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 xml:space="preserve">33 — Heat </w:t>
      </w:r>
      <w:ins w:id="481" w:author="LUEJE Claudia" w:date="2024-05-02T19:30:00Z">
        <w:r w:rsidR="004748FA">
          <w:rPr>
            <w:szCs w:val="24"/>
          </w:rPr>
          <w:t>s</w:t>
        </w:r>
      </w:ins>
      <w:del w:id="482" w:author="LUEJE Claudia" w:date="2024-05-02T19:30:00Z">
        <w:r w:rsidR="006A2DB6" w:rsidDel="004748FA">
          <w:rPr>
            <w:szCs w:val="24"/>
          </w:rPr>
          <w:delText>S</w:delText>
        </w:r>
      </w:del>
      <w:r w:rsidR="006A2DB6">
        <w:rPr>
          <w:szCs w:val="24"/>
        </w:rPr>
        <w:t>takes</w:t>
      </w:r>
      <w:ins w:id="483" w:author="LUEJE Claudia" w:date="2024-05-02T19:30:00Z">
        <w:r w:rsidR="004748FA">
          <w:rPr>
            <w:szCs w:val="24"/>
          </w:rPr>
          <w:t xml:space="preserve"> —</w:t>
        </w:r>
      </w:ins>
      <w:del w:id="484" w:author="LUEJE Claudia" w:date="2024-05-02T19:30:00Z">
        <w:r w:rsidR="006A2DB6" w:rsidDel="004748FA">
          <w:rPr>
            <w:szCs w:val="24"/>
          </w:rPr>
          <w:delText>:</w:delText>
        </w:r>
      </w:del>
      <w:r w:rsidR="006A2DB6">
        <w:rPr>
          <w:szCs w:val="24"/>
        </w:rPr>
        <w:t xml:space="preserve"> Process steps and </w:t>
      </w:r>
      <w:ins w:id="485" w:author="LUEJE Claudia" w:date="2024-05-02T19:30:00Z">
        <w:r w:rsidR="004748FA">
          <w:rPr>
            <w:szCs w:val="24"/>
          </w:rPr>
          <w:t>d</w:t>
        </w:r>
      </w:ins>
      <w:del w:id="486"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487" w:author="LUEJE Claudia" w:date="2024-05-02T19:33:00Z">
        <w:r w:rsidR="00785C6A">
          <w:rPr>
            <w:szCs w:val="24"/>
          </w:rPr>
          <w:t>-</w:t>
        </w:r>
      </w:ins>
      <w:del w:id="488" w:author="LUEJE Claudia" w:date="2024-05-02T19:33:00Z">
        <w:r w:rsidDel="00785C6A">
          <w:rPr>
            <w:szCs w:val="24"/>
          </w:rPr>
          <w:delText xml:space="preserve"> </w:delText>
        </w:r>
      </w:del>
      <w:r>
        <w:rPr>
          <w:szCs w:val="24"/>
        </w:rPr>
        <w:t xml:space="preserve">section around its vertical axis yields a round shape in </w:t>
      </w:r>
      <w:ins w:id="489" w:author="LUEJE Claudia" w:date="2024-05-02T19:33:00Z">
        <w:r w:rsidR="00785C6A">
          <w:rPr>
            <w:szCs w:val="24"/>
          </w:rPr>
          <w:t>three</w:t>
        </w:r>
      </w:ins>
      <w:del w:id="490"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491"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492" w:author="Franke, Carsten" w:date="2024-05-14T16:32:00Z" w16du:dateUtc="2024-05-14T14:32:00Z">
              <w:r w:rsidRPr="00EC4DAD" w:rsidDel="00213449">
                <w:rPr>
                  <w:b/>
                  <w:szCs w:val="24"/>
                </w:rPr>
                <w:delText>Nested Elements</w:delText>
              </w:r>
            </w:del>
            <w:ins w:id="493"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494"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495"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496"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497" w:author="LUEJE Claudia" w:date="2024-05-02T19:34:00Z">
              <w:r w:rsidR="00785C6A">
                <w:rPr>
                  <w:b/>
                  <w:szCs w:val="24"/>
                </w:rPr>
                <w:t>s</w:t>
              </w:r>
            </w:ins>
            <w:del w:id="498"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499"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500" w:author="LUEJE Claudia" w:date="2024-05-02T19:34:00Z">
              <w:r w:rsidR="00785C6A">
                <w:rPr>
                  <w:b/>
                  <w:szCs w:val="24"/>
                </w:rPr>
                <w:t>e</w:t>
              </w:r>
            </w:ins>
            <w:del w:id="501"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2" w:author="LUEJE Claudia" w:date="2024-05-02T19:35:00Z">
        <w:r w:rsidR="001D288C">
          <w:rPr>
            <w:szCs w:val="24"/>
          </w:rPr>
          <w:t>XAMPLE</w:t>
        </w:r>
      </w:ins>
      <w:del w:id="503"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504" w:author="LUEJE Claudia" w:date="2024-05-02T19:35:00Z">
        <w:r w:rsidR="001D288C">
          <w:rPr>
            <w:rFonts w:eastAsia="Times New Roman"/>
            <w:szCs w:val="24"/>
          </w:rPr>
          <w:t>j</w:t>
        </w:r>
      </w:ins>
      <w:del w:id="505"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506"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507"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508"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509"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510"/>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510"/>
            <w:r w:rsidR="001D288C">
              <w:rPr>
                <w:rStyle w:val="Kommentarzeichen"/>
                <w:rFonts w:ascii="Calibri" w:eastAsia="Times New Roman" w:hAnsi="Calibri"/>
                <w:lang w:val="en-US" w:eastAsia="x-none"/>
              </w:rPr>
              <w:commentReference w:id="510"/>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511" w:author="LUEJE Claudia" w:date="2024-05-02T19:36:00Z">
              <w:r w:rsidR="000B17DC">
                <w:rPr>
                  <w:szCs w:val="24"/>
                </w:rPr>
                <w:t>p</w:t>
              </w:r>
            </w:ins>
            <w:del w:id="512"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513" w:author="LUEJE Claudia" w:date="2024-05-02T19:36:00Z">
              <w:r w:rsidR="000B17DC">
                <w:rPr>
                  <w:b/>
                  <w:szCs w:val="24"/>
                </w:rPr>
                <w:t>e</w:t>
              </w:r>
            </w:ins>
            <w:del w:id="514"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515"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516"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517"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518" w:author="LUEJE Claudia" w:date="2024-05-02T19:37:00Z">
              <w:r w:rsidR="000B17DC">
                <w:rPr>
                  <w:b/>
                  <w:szCs w:val="24"/>
                </w:rPr>
                <w:t>s</w:t>
              </w:r>
            </w:ins>
            <w:del w:id="519"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lastRenderedPageBreak/>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520" w:author="LUEJE Claudia" w:date="2024-05-02T19:37:00Z">
        <w:r w:rsidR="009711D0">
          <w:rPr>
            <w:szCs w:val="24"/>
          </w:rPr>
          <w:t>see</w:t>
        </w:r>
      </w:ins>
      <w:del w:id="521"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52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523"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52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525"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526" w:author="LUEJE Claudia" w:date="2024-05-02T19:38:00Z">
              <w:r w:rsidR="009711D0">
                <w:rPr>
                  <w:b/>
                  <w:szCs w:val="24"/>
                </w:rPr>
                <w:t>e</w:t>
              </w:r>
            </w:ins>
            <w:del w:id="527"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8" w:author="LUEJE Claudia" w:date="2024-05-02T19:38:00Z">
        <w:r w:rsidR="009711D0">
          <w:rPr>
            <w:szCs w:val="24"/>
          </w:rPr>
          <w:t>XAMPLE</w:t>
        </w:r>
      </w:ins>
      <w:del w:id="529"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530" w:author="Franke, Carsten" w:date="2024-05-14T22:41:00Z" w16du:dateUtc="2024-05-14T20:41:00Z">
        <w:r w:rsidDel="000738AC">
          <w:rPr>
            <w:szCs w:val="24"/>
          </w:rPr>
          <w:delText>ross section</w:delText>
        </w:r>
      </w:del>
      <w:ins w:id="531"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2" w:author="LUEJE Claudia" w:date="2024-05-02T19:39:00Z">
              <w:r>
                <w:rPr>
                  <w:szCs w:val="24"/>
                </w:rPr>
                <w:t>p</w:t>
              </w:r>
            </w:ins>
            <w:del w:id="533"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4" w:author="LUEJE Claudia" w:date="2024-05-02T19:39:00Z">
              <w:r>
                <w:rPr>
                  <w:szCs w:val="24"/>
                </w:rPr>
                <w:t>n</w:t>
              </w:r>
            </w:ins>
            <w:del w:id="535"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536" w:author="LUEJE Claudia" w:date="2024-05-02T19:39:00Z">
        <w:r w:rsidR="007B69E3">
          <w:rPr>
            <w:szCs w:val="24"/>
          </w:rPr>
          <w:t>-s</w:t>
        </w:r>
      </w:ins>
      <w:del w:id="537"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538" w:author="LUEJE Claudia" w:date="2024-05-02T19:39:00Z">
              <w:r w:rsidR="007B69E3">
                <w:rPr>
                  <w:b/>
                  <w:szCs w:val="24"/>
                </w:rPr>
                <w:t>e</w:t>
              </w:r>
            </w:ins>
            <w:del w:id="539"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540"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541"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542"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543" w:author="LUEJE Claudia" w:date="2024-05-02T19:40:00Z">
              <w:r w:rsidR="007B69E3">
                <w:rPr>
                  <w:b/>
                  <w:szCs w:val="24"/>
                </w:rPr>
                <w:t>s</w:t>
              </w:r>
            </w:ins>
            <w:del w:id="544"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45" w:author="LUEJE Claudia" w:date="2024-05-02T19:40:00Z">
              <w:r>
                <w:rPr>
                  <w:szCs w:val="24"/>
                </w:rPr>
                <w:t>l</w:t>
              </w:r>
            </w:ins>
            <w:del w:id="546"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547" w:author="LUEJE Claudia" w:date="2024-05-02T19:40:00Z">
        <w:r w:rsidR="007B69E3">
          <w:rPr>
            <w:szCs w:val="24"/>
          </w:rPr>
          <w:t>and</w:t>
        </w:r>
      </w:ins>
      <w:del w:id="548"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549" w:author="LUEJE Claudia" w:date="2024-05-02T19:40:00Z">
        <w:r w:rsidDel="00AA0EF6">
          <w:rPr>
            <w:szCs w:val="24"/>
          </w:rPr>
          <w:delText>.</w:delText>
        </w:r>
      </w:del>
      <w:r>
        <w:rPr>
          <w:szCs w:val="24"/>
        </w:rPr>
        <w:t xml:space="preserve"> (</w:t>
      </w:r>
      <w:ins w:id="550" w:author="LUEJE Claudia" w:date="2024-05-02T19:40:00Z">
        <w:r w:rsidR="00AA0EF6">
          <w:rPr>
            <w:szCs w:val="24"/>
          </w:rPr>
          <w:t>n</w:t>
        </w:r>
      </w:ins>
      <w:del w:id="551" w:author="LUEJE Claudia" w:date="2024-05-02T19:40:00Z">
        <w:r w:rsidDel="00AA0EF6">
          <w:rPr>
            <w:szCs w:val="24"/>
          </w:rPr>
          <w:delText>N</w:delText>
        </w:r>
      </w:del>
      <w:r>
        <w:rPr>
          <w:szCs w:val="24"/>
        </w:rPr>
        <w:t>aming convention based on supplier nail codes). For more details see</w:t>
      </w:r>
      <w:ins w:id="552"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553" w:author="LUEJE Claudia" w:date="2024-05-02T19:41:00Z">
        <w:r w:rsidR="00AA0EF6">
          <w:rPr>
            <w:szCs w:val="24"/>
          </w:rPr>
          <w:t>for example</w:t>
        </w:r>
      </w:ins>
      <w:del w:id="554"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555"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556"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557" w:author="LUEJE Claudia" w:date="2024-05-02T19:41:00Z">
              <w:r w:rsidR="00AA0EF6">
                <w:rPr>
                  <w:b/>
                  <w:szCs w:val="24"/>
                </w:rPr>
                <w:t>e</w:t>
              </w:r>
            </w:ins>
            <w:del w:id="558"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9" w:author="LUEJE Claudia" w:date="2024-05-02T19:41:00Z">
        <w:r w:rsidR="00B908CF">
          <w:rPr>
            <w:szCs w:val="24"/>
          </w:rPr>
          <w:t>XAMPLE</w:t>
        </w:r>
      </w:ins>
      <w:del w:id="560"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561" w:author="LUEJE Claudia" w:date="2024-05-02T19:41:00Z">
        <w:r w:rsidR="00B908CF">
          <w:rPr>
            <w:rFonts w:eastAsia="Times New Roman"/>
            <w:szCs w:val="24"/>
          </w:rPr>
          <w:t>j</w:t>
        </w:r>
      </w:ins>
      <w:del w:id="562"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563"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564" w:author="LUEJE Claudia" w:date="2024-05-02T19:42:00Z">
              <w:r w:rsidR="00B908CF">
                <w:rPr>
                  <w:b/>
                  <w:szCs w:val="24"/>
                </w:rPr>
                <w:t>e</w:t>
              </w:r>
            </w:ins>
            <w:del w:id="565"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566"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567"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568"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569" w:author="LUEJE Claudia" w:date="2024-05-02T19:42:00Z">
              <w:r w:rsidR="00B908CF">
                <w:rPr>
                  <w:b/>
                  <w:szCs w:val="24"/>
                </w:rPr>
                <w:t>s</w:t>
              </w:r>
            </w:ins>
            <w:del w:id="570"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571"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572" w:author="LUEJE Claudia" w:date="2024-05-02T19:42:00Z">
              <w:r w:rsidR="00B908CF">
                <w:rPr>
                  <w:b/>
                  <w:szCs w:val="24"/>
                </w:rPr>
                <w:t>e</w:t>
              </w:r>
            </w:ins>
            <w:del w:id="573"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74" w:author="LUEJE Claudia" w:date="2024-05-02T19:43:00Z">
        <w:r w:rsidR="00B929D6">
          <w:rPr>
            <w:szCs w:val="24"/>
          </w:rPr>
          <w:t>XAMPLE</w:t>
        </w:r>
      </w:ins>
      <w:del w:id="575"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576" w:author="LUEJE Claudia" w:date="2024-05-02T19:43:00Z">
        <w:r w:rsidR="00B929D6">
          <w:rPr>
            <w:szCs w:val="24"/>
          </w:rPr>
          <w:t xml:space="preserve"> Reference</w:t>
        </w:r>
      </w:ins>
      <w:ins w:id="577" w:author="Franke, Carsten" w:date="2024-05-14T14:29:00Z" w16du:dateUtc="2024-05-14T12:29:00Z">
        <w:r w:rsidR="00CF0D19">
          <w:rPr>
            <w:szCs w:val="24"/>
          </w:rPr>
          <w:t> </w:t>
        </w:r>
      </w:ins>
      <w:del w:id="578"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579"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0" w:author="LUEJE Claudia" w:date="2024-05-02T19:44:00Z">
              <w:r>
                <w:rPr>
                  <w:szCs w:val="24"/>
                </w:rPr>
                <w:t>f</w:t>
              </w:r>
            </w:ins>
            <w:del w:id="581"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2" w:author="LUEJE Claudia" w:date="2024-05-02T19:44:00Z">
              <w:r>
                <w:rPr>
                  <w:szCs w:val="24"/>
                </w:rPr>
                <w:t>p</w:t>
              </w:r>
            </w:ins>
            <w:del w:id="583"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4" w:author="LUEJE Claudia" w:date="2024-05-02T19:44:00Z">
              <w:r>
                <w:rPr>
                  <w:szCs w:val="24"/>
                </w:rPr>
                <w:t>s</w:t>
              </w:r>
            </w:ins>
            <w:del w:id="585"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6" w:author="LUEJE Claudia" w:date="2024-05-02T19:44:00Z">
              <w:r>
                <w:rPr>
                  <w:szCs w:val="24"/>
                </w:rPr>
                <w:t>w</w:t>
              </w:r>
            </w:ins>
            <w:del w:id="587"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88" w:author="LUEJE Claudia" w:date="2024-05-02T19:44:00Z">
        <w:r w:rsidR="00B929D6">
          <w:rPr>
            <w:szCs w:val="24"/>
          </w:rPr>
          <w:t>)</w:t>
        </w:r>
      </w:ins>
      <w:del w:id="589"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90" w:author="LUEJE Claudia" w:date="2024-05-02T19:44:00Z">
        <w:r w:rsidR="00B929D6">
          <w:rPr>
            <w:szCs w:val="24"/>
          </w:rPr>
          <w:t>)</w:t>
        </w:r>
      </w:ins>
      <w:del w:id="591"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92" w:author="LUEJE Claudia" w:date="2024-05-02T19:44:00Z">
        <w:r w:rsidR="00B929D6">
          <w:rPr>
            <w:szCs w:val="24"/>
          </w:rPr>
          <w:t>)</w:t>
        </w:r>
      </w:ins>
      <w:del w:id="593"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94" w:author="LUEJE Claudia" w:date="2024-05-02T19:44:00Z">
        <w:r w:rsidR="00B929D6">
          <w:rPr>
            <w:szCs w:val="24"/>
          </w:rPr>
          <w:t>)</w:t>
        </w:r>
      </w:ins>
      <w:del w:id="595"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596"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597" w:author="LUEJE Claudia" w:date="2024-05-02T19:44:00Z">
              <w:r w:rsidR="00B929D6">
                <w:rPr>
                  <w:b/>
                  <w:szCs w:val="24"/>
                </w:rPr>
                <w:t>s</w:t>
              </w:r>
            </w:ins>
            <w:del w:id="598"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9" w:author="LUEJE Claudia" w:date="2024-05-02T19:44:00Z">
        <w:r w:rsidR="001B0014">
          <w:rPr>
            <w:szCs w:val="24"/>
          </w:rPr>
          <w:t>XAMPLE</w:t>
        </w:r>
      </w:ins>
      <w:del w:id="600"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1" w:author="LUEJE Claudia" w:date="2024-05-02T19:45:00Z">
        <w:r w:rsidR="001B0014">
          <w:rPr>
            <w:szCs w:val="24"/>
          </w:rPr>
          <w:t>XAMPLE</w:t>
        </w:r>
      </w:ins>
      <w:del w:id="602"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603" w:author="LUEJE Claudia" w:date="2024-05-02T19:45:00Z">
        <w:r w:rsidR="001B0014">
          <w:rPr>
            <w:rFonts w:eastAsia="Times New Roman"/>
            <w:szCs w:val="24"/>
          </w:rPr>
          <w:t>d</w:t>
        </w:r>
      </w:ins>
      <w:del w:id="604"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60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606" w:author="LUEJE Claudia" w:date="2024-05-02T19:46:00Z">
              <w:r w:rsidR="00361D33">
                <w:rPr>
                  <w:b/>
                  <w:szCs w:val="24"/>
                </w:rPr>
                <w:t>e</w:t>
              </w:r>
            </w:ins>
            <w:del w:id="607"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608" w:author="LUEJE Claudia" w:date="2024-05-02T19:47:00Z">
        <w:r w:rsidR="00361D33">
          <w:rPr>
            <w:szCs w:val="24"/>
          </w:rPr>
          <w:t>not</w:t>
        </w:r>
      </w:ins>
      <w:del w:id="609"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0" w:author="LUEJE Claudia" w:date="2024-05-02T19:47:00Z">
        <w:r w:rsidR="00361D33">
          <w:rPr>
            <w:szCs w:val="24"/>
          </w:rPr>
          <w:t>XAMPLE</w:t>
        </w:r>
      </w:ins>
      <w:del w:id="611"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2" w:author="LUEJE Claudia" w:date="2024-05-02T19:47:00Z">
        <w:r w:rsidR="00361D33">
          <w:rPr>
            <w:szCs w:val="24"/>
          </w:rPr>
          <w:t>XAMPLE</w:t>
        </w:r>
      </w:ins>
      <w:del w:id="613"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614" w:author="LUEJE Claudia" w:date="2024-05-02T19:47:00Z">
        <w:r w:rsidR="00361D33">
          <w:rPr>
            <w:rFonts w:eastAsia="Times New Roman"/>
            <w:szCs w:val="24"/>
          </w:rPr>
          <w:t>c</w:t>
        </w:r>
      </w:ins>
      <w:del w:id="615" w:author="LUEJE Claudia" w:date="2024-05-02T19:47:00Z">
        <w:r w:rsidDel="00361D33">
          <w:rPr>
            <w:rFonts w:eastAsia="Times New Roman"/>
            <w:szCs w:val="24"/>
          </w:rPr>
          <w:delText>C</w:delText>
        </w:r>
      </w:del>
      <w:r>
        <w:rPr>
          <w:rFonts w:eastAsia="Times New Roman"/>
          <w:szCs w:val="24"/>
        </w:rPr>
        <w:t xml:space="preserve">onnection </w:t>
      </w:r>
      <w:ins w:id="616" w:author="LUEJE Claudia" w:date="2024-05-02T19:47:00Z">
        <w:r w:rsidR="00361D33">
          <w:rPr>
            <w:rFonts w:eastAsia="Times New Roman"/>
            <w:szCs w:val="24"/>
          </w:rPr>
          <w:t>l</w:t>
        </w:r>
      </w:ins>
      <w:del w:id="617"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618"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619"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34901" r:id="rId46"/>
        </w:object>
      </w:r>
    </w:p>
    <w:p w14:paraId="586BC773" w14:textId="77777777" w:rsidR="00B64EBE" w:rsidRDefault="00B64EBE" w:rsidP="006713A7">
      <w:pPr>
        <w:pStyle w:val="Textkrper"/>
        <w:rPr>
          <w:ins w:id="620" w:author="LUEJE Claudia" w:date="2024-05-02T19:57:00Z"/>
        </w:rPr>
      </w:pPr>
      <w:commentRangeStart w:id="621"/>
      <w:ins w:id="622" w:author="LUEJE Claudia" w:date="2024-05-02T19:57:00Z">
        <w:r>
          <w:t>where</w:t>
        </w:r>
      </w:ins>
      <w:commentRangeEnd w:id="621"/>
      <w:ins w:id="623" w:author="LUEJE Claudia" w:date="2024-05-02T20:02:00Z">
        <w:r w:rsidR="00092E10">
          <w:rPr>
            <w:rStyle w:val="Kommentarzeichen"/>
            <w:rFonts w:ascii="Calibri" w:eastAsia="Times New Roman" w:hAnsi="Calibri"/>
            <w:lang w:val="en-US" w:eastAsia="x-none"/>
          </w:rPr>
          <w:commentReference w:id="621"/>
        </w:r>
      </w:ins>
    </w:p>
    <w:tbl>
      <w:tblPr>
        <w:tblW w:w="9753" w:type="dxa"/>
        <w:tblLayout w:type="fixed"/>
        <w:tblCellMar>
          <w:left w:w="0" w:type="dxa"/>
          <w:right w:w="0" w:type="dxa"/>
        </w:tblCellMar>
        <w:tblLook w:val="04A0" w:firstRow="1" w:lastRow="0" w:firstColumn="1" w:lastColumn="0" w:noHBand="0" w:noVBand="1"/>
        <w:tblPrChange w:id="624"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625">
          <w:tblGrid>
            <w:gridCol w:w="397"/>
            <w:gridCol w:w="397"/>
            <w:gridCol w:w="8959"/>
          </w:tblGrid>
        </w:tblGridChange>
      </w:tblGrid>
      <w:tr w:rsidR="00B64EBE" w14:paraId="3C357190" w14:textId="77777777" w:rsidTr="00B64EBE">
        <w:trPr>
          <w:ins w:id="626" w:author="LUEJE Claudia" w:date="2024-05-02T19:57:00Z"/>
        </w:trPr>
        <w:tc>
          <w:tcPr>
            <w:tcW w:w="397" w:type="dxa"/>
            <w:shd w:val="clear" w:color="auto" w:fill="auto"/>
            <w:tcPrChange w:id="627" w:author="LUEJE Claudia" w:date="2024-05-02T19:57:00Z">
              <w:tcPr>
                <w:tcW w:w="397" w:type="dxa"/>
                <w:shd w:val="clear" w:color="auto" w:fill="auto"/>
              </w:tcPr>
            </w:tcPrChange>
          </w:tcPr>
          <w:p w14:paraId="39CF6D81" w14:textId="77777777" w:rsidR="00B64EBE" w:rsidRDefault="00B64EBE" w:rsidP="003025D9">
            <w:pPr>
              <w:pStyle w:val="Textkrper"/>
              <w:rPr>
                <w:ins w:id="628" w:author="LUEJE Claudia" w:date="2024-05-02T19:57:00Z"/>
              </w:rPr>
            </w:pPr>
            <w:ins w:id="629" w:author="LUEJE Claudia" w:date="2024-05-02T19:57:00Z">
              <w:r>
                <w:t> </w:t>
              </w:r>
            </w:ins>
          </w:p>
        </w:tc>
        <w:tc>
          <w:tcPr>
            <w:tcW w:w="397" w:type="dxa"/>
            <w:shd w:val="clear" w:color="auto" w:fill="auto"/>
            <w:tcPrChange w:id="630" w:author="LUEJE Claudia" w:date="2024-05-02T19:57:00Z">
              <w:tcPr>
                <w:tcW w:w="397" w:type="dxa"/>
                <w:shd w:val="clear" w:color="auto" w:fill="auto"/>
              </w:tcPr>
            </w:tcPrChange>
          </w:tcPr>
          <w:p w14:paraId="65A8C8D3" w14:textId="2F1B3F69" w:rsidR="00B64EBE" w:rsidRPr="00B64EBE" w:rsidRDefault="00092E10" w:rsidP="003025D9">
            <w:pPr>
              <w:pStyle w:val="Textkrper"/>
              <w:rPr>
                <w:ins w:id="631" w:author="LUEJE Claudia" w:date="2024-05-02T19:57:00Z"/>
                <w:i/>
                <w:rPrChange w:id="632" w:author="LUEJE Claudia" w:date="2024-05-02T19:57:00Z">
                  <w:rPr>
                    <w:ins w:id="633" w:author="LUEJE Claudia" w:date="2024-05-02T19:57:00Z"/>
                  </w:rPr>
                </w:rPrChange>
              </w:rPr>
            </w:pPr>
            <w:ins w:id="634" w:author="LUEJE Claudia" w:date="2024-05-02T20:03:00Z">
              <w:r>
                <w:rPr>
                  <w:i/>
                </w:rPr>
                <w:t>l</w:t>
              </w:r>
            </w:ins>
          </w:p>
        </w:tc>
        <w:tc>
          <w:tcPr>
            <w:tcW w:w="8959" w:type="dxa"/>
            <w:shd w:val="clear" w:color="auto" w:fill="auto"/>
            <w:tcPrChange w:id="635" w:author="LUEJE Claudia" w:date="2024-05-02T19:57:00Z">
              <w:tcPr>
                <w:tcW w:w="8959" w:type="dxa"/>
                <w:shd w:val="clear" w:color="auto" w:fill="auto"/>
              </w:tcPr>
            </w:tcPrChange>
          </w:tcPr>
          <w:p w14:paraId="172D3420" w14:textId="111818D7" w:rsidR="00B64EBE" w:rsidRDefault="00B64EBE" w:rsidP="003025D9">
            <w:pPr>
              <w:pStyle w:val="Textkrper"/>
              <w:rPr>
                <w:ins w:id="636" w:author="LUEJE Claudia" w:date="2024-05-02T19:57:00Z"/>
              </w:rPr>
            </w:pPr>
            <w:ins w:id="637" w:author="LUEJE Claudia" w:date="2024-05-02T19:57:00Z">
              <w:r>
                <w:t>is the length;</w:t>
              </w:r>
            </w:ins>
          </w:p>
        </w:tc>
      </w:tr>
      <w:tr w:rsidR="00B64EBE" w14:paraId="224C0B25" w14:textId="77777777" w:rsidTr="00B64EBE">
        <w:trPr>
          <w:ins w:id="638" w:author="LUEJE Claudia" w:date="2024-05-02T19:57:00Z"/>
        </w:trPr>
        <w:tc>
          <w:tcPr>
            <w:tcW w:w="397" w:type="dxa"/>
            <w:shd w:val="clear" w:color="auto" w:fill="auto"/>
            <w:tcPrChange w:id="639" w:author="LUEJE Claudia" w:date="2024-05-02T19:57:00Z">
              <w:tcPr>
                <w:tcW w:w="397" w:type="dxa"/>
                <w:shd w:val="clear" w:color="auto" w:fill="auto"/>
              </w:tcPr>
            </w:tcPrChange>
          </w:tcPr>
          <w:p w14:paraId="69527528" w14:textId="77777777" w:rsidR="00B64EBE" w:rsidRDefault="00B64EBE" w:rsidP="003025D9">
            <w:pPr>
              <w:pStyle w:val="Textkrper"/>
              <w:rPr>
                <w:ins w:id="640" w:author="LUEJE Claudia" w:date="2024-05-02T19:57:00Z"/>
              </w:rPr>
            </w:pPr>
            <w:ins w:id="641" w:author="LUEJE Claudia" w:date="2024-05-02T19:57:00Z">
              <w:r>
                <w:t> </w:t>
              </w:r>
            </w:ins>
          </w:p>
        </w:tc>
        <w:tc>
          <w:tcPr>
            <w:tcW w:w="397" w:type="dxa"/>
            <w:shd w:val="clear" w:color="auto" w:fill="auto"/>
            <w:tcPrChange w:id="642" w:author="LUEJE Claudia" w:date="2024-05-02T19:57:00Z">
              <w:tcPr>
                <w:tcW w:w="397" w:type="dxa"/>
                <w:shd w:val="clear" w:color="auto" w:fill="auto"/>
              </w:tcPr>
            </w:tcPrChange>
          </w:tcPr>
          <w:p w14:paraId="1B656330" w14:textId="49B1DA39" w:rsidR="00B64EBE" w:rsidRPr="00B64EBE" w:rsidRDefault="00092E10" w:rsidP="003025D9">
            <w:pPr>
              <w:pStyle w:val="Textkrper"/>
              <w:rPr>
                <w:ins w:id="643" w:author="LUEJE Claudia" w:date="2024-05-02T19:57:00Z"/>
                <w:i/>
                <w:rPrChange w:id="644" w:author="LUEJE Claudia" w:date="2024-05-02T19:58:00Z">
                  <w:rPr>
                    <w:ins w:id="645" w:author="LUEJE Claudia" w:date="2024-05-02T19:57:00Z"/>
                  </w:rPr>
                </w:rPrChange>
              </w:rPr>
            </w:pPr>
            <w:ins w:id="646" w:author="LUEJE Claudia" w:date="2024-05-02T20:03:00Z">
              <w:r>
                <w:rPr>
                  <w:i/>
                </w:rPr>
                <w:t>s</w:t>
              </w:r>
            </w:ins>
          </w:p>
        </w:tc>
        <w:tc>
          <w:tcPr>
            <w:tcW w:w="8959" w:type="dxa"/>
            <w:shd w:val="clear" w:color="auto" w:fill="auto"/>
            <w:tcPrChange w:id="647" w:author="LUEJE Claudia" w:date="2024-05-02T19:57:00Z">
              <w:tcPr>
                <w:tcW w:w="8959" w:type="dxa"/>
                <w:shd w:val="clear" w:color="auto" w:fill="auto"/>
              </w:tcPr>
            </w:tcPrChange>
          </w:tcPr>
          <w:p w14:paraId="1B9AF23F" w14:textId="6E7CB4F2" w:rsidR="00B64EBE" w:rsidRDefault="00B64EBE" w:rsidP="003025D9">
            <w:pPr>
              <w:pStyle w:val="Textkrper"/>
              <w:rPr>
                <w:ins w:id="648" w:author="LUEJE Claudia" w:date="2024-05-02T19:57:00Z"/>
              </w:rPr>
            </w:pPr>
            <w:ins w:id="649" w:author="LUEJE Claudia" w:date="2024-05-02T19:58:00Z">
              <w:r>
                <w:t>i</w:t>
              </w:r>
            </w:ins>
            <w:ins w:id="650"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651"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652" w:author="LUEJE Claudia" w:date="2024-05-02T19:58:00Z">
        <w:r w:rsidR="00B64EBE">
          <w:rPr>
            <w:szCs w:val="24"/>
          </w:rPr>
          <w:t>s</w:t>
        </w:r>
      </w:ins>
      <w:del w:id="653" w:author="LUEJE Claudia" w:date="2024-05-02T19:58:00Z">
        <w:r w:rsidDel="00B64EBE">
          <w:rPr>
            <w:szCs w:val="24"/>
          </w:rPr>
          <w:delText>S</w:delText>
        </w:r>
      </w:del>
      <w:r>
        <w:rPr>
          <w:szCs w:val="24"/>
        </w:rPr>
        <w:t>ummary</w:t>
      </w:r>
      <w:ins w:id="654" w:author="LUEJE Claudia" w:date="2024-05-02T19:58:00Z">
        <w:r w:rsidR="00B64EBE">
          <w:rPr>
            <w:szCs w:val="24"/>
          </w:rPr>
          <w:t>, f</w:t>
        </w:r>
      </w:ins>
      <w:del w:id="655"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656" w:author="LUEJE Claudia" w:date="2024-05-02T19:58:00Z">
              <w:r w:rsidR="00B64EBE">
                <w:rPr>
                  <w:b/>
                  <w:szCs w:val="24"/>
                </w:rPr>
                <w:t>s</w:t>
              </w:r>
            </w:ins>
            <w:del w:id="657"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658"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659"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660"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661"/>
      <w:ins w:id="662" w:author="LUEJE Claudia" w:date="2024-05-02T19:59:00Z">
        <w:r w:rsidR="00B64EBE" w:rsidRPr="00B64EBE">
          <w:rPr>
            <w:i/>
            <w:szCs w:val="24"/>
            <w:rPrChange w:id="663" w:author="LUEJE Claudia" w:date="2024-05-02T19:59:00Z">
              <w:rPr>
                <w:szCs w:val="24"/>
              </w:rPr>
            </w:rPrChange>
          </w:rPr>
          <w:t>l</w:t>
        </w:r>
      </w:ins>
      <w:del w:id="664" w:author="LUEJE Claudia" w:date="2024-05-02T19:59:00Z">
        <w:r w:rsidRPr="00B64EBE" w:rsidDel="00B64EBE">
          <w:rPr>
            <w:i/>
            <w:szCs w:val="24"/>
            <w:rPrChange w:id="665" w:author="LUEJE Claudia" w:date="2024-05-02T19:59:00Z">
              <w:rPr>
                <w:szCs w:val="24"/>
              </w:rPr>
            </w:rPrChange>
          </w:rPr>
          <w:delText>L</w:delText>
        </w:r>
      </w:del>
      <w:commentRangeEnd w:id="661"/>
      <w:r w:rsidR="002740C9">
        <w:rPr>
          <w:rStyle w:val="Kommentarzeichen"/>
          <w:rFonts w:ascii="Calibri" w:eastAsia="Times New Roman" w:hAnsi="Calibri"/>
          <w:lang w:val="en-US" w:eastAsia="x-none"/>
        </w:rPr>
        <w:commentReference w:id="661"/>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666" w:author="LUEJE Claudia" w:date="2024-05-02T19:59:00Z">
              <w:r w:rsidR="00B64EBE">
                <w:rPr>
                  <w:b/>
                  <w:szCs w:val="24"/>
                </w:rPr>
                <w:t>s</w:t>
              </w:r>
            </w:ins>
            <w:del w:id="667"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668" w:author="LUEJE Claudia" w:date="2024-05-02T20:00:00Z">
        <w:r w:rsidR="002740C9">
          <w:rPr>
            <w:rFonts w:eastAsia="Times New Roman"/>
            <w:szCs w:val="24"/>
          </w:rPr>
          <w:t>e</w:t>
        </w:r>
      </w:ins>
      <w:del w:id="669"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670"/>
      <w:r>
        <w:rPr>
          <w:rFonts w:eastAsia="Times New Roman"/>
          <w:szCs w:val="24"/>
        </w:rPr>
        <w:t>length</w:t>
      </w:r>
      <w:commentRangeEnd w:id="670"/>
      <w:r w:rsidR="00092E10">
        <w:rPr>
          <w:rStyle w:val="Kommentarzeichen"/>
          <w:rFonts w:ascii="Calibri" w:eastAsia="Times New Roman" w:hAnsi="Calibri"/>
          <w:b w:val="0"/>
          <w:lang w:val="en-US" w:eastAsia="x-none"/>
        </w:rPr>
        <w:commentReference w:id="670"/>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671"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34902" r:id="rId48"/>
        </w:object>
      </w:r>
      <w:del w:id="672"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34903" r:id="rId50"/>
          </w:object>
        </w:r>
      </w:del>
    </w:p>
    <w:p w14:paraId="5C01FED1" w14:textId="77777777" w:rsidR="00092E10" w:rsidRDefault="00092E10" w:rsidP="006713A7">
      <w:pPr>
        <w:pStyle w:val="Textkrper"/>
        <w:rPr>
          <w:ins w:id="673" w:author="LUEJE Claudia" w:date="2024-05-02T20:05:00Z"/>
        </w:rPr>
      </w:pPr>
      <w:ins w:id="674"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675"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676">
          <w:tblGrid>
            <w:gridCol w:w="397"/>
            <w:gridCol w:w="397"/>
            <w:gridCol w:w="482"/>
            <w:gridCol w:w="8477"/>
          </w:tblGrid>
        </w:tblGridChange>
      </w:tblGrid>
      <w:tr w:rsidR="00092E10" w14:paraId="2FBF89F1" w14:textId="77777777" w:rsidTr="00092E10">
        <w:trPr>
          <w:ins w:id="677" w:author="LUEJE Claudia" w:date="2024-05-02T20:05:00Z"/>
        </w:trPr>
        <w:tc>
          <w:tcPr>
            <w:tcW w:w="397" w:type="dxa"/>
            <w:shd w:val="clear" w:color="auto" w:fill="auto"/>
            <w:tcPrChange w:id="678" w:author="LUEJE Claudia" w:date="2024-05-02T20:05:00Z">
              <w:tcPr>
                <w:tcW w:w="397" w:type="dxa"/>
                <w:shd w:val="clear" w:color="auto" w:fill="auto"/>
              </w:tcPr>
            </w:tcPrChange>
          </w:tcPr>
          <w:p w14:paraId="53997FA0" w14:textId="77777777" w:rsidR="00092E10" w:rsidRDefault="00092E10" w:rsidP="003025D9">
            <w:pPr>
              <w:pStyle w:val="Textkrper"/>
              <w:rPr>
                <w:ins w:id="679" w:author="LUEJE Claudia" w:date="2024-05-02T20:05:00Z"/>
              </w:rPr>
            </w:pPr>
            <w:ins w:id="680" w:author="LUEJE Claudia" w:date="2024-05-02T20:05:00Z">
              <w:r>
                <w:t> </w:t>
              </w:r>
            </w:ins>
          </w:p>
        </w:tc>
        <w:tc>
          <w:tcPr>
            <w:tcW w:w="879" w:type="dxa"/>
            <w:shd w:val="clear" w:color="auto" w:fill="auto"/>
            <w:tcPrChange w:id="681" w:author="LUEJE Claudia" w:date="2024-05-02T20:05:00Z">
              <w:tcPr>
                <w:tcW w:w="397" w:type="dxa"/>
                <w:shd w:val="clear" w:color="auto" w:fill="auto"/>
              </w:tcPr>
            </w:tcPrChange>
          </w:tcPr>
          <w:p w14:paraId="42C205F3" w14:textId="5D3FC148" w:rsidR="00092E10" w:rsidRDefault="00092E10" w:rsidP="003025D9">
            <w:pPr>
              <w:pStyle w:val="Textkrper"/>
              <w:rPr>
                <w:ins w:id="682" w:author="LUEJE Claudia" w:date="2024-05-02T20:05:00Z"/>
              </w:rPr>
            </w:pPr>
            <w:ins w:id="683" w:author="LUEJE Claudia" w:date="2024-05-02T20:05:00Z">
              <w:r w:rsidRPr="00092E10">
                <w:rPr>
                  <w:i/>
                  <w:rPrChange w:id="684" w:author="LUEJE Claudia" w:date="2024-05-02T20:06:00Z">
                    <w:rPr/>
                  </w:rPrChange>
                </w:rPr>
                <w:t>L</w:t>
              </w:r>
              <w:r w:rsidRPr="00092E10">
                <w:rPr>
                  <w:vertAlign w:val="subscript"/>
                  <w:rPrChange w:id="685" w:author="LUEJE Claudia" w:date="2024-05-02T20:06:00Z">
                    <w:rPr/>
                  </w:rPrChange>
                </w:rPr>
                <w:t>to</w:t>
              </w:r>
            </w:ins>
            <w:ins w:id="686" w:author="LUEJE Claudia" w:date="2024-05-02T20:06:00Z">
              <w:r w:rsidRPr="00092E10">
                <w:rPr>
                  <w:vertAlign w:val="subscript"/>
                  <w:rPrChange w:id="687" w:author="LUEJE Claudia" w:date="2024-05-02T20:06:00Z">
                    <w:rPr/>
                  </w:rPrChange>
                </w:rPr>
                <w:t>tal</w:t>
              </w:r>
            </w:ins>
          </w:p>
        </w:tc>
        <w:tc>
          <w:tcPr>
            <w:tcW w:w="8477" w:type="dxa"/>
            <w:shd w:val="clear" w:color="auto" w:fill="auto"/>
            <w:tcPrChange w:id="688" w:author="LUEJE Claudia" w:date="2024-05-02T20:05:00Z">
              <w:tcPr>
                <w:tcW w:w="8959" w:type="dxa"/>
                <w:gridSpan w:val="2"/>
                <w:shd w:val="clear" w:color="auto" w:fill="auto"/>
              </w:tcPr>
            </w:tcPrChange>
          </w:tcPr>
          <w:p w14:paraId="286B198A" w14:textId="100C3E1E" w:rsidR="00092E10" w:rsidRDefault="00092E10" w:rsidP="003025D9">
            <w:pPr>
              <w:pStyle w:val="Textkrper"/>
              <w:rPr>
                <w:ins w:id="689" w:author="LUEJE Claudia" w:date="2024-05-02T20:05:00Z"/>
              </w:rPr>
            </w:pPr>
            <w:ins w:id="690" w:author="LUEJE Claudia" w:date="2024-05-02T20:07:00Z">
              <w:r>
                <w:t>i</w:t>
              </w:r>
            </w:ins>
            <w:ins w:id="691" w:author="LUEJE Claudia" w:date="2024-05-02T20:06:00Z">
              <w:r>
                <w:t>s the total length of the polyline;</w:t>
              </w:r>
            </w:ins>
          </w:p>
        </w:tc>
      </w:tr>
      <w:tr w:rsidR="00092E10" w14:paraId="13F5F543" w14:textId="77777777" w:rsidTr="00092E10">
        <w:trPr>
          <w:ins w:id="692" w:author="LUEJE Claudia" w:date="2024-05-02T20:05:00Z"/>
        </w:trPr>
        <w:tc>
          <w:tcPr>
            <w:tcW w:w="397" w:type="dxa"/>
            <w:shd w:val="clear" w:color="auto" w:fill="auto"/>
            <w:tcPrChange w:id="693" w:author="LUEJE Claudia" w:date="2024-05-02T20:05:00Z">
              <w:tcPr>
                <w:tcW w:w="397" w:type="dxa"/>
                <w:shd w:val="clear" w:color="auto" w:fill="auto"/>
              </w:tcPr>
            </w:tcPrChange>
          </w:tcPr>
          <w:p w14:paraId="621BAEFA" w14:textId="77777777" w:rsidR="00092E10" w:rsidRDefault="00092E10" w:rsidP="003025D9">
            <w:pPr>
              <w:pStyle w:val="Textkrper"/>
              <w:rPr>
                <w:ins w:id="694" w:author="LUEJE Claudia" w:date="2024-05-02T20:05:00Z"/>
              </w:rPr>
            </w:pPr>
            <w:ins w:id="695" w:author="LUEJE Claudia" w:date="2024-05-02T20:05:00Z">
              <w:r>
                <w:t> </w:t>
              </w:r>
            </w:ins>
          </w:p>
        </w:tc>
        <w:tc>
          <w:tcPr>
            <w:tcW w:w="879" w:type="dxa"/>
            <w:shd w:val="clear" w:color="auto" w:fill="auto"/>
            <w:tcPrChange w:id="696" w:author="LUEJE Claudia" w:date="2024-05-02T20:05:00Z">
              <w:tcPr>
                <w:tcW w:w="397" w:type="dxa"/>
                <w:shd w:val="clear" w:color="auto" w:fill="auto"/>
              </w:tcPr>
            </w:tcPrChange>
          </w:tcPr>
          <w:p w14:paraId="5B149126" w14:textId="0F084985" w:rsidR="00092E10" w:rsidRDefault="00092E10" w:rsidP="003025D9">
            <w:pPr>
              <w:pStyle w:val="Textkrper"/>
              <w:rPr>
                <w:ins w:id="697" w:author="LUEJE Claudia" w:date="2024-05-02T20:05:00Z"/>
              </w:rPr>
            </w:pPr>
            <w:ins w:id="698" w:author="LUEJE Claudia" w:date="2024-05-02T20:07:00Z">
              <w:r w:rsidRPr="00092E10">
                <w:rPr>
                  <w:i/>
                  <w:rPrChange w:id="699" w:author="LUEJE Claudia" w:date="2024-05-02T20:07:00Z">
                    <w:rPr/>
                  </w:rPrChange>
                </w:rPr>
                <w:t>m</w:t>
              </w:r>
            </w:ins>
            <w:ins w:id="700" w:author="LUEJE Claudia" w:date="2024-05-02T20:06:00Z">
              <w:r w:rsidRPr="00092E10">
                <w:rPr>
                  <w:vertAlign w:val="subscript"/>
                  <w:rPrChange w:id="701" w:author="LUEJE Claudia" w:date="2024-05-02T20:07:00Z">
                    <w:rPr/>
                  </w:rPrChange>
                </w:rPr>
                <w:t>first</w:t>
              </w:r>
            </w:ins>
          </w:p>
        </w:tc>
        <w:tc>
          <w:tcPr>
            <w:tcW w:w="8477" w:type="dxa"/>
            <w:shd w:val="clear" w:color="auto" w:fill="auto"/>
            <w:tcPrChange w:id="702" w:author="LUEJE Claudia" w:date="2024-05-02T20:05:00Z">
              <w:tcPr>
                <w:tcW w:w="8959" w:type="dxa"/>
                <w:gridSpan w:val="2"/>
                <w:shd w:val="clear" w:color="auto" w:fill="auto"/>
              </w:tcPr>
            </w:tcPrChange>
          </w:tcPr>
          <w:p w14:paraId="3F1140F6" w14:textId="6209B07B" w:rsidR="00092E10" w:rsidRDefault="00092E10" w:rsidP="003025D9">
            <w:pPr>
              <w:pStyle w:val="Textkrper"/>
              <w:rPr>
                <w:ins w:id="703" w:author="LUEJE Claudia" w:date="2024-05-02T20:05:00Z"/>
              </w:rPr>
            </w:pPr>
            <w:ins w:id="704" w:author="LUEJE Claudia" w:date="2024-05-02T20:07:00Z">
              <w:r>
                <w:t>i</w:t>
              </w:r>
            </w:ins>
            <w:ins w:id="705" w:author="LUEJE Claudia" w:date="2024-05-02T20:06:00Z">
              <w:r>
                <w:t>s first_spacing;</w:t>
              </w:r>
            </w:ins>
          </w:p>
        </w:tc>
      </w:tr>
      <w:tr w:rsidR="00092E10" w14:paraId="2F639460" w14:textId="77777777" w:rsidTr="00092E10">
        <w:trPr>
          <w:ins w:id="706" w:author="LUEJE Claudia" w:date="2024-05-02T20:05:00Z"/>
        </w:trPr>
        <w:tc>
          <w:tcPr>
            <w:tcW w:w="397" w:type="dxa"/>
            <w:shd w:val="clear" w:color="auto" w:fill="auto"/>
            <w:tcPrChange w:id="707" w:author="LUEJE Claudia" w:date="2024-05-02T20:05:00Z">
              <w:tcPr>
                <w:tcW w:w="397" w:type="dxa"/>
                <w:shd w:val="clear" w:color="auto" w:fill="auto"/>
              </w:tcPr>
            </w:tcPrChange>
          </w:tcPr>
          <w:p w14:paraId="5DCEC149" w14:textId="77777777" w:rsidR="00092E10" w:rsidRDefault="00092E10" w:rsidP="003025D9">
            <w:pPr>
              <w:pStyle w:val="Textkrper"/>
              <w:rPr>
                <w:ins w:id="708" w:author="LUEJE Claudia" w:date="2024-05-02T20:05:00Z"/>
              </w:rPr>
            </w:pPr>
            <w:ins w:id="709" w:author="LUEJE Claudia" w:date="2024-05-02T20:05:00Z">
              <w:r>
                <w:t> </w:t>
              </w:r>
            </w:ins>
          </w:p>
        </w:tc>
        <w:tc>
          <w:tcPr>
            <w:tcW w:w="879" w:type="dxa"/>
            <w:shd w:val="clear" w:color="auto" w:fill="auto"/>
            <w:tcPrChange w:id="710" w:author="LUEJE Claudia" w:date="2024-05-02T20:05:00Z">
              <w:tcPr>
                <w:tcW w:w="397" w:type="dxa"/>
                <w:shd w:val="clear" w:color="auto" w:fill="auto"/>
              </w:tcPr>
            </w:tcPrChange>
          </w:tcPr>
          <w:p w14:paraId="5FDA0554" w14:textId="2E080433" w:rsidR="00092E10" w:rsidRDefault="00092E10" w:rsidP="003025D9">
            <w:pPr>
              <w:pStyle w:val="Textkrper"/>
              <w:rPr>
                <w:ins w:id="711" w:author="LUEJE Claudia" w:date="2024-05-02T20:05:00Z"/>
              </w:rPr>
            </w:pPr>
            <w:ins w:id="712" w:author="LUEJE Claudia" w:date="2024-05-02T20:06:00Z">
              <w:r w:rsidRPr="00092E10">
                <w:rPr>
                  <w:i/>
                  <w:rPrChange w:id="713" w:author="LUEJE Claudia" w:date="2024-05-02T20:07:00Z">
                    <w:rPr/>
                  </w:rPrChange>
                </w:rPr>
                <w:t>m</w:t>
              </w:r>
              <w:r w:rsidRPr="00092E10">
                <w:rPr>
                  <w:vertAlign w:val="subscript"/>
                  <w:rPrChange w:id="714" w:author="LUEJE Claudia" w:date="2024-05-02T20:07:00Z">
                    <w:rPr/>
                  </w:rPrChange>
                </w:rPr>
                <w:t>last</w:t>
              </w:r>
            </w:ins>
          </w:p>
        </w:tc>
        <w:tc>
          <w:tcPr>
            <w:tcW w:w="8477" w:type="dxa"/>
            <w:shd w:val="clear" w:color="auto" w:fill="auto"/>
            <w:tcPrChange w:id="715" w:author="LUEJE Claudia" w:date="2024-05-02T20:05:00Z">
              <w:tcPr>
                <w:tcW w:w="8959" w:type="dxa"/>
                <w:gridSpan w:val="2"/>
                <w:shd w:val="clear" w:color="auto" w:fill="auto"/>
              </w:tcPr>
            </w:tcPrChange>
          </w:tcPr>
          <w:p w14:paraId="4A0B525D" w14:textId="0D907DA3" w:rsidR="00092E10" w:rsidRDefault="00092E10" w:rsidP="003025D9">
            <w:pPr>
              <w:pStyle w:val="Textkrper"/>
              <w:rPr>
                <w:ins w:id="716" w:author="LUEJE Claudia" w:date="2024-05-02T20:05:00Z"/>
              </w:rPr>
            </w:pPr>
            <w:ins w:id="717" w:author="LUEJE Claudia" w:date="2024-05-02T20:07:00Z">
              <w:r>
                <w:t>i</w:t>
              </w:r>
            </w:ins>
            <w:ins w:id="718"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19" w:author="LUEJE Claudia" w:date="2024-05-02T20:08:00Z">
        <w:r w:rsidR="00092E10">
          <w:rPr>
            <w:szCs w:val="24"/>
          </w:rPr>
          <w:t>OTE</w:t>
        </w:r>
      </w:ins>
      <w:del w:id="720"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34904"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34905"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34906"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34907"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721" w:author="LUEJE Claudia" w:date="2024-05-02T20:09:00Z">
        <w:r w:rsidR="00092E10">
          <w:rPr>
            <w:i/>
            <w:szCs w:val="24"/>
          </w:rPr>
          <w:t>d</w:t>
        </w:r>
      </w:ins>
      <w:del w:id="722" w:author="LUEJE Claudia" w:date="2024-05-02T20:09:00Z">
        <w:r w:rsidR="003E48EC" w:rsidRPr="003E48EC" w:rsidDel="00092E10">
          <w:rPr>
            <w:i/>
            <w:szCs w:val="24"/>
          </w:rPr>
          <w:delText>d</w:delText>
        </w:r>
        <w:r w:rsidR="003E48EC" w:rsidRPr="00092E10" w:rsidDel="00092E10">
          <w:rPr>
            <w:szCs w:val="24"/>
            <w:rPrChange w:id="723" w:author="LUEJE Claudia" w:date="2024-05-02T20:09:00Z">
              <w:rPr>
                <w:i/>
                <w:szCs w:val="24"/>
              </w:rPr>
            </w:rPrChange>
          </w:rPr>
          <w:delText>:</w:delText>
        </w:r>
      </w:del>
      <w:r w:rsidR="003E48EC" w:rsidRPr="00092E10">
        <w:rPr>
          <w:szCs w:val="24"/>
          <w:rPrChange w:id="724" w:author="LUEJE Claudia" w:date="2024-05-02T20:09:00Z">
            <w:rPr>
              <w:i/>
              <w:szCs w:val="24"/>
            </w:rPr>
          </w:rPrChange>
        </w:rPr>
        <w:t xml:space="preserve"> </w:t>
      </w:r>
      <w:ins w:id="725" w:author="LUEJE Claudia" w:date="2024-05-02T20:09:00Z">
        <w:r w:rsidR="00092E10" w:rsidRPr="00092E10">
          <w:rPr>
            <w:szCs w:val="24"/>
            <w:rPrChange w:id="726" w:author="LUEJE Claudia" w:date="2024-05-02T20:09:00Z">
              <w:rPr>
                <w:i/>
                <w:szCs w:val="24"/>
              </w:rPr>
            </w:rPrChange>
          </w:rPr>
          <w:t xml:space="preserve">is </w:t>
        </w:r>
      </w:ins>
      <w:r w:rsidR="003E48EC" w:rsidRPr="00092E10">
        <w:rPr>
          <w:szCs w:val="24"/>
          <w:rPrChange w:id="727"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34908"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8" w:author="LUEJE Claudia" w:date="2024-05-02T20:10:00Z">
        <w:r w:rsidR="00092E10">
          <w:rPr>
            <w:szCs w:val="24"/>
          </w:rPr>
          <w:t>XAMPLE</w:t>
        </w:r>
      </w:ins>
      <w:del w:id="729"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0" w:author="LUEJE Claudia" w:date="2024-05-02T20:10:00Z">
        <w:r w:rsidR="00092E10">
          <w:rPr>
            <w:szCs w:val="24"/>
          </w:rPr>
          <w:t>XAMPLE</w:t>
        </w:r>
      </w:ins>
      <w:del w:id="731"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2" w:author="LUEJE Claudia" w:date="2024-05-02T20:10:00Z">
        <w:r w:rsidR="00092E10">
          <w:rPr>
            <w:szCs w:val="24"/>
          </w:rPr>
          <w:t>XAMPLE</w:t>
        </w:r>
      </w:ins>
      <w:del w:id="733"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4" w:author="LUEJE Claudia" w:date="2024-05-02T20:11:00Z">
        <w:r w:rsidR="00092E10">
          <w:rPr>
            <w:szCs w:val="24"/>
          </w:rPr>
          <w:t>XAMPLE</w:t>
        </w:r>
      </w:ins>
      <w:del w:id="735"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736" w:author="LUEJE Claudia" w:date="2024-05-02T20:11:00Z">
        <w:r w:rsidDel="00092E10">
          <w:rPr>
            <w:szCs w:val="24"/>
          </w:rPr>
          <w:delText xml:space="preserve"> </w:delText>
        </w:r>
      </w:del>
      <w:r>
        <w:rPr>
          <w:szCs w:val="24"/>
        </w:rPr>
        <w:t>)</w:t>
      </w:r>
      <w:ins w:id="737"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38" w:author="LUEJE Claudia" w:date="2024-05-02T20:11:00Z">
        <w:r w:rsidR="00092E10">
          <w:rPr>
            <w:szCs w:val="24"/>
          </w:rPr>
          <w:t>OTE</w:t>
        </w:r>
      </w:ins>
      <w:del w:id="739"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740" w:author="LUEJE Claudia" w:date="2024-05-02T20:11:00Z">
        <w:r w:rsidR="00092E10">
          <w:rPr>
            <w:rFonts w:eastAsia="Times New Roman"/>
            <w:szCs w:val="24"/>
          </w:rPr>
          <w:t>s</w:t>
        </w:r>
      </w:ins>
      <w:del w:id="741"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742"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743" w:author="LUEJE Claudia" w:date="2024-05-02T20:11:00Z">
              <w:r w:rsidR="00092E10">
                <w:rPr>
                  <w:b/>
                  <w:szCs w:val="24"/>
                </w:rPr>
                <w:t>e</w:t>
              </w:r>
            </w:ins>
            <w:del w:id="744"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745"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746"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747" w:name="_Ref166590148"/>
      <w:r>
        <w:rPr>
          <w:rFonts w:eastAsia="Times New Roman"/>
          <w:szCs w:val="24"/>
        </w:rPr>
        <w:t xml:space="preserve">Seam </w:t>
      </w:r>
      <w:ins w:id="748" w:author="LUEJE Claudia" w:date="2024-05-02T20:12:00Z">
        <w:r w:rsidR="00092E10">
          <w:rPr>
            <w:rFonts w:eastAsia="Times New Roman"/>
            <w:szCs w:val="24"/>
          </w:rPr>
          <w:t>w</w:t>
        </w:r>
      </w:ins>
      <w:del w:id="749" w:author="LUEJE Claudia" w:date="2024-05-02T20:12:00Z">
        <w:r w:rsidDel="00092E10">
          <w:rPr>
            <w:rFonts w:eastAsia="Times New Roman"/>
            <w:szCs w:val="24"/>
          </w:rPr>
          <w:delText>W</w:delText>
        </w:r>
      </w:del>
      <w:r>
        <w:rPr>
          <w:rFonts w:eastAsia="Times New Roman"/>
          <w:szCs w:val="24"/>
        </w:rPr>
        <w:t>elds</w:t>
      </w:r>
      <w:bookmarkEnd w:id="747"/>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750" w:author="LUEJE Claudia" w:date="2024-05-02T20:12:00Z">
        <w:r w:rsidR="00257B9F">
          <w:rPr>
            <w:rFonts w:eastAsia="Times New Roman"/>
            <w:szCs w:val="24"/>
          </w:rPr>
          <w:t>m</w:t>
        </w:r>
      </w:ins>
      <w:del w:id="751" w:author="LUEJE Claudia" w:date="2024-05-02T20:12:00Z">
        <w:r w:rsidDel="00257B9F">
          <w:rPr>
            <w:rFonts w:eastAsia="Times New Roman"/>
            <w:szCs w:val="24"/>
          </w:rPr>
          <w:delText>M</w:delText>
        </w:r>
      </w:del>
      <w:r>
        <w:rPr>
          <w:rFonts w:eastAsia="Times New Roman"/>
          <w:szCs w:val="24"/>
        </w:rPr>
        <w:t xml:space="preserve">odelling </w:t>
      </w:r>
      <w:ins w:id="752" w:author="LUEJE Claudia" w:date="2024-05-02T20:12:00Z">
        <w:r w:rsidR="00257B9F">
          <w:rPr>
            <w:rFonts w:eastAsia="Times New Roman"/>
            <w:szCs w:val="24"/>
          </w:rPr>
          <w:t>p</w:t>
        </w:r>
      </w:ins>
      <w:del w:id="753"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54" w:author="LUEJE Claudia" w:date="2024-05-02T20:12:00Z">
        <w:r w:rsidR="00257B9F">
          <w:rPr>
            <w:szCs w:val="24"/>
          </w:rPr>
          <w:t>OTE</w:t>
        </w:r>
      </w:ins>
      <w:del w:id="755" w:author="LUEJE Claudia" w:date="2024-05-02T20:12:00Z">
        <w:r w:rsidDel="00257B9F">
          <w:rPr>
            <w:szCs w:val="24"/>
          </w:rPr>
          <w:delText>ote:</w:delText>
        </w:r>
      </w:del>
      <w:ins w:id="756" w:author="LUEJE Claudia" w:date="2024-05-02T20:12:00Z">
        <w:r w:rsidR="00257B9F">
          <w:rPr>
            <w:szCs w:val="24"/>
          </w:rPr>
          <w:tab/>
        </w:r>
      </w:ins>
      <w:del w:id="757"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758" w:author="LUEJE Claudia" w:date="2024-05-02T20:12:00Z">
        <w:r w:rsidR="00257B9F">
          <w:rPr>
            <w:rFonts w:eastAsia="Times New Roman"/>
            <w:szCs w:val="24"/>
          </w:rPr>
          <w:t>w</w:t>
        </w:r>
      </w:ins>
      <w:del w:id="759" w:author="LUEJE Claudia" w:date="2024-05-02T20:12:00Z">
        <w:r w:rsidDel="00257B9F">
          <w:rPr>
            <w:rFonts w:eastAsia="Times New Roman"/>
            <w:szCs w:val="24"/>
          </w:rPr>
          <w:delText>W</w:delText>
        </w:r>
      </w:del>
      <w:r>
        <w:rPr>
          <w:rFonts w:eastAsia="Times New Roman"/>
          <w:szCs w:val="24"/>
        </w:rPr>
        <w:t xml:space="preserve">eld </w:t>
      </w:r>
      <w:ins w:id="760" w:author="LUEJE Claudia" w:date="2024-05-02T20:12:00Z">
        <w:r w:rsidR="00257B9F">
          <w:rPr>
            <w:rFonts w:eastAsia="Times New Roman"/>
            <w:szCs w:val="24"/>
          </w:rPr>
          <w:t>d</w:t>
        </w:r>
      </w:ins>
      <w:del w:id="761" w:author="LUEJE Claudia" w:date="2024-05-02T20:12:00Z">
        <w:r w:rsidDel="00257B9F">
          <w:rPr>
            <w:rFonts w:eastAsia="Times New Roman"/>
            <w:szCs w:val="24"/>
          </w:rPr>
          <w:delText>D</w:delText>
        </w:r>
      </w:del>
      <w:r>
        <w:rPr>
          <w:rFonts w:eastAsia="Times New Roman"/>
          <w:szCs w:val="24"/>
        </w:rPr>
        <w:t xml:space="preserve">efinition </w:t>
      </w:r>
      <w:ins w:id="762" w:author="LUEJE Claudia" w:date="2024-05-02T20:13:00Z">
        <w:r w:rsidR="00257B9F">
          <w:rPr>
            <w:rFonts w:eastAsia="Times New Roman"/>
            <w:szCs w:val="24"/>
          </w:rPr>
          <w:t>o</w:t>
        </w:r>
      </w:ins>
      <w:del w:id="763"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764" w:author="LUEJE Claudia" w:date="2024-05-02T20:13:00Z">
        <w:r w:rsidR="00257B9F">
          <w:rPr>
            <w:szCs w:val="24"/>
          </w:rPr>
          <w:t>o</w:t>
        </w:r>
      </w:ins>
      <w:del w:id="765"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766" w:author="LUEJE Claudia" w:date="2024-05-02T20:13:00Z">
              <w:r w:rsidR="00257B9F">
                <w:rPr>
                  <w:b/>
                  <w:szCs w:val="24"/>
                </w:rPr>
                <w:t>t</w:t>
              </w:r>
            </w:ins>
            <w:del w:id="767"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768" w:author="LUEJE Claudia" w:date="2024-05-02T20:13:00Z">
              <w:r w:rsidR="00257B9F">
                <w:rPr>
                  <w:b/>
                  <w:szCs w:val="24"/>
                </w:rPr>
                <w:t>p</w:t>
              </w:r>
            </w:ins>
            <w:del w:id="769"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770" w:author="LUEJE Claudia" w:date="2024-05-02T20:13:00Z">
              <w:r w:rsidR="00257B9F">
                <w:rPr>
                  <w:b/>
                  <w:szCs w:val="24"/>
                </w:rPr>
                <w:t>t</w:t>
              </w:r>
            </w:ins>
            <w:del w:id="771"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772" w:author="LUEJE Claudia" w:date="2024-05-02T20:13:00Z">
              <w:r w:rsidR="00257B9F">
                <w:rPr>
                  <w:b/>
                  <w:szCs w:val="24"/>
                </w:rPr>
                <w:t>p</w:t>
              </w:r>
            </w:ins>
            <w:del w:id="773"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774" w:author="LUEJE Claudia" w:date="2024-05-02T20:14:00Z">
        <w:r w:rsidR="00257B9F">
          <w:rPr>
            <w:rFonts w:eastAsia="Times New Roman"/>
            <w:szCs w:val="24"/>
          </w:rPr>
          <w:t>r</w:t>
        </w:r>
      </w:ins>
      <w:del w:id="775"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776" w:author="LUEJE Claudia" w:date="2024-05-02T20:14:00Z">
        <w:r w:rsidR="00257B9F">
          <w:rPr>
            <w:rFonts w:eastAsia="Times New Roman"/>
            <w:szCs w:val="24"/>
          </w:rPr>
          <w:t>s</w:t>
        </w:r>
      </w:ins>
      <w:del w:id="777" w:author="LUEJE Claudia" w:date="2024-05-02T20:14:00Z">
        <w:r w:rsidDel="00257B9F">
          <w:rPr>
            <w:rFonts w:eastAsia="Times New Roman"/>
            <w:szCs w:val="24"/>
          </w:rPr>
          <w:delText>S</w:delText>
        </w:r>
      </w:del>
      <w:r>
        <w:rPr>
          <w:rFonts w:eastAsia="Times New Roman"/>
          <w:szCs w:val="24"/>
        </w:rPr>
        <w:t xml:space="preserve">eam </w:t>
      </w:r>
      <w:ins w:id="778" w:author="LUEJE Claudia" w:date="2024-05-02T20:14:00Z">
        <w:r w:rsidR="00257B9F">
          <w:rPr>
            <w:rFonts w:eastAsia="Times New Roman"/>
            <w:szCs w:val="24"/>
          </w:rPr>
          <w:t>w</w:t>
        </w:r>
      </w:ins>
      <w:del w:id="779" w:author="LUEJE Claudia" w:date="2024-05-02T20:14:00Z">
        <w:r w:rsidDel="00257B9F">
          <w:rPr>
            <w:rFonts w:eastAsia="Times New Roman"/>
            <w:szCs w:val="24"/>
          </w:rPr>
          <w:delText>W</w:delText>
        </w:r>
      </w:del>
      <w:r>
        <w:rPr>
          <w:rFonts w:eastAsia="Times New Roman"/>
          <w:szCs w:val="24"/>
        </w:rPr>
        <w:t xml:space="preserve">eld </w:t>
      </w:r>
      <w:ins w:id="780" w:author="LUEJE Claudia" w:date="2024-05-02T20:14:00Z">
        <w:r w:rsidR="00257B9F">
          <w:rPr>
            <w:rFonts w:eastAsia="Times New Roman"/>
            <w:szCs w:val="24"/>
          </w:rPr>
          <w:t>d</w:t>
        </w:r>
      </w:ins>
      <w:del w:id="781"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782" w:author="LUEJE Claudia" w:date="2024-05-02T20:14:00Z">
        <w:r w:rsidR="00257B9F">
          <w:rPr>
            <w:rFonts w:eastAsia="Times New Roman"/>
            <w:szCs w:val="24"/>
          </w:rPr>
          <w:t>s</w:t>
        </w:r>
      </w:ins>
      <w:del w:id="783"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784"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785" w:author="LUEJE Claudia" w:date="2024-05-02T20:14:00Z">
              <w:r w:rsidR="00257B9F">
                <w:rPr>
                  <w:b/>
                  <w:szCs w:val="24"/>
                </w:rPr>
                <w:t>e</w:t>
              </w:r>
            </w:ins>
            <w:del w:id="786"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787" w:author="LUEJE Claudia" w:date="2024-05-02T20:15:00Z">
        <w:r w:rsidR="00257B9F">
          <w:t>XAMPLE</w:t>
        </w:r>
      </w:ins>
      <w:del w:id="788"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89" w:author="LUEJE Claudia" w:date="2024-05-02T20:15:00Z">
        <w:r w:rsidR="00257B9F">
          <w:rPr>
            <w:szCs w:val="24"/>
          </w:rPr>
          <w:t>OTE</w:t>
        </w:r>
      </w:ins>
      <w:del w:id="790"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w:t>
      </w:r>
      <w:del w:id="791" w:author="Franke, Carsten" w:date="2024-05-14T22:41:00Z" w16du:dateUtc="2024-05-14T20:41:00Z">
        <w:r w:rsidDel="000738AC">
          <w:rPr>
            <w:szCs w:val="24"/>
          </w:rPr>
          <w:delText>ross section</w:delText>
        </w:r>
      </w:del>
      <w:ins w:id="792" w:author="Franke, Carsten" w:date="2024-05-14T22:41:00Z" w16du:dateUtc="2024-05-14T20:41:00Z">
        <w:r w:rsidR="000738AC">
          <w:rPr>
            <w:szCs w:val="24"/>
          </w:rPr>
          <w:t>ross-section</w:t>
        </w:r>
      </w:ins>
      <w:r>
        <w:rPr>
          <w:szCs w:val="24"/>
        </w:rPr>
        <w:t xml:space="preserve"> “I”, as described in </w:t>
      </w:r>
      <w:del w:id="793" w:author="LUEJE Claudia" w:date="2024-05-02T20:15:00Z">
        <w:r w:rsidDel="00257B9F">
          <w:rPr>
            <w:rStyle w:val="citesec"/>
            <w:szCs w:val="24"/>
          </w:rPr>
          <w:delText>clause </w:delText>
        </w:r>
      </w:del>
      <w:r>
        <w:rPr>
          <w:rStyle w:val="citesec"/>
          <w:szCs w:val="24"/>
        </w:rPr>
        <w:t>10.2.4.4.7</w:t>
      </w:r>
      <w:del w:id="794"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w:t>
      </w:r>
      <w:del w:id="795" w:author="Franke, Carsten" w:date="2024-05-14T22:41:00Z" w16du:dateUtc="2024-05-14T20:41:00Z">
        <w:r w:rsidDel="000738AC">
          <w:rPr>
            <w:szCs w:val="24"/>
          </w:rPr>
          <w:delText>ross section</w:delText>
        </w:r>
      </w:del>
      <w:ins w:id="796" w:author="Franke, Carsten" w:date="2024-05-14T22:41:00Z" w16du:dateUtc="2024-05-14T20:41:00Z">
        <w:r w:rsidR="000738AC">
          <w:rPr>
            <w:szCs w:val="24"/>
          </w:rPr>
          <w:t>ross-section</w:t>
        </w:r>
      </w:ins>
      <w:r>
        <w:rPr>
          <w:szCs w:val="24"/>
        </w:rPr>
        <w:t xml:space="preserve"> “Y”, as described in </w:t>
      </w:r>
      <w:del w:id="797" w:author="LUEJE Claudia" w:date="2024-05-02T20:15:00Z">
        <w:r w:rsidDel="00257B9F">
          <w:rPr>
            <w:rStyle w:val="citesec"/>
            <w:szCs w:val="24"/>
          </w:rPr>
          <w:delText>clause </w:delText>
        </w:r>
      </w:del>
      <w:r>
        <w:rPr>
          <w:rStyle w:val="citesec"/>
          <w:szCs w:val="24"/>
        </w:rPr>
        <w:t>10.2.4.4.11</w:t>
      </w:r>
      <w:del w:id="798"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799" w:author="LUEJE Claudia" w:date="2024-05-02T20:16:00Z">
              <w:r w:rsidR="00257B9F">
                <w:rPr>
                  <w:b/>
                  <w:szCs w:val="24"/>
                </w:rPr>
                <w:t>s</w:t>
              </w:r>
            </w:ins>
            <w:del w:id="800"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801" w:author="LUEJE Claudia" w:date="2024-05-02T20:16:00Z">
              <w:r w:rsidR="00257B9F">
                <w:rPr>
                  <w:b/>
                  <w:szCs w:val="24"/>
                </w:rPr>
                <w:t>e</w:t>
              </w:r>
            </w:ins>
            <w:del w:id="802"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03" w:author="LUEJE Claudia" w:date="2024-05-02T20:16:00Z">
        <w:r w:rsidR="00257B9F">
          <w:rPr>
            <w:szCs w:val="24"/>
          </w:rPr>
          <w:t>OTE</w:t>
        </w:r>
      </w:ins>
      <w:del w:id="804"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05" w:author="LUEJE Claudia" w:date="2024-05-02T20:28:00Z">
        <w:r w:rsidR="006301B7">
          <w:rPr>
            <w:szCs w:val="24"/>
          </w:rPr>
          <w:t>XAMPLE</w:t>
        </w:r>
      </w:ins>
      <w:del w:id="806"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07" w:author="LUEJE Claudia" w:date="2024-05-02T20:28:00Z">
        <w:r w:rsidR="006301B7">
          <w:rPr>
            <w:rFonts w:eastAsia="Times New Roman"/>
            <w:szCs w:val="24"/>
          </w:rPr>
          <w:t>p</w:t>
        </w:r>
      </w:ins>
      <w:del w:id="808" w:author="LUEJE Claudia" w:date="2024-05-02T20:28:00Z">
        <w:r w:rsidDel="006301B7">
          <w:rPr>
            <w:rFonts w:eastAsia="Times New Roman"/>
            <w:szCs w:val="24"/>
          </w:rPr>
          <w:delText>P</w:delText>
        </w:r>
      </w:del>
      <w:r>
        <w:rPr>
          <w:rFonts w:eastAsia="Times New Roman"/>
          <w:szCs w:val="24"/>
        </w:rPr>
        <w:t xml:space="preserve">osition and </w:t>
      </w:r>
      <w:ins w:id="809" w:author="LUEJE Claudia" w:date="2024-05-02T20:28:00Z">
        <w:r w:rsidR="006301B7">
          <w:rPr>
            <w:rFonts w:eastAsia="Times New Roman"/>
            <w:szCs w:val="24"/>
          </w:rPr>
          <w:t>s</w:t>
        </w:r>
      </w:ins>
      <w:del w:id="810" w:author="LUEJE Claudia" w:date="2024-05-02T20:28:00Z">
        <w:r w:rsidDel="006301B7">
          <w:rPr>
            <w:rFonts w:eastAsia="Times New Roman"/>
            <w:szCs w:val="24"/>
          </w:rPr>
          <w:delText>S</w:delText>
        </w:r>
      </w:del>
      <w:r>
        <w:rPr>
          <w:rFonts w:eastAsia="Times New Roman"/>
          <w:szCs w:val="24"/>
        </w:rPr>
        <w:t xml:space="preserve">heet </w:t>
      </w:r>
      <w:ins w:id="811" w:author="LUEJE Claudia" w:date="2024-05-02T20:29:00Z">
        <w:r w:rsidR="006301B7">
          <w:rPr>
            <w:rFonts w:eastAsia="Times New Roman"/>
            <w:szCs w:val="24"/>
          </w:rPr>
          <w:t>m</w:t>
        </w:r>
      </w:ins>
      <w:del w:id="812" w:author="LUEJE Claudia" w:date="2024-05-02T20:29:00Z">
        <w:r w:rsidDel="006301B7">
          <w:rPr>
            <w:rFonts w:eastAsia="Times New Roman"/>
            <w:szCs w:val="24"/>
          </w:rPr>
          <w:delText>M</w:delText>
        </w:r>
      </w:del>
      <w:r>
        <w:rPr>
          <w:rFonts w:eastAsia="Times New Roman"/>
          <w:szCs w:val="24"/>
        </w:rPr>
        <w:t xml:space="preserve">etal </w:t>
      </w:r>
      <w:ins w:id="813" w:author="LUEJE Claudia" w:date="2024-05-02T20:29:00Z">
        <w:r w:rsidR="006301B7">
          <w:rPr>
            <w:rFonts w:eastAsia="Times New Roman"/>
            <w:szCs w:val="24"/>
          </w:rPr>
          <w:t>p</w:t>
        </w:r>
      </w:ins>
      <w:del w:id="814"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815"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816"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817" w:author="LUEJE Claudia" w:date="2024-05-02T20:29:00Z">
        <w:r w:rsidR="006301B7">
          <w:rPr>
            <w:szCs w:val="24"/>
          </w:rPr>
          <w:t>ersus</w:t>
        </w:r>
      </w:ins>
      <w:del w:id="818"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819" w:author="LUEJE Claudia" w:date="2024-05-02T20:29:00Z">
        <w:r w:rsidR="006301B7">
          <w:rPr>
            <w:rFonts w:eastAsia="Times New Roman"/>
            <w:szCs w:val="24"/>
          </w:rPr>
          <w:t>a</w:t>
        </w:r>
      </w:ins>
      <w:del w:id="820" w:author="LUEJE Claudia" w:date="2024-05-02T20:29:00Z">
        <w:r w:rsidDel="006301B7">
          <w:rPr>
            <w:rFonts w:eastAsia="Times New Roman"/>
            <w:szCs w:val="24"/>
          </w:rPr>
          <w:delText>A</w:delText>
        </w:r>
      </w:del>
      <w:r>
        <w:rPr>
          <w:rFonts w:eastAsia="Times New Roman"/>
          <w:szCs w:val="24"/>
        </w:rPr>
        <w:t xml:space="preserve">ssigned to a </w:t>
      </w:r>
      <w:ins w:id="821" w:author="LUEJE Claudia" w:date="2024-05-02T20:30:00Z">
        <w:r w:rsidR="006301B7">
          <w:rPr>
            <w:rFonts w:eastAsia="Times New Roman"/>
            <w:szCs w:val="24"/>
          </w:rPr>
          <w:t>s</w:t>
        </w:r>
      </w:ins>
      <w:del w:id="822" w:author="LUEJE Claudia" w:date="2024-05-02T20:30:00Z">
        <w:r w:rsidDel="006301B7">
          <w:rPr>
            <w:rFonts w:eastAsia="Times New Roman"/>
            <w:szCs w:val="24"/>
          </w:rPr>
          <w:delText>S</w:delText>
        </w:r>
      </w:del>
      <w:r>
        <w:rPr>
          <w:rFonts w:eastAsia="Times New Roman"/>
          <w:szCs w:val="24"/>
        </w:rPr>
        <w:t xml:space="preserve">pecific </w:t>
      </w:r>
      <w:ins w:id="823" w:author="LUEJE Claudia" w:date="2024-05-02T20:30:00Z">
        <w:r w:rsidR="006301B7">
          <w:rPr>
            <w:rFonts w:eastAsia="Times New Roman"/>
            <w:szCs w:val="24"/>
          </w:rPr>
          <w:t>s</w:t>
        </w:r>
      </w:ins>
      <w:del w:id="824" w:author="LUEJE Claudia" w:date="2024-05-02T20:30:00Z">
        <w:r w:rsidDel="006301B7">
          <w:rPr>
            <w:rFonts w:eastAsia="Times New Roman"/>
            <w:szCs w:val="24"/>
          </w:rPr>
          <w:delText>S</w:delText>
        </w:r>
      </w:del>
      <w:r>
        <w:rPr>
          <w:rFonts w:eastAsia="Times New Roman"/>
          <w:szCs w:val="24"/>
        </w:rPr>
        <w:t xml:space="preserve">heet of the </w:t>
      </w:r>
      <w:ins w:id="825" w:author="LUEJE Claudia" w:date="2024-05-02T20:30:00Z">
        <w:r w:rsidR="006301B7">
          <w:rPr>
            <w:rFonts w:eastAsia="Times New Roman"/>
            <w:szCs w:val="24"/>
          </w:rPr>
          <w:t>f</w:t>
        </w:r>
      </w:ins>
      <w:del w:id="826"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7" w:author="LUEJE Claudia" w:date="2024-05-02T20:30:00Z">
        <w:r w:rsidR="007C632A">
          <w:rPr>
            <w:szCs w:val="24"/>
          </w:rPr>
          <w:t>XAMPLE</w:t>
        </w:r>
      </w:ins>
      <w:del w:id="828" w:author="LUEJE Claudia" w:date="2024-05-02T20:30:00Z">
        <w:r w:rsidDel="007C632A">
          <w:rPr>
            <w:szCs w:val="24"/>
          </w:rPr>
          <w:delText>xamp</w:delText>
        </w:r>
      </w:del>
      <w:del w:id="829"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830" w:author="LUEJE Claudia" w:date="2024-05-02T20:31:00Z">
        <w:r w:rsidR="007C632A">
          <w:rPr>
            <w:rFonts w:eastAsia="Times New Roman"/>
            <w:szCs w:val="24"/>
          </w:rPr>
          <w:t>p</w:t>
        </w:r>
      </w:ins>
      <w:del w:id="831"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832" w:author="LUEJE Claudia" w:date="2024-05-02T20:31:00Z">
        <w:r w:rsidR="007C632A">
          <w:rPr>
            <w:rFonts w:eastAsia="Times New Roman"/>
            <w:szCs w:val="24"/>
          </w:rPr>
          <w:t>d</w:t>
        </w:r>
      </w:ins>
      <w:del w:id="833"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834" w:author="Franke, Carsten" w:date="2024-05-14T14:40:00Z" w16du:dateUtc="2024-05-14T12:40:00Z">
        <w:r w:rsidR="00F032A8">
          <w:rPr>
            <w:szCs w:val="24"/>
          </w:rPr>
          <w:t>sub</w:t>
        </w:r>
      </w:ins>
      <w:ins w:id="835" w:author="Franke, Carsten" w:date="2024-05-14T14:39:00Z" w16du:dateUtc="2024-05-14T12:39:00Z">
        <w:r w:rsidR="00677EA0">
          <w:t>clauses </w:t>
        </w:r>
      </w:ins>
      <w:del w:id="836" w:author="LUEJE Claudia" w:date="2024-05-02T20:31:00Z">
        <w:r w:rsidDel="007C632A">
          <w:rPr>
            <w:rStyle w:val="citesec"/>
            <w:szCs w:val="24"/>
          </w:rPr>
          <w:delText>clauses </w:delText>
        </w:r>
      </w:del>
      <w:r>
        <w:rPr>
          <w:rStyle w:val="citesec"/>
          <w:szCs w:val="24"/>
        </w:rPr>
        <w:t>10.2.5</w:t>
      </w:r>
      <w:r>
        <w:rPr>
          <w:szCs w:val="24"/>
        </w:rPr>
        <w:t xml:space="preserve"> </w:t>
      </w:r>
      <w:commentRangeStart w:id="837"/>
      <w:commentRangeStart w:id="838"/>
      <w:r>
        <w:rPr>
          <w:szCs w:val="24"/>
        </w:rPr>
        <w:t>and following</w:t>
      </w:r>
      <w:commentRangeEnd w:id="837"/>
      <w:r w:rsidR="007C632A">
        <w:rPr>
          <w:rStyle w:val="Kommentarzeichen"/>
          <w:rFonts w:ascii="Calibri" w:eastAsia="Times New Roman" w:hAnsi="Calibri"/>
          <w:lang w:val="en-US" w:eastAsia="x-none"/>
        </w:rPr>
        <w:commentReference w:id="837"/>
      </w:r>
      <w:commentRangeEnd w:id="838"/>
      <w:r w:rsidR="0037643F">
        <w:rPr>
          <w:rStyle w:val="Kommentarzeichen"/>
          <w:rFonts w:ascii="Calibri" w:eastAsia="Times New Roman" w:hAnsi="Calibri"/>
          <w:lang w:val="en-US" w:eastAsia="x-none"/>
        </w:rPr>
        <w:commentReference w:id="838"/>
      </w:r>
      <w:ins w:id="839"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840" w:author="Franke, Carsten" w:date="2024-05-14T14:42:00Z" w16du:dateUtc="2024-05-14T12:42:00Z">
        <w:r w:rsidR="0037643F">
          <w:rPr>
            <w:szCs w:val="24"/>
          </w:rPr>
          <w:fldChar w:fldCharType="begin"/>
        </w:r>
        <w:r w:rsidR="0037643F">
          <w:rPr>
            <w:szCs w:val="24"/>
          </w:rPr>
          <w:instrText xml:space="preserve"> REF _Ref166590148 \r \h </w:instrText>
        </w:r>
        <w:r w:rsidR="0037643F">
          <w:rPr>
            <w:szCs w:val="24"/>
          </w:rPr>
        </w:r>
      </w:ins>
      <w:r w:rsidR="0037643F">
        <w:rPr>
          <w:szCs w:val="24"/>
        </w:rPr>
        <w:fldChar w:fldCharType="separate"/>
      </w:r>
      <w:ins w:id="841"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842" w:author="LUEJE Claudia" w:date="2024-05-02T20:32:00Z">
        <w:r w:rsidR="007C632A">
          <w:rPr>
            <w:rFonts w:eastAsia="Times New Roman"/>
            <w:szCs w:val="24"/>
          </w:rPr>
          <w:t>s</w:t>
        </w:r>
      </w:ins>
      <w:del w:id="843" w:author="LUEJE Claudia" w:date="2024-05-02T20:31:00Z">
        <w:r w:rsidDel="007C632A">
          <w:rPr>
            <w:rFonts w:eastAsia="Times New Roman"/>
            <w:szCs w:val="24"/>
          </w:rPr>
          <w:delText>S</w:delText>
        </w:r>
      </w:del>
      <w:r>
        <w:rPr>
          <w:rFonts w:eastAsia="Times New Roman"/>
          <w:szCs w:val="24"/>
        </w:rPr>
        <w:t xml:space="preserve">econdary </w:t>
      </w:r>
      <w:ins w:id="844" w:author="LUEJE Claudia" w:date="2024-05-02T20:32:00Z">
        <w:r w:rsidR="007C632A">
          <w:rPr>
            <w:rFonts w:eastAsia="Times New Roman"/>
            <w:szCs w:val="24"/>
          </w:rPr>
          <w:t>s</w:t>
        </w:r>
      </w:ins>
      <w:del w:id="845"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846" w:author="LUEJE Claudia" w:date="2024-05-02T20:32:00Z">
              <w:r w:rsidR="007C632A">
                <w:rPr>
                  <w:b/>
                  <w:szCs w:val="24"/>
                </w:rPr>
                <w:t>e</w:t>
              </w:r>
            </w:ins>
            <w:del w:id="847"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848"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9" w:author="LUEJE Claudia" w:date="2024-05-02T20:32:00Z">
        <w:r w:rsidR="007C632A">
          <w:rPr>
            <w:szCs w:val="24"/>
          </w:rPr>
          <w:t>XAMPLE</w:t>
        </w:r>
      </w:ins>
      <w:del w:id="850"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51" w:author="LUEJE Claudia" w:date="2024-05-02T20:33:00Z">
        <w:r w:rsidR="007C632A">
          <w:rPr>
            <w:szCs w:val="24"/>
          </w:rPr>
          <w:t>OTE</w:t>
        </w:r>
      </w:ins>
      <w:del w:id="852" w:author="LUEJE Claudia" w:date="2024-05-02T20:33:00Z">
        <w:r w:rsidDel="007C632A">
          <w:rPr>
            <w:szCs w:val="24"/>
          </w:rPr>
          <w:delText>ote:</w:delText>
        </w:r>
      </w:del>
      <w:ins w:id="853" w:author="LUEJE Claudia" w:date="2024-05-02T20:33:00Z">
        <w:r w:rsidR="007C632A">
          <w:rPr>
            <w:szCs w:val="24"/>
          </w:rPr>
          <w:tab/>
        </w:r>
      </w:ins>
      <w:del w:id="854" w:author="LUEJE Claudia" w:date="2024-05-02T20:33:00Z">
        <w:r w:rsidDel="007C632A">
          <w:rPr>
            <w:szCs w:val="24"/>
          </w:rPr>
          <w:delText xml:space="preserve"> </w:delText>
        </w:r>
      </w:del>
      <w:r>
        <w:rPr>
          <w:szCs w:val="24"/>
        </w:rPr>
        <w:t xml:space="preserve">Section “I” </w:t>
      </w:r>
      <w:ins w:id="855" w:author="LUEJE Claudia" w:date="2024-05-02T20:34:00Z">
        <w:r w:rsidR="007C632A">
          <w:rPr>
            <w:szCs w:val="24"/>
          </w:rPr>
          <w:t xml:space="preserve">is not the same as </w:t>
        </w:r>
      </w:ins>
      <w:del w:id="856"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857" w:author="LUEJE Claudia" w:date="2024-05-02T20:33:00Z">
        <w:r w:rsidR="007C632A">
          <w:rPr>
            <w:szCs w:val="24"/>
          </w:rPr>
          <w:t>see</w:t>
        </w:r>
      </w:ins>
      <w:del w:id="858" w:author="LUEJE Claudia" w:date="2024-05-02T20:33:00Z">
        <w:r w:rsidDel="007C632A">
          <w:rPr>
            <w:szCs w:val="24"/>
          </w:rPr>
          <w:delText xml:space="preserve">cf. </w:delText>
        </w:r>
        <w:r w:rsidDel="007C632A">
          <w:rPr>
            <w:rStyle w:val="citesec"/>
            <w:szCs w:val="24"/>
          </w:rPr>
          <w:delText>clause </w:delText>
        </w:r>
      </w:del>
      <w:ins w:id="859" w:author="LUEJE Claudia" w:date="2024-05-02T20:33:00Z">
        <w:r w:rsidR="007C632A">
          <w:rPr>
            <w:rStyle w:val="citesec"/>
            <w:szCs w:val="24"/>
          </w:rPr>
          <w:t xml:space="preserve"> </w:t>
        </w:r>
      </w:ins>
      <w:r>
        <w:rPr>
          <w:rStyle w:val="citesec"/>
          <w:szCs w:val="24"/>
        </w:rPr>
        <w:t>10.2.4.1</w:t>
      </w:r>
      <w:r>
        <w:rPr>
          <w:szCs w:val="24"/>
        </w:rPr>
        <w:t xml:space="preserve"> Type Specification)</w:t>
      </w:r>
      <w:ins w:id="860" w:author="LUEJE Claudia" w:date="2024-05-02T20:34:00Z">
        <w:r w:rsidR="007C632A">
          <w:rPr>
            <w:szCs w:val="24"/>
          </w:rPr>
          <w:t>.</w:t>
        </w:r>
      </w:ins>
      <w:del w:id="861"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2" w:author="LUEJE Claudia" w:date="2024-05-02T20:34:00Z">
        <w:r w:rsidR="007C632A">
          <w:rPr>
            <w:szCs w:val="24"/>
          </w:rPr>
          <w:t>OTE</w:t>
        </w:r>
        <w:r w:rsidR="007C632A">
          <w:rPr>
            <w:szCs w:val="24"/>
          </w:rPr>
          <w:tab/>
        </w:r>
      </w:ins>
      <w:del w:id="863" w:author="LUEJE Claudia" w:date="2024-05-02T20:35:00Z">
        <w:r w:rsidDel="007C632A">
          <w:rPr>
            <w:szCs w:val="24"/>
          </w:rPr>
          <w:delText xml:space="preserve">ote: </w:delText>
        </w:r>
      </w:del>
      <w:r>
        <w:rPr>
          <w:szCs w:val="24"/>
        </w:rPr>
        <w:t xml:space="preserve">Section “Y” </w:t>
      </w:r>
      <w:ins w:id="864" w:author="LUEJE Claudia" w:date="2024-05-02T20:35:00Z">
        <w:r w:rsidR="007C632A">
          <w:rPr>
            <w:szCs w:val="24"/>
          </w:rPr>
          <w:t>is not the same as</w:t>
        </w:r>
      </w:ins>
      <w:del w:id="865"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866" w:author="LUEJE Claudia" w:date="2024-05-02T20:35:00Z">
        <w:r w:rsidR="007C632A">
          <w:rPr>
            <w:szCs w:val="24"/>
          </w:rPr>
          <w:t>see</w:t>
        </w:r>
      </w:ins>
      <w:del w:id="867"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868"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869"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70" w:author="LUEJE Claudia" w:date="2024-05-02T20:37:00Z">
        <w:r w:rsidR="00C11926">
          <w:rPr>
            <w:szCs w:val="24"/>
          </w:rPr>
          <w:t>OTE</w:t>
        </w:r>
      </w:ins>
      <w:del w:id="871"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872" w:author="LUEJE Claudia" w:date="2024-05-02T20:37:00Z">
        <w:r w:rsidR="00C11926">
          <w:rPr>
            <w:rFonts w:eastAsia="Times New Roman"/>
            <w:szCs w:val="24"/>
          </w:rPr>
          <w:t>j</w:t>
        </w:r>
      </w:ins>
      <w:del w:id="873"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874" w:author="LUEJE Claudia" w:date="2024-05-02T20:37:00Z">
        <w:r w:rsidR="00E42A72">
          <w:rPr>
            <w:szCs w:val="24"/>
          </w:rPr>
          <w:t>b</w:t>
        </w:r>
      </w:ins>
      <w:del w:id="875" w:author="LUEJE Claudia" w:date="2024-05-02T20:37:00Z">
        <w:r w:rsidDel="00E42A72">
          <w:rPr>
            <w:szCs w:val="24"/>
          </w:rPr>
          <w:delText>B</w:delText>
        </w:r>
      </w:del>
      <w:r>
        <w:rPr>
          <w:szCs w:val="24"/>
        </w:rPr>
        <w:t xml:space="preserve">utt </w:t>
      </w:r>
      <w:ins w:id="876" w:author="LUEJE Claudia" w:date="2024-05-02T20:37:00Z">
        <w:r w:rsidR="00E42A72">
          <w:rPr>
            <w:szCs w:val="24"/>
          </w:rPr>
          <w:t>j</w:t>
        </w:r>
      </w:ins>
      <w:del w:id="877" w:author="LUEJE Claudia" w:date="2024-05-02T20:37:00Z">
        <w:r w:rsidDel="00E42A72">
          <w:rPr>
            <w:szCs w:val="24"/>
          </w:rPr>
          <w:delText>J</w:delText>
        </w:r>
      </w:del>
      <w:r>
        <w:rPr>
          <w:szCs w:val="24"/>
        </w:rPr>
        <w:t xml:space="preserve">oints for χMCF are described in this subclause. A </w:t>
      </w:r>
      <w:ins w:id="878" w:author="LUEJE Claudia" w:date="2024-05-02T20:37:00Z">
        <w:r w:rsidR="00E42A72">
          <w:rPr>
            <w:szCs w:val="24"/>
          </w:rPr>
          <w:t>b</w:t>
        </w:r>
      </w:ins>
      <w:del w:id="879" w:author="LUEJE Claudia" w:date="2024-05-02T20:37:00Z">
        <w:r w:rsidDel="00E42A72">
          <w:rPr>
            <w:szCs w:val="24"/>
          </w:rPr>
          <w:delText>B</w:delText>
        </w:r>
      </w:del>
      <w:r>
        <w:rPr>
          <w:szCs w:val="24"/>
        </w:rPr>
        <w:t xml:space="preserve">utt </w:t>
      </w:r>
      <w:ins w:id="880" w:author="LUEJE Claudia" w:date="2024-05-02T20:37:00Z">
        <w:r w:rsidR="00E42A72">
          <w:rPr>
            <w:szCs w:val="24"/>
          </w:rPr>
          <w:t>j</w:t>
        </w:r>
      </w:ins>
      <w:del w:id="881"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882" w:author="LUEJE Claudia" w:date="2024-05-02T20:37:00Z">
        <w:r w:rsidR="00E42A72">
          <w:rPr>
            <w:szCs w:val="24"/>
          </w:rPr>
          <w:t>b</w:t>
        </w:r>
      </w:ins>
      <w:del w:id="883" w:author="LUEJE Claudia" w:date="2024-05-02T20:37:00Z">
        <w:r w:rsidDel="00E42A72">
          <w:rPr>
            <w:szCs w:val="24"/>
          </w:rPr>
          <w:delText>B</w:delText>
        </w:r>
      </w:del>
      <w:r>
        <w:rPr>
          <w:szCs w:val="24"/>
        </w:rPr>
        <w:t xml:space="preserve">utt </w:t>
      </w:r>
      <w:ins w:id="884" w:author="LUEJE Claudia" w:date="2024-05-02T20:37:00Z">
        <w:r w:rsidR="00E42A72">
          <w:rPr>
            <w:szCs w:val="24"/>
          </w:rPr>
          <w:t>j</w:t>
        </w:r>
      </w:ins>
      <w:del w:id="885"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6" w:author="LUEJE Claudia" w:date="2024-05-02T20:37:00Z">
        <w:r w:rsidR="00E42A72">
          <w:rPr>
            <w:rFonts w:eastAsia="Times New Roman"/>
            <w:szCs w:val="24"/>
          </w:rPr>
          <w:t>p</w:t>
        </w:r>
      </w:ins>
      <w:del w:id="887"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8" w:author="LUEJE Claudia" w:date="2024-05-02T20:37:00Z">
        <w:r w:rsidR="00E42A72">
          <w:rPr>
            <w:rFonts w:eastAsia="Times New Roman"/>
            <w:szCs w:val="24"/>
          </w:rPr>
          <w:t>p</w:t>
        </w:r>
      </w:ins>
      <w:del w:id="889"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890" w:author="LUEJE Claudia" w:date="2024-05-02T20:38:00Z">
              <w:r w:rsidR="00E42A72">
                <w:rPr>
                  <w:b/>
                  <w:szCs w:val="24"/>
                </w:rPr>
                <w:t>r</w:t>
              </w:r>
            </w:ins>
            <w:del w:id="891"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892" w:author="LUEJE Claudia" w:date="2024-05-02T20:38:00Z">
              <w:r w:rsidR="00E42A72">
                <w:rPr>
                  <w:b/>
                  <w:szCs w:val="24"/>
                </w:rPr>
                <w:t>v</w:t>
              </w:r>
            </w:ins>
            <w:del w:id="893"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94" w:author="LUEJE Claudia" w:date="2024-05-02T20:38:00Z">
        <w:r w:rsidR="00E42A72">
          <w:rPr>
            <w:szCs w:val="24"/>
          </w:rPr>
          <w:t>OTE</w:t>
        </w:r>
      </w:ins>
      <w:del w:id="895" w:author="LUEJE Claudia" w:date="2024-05-02T20:38:00Z">
        <w:r w:rsidDel="00E42A72">
          <w:rPr>
            <w:szCs w:val="24"/>
          </w:rPr>
          <w:delText>ote</w:delText>
        </w:r>
      </w:del>
      <w:ins w:id="896"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897" w:author="LUEJE Claudia" w:date="2024-05-02T20:39:00Z">
        <w:r w:rsidDel="001451E7">
          <w:rPr>
            <w:rStyle w:val="citesec"/>
            <w:szCs w:val="24"/>
          </w:rPr>
          <w:delText>clause </w:delText>
        </w:r>
      </w:del>
      <w:r>
        <w:rPr>
          <w:rStyle w:val="citesec"/>
          <w:szCs w:val="24"/>
        </w:rPr>
        <w:t>10.2.4.4</w:t>
      </w:r>
      <w:r>
        <w:rPr>
          <w:szCs w:val="24"/>
        </w:rPr>
        <w:t xml:space="preserve"> Welding </w:t>
      </w:r>
      <w:ins w:id="898" w:author="LUEJE Claudia" w:date="2024-05-02T20:40:00Z">
        <w:r w:rsidR="001451E7">
          <w:rPr>
            <w:szCs w:val="24"/>
          </w:rPr>
          <w:t>p</w:t>
        </w:r>
      </w:ins>
      <w:del w:id="899"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900" w:author="LUEJE Claudia" w:date="2024-05-02T20:40:00Z">
        <w:r w:rsidR="001451E7">
          <w:rPr>
            <w:szCs w:val="24"/>
          </w:rPr>
          <w:t>b</w:t>
        </w:r>
      </w:ins>
      <w:del w:id="901" w:author="LUEJE Claudia" w:date="2024-05-02T20:40:00Z">
        <w:r w:rsidDel="001451E7">
          <w:rPr>
            <w:szCs w:val="24"/>
          </w:rPr>
          <w:delText>B</w:delText>
        </w:r>
      </w:del>
      <w:r>
        <w:rPr>
          <w:szCs w:val="24"/>
        </w:rPr>
        <w:t xml:space="preserve">utt </w:t>
      </w:r>
      <w:ins w:id="902" w:author="LUEJE Claudia" w:date="2024-05-02T20:40:00Z">
        <w:r w:rsidR="001451E7">
          <w:rPr>
            <w:szCs w:val="24"/>
          </w:rPr>
          <w:t>j</w:t>
        </w:r>
      </w:ins>
      <w:del w:id="903"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904" w:author="LUEJE Claudia" w:date="2024-05-02T20:40:00Z">
        <w:r w:rsidR="001451E7">
          <w:rPr>
            <w:szCs w:val="24"/>
          </w:rPr>
          <w:t>see</w:t>
        </w:r>
      </w:ins>
      <w:del w:id="905"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906"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907" w:author="LUEJE Claudia" w:date="2024-05-02T20:40:00Z">
        <w:r w:rsidR="001451E7">
          <w:rPr>
            <w:szCs w:val="24"/>
          </w:rPr>
          <w:t>see</w:t>
        </w:r>
      </w:ins>
      <w:del w:id="908" w:author="LUEJE Claudia" w:date="2024-05-02T20:40:00Z">
        <w:r w:rsidDel="001451E7">
          <w:rPr>
            <w:szCs w:val="24"/>
          </w:rPr>
          <w:delText xml:space="preserve">cf. </w:delText>
        </w:r>
        <w:r w:rsidDel="001451E7">
          <w:rPr>
            <w:rStyle w:val="citesec"/>
            <w:szCs w:val="24"/>
          </w:rPr>
          <w:delText>clause </w:delText>
        </w:r>
      </w:del>
      <w:ins w:id="909" w:author="LUEJE Claudia" w:date="2024-05-02T20:40:00Z">
        <w:r w:rsidR="001451E7">
          <w:rPr>
            <w:rStyle w:val="citesec"/>
            <w:szCs w:val="24"/>
          </w:rPr>
          <w:t xml:space="preserve"> </w:t>
        </w:r>
      </w:ins>
      <w:r>
        <w:rPr>
          <w:rStyle w:val="citesec"/>
          <w:szCs w:val="24"/>
        </w:rPr>
        <w:t>10.2.4.1</w:t>
      </w:r>
      <w:del w:id="910"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91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2" w:author="LUEJE Claudia" w:date="2024-05-02T20:45:00Z">
        <w:r w:rsidR="00482B08">
          <w:rPr>
            <w:szCs w:val="24"/>
          </w:rPr>
          <w:t>XAMPLE</w:t>
        </w:r>
      </w:ins>
      <w:del w:id="913"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4" w:author="LUEJE Claudia" w:date="2024-05-02T20:45:00Z">
        <w:r w:rsidR="00482B08">
          <w:rPr>
            <w:szCs w:val="24"/>
          </w:rPr>
          <w:t>XAMPLE</w:t>
        </w:r>
      </w:ins>
      <w:del w:id="915"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916" w:author="LUEJE Claudia" w:date="2024-05-02T20:45:00Z">
        <w:r w:rsidR="00482B08">
          <w:rPr>
            <w:szCs w:val="24"/>
          </w:rPr>
          <w:t>XAMPLE</w:t>
        </w:r>
      </w:ins>
      <w:del w:id="917"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918" w:author="LUEJE Claudia" w:date="2024-05-02T20:45:00Z">
        <w:r w:rsidR="00482B08">
          <w:rPr>
            <w:rFonts w:eastAsia="Times New Roman"/>
            <w:szCs w:val="24"/>
          </w:rPr>
          <w:t>w</w:t>
        </w:r>
      </w:ins>
      <w:del w:id="919"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920" w:author="LUEJE Claudia" w:date="2024-05-02T20:46:00Z">
        <w:r w:rsidR="00482B08">
          <w:rPr>
            <w:rFonts w:eastAsia="Times New Roman"/>
            <w:szCs w:val="24"/>
          </w:rPr>
          <w:t>c</w:t>
        </w:r>
      </w:ins>
      <w:del w:id="921" w:author="LUEJE Claudia" w:date="2024-05-02T20:46:00Z">
        <w:r w:rsidDel="00482B08">
          <w:rPr>
            <w:rFonts w:eastAsia="Times New Roman"/>
            <w:szCs w:val="24"/>
          </w:rPr>
          <w:delText>C</w:delText>
        </w:r>
      </w:del>
      <w:r>
        <w:rPr>
          <w:rFonts w:eastAsia="Times New Roman"/>
          <w:szCs w:val="24"/>
        </w:rPr>
        <w:t xml:space="preserve">orner </w:t>
      </w:r>
      <w:ins w:id="922" w:author="LUEJE Claudia" w:date="2024-05-02T20:46:00Z">
        <w:r w:rsidR="00482B08">
          <w:rPr>
            <w:rFonts w:eastAsia="Times New Roman"/>
            <w:szCs w:val="24"/>
          </w:rPr>
          <w:t>w</w:t>
        </w:r>
      </w:ins>
      <w:del w:id="923"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24" w:author="LUEJE Claudia" w:date="2024-05-02T20:46:00Z">
        <w:r w:rsidR="00482B08">
          <w:rPr>
            <w:rFonts w:eastAsia="Times New Roman"/>
            <w:szCs w:val="24"/>
          </w:rPr>
          <w:t>p</w:t>
        </w:r>
      </w:ins>
      <w:del w:id="925"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26" w:author="LUEJE Claudia" w:date="2024-05-02T20:46:00Z">
        <w:r w:rsidR="00482B08">
          <w:rPr>
            <w:rFonts w:eastAsia="Times New Roman"/>
            <w:szCs w:val="24"/>
          </w:rPr>
          <w:t>p</w:t>
        </w:r>
      </w:ins>
      <w:del w:id="927"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34909"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928" w:author="LUEJE Claudia" w:date="2024-05-02T20:46:00Z">
        <w:r w:rsidR="00482B08">
          <w:rPr>
            <w:szCs w:val="24"/>
          </w:rPr>
          <w:t xml:space="preserve"> </w:t>
        </w:r>
      </w:ins>
      <w:del w:id="929"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930" w:author="LUEJE Claudia" w:date="2024-05-02T20:46:00Z">
        <w:r w:rsidDel="00482B08">
          <w:rPr>
            <w:szCs w:val="24"/>
          </w:rPr>
          <w:delText>.</w:delText>
        </w:r>
      </w:del>
      <w:r>
        <w:rPr>
          <w:szCs w:val="24"/>
        </w:rPr>
        <w:t>)</w:t>
      </w:r>
      <w:ins w:id="931"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932" w:author="LUEJE Claudia" w:date="2024-05-02T20:47:00Z">
        <w:r w:rsidR="00482B08">
          <w:rPr>
            <w:szCs w:val="24"/>
          </w:rPr>
          <w:t>s</w:t>
        </w:r>
      </w:ins>
      <w:del w:id="933" w:author="LUEJE Claudia" w:date="2024-05-02T20:47:00Z">
        <w:r w:rsidR="006A2DB6" w:rsidDel="00482B08">
          <w:rPr>
            <w:szCs w:val="24"/>
          </w:rPr>
          <w:delText>S</w:delText>
        </w:r>
      </w:del>
      <w:r w:rsidR="006A2DB6">
        <w:rPr>
          <w:szCs w:val="24"/>
        </w:rPr>
        <w:t xml:space="preserve">imple </w:t>
      </w:r>
      <w:ins w:id="934" w:author="LUEJE Claudia" w:date="2024-05-02T20:47:00Z">
        <w:r w:rsidR="00482B08">
          <w:rPr>
            <w:szCs w:val="24"/>
          </w:rPr>
          <w:t>c</w:t>
        </w:r>
      </w:ins>
      <w:del w:id="935" w:author="LUEJE Claudia" w:date="2024-05-02T20:47:00Z">
        <w:r w:rsidR="006A2DB6" w:rsidDel="00482B08">
          <w:rPr>
            <w:szCs w:val="24"/>
          </w:rPr>
          <w:delText>C</w:delText>
        </w:r>
      </w:del>
      <w:r w:rsidR="006A2DB6">
        <w:rPr>
          <w:szCs w:val="24"/>
        </w:rPr>
        <w:t xml:space="preserve">orner </w:t>
      </w:r>
      <w:ins w:id="936" w:author="LUEJE Claudia" w:date="2024-05-02T20:47:00Z">
        <w:r w:rsidR="00482B08">
          <w:rPr>
            <w:szCs w:val="24"/>
          </w:rPr>
          <w:t>w</w:t>
        </w:r>
      </w:ins>
      <w:del w:id="937"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938" w:author="LUEJE Claudia" w:date="2024-05-02T20:47:00Z">
              <w:r w:rsidR="00482B08">
                <w:rPr>
                  <w:b/>
                  <w:szCs w:val="24"/>
                </w:rPr>
                <w:t>r</w:t>
              </w:r>
            </w:ins>
            <w:del w:id="939"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940" w:author="LUEJE Claudia" w:date="2024-05-02T20:47:00Z">
              <w:r w:rsidR="00482B08">
                <w:rPr>
                  <w:b/>
                  <w:szCs w:val="24"/>
                </w:rPr>
                <w:t>v</w:t>
              </w:r>
            </w:ins>
            <w:del w:id="941"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942" w:author="LUEJE Claudia" w:date="2024-05-02T20:47:00Z">
        <w:r w:rsidR="004275D8">
          <w:rPr>
            <w:rFonts w:eastAsia="Times New Roman"/>
            <w:szCs w:val="24"/>
          </w:rPr>
          <w:t>c</w:t>
        </w:r>
      </w:ins>
      <w:del w:id="943" w:author="LUEJE Claudia" w:date="2024-05-02T20:47:00Z">
        <w:r w:rsidDel="004275D8">
          <w:rPr>
            <w:rFonts w:eastAsia="Times New Roman"/>
            <w:szCs w:val="24"/>
          </w:rPr>
          <w:delText>C</w:delText>
        </w:r>
      </w:del>
      <w:r>
        <w:rPr>
          <w:rFonts w:eastAsia="Times New Roman"/>
          <w:szCs w:val="24"/>
        </w:rPr>
        <w:t xml:space="preserve">orner </w:t>
      </w:r>
      <w:ins w:id="944" w:author="LUEJE Claudia" w:date="2024-05-02T20:47:00Z">
        <w:r w:rsidR="004275D8">
          <w:rPr>
            <w:rFonts w:eastAsia="Times New Roman"/>
            <w:szCs w:val="24"/>
          </w:rPr>
          <w:t>w</w:t>
        </w:r>
      </w:ins>
      <w:del w:id="945"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46" w:author="LUEJE Claudia" w:date="2024-05-02T20:47:00Z">
        <w:r w:rsidR="004275D8">
          <w:rPr>
            <w:rFonts w:eastAsia="Times New Roman"/>
            <w:szCs w:val="24"/>
          </w:rPr>
          <w:t>p</w:t>
        </w:r>
      </w:ins>
      <w:del w:id="947"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48" w:author="LUEJE Claudia" w:date="2024-05-02T20:47:00Z">
        <w:r w:rsidR="004275D8">
          <w:rPr>
            <w:rFonts w:eastAsia="Times New Roman"/>
            <w:szCs w:val="24"/>
          </w:rPr>
          <w:t>p</w:t>
        </w:r>
      </w:ins>
      <w:del w:id="949"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34910"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950"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951" w:author="LUEJE Claudia" w:date="2024-05-02T20:48:00Z">
        <w:r w:rsidDel="004275D8">
          <w:rPr>
            <w:szCs w:val="24"/>
          </w:rPr>
          <w:delText>.</w:delText>
        </w:r>
      </w:del>
      <w:r>
        <w:rPr>
          <w:szCs w:val="24"/>
        </w:rPr>
        <w:t>)</w:t>
      </w:r>
      <w:ins w:id="952"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953" w:author="LUEJE Claudia" w:date="2024-05-02T20:48:00Z">
        <w:r w:rsidR="004275D8">
          <w:rPr>
            <w:szCs w:val="24"/>
          </w:rPr>
          <w:t>d</w:t>
        </w:r>
      </w:ins>
      <w:del w:id="954" w:author="LUEJE Claudia" w:date="2024-05-02T20:48:00Z">
        <w:r w:rsidR="006A2DB6" w:rsidDel="004275D8">
          <w:rPr>
            <w:szCs w:val="24"/>
          </w:rPr>
          <w:delText>D</w:delText>
        </w:r>
      </w:del>
      <w:r w:rsidR="006A2DB6">
        <w:rPr>
          <w:szCs w:val="24"/>
        </w:rPr>
        <w:t xml:space="preserve">ouble </w:t>
      </w:r>
      <w:ins w:id="955" w:author="LUEJE Claudia" w:date="2024-05-02T20:48:00Z">
        <w:r w:rsidR="004275D8">
          <w:rPr>
            <w:szCs w:val="24"/>
          </w:rPr>
          <w:t>c</w:t>
        </w:r>
      </w:ins>
      <w:del w:id="956" w:author="LUEJE Claudia" w:date="2024-05-02T20:48:00Z">
        <w:r w:rsidR="006A2DB6" w:rsidDel="004275D8">
          <w:rPr>
            <w:szCs w:val="24"/>
          </w:rPr>
          <w:delText>C</w:delText>
        </w:r>
      </w:del>
      <w:r w:rsidR="006A2DB6">
        <w:rPr>
          <w:szCs w:val="24"/>
        </w:rPr>
        <w:t xml:space="preserve">orner </w:t>
      </w:r>
      <w:ins w:id="957" w:author="LUEJE Claudia" w:date="2024-05-02T20:48:00Z">
        <w:r w:rsidR="004275D8">
          <w:rPr>
            <w:szCs w:val="24"/>
          </w:rPr>
          <w:t>w</w:t>
        </w:r>
      </w:ins>
      <w:del w:id="958"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959" w:author="LUEJE Claudia" w:date="2024-05-02T20:48:00Z">
              <w:r w:rsidR="004275D8">
                <w:rPr>
                  <w:b/>
                  <w:szCs w:val="24"/>
                </w:rPr>
                <w:t>r</w:t>
              </w:r>
            </w:ins>
            <w:del w:id="960"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961" w:author="LUEJE Claudia" w:date="2024-05-02T20:48:00Z">
              <w:r w:rsidR="004275D8">
                <w:rPr>
                  <w:b/>
                  <w:szCs w:val="24"/>
                </w:rPr>
                <w:t>v</w:t>
              </w:r>
            </w:ins>
            <w:del w:id="962"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963" w:author="LUEJE Claudia" w:date="2024-05-02T20:49:00Z">
        <w:r w:rsidR="004275D8">
          <w:rPr>
            <w:szCs w:val="24"/>
          </w:rPr>
          <w:t>c</w:t>
        </w:r>
      </w:ins>
      <w:del w:id="964" w:author="LUEJE Claudia" w:date="2024-05-02T20:49:00Z">
        <w:r w:rsidDel="004275D8">
          <w:rPr>
            <w:szCs w:val="24"/>
          </w:rPr>
          <w:delText>C</w:delText>
        </w:r>
      </w:del>
      <w:r>
        <w:rPr>
          <w:szCs w:val="24"/>
        </w:rPr>
        <w:t xml:space="preserve">orner </w:t>
      </w:r>
      <w:ins w:id="965" w:author="LUEJE Claudia" w:date="2024-05-02T20:49:00Z">
        <w:r w:rsidR="004275D8">
          <w:rPr>
            <w:szCs w:val="24"/>
          </w:rPr>
          <w:t>w</w:t>
        </w:r>
      </w:ins>
      <w:del w:id="966"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967" w:author="LUEJE Claudia" w:date="2024-05-02T20:49:00Z">
        <w:r w:rsidR="004275D8">
          <w:rPr>
            <w:szCs w:val="24"/>
          </w:rPr>
          <w:t>c</w:t>
        </w:r>
      </w:ins>
      <w:del w:id="968" w:author="LUEJE Claudia" w:date="2024-05-02T20:49:00Z">
        <w:r w:rsidR="006A2DB6" w:rsidDel="004275D8">
          <w:rPr>
            <w:szCs w:val="24"/>
          </w:rPr>
          <w:delText>C</w:delText>
        </w:r>
      </w:del>
      <w:r w:rsidR="006A2DB6">
        <w:rPr>
          <w:szCs w:val="24"/>
        </w:rPr>
        <w:t xml:space="preserve">orner </w:t>
      </w:r>
      <w:ins w:id="969" w:author="LUEJE Claudia" w:date="2024-05-02T20:49:00Z">
        <w:r w:rsidR="004275D8">
          <w:rPr>
            <w:szCs w:val="24"/>
          </w:rPr>
          <w:t>w</w:t>
        </w:r>
      </w:ins>
      <w:del w:id="970"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971" w:author="LUEJE Claudia" w:date="2024-05-02T20:49:00Z">
        <w:r w:rsidDel="004275D8">
          <w:rPr>
            <w:rStyle w:val="citesec"/>
            <w:szCs w:val="24"/>
          </w:rPr>
          <w:delText>clause </w:delText>
        </w:r>
      </w:del>
      <w:r>
        <w:rPr>
          <w:rStyle w:val="citesec"/>
          <w:szCs w:val="24"/>
        </w:rPr>
        <w:t>10.2.4.4</w:t>
      </w:r>
      <w:r>
        <w:rPr>
          <w:szCs w:val="24"/>
        </w:rPr>
        <w:t xml:space="preserve"> Welding </w:t>
      </w:r>
      <w:del w:id="972" w:author="LUEJE Claudia" w:date="2024-05-02T20:49:00Z">
        <w:r w:rsidDel="004275D8">
          <w:rPr>
            <w:szCs w:val="24"/>
          </w:rPr>
          <w:delText>P</w:delText>
        </w:r>
      </w:del>
      <w:ins w:id="973"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974" w:author="LUEJE Claudia" w:date="2024-05-02T20:50:00Z">
        <w:r w:rsidR="004275D8">
          <w:rPr>
            <w:szCs w:val="24"/>
          </w:rPr>
          <w:t>a</w:t>
        </w:r>
      </w:ins>
      <w:del w:id="975"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976" w:author="LUEJE Claudia" w:date="2024-05-02T20:50:00Z">
        <w:r w:rsidR="00613480">
          <w:rPr>
            <w:szCs w:val="24"/>
          </w:rPr>
          <w:t>a</w:t>
        </w:r>
      </w:ins>
      <w:del w:id="977"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97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97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0" w:author="LUEJE Claudia" w:date="2024-05-02T20:50:00Z">
        <w:r w:rsidR="00613480">
          <w:rPr>
            <w:szCs w:val="24"/>
          </w:rPr>
          <w:t>XA</w:t>
        </w:r>
      </w:ins>
      <w:ins w:id="981" w:author="LUEJE Claudia" w:date="2024-05-02T20:51:00Z">
        <w:r w:rsidR="00613480">
          <w:rPr>
            <w:szCs w:val="24"/>
          </w:rPr>
          <w:t>MPLE</w:t>
        </w:r>
      </w:ins>
      <w:del w:id="982"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3" w:author="LUEJE Claudia" w:date="2024-05-02T20:51:00Z">
        <w:r w:rsidR="00613480">
          <w:rPr>
            <w:szCs w:val="24"/>
          </w:rPr>
          <w:t>XAMPLE</w:t>
        </w:r>
      </w:ins>
      <w:del w:id="984"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985" w:author="LUEJE Claudia" w:date="2024-05-02T20:51:00Z">
        <w:r w:rsidR="00613480">
          <w:rPr>
            <w:rFonts w:eastAsia="Times New Roman"/>
            <w:szCs w:val="24"/>
          </w:rPr>
          <w:t>w</w:t>
        </w:r>
      </w:ins>
      <w:del w:id="986"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87" w:author="LUEJE Claudia" w:date="2024-05-02T20:51:00Z">
        <w:r w:rsidR="00613480">
          <w:rPr>
            <w:rFonts w:eastAsia="Times New Roman"/>
            <w:szCs w:val="24"/>
          </w:rPr>
          <w:t>p</w:t>
        </w:r>
      </w:ins>
      <w:del w:id="988"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9" w:author="LUEJE Claudia" w:date="2024-05-02T20:51:00Z">
        <w:r w:rsidR="00613480">
          <w:rPr>
            <w:rFonts w:eastAsia="Times New Roman"/>
            <w:szCs w:val="24"/>
          </w:rPr>
          <w:t>p</w:t>
        </w:r>
      </w:ins>
      <w:del w:id="990"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991" w:author="LUEJE Claudia" w:date="2024-05-02T20:51:00Z">
        <w:r w:rsidR="006A2DB6" w:rsidDel="00613480">
          <w:rPr>
            <w:szCs w:val="24"/>
          </w:rPr>
          <w:delText>E</w:delText>
        </w:r>
      </w:del>
      <w:ins w:id="992" w:author="LUEJE Claudia" w:date="2024-05-02T20:51:00Z">
        <w:r w:rsidR="00613480">
          <w:rPr>
            <w:szCs w:val="24"/>
          </w:rPr>
          <w:t>e</w:t>
        </w:r>
      </w:ins>
      <w:r w:rsidR="006A2DB6">
        <w:rPr>
          <w:szCs w:val="24"/>
        </w:rPr>
        <w:t xml:space="preserve">dge </w:t>
      </w:r>
      <w:ins w:id="993" w:author="LUEJE Claudia" w:date="2024-05-02T20:52:00Z">
        <w:r w:rsidR="00613480">
          <w:rPr>
            <w:szCs w:val="24"/>
          </w:rPr>
          <w:t>w</w:t>
        </w:r>
      </w:ins>
      <w:del w:id="994"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995" w:author="LUEJE Claudia" w:date="2024-05-02T20:52:00Z">
              <w:r w:rsidR="00613480">
                <w:rPr>
                  <w:b/>
                  <w:szCs w:val="24"/>
                </w:rPr>
                <w:t>r</w:t>
              </w:r>
            </w:ins>
            <w:del w:id="996"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997" w:author="LUEJE Claudia" w:date="2024-05-02T20:52:00Z">
              <w:r w:rsidR="00613480">
                <w:rPr>
                  <w:b/>
                  <w:szCs w:val="24"/>
                </w:rPr>
                <w:t>v</w:t>
              </w:r>
            </w:ins>
            <w:del w:id="998"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9" w:author="LUEJE Claudia" w:date="2024-05-02T20:52:00Z">
        <w:r w:rsidR="00613480">
          <w:rPr>
            <w:szCs w:val="24"/>
          </w:rPr>
          <w:t>OTE</w:t>
        </w:r>
      </w:ins>
      <w:del w:id="1000"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001" w:author="LUEJE Claudia" w:date="2024-05-02T20:52:00Z">
        <w:r w:rsidDel="007C0055">
          <w:rPr>
            <w:rStyle w:val="citesec"/>
            <w:szCs w:val="24"/>
          </w:rPr>
          <w:delText>clause </w:delText>
        </w:r>
      </w:del>
      <w:r>
        <w:rPr>
          <w:rStyle w:val="citesec"/>
          <w:szCs w:val="24"/>
        </w:rPr>
        <w:t>10.2.4.4</w:t>
      </w:r>
      <w:r>
        <w:rPr>
          <w:szCs w:val="24"/>
        </w:rPr>
        <w:t xml:space="preserve"> Welding </w:t>
      </w:r>
      <w:ins w:id="1002" w:author="LUEJE Claudia" w:date="2024-05-02T20:52:00Z">
        <w:r w:rsidR="007C0055">
          <w:rPr>
            <w:szCs w:val="24"/>
          </w:rPr>
          <w:t>p</w:t>
        </w:r>
      </w:ins>
      <w:del w:id="1003"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004" w:author="LUEJE Claudia" w:date="2024-05-02T20:53:00Z">
        <w:r w:rsidR="007C0055">
          <w:rPr>
            <w:szCs w:val="24"/>
          </w:rPr>
          <w:t>see</w:t>
        </w:r>
      </w:ins>
      <w:del w:id="1005"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006"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007"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8" w:author="LUEJE Claudia" w:date="2024-05-02T20:53:00Z">
        <w:r w:rsidR="007C0055">
          <w:rPr>
            <w:szCs w:val="24"/>
          </w:rPr>
          <w:t>XAMPLE</w:t>
        </w:r>
      </w:ins>
      <w:del w:id="1009"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0" w:author="LUEJE Claudia" w:date="2024-05-02T20:53:00Z">
        <w:r w:rsidR="007C0055">
          <w:rPr>
            <w:szCs w:val="24"/>
          </w:rPr>
          <w:t>XAMPLE</w:t>
        </w:r>
      </w:ins>
      <w:del w:id="1011"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12" w:author="LUEJE Claudia" w:date="2024-05-02T20:54:00Z">
        <w:r w:rsidR="00483905">
          <w:rPr>
            <w:rFonts w:eastAsia="Times New Roman"/>
            <w:szCs w:val="24"/>
          </w:rPr>
          <w:t>p</w:t>
        </w:r>
      </w:ins>
      <w:del w:id="1013"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14" w:author="LUEJE Claudia" w:date="2024-05-02T20:54:00Z">
        <w:r w:rsidR="00483905">
          <w:rPr>
            <w:rFonts w:eastAsia="Times New Roman"/>
            <w:szCs w:val="24"/>
          </w:rPr>
          <w:t>p</w:t>
        </w:r>
      </w:ins>
      <w:del w:id="1015"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016" w:author="LUEJE Claudia" w:date="2024-05-02T20:54:00Z">
        <w:r w:rsidR="00483905">
          <w:rPr>
            <w:szCs w:val="24"/>
          </w:rPr>
          <w:t>w</w:t>
        </w:r>
      </w:ins>
      <w:del w:id="1017"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018" w:author="LUEJE Claudia" w:date="2024-05-02T20:54:00Z">
              <w:r w:rsidR="00483905">
                <w:rPr>
                  <w:b/>
                  <w:szCs w:val="24"/>
                </w:rPr>
                <w:t>r</w:t>
              </w:r>
            </w:ins>
            <w:del w:id="1019"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020" w:author="LUEJE Claudia" w:date="2024-05-02T20:54:00Z">
              <w:r w:rsidR="00483905">
                <w:rPr>
                  <w:b/>
                  <w:szCs w:val="24"/>
                </w:rPr>
                <w:t>v</w:t>
              </w:r>
            </w:ins>
            <w:del w:id="1021"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022" w:author="LUEJE Claudia" w:date="2024-05-02T20:55:00Z">
        <w:r w:rsidDel="00483905">
          <w:rPr>
            <w:rStyle w:val="citesec"/>
            <w:szCs w:val="24"/>
          </w:rPr>
          <w:delText>clause </w:delText>
        </w:r>
      </w:del>
      <w:r>
        <w:rPr>
          <w:rStyle w:val="citesec"/>
          <w:szCs w:val="24"/>
        </w:rPr>
        <w:t>10.2.4.4</w:t>
      </w:r>
      <w:r>
        <w:rPr>
          <w:szCs w:val="24"/>
        </w:rPr>
        <w:t xml:space="preserve"> Welding </w:t>
      </w:r>
      <w:ins w:id="1023" w:author="LUEJE Claudia" w:date="2024-05-02T20:55:00Z">
        <w:r w:rsidR="00483905">
          <w:rPr>
            <w:szCs w:val="24"/>
          </w:rPr>
          <w:t>p</w:t>
        </w:r>
      </w:ins>
      <w:del w:id="1024"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025"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26" w:author="LUEJE Claudia" w:date="2024-05-02T20:55:00Z">
        <w:r w:rsidR="00483905">
          <w:rPr>
            <w:szCs w:val="24"/>
          </w:rPr>
          <w:t>XAMPLE</w:t>
        </w:r>
      </w:ins>
      <w:del w:id="1027"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28" w:author="LUEJE Claudia" w:date="2024-05-02T20:55:00Z">
        <w:r w:rsidR="00483905">
          <w:rPr>
            <w:szCs w:val="24"/>
          </w:rPr>
          <w:t>XAMPLE</w:t>
        </w:r>
      </w:ins>
      <w:del w:id="1029"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030" w:author="LUEJE Claudia" w:date="2024-05-02T20:56:00Z">
        <w:r w:rsidR="00483905">
          <w:rPr>
            <w:rFonts w:eastAsia="Times New Roman"/>
            <w:szCs w:val="24"/>
          </w:rPr>
          <w:t>w</w:t>
        </w:r>
      </w:ins>
      <w:del w:id="1031"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2" w:author="LUEJE Claudia" w:date="2024-05-02T20:56:00Z">
        <w:r w:rsidR="00483905">
          <w:rPr>
            <w:szCs w:val="24"/>
          </w:rPr>
          <w:t>OTE</w:t>
        </w:r>
      </w:ins>
      <w:del w:id="1033"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34" w:author="LUEJE Claudia" w:date="2024-05-02T20:56:00Z">
        <w:r w:rsidR="00483905">
          <w:rPr>
            <w:rFonts w:eastAsia="Times New Roman"/>
            <w:szCs w:val="24"/>
          </w:rPr>
          <w:t>o</w:t>
        </w:r>
      </w:ins>
      <w:del w:id="1035" w:author="LUEJE Claudia" w:date="2024-05-02T20:56:00Z">
        <w:r w:rsidDel="00483905">
          <w:rPr>
            <w:rFonts w:eastAsia="Times New Roman"/>
            <w:szCs w:val="24"/>
          </w:rPr>
          <w:delText>O</w:delText>
        </w:r>
      </w:del>
      <w:r>
        <w:rPr>
          <w:rFonts w:eastAsia="Times New Roman"/>
          <w:szCs w:val="24"/>
        </w:rPr>
        <w:t xml:space="preserve">verlap </w:t>
      </w:r>
      <w:ins w:id="1036" w:author="LUEJE Claudia" w:date="2024-05-02T20:56:00Z">
        <w:r w:rsidR="00483905">
          <w:rPr>
            <w:rFonts w:eastAsia="Times New Roman"/>
            <w:szCs w:val="24"/>
          </w:rPr>
          <w:t>w</w:t>
        </w:r>
      </w:ins>
      <w:del w:id="1037"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38" w:author="LUEJE Claudia" w:date="2024-05-02T20:56:00Z">
        <w:r w:rsidR="00483905">
          <w:rPr>
            <w:rFonts w:eastAsia="Times New Roman"/>
            <w:szCs w:val="24"/>
          </w:rPr>
          <w:t>p</w:t>
        </w:r>
      </w:ins>
      <w:del w:id="1039"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40" w:author="LUEJE Claudia" w:date="2024-05-02T20:56:00Z">
        <w:r w:rsidR="00483905">
          <w:rPr>
            <w:rFonts w:eastAsia="Times New Roman"/>
            <w:szCs w:val="24"/>
          </w:rPr>
          <w:t>p</w:t>
        </w:r>
      </w:ins>
      <w:del w:id="1041"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34911"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042" w:author="LUEJE Claudia" w:date="2024-05-02T20:57:00Z">
        <w:r w:rsidR="00483905">
          <w:rPr>
            <w:szCs w:val="24"/>
          </w:rPr>
          <w:t>o</w:t>
        </w:r>
      </w:ins>
      <w:del w:id="1043" w:author="LUEJE Claudia" w:date="2024-05-02T20:57:00Z">
        <w:r w:rsidR="006A2DB6" w:rsidDel="00483905">
          <w:rPr>
            <w:szCs w:val="24"/>
          </w:rPr>
          <w:delText>O</w:delText>
        </w:r>
      </w:del>
      <w:r w:rsidR="006A2DB6">
        <w:rPr>
          <w:szCs w:val="24"/>
        </w:rPr>
        <w:t xml:space="preserve">verlap </w:t>
      </w:r>
      <w:ins w:id="1044" w:author="LUEJE Claudia" w:date="2024-05-02T20:57:00Z">
        <w:r w:rsidR="00483905">
          <w:rPr>
            <w:szCs w:val="24"/>
          </w:rPr>
          <w:t>w</w:t>
        </w:r>
      </w:ins>
      <w:del w:id="1045"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046" w:author="LUEJE Claudia" w:date="2024-05-02T20:57:00Z">
              <w:r w:rsidR="00483905">
                <w:rPr>
                  <w:b/>
                  <w:szCs w:val="24"/>
                </w:rPr>
                <w:t>r</w:t>
              </w:r>
            </w:ins>
            <w:del w:id="1047"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048" w:author="LUEJE Claudia" w:date="2024-05-02T20:57:00Z">
              <w:r w:rsidR="00483905">
                <w:rPr>
                  <w:b/>
                  <w:szCs w:val="24"/>
                </w:rPr>
                <w:t>v</w:t>
              </w:r>
            </w:ins>
            <w:del w:id="1049"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050" w:author="LUEJE Claudia" w:date="2024-05-02T20:57:00Z">
        <w:r w:rsidR="00A36A92">
          <w:rPr>
            <w:rFonts w:eastAsia="Times New Roman"/>
            <w:szCs w:val="24"/>
          </w:rPr>
          <w:t>s</w:t>
        </w:r>
      </w:ins>
      <w:del w:id="1051" w:author="LUEJE Claudia" w:date="2024-05-02T20:57:00Z">
        <w:r w:rsidDel="00A36A92">
          <w:rPr>
            <w:rFonts w:eastAsia="Times New Roman"/>
            <w:szCs w:val="24"/>
          </w:rPr>
          <w:delText>S</w:delText>
        </w:r>
      </w:del>
      <w:r>
        <w:rPr>
          <w:rFonts w:eastAsia="Times New Roman"/>
          <w:szCs w:val="24"/>
        </w:rPr>
        <w:t xml:space="preserve">ided </w:t>
      </w:r>
      <w:ins w:id="1052" w:author="LUEJE Claudia" w:date="2024-05-02T20:57:00Z">
        <w:r w:rsidR="00A36A92">
          <w:rPr>
            <w:rFonts w:eastAsia="Times New Roman"/>
            <w:szCs w:val="24"/>
          </w:rPr>
          <w:t>d</w:t>
        </w:r>
      </w:ins>
      <w:del w:id="1053" w:author="LUEJE Claudia" w:date="2024-05-02T20:57:00Z">
        <w:r w:rsidDel="00A36A92">
          <w:rPr>
            <w:rFonts w:eastAsia="Times New Roman"/>
            <w:szCs w:val="24"/>
          </w:rPr>
          <w:delText>D</w:delText>
        </w:r>
      </w:del>
      <w:r>
        <w:rPr>
          <w:rFonts w:eastAsia="Times New Roman"/>
          <w:szCs w:val="24"/>
        </w:rPr>
        <w:t xml:space="preserve">ouble </w:t>
      </w:r>
      <w:ins w:id="1054" w:author="LUEJE Claudia" w:date="2024-05-02T20:57:00Z">
        <w:r w:rsidR="00A36A92">
          <w:rPr>
            <w:rFonts w:eastAsia="Times New Roman"/>
            <w:szCs w:val="24"/>
          </w:rPr>
          <w:t>o</w:t>
        </w:r>
      </w:ins>
      <w:del w:id="1055" w:author="LUEJE Claudia" w:date="2024-05-02T20:57:00Z">
        <w:r w:rsidDel="00A36A92">
          <w:rPr>
            <w:rFonts w:eastAsia="Times New Roman"/>
            <w:szCs w:val="24"/>
          </w:rPr>
          <w:delText>O</w:delText>
        </w:r>
      </w:del>
      <w:r>
        <w:rPr>
          <w:rFonts w:eastAsia="Times New Roman"/>
          <w:szCs w:val="24"/>
        </w:rPr>
        <w:t xml:space="preserve">verlap </w:t>
      </w:r>
      <w:ins w:id="1056" w:author="LUEJE Claudia" w:date="2024-05-02T20:57:00Z">
        <w:r w:rsidR="00A36A92">
          <w:rPr>
            <w:rFonts w:eastAsia="Times New Roman"/>
            <w:szCs w:val="24"/>
          </w:rPr>
          <w:t>w</w:t>
        </w:r>
      </w:ins>
      <w:del w:id="1057"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058" w:author="LUEJE Claudia" w:date="2024-05-02T20:57:00Z">
        <w:r w:rsidR="00A36A92">
          <w:rPr>
            <w:szCs w:val="24"/>
          </w:rPr>
          <w:t>s</w:t>
        </w:r>
      </w:ins>
      <w:del w:id="1059" w:author="LUEJE Claudia" w:date="2024-05-02T20:57:00Z">
        <w:r w:rsidDel="00A36A92">
          <w:rPr>
            <w:szCs w:val="24"/>
          </w:rPr>
          <w:delText>S</w:delText>
        </w:r>
      </w:del>
      <w:r>
        <w:rPr>
          <w:szCs w:val="24"/>
        </w:rPr>
        <w:t xml:space="preserve">ingle </w:t>
      </w:r>
      <w:ins w:id="1060" w:author="LUEJE Claudia" w:date="2024-05-02T20:57:00Z">
        <w:r w:rsidR="00A36A92">
          <w:rPr>
            <w:szCs w:val="24"/>
          </w:rPr>
          <w:t>s</w:t>
        </w:r>
      </w:ins>
      <w:del w:id="1061" w:author="LUEJE Claudia" w:date="2024-05-02T20:57:00Z">
        <w:r w:rsidDel="00A36A92">
          <w:rPr>
            <w:szCs w:val="24"/>
          </w:rPr>
          <w:delText>S</w:delText>
        </w:r>
      </w:del>
      <w:r>
        <w:rPr>
          <w:szCs w:val="24"/>
        </w:rPr>
        <w:t xml:space="preserve">ided </w:t>
      </w:r>
      <w:ins w:id="1062" w:author="LUEJE Claudia" w:date="2024-05-02T20:57:00Z">
        <w:r w:rsidR="00A36A92">
          <w:rPr>
            <w:szCs w:val="24"/>
          </w:rPr>
          <w:t>d</w:t>
        </w:r>
      </w:ins>
      <w:del w:id="1063" w:author="LUEJE Claudia" w:date="2024-05-02T20:57:00Z">
        <w:r w:rsidDel="00A36A92">
          <w:rPr>
            <w:szCs w:val="24"/>
          </w:rPr>
          <w:delText>D</w:delText>
        </w:r>
      </w:del>
      <w:r>
        <w:rPr>
          <w:szCs w:val="24"/>
        </w:rPr>
        <w:t xml:space="preserve">ouble </w:t>
      </w:r>
      <w:ins w:id="1064" w:author="LUEJE Claudia" w:date="2024-05-02T20:57:00Z">
        <w:r w:rsidR="00A36A92">
          <w:rPr>
            <w:szCs w:val="24"/>
          </w:rPr>
          <w:t>o</w:t>
        </w:r>
      </w:ins>
      <w:del w:id="1065" w:author="LUEJE Claudia" w:date="2024-05-02T20:57:00Z">
        <w:r w:rsidDel="00A36A92">
          <w:rPr>
            <w:szCs w:val="24"/>
          </w:rPr>
          <w:delText>O</w:delText>
        </w:r>
      </w:del>
      <w:r>
        <w:rPr>
          <w:szCs w:val="24"/>
        </w:rPr>
        <w:t xml:space="preserve">verlap </w:t>
      </w:r>
      <w:ins w:id="1066" w:author="LUEJE Claudia" w:date="2024-05-02T20:57:00Z">
        <w:r w:rsidR="00A36A92">
          <w:rPr>
            <w:szCs w:val="24"/>
          </w:rPr>
          <w:t>w</w:t>
        </w:r>
      </w:ins>
      <w:del w:id="1067"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68" w:author="LUEJE Claudia" w:date="2024-05-02T20:57:00Z">
        <w:r w:rsidR="00A36A92">
          <w:rPr>
            <w:rFonts w:eastAsia="Times New Roman"/>
            <w:szCs w:val="24"/>
          </w:rPr>
          <w:t>p</w:t>
        </w:r>
      </w:ins>
      <w:del w:id="1069"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070" w:author="LUEJE Claudia" w:date="2024-05-02T20:58:00Z">
        <w:r w:rsidR="00A36A92">
          <w:rPr>
            <w:rFonts w:eastAsia="Times New Roman"/>
            <w:szCs w:val="24"/>
          </w:rPr>
          <w:t>p</w:t>
        </w:r>
      </w:ins>
      <w:del w:id="1071"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34912"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072" w:author="LUEJE Claudia" w:date="2024-05-02T20:58:00Z">
              <w:r w:rsidR="00A36A92">
                <w:rPr>
                  <w:b/>
                  <w:szCs w:val="24"/>
                </w:rPr>
                <w:t>r</w:t>
              </w:r>
            </w:ins>
            <w:del w:id="1073"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074" w:author="LUEJE Claudia" w:date="2024-05-02T20:58:00Z">
              <w:r w:rsidR="00A36A92">
                <w:rPr>
                  <w:b/>
                  <w:szCs w:val="24"/>
                </w:rPr>
                <w:t>v</w:t>
              </w:r>
            </w:ins>
            <w:del w:id="1075"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076" w:author="LUEJE Claudia" w:date="2024-05-02T20:58:00Z">
        <w:r w:rsidR="00A36A92">
          <w:rPr>
            <w:rFonts w:eastAsia="Times New Roman"/>
            <w:szCs w:val="24"/>
          </w:rPr>
          <w:t>s</w:t>
        </w:r>
      </w:ins>
      <w:del w:id="1077" w:author="LUEJE Claudia" w:date="2024-05-02T20:58:00Z">
        <w:r w:rsidDel="00A36A92">
          <w:rPr>
            <w:rFonts w:eastAsia="Times New Roman"/>
            <w:szCs w:val="24"/>
          </w:rPr>
          <w:delText>S</w:delText>
        </w:r>
      </w:del>
      <w:r>
        <w:rPr>
          <w:rFonts w:eastAsia="Times New Roman"/>
          <w:szCs w:val="24"/>
        </w:rPr>
        <w:t xml:space="preserve">ided </w:t>
      </w:r>
      <w:ins w:id="1078" w:author="LUEJE Claudia" w:date="2024-05-02T20:58:00Z">
        <w:r w:rsidR="00A36A92">
          <w:rPr>
            <w:rFonts w:eastAsia="Times New Roman"/>
            <w:szCs w:val="24"/>
          </w:rPr>
          <w:t>d</w:t>
        </w:r>
      </w:ins>
      <w:del w:id="1079" w:author="LUEJE Claudia" w:date="2024-05-02T20:58:00Z">
        <w:r w:rsidDel="00A36A92">
          <w:rPr>
            <w:rFonts w:eastAsia="Times New Roman"/>
            <w:szCs w:val="24"/>
          </w:rPr>
          <w:delText>D</w:delText>
        </w:r>
      </w:del>
      <w:r>
        <w:rPr>
          <w:rFonts w:eastAsia="Times New Roman"/>
          <w:szCs w:val="24"/>
        </w:rPr>
        <w:t xml:space="preserve">ouble </w:t>
      </w:r>
      <w:ins w:id="1080" w:author="LUEJE Claudia" w:date="2024-05-02T20:58:00Z">
        <w:r w:rsidR="00A36A92">
          <w:rPr>
            <w:rFonts w:eastAsia="Times New Roman"/>
            <w:szCs w:val="24"/>
          </w:rPr>
          <w:t>o</w:t>
        </w:r>
      </w:ins>
      <w:del w:id="1081" w:author="LUEJE Claudia" w:date="2024-05-02T20:58:00Z">
        <w:r w:rsidDel="00A36A92">
          <w:rPr>
            <w:rFonts w:eastAsia="Times New Roman"/>
            <w:szCs w:val="24"/>
          </w:rPr>
          <w:delText>O</w:delText>
        </w:r>
      </w:del>
      <w:r>
        <w:rPr>
          <w:rFonts w:eastAsia="Times New Roman"/>
          <w:szCs w:val="24"/>
        </w:rPr>
        <w:t xml:space="preserve">verlap </w:t>
      </w:r>
      <w:ins w:id="1082" w:author="LUEJE Claudia" w:date="2024-05-02T20:58:00Z">
        <w:r w:rsidR="00A36A92">
          <w:rPr>
            <w:rFonts w:eastAsia="Times New Roman"/>
            <w:szCs w:val="24"/>
          </w:rPr>
          <w:t>w</w:t>
        </w:r>
      </w:ins>
      <w:del w:id="1083"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084" w:author="LUEJE Claudia" w:date="2024-05-02T20:58:00Z">
        <w:r w:rsidR="00A36A92">
          <w:rPr>
            <w:szCs w:val="24"/>
          </w:rPr>
          <w:t>d</w:t>
        </w:r>
      </w:ins>
      <w:del w:id="1085" w:author="LUEJE Claudia" w:date="2024-05-02T20:58:00Z">
        <w:r w:rsidDel="00A36A92">
          <w:rPr>
            <w:szCs w:val="24"/>
          </w:rPr>
          <w:delText>D</w:delText>
        </w:r>
      </w:del>
      <w:r>
        <w:rPr>
          <w:szCs w:val="24"/>
        </w:rPr>
        <w:t>ouble-</w:t>
      </w:r>
      <w:ins w:id="1086" w:author="LUEJE Claudia" w:date="2024-05-02T20:58:00Z">
        <w:r w:rsidR="00A36A92">
          <w:rPr>
            <w:szCs w:val="24"/>
          </w:rPr>
          <w:t>s</w:t>
        </w:r>
      </w:ins>
      <w:del w:id="1087" w:author="LUEJE Claudia" w:date="2024-05-02T20:58:00Z">
        <w:r w:rsidDel="00A36A92">
          <w:rPr>
            <w:szCs w:val="24"/>
          </w:rPr>
          <w:delText>S</w:delText>
        </w:r>
      </w:del>
      <w:r>
        <w:rPr>
          <w:szCs w:val="24"/>
        </w:rPr>
        <w:t xml:space="preserve">ided </w:t>
      </w:r>
      <w:ins w:id="1088" w:author="LUEJE Claudia" w:date="2024-05-02T20:58:00Z">
        <w:r w:rsidR="00A36A92">
          <w:rPr>
            <w:szCs w:val="24"/>
          </w:rPr>
          <w:t>d</w:t>
        </w:r>
      </w:ins>
      <w:del w:id="1089" w:author="LUEJE Claudia" w:date="2024-05-02T20:58:00Z">
        <w:r w:rsidDel="00A36A92">
          <w:rPr>
            <w:szCs w:val="24"/>
          </w:rPr>
          <w:delText>D</w:delText>
        </w:r>
      </w:del>
      <w:r>
        <w:rPr>
          <w:szCs w:val="24"/>
        </w:rPr>
        <w:t xml:space="preserve">ouble </w:t>
      </w:r>
      <w:ins w:id="1090" w:author="LUEJE Claudia" w:date="2024-05-02T20:58:00Z">
        <w:r w:rsidR="00A36A92">
          <w:rPr>
            <w:szCs w:val="24"/>
          </w:rPr>
          <w:t>o</w:t>
        </w:r>
      </w:ins>
      <w:del w:id="1091" w:author="LUEJE Claudia" w:date="2024-05-02T20:58:00Z">
        <w:r w:rsidDel="00A36A92">
          <w:rPr>
            <w:szCs w:val="24"/>
          </w:rPr>
          <w:delText>O</w:delText>
        </w:r>
      </w:del>
      <w:r>
        <w:rPr>
          <w:szCs w:val="24"/>
        </w:rPr>
        <w:t xml:space="preserve">verlap </w:t>
      </w:r>
      <w:ins w:id="1092" w:author="LUEJE Claudia" w:date="2024-05-02T20:59:00Z">
        <w:r w:rsidR="00A36A92">
          <w:rPr>
            <w:szCs w:val="24"/>
          </w:rPr>
          <w:t>w</w:t>
        </w:r>
      </w:ins>
      <w:del w:id="1093"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94" w:author="LUEJE Claudia" w:date="2024-05-02T20:59:00Z">
        <w:r w:rsidR="00A36A92">
          <w:rPr>
            <w:rFonts w:eastAsia="Times New Roman"/>
            <w:szCs w:val="24"/>
          </w:rPr>
          <w:t>p</w:t>
        </w:r>
      </w:ins>
      <w:del w:id="1095"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96" w:author="LUEJE Claudia" w:date="2024-05-02T20:59:00Z">
        <w:r w:rsidR="00A36A92">
          <w:rPr>
            <w:rFonts w:eastAsia="Times New Roman"/>
            <w:szCs w:val="24"/>
          </w:rPr>
          <w:t>p</w:t>
        </w:r>
      </w:ins>
      <w:del w:id="1097"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34913"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098" w:author="LUEJE Claudia" w:date="2024-05-02T20:59:00Z">
              <w:r w:rsidR="00A36A92">
                <w:rPr>
                  <w:b/>
                  <w:szCs w:val="24"/>
                </w:rPr>
                <w:t>r</w:t>
              </w:r>
            </w:ins>
            <w:del w:id="1099"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100" w:author="LUEJE Claudia" w:date="2024-05-02T20:59:00Z">
              <w:r w:rsidR="00A36A92">
                <w:rPr>
                  <w:b/>
                  <w:szCs w:val="24"/>
                </w:rPr>
                <w:t>v</w:t>
              </w:r>
            </w:ins>
            <w:del w:id="1101"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102"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103" w:author="LUEJE Claudia" w:date="2024-05-02T21:00:00Z">
        <w:r w:rsidDel="00D02D44">
          <w:rPr>
            <w:rStyle w:val="citesec"/>
            <w:szCs w:val="24"/>
          </w:rPr>
          <w:delText>clause </w:delText>
        </w:r>
      </w:del>
      <w:r>
        <w:rPr>
          <w:rStyle w:val="citesec"/>
          <w:szCs w:val="24"/>
        </w:rPr>
        <w:t>10.2.4.4</w:t>
      </w:r>
      <w:r>
        <w:rPr>
          <w:szCs w:val="24"/>
        </w:rPr>
        <w:t xml:space="preserve"> Welding </w:t>
      </w:r>
      <w:ins w:id="1104" w:author="LUEJE Claudia" w:date="2024-05-02T21:00:00Z">
        <w:r w:rsidR="00D02D44">
          <w:rPr>
            <w:szCs w:val="24"/>
          </w:rPr>
          <w:t>p</w:t>
        </w:r>
      </w:ins>
      <w:del w:id="1105"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10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10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108" w:author="LUEJE Claudia" w:date="2024-05-02T21:00:00Z">
        <w:r w:rsidR="00D02D44">
          <w:t>XAMPLE</w:t>
        </w:r>
      </w:ins>
      <w:del w:id="1109"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110" w:author="LUEJE Claudia" w:date="2024-05-02T21:00:00Z">
        <w:r w:rsidR="00D02D44">
          <w:t>XAMPLE</w:t>
        </w:r>
      </w:ins>
      <w:del w:id="1111" w:author="LUEJE Claudia" w:date="2024-05-02T21:00:00Z">
        <w:r w:rsidDel="00D02D44">
          <w:delText>xam</w:delText>
        </w:r>
      </w:del>
      <w:del w:id="1112"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13" w:author="LUEJE Claudia" w:date="2024-05-02T21:01:00Z">
        <w:r w:rsidR="00DB57A6">
          <w:rPr>
            <w:szCs w:val="24"/>
          </w:rPr>
          <w:t>OTE</w:t>
        </w:r>
      </w:ins>
      <w:del w:id="1114"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15" w:author="LUEJE Claudia" w:date="2024-05-02T21:01:00Z">
        <w:r w:rsidR="00DB57A6">
          <w:rPr>
            <w:rFonts w:eastAsia="Times New Roman"/>
            <w:szCs w:val="24"/>
          </w:rPr>
          <w:t>p</w:t>
        </w:r>
      </w:ins>
      <w:del w:id="1116"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17" w:author="LUEJE Claudia" w:date="2024-05-02T21:01:00Z">
        <w:r w:rsidR="00DB57A6">
          <w:rPr>
            <w:rFonts w:eastAsia="Times New Roman"/>
            <w:szCs w:val="24"/>
          </w:rPr>
          <w:t>p</w:t>
        </w:r>
      </w:ins>
      <w:del w:id="1118"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34914"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119" w:author="LUEJE Claudia" w:date="2024-05-02T21:02:00Z">
              <w:r w:rsidR="00DB57A6">
                <w:rPr>
                  <w:b/>
                  <w:szCs w:val="24"/>
                </w:rPr>
                <w:t>r</w:t>
              </w:r>
            </w:ins>
            <w:del w:id="1120"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121" w:author="LUEJE Claudia" w:date="2024-05-02T21:02:00Z">
              <w:r w:rsidR="00DB57A6">
                <w:rPr>
                  <w:b/>
                  <w:szCs w:val="24"/>
                </w:rPr>
                <w:t>v</w:t>
              </w:r>
            </w:ins>
            <w:del w:id="1122"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123"/>
            <w:r w:rsidRPr="006A2DB6">
              <w:rPr>
                <w:szCs w:val="24"/>
              </w:rPr>
              <w:t>*</w:t>
            </w:r>
            <w:commentRangeEnd w:id="1123"/>
            <w:r w:rsidR="00B63945">
              <w:rPr>
                <w:rStyle w:val="Kommentarzeichen"/>
                <w:rFonts w:ascii="Calibri" w:eastAsia="Times New Roman" w:hAnsi="Calibri"/>
                <w:lang w:val="en-US" w:eastAsia="x-none"/>
              </w:rPr>
              <w:commentReference w:id="112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124"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125" w:author="LUEJE Claudia" w:date="2024-05-02T21:04:00Z">
        <w:r w:rsidR="00B63945">
          <w:rPr>
            <w:szCs w:val="24"/>
          </w:rPr>
          <w:t>d</w:t>
        </w:r>
      </w:ins>
      <w:del w:id="1126" w:author="LUEJE Claudia" w:date="2024-05-02T21:04:00Z">
        <w:r w:rsidR="006A2DB6" w:rsidDel="00B63945">
          <w:rPr>
            <w:szCs w:val="24"/>
          </w:rPr>
          <w:delText>D</w:delText>
        </w:r>
      </w:del>
      <w:r w:rsidR="006A2DB6">
        <w:rPr>
          <w:szCs w:val="24"/>
        </w:rPr>
        <w:t xml:space="preserve">ependency of </w:t>
      </w:r>
      <w:ins w:id="1127" w:author="LUEJE Claudia" w:date="2024-05-02T21:04:00Z">
        <w:r w:rsidR="00B63945">
          <w:rPr>
            <w:szCs w:val="24"/>
          </w:rPr>
          <w:t>a</w:t>
        </w:r>
      </w:ins>
      <w:del w:id="1128"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129"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130"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131" w:author="LUEJE Claudia" w:date="2024-05-02T21:05:00Z">
        <w:r w:rsidR="00B63945">
          <w:t>XAMPLE</w:t>
        </w:r>
      </w:ins>
      <w:del w:id="1132"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3" w:author="LUEJE Claudia" w:date="2024-05-02T21:05:00Z">
        <w:r w:rsidR="00B63945">
          <w:rPr>
            <w:szCs w:val="24"/>
          </w:rPr>
          <w:t>XAMPLE</w:t>
        </w:r>
      </w:ins>
      <w:del w:id="1134"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35" w:author="LUEJE Claudia" w:date="2024-05-02T21:05:00Z">
        <w:r w:rsidR="00434850">
          <w:rPr>
            <w:rFonts w:eastAsia="Times New Roman"/>
            <w:szCs w:val="24"/>
          </w:rPr>
          <w:t>p</w:t>
        </w:r>
      </w:ins>
      <w:del w:id="1136"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37" w:author="LUEJE Claudia" w:date="2024-05-02T21:05:00Z">
        <w:r w:rsidR="00434850">
          <w:rPr>
            <w:rFonts w:eastAsia="Times New Roman"/>
            <w:szCs w:val="24"/>
          </w:rPr>
          <w:t>p</w:t>
        </w:r>
      </w:ins>
      <w:del w:id="1138"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34915"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139" w:author="LUEJE Claudia" w:date="2024-05-02T21:06:00Z">
              <w:r w:rsidRPr="00EC4DAD" w:rsidDel="00434850">
                <w:rPr>
                  <w:b/>
                  <w:szCs w:val="24"/>
                </w:rPr>
                <w:delText>R</w:delText>
              </w:r>
            </w:del>
            <w:ins w:id="1140"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141"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142"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143"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144" w:author="LUEJE Claudia" w:date="2024-05-02T21:06:00Z">
        <w:r w:rsidDel="00434850">
          <w:rPr>
            <w:rStyle w:val="citesec"/>
            <w:szCs w:val="24"/>
          </w:rPr>
          <w:delText>clause </w:delText>
        </w:r>
      </w:del>
      <w:r>
        <w:rPr>
          <w:rStyle w:val="citesec"/>
          <w:szCs w:val="24"/>
        </w:rPr>
        <w:t>10.2.4.4</w:t>
      </w:r>
      <w:r>
        <w:rPr>
          <w:szCs w:val="24"/>
        </w:rPr>
        <w:t xml:space="preserve"> Welding </w:t>
      </w:r>
      <w:ins w:id="1145" w:author="LUEJE Claudia" w:date="2024-05-02T21:06:00Z">
        <w:r w:rsidR="00434850">
          <w:rPr>
            <w:szCs w:val="24"/>
          </w:rPr>
          <w:t>p</w:t>
        </w:r>
      </w:ins>
      <w:del w:id="1146"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147"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148"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149" w:author="LUEJE Claudia" w:date="2024-05-02T21:07:00Z">
        <w:r w:rsidR="00434850">
          <w:t>XAMPLE</w:t>
        </w:r>
      </w:ins>
      <w:del w:id="1150"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1" w:author="LUEJE Claudia" w:date="2024-05-02T21:08:00Z">
        <w:r w:rsidR="007C1F47">
          <w:rPr>
            <w:szCs w:val="24"/>
          </w:rPr>
          <w:t>XAMPLE</w:t>
        </w:r>
      </w:ins>
      <w:del w:id="1152"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53" w:author="LUEJE Claudia" w:date="2024-05-02T21:26:00Z">
        <w:r w:rsidR="003230B5">
          <w:rPr>
            <w:rFonts w:eastAsia="Times New Roman"/>
            <w:szCs w:val="24"/>
          </w:rPr>
          <w:t>p</w:t>
        </w:r>
      </w:ins>
      <w:del w:id="1154"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55" w:author="LUEJE Claudia" w:date="2024-05-02T21:26:00Z">
        <w:r w:rsidR="003230B5">
          <w:rPr>
            <w:rFonts w:eastAsia="Times New Roman"/>
            <w:szCs w:val="24"/>
          </w:rPr>
          <w:t>p</w:t>
        </w:r>
      </w:ins>
      <w:del w:id="1156"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34916"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157" w:author="LUEJE Claudia" w:date="2024-05-02T21:26:00Z">
              <w:r w:rsidR="003230B5">
                <w:rPr>
                  <w:b/>
                  <w:szCs w:val="24"/>
                </w:rPr>
                <w:t>r</w:t>
              </w:r>
            </w:ins>
            <w:del w:id="1158"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159" w:author="LUEJE Claudia" w:date="2024-05-02T21:26:00Z">
              <w:r w:rsidR="003230B5">
                <w:rPr>
                  <w:b/>
                  <w:szCs w:val="24"/>
                </w:rPr>
                <w:t>v</w:t>
              </w:r>
            </w:ins>
            <w:del w:id="1160"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161"/>
            <w:r w:rsidRPr="006A2DB6">
              <w:rPr>
                <w:szCs w:val="24"/>
              </w:rPr>
              <w:t>*</w:t>
            </w:r>
            <w:commentRangeEnd w:id="1161"/>
            <w:r w:rsidR="003230B5">
              <w:rPr>
                <w:rStyle w:val="Kommentarzeichen"/>
                <w:rFonts w:ascii="Calibri" w:eastAsia="Times New Roman" w:hAnsi="Calibri"/>
                <w:lang w:val="en-US" w:eastAsia="x-none"/>
              </w:rPr>
              <w:commentReference w:id="1161"/>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162" w:author="LUEJE Claudia" w:date="2024-05-02T21:27:00Z">
        <w:r w:rsidDel="003230B5">
          <w:rPr>
            <w:rStyle w:val="citesec"/>
            <w:szCs w:val="24"/>
          </w:rPr>
          <w:delText>clause </w:delText>
        </w:r>
      </w:del>
      <w:r>
        <w:rPr>
          <w:rStyle w:val="citesec"/>
          <w:szCs w:val="24"/>
        </w:rPr>
        <w:t>10.2.4.4</w:t>
      </w:r>
      <w:r>
        <w:rPr>
          <w:szCs w:val="24"/>
        </w:rPr>
        <w:t xml:space="preserve"> Welding </w:t>
      </w:r>
      <w:ins w:id="1163" w:author="LUEJE Claudia" w:date="2024-05-02T21:27:00Z">
        <w:r w:rsidR="003230B5">
          <w:rPr>
            <w:szCs w:val="24"/>
          </w:rPr>
          <w:t>p</w:t>
        </w:r>
      </w:ins>
      <w:del w:id="1164"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165"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166"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167" w:author="LUEJE Claudia" w:date="2024-05-02T21:28:00Z">
        <w:r w:rsidR="003230B5">
          <w:t>XAMPLE</w:t>
        </w:r>
      </w:ins>
      <w:del w:id="1168"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169" w:author="LUEJE Claudia" w:date="2024-05-02T21:28:00Z">
        <w:r w:rsidR="003230B5">
          <w:t>XAMPLE</w:t>
        </w:r>
      </w:ins>
      <w:del w:id="1170"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171" w:author="LUEJE Claudia" w:date="2024-05-02T21:28:00Z">
        <w:r w:rsidR="003230B5">
          <w:rPr>
            <w:rFonts w:eastAsia="Times New Roman"/>
            <w:szCs w:val="24"/>
          </w:rPr>
          <w:t>j</w:t>
        </w:r>
      </w:ins>
      <w:del w:id="1172"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73" w:author="LUEJE Claudia" w:date="2024-05-02T21:28:00Z">
        <w:r w:rsidR="003230B5">
          <w:rPr>
            <w:rFonts w:eastAsia="Times New Roman"/>
            <w:szCs w:val="24"/>
          </w:rPr>
          <w:t>p</w:t>
        </w:r>
      </w:ins>
      <w:del w:id="1174"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75" w:author="LUEJE Claudia" w:date="2024-05-02T21:29:00Z">
        <w:r w:rsidR="003230B5">
          <w:rPr>
            <w:rFonts w:eastAsia="Times New Roman"/>
            <w:szCs w:val="24"/>
          </w:rPr>
          <w:t>p</w:t>
        </w:r>
      </w:ins>
      <w:del w:id="1176"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177" w:author="LUEJE Claudia" w:date="2024-05-02T21:29:00Z">
              <w:r w:rsidR="00776F03">
                <w:rPr>
                  <w:b/>
                  <w:szCs w:val="24"/>
                </w:rPr>
                <w:t>r</w:t>
              </w:r>
            </w:ins>
            <w:del w:id="1178"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179" w:author="LUEJE Claudia" w:date="2024-05-02T21:29:00Z">
              <w:r w:rsidR="00776F03">
                <w:rPr>
                  <w:b/>
                  <w:szCs w:val="24"/>
                </w:rPr>
                <w:t>v</w:t>
              </w:r>
            </w:ins>
            <w:del w:id="1180"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181" w:author="LUEJE Claudia" w:date="2024-05-02T21:29:00Z">
        <w:r w:rsidDel="00776F03">
          <w:rPr>
            <w:rStyle w:val="citesec"/>
            <w:szCs w:val="24"/>
          </w:rPr>
          <w:delText>clause </w:delText>
        </w:r>
      </w:del>
      <w:r>
        <w:rPr>
          <w:rStyle w:val="citesec"/>
          <w:szCs w:val="24"/>
        </w:rPr>
        <w:t>10.2.4.4</w:t>
      </w:r>
      <w:r>
        <w:rPr>
          <w:szCs w:val="24"/>
        </w:rPr>
        <w:t xml:space="preserve"> Welding </w:t>
      </w:r>
      <w:ins w:id="1182" w:author="LUEJE Claudia" w:date="2024-05-02T21:30:00Z">
        <w:r w:rsidR="00776F03">
          <w:rPr>
            <w:szCs w:val="24"/>
          </w:rPr>
          <w:t>p</w:t>
        </w:r>
      </w:ins>
      <w:del w:id="1183"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184" w:author="LUEJE Claudia" w:date="2024-05-02T21:30:00Z">
        <w:r w:rsidR="00776F03">
          <w:t>XAMPLE</w:t>
        </w:r>
      </w:ins>
      <w:del w:id="1185"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186" w:author="LUEJE Claudia" w:date="2024-05-02T21:30:00Z">
        <w:r w:rsidR="00776F03">
          <w:t>XAMPLE</w:t>
        </w:r>
      </w:ins>
      <w:del w:id="1187"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188" w:author="LUEJE Claudia" w:date="2024-05-02T21:30:00Z">
        <w:r w:rsidR="00776F03">
          <w:rPr>
            <w:rFonts w:eastAsia="Times New Roman"/>
            <w:szCs w:val="24"/>
          </w:rPr>
          <w:t>l</w:t>
        </w:r>
      </w:ins>
      <w:del w:id="1189"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90" w:author="LUEJE Claudia" w:date="2024-05-02T21:30:00Z">
              <w:r w:rsidR="00F84164">
                <w:rPr>
                  <w:b/>
                  <w:szCs w:val="24"/>
                </w:rPr>
                <w:t>e</w:t>
              </w:r>
            </w:ins>
            <w:del w:id="1191"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92"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93"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194"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195"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96" w:author="LUEJE Claudia" w:date="2024-05-02T21:31:00Z">
              <w:r w:rsidR="00F84164">
                <w:rPr>
                  <w:b/>
                  <w:szCs w:val="24"/>
                </w:rPr>
                <w:t>s</w:t>
              </w:r>
            </w:ins>
            <w:del w:id="1197"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198"/>
      <w:r>
        <w:rPr>
          <w:szCs w:val="24"/>
        </w:rPr>
        <w:t>then</w:t>
      </w:r>
      <w:commentRangeEnd w:id="1198"/>
      <w:r w:rsidR="00F35DC2">
        <w:rPr>
          <w:rStyle w:val="Kommentarzeichen"/>
          <w:rFonts w:ascii="Calibri" w:eastAsia="Times New Roman" w:hAnsi="Calibri"/>
          <w:lang w:val="en-US" w:eastAsia="x-none"/>
        </w:rPr>
        <w:commentReference w:id="1198"/>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19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200" w:author="LUEJE Claudia" w:date="2024-05-02T21:35:00Z">
        <w:r w:rsidDel="003E20D4">
          <w:rPr>
            <w:rStyle w:val="citesec"/>
            <w:szCs w:val="24"/>
          </w:rPr>
          <w:delText>clause </w:delText>
        </w:r>
      </w:del>
      <w:r>
        <w:rPr>
          <w:rStyle w:val="citesec"/>
          <w:szCs w:val="24"/>
        </w:rPr>
        <w:t>7.3.2</w:t>
      </w:r>
      <w:r>
        <w:rPr>
          <w:szCs w:val="24"/>
        </w:rPr>
        <w:t xml:space="preserve"> User </w:t>
      </w:r>
      <w:ins w:id="1201" w:author="LUEJE Claudia" w:date="2024-05-02T21:35:00Z">
        <w:r w:rsidR="003E20D4">
          <w:rPr>
            <w:szCs w:val="24"/>
          </w:rPr>
          <w:t>s</w:t>
        </w:r>
      </w:ins>
      <w:del w:id="1202" w:author="LUEJE Claudia" w:date="2024-05-02T21:35:00Z">
        <w:r w:rsidDel="003E20D4">
          <w:rPr>
            <w:szCs w:val="24"/>
          </w:rPr>
          <w:delText>S</w:delText>
        </w:r>
      </w:del>
      <w:r>
        <w:rPr>
          <w:szCs w:val="24"/>
        </w:rPr>
        <w:t xml:space="preserve">pecific </w:t>
      </w:r>
      <w:ins w:id="1203" w:author="LUEJE Claudia" w:date="2024-05-02T21:35:00Z">
        <w:r w:rsidR="003E20D4">
          <w:rPr>
            <w:szCs w:val="24"/>
          </w:rPr>
          <w:t>d</w:t>
        </w:r>
      </w:ins>
      <w:del w:id="1204"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205" w:author="LUEJE Claudia" w:date="2024-05-02T21:35:00Z">
        <w:r w:rsidRPr="00F5203F" w:rsidDel="003E20D4">
          <w:rPr>
            <w:rStyle w:val="citesec"/>
          </w:rPr>
          <w:delText>clause </w:delText>
        </w:r>
      </w:del>
      <w:r w:rsidRPr="00F5203F">
        <w:rPr>
          <w:rStyle w:val="citesec"/>
        </w:rPr>
        <w:t>7.3.3</w:t>
      </w:r>
      <w:r>
        <w:rPr>
          <w:szCs w:val="24"/>
        </w:rPr>
        <w:t xml:space="preserve"> Finite </w:t>
      </w:r>
      <w:ins w:id="1206" w:author="LUEJE Claudia" w:date="2024-05-02T21:35:00Z">
        <w:r w:rsidR="003E20D4">
          <w:rPr>
            <w:szCs w:val="24"/>
          </w:rPr>
          <w:t>e</w:t>
        </w:r>
      </w:ins>
      <w:del w:id="1207" w:author="LUEJE Claudia" w:date="2024-05-02T21:35:00Z">
        <w:r w:rsidDel="003E20D4">
          <w:rPr>
            <w:szCs w:val="24"/>
          </w:rPr>
          <w:delText>E</w:delText>
        </w:r>
      </w:del>
      <w:r>
        <w:rPr>
          <w:szCs w:val="24"/>
        </w:rPr>
        <w:t xml:space="preserve">lement </w:t>
      </w:r>
      <w:ins w:id="1208" w:author="LUEJE Claudia" w:date="2024-05-02T21:35:00Z">
        <w:r w:rsidR="003E20D4">
          <w:rPr>
            <w:szCs w:val="24"/>
          </w:rPr>
          <w:t>s</w:t>
        </w:r>
      </w:ins>
      <w:del w:id="1209" w:author="LUEJE Claudia" w:date="2024-05-02T21:35:00Z">
        <w:r w:rsidDel="003E20D4">
          <w:rPr>
            <w:szCs w:val="24"/>
          </w:rPr>
          <w:delText>S</w:delText>
        </w:r>
      </w:del>
      <w:r>
        <w:rPr>
          <w:szCs w:val="24"/>
        </w:rPr>
        <w:t xml:space="preserve">pecific </w:t>
      </w:r>
      <w:ins w:id="1210" w:author="LUEJE Claudia" w:date="2024-05-02T21:35:00Z">
        <w:r w:rsidR="003E20D4">
          <w:rPr>
            <w:szCs w:val="24"/>
          </w:rPr>
          <w:t>d</w:t>
        </w:r>
      </w:ins>
      <w:del w:id="1211"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12" w:author="LUEJE Claudia" w:date="2024-05-02T21:35:00Z">
        <w:r w:rsidR="003E20D4">
          <w:rPr>
            <w:szCs w:val="24"/>
          </w:rPr>
          <w:t>XAMPLE</w:t>
        </w:r>
      </w:ins>
      <w:del w:id="1213"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14" w:author="LUEJE Claudia" w:date="2024-05-02T21:35:00Z">
        <w:r w:rsidR="003E20D4">
          <w:rPr>
            <w:szCs w:val="24"/>
          </w:rPr>
          <w:t>XAMPLE</w:t>
        </w:r>
      </w:ins>
      <w:del w:id="1215" w:author="LUEJE Claudia" w:date="2024-05-02T21:35:00Z">
        <w:r w:rsidDel="003E20D4">
          <w:rPr>
            <w:szCs w:val="24"/>
          </w:rPr>
          <w:delText>xamp</w:delText>
        </w:r>
      </w:del>
      <w:del w:id="1216"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217" w:author="LUEJE Claudia" w:date="2024-05-02T21:36:00Z">
        <w:r w:rsidR="003E20D4">
          <w:rPr>
            <w:rFonts w:eastAsia="Times New Roman"/>
            <w:szCs w:val="24"/>
          </w:rPr>
          <w:t>f</w:t>
        </w:r>
      </w:ins>
      <w:del w:id="1218"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219" w:author="LUEJE Claudia" w:date="2024-05-02T21:36:00Z">
              <w:r>
                <w:rPr>
                  <w:szCs w:val="24"/>
                </w:rPr>
                <w:t>a</w:t>
              </w:r>
            </w:ins>
            <w:del w:id="1220"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21" w:author="LUEJE Claudia" w:date="2024-05-02T21:37:00Z">
              <w:r w:rsidR="003F5772">
                <w:rPr>
                  <w:b/>
                  <w:szCs w:val="24"/>
                </w:rPr>
                <w:t>e</w:t>
              </w:r>
            </w:ins>
            <w:del w:id="1222"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23"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224"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225"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226"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227"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228" w:author="LUEJE Claudia" w:date="2024-05-02T21:37:00Z">
        <w:r w:rsidDel="003F5772">
          <w:rPr>
            <w:rStyle w:val="citesec"/>
            <w:szCs w:val="24"/>
          </w:rPr>
          <w:delText>clause </w:delText>
        </w:r>
      </w:del>
      <w:r>
        <w:rPr>
          <w:rStyle w:val="citesec"/>
          <w:szCs w:val="24"/>
        </w:rPr>
        <w:t>7.3.2</w:t>
      </w:r>
      <w:r>
        <w:rPr>
          <w:szCs w:val="24"/>
        </w:rPr>
        <w:t xml:space="preserve"> User </w:t>
      </w:r>
      <w:ins w:id="1229" w:author="LUEJE Claudia" w:date="2024-05-02T21:37:00Z">
        <w:r w:rsidR="003F5772">
          <w:rPr>
            <w:szCs w:val="24"/>
          </w:rPr>
          <w:t>s</w:t>
        </w:r>
      </w:ins>
      <w:del w:id="1230" w:author="LUEJE Claudia" w:date="2024-05-02T21:37:00Z">
        <w:r w:rsidDel="003F5772">
          <w:rPr>
            <w:szCs w:val="24"/>
          </w:rPr>
          <w:delText>S</w:delText>
        </w:r>
      </w:del>
      <w:r>
        <w:rPr>
          <w:szCs w:val="24"/>
        </w:rPr>
        <w:t xml:space="preserve">pecific </w:t>
      </w:r>
      <w:ins w:id="1231" w:author="LUEJE Claudia" w:date="2024-05-02T21:37:00Z">
        <w:r w:rsidR="003F5772">
          <w:rPr>
            <w:szCs w:val="24"/>
          </w:rPr>
          <w:t>d</w:t>
        </w:r>
      </w:ins>
      <w:del w:id="1232"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233" w:author="LUEJE Claudia" w:date="2024-05-02T21:37:00Z">
        <w:r w:rsidRPr="00F5203F" w:rsidDel="003F5772">
          <w:rPr>
            <w:rStyle w:val="citesec"/>
          </w:rPr>
          <w:delText>clause </w:delText>
        </w:r>
      </w:del>
      <w:r w:rsidRPr="00F5203F">
        <w:rPr>
          <w:rStyle w:val="citesec"/>
        </w:rPr>
        <w:t>7.3.3</w:t>
      </w:r>
      <w:r>
        <w:rPr>
          <w:szCs w:val="24"/>
        </w:rPr>
        <w:t xml:space="preserve"> Finite </w:t>
      </w:r>
      <w:ins w:id="1234" w:author="LUEJE Claudia" w:date="2024-05-02T21:37:00Z">
        <w:r w:rsidR="003F5772">
          <w:rPr>
            <w:szCs w:val="24"/>
          </w:rPr>
          <w:t>e</w:t>
        </w:r>
      </w:ins>
      <w:del w:id="1235" w:author="LUEJE Claudia" w:date="2024-05-02T21:37:00Z">
        <w:r w:rsidDel="003F5772">
          <w:rPr>
            <w:szCs w:val="24"/>
          </w:rPr>
          <w:delText>E</w:delText>
        </w:r>
      </w:del>
      <w:r>
        <w:rPr>
          <w:szCs w:val="24"/>
        </w:rPr>
        <w:t xml:space="preserve">lement </w:t>
      </w:r>
      <w:ins w:id="1236" w:author="LUEJE Claudia" w:date="2024-05-02T21:37:00Z">
        <w:r w:rsidR="003F5772">
          <w:rPr>
            <w:szCs w:val="24"/>
          </w:rPr>
          <w:t>s</w:t>
        </w:r>
      </w:ins>
      <w:del w:id="1237" w:author="LUEJE Claudia" w:date="2024-05-02T21:37:00Z">
        <w:r w:rsidDel="003F5772">
          <w:rPr>
            <w:szCs w:val="24"/>
          </w:rPr>
          <w:delText>S</w:delText>
        </w:r>
      </w:del>
      <w:r>
        <w:rPr>
          <w:szCs w:val="24"/>
        </w:rPr>
        <w:t xml:space="preserve">pecific </w:t>
      </w:r>
      <w:ins w:id="1238" w:author="LUEJE Claudia" w:date="2024-05-02T21:37:00Z">
        <w:r w:rsidR="003F5772">
          <w:rPr>
            <w:szCs w:val="24"/>
          </w:rPr>
          <w:t>d</w:t>
        </w:r>
      </w:ins>
      <w:del w:id="1239"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40" w:author="LUEJE Claudia" w:date="2024-05-02T21:38:00Z">
              <w:r w:rsidR="003F5772">
                <w:rPr>
                  <w:b/>
                  <w:szCs w:val="24"/>
                </w:rPr>
                <w:t>s</w:t>
              </w:r>
            </w:ins>
            <w:del w:id="124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242" w:author="LUEJE Claudia" w:date="2024-05-02T21:38:00Z">
        <w:r w:rsidDel="003F5772">
          <w:rPr>
            <w:rStyle w:val="citesec"/>
            <w:szCs w:val="24"/>
          </w:rPr>
          <w:delText>clause </w:delText>
        </w:r>
      </w:del>
      <w:r>
        <w:rPr>
          <w:rStyle w:val="citesec"/>
          <w:szCs w:val="24"/>
        </w:rPr>
        <w:t>10.2.4.1</w:t>
      </w:r>
      <w:r>
        <w:rPr>
          <w:szCs w:val="24"/>
        </w:rPr>
        <w:t xml:space="preserve"> Type </w:t>
      </w:r>
      <w:ins w:id="1243" w:author="LUEJE Claudia" w:date="2024-05-02T21:38:00Z">
        <w:r w:rsidR="003F5772">
          <w:rPr>
            <w:szCs w:val="24"/>
          </w:rPr>
          <w:t>s</w:t>
        </w:r>
      </w:ins>
      <w:del w:id="1244"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45" w:author="LUEJE Claudia" w:date="2024-05-02T21:38:00Z">
              <w:r w:rsidR="003F5772">
                <w:rPr>
                  <w:b/>
                  <w:szCs w:val="24"/>
                </w:rPr>
                <w:t>e</w:t>
              </w:r>
            </w:ins>
            <w:del w:id="1246"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47" w:author="LUEJE Claudia" w:date="2024-05-02T21:38:00Z">
              <w:r w:rsidR="003F5772">
                <w:rPr>
                  <w:b/>
                  <w:szCs w:val="24"/>
                </w:rPr>
                <w:t>s</w:t>
              </w:r>
            </w:ins>
            <w:del w:id="1248"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249"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250"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51" w:author="LUEJE Claudia" w:date="2024-05-02T21:39:00Z">
              <w:r w:rsidR="00E25A54">
                <w:rPr>
                  <w:b/>
                  <w:szCs w:val="24"/>
                </w:rPr>
                <w:t>e</w:t>
              </w:r>
            </w:ins>
            <w:del w:id="1252"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253" w:author="LUEJE Claudia" w:date="2024-05-02T21:39:00Z">
        <w:r w:rsidDel="00E25A54">
          <w:rPr>
            <w:rStyle w:val="citesec"/>
            <w:szCs w:val="24"/>
          </w:rPr>
          <w:delText>clauses </w:delText>
        </w:r>
      </w:del>
      <w:r>
        <w:rPr>
          <w:rStyle w:val="citesec"/>
          <w:szCs w:val="24"/>
        </w:rPr>
        <w:t>10.3</w:t>
      </w:r>
      <w:r>
        <w:rPr>
          <w:szCs w:val="24"/>
        </w:rPr>
        <w:t xml:space="preserve"> Adhesive </w:t>
      </w:r>
      <w:ins w:id="1254" w:author="LUEJE Claudia" w:date="2024-05-02T21:39:00Z">
        <w:r w:rsidR="00E25A54">
          <w:rPr>
            <w:szCs w:val="24"/>
          </w:rPr>
          <w:t>l</w:t>
        </w:r>
      </w:ins>
      <w:del w:id="1255"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256" w:author="LUEJE Claudia" w:date="2024-05-02T21:39:00Z">
        <w:r w:rsidR="00E25A54">
          <w:t>XAMPLE</w:t>
        </w:r>
      </w:ins>
      <w:del w:id="1257"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258" w:author="LUEJE Claudia" w:date="2024-05-02T21:39:00Z">
        <w:r w:rsidR="00E25A54">
          <w:rPr>
            <w:rFonts w:eastAsia="Times New Roman"/>
            <w:szCs w:val="24"/>
          </w:rPr>
          <w:t>c</w:t>
        </w:r>
      </w:ins>
      <w:del w:id="1259"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60" w:author="LUEJE Claudia" w:date="2024-05-02T21:40:00Z">
        <w:r w:rsidR="00971998">
          <w:rPr>
            <w:szCs w:val="24"/>
          </w:rPr>
          <w:t>XAMPLE</w:t>
        </w:r>
      </w:ins>
      <w:del w:id="1261"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262" w:author="LUEJE Claudia" w:date="2024-05-02T21:40:00Z">
        <w:r w:rsidR="00971998">
          <w:t>XAMPLE</w:t>
        </w:r>
      </w:ins>
      <w:del w:id="1263"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64" w:author="LUEJE Claudia" w:date="2024-05-02T21:40:00Z">
        <w:r w:rsidR="00971998">
          <w:rPr>
            <w:szCs w:val="24"/>
          </w:rPr>
          <w:t>XAMPLE</w:t>
        </w:r>
      </w:ins>
      <w:del w:id="1265"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266"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67" w:author="LUEJE Claudia" w:date="2024-05-02T21:41:00Z">
              <w:r w:rsidR="00971998">
                <w:rPr>
                  <w:b/>
                  <w:szCs w:val="24"/>
                </w:rPr>
                <w:t>e</w:t>
              </w:r>
            </w:ins>
            <w:del w:id="1268"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69"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70"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271"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272"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273" w:author="LUEJE Claudia" w:date="2024-05-02T21:41:00Z">
              <w:r w:rsidR="00971998">
                <w:rPr>
                  <w:b/>
                  <w:szCs w:val="24"/>
                </w:rPr>
                <w:t>e</w:t>
              </w:r>
            </w:ins>
            <w:del w:id="1274"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275" w:author="LUEJE Claudia" w:date="2024-05-02T21:41:00Z">
              <w:r w:rsidR="00C84701">
                <w:rPr>
                  <w:b/>
                  <w:szCs w:val="24"/>
                </w:rPr>
                <w:t>s</w:t>
              </w:r>
            </w:ins>
            <w:del w:id="1276"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277" w:author="LUEJE Claudia" w:date="2024-05-02T21:42:00Z">
        <w:r w:rsidDel="00C84701">
          <w:rPr>
            <w:rStyle w:val="citesec"/>
            <w:szCs w:val="24"/>
          </w:rPr>
          <w:delText>clau</w:delText>
        </w:r>
      </w:del>
      <w:del w:id="1278"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279" w:author="LUEJE Claudia" w:date="2024-05-02T21:42:00Z">
        <w:r w:rsidR="00C84701">
          <w:rPr>
            <w:rFonts w:eastAsia="Times New Roman"/>
            <w:szCs w:val="24"/>
          </w:rPr>
          <w:t>f</w:t>
        </w:r>
      </w:ins>
      <w:del w:id="1280"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281" w:author="LUEJE Claudia" w:date="2024-05-02T21:42:00Z">
              <w:r w:rsidR="00C84701">
                <w:rPr>
                  <w:b/>
                  <w:szCs w:val="24"/>
                </w:rPr>
                <w:t>e</w:t>
              </w:r>
            </w:ins>
            <w:del w:id="1282"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83" w:author="LUEJE Claudia" w:date="2024-05-02T21:42:00Z">
        <w:r w:rsidR="00C84701">
          <w:rPr>
            <w:szCs w:val="24"/>
          </w:rPr>
          <w:t>XAMPLE</w:t>
        </w:r>
      </w:ins>
      <w:del w:id="1284"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285" w:author="LUEJE Claudia" w:date="2024-05-02T21:42:00Z">
              <w:r w:rsidR="00C84701">
                <w:rPr>
                  <w:b/>
                  <w:szCs w:val="24"/>
                </w:rPr>
                <w:t>E</w:t>
              </w:r>
            </w:ins>
            <w:del w:id="1286"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287" w:author="LUEJE Claudia" w:date="2024-05-02T21:43:00Z">
        <w:r w:rsidR="00C84701">
          <w:t>XAMPLE</w:t>
        </w:r>
      </w:ins>
      <w:del w:id="1288"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289" w:author="LUEJE Claudia" w:date="2024-05-02T21:43:00Z">
              <w:r w:rsidR="00C84701">
                <w:rPr>
                  <w:b/>
                  <w:szCs w:val="24"/>
                </w:rPr>
                <w:t>e</w:t>
              </w:r>
            </w:ins>
            <w:del w:id="1290"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29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292" w:author="LUEJE Claudia" w:date="2024-05-02T21:43:00Z">
              <w:r w:rsidR="00C84701">
                <w:rPr>
                  <w:b/>
                  <w:szCs w:val="24"/>
                </w:rPr>
                <w:t>e</w:t>
              </w:r>
            </w:ins>
            <w:del w:id="1293"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294"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295"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296"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297" w:author="LUEJE Claudia" w:date="2024-05-02T21:44:00Z">
        <w:r w:rsidR="00BE436E">
          <w:t>XAMPLE</w:t>
        </w:r>
      </w:ins>
      <w:del w:id="1298"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299"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300" w:author="LUEJE Claudia" w:date="2024-05-02T21:47:00Z">
              <w:r w:rsidR="00155794">
                <w:rPr>
                  <w:szCs w:val="24"/>
                </w:rPr>
                <w:t>;</w:t>
              </w:r>
            </w:ins>
            <w:del w:id="1301"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302"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303"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304"/>
            <w:r w:rsidRPr="006A2DB6">
              <w:rPr>
                <w:szCs w:val="24"/>
              </w:rPr>
              <w:t>the prescribed “length"</w:t>
            </w:r>
            <w:commentRangeEnd w:id="1304"/>
            <w:r w:rsidR="00155794">
              <w:rPr>
                <w:rStyle w:val="Kommentarzeichen"/>
                <w:rFonts w:ascii="Calibri" w:eastAsia="Times New Roman" w:hAnsi="Calibri"/>
                <w:lang w:val="en-US" w:eastAsia="x-none"/>
              </w:rPr>
              <w:commentReference w:id="1304"/>
            </w:r>
            <w:ins w:id="1305"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306"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307"/>
      <w:r>
        <w:rPr>
          <w:szCs w:val="24"/>
        </w:rPr>
        <w:t xml:space="preserve">length </w:t>
      </w:r>
      <w:r>
        <w:rPr>
          <w:i/>
          <w:szCs w:val="24"/>
        </w:rPr>
        <w:t>L</w:t>
      </w:r>
      <w:commentRangeEnd w:id="1307"/>
      <w:r w:rsidR="00155794">
        <w:rPr>
          <w:rStyle w:val="Kommentarzeichen"/>
          <w:rFonts w:ascii="Calibri" w:eastAsia="Times New Roman" w:hAnsi="Calibri"/>
          <w:lang w:val="en-US" w:eastAsia="x-none"/>
        </w:rPr>
        <w:commentReference w:id="1307"/>
      </w:r>
      <w:r>
        <w:rPr>
          <w:szCs w:val="24"/>
        </w:rPr>
        <w:t xml:space="preserve"> is</w:t>
      </w:r>
    </w:p>
    <w:bookmarkStart w:id="1308"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34917" r:id="rId78"/>
        </w:object>
      </w:r>
      <w:bookmarkEnd w:id="1308"/>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34918"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34919"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309" w:author="LUEJE Claudia" w:date="2024-05-02T21:49:00Z">
        <w:r w:rsidR="00155794">
          <w:rPr>
            <w:szCs w:val="24"/>
          </w:rPr>
          <w:t>[</w:t>
        </w:r>
      </w:ins>
      <w:del w:id="1310" w:author="LUEJE Claudia" w:date="2024-05-02T21:49:00Z">
        <w:r w:rsidDel="00155794">
          <w:rPr>
            <w:szCs w:val="24"/>
          </w:rPr>
          <w:delText>(</w:delText>
        </w:r>
      </w:del>
      <w:r>
        <w:rPr>
          <w:szCs w:val="24"/>
        </w:rPr>
        <w:t>Formulae</w:t>
      </w:r>
      <w:r w:rsidR="00691442">
        <w:rPr>
          <w:szCs w:val="24"/>
        </w:rPr>
        <w:t> </w:t>
      </w:r>
      <w:r>
        <w:rPr>
          <w:szCs w:val="24"/>
        </w:rPr>
        <w:t>(A.3) to (A.7)</w:t>
      </w:r>
      <w:ins w:id="1311" w:author="LUEJE Claudia" w:date="2024-05-02T21:49:00Z">
        <w:r w:rsidR="00155794">
          <w:rPr>
            <w:szCs w:val="24"/>
          </w:rPr>
          <w:t>]</w:t>
        </w:r>
      </w:ins>
      <w:del w:id="1312"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313" w:author="Franke, Carsten" w:date="2024-05-14T14:48:00Z" w16du:dateUtc="2024-05-14T12:48:00Z">
              <w:r w:rsidR="00C06C1D">
                <w:t xml:space="preserve"> </w:t>
              </w:r>
              <w:r w:rsidR="00C06C1D" w:rsidRPr="003E33CF">
                <w:t>Formula</w:t>
              </w:r>
            </w:ins>
            <w:r w:rsidRPr="00EC4DAD">
              <w:rPr>
                <w:szCs w:val="24"/>
              </w:rPr>
              <w:t xml:space="preserve"> </w:t>
            </w:r>
            <w:commentRangeStart w:id="1314"/>
            <w:commentRangeStart w:id="1315"/>
            <w:r w:rsidRPr="00EC4DAD">
              <w:rPr>
                <w:szCs w:val="24"/>
              </w:rPr>
              <w:t>(A.2)</w:t>
            </w:r>
            <w:commentRangeEnd w:id="1314"/>
            <w:r w:rsidR="00155794">
              <w:rPr>
                <w:rStyle w:val="Kommentarzeichen"/>
                <w:rFonts w:ascii="Calibri" w:eastAsia="Times New Roman" w:hAnsi="Calibri"/>
                <w:lang w:val="en-US" w:eastAsia="x-none"/>
              </w:rPr>
              <w:commentReference w:id="1314"/>
            </w:r>
            <w:commentRangeEnd w:id="1315"/>
            <w:r w:rsidR="00C06C1D">
              <w:rPr>
                <w:rStyle w:val="Kommentarzeichen"/>
                <w:rFonts w:ascii="Calibri" w:eastAsia="Times New Roman" w:hAnsi="Calibri"/>
                <w:lang w:val="en-US" w:eastAsia="x-none"/>
              </w:rPr>
              <w:commentReference w:id="1315"/>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34920"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34921"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34922"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34923"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316"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34924"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34925"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34926"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34927"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317"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34928"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34929"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34930"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318"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34931"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34932"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34933"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34934"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34935"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34936"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34937"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34938"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34939"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34940"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319"/>
      <w:r>
        <w:rPr>
          <w:rFonts w:eastAsia="Times New Roman"/>
          <w:szCs w:val="24"/>
        </w:rPr>
        <w:t xml:space="preserve">Federative </w:t>
      </w:r>
      <w:commentRangeEnd w:id="1319"/>
      <w:r w:rsidR="00DD5D97">
        <w:rPr>
          <w:rStyle w:val="Kommentarzeichen"/>
          <w:rFonts w:ascii="Calibri" w:eastAsia="Times New Roman" w:hAnsi="Calibri"/>
          <w:b w:val="0"/>
          <w:lang w:val="en-US" w:eastAsia="x-none"/>
        </w:rPr>
        <w:commentReference w:id="1319"/>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320" w:author="LUEJE Claudia" w:date="2024-05-02T21:52:00Z">
        <w:r w:rsidDel="00DD5D97">
          <w:rPr>
            <w:szCs w:val="24"/>
          </w:rPr>
          <w:delText>(cf</w:delText>
        </w:r>
        <w:r w:rsidR="00827D30" w:rsidDel="00DD5D97">
          <w:rPr>
            <w:szCs w:val="24"/>
          </w:rPr>
          <w:delText> </w:delText>
        </w:r>
      </w:del>
      <w:r w:rsidRPr="00DD5D97">
        <w:rPr>
          <w:szCs w:val="24"/>
          <w:vertAlign w:val="superscript"/>
          <w:rPrChange w:id="1321" w:author="LUEJE Claudia" w:date="2024-05-02T21:52:00Z">
            <w:rPr>
              <w:szCs w:val="24"/>
            </w:rPr>
          </w:rPrChange>
        </w:rPr>
        <w:t>[</w:t>
      </w:r>
      <w:r w:rsidRPr="00DD5D97">
        <w:rPr>
          <w:rStyle w:val="citebib"/>
          <w:szCs w:val="24"/>
          <w:vertAlign w:val="superscript"/>
          <w:rPrChange w:id="1322" w:author="LUEJE Claudia" w:date="2024-05-02T21:52:00Z">
            <w:rPr>
              <w:rStyle w:val="citebib"/>
              <w:szCs w:val="24"/>
            </w:rPr>
          </w:rPrChange>
        </w:rPr>
        <w:t>1</w:t>
      </w:r>
      <w:r w:rsidRPr="00DD5D97">
        <w:rPr>
          <w:szCs w:val="24"/>
          <w:vertAlign w:val="superscript"/>
          <w:rPrChange w:id="1323" w:author="LUEJE Claudia" w:date="2024-05-02T21:52:00Z">
            <w:rPr>
              <w:szCs w:val="24"/>
            </w:rPr>
          </w:rPrChange>
        </w:rPr>
        <w:t>]</w:t>
      </w:r>
      <w:del w:id="1324" w:author="LUEJE Claudia" w:date="2024-05-02T21:52:00Z">
        <w:r w:rsidDel="00DD5D97">
          <w:rPr>
            <w:szCs w:val="24"/>
          </w:rPr>
          <w:delText>.)</w:delText>
        </w:r>
      </w:del>
      <w:r>
        <w:rPr>
          <w:szCs w:val="24"/>
        </w:rPr>
        <w:t xml:space="preserve">, it is important to </w:t>
      </w:r>
      <w:commentRangeStart w:id="1325"/>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325"/>
      <w:r w:rsidR="00DD5D97">
        <w:rPr>
          <w:rStyle w:val="Kommentarzeichen"/>
          <w:rFonts w:ascii="Calibri" w:eastAsia="Times New Roman" w:hAnsi="Calibri"/>
          <w:lang w:val="en-US" w:eastAsia="x-none"/>
        </w:rPr>
        <w:commentReference w:id="1325"/>
      </w:r>
    </w:p>
    <w:p w14:paraId="2C60BD6E" w14:textId="4631B480" w:rsidR="006A2DB6" w:rsidRDefault="00DD5D97">
      <w:pPr>
        <w:pStyle w:val="Textkrper"/>
        <w:autoSpaceDE w:val="0"/>
        <w:autoSpaceDN w:val="0"/>
        <w:adjustRightInd w:val="0"/>
        <w:rPr>
          <w:szCs w:val="24"/>
        </w:rPr>
      </w:pPr>
      <w:ins w:id="1326" w:author="LUEJE Claudia" w:date="2024-05-02T21:53:00Z">
        <w:r>
          <w:rPr>
            <w:szCs w:val="24"/>
          </w:rPr>
          <w:t>The f</w:t>
        </w:r>
      </w:ins>
      <w:del w:id="1327"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28" w:author="LUEJE Claudia" w:date="2024-05-02T21:59:00Z">
        <w:r>
          <w:rPr>
            <w:szCs w:val="24"/>
          </w:rPr>
          <w:t>—</w:t>
        </w:r>
      </w:ins>
      <w:del w:id="1329" w:author="LUEJE Claudia" w:date="2024-05-02T21:57:00Z">
        <w:r w:rsidR="006A2DB6" w:rsidDel="00DD5D97">
          <w:rPr>
            <w:szCs w:val="24"/>
          </w:rPr>
          <w:delText>1.</w:delText>
        </w:r>
      </w:del>
      <w:ins w:id="1330"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31" w:author="LUEJE Claudia" w:date="2024-05-02T21:59:00Z">
        <w:r>
          <w:rPr>
            <w:szCs w:val="24"/>
          </w:rPr>
          <w:t>—</w:t>
        </w:r>
      </w:ins>
      <w:del w:id="1332"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33" w:author="LUEJE Claudia" w:date="2024-05-02T21:59:00Z">
        <w:r>
          <w:rPr>
            <w:szCs w:val="24"/>
          </w:rPr>
          <w:t>—</w:t>
        </w:r>
      </w:ins>
      <w:del w:id="1334"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335" w:author="LUEJE Claudia" w:date="2024-05-02T22:00:00Z">
        <w:r>
          <w:rPr>
            <w:szCs w:val="24"/>
          </w:rPr>
          <w:t>—</w:t>
        </w:r>
      </w:ins>
      <w:del w:id="1336"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337"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338" w:author="LUEJE Claudia" w:date="2024-05-02T22:00:00Z">
              <w:r>
                <w:rPr>
                  <w:szCs w:val="24"/>
                </w:rPr>
                <w:t>a)</w:t>
              </w:r>
            </w:ins>
            <w:del w:id="1339"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340" w:author="LUEJE Claudia" w:date="2024-05-02T22:00:00Z">
              <w:r w:rsidR="00DD5D97">
                <w:rPr>
                  <w:szCs w:val="24"/>
                </w:rPr>
                <w:t>In particular</w:t>
              </w:r>
            </w:ins>
            <w:del w:id="1341"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342" w:author="LUEJE Claudia" w:date="2024-05-02T22:00:00Z">
              <w:r>
                <w:rPr>
                  <w:szCs w:val="24"/>
                </w:rPr>
                <w:t>b)</w:t>
              </w:r>
            </w:ins>
            <w:del w:id="1343"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344" w:author="LUEJE Claudia" w:date="2024-05-02T22:00:00Z">
              <w:r w:rsidR="00DD5D97">
                <w:rPr>
                  <w:szCs w:val="24"/>
                </w:rPr>
                <w:t xml:space="preserve">e.g. </w:t>
              </w:r>
            </w:ins>
            <w:r w:rsidRPr="006A2DB6">
              <w:rPr>
                <w:szCs w:val="24"/>
              </w:rPr>
              <w:t>position, orientation, length</w:t>
            </w:r>
            <w:del w:id="1345"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346" w:author="LUEJE Claudia" w:date="2024-05-02T22:00:00Z">
              <w:r>
                <w:rPr>
                  <w:szCs w:val="24"/>
                </w:rPr>
                <w:t>c)</w:t>
              </w:r>
            </w:ins>
            <w:del w:id="1347"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348" w:author="LUEJE Claudia" w:date="2024-05-02T22:00:00Z">
              <w:r>
                <w:rPr>
                  <w:szCs w:val="24"/>
                </w:rPr>
                <w:t>d)</w:t>
              </w:r>
            </w:ins>
            <w:del w:id="1349"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350"/>
            <w:commentRangeStart w:id="1351"/>
            <w:commentRangeEnd w:id="1350"/>
            <w:r w:rsidRPr="006A2DB6">
              <w:rPr>
                <w:szCs w:val="24"/>
              </w:rPr>
              <w:commentReference w:id="1350"/>
            </w:r>
            <w:commentRangeEnd w:id="1351"/>
            <w:r w:rsidR="00317EA1">
              <w:rPr>
                <w:rStyle w:val="Kommentarzeichen"/>
                <w:rFonts w:ascii="Calibri" w:eastAsia="Times New Roman" w:hAnsi="Calibri"/>
                <w:lang w:val="en-US" w:eastAsia="x-none"/>
              </w:rPr>
              <w:commentReference w:id="1351"/>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52" w:author="LUEJE Claudia" w:date="2024-05-02T22:01:00Z">
        <w:r w:rsidR="00DD5D97">
          <w:rPr>
            <w:szCs w:val="24"/>
          </w:rPr>
          <w:t>OTE</w:t>
        </w:r>
      </w:ins>
      <w:del w:id="1353" w:author="LUEJE Claudia" w:date="2024-05-02T22:01:00Z">
        <w:r w:rsidDel="00DD5D97">
          <w:rPr>
            <w:szCs w:val="24"/>
          </w:rPr>
          <w:delText>ote:</w:delText>
        </w:r>
      </w:del>
      <w:r>
        <w:rPr>
          <w:szCs w:val="24"/>
        </w:rPr>
        <w:tab/>
        <w:t>In general, χMCF files are handled quite similar</w:t>
      </w:r>
      <w:ins w:id="1354"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355" w:author="LUEJE Claudia" w:date="2024-05-02T22:02:00Z">
        <w:r>
          <w:rPr>
            <w:szCs w:val="24"/>
          </w:rPr>
          <w:t xml:space="preserve">Comparison of </w:t>
        </w:r>
      </w:ins>
      <w:ins w:id="1356" w:author="LUEJE Claudia" w:date="2024-05-02T22:03:00Z">
        <w:r>
          <w:rPr>
            <w:szCs w:val="24"/>
          </w:rPr>
          <w:t>elements</w:t>
        </w:r>
      </w:ins>
      <w:del w:id="1357" w:author="LUEJE Claudia" w:date="2024-05-02T22:02:00Z">
        <w:r w:rsidR="006A2DB6" w:rsidDel="0050773B">
          <w:rPr>
            <w:szCs w:val="24"/>
          </w:rPr>
          <w:delText>C</w:delText>
        </w:r>
      </w:del>
      <w:del w:id="1358" w:author="LUEJE Claudia" w:date="2024-05-02T22:03:00Z">
        <w:r w:rsidR="006A2DB6" w:rsidDel="0050773B">
          <w:rPr>
            <w:szCs w:val="24"/>
          </w:rPr>
          <w:delText>ross-references</w:delText>
        </w:r>
      </w:del>
      <w:r w:rsidR="006A2DB6">
        <w:rPr>
          <w:szCs w:val="24"/>
        </w:rPr>
        <w:t xml:space="preserve"> </w:t>
      </w:r>
      <w:ins w:id="1359" w:author="LUEJE Claudia" w:date="2024-05-02T22:03:00Z">
        <w:r>
          <w:rPr>
            <w:szCs w:val="24"/>
          </w:rPr>
          <w:t>in</w:t>
        </w:r>
      </w:ins>
      <w:del w:id="1360"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361" w:author="LUEJE Claudia" w:date="2024-05-02T22:04:00Z">
        <w:r w:rsidR="0050773B">
          <w:rPr>
            <w:szCs w:val="24"/>
          </w:rPr>
          <w:t>initially</w:t>
        </w:r>
      </w:ins>
      <w:del w:id="1362"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363" w:author="LUEJE Claudia" w:date="2024-05-02T22:03:00Z">
        <w:r w:rsidR="0050773B">
          <w:rPr>
            <w:szCs w:val="24"/>
          </w:rPr>
          <w:t xml:space="preserve">Comparison of </w:t>
        </w:r>
      </w:ins>
      <w:ins w:id="1364" w:author="LUEJE Claudia" w:date="2024-05-02T22:04:00Z">
        <w:r w:rsidR="0050773B">
          <w:rPr>
            <w:szCs w:val="24"/>
          </w:rPr>
          <w:t>elements</w:t>
        </w:r>
      </w:ins>
      <w:del w:id="1365" w:author="LUEJE Claudia" w:date="2024-05-02T22:03:00Z">
        <w:r w:rsidR="006A2DB6" w:rsidDel="0050773B">
          <w:rPr>
            <w:szCs w:val="24"/>
          </w:rPr>
          <w:delText>C</w:delText>
        </w:r>
      </w:del>
      <w:del w:id="1366" w:author="LUEJE Claudia" w:date="2024-05-02T22:04:00Z">
        <w:r w:rsidR="006A2DB6" w:rsidDel="0050773B">
          <w:rPr>
            <w:szCs w:val="24"/>
          </w:rPr>
          <w:delText>ross-</w:delText>
        </w:r>
      </w:del>
      <w:del w:id="1367" w:author="LUEJE Claudia" w:date="2024-05-02T22:02:00Z">
        <w:r w:rsidR="006A2DB6" w:rsidDel="0050773B">
          <w:rPr>
            <w:szCs w:val="24"/>
          </w:rPr>
          <w:delText>R</w:delText>
        </w:r>
      </w:del>
      <w:del w:id="1368" w:author="LUEJE Claudia" w:date="2024-05-02T22:04:00Z">
        <w:r w:rsidR="006A2DB6" w:rsidDel="0050773B">
          <w:rPr>
            <w:szCs w:val="24"/>
          </w:rPr>
          <w:delText>eference</w:delText>
        </w:r>
      </w:del>
      <w:del w:id="1369" w:author="LUEJE Claudia" w:date="2024-05-02T22:03:00Z">
        <w:r w:rsidR="006A2DB6" w:rsidDel="0050773B">
          <w:rPr>
            <w:szCs w:val="24"/>
          </w:rPr>
          <w:delText xml:space="preserve"> Table</w:delText>
        </w:r>
      </w:del>
      <w:del w:id="1370" w:author="LUEJE Claudia" w:date="2024-05-02T22:04:00Z">
        <w:r w:rsidR="006A2DB6" w:rsidDel="0050773B">
          <w:rPr>
            <w:szCs w:val="24"/>
          </w:rPr>
          <w:delText xml:space="preserve"> between</w:delText>
        </w:r>
      </w:del>
      <w:ins w:id="1371"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372"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373" w:author="LUEJE Claudia" w:date="2024-05-02T22:07:00Z">
        <w:r w:rsidR="00C22F20">
          <w:rPr>
            <w:szCs w:val="24"/>
          </w:rPr>
          <w:t>t</w:t>
        </w:r>
      </w:ins>
      <w:del w:id="1374" w:author="LUEJE Claudia" w:date="2024-05-02T22:07:00Z">
        <w:r w:rsidDel="00C22F20">
          <w:rPr>
            <w:szCs w:val="24"/>
          </w:rPr>
          <w:delText>T</w:delText>
        </w:r>
      </w:del>
      <w:r>
        <w:rPr>
          <w:szCs w:val="24"/>
        </w:rPr>
        <w:t xml:space="preserve">he </w:t>
      </w:r>
      <w:ins w:id="1375" w:author="LUEJE Claudia" w:date="2024-05-02T22:08:00Z">
        <w:r w:rsidR="00C22F20">
          <w:rPr>
            <w:szCs w:val="24"/>
          </w:rPr>
          <w:t>German Association of the Automotive Industry (</w:t>
        </w:r>
      </w:ins>
      <w:r>
        <w:rPr>
          <w:szCs w:val="24"/>
        </w:rPr>
        <w:t>VDA</w:t>
      </w:r>
      <w:ins w:id="1376"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377" w:author="LUEJE Claudia" w:date="2024-05-02T22:08:00Z">
        <w:r w:rsidDel="00C22F20">
          <w:rPr>
            <w:szCs w:val="24"/>
          </w:rPr>
          <w:delText>German Association of the Automotive Industry (</w:delText>
        </w:r>
      </w:del>
      <w:r>
        <w:rPr>
          <w:szCs w:val="24"/>
        </w:rPr>
        <w:t>VDA</w:t>
      </w:r>
      <w:del w:id="1378"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379"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380"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381" w:author="LUEJE Claudia" w:date="2024-05-02T22:11:00Z">
        <w:r w:rsidR="00C22F20">
          <w:rPr>
            <w:szCs w:val="24"/>
          </w:rPr>
          <w:t xml:space="preserve"> given in References</w:t>
        </w:r>
      </w:ins>
      <w:del w:id="1382"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383" w:author="LUEJE Claudia" w:date="2024-05-02T22:12:00Z">
        <w:r w:rsidR="00C22F20">
          <w:rPr>
            <w:szCs w:val="24"/>
          </w:rPr>
          <w:t>and</w:t>
        </w:r>
      </w:ins>
      <w:del w:id="1384" w:author="LUEJE Claudia" w:date="2024-05-02T22:12:00Z">
        <w:r w:rsidDel="00C22F20">
          <w:rPr>
            <w:szCs w:val="24"/>
          </w:rPr>
          <w:delText>&amp;</w:delText>
        </w:r>
      </w:del>
      <w:r>
        <w:rPr>
          <w:szCs w:val="24"/>
        </w:rPr>
        <w:t xml:space="preserve"> Joints in Mechanical Systems (Version 3.1)”</w:t>
      </w:r>
      <w:del w:id="1385"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386"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387"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388"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389"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390" w:name="_Toc160825225"/>
      <w:r w:rsidRPr="00E03749">
        <w:rPr>
          <w:szCs w:val="24"/>
        </w:rPr>
        <w:lastRenderedPageBreak/>
        <w:t>Bibliography</w:t>
      </w:r>
      <w:bookmarkEnd w:id="1390"/>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391"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392" w:author="LUEJE Claudia" w:date="2024-05-02T22:14:00Z">
        <w:r w:rsidR="00C22F20">
          <w:rPr>
            <w:szCs w:val="24"/>
          </w:rPr>
          <w:t>,</w:t>
        </w:r>
      </w:ins>
      <w:del w:id="1393"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394" w:author="LUEJE Claudia" w:date="2024-05-02T16:20:00Z">
        <w:r w:rsidDel="00810C5B">
          <w:rPr>
            <w:szCs w:val="24"/>
          </w:rPr>
          <w:delText>, G</w:delText>
        </w:r>
      </w:del>
      <w:del w:id="1395"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39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397" w:author="LUEJE Claudia" w:date="2024-05-02T17:10:00Z">
        <w:r w:rsidR="002A7093">
          <w:rPr>
            <w:szCs w:val="24"/>
          </w:rPr>
          <w:t xml:space="preserve"> (all parts),</w:t>
        </w:r>
      </w:ins>
      <w:del w:id="1398" w:author="LUEJE Claudia" w:date="2024-05-02T17:10:00Z">
        <w:r w:rsidDel="002A7093">
          <w:rPr>
            <w:szCs w:val="24"/>
          </w:rPr>
          <w:delText>:</w:delText>
        </w:r>
      </w:del>
      <w:r>
        <w:rPr>
          <w:szCs w:val="24"/>
        </w:rPr>
        <w:t xml:space="preserve"> </w:t>
      </w:r>
      <w:ins w:id="1399" w:author="LUEJE Claudia" w:date="2024-05-02T17:10:00Z">
        <w:r w:rsidR="002A7093" w:rsidRPr="002A7093">
          <w:rPr>
            <w:szCs w:val="24"/>
          </w:rPr>
          <w:t>Date and time — Representations for information interchange</w:t>
        </w:r>
      </w:ins>
      <w:del w:id="1400" w:author="LUEJE Claudia" w:date="2024-05-02T17:10:00Z">
        <w:r w:rsidDel="002A7093">
          <w:rPr>
            <w:szCs w:val="24"/>
          </w:rPr>
          <w:delText>Data elements and interchange formats – Information interchange – Representation of dates and times</w:delText>
        </w:r>
      </w:del>
      <w:del w:id="1401"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40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40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404"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405"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40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40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6"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37"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9" w:author="LUEJE Claudia" w:date="2024-05-02T17:04:00Z" w:initials="LC">
    <w:p w14:paraId="3683EA7A" w14:textId="370AD9B9" w:rsidR="00BD0142" w:rsidRDefault="00BD0142">
      <w:pPr>
        <w:pStyle w:val="Kommentartext"/>
      </w:pPr>
      <w:r>
        <w:rPr>
          <w:rStyle w:val="Kommentarzeichen"/>
        </w:rPr>
        <w:annotationRef/>
      </w:r>
      <w:r>
        <w:t>can?</w:t>
      </w:r>
    </w:p>
  </w:comment>
  <w:comment w:id="40"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1"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6"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0"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6" w:author="LUEJE Claudia" w:date="2024-05-02T17:12:00Z" w:initials="LC">
    <w:p w14:paraId="1F8BE180" w14:textId="5456B8C0" w:rsidR="00667FBD" w:rsidRDefault="00667FBD">
      <w:pPr>
        <w:pStyle w:val="Kommentartext"/>
      </w:pPr>
      <w:r>
        <w:rPr>
          <w:rStyle w:val="Kommentarzeichen"/>
        </w:rPr>
        <w:annotationRef/>
      </w:r>
    </w:p>
  </w:comment>
  <w:comment w:id="5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6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87" w:author="LUEJE Claudia" w:date="2024-05-02T17:23:00Z" w:initials="LC">
    <w:p w14:paraId="73E8466C" w14:textId="3BEC71E1" w:rsidR="00EA325C" w:rsidRDefault="00EA325C">
      <w:pPr>
        <w:pStyle w:val="Kommentartext"/>
      </w:pPr>
      <w:r>
        <w:rPr>
          <w:rStyle w:val="Kommentarzeichen"/>
        </w:rPr>
        <w:annotationRef/>
      </w:r>
      <w:r>
        <w:t>?</w:t>
      </w:r>
    </w:p>
  </w:comment>
  <w:comment w:id="89"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8"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0"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9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13"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31"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64" w:author="LUEJE Claudia" w:date="2024-05-02T17:41:00Z" w:initials="LC">
    <w:p w14:paraId="21EA7F63" w14:textId="31239937" w:rsidR="00772E15" w:rsidRDefault="00772E15">
      <w:pPr>
        <w:pStyle w:val="Kommentartext"/>
      </w:pPr>
      <w:r>
        <w:rPr>
          <w:rStyle w:val="Kommentarzeichen"/>
        </w:rPr>
        <w:annotationRef/>
      </w:r>
      <w:r>
        <w:t>Spell out</w:t>
      </w:r>
    </w:p>
  </w:comment>
  <w:comment w:id="165"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190" w:author="LUEJE Claudia" w:date="2024-05-02T17:53:00Z" w:initials="LC">
    <w:p w14:paraId="3F98776C" w14:textId="4B0836BC" w:rsidR="008E7E7A" w:rsidRDefault="008E7E7A">
      <w:pPr>
        <w:pStyle w:val="Kommentartext"/>
      </w:pPr>
      <w:r>
        <w:rPr>
          <w:rStyle w:val="Kommentarzeichen"/>
        </w:rPr>
        <w:annotationRef/>
      </w:r>
      <w:r>
        <w:t>spell out</w:t>
      </w:r>
    </w:p>
  </w:comment>
  <w:comment w:id="191"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06"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09"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10"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27"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28"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44"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45"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52"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53"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1"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510"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621"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661"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670"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837" w:author="LUEJE Claudia" w:date="2024-05-02T20:31:00Z" w:initials="LC">
    <w:p w14:paraId="05D8C6FB" w14:textId="4F4CEF76" w:rsidR="007C632A" w:rsidRDefault="007C632A">
      <w:pPr>
        <w:pStyle w:val="Kommentartext"/>
      </w:pPr>
      <w:r>
        <w:rPr>
          <w:rStyle w:val="Kommentarzeichen"/>
        </w:rPr>
        <w:annotationRef/>
      </w:r>
      <w:r>
        <w:t>?</w:t>
      </w:r>
    </w:p>
  </w:comment>
  <w:comment w:id="838"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12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161"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198"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304"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307"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314"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315"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319"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325"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350"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351"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09E4E" w14:textId="77777777" w:rsidR="00F54B85" w:rsidRDefault="00F54B85">
      <w:pPr>
        <w:spacing w:after="0" w:line="240" w:lineRule="auto"/>
      </w:pPr>
      <w:r>
        <w:separator/>
      </w:r>
    </w:p>
  </w:endnote>
  <w:endnote w:type="continuationSeparator" w:id="0">
    <w:p w14:paraId="1F270FBE" w14:textId="77777777" w:rsidR="00F54B85" w:rsidRDefault="00F5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5258E" w14:textId="77777777" w:rsidR="00F54B85" w:rsidRDefault="00F54B85">
      <w:pPr>
        <w:spacing w:after="0" w:line="240" w:lineRule="auto"/>
      </w:pPr>
      <w:r>
        <w:separator/>
      </w:r>
    </w:p>
  </w:footnote>
  <w:footnote w:type="continuationSeparator" w:id="0">
    <w:p w14:paraId="38896427" w14:textId="77777777" w:rsidR="00F54B85" w:rsidRDefault="00F5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DE1"/>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42205</Words>
  <Characters>265894</Characters>
  <Application>Microsoft Office Word</Application>
  <DocSecurity>0</DocSecurity>
  <Lines>2215</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307485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67</cp:revision>
  <cp:lastPrinted>2024-03-08T20:23:00Z</cp:lastPrinted>
  <dcterms:created xsi:type="dcterms:W3CDTF">2024-05-04T12:56:00Z</dcterms:created>
  <dcterms:modified xsi:type="dcterms:W3CDTF">2024-05-14T21:02:00Z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