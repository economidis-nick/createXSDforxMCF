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9AFFC" w14:textId="151FFDDC" w:rsidR="006A2DB6" w:rsidRPr="00C97CB4" w:rsidRDefault="00C97CB4" w:rsidP="00C97CB4">
      <w:pPr>
        <w:pStyle w:val="zzCover"/>
      </w:pPr>
      <w:bookmarkStart w:id="0" w:name="_GoBack"/>
      <w:bookmarkEnd w:id="0"/>
      <w:r w:rsidRPr="00C97CB4">
        <w:t>ISO/DPAS 8329:2024(en)</w:t>
      </w:r>
    </w:p>
    <w:p w14:paraId="3C014511" w14:textId="563F2206" w:rsidR="006A2DB6" w:rsidRPr="00C97CB4" w:rsidRDefault="00C97CB4" w:rsidP="00C97CB4">
      <w:pPr>
        <w:pStyle w:val="zzCover"/>
      </w:pPr>
      <w:r w:rsidRPr="00C97CB4">
        <w:t>ISO/TC 184/SC 4</w:t>
      </w:r>
    </w:p>
    <w:p w14:paraId="17C37405" w14:textId="77777777" w:rsidR="006A2DB6" w:rsidRPr="00C97CB4" w:rsidRDefault="006A2DB6" w:rsidP="00C97CB4">
      <w:pPr>
        <w:pStyle w:val="zzCover"/>
      </w:pPr>
      <w:r w:rsidRPr="00C97CB4">
        <w:t>Secretariat: ANSI</w:t>
      </w:r>
    </w:p>
    <w:p w14:paraId="4046AB4C" w14:textId="59188C72" w:rsidR="006A2DB6" w:rsidRPr="00C97CB4" w:rsidRDefault="006A2DB6" w:rsidP="00C97CB4">
      <w:pPr>
        <w:pStyle w:val="zzCover"/>
      </w:pPr>
      <w:r w:rsidRPr="00C97CB4">
        <w:t>Date: 2024-0</w:t>
      </w:r>
      <w:ins w:id="1" w:author="LUEJE Claudia" w:date="2024-05-02T16:16:00Z">
        <w:r w:rsidR="000C795F">
          <w:t>5</w:t>
        </w:r>
      </w:ins>
      <w:del w:id="2" w:author="LUEJE Claudia" w:date="2024-05-02T16:16:00Z">
        <w:r w:rsidRPr="00C97CB4" w:rsidDel="000C795F">
          <w:delText>3-</w:delText>
        </w:r>
        <w:r w:rsidR="00C97CB4" w:rsidRPr="00C97CB4" w:rsidDel="000C795F">
          <w:delText>2</w:delText>
        </w:r>
        <w:r w:rsidR="00C27F0C" w:rsidDel="000C795F">
          <w:delText>6</w:delText>
        </w:r>
      </w:del>
    </w:p>
    <w:p w14:paraId="72266763" w14:textId="77777777" w:rsidR="006A2DB6" w:rsidRDefault="006A2DB6" w:rsidP="00866D63">
      <w:pPr>
        <w:pStyle w:val="zzCover"/>
        <w:rPr>
          <w:rFonts w:eastAsia="Times New Roman"/>
          <w:szCs w:val="24"/>
        </w:rPr>
      </w:pPr>
      <w:r>
        <w:rPr>
          <w:rFonts w:eastAsia="Times New Roman"/>
          <w:szCs w:val="24"/>
        </w:rPr>
        <w:t>Extended master connection file (χMCF) — Description of mechanical connections and joints in structural systems</w:t>
      </w:r>
    </w:p>
    <w:p w14:paraId="792EDD82" w14:textId="77777777" w:rsidR="006A2DB6" w:rsidRDefault="006A2DB6">
      <w:pPr>
        <w:pStyle w:val="BodyText"/>
        <w:autoSpaceDE w:val="0"/>
        <w:autoSpaceDN w:val="0"/>
        <w:adjustRightInd w:val="0"/>
        <w:rPr>
          <w:szCs w:val="24"/>
        </w:rPr>
        <w:sectPr w:rsidR="006A2DB6" w:rsidSect="00D15EA8">
          <w:footerReference w:type="even" r:id="rId11"/>
          <w:headerReference w:type="first" r:id="rId12"/>
          <w:footerReference w:type="first" r:id="rId13"/>
          <w:type w:val="oddPage"/>
          <w:pgSz w:w="11906" w:h="16838" w:code="9"/>
          <w:pgMar w:top="794" w:right="737" w:bottom="284" w:left="851" w:header="709" w:footer="0" w:gutter="567"/>
          <w:pgNumType w:start="1"/>
          <w:cols w:space="720"/>
          <w:titlePg/>
          <w:docGrid w:linePitch="299"/>
        </w:sectPr>
      </w:pPr>
    </w:p>
    <w:p w14:paraId="65296E34" w14:textId="77777777" w:rsidR="006A2DB6" w:rsidRDefault="006A2DB6">
      <w:pPr>
        <w:pStyle w:val="zzCopyright"/>
        <w:autoSpaceDE w:val="0"/>
        <w:autoSpaceDN w:val="0"/>
        <w:adjustRightInd w:val="0"/>
        <w:rPr>
          <w:rFonts w:eastAsia="Times New Roman"/>
          <w:szCs w:val="24"/>
        </w:rPr>
      </w:pPr>
      <w:r>
        <w:rPr>
          <w:rFonts w:eastAsia="Times New Roman"/>
          <w:szCs w:val="24"/>
        </w:rPr>
        <w:lastRenderedPageBreak/>
        <w:t xml:space="preserve">© </w:t>
      </w:r>
      <w:r w:rsidRPr="000C795F">
        <w:rPr>
          <w:rPrChange w:id="3" w:author="LUEJE Claudia" w:date="2024-05-02T16:16:00Z">
            <w:rPr>
              <w:rStyle w:val="stdpublisher"/>
              <w:rFonts w:eastAsia="Times New Roman"/>
              <w:szCs w:val="24"/>
            </w:rPr>
          </w:rPrChange>
        </w:rPr>
        <w:t>ISO</w:t>
      </w:r>
      <w:r w:rsidRPr="000C795F">
        <w:rPr>
          <w:rPrChange w:id="4" w:author="LUEJE Claudia" w:date="2024-05-02T16:16:00Z">
            <w:rPr>
              <w:rFonts w:eastAsia="Times New Roman"/>
              <w:szCs w:val="24"/>
            </w:rPr>
          </w:rPrChange>
        </w:rPr>
        <w:t xml:space="preserve"> </w:t>
      </w:r>
      <w:r w:rsidRPr="000C795F">
        <w:rPr>
          <w:rPrChange w:id="5" w:author="LUEJE Claudia" w:date="2024-05-02T16:16:00Z">
            <w:rPr>
              <w:rStyle w:val="stddocNumber"/>
              <w:rFonts w:eastAsia="Times New Roman"/>
              <w:szCs w:val="24"/>
            </w:rPr>
          </w:rPrChange>
        </w:rPr>
        <w:t>2024</w:t>
      </w:r>
    </w:p>
    <w:p w14:paraId="01759F74" w14:textId="77777777" w:rsidR="006A2DB6" w:rsidRDefault="006A2DB6">
      <w:pPr>
        <w:pStyle w:val="zzCopyright"/>
        <w:autoSpaceDE w:val="0"/>
        <w:autoSpaceDN w:val="0"/>
        <w:adjustRightInd w:val="0"/>
        <w:rPr>
          <w:rFonts w:eastAsia="Times New Roman"/>
          <w:szCs w:val="24"/>
        </w:rPr>
      </w:pPr>
      <w:r>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872E176" w14:textId="77777777" w:rsidR="006A2DB6" w:rsidRDefault="006A2DB6">
      <w:pPr>
        <w:pStyle w:val="zzCopyright"/>
        <w:autoSpaceDE w:val="0"/>
        <w:autoSpaceDN w:val="0"/>
        <w:adjustRightInd w:val="0"/>
        <w:rPr>
          <w:rFonts w:eastAsia="Times New Roman"/>
          <w:szCs w:val="24"/>
        </w:rPr>
      </w:pPr>
      <w:r>
        <w:rPr>
          <w:rFonts w:eastAsia="Times New Roman"/>
          <w:szCs w:val="24"/>
        </w:rPr>
        <w:t>ISO copyright office</w:t>
      </w:r>
    </w:p>
    <w:p w14:paraId="0A4027D1" w14:textId="77777777" w:rsidR="006A2DB6" w:rsidRDefault="006A2DB6">
      <w:pPr>
        <w:pStyle w:val="zzCopyright"/>
        <w:autoSpaceDE w:val="0"/>
        <w:autoSpaceDN w:val="0"/>
        <w:adjustRightInd w:val="0"/>
        <w:rPr>
          <w:rFonts w:eastAsia="Times New Roman"/>
          <w:szCs w:val="24"/>
        </w:rPr>
      </w:pPr>
      <w:r>
        <w:rPr>
          <w:rFonts w:eastAsia="Times New Roman"/>
          <w:szCs w:val="24"/>
        </w:rPr>
        <w:t>CP 401 • Ch. de Blandonnet 8</w:t>
      </w:r>
    </w:p>
    <w:p w14:paraId="5A442187" w14:textId="77777777" w:rsidR="006A2DB6" w:rsidRDefault="006A2DB6">
      <w:pPr>
        <w:pStyle w:val="zzCopyright"/>
        <w:autoSpaceDE w:val="0"/>
        <w:autoSpaceDN w:val="0"/>
        <w:adjustRightInd w:val="0"/>
        <w:rPr>
          <w:rFonts w:eastAsia="Times New Roman"/>
          <w:szCs w:val="24"/>
        </w:rPr>
      </w:pPr>
      <w:r>
        <w:rPr>
          <w:rFonts w:eastAsia="Times New Roman"/>
          <w:szCs w:val="24"/>
        </w:rPr>
        <w:t>CH-1214 Vernier, Geneva</w:t>
      </w:r>
    </w:p>
    <w:p w14:paraId="02C71AC4" w14:textId="77777777" w:rsidR="006A2DB6" w:rsidRDefault="006A2DB6">
      <w:pPr>
        <w:pStyle w:val="zzCopyright"/>
        <w:autoSpaceDE w:val="0"/>
        <w:autoSpaceDN w:val="0"/>
        <w:adjustRightInd w:val="0"/>
        <w:rPr>
          <w:rFonts w:eastAsia="Times New Roman"/>
          <w:szCs w:val="24"/>
        </w:rPr>
      </w:pPr>
      <w:r>
        <w:rPr>
          <w:rFonts w:eastAsia="Times New Roman"/>
          <w:szCs w:val="24"/>
        </w:rPr>
        <w:t>Phone: +41 22 749 01 11</w:t>
      </w:r>
    </w:p>
    <w:p w14:paraId="2B5A7D6A" w14:textId="77777777" w:rsidR="006A2DB6" w:rsidRDefault="006A2DB6">
      <w:pPr>
        <w:pStyle w:val="zzCopyright"/>
        <w:autoSpaceDE w:val="0"/>
        <w:autoSpaceDN w:val="0"/>
        <w:adjustRightInd w:val="0"/>
        <w:rPr>
          <w:rFonts w:eastAsia="Times New Roman"/>
          <w:szCs w:val="24"/>
        </w:rPr>
      </w:pPr>
      <w:r>
        <w:rPr>
          <w:rFonts w:eastAsia="Times New Roman"/>
          <w:szCs w:val="24"/>
        </w:rPr>
        <w:t>Email: copyright@iso.org</w:t>
      </w:r>
    </w:p>
    <w:p w14:paraId="498A056E" w14:textId="77777777" w:rsidR="006A2DB6" w:rsidRDefault="006A2DB6">
      <w:pPr>
        <w:pStyle w:val="zzCopyright"/>
        <w:autoSpaceDE w:val="0"/>
        <w:autoSpaceDN w:val="0"/>
        <w:adjustRightInd w:val="0"/>
        <w:rPr>
          <w:rFonts w:eastAsia="Times New Roman"/>
          <w:szCs w:val="24"/>
        </w:rPr>
      </w:pPr>
      <w:r>
        <w:rPr>
          <w:rFonts w:eastAsia="Times New Roman"/>
          <w:szCs w:val="24"/>
        </w:rPr>
        <w:t xml:space="preserve">Website: </w:t>
      </w:r>
      <w:hyperlink r:id="rId14" w:history="1">
        <w:r w:rsidRPr="00866D63">
          <w:rPr>
            <w:szCs w:val="24"/>
          </w:rPr>
          <w:t>www.iso.org</w:t>
        </w:r>
      </w:hyperlink>
    </w:p>
    <w:p w14:paraId="4EFF2719" w14:textId="77777777" w:rsidR="006A2DB6" w:rsidRDefault="006A2DB6">
      <w:pPr>
        <w:pStyle w:val="zzCopyright"/>
        <w:autoSpaceDE w:val="0"/>
        <w:autoSpaceDN w:val="0"/>
        <w:adjustRightInd w:val="0"/>
        <w:rPr>
          <w:rFonts w:eastAsia="Times New Roman"/>
          <w:szCs w:val="24"/>
        </w:rPr>
      </w:pPr>
      <w:r>
        <w:rPr>
          <w:rFonts w:eastAsia="Times New Roman"/>
          <w:szCs w:val="24"/>
        </w:rPr>
        <w:t>Published in Switzerland</w:t>
      </w:r>
    </w:p>
    <w:p w14:paraId="2D8BD7A1" w14:textId="77777777" w:rsidR="006A2DB6" w:rsidRDefault="006A2DB6">
      <w:pPr>
        <w:pStyle w:val="zzContents"/>
        <w:autoSpaceDE w:val="0"/>
        <w:autoSpaceDN w:val="0"/>
        <w:adjustRightInd w:val="0"/>
        <w:rPr>
          <w:rFonts w:eastAsia="Times New Roman"/>
          <w:szCs w:val="24"/>
        </w:rPr>
      </w:pPr>
      <w:r>
        <w:rPr>
          <w:rFonts w:eastAsia="Times New Roman"/>
          <w:szCs w:val="24"/>
        </w:rPr>
        <w:t>Contents</w:t>
      </w:r>
    </w:p>
    <w:p w14:paraId="68DC0464" w14:textId="77777777" w:rsidR="006A2DB6" w:rsidRDefault="006A2DB6">
      <w:pPr>
        <w:pStyle w:val="TOC1"/>
        <w:autoSpaceDE w:val="0"/>
        <w:autoSpaceDN w:val="0"/>
        <w:adjustRightInd w:val="0"/>
        <w:rPr>
          <w:rFonts w:eastAsia="Times New Roman"/>
          <w:szCs w:val="24"/>
        </w:rPr>
      </w:pPr>
      <w:r>
        <w:rPr>
          <w:rFonts w:eastAsia="Times New Roman"/>
          <w:szCs w:val="24"/>
        </w:rPr>
        <w:t> </w:t>
      </w:r>
    </w:p>
    <w:p w14:paraId="5BA1666A" w14:textId="77777777" w:rsidR="006A2DB6" w:rsidRDefault="006A2DB6">
      <w:pPr>
        <w:pStyle w:val="ForewordTitle"/>
        <w:autoSpaceDE w:val="0"/>
        <w:autoSpaceDN w:val="0"/>
        <w:adjustRightInd w:val="0"/>
        <w:rPr>
          <w:szCs w:val="24"/>
        </w:rPr>
      </w:pPr>
      <w:r>
        <w:rPr>
          <w:szCs w:val="24"/>
        </w:rPr>
        <w:t>Foreword</w:t>
      </w:r>
    </w:p>
    <w:p w14:paraId="59E2D489" w14:textId="77777777" w:rsidR="006A2DB6" w:rsidRDefault="006A2DB6">
      <w:pPr>
        <w:pStyle w:val="ForewordText"/>
        <w:autoSpaceDE w:val="0"/>
        <w:autoSpaceDN w:val="0"/>
        <w:adjustRightInd w:val="0"/>
        <w:rPr>
          <w:szCs w:val="24"/>
        </w:rPr>
      </w:pPr>
      <w:r>
        <w:rPr>
          <w:szCs w:val="24"/>
        </w:rPr>
        <w:t>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w:t>
      </w:r>
    </w:p>
    <w:p w14:paraId="6E00786A" w14:textId="77777777" w:rsidR="006A2DB6" w:rsidRDefault="006A2DB6">
      <w:pPr>
        <w:pStyle w:val="ForewordText"/>
        <w:autoSpaceDE w:val="0"/>
        <w:autoSpaceDN w:val="0"/>
        <w:adjustRightInd w:val="0"/>
        <w:rPr>
          <w:szCs w:val="24"/>
        </w:rPr>
      </w:pPr>
      <w:r>
        <w:rPr>
          <w:szCs w:val="24"/>
        </w:rPr>
        <w:t xml:space="preserve">The procedures used to develop this document and those intended for its further maintenance are described in the ISO/IEC Directives, Part 1. In particular, the different approval criteria needed for the different types of ISO document should be noted. This document was drafted in accordance with the editorial rules of the ISO/IEC Directives, Part 2 (see </w:t>
      </w:r>
      <w:hyperlink r:id="rId15">
        <w:r w:rsidRPr="00754776">
          <w:rPr>
            <w:rStyle w:val="Hyperlink"/>
            <w:szCs w:val="24"/>
          </w:rPr>
          <w:t>www.iso.org/directives</w:t>
        </w:r>
      </w:hyperlink>
      <w:r>
        <w:rPr>
          <w:szCs w:val="24"/>
        </w:rPr>
        <w:t>).</w:t>
      </w:r>
    </w:p>
    <w:p w14:paraId="231862E3" w14:textId="77777777" w:rsidR="006A2DB6" w:rsidRDefault="006A2DB6">
      <w:pPr>
        <w:pStyle w:val="ForewordText"/>
        <w:autoSpaceDE w:val="0"/>
        <w:autoSpaceDN w:val="0"/>
        <w:adjustRightInd w:val="0"/>
        <w:rPr>
          <w:szCs w:val="24"/>
        </w:rPr>
      </w:pPr>
      <w:r>
        <w:rPr>
          <w:szCs w:val="24"/>
        </w:rPr>
        <w:t xml:space="preserve">ISO draws attention to the possibility that the implementation of this document may involve the use of (a) patent(s). ISO takes no position concerning the evidence, validity or applicability of any claimed patent rights in respect thereof. As of the date of publication of this document, ISO had not received notice of (a) patent(s) which may be required to implement this document. However, implementers are cautioned that this may not represent the latest information, which may be obtained from the patent database available at </w:t>
      </w:r>
      <w:hyperlink r:id="rId16" w:history="1">
        <w:r w:rsidRPr="00754776">
          <w:rPr>
            <w:rStyle w:val="Hyperlink"/>
            <w:rFonts w:cs="Cambria"/>
            <w:szCs w:val="24"/>
          </w:rPr>
          <w:t>www.iso.org/patents</w:t>
        </w:r>
      </w:hyperlink>
      <w:r>
        <w:rPr>
          <w:szCs w:val="24"/>
        </w:rPr>
        <w:t>. ISO shall not be held responsible for identifying any or all such patent rights.</w:t>
      </w:r>
    </w:p>
    <w:p w14:paraId="799652FD" w14:textId="77777777" w:rsidR="006A2DB6" w:rsidRDefault="006A2DB6">
      <w:pPr>
        <w:pStyle w:val="ForewordText"/>
        <w:autoSpaceDE w:val="0"/>
        <w:autoSpaceDN w:val="0"/>
        <w:adjustRightInd w:val="0"/>
        <w:rPr>
          <w:szCs w:val="24"/>
        </w:rPr>
      </w:pPr>
      <w:r>
        <w:rPr>
          <w:szCs w:val="24"/>
        </w:rPr>
        <w:t>Any trade name used in this document is information given for the convenience of users and does not constitute an endorsement.</w:t>
      </w:r>
    </w:p>
    <w:p w14:paraId="16FA9A6A" w14:textId="77777777" w:rsidR="006A2DB6" w:rsidRDefault="006A2DB6">
      <w:pPr>
        <w:pStyle w:val="ForewordText"/>
        <w:autoSpaceDE w:val="0"/>
        <w:autoSpaceDN w:val="0"/>
        <w:adjustRightInd w:val="0"/>
        <w:rPr>
          <w:szCs w:val="24"/>
        </w:rPr>
      </w:pPr>
      <w:r>
        <w:rPr>
          <w:szCs w:val="24"/>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17" w:history="1">
        <w:r w:rsidRPr="00754776">
          <w:rPr>
            <w:rStyle w:val="Hyperlink"/>
            <w:rFonts w:eastAsia="Malgun Gothic" w:cs="Arial"/>
            <w:szCs w:val="24"/>
          </w:rPr>
          <w:t>www.iso.org/iso/foreword.html</w:t>
        </w:r>
      </w:hyperlink>
      <w:r>
        <w:rPr>
          <w:szCs w:val="24"/>
        </w:rPr>
        <w:t>.</w:t>
      </w:r>
    </w:p>
    <w:p w14:paraId="27029A91" w14:textId="1F9BCF90" w:rsidR="006A2DB6" w:rsidRDefault="006A2DB6">
      <w:pPr>
        <w:pStyle w:val="ForewordText"/>
        <w:autoSpaceDE w:val="0"/>
        <w:autoSpaceDN w:val="0"/>
        <w:adjustRightInd w:val="0"/>
        <w:rPr>
          <w:szCs w:val="24"/>
        </w:rPr>
      </w:pPr>
      <w:r>
        <w:rPr>
          <w:szCs w:val="24"/>
        </w:rPr>
        <w:t xml:space="preserve">This document was prepared by Technical Committee ISO/TC 184, </w:t>
      </w:r>
      <w:r>
        <w:rPr>
          <w:i/>
          <w:szCs w:val="24"/>
        </w:rPr>
        <w:t>Automation systems and integration</w:t>
      </w:r>
      <w:r>
        <w:rPr>
          <w:szCs w:val="24"/>
        </w:rPr>
        <w:t xml:space="preserve">, Subcommittee SC 4, </w:t>
      </w:r>
      <w:r>
        <w:rPr>
          <w:i/>
          <w:szCs w:val="24"/>
        </w:rPr>
        <w:t>Industrial data</w:t>
      </w:r>
      <w:del w:id="6" w:author="LUEJE Claudia" w:date="2024-05-02T16:17:00Z">
        <w:r w:rsidDel="000C795F">
          <w:rPr>
            <w:szCs w:val="24"/>
          </w:rPr>
          <w:delText xml:space="preserve">, based on work of the </w:delText>
        </w:r>
        <w:r w:rsidDel="000C795F">
          <w:rPr>
            <w:i/>
            <w:szCs w:val="24"/>
          </w:rPr>
          <w:delText>German Association of the Automotive Industry (VDA), FAT-AK25 Fügetechnik</w:delText>
        </w:r>
      </w:del>
      <w:r>
        <w:rPr>
          <w:szCs w:val="24"/>
        </w:rPr>
        <w:t>.</w:t>
      </w:r>
    </w:p>
    <w:p w14:paraId="29F08026" w14:textId="77777777" w:rsidR="006A2DB6" w:rsidRDefault="006A2DB6">
      <w:pPr>
        <w:pStyle w:val="ForewordText"/>
        <w:autoSpaceDE w:val="0"/>
        <w:autoSpaceDN w:val="0"/>
        <w:adjustRightInd w:val="0"/>
        <w:rPr>
          <w:szCs w:val="24"/>
        </w:rPr>
      </w:pPr>
      <w:r>
        <w:rPr>
          <w:szCs w:val="24"/>
        </w:rPr>
        <w:t xml:space="preserve">Any feedback or questions on this document should be directed to the user’s national standards body. A complete listing of these bodies can be found at </w:t>
      </w:r>
      <w:hyperlink r:id="rId18" w:history="1">
        <w:r w:rsidRPr="00754776">
          <w:rPr>
            <w:rStyle w:val="Hyperlink"/>
            <w:iCs/>
            <w:szCs w:val="24"/>
          </w:rPr>
          <w:t>www.iso.org/members.html</w:t>
        </w:r>
      </w:hyperlink>
      <w:r>
        <w:rPr>
          <w:szCs w:val="24"/>
        </w:rPr>
        <w:t>.</w:t>
      </w:r>
    </w:p>
    <w:p w14:paraId="0A70F29F" w14:textId="77777777" w:rsidR="006A2DB6" w:rsidRDefault="006A2DB6">
      <w:pPr>
        <w:pStyle w:val="IntroTitle"/>
        <w:autoSpaceDE w:val="0"/>
        <w:autoSpaceDN w:val="0"/>
        <w:adjustRightInd w:val="0"/>
        <w:rPr>
          <w:szCs w:val="24"/>
        </w:rPr>
      </w:pPr>
      <w:r>
        <w:rPr>
          <w:szCs w:val="24"/>
        </w:rPr>
        <w:t>Introduction</w:t>
      </w:r>
    </w:p>
    <w:p w14:paraId="2A1875CF" w14:textId="760BFAA0" w:rsidR="006A2DB6" w:rsidRDefault="006A2DB6">
      <w:pPr>
        <w:pStyle w:val="BodyText"/>
        <w:autoSpaceDE w:val="0"/>
        <w:autoSpaceDN w:val="0"/>
        <w:adjustRightInd w:val="0"/>
        <w:rPr>
          <w:szCs w:val="24"/>
        </w:rPr>
      </w:pPr>
      <w:r>
        <w:rPr>
          <w:szCs w:val="24"/>
        </w:rPr>
        <w:t>This document aims at describing mechanical connections or joints related to mechanical systems or structures. The demand for such a standard has grown from the observation that modern product lifestyle management (PLM) systems, while working well with part information (e.g. geometry, material, weight), are lacking a consistent handling of logical and process related connection information (</w:t>
      </w:r>
      <w:ins w:id="7" w:author="LUEJE Claudia" w:date="2024-05-02T16:18:00Z">
        <w:r w:rsidR="000C795F">
          <w:rPr>
            <w:szCs w:val="24"/>
          </w:rPr>
          <w:t>e.g.</w:t>
        </w:r>
      </w:ins>
      <w:del w:id="8" w:author="LUEJE Claudia" w:date="2024-05-02T16:18:00Z">
        <w:r w:rsidDel="000C795F">
          <w:rPr>
            <w:szCs w:val="24"/>
          </w:rPr>
          <w:delText>like</w:delText>
        </w:r>
      </w:del>
      <w:r>
        <w:rPr>
          <w:szCs w:val="24"/>
        </w:rPr>
        <w:t xml:space="preserve"> parts being connected, orientation of point connections, assembly process parameter</w:t>
      </w:r>
      <w:del w:id="9" w:author="LUEJE Claudia" w:date="2024-05-02T16:18:00Z">
        <w:r w:rsidDel="000C795F">
          <w:rPr>
            <w:szCs w:val="24"/>
          </w:rPr>
          <w:delText xml:space="preserve"> etc.</w:delText>
        </w:r>
      </w:del>
      <w:r>
        <w:rPr>
          <w:szCs w:val="24"/>
        </w:rPr>
        <w:t>).</w:t>
      </w:r>
    </w:p>
    <w:p w14:paraId="076C5AF2" w14:textId="77777777" w:rsidR="006A2DB6" w:rsidRDefault="006A2DB6">
      <w:pPr>
        <w:pStyle w:val="BodyText"/>
        <w:autoSpaceDE w:val="0"/>
        <w:autoSpaceDN w:val="0"/>
        <w:adjustRightInd w:val="0"/>
        <w:rPr>
          <w:szCs w:val="24"/>
        </w:rPr>
      </w:pPr>
      <w:r>
        <w:rPr>
          <w:szCs w:val="24"/>
        </w:rPr>
        <w:t>PLM workstreams need to include connection data to automate development processes and enable seamless data flows between engineering functions. χMCF is intended to be the “language” that is understood and used by the various tools to exchange connection data along the development chain.</w:t>
      </w:r>
    </w:p>
    <w:p w14:paraId="62E9BA19" w14:textId="09471984" w:rsidR="006A2DB6" w:rsidRDefault="006A2DB6">
      <w:pPr>
        <w:pStyle w:val="BodyText"/>
        <w:autoSpaceDE w:val="0"/>
        <w:autoSpaceDN w:val="0"/>
        <w:adjustRightInd w:val="0"/>
        <w:rPr>
          <w:szCs w:val="24"/>
        </w:rPr>
      </w:pPr>
      <w:r>
        <w:rPr>
          <w:szCs w:val="24"/>
        </w:rPr>
        <w:t xml:space="preserve">The initial motivation to develop this document came from the automotive industry (see </w:t>
      </w:r>
      <w:r>
        <w:rPr>
          <w:rStyle w:val="citeapp"/>
          <w:szCs w:val="24"/>
        </w:rPr>
        <w:t>Annex C</w:t>
      </w:r>
      <w:ins w:id="10" w:author="LUEJE Claudia" w:date="2024-05-02T22:06:00Z">
        <w:r w:rsidR="00DF5246" w:rsidRPr="00DF5246">
          <w:rPr>
            <w:rPrChange w:id="11" w:author="LUEJE Claudia" w:date="2024-05-02T22:06:00Z">
              <w:rPr>
                <w:rStyle w:val="citeapp"/>
                <w:szCs w:val="24"/>
              </w:rPr>
            </w:rPrChange>
          </w:rPr>
          <w:t xml:space="preserve"> for background and context on this document</w:t>
        </w:r>
      </w:ins>
      <w:r>
        <w:rPr>
          <w:szCs w:val="24"/>
        </w:rPr>
        <w:t>). However, there is no element in this document that limits it to this industry. It is clearly targeted to support virtual development processes for mechanical systems or structures in any industrial area.</w:t>
      </w:r>
    </w:p>
    <w:p w14:paraId="3B953629" w14:textId="15BD3C0E" w:rsidR="006A2DB6" w:rsidRDefault="006A2DB6">
      <w:pPr>
        <w:pStyle w:val="BodyText"/>
        <w:autoSpaceDE w:val="0"/>
        <w:autoSpaceDN w:val="0"/>
        <w:adjustRightInd w:val="0"/>
        <w:rPr>
          <w:szCs w:val="24"/>
        </w:rPr>
      </w:pPr>
      <w:r>
        <w:rPr>
          <w:szCs w:val="24"/>
        </w:rPr>
        <w:t>One design goal of χMCF is to support the widest possible range of development and manufacturing processes. This makes it very likely that xMCF and STEP (</w:t>
      </w:r>
      <w:r>
        <w:rPr>
          <w:rStyle w:val="stdpublisher"/>
          <w:szCs w:val="24"/>
        </w:rPr>
        <w:t>ISO</w:t>
      </w:r>
      <w:r>
        <w:rPr>
          <w:szCs w:val="24"/>
        </w:rPr>
        <w:t> </w:t>
      </w:r>
      <w:r>
        <w:rPr>
          <w:rStyle w:val="stddocNumber"/>
          <w:szCs w:val="24"/>
        </w:rPr>
        <w:t>10303</w:t>
      </w:r>
      <w:ins w:id="12" w:author="LUEJE Claudia" w:date="2024-05-02T16:22:00Z">
        <w:r w:rsidR="00743A89">
          <w:rPr>
            <w:rStyle w:val="stddocNumber"/>
            <w:szCs w:val="24"/>
          </w:rPr>
          <w:t>-242</w:t>
        </w:r>
      </w:ins>
      <w:commentRangeStart w:id="13"/>
      <w:r>
        <w:rPr>
          <w:szCs w:val="24"/>
        </w:rPr>
        <w:t>)</w:t>
      </w:r>
      <w:r w:rsidR="009B233B">
        <w:rPr>
          <w:szCs w:val="24"/>
        </w:rPr>
        <w:t>,</w:t>
      </w:r>
      <w:r w:rsidR="00EB0F48">
        <w:rPr>
          <w:szCs w:val="24"/>
          <w:vertAlign w:val="superscript"/>
        </w:rPr>
        <w:t>[</w:t>
      </w:r>
      <w:r w:rsidR="00EB0F48">
        <w:rPr>
          <w:rStyle w:val="citebib"/>
          <w:szCs w:val="24"/>
          <w:vertAlign w:val="superscript"/>
        </w:rPr>
        <w:t>1</w:t>
      </w:r>
      <w:r w:rsidR="00EB0F48">
        <w:rPr>
          <w:szCs w:val="24"/>
          <w:vertAlign w:val="superscript"/>
        </w:rPr>
        <w:t>]</w:t>
      </w:r>
      <w:r>
        <w:rPr>
          <w:szCs w:val="24"/>
        </w:rPr>
        <w:t xml:space="preserve"> </w:t>
      </w:r>
      <w:commentRangeEnd w:id="13"/>
      <w:r w:rsidR="00743A89">
        <w:rPr>
          <w:rStyle w:val="CommentReference"/>
          <w:rFonts w:ascii="Calibri" w:eastAsia="Times New Roman" w:hAnsi="Calibri"/>
          <w:lang w:val="en-US" w:eastAsia="x-none"/>
        </w:rPr>
        <w:commentReference w:id="13"/>
      </w:r>
      <w:r>
        <w:rPr>
          <w:szCs w:val="24"/>
        </w:rPr>
        <w:t xml:space="preserve">will be used together. </w:t>
      </w:r>
      <w:r>
        <w:rPr>
          <w:rStyle w:val="citeapp"/>
          <w:szCs w:val="24"/>
        </w:rPr>
        <w:t>Annex B</w:t>
      </w:r>
      <w:r>
        <w:rPr>
          <w:szCs w:val="24"/>
        </w:rPr>
        <w:t xml:space="preserve"> investigates how this can be done in a way that benefits both standards.</w:t>
      </w:r>
    </w:p>
    <w:p w14:paraId="664B9E01" w14:textId="77777777" w:rsidR="006A2DB6" w:rsidRDefault="006A2DB6">
      <w:pPr>
        <w:pStyle w:val="BodyText"/>
        <w:autoSpaceDE w:val="0"/>
        <w:autoSpaceDN w:val="0"/>
        <w:adjustRightInd w:val="0"/>
        <w:rPr>
          <w:szCs w:val="24"/>
        </w:rPr>
      </w:pPr>
      <w:r>
        <w:rPr>
          <w:szCs w:val="24"/>
        </w:rPr>
        <w:t>Regardless of the respective industrial domain, complex technical systems (e.g. vehicles, planes, ships) typically consist of thousands of individual parts which are assembled by joints. Depending on the involved materials and the manufacturing processes, a wide range of joining types are used within an individual technical structure or system. Typical connection types are welds, bolt connections, adhesives, rivets, clips, etc. Efficient and reliable data management of such connection data is not only required for the actual design and verification process [computer-aided design (CAD) and computer-aided engineering (CAE)], but also for manufacturing planning and even cost estimation. Various design, material and manufacturing parameters are required to be managed for each connection.</w:t>
      </w:r>
    </w:p>
    <w:p w14:paraId="7DF987C4" w14:textId="20C5FA3B" w:rsidR="006A2DB6" w:rsidRDefault="006A2DB6">
      <w:pPr>
        <w:pStyle w:val="BodyText"/>
        <w:autoSpaceDE w:val="0"/>
        <w:autoSpaceDN w:val="0"/>
        <w:adjustRightInd w:val="0"/>
        <w:rPr>
          <w:szCs w:val="24"/>
        </w:rPr>
      </w:pPr>
      <w:r>
        <w:rPr>
          <w:szCs w:val="24"/>
        </w:rPr>
        <w:t>Details for connections or joints grow and mature along the development process. At different development stages (e.g. concept phase, detailed design, verification, manufacturing planning) and engineering functions (</w:t>
      </w:r>
      <w:ins w:id="14" w:author="LUEJE Claudia" w:date="2024-05-02T16:24:00Z">
        <w:r w:rsidR="00743A89">
          <w:rPr>
            <w:szCs w:val="24"/>
          </w:rPr>
          <w:t xml:space="preserve">e.g. </w:t>
        </w:r>
      </w:ins>
      <w:r>
        <w:rPr>
          <w:szCs w:val="24"/>
        </w:rPr>
        <w:t xml:space="preserve">CAD, CAE, </w:t>
      </w:r>
      <w:ins w:id="15" w:author="LUEJE Claudia" w:date="2024-05-02T16:24:00Z">
        <w:r w:rsidR="00743A89">
          <w:rPr>
            <w:szCs w:val="24"/>
          </w:rPr>
          <w:t>m</w:t>
        </w:r>
      </w:ins>
      <w:del w:id="16" w:author="LUEJE Claudia" w:date="2024-05-02T16:24:00Z">
        <w:r w:rsidDel="00743A89">
          <w:rPr>
            <w:szCs w:val="24"/>
          </w:rPr>
          <w:delText>M</w:delText>
        </w:r>
      </w:del>
      <w:r>
        <w:rPr>
          <w:szCs w:val="24"/>
        </w:rPr>
        <w:t>anufacturing</w:t>
      </w:r>
      <w:del w:id="17" w:author="LUEJE Claudia" w:date="2024-05-02T16:24:00Z">
        <w:r w:rsidDel="00743A89">
          <w:rPr>
            <w:szCs w:val="24"/>
          </w:rPr>
          <w:delText>, …</w:delText>
        </w:r>
      </w:del>
      <w:r>
        <w:rPr>
          <w:szCs w:val="24"/>
        </w:rPr>
        <w:t>), data will be added and consumed. Therefore, a database for connection data is required. But also, the software tools adding or extracting data need to understand the data structure and use a common description language. χMCF, defined in this document, serves as this language.</w:t>
      </w:r>
    </w:p>
    <w:p w14:paraId="68DA709F" w14:textId="11E66CC6" w:rsidR="006A2DB6" w:rsidRDefault="006A2DB6">
      <w:pPr>
        <w:pStyle w:val="BodyText"/>
        <w:autoSpaceDE w:val="0"/>
        <w:autoSpaceDN w:val="0"/>
        <w:adjustRightInd w:val="0"/>
        <w:rPr>
          <w:szCs w:val="24"/>
        </w:rPr>
      </w:pPr>
      <w:r>
        <w:rPr>
          <w:szCs w:val="24"/>
        </w:rPr>
        <w:t>The advantages are evident</w:t>
      </w:r>
      <w:ins w:id="18" w:author="LUEJE Claudia" w:date="2024-05-02T16:24:00Z">
        <w:r w:rsidR="00743A89">
          <w:rPr>
            <w:szCs w:val="24"/>
          </w:rPr>
          <w:t>.</w:t>
        </w:r>
      </w:ins>
      <w:del w:id="19" w:author="LUEJE Claudia" w:date="2024-05-02T16:24:00Z">
        <w:r w:rsidDel="00743A89">
          <w:rPr>
            <w:szCs w:val="24"/>
          </w:rPr>
          <w:delText>:</w:delText>
        </w:r>
      </w:del>
      <w:r>
        <w:rPr>
          <w:szCs w:val="24"/>
        </w:rPr>
        <w:t xml:space="preserve"> Integrating dedicated connection data into the PLM structure and using a common language (χMCF) for data exchange avoids data conversions or re-generations and, therefore, decreases inconsistencies and flaws during system development.</w:t>
      </w:r>
    </w:p>
    <w:p w14:paraId="690F6DEB" w14:textId="77777777" w:rsidR="006A2DB6" w:rsidRDefault="006A2DB6">
      <w:pPr>
        <w:pStyle w:val="BodyText"/>
        <w:autoSpaceDE w:val="0"/>
        <w:autoSpaceDN w:val="0"/>
        <w:adjustRightInd w:val="0"/>
        <w:rPr>
          <w:szCs w:val="24"/>
        </w:rPr>
        <w:sectPr w:rsidR="006A2DB6" w:rsidSect="009B2E88">
          <w:headerReference w:type="default" r:id="rId22"/>
          <w:footerReference w:type="default" r:id="rId23"/>
          <w:pgSz w:w="11906" w:h="16838" w:code="9"/>
          <w:pgMar w:top="794" w:right="737" w:bottom="284" w:left="851" w:header="709" w:footer="0" w:gutter="567"/>
          <w:pgNumType w:fmt="lowerRoman" w:start="2"/>
          <w:cols w:space="720"/>
        </w:sectPr>
      </w:pPr>
    </w:p>
    <w:p w14:paraId="1652F533" w14:textId="70E0464A" w:rsidR="006A2DB6" w:rsidRDefault="006A2DB6">
      <w:pPr>
        <w:pStyle w:val="zzSTDTitle"/>
        <w:autoSpaceDE w:val="0"/>
        <w:autoSpaceDN w:val="0"/>
        <w:adjustRightInd w:val="0"/>
        <w:rPr>
          <w:rFonts w:eastAsia="Times New Roman"/>
          <w:szCs w:val="24"/>
        </w:rPr>
      </w:pPr>
      <w:del w:id="20" w:author="LUEJE Claudia" w:date="2024-05-02T16:25:00Z">
        <w:r w:rsidDel="00743A89">
          <w:rPr>
            <w:rFonts w:eastAsia="Times New Roman"/>
            <w:szCs w:val="24"/>
          </w:rPr>
          <w:delText xml:space="preserve">χMCF </w:delText>
        </w:r>
      </w:del>
      <w:del w:id="21" w:author="LUEJE Claudia" w:date="2024-05-02T16:26:00Z">
        <w:r w:rsidDel="00743A89">
          <w:rPr>
            <w:rFonts w:eastAsia="Times New Roman"/>
            <w:szCs w:val="24"/>
          </w:rPr>
          <w:delText xml:space="preserve">(xMCF) - </w:delText>
        </w:r>
      </w:del>
      <w:r>
        <w:rPr>
          <w:rFonts w:eastAsia="Times New Roman"/>
          <w:szCs w:val="24"/>
        </w:rPr>
        <w:t xml:space="preserve">Extended </w:t>
      </w:r>
      <w:del w:id="22" w:author="LUEJE Claudia" w:date="2024-05-02T16:26:00Z">
        <w:r w:rsidDel="00743A89">
          <w:rPr>
            <w:rFonts w:eastAsia="Times New Roman"/>
            <w:szCs w:val="24"/>
          </w:rPr>
          <w:delText xml:space="preserve">Master </w:delText>
        </w:r>
      </w:del>
      <w:ins w:id="23" w:author="LUEJE Claudia" w:date="2024-05-02T16:26:00Z">
        <w:r w:rsidR="00743A89">
          <w:rPr>
            <w:rFonts w:eastAsia="Times New Roman"/>
            <w:szCs w:val="24"/>
          </w:rPr>
          <w:t xml:space="preserve">master </w:t>
        </w:r>
      </w:ins>
      <w:del w:id="24" w:author="LUEJE Claudia" w:date="2024-05-02T16:26:00Z">
        <w:r w:rsidDel="00743A89">
          <w:rPr>
            <w:rFonts w:eastAsia="Times New Roman"/>
            <w:szCs w:val="24"/>
          </w:rPr>
          <w:delText xml:space="preserve">Connection </w:delText>
        </w:r>
      </w:del>
      <w:ins w:id="25" w:author="LUEJE Claudia" w:date="2024-05-02T16:26:00Z">
        <w:r w:rsidR="00743A89">
          <w:rPr>
            <w:rFonts w:eastAsia="Times New Roman"/>
            <w:szCs w:val="24"/>
          </w:rPr>
          <w:t xml:space="preserve">connection </w:t>
        </w:r>
      </w:ins>
      <w:del w:id="26" w:author="LUEJE Claudia" w:date="2024-05-02T16:26:00Z">
        <w:r w:rsidDel="00743A89">
          <w:rPr>
            <w:rFonts w:eastAsia="Times New Roman"/>
            <w:szCs w:val="24"/>
          </w:rPr>
          <w:delText xml:space="preserve">File </w:delText>
        </w:r>
      </w:del>
      <w:ins w:id="27" w:author="LUEJE Claudia" w:date="2024-05-02T16:26:00Z">
        <w:r w:rsidR="00743A89">
          <w:rPr>
            <w:rFonts w:eastAsia="Times New Roman"/>
            <w:szCs w:val="24"/>
          </w:rPr>
          <w:t xml:space="preserve">file </w:t>
        </w:r>
      </w:ins>
      <w:r>
        <w:rPr>
          <w:rFonts w:eastAsia="Times New Roman"/>
          <w:szCs w:val="24"/>
        </w:rPr>
        <w:t>(</w:t>
      </w:r>
      <w:ins w:id="28" w:author="LUEJE Claudia" w:date="2024-05-02T16:26:00Z">
        <w:r w:rsidR="00743A89">
          <w:rPr>
            <w:rFonts w:eastAsia="Times New Roman"/>
            <w:szCs w:val="24"/>
          </w:rPr>
          <w:t xml:space="preserve">χMCF ) — </w:t>
        </w:r>
        <w:r w:rsidR="00743A89" w:rsidRPr="00743A89">
          <w:rPr>
            <w:rFonts w:eastAsia="Times New Roman"/>
            <w:szCs w:val="24"/>
          </w:rPr>
          <w:t>Description of mechanical connections and joints in structural systems</w:t>
        </w:r>
      </w:ins>
      <w:del w:id="29" w:author="LUEJE Claudia" w:date="2024-05-02T16:26:00Z">
        <w:r w:rsidDel="00743A89">
          <w:rPr>
            <w:rFonts w:eastAsia="Times New Roman"/>
            <w:szCs w:val="24"/>
          </w:rPr>
          <w:delText>Standard for Describing Connections and Joints in Structural Systems)</w:delText>
        </w:r>
      </w:del>
    </w:p>
    <w:p w14:paraId="0795643F" w14:textId="77777777" w:rsidR="006A2DB6" w:rsidRDefault="006A2DB6">
      <w:pPr>
        <w:pStyle w:val="Heading1"/>
        <w:autoSpaceDE w:val="0"/>
        <w:autoSpaceDN w:val="0"/>
        <w:adjustRightInd w:val="0"/>
        <w:rPr>
          <w:rFonts w:eastAsia="Times New Roman"/>
          <w:szCs w:val="24"/>
        </w:rPr>
      </w:pPr>
      <w:r>
        <w:rPr>
          <w:rFonts w:eastAsia="Times New Roman"/>
          <w:szCs w:val="24"/>
        </w:rPr>
        <w:t>Scope</w:t>
      </w:r>
    </w:p>
    <w:p w14:paraId="093379A4" w14:textId="77777777" w:rsidR="006A2DB6" w:rsidRDefault="006A2DB6">
      <w:pPr>
        <w:pStyle w:val="BodyText"/>
        <w:autoSpaceDE w:val="0"/>
        <w:autoSpaceDN w:val="0"/>
        <w:adjustRightInd w:val="0"/>
        <w:rPr>
          <w:szCs w:val="24"/>
        </w:rPr>
      </w:pPr>
      <w:r>
        <w:rPr>
          <w:szCs w:val="24"/>
        </w:rPr>
        <w:t>This document specifies XML definitions that are used to describe data and information related to connections or joints in mechanical systems or structures.</w:t>
      </w:r>
    </w:p>
    <w:p w14:paraId="16CE3743" w14:textId="77777777" w:rsidR="006A2DB6" w:rsidRDefault="006A2DB6">
      <w:pPr>
        <w:pStyle w:val="BodyText"/>
        <w:autoSpaceDE w:val="0"/>
        <w:autoSpaceDN w:val="0"/>
        <w:adjustRightInd w:val="0"/>
        <w:rPr>
          <w:szCs w:val="24"/>
        </w:rPr>
      </w:pPr>
      <w:r>
        <w:rPr>
          <w:szCs w:val="24"/>
        </w:rPr>
        <w:t>The following is within the scope of this document:</w:t>
      </w:r>
    </w:p>
    <w:p w14:paraId="002ABF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description and explanation of XML definitions for logical or process related data or other properties of a connection.</w:t>
      </w:r>
    </w:p>
    <w:p w14:paraId="02EF90DE" w14:textId="77777777" w:rsidR="006A2DB6" w:rsidRDefault="006A2DB6">
      <w:pPr>
        <w:pStyle w:val="BodyText"/>
        <w:autoSpaceDE w:val="0"/>
        <w:autoSpaceDN w:val="0"/>
        <w:adjustRightInd w:val="0"/>
        <w:rPr>
          <w:szCs w:val="24"/>
        </w:rPr>
      </w:pPr>
      <w:r>
        <w:rPr>
          <w:szCs w:val="24"/>
        </w:rPr>
        <w:t>The following aspects are outside the scope of this document:</w:t>
      </w:r>
    </w:p>
    <w:p w14:paraId="3B954A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geometry of fasteners or other parts,</w:t>
      </w:r>
    </w:p>
    <w:p w14:paraId="69672E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handling of χMCF data in</w:t>
      </w:r>
    </w:p>
    <w:p w14:paraId="367E901C" w14:textId="77777777"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product data management (PDM) systems,</w:t>
      </w:r>
    </w:p>
    <w:p w14:paraId="306B4D40" w14:textId="77777777"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subscriber data management (SDM) systems, and</w:t>
      </w:r>
    </w:p>
    <w:p w14:paraId="1F7F6A3E" w14:textId="77777777"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data management systems.</w:t>
      </w:r>
    </w:p>
    <w:p w14:paraId="761B85C4" w14:textId="77777777" w:rsidR="006A2DB6" w:rsidRDefault="006A2DB6">
      <w:pPr>
        <w:pStyle w:val="Heading1"/>
        <w:autoSpaceDE w:val="0"/>
        <w:autoSpaceDN w:val="0"/>
        <w:adjustRightInd w:val="0"/>
        <w:rPr>
          <w:rFonts w:eastAsia="Times New Roman"/>
          <w:szCs w:val="24"/>
        </w:rPr>
      </w:pPr>
      <w:r>
        <w:rPr>
          <w:rFonts w:eastAsia="Times New Roman"/>
          <w:szCs w:val="24"/>
        </w:rPr>
        <w:t>Normative references</w:t>
      </w:r>
    </w:p>
    <w:p w14:paraId="18E7A7B7" w14:textId="77777777" w:rsidR="006A2DB6" w:rsidRDefault="006A2DB6">
      <w:pPr>
        <w:pStyle w:val="BodyText"/>
        <w:autoSpaceDE w:val="0"/>
        <w:autoSpaceDN w:val="0"/>
        <w:adjustRightInd w:val="0"/>
        <w:rPr>
          <w:szCs w:val="24"/>
        </w:rPr>
      </w:pPr>
      <w:r>
        <w:rPr>
          <w:szCs w:val="24"/>
        </w:rPr>
        <w:t>There are no normative references in this document.</w:t>
      </w:r>
    </w:p>
    <w:p w14:paraId="0A19E689" w14:textId="77777777" w:rsidR="006A2DB6" w:rsidRDefault="006A2DB6">
      <w:pPr>
        <w:pStyle w:val="Heading1"/>
        <w:autoSpaceDE w:val="0"/>
        <w:autoSpaceDN w:val="0"/>
        <w:adjustRightInd w:val="0"/>
        <w:rPr>
          <w:rFonts w:eastAsia="Times New Roman"/>
          <w:szCs w:val="24"/>
        </w:rPr>
      </w:pPr>
      <w:r>
        <w:rPr>
          <w:rFonts w:eastAsia="Times New Roman"/>
          <w:szCs w:val="24"/>
        </w:rPr>
        <w:t>Terms and definitions</w:t>
      </w:r>
    </w:p>
    <w:p w14:paraId="1EADBB16" w14:textId="77777777" w:rsidR="006A2DB6" w:rsidRDefault="006A2DB6">
      <w:pPr>
        <w:pStyle w:val="BodyText"/>
        <w:autoSpaceDE w:val="0"/>
        <w:autoSpaceDN w:val="0"/>
        <w:adjustRightInd w:val="0"/>
        <w:rPr>
          <w:szCs w:val="24"/>
        </w:rPr>
      </w:pPr>
      <w:r>
        <w:rPr>
          <w:szCs w:val="24"/>
        </w:rPr>
        <w:t>No terms and definitions are listed in this document.</w:t>
      </w:r>
    </w:p>
    <w:p w14:paraId="09EF0001" w14:textId="77777777" w:rsidR="006A2DB6" w:rsidRDefault="006A2DB6">
      <w:pPr>
        <w:pStyle w:val="BodyText"/>
        <w:autoSpaceDE w:val="0"/>
        <w:autoSpaceDN w:val="0"/>
        <w:adjustRightInd w:val="0"/>
        <w:rPr>
          <w:szCs w:val="24"/>
        </w:rPr>
      </w:pPr>
      <w:r>
        <w:rPr>
          <w:szCs w:val="24"/>
        </w:rPr>
        <w:t>ISO and IEC maintain terminology databases for use in standardization at the following addresses:</w:t>
      </w:r>
    </w:p>
    <w:p w14:paraId="30DFE5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ISO Online browsing platform: available at </w:t>
      </w:r>
      <w:hyperlink r:id="rId24" w:history="1">
        <w:r w:rsidRPr="00E956F7">
          <w:rPr>
            <w:rStyle w:val="Hyperlink"/>
            <w:szCs w:val="24"/>
          </w:rPr>
          <w:t>https://www.iso.org/obp</w:t>
        </w:r>
      </w:hyperlink>
      <w:r>
        <w:rPr>
          <w:szCs w:val="24"/>
        </w:rPr>
        <w:t>,</w:t>
      </w:r>
    </w:p>
    <w:p w14:paraId="18612B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IEC Electropedia: available at </w:t>
      </w:r>
      <w:hyperlink r:id="rId25" w:history="1">
        <w:r w:rsidRPr="00E956F7">
          <w:rPr>
            <w:rStyle w:val="Hyperlink"/>
            <w:szCs w:val="24"/>
          </w:rPr>
          <w:t>https://www.electropedia.org/</w:t>
        </w:r>
      </w:hyperlink>
      <w:r>
        <w:rPr>
          <w:szCs w:val="24"/>
        </w:rPr>
        <w:t>.</w:t>
      </w:r>
    </w:p>
    <w:p w14:paraId="62CEF364" w14:textId="77777777" w:rsidR="006A2DB6" w:rsidRDefault="006A2DB6">
      <w:pPr>
        <w:pStyle w:val="Heading1"/>
        <w:autoSpaceDE w:val="0"/>
        <w:autoSpaceDN w:val="0"/>
        <w:adjustRightInd w:val="0"/>
        <w:rPr>
          <w:rFonts w:eastAsia="Times New Roman"/>
          <w:szCs w:val="24"/>
        </w:rPr>
      </w:pPr>
      <w:commentRangeStart w:id="30"/>
      <w:r>
        <w:rPr>
          <w:rFonts w:eastAsia="Times New Roman"/>
          <w:szCs w:val="24"/>
        </w:rPr>
        <w:t>Design principles and basic features of χMCF</w:t>
      </w:r>
      <w:commentRangeEnd w:id="30"/>
      <w:r w:rsidR="008625AE">
        <w:rPr>
          <w:rStyle w:val="CommentReference"/>
          <w:rFonts w:ascii="Calibri" w:eastAsia="Times New Roman" w:hAnsi="Calibri"/>
          <w:b w:val="0"/>
          <w:lang w:val="en-US" w:eastAsia="x-none"/>
        </w:rPr>
        <w:commentReference w:id="30"/>
      </w:r>
    </w:p>
    <w:p w14:paraId="385C2303"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General</w:t>
      </w:r>
    </w:p>
    <w:p w14:paraId="41B80235" w14:textId="77777777" w:rsidR="006A2DB6" w:rsidRDefault="006A2DB6">
      <w:pPr>
        <w:pStyle w:val="BodyText"/>
        <w:autoSpaceDE w:val="0"/>
        <w:autoSpaceDN w:val="0"/>
        <w:adjustRightInd w:val="0"/>
        <w:rPr>
          <w:szCs w:val="24"/>
        </w:rPr>
      </w:pPr>
      <w:r>
        <w:rPr>
          <w:szCs w:val="24"/>
        </w:rPr>
        <w:t>The Extended Master Connection File (χMCF) is a container for connection information of complex structures. A complex structure consists of individual parts which are joined together. Connections establish a topology between the parts. Therefore, a database or container designed to gather connection information should be equipped with data structures which reflect this topology between the parts.</w:t>
      </w:r>
    </w:p>
    <w:p w14:paraId="4B39761B" w14:textId="77777777" w:rsidR="006A2DB6" w:rsidRDefault="006A2DB6">
      <w:pPr>
        <w:pStyle w:val="BodyText"/>
        <w:autoSpaceDE w:val="0"/>
        <w:autoSpaceDN w:val="0"/>
        <w:adjustRightInd w:val="0"/>
        <w:rPr>
          <w:szCs w:val="24"/>
        </w:rPr>
      </w:pPr>
      <w:r>
        <w:rPr>
          <w:szCs w:val="24"/>
        </w:rPr>
        <w:t xml:space="preserve">χMCF is intended to define an industry standard for the exchange of connection data between different </w:t>
      </w:r>
      <w:commentRangeStart w:id="31"/>
      <w:r>
        <w:rPr>
          <w:szCs w:val="24"/>
        </w:rPr>
        <w:t>CAx</w:t>
      </w:r>
      <w:commentRangeEnd w:id="31"/>
      <w:r w:rsidR="00BD095E">
        <w:rPr>
          <w:rStyle w:val="CommentReference"/>
          <w:rFonts w:ascii="Calibri" w:eastAsia="Times New Roman" w:hAnsi="Calibri"/>
          <w:lang w:val="en-US" w:eastAsia="x-none"/>
        </w:rPr>
        <w:commentReference w:id="31"/>
      </w:r>
      <w:r>
        <w:rPr>
          <w:szCs w:val="24"/>
        </w:rPr>
        <w:t xml:space="preserve"> tools along development process steps. Design principles for χMCF are required to keep the standard as lean as possible on one hand, but also enable use case dependent extensions.</w:t>
      </w:r>
    </w:p>
    <w:p w14:paraId="7674D541" w14:textId="23EC5F35" w:rsidR="006A2DB6" w:rsidRDefault="006A2DB6">
      <w:pPr>
        <w:pStyle w:val="BodyText"/>
        <w:autoSpaceDE w:val="0"/>
        <w:autoSpaceDN w:val="0"/>
        <w:adjustRightInd w:val="0"/>
        <w:rPr>
          <w:szCs w:val="24"/>
        </w:rPr>
      </w:pPr>
      <w:r>
        <w:rPr>
          <w:szCs w:val="24"/>
        </w:rPr>
        <w:t xml:space="preserve">The </w:t>
      </w:r>
      <w:del w:id="32" w:author="LUEJE Claudia" w:date="2024-05-02T16:28:00Z">
        <w:r w:rsidDel="00BD095E">
          <w:rPr>
            <w:szCs w:val="24"/>
          </w:rPr>
          <w:delText>next clause</w:delText>
        </w:r>
      </w:del>
      <w:ins w:id="33" w:author="LUEJE Claudia" w:date="2024-05-02T16:28:00Z">
        <w:r w:rsidR="00BD095E" w:rsidRPr="00BD095E">
          <w:rPr>
            <w:rStyle w:val="citesec"/>
            <w:rPrChange w:id="34" w:author="LUEJE Claudia" w:date="2024-05-02T16:28:00Z">
              <w:rPr>
                <w:szCs w:val="24"/>
              </w:rPr>
            </w:rPrChange>
          </w:rPr>
          <w:t>4.2</w:t>
        </w:r>
      </w:ins>
      <w:r>
        <w:rPr>
          <w:szCs w:val="24"/>
        </w:rPr>
        <w:t xml:space="preserve"> explains the design principles and basic features of χMCF.</w:t>
      </w:r>
    </w:p>
    <w:p w14:paraId="7B260A95" w14:textId="3E0D4015"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Design </w:t>
      </w:r>
      <w:ins w:id="35" w:author="LUEJE Claudia" w:date="2024-05-02T16:29:00Z">
        <w:r w:rsidR="00BD095E">
          <w:rPr>
            <w:rFonts w:eastAsia="Times New Roman"/>
            <w:szCs w:val="24"/>
          </w:rPr>
          <w:t>p</w:t>
        </w:r>
      </w:ins>
      <w:del w:id="36" w:author="LUEJE Claudia" w:date="2024-05-02T16:29:00Z">
        <w:r w:rsidDel="00BD095E">
          <w:rPr>
            <w:rFonts w:eastAsia="Times New Roman"/>
            <w:szCs w:val="24"/>
          </w:rPr>
          <w:delText>P</w:delText>
        </w:r>
      </w:del>
      <w:r>
        <w:rPr>
          <w:rFonts w:eastAsia="Times New Roman"/>
          <w:szCs w:val="24"/>
        </w:rPr>
        <w:t>rinciples</w:t>
      </w:r>
    </w:p>
    <w:p w14:paraId="7D70EC96" w14:textId="77777777" w:rsidR="006A2DB6" w:rsidRDefault="006A2DB6">
      <w:pPr>
        <w:pStyle w:val="BodyText"/>
        <w:autoSpaceDE w:val="0"/>
        <w:autoSpaceDN w:val="0"/>
        <w:adjustRightInd w:val="0"/>
        <w:rPr>
          <w:szCs w:val="24"/>
        </w:rPr>
      </w:pPr>
      <w:r>
        <w:rPr>
          <w:szCs w:val="24"/>
        </w:rPr>
        <w:t>The design of χMCF is guided by the following principles:</w:t>
      </w:r>
    </w:p>
    <w:p w14:paraId="70313D6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χMCF should be able to completely and unambiguously describe all relevant connections/joints that are in use in the automotive or other industries. Amongst others, this includes spot welds, seam welds, rivets, adhesives.</w:t>
      </w:r>
    </w:p>
    <w:p w14:paraId="2C0ED0C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χMCF should be able to address all kinds of CAx processes.</w:t>
      </w:r>
    </w:p>
    <w:p w14:paraId="4F6C02BC" w14:textId="5B1F664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χMCF contains only information relevant for connections. Hierarchical product structures, assembly sequences, part variants etc. are not </w:t>
      </w:r>
      <w:ins w:id="37" w:author="LUEJE Claudia" w:date="2024-05-02T16:29:00Z">
        <w:r w:rsidR="00BD095E">
          <w:rPr>
            <w:szCs w:val="24"/>
          </w:rPr>
          <w:t xml:space="preserve">the </w:t>
        </w:r>
      </w:ins>
      <w:r>
        <w:rPr>
          <w:szCs w:val="24"/>
        </w:rPr>
        <w:t>subject of χMCF. Such kind of information needs different methods for propagation. However, χMCF may refer to such “external” information, for example part codes. This principle provides the flexibility to use χMCF in any development process variant established at different companies.</w:t>
      </w:r>
    </w:p>
    <w:p w14:paraId="7DB1D91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χMCF has to be flexible and easy to extend to any future joint types and applications.</w:t>
      </w:r>
    </w:p>
    <w:p w14:paraId="2AE20553" w14:textId="3C4406E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χMCF is based on the industry standard </w:t>
      </w:r>
      <w:ins w:id="38" w:author="LUEJE Claudia" w:date="2024-05-02T16:29:00Z">
        <w:r w:rsidR="00BD095E">
          <w:rPr>
            <w:szCs w:val="24"/>
          </w:rPr>
          <w:t>extensible markup language (</w:t>
        </w:r>
      </w:ins>
      <w:r>
        <w:rPr>
          <w:szCs w:val="24"/>
        </w:rPr>
        <w:t>XML</w:t>
      </w:r>
      <w:ins w:id="39" w:author="LUEJE Claudia" w:date="2024-05-02T16:29:00Z">
        <w:r w:rsidR="00BD095E">
          <w:rPr>
            <w:szCs w:val="24"/>
          </w:rPr>
          <w:t>)</w:t>
        </w:r>
      </w:ins>
      <w:del w:id="40" w:author="LUEJE Claudia" w:date="2024-05-02T16:29:00Z">
        <w:r w:rsidDel="00BD095E">
          <w:rPr>
            <w:szCs w:val="24"/>
          </w:rPr>
          <w:delText xml:space="preserve"> (Extensible Ma</w:delText>
        </w:r>
      </w:del>
      <w:del w:id="41" w:author="LUEJE Claudia" w:date="2024-05-02T16:30:00Z">
        <w:r w:rsidDel="00BD095E">
          <w:rPr>
            <w:szCs w:val="24"/>
          </w:rPr>
          <w:delText>rkup Language)</w:delText>
        </w:r>
      </w:del>
      <w:ins w:id="42" w:author="LUEJE Claudia" w:date="2024-05-02T16:30:00Z">
        <w:r w:rsidR="00BD095E">
          <w:rPr>
            <w:szCs w:val="24"/>
          </w:rPr>
          <w:t>.</w:t>
        </w:r>
      </w:ins>
      <w:r>
        <w:rPr>
          <w:szCs w:val="24"/>
          <w:vertAlign w:val="superscript"/>
        </w:rPr>
        <w:t>[</w:t>
      </w:r>
      <w:r>
        <w:rPr>
          <w:rStyle w:val="citebib"/>
          <w:szCs w:val="24"/>
          <w:vertAlign w:val="superscript"/>
        </w:rPr>
        <w:t>2</w:t>
      </w:r>
      <w:r>
        <w:rPr>
          <w:szCs w:val="24"/>
          <w:vertAlign w:val="superscript"/>
        </w:rPr>
        <w:t>]</w:t>
      </w:r>
      <w:del w:id="43" w:author="LUEJE Claudia" w:date="2024-05-02T16:30:00Z">
        <w:r w:rsidDel="00BD095E">
          <w:rPr>
            <w:szCs w:val="24"/>
          </w:rPr>
          <w:delText>.</w:delText>
        </w:r>
      </w:del>
    </w:p>
    <w:p w14:paraId="3BF2FD0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Connection data in χMCF must be unique.</w:t>
      </w:r>
    </w:p>
    <w:p w14:paraId="73E187AC"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The content of χMCF data may be incomplete to a certain extent. This addresses the fact that new data is created continuously and needs to be stored throughout the course of CAx processes, without changing its vessel.</w:t>
      </w:r>
    </w:p>
    <w:p w14:paraId="2E1ED00A" w14:textId="12BE919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χMCF follows the max-min principle</w:t>
      </w:r>
      <w:ins w:id="44" w:author="LUEJE Claudia" w:date="2024-05-02T16:30:00Z">
        <w:r w:rsidR="00AD2598">
          <w:rPr>
            <w:szCs w:val="24"/>
          </w:rPr>
          <w:t>.</w:t>
        </w:r>
      </w:ins>
      <w:del w:id="45" w:author="LUEJE Claudia" w:date="2024-05-02T16:30:00Z">
        <w:r w:rsidDel="00AD2598">
          <w:rPr>
            <w:szCs w:val="24"/>
          </w:rPr>
          <w:delText>:</w:delText>
        </w:r>
      </w:del>
      <w:r>
        <w:rPr>
          <w:szCs w:val="24"/>
        </w:rPr>
        <w:t xml:space="preserve"> It contains information as much as necessary and, at the same time, as little as possible.</w:t>
      </w:r>
    </w:p>
    <w:p w14:paraId="6F1FE18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i)</w:t>
      </w:r>
      <w:r>
        <w:rPr>
          <w:szCs w:val="24"/>
        </w:rPr>
        <w:tab/>
        <w:t>χMCF shall enable the reconstruction of connections at any certain stage of the involved processes without loss of data or risk of ambiguities.</w:t>
      </w:r>
    </w:p>
    <w:p w14:paraId="351BE657"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j)</w:t>
      </w:r>
      <w:r>
        <w:rPr>
          <w:szCs w:val="24"/>
        </w:rPr>
        <w:tab/>
        <w:t>Data in χMCF format shall be kept compact. Elements shall be reused, whenever possible.</w:t>
      </w:r>
    </w:p>
    <w:p w14:paraId="0A6059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w:t>
      </w:r>
      <w:r>
        <w:rPr>
          <w:szCs w:val="24"/>
        </w:rPr>
        <w:tab/>
        <w:t>χMCF offers containers which can be assigned to any certain connector, to a collection of connectors or even to the complete file. This allows incorporation of software or usage specific data before or without standardization.</w:t>
      </w:r>
    </w:p>
    <w:p w14:paraId="2D551D7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w:t>
      </w:r>
      <w:r>
        <w:rPr>
          <w:szCs w:val="24"/>
        </w:rPr>
        <w:tab/>
        <w:t>χMCF forms a good candidate for long-term archival of connection data due to its simplicity and extendibility.</w:t>
      </w:r>
    </w:p>
    <w:p w14:paraId="35586C5F" w14:textId="01447F2C" w:rsidR="006A2DB6" w:rsidRDefault="006A2DB6">
      <w:pPr>
        <w:pStyle w:val="BodyText"/>
        <w:autoSpaceDE w:val="0"/>
        <w:autoSpaceDN w:val="0"/>
        <w:adjustRightInd w:val="0"/>
        <w:rPr>
          <w:szCs w:val="24"/>
        </w:rPr>
      </w:pPr>
      <w:r>
        <w:rPr>
          <w:szCs w:val="24"/>
        </w:rPr>
        <w:t xml:space="preserve">XML has been selected as </w:t>
      </w:r>
      <w:ins w:id="46" w:author="LUEJE Claudia" w:date="2024-05-02T16:47:00Z">
        <w:r w:rsidR="0028788E">
          <w:rPr>
            <w:szCs w:val="24"/>
          </w:rPr>
          <w:t xml:space="preserve">a </w:t>
        </w:r>
      </w:ins>
      <w:r>
        <w:rPr>
          <w:szCs w:val="24"/>
        </w:rPr>
        <w:t>foundation since it is by itself an industry standard and human readable. XML facilitates efficient data structures which describe the connection topology of such complex structures like automobiles or planes.</w:t>
      </w:r>
    </w:p>
    <w:p w14:paraId="1C4241F2" w14:textId="3BCF7C79"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Idealization of </w:t>
      </w:r>
      <w:ins w:id="47" w:author="LUEJE Claudia" w:date="2024-05-02T16:48:00Z">
        <w:r w:rsidR="0028788E">
          <w:rPr>
            <w:rFonts w:eastAsia="Times New Roman"/>
            <w:szCs w:val="24"/>
          </w:rPr>
          <w:t>j</w:t>
        </w:r>
      </w:ins>
      <w:del w:id="48" w:author="LUEJE Claudia" w:date="2024-05-02T16:48:00Z">
        <w:r w:rsidDel="0028788E">
          <w:rPr>
            <w:rFonts w:eastAsia="Times New Roman"/>
            <w:szCs w:val="24"/>
          </w:rPr>
          <w:delText>J</w:delText>
        </w:r>
      </w:del>
      <w:r>
        <w:rPr>
          <w:rFonts w:eastAsia="Times New Roman"/>
          <w:szCs w:val="24"/>
        </w:rPr>
        <w:t>oints</w:t>
      </w:r>
    </w:p>
    <w:p w14:paraId="34E894B1" w14:textId="0A926B7A" w:rsidR="006A2DB6" w:rsidRDefault="006A2DB6">
      <w:pPr>
        <w:pStyle w:val="BodyText"/>
        <w:autoSpaceDE w:val="0"/>
        <w:autoSpaceDN w:val="0"/>
        <w:adjustRightInd w:val="0"/>
        <w:rPr>
          <w:szCs w:val="24"/>
        </w:rPr>
      </w:pPr>
      <w:r>
        <w:rPr>
          <w:szCs w:val="24"/>
        </w:rPr>
        <w:t xml:space="preserve">Different types of joints have different characteristics. They </w:t>
      </w:r>
      <w:commentRangeStart w:id="49"/>
      <w:r>
        <w:rPr>
          <w:szCs w:val="24"/>
        </w:rPr>
        <w:t>may</w:t>
      </w:r>
      <w:commentRangeEnd w:id="49"/>
      <w:r w:rsidR="0028788E">
        <w:rPr>
          <w:rStyle w:val="CommentReference"/>
          <w:rFonts w:ascii="Calibri" w:eastAsia="Times New Roman" w:hAnsi="Calibri"/>
          <w:lang w:val="en-US" w:eastAsia="x-none"/>
        </w:rPr>
        <w:commentReference w:id="49"/>
      </w:r>
      <w:r>
        <w:rPr>
          <w:szCs w:val="24"/>
        </w:rPr>
        <w:t xml:space="preserve"> differ from each other by their geometrical shapes, mechanical properties like strengths for different loadings, manufacturing processes etc.</w:t>
      </w:r>
    </w:p>
    <w:p w14:paraId="599D117B" w14:textId="77777777" w:rsidR="006A2DB6" w:rsidRDefault="006A2DB6">
      <w:pPr>
        <w:pStyle w:val="BodyText"/>
        <w:autoSpaceDE w:val="0"/>
        <w:autoSpaceDN w:val="0"/>
        <w:adjustRightInd w:val="0"/>
        <w:rPr>
          <w:szCs w:val="24"/>
        </w:rPr>
      </w:pPr>
      <w:r>
        <w:rPr>
          <w:szCs w:val="24"/>
        </w:rPr>
        <w:t>To allow for efficient description of joints, some simplifications and idealizations are necessary. The approach chosen by χMCF is to classify joints by their most basic and mandatory attribute, namely its geometrical dimensions. Thus, there are 0-, 1- and 2-dimensional joints in χMCF.</w:t>
      </w:r>
    </w:p>
    <w:p w14:paraId="79B48AF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8329_ed1fig1.EPS</w:t>
      </w:r>
    </w:p>
    <w:p w14:paraId="1E43825E" w14:textId="10E316EE" w:rsidR="006A2DB6" w:rsidRDefault="00374751">
      <w:pPr>
        <w:pStyle w:val="Figuretitle0"/>
        <w:autoSpaceDE w:val="0"/>
        <w:autoSpaceDN w:val="0"/>
        <w:adjustRightInd w:val="0"/>
        <w:outlineLvl w:val="0"/>
        <w:rPr>
          <w:szCs w:val="24"/>
        </w:rPr>
      </w:pPr>
      <w:r>
        <w:rPr>
          <w:szCs w:val="24"/>
        </w:rPr>
        <w:t>Figure </w:t>
      </w:r>
      <w:r w:rsidR="006A2DB6">
        <w:rPr>
          <w:szCs w:val="24"/>
        </w:rPr>
        <w:t>1 — Seam weld as 1</w:t>
      </w:r>
      <w:r w:rsidR="006A2DB6">
        <w:rPr>
          <w:szCs w:val="24"/>
        </w:rPr>
        <w:noBreakHyphen/>
        <w:t>dimensional joint</w:t>
      </w:r>
    </w:p>
    <w:p w14:paraId="1EED0DD1" w14:textId="77777777" w:rsidR="006A2DB6" w:rsidRDefault="006A2DB6">
      <w:pPr>
        <w:pStyle w:val="BodyText"/>
        <w:autoSpaceDE w:val="0"/>
        <w:autoSpaceDN w:val="0"/>
        <w:adjustRightInd w:val="0"/>
        <w:rPr>
          <w:szCs w:val="24"/>
        </w:rPr>
      </w:pPr>
      <w:r>
        <w:rPr>
          <w:szCs w:val="24"/>
        </w:rPr>
        <w:t xml:space="preserve">A spot weld is treated as a 0-dimensional joint in χMCF. In this way, a (an idealized) spot weld is geometrically described by its coordinate vector </w:t>
      </w:r>
      <w:r>
        <w:rPr>
          <w:i/>
          <w:szCs w:val="24"/>
        </w:rPr>
        <w:t>x</w:t>
      </w:r>
      <w:r>
        <w:rPr>
          <w:szCs w:val="24"/>
        </w:rPr>
        <w:t xml:space="preserve"> and its diameter </w:t>
      </w:r>
      <w:r>
        <w:rPr>
          <w:i/>
          <w:szCs w:val="24"/>
        </w:rPr>
        <w:t>d</w:t>
      </w:r>
      <w:r>
        <w:rPr>
          <w:szCs w:val="24"/>
        </w:rPr>
        <w:t xml:space="preserve"> as an additional attribute. Besides spot welds, there are more joints which can be treated as 0-dimensional.</w:t>
      </w:r>
    </w:p>
    <w:p w14:paraId="0737D136" w14:textId="347F3510" w:rsidR="006A2DB6" w:rsidRDefault="006A2DB6">
      <w:pPr>
        <w:pStyle w:val="BodyText"/>
        <w:autoSpaceDE w:val="0"/>
        <w:autoSpaceDN w:val="0"/>
        <w:adjustRightInd w:val="0"/>
        <w:rPr>
          <w:szCs w:val="24"/>
        </w:rPr>
      </w:pPr>
      <w:r>
        <w:rPr>
          <w:szCs w:val="24"/>
        </w:rPr>
        <w:t xml:space="preserve">A seam weld is a typical representative of 1-dimensional joints, see </w:t>
      </w:r>
      <w:r w:rsidR="002F3F18">
        <w:rPr>
          <w:rStyle w:val="citefig"/>
          <w:szCs w:val="24"/>
        </w:rPr>
        <w:t>Figure </w:t>
      </w:r>
      <w:r>
        <w:rPr>
          <w:rStyle w:val="citefig"/>
          <w:szCs w:val="24"/>
        </w:rPr>
        <w:t>1</w:t>
      </w:r>
      <w:r>
        <w:rPr>
          <w:szCs w:val="24"/>
        </w:rPr>
        <w:t xml:space="preserve"> above. It is characterized by a curve describing its spatial course and additional parameters (attributes) determining the sectional shape perpendicular to the curve. Details </w:t>
      </w:r>
      <w:commentRangeStart w:id="50"/>
      <w:r>
        <w:rPr>
          <w:szCs w:val="24"/>
        </w:rPr>
        <w:t>follow later</w:t>
      </w:r>
      <w:commentRangeEnd w:id="50"/>
      <w:r w:rsidR="0028788E">
        <w:rPr>
          <w:rStyle w:val="CommentReference"/>
          <w:rFonts w:ascii="Calibri" w:eastAsia="Times New Roman" w:hAnsi="Calibri"/>
          <w:lang w:val="en-US" w:eastAsia="x-none"/>
        </w:rPr>
        <w:commentReference w:id="50"/>
      </w:r>
      <w:r>
        <w:rPr>
          <w:szCs w:val="24"/>
        </w:rPr>
        <w:t>.</w:t>
      </w:r>
    </w:p>
    <w:p w14:paraId="0361C6A2" w14:textId="77777777" w:rsidR="006A2DB6" w:rsidRDefault="006A2DB6">
      <w:pPr>
        <w:pStyle w:val="BodyText"/>
        <w:autoSpaceDE w:val="0"/>
        <w:autoSpaceDN w:val="0"/>
        <w:adjustRightInd w:val="0"/>
        <w:rPr>
          <w:szCs w:val="24"/>
        </w:rPr>
      </w:pPr>
      <w:r>
        <w:rPr>
          <w:szCs w:val="24"/>
        </w:rPr>
        <w:t>Similarly, adhesive joints can be modelled as 2-dimensional surfaces.</w:t>
      </w:r>
    </w:p>
    <w:p w14:paraId="590DE94D"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Reconstruction of Joints from χMCF</w:t>
      </w:r>
    </w:p>
    <w:p w14:paraId="05BC0E83" w14:textId="77777777" w:rsidR="006A2DB6" w:rsidRDefault="006A2DB6">
      <w:pPr>
        <w:pStyle w:val="BodyText"/>
        <w:autoSpaceDE w:val="0"/>
        <w:autoSpaceDN w:val="0"/>
        <w:adjustRightInd w:val="0"/>
        <w:rPr>
          <w:szCs w:val="24"/>
        </w:rPr>
      </w:pPr>
      <w:r>
        <w:rPr>
          <w:szCs w:val="24"/>
        </w:rPr>
        <w:t xml:space="preserve">The reconstruction of joints from χMCF is an important use case. It is crucial that it is possible to reconstruct any joint in its idealized form uniquely by means of the introduced parameters and attributes. In case of a spot weld, a unique reconstruction is possible by the coordinate vector </w:t>
      </w:r>
      <w:r>
        <w:rPr>
          <w:i/>
          <w:szCs w:val="24"/>
        </w:rPr>
        <w:t>x</w:t>
      </w:r>
      <w:r>
        <w:rPr>
          <w:szCs w:val="24"/>
        </w:rPr>
        <w:t xml:space="preserve"> and the diameter </w:t>
      </w:r>
      <w:r>
        <w:rPr>
          <w:i/>
          <w:szCs w:val="24"/>
        </w:rPr>
        <w:t>d</w:t>
      </w:r>
      <w:r>
        <w:rPr>
          <w:szCs w:val="24"/>
        </w:rPr>
        <w:t>, plus the sheet thicknesses which by themselves are not a constituent of χMCF (recall χMCF contains only information relevant to joints), but of the corresponding CAD or CAE model.</w:t>
      </w:r>
    </w:p>
    <w:p w14:paraId="1A855B68" w14:textId="2C3DA582"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Description of </w:t>
      </w:r>
      <w:ins w:id="51" w:author="LUEJE Claudia" w:date="2024-05-02T16:49:00Z">
        <w:r w:rsidR="001D5A55">
          <w:rPr>
            <w:rFonts w:eastAsia="Times New Roman"/>
            <w:szCs w:val="24"/>
          </w:rPr>
          <w:t>t</w:t>
        </w:r>
      </w:ins>
      <w:del w:id="52" w:author="LUEJE Claudia" w:date="2024-05-02T16:49:00Z">
        <w:r w:rsidDel="001D5A55">
          <w:rPr>
            <w:rFonts w:eastAsia="Times New Roman"/>
            <w:szCs w:val="24"/>
          </w:rPr>
          <w:delText>T</w:delText>
        </w:r>
      </w:del>
      <w:r>
        <w:rPr>
          <w:rFonts w:eastAsia="Times New Roman"/>
          <w:szCs w:val="24"/>
        </w:rPr>
        <w:t>opology</w:t>
      </w:r>
    </w:p>
    <w:p w14:paraId="091077E1" w14:textId="5E704AD5" w:rsidR="006A2DB6" w:rsidRDefault="006A2DB6">
      <w:pPr>
        <w:pStyle w:val="BodyText"/>
        <w:autoSpaceDE w:val="0"/>
        <w:autoSpaceDN w:val="0"/>
        <w:adjustRightInd w:val="0"/>
        <w:rPr>
          <w:szCs w:val="24"/>
        </w:rPr>
      </w:pPr>
      <w:r>
        <w:rPr>
          <w:szCs w:val="24"/>
        </w:rPr>
        <w:t xml:space="preserve">As mentioned before, a complex structure arises by connection of parts and sub-structures (assemblies). The connections introduce a topology between the individual components. The following example (see </w:t>
      </w:r>
      <w:r w:rsidR="002F3F18">
        <w:rPr>
          <w:rStyle w:val="citefig"/>
          <w:szCs w:val="24"/>
        </w:rPr>
        <w:t>Figure </w:t>
      </w:r>
      <w:r>
        <w:rPr>
          <w:rStyle w:val="citefig"/>
          <w:szCs w:val="24"/>
        </w:rPr>
        <w:t>2</w:t>
      </w:r>
      <w:r>
        <w:rPr>
          <w:szCs w:val="24"/>
        </w:rPr>
        <w:t>) demonstrates the way how χMCF facilitates description of such topology:</w:t>
      </w:r>
    </w:p>
    <w:p w14:paraId="57D3B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joined to Part B by the seam weld 1 along the curve l</w:t>
      </w:r>
      <w:r>
        <w:rPr>
          <w:szCs w:val="24"/>
          <w:vertAlign w:val="subscript"/>
        </w:rPr>
        <w:t>1</w:t>
      </w:r>
      <w:r>
        <w:rPr>
          <w:szCs w:val="24"/>
        </w:rPr>
        <w:t xml:space="preserve"> and the spot welds at positions x</w:t>
      </w:r>
      <w:r>
        <w:rPr>
          <w:szCs w:val="24"/>
          <w:vertAlign w:val="subscript"/>
        </w:rPr>
        <w:t>i</w:t>
      </w:r>
      <w:r>
        <w:rPr>
          <w:szCs w:val="24"/>
        </w:rPr>
        <w:t>, and</w:t>
      </w:r>
    </w:p>
    <w:p w14:paraId="7023208D" w14:textId="66001BC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Part (or Assembly) A is connected to Part C by the adhesive AD in the area A, et</w:t>
      </w:r>
      <w:ins w:id="53" w:author="LUEJE Claudia" w:date="2024-05-02T16:50:00Z">
        <w:r w:rsidR="001D5A55">
          <w:rPr>
            <w:szCs w:val="24"/>
          </w:rPr>
          <w:t>c</w:t>
        </w:r>
      </w:ins>
      <w:del w:id="54" w:author="LUEJE Claudia" w:date="2024-05-02T16:50:00Z">
        <w:r w:rsidDel="001D5A55">
          <w:rPr>
            <w:szCs w:val="24"/>
          </w:rPr>
          <w:delText xml:space="preserve"> cetera</w:delText>
        </w:r>
      </w:del>
      <w:r>
        <w:rPr>
          <w:szCs w:val="24"/>
        </w:rPr>
        <w:t>.</w:t>
      </w:r>
    </w:p>
    <w:p w14:paraId="0EA4BA7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8329_ed1fig2.EPS</w:t>
      </w:r>
    </w:p>
    <w:p w14:paraId="6091F07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709"/>
        <w:gridCol w:w="9044"/>
      </w:tblGrid>
      <w:tr w:rsidR="006A2DB6" w:rsidRPr="00EC4DAD" w14:paraId="4F20735A" w14:textId="77777777" w:rsidTr="002E172B">
        <w:tc>
          <w:tcPr>
            <w:tcW w:w="709" w:type="dxa"/>
          </w:tcPr>
          <w:p w14:paraId="092CDBA8" w14:textId="49F896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 B, C</w:t>
            </w:r>
          </w:p>
        </w:tc>
        <w:tc>
          <w:tcPr>
            <w:tcW w:w="9044" w:type="dxa"/>
          </w:tcPr>
          <w:p w14:paraId="18F376C7" w14:textId="7AD7A1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parts</w:t>
            </w:r>
          </w:p>
        </w:tc>
      </w:tr>
      <w:tr w:rsidR="006A2DB6" w14:paraId="5521409F" w14:textId="77777777" w:rsidTr="002E172B">
        <w:tc>
          <w:tcPr>
            <w:tcW w:w="709" w:type="dxa"/>
          </w:tcPr>
          <w:p w14:paraId="2AF63357" w14:textId="18E2B2D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I</w:t>
            </w:r>
            <w:r w:rsidRPr="006A2DB6">
              <w:rPr>
                <w:szCs w:val="24"/>
                <w:vertAlign w:val="subscript"/>
              </w:rPr>
              <w:t>1</w:t>
            </w:r>
          </w:p>
        </w:tc>
        <w:tc>
          <w:tcPr>
            <w:tcW w:w="9044" w:type="dxa"/>
          </w:tcPr>
          <w:p w14:paraId="421C5CCF" w14:textId="4181A9E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seam weld 1</w:t>
            </w:r>
          </w:p>
        </w:tc>
      </w:tr>
      <w:tr w:rsidR="006A2DB6" w14:paraId="0941F6C4" w14:textId="77777777" w:rsidTr="002E172B">
        <w:tc>
          <w:tcPr>
            <w:tcW w:w="709" w:type="dxa"/>
          </w:tcPr>
          <w:p w14:paraId="77B90247" w14:textId="00C0B1E7"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x</w:t>
            </w:r>
            <w:r w:rsidRPr="00A127CB">
              <w:rPr>
                <w:i/>
                <w:szCs w:val="24"/>
                <w:vertAlign w:val="subscript"/>
              </w:rPr>
              <w:t>i</w:t>
            </w:r>
          </w:p>
        </w:tc>
        <w:tc>
          <w:tcPr>
            <w:tcW w:w="9044" w:type="dxa"/>
          </w:tcPr>
          <w:p w14:paraId="0F995AED" w14:textId="18E9A19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 welds</w:t>
            </w:r>
          </w:p>
        </w:tc>
      </w:tr>
      <w:tr w:rsidR="006A2DB6" w14:paraId="2F91C729" w14:textId="77777777" w:rsidTr="002E172B">
        <w:tc>
          <w:tcPr>
            <w:tcW w:w="709" w:type="dxa"/>
          </w:tcPr>
          <w:p w14:paraId="42A46750" w14:textId="377BD3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w:t>
            </w:r>
          </w:p>
        </w:tc>
        <w:tc>
          <w:tcPr>
            <w:tcW w:w="9044" w:type="dxa"/>
          </w:tcPr>
          <w:p w14:paraId="381C450D" w14:textId="4939C8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w:t>
            </w:r>
          </w:p>
        </w:tc>
      </w:tr>
    </w:tbl>
    <w:p w14:paraId="77972FE5" w14:textId="2C806EDE" w:rsidR="006A2DB6" w:rsidRDefault="002F3F18">
      <w:pPr>
        <w:pStyle w:val="Figuretitle0"/>
        <w:autoSpaceDE w:val="0"/>
        <w:autoSpaceDN w:val="0"/>
        <w:adjustRightInd w:val="0"/>
        <w:outlineLvl w:val="0"/>
        <w:rPr>
          <w:szCs w:val="24"/>
        </w:rPr>
      </w:pPr>
      <w:r>
        <w:rPr>
          <w:szCs w:val="24"/>
        </w:rPr>
        <w:t>Figure </w:t>
      </w:r>
      <w:r w:rsidR="006A2DB6">
        <w:rPr>
          <w:szCs w:val="24"/>
        </w:rPr>
        <w:t>2 — Topological relations between parts and assemblies</w:t>
      </w:r>
    </w:p>
    <w:p w14:paraId="7E156943" w14:textId="77777777" w:rsidR="006A2DB6" w:rsidRDefault="006A2DB6">
      <w:pPr>
        <w:pStyle w:val="BodyText"/>
        <w:autoSpaceDE w:val="0"/>
        <w:autoSpaceDN w:val="0"/>
        <w:adjustRightInd w:val="0"/>
        <w:rPr>
          <w:szCs w:val="24"/>
        </w:rPr>
      </w:pPr>
      <w:r>
        <w:rPr>
          <w:szCs w:val="24"/>
        </w:rPr>
        <w:t xml:space="preserve">This kind of topology is represented in χMCF by the element </w:t>
      </w:r>
      <w:r w:rsidRPr="00911B7E">
        <w:rPr>
          <w:rStyle w:val="ISOCode"/>
        </w:rPr>
        <w:t>&lt;connection_group/&gt;</w:t>
      </w:r>
      <w:r>
        <w:rPr>
          <w:szCs w:val="24"/>
        </w:rPr>
        <w:t xml:space="preserve">. A </w:t>
      </w:r>
      <w:r w:rsidRPr="00911B7E">
        <w:rPr>
          <w:rStyle w:val="ISOCode"/>
        </w:rPr>
        <w:t>&lt;connection_group/&gt;</w:t>
      </w:r>
      <w:r>
        <w:rPr>
          <w:szCs w:val="24"/>
        </w:rPr>
        <w:t xml:space="preserve"> comprises all joints which connect the same parts (or assemblies).</w:t>
      </w:r>
    </w:p>
    <w:p w14:paraId="16741FF6" w14:textId="77777777" w:rsidR="006A2DB6" w:rsidRDefault="006A2DB6">
      <w:pPr>
        <w:pStyle w:val="BodyText"/>
        <w:autoSpaceDE w:val="0"/>
        <w:autoSpaceDN w:val="0"/>
        <w:adjustRightInd w:val="0"/>
        <w:rPr>
          <w:szCs w:val="24"/>
        </w:rPr>
      </w:pPr>
      <w:r>
        <w:rPr>
          <w:szCs w:val="24"/>
        </w:rPr>
        <w:t xml:space="preserve">Frequently, more than two parts are joined. A spot weld can, for instance, join three sheets, a screw even more. </w:t>
      </w:r>
      <w:commentRangeStart w:id="55"/>
      <w:r>
        <w:rPr>
          <w:szCs w:val="24"/>
        </w:rPr>
        <w:t xml:space="preserve">Such situations </w:t>
      </w:r>
      <w:commentRangeEnd w:id="55"/>
      <w:r w:rsidR="001D5A55">
        <w:rPr>
          <w:rStyle w:val="CommentReference"/>
          <w:rFonts w:ascii="Calibri" w:eastAsia="Times New Roman" w:hAnsi="Calibri"/>
          <w:lang w:val="en-US" w:eastAsia="x-none"/>
        </w:rPr>
        <w:commentReference w:id="55"/>
      </w:r>
      <w:r>
        <w:rPr>
          <w:szCs w:val="24"/>
        </w:rPr>
        <w:t>are covered, too.</w:t>
      </w:r>
    </w:p>
    <w:p w14:paraId="7FFAD424" w14:textId="314BAC1A" w:rsidR="006A2DB6" w:rsidRDefault="006A2DB6">
      <w:pPr>
        <w:pStyle w:val="BodyText"/>
        <w:autoSpaceDE w:val="0"/>
        <w:autoSpaceDN w:val="0"/>
        <w:adjustRightInd w:val="0"/>
        <w:rPr>
          <w:szCs w:val="24"/>
        </w:rPr>
      </w:pPr>
      <w:r>
        <w:rPr>
          <w:szCs w:val="24"/>
        </w:rPr>
        <w:t xml:space="preserve">According to design principle c), overall product structure cannot be reproduced from χMCF. For example, any of the product structures shown in </w:t>
      </w:r>
      <w:r w:rsidR="002F3F18">
        <w:rPr>
          <w:rStyle w:val="citefig"/>
          <w:szCs w:val="24"/>
        </w:rPr>
        <w:t>Figure </w:t>
      </w:r>
      <w:r>
        <w:rPr>
          <w:rStyle w:val="citefig"/>
          <w:szCs w:val="24"/>
        </w:rPr>
        <w:t>3</w:t>
      </w:r>
      <w:r>
        <w:rPr>
          <w:szCs w:val="24"/>
        </w:rPr>
        <w:t xml:space="preserve"> would equally fit to </w:t>
      </w:r>
      <w:r w:rsidR="002F3F18">
        <w:rPr>
          <w:rStyle w:val="citefig"/>
          <w:szCs w:val="24"/>
        </w:rPr>
        <w:t>Figure </w:t>
      </w:r>
      <w:r>
        <w:rPr>
          <w:rStyle w:val="citefig"/>
          <w:szCs w:val="24"/>
        </w:rPr>
        <w:t>2</w:t>
      </w:r>
      <w:r>
        <w:rPr>
          <w:szCs w:val="24"/>
        </w:rPr>
        <w:t>:</w:t>
      </w:r>
    </w:p>
    <w:p w14:paraId="54A9569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8329_ed1fig3.EPS</w:t>
      </w:r>
    </w:p>
    <w:p w14:paraId="7F6D012D" w14:textId="527D163C" w:rsidR="006A2DB6" w:rsidRDefault="002F3F18">
      <w:pPr>
        <w:pStyle w:val="Figuretitle0"/>
        <w:autoSpaceDE w:val="0"/>
        <w:autoSpaceDN w:val="0"/>
        <w:adjustRightInd w:val="0"/>
        <w:outlineLvl w:val="0"/>
        <w:rPr>
          <w:szCs w:val="24"/>
        </w:rPr>
      </w:pPr>
      <w:r>
        <w:rPr>
          <w:szCs w:val="24"/>
        </w:rPr>
        <w:t>Figure </w:t>
      </w:r>
      <w:r w:rsidR="006A2DB6">
        <w:rPr>
          <w:szCs w:val="24"/>
        </w:rPr>
        <w:t>3 — Product structures fitting to previous figure</w:t>
      </w:r>
    </w:p>
    <w:p w14:paraId="13D31F60" w14:textId="5BEF4D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56" w:author="LUEJE Claudia" w:date="2024-05-02T16:51:00Z">
        <w:r w:rsidR="001D5A55">
          <w:rPr>
            <w:szCs w:val="24"/>
          </w:rPr>
          <w:t>OTE</w:t>
        </w:r>
      </w:ins>
      <w:del w:id="57" w:author="LUEJE Claudia" w:date="2024-05-02T16:51:00Z">
        <w:r w:rsidDel="001D5A55">
          <w:rPr>
            <w:szCs w:val="24"/>
          </w:rPr>
          <w:delText>ote</w:delText>
        </w:r>
      </w:del>
      <w:r>
        <w:rPr>
          <w:szCs w:val="24"/>
        </w:rPr>
        <w:t xml:space="preserve">: This list of four product structures shown in </w:t>
      </w:r>
      <w:r w:rsidR="002F3F18">
        <w:rPr>
          <w:rStyle w:val="citefig"/>
          <w:szCs w:val="24"/>
        </w:rPr>
        <w:t>Figure </w:t>
      </w:r>
      <w:r>
        <w:rPr>
          <w:rStyle w:val="citefig"/>
          <w:szCs w:val="24"/>
        </w:rPr>
        <w:t>3</w:t>
      </w:r>
      <w:r>
        <w:rPr>
          <w:szCs w:val="24"/>
        </w:rPr>
        <w:t xml:space="preserve"> is not exhaustive.</w:t>
      </w:r>
    </w:p>
    <w:p w14:paraId="25675B73" w14:textId="2C5E482B"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χMCF in the </w:t>
      </w:r>
      <w:ins w:id="58" w:author="LUEJE Claudia" w:date="2024-05-02T16:51:00Z">
        <w:r w:rsidR="001D5A55">
          <w:rPr>
            <w:rFonts w:eastAsia="Times New Roman"/>
            <w:szCs w:val="24"/>
          </w:rPr>
          <w:t>d</w:t>
        </w:r>
      </w:ins>
      <w:del w:id="59" w:author="LUEJE Claudia" w:date="2024-05-02T16:51:00Z">
        <w:r w:rsidDel="001D5A55">
          <w:rPr>
            <w:rFonts w:eastAsia="Times New Roman"/>
            <w:szCs w:val="24"/>
          </w:rPr>
          <w:delText>D</w:delText>
        </w:r>
      </w:del>
      <w:r>
        <w:rPr>
          <w:rFonts w:eastAsia="Times New Roman"/>
          <w:szCs w:val="24"/>
        </w:rPr>
        <w:t xml:space="preserve">evelopment </w:t>
      </w:r>
      <w:ins w:id="60" w:author="LUEJE Claudia" w:date="2024-05-02T16:51:00Z">
        <w:r w:rsidR="001D5A55">
          <w:rPr>
            <w:rFonts w:eastAsia="Times New Roman"/>
            <w:szCs w:val="24"/>
          </w:rPr>
          <w:t>p</w:t>
        </w:r>
      </w:ins>
      <w:del w:id="61" w:author="LUEJE Claudia" w:date="2024-05-02T16:51:00Z">
        <w:r w:rsidDel="001D5A55">
          <w:rPr>
            <w:rFonts w:eastAsia="Times New Roman"/>
            <w:szCs w:val="24"/>
          </w:rPr>
          <w:delText>P</w:delText>
        </w:r>
      </w:del>
      <w:r>
        <w:rPr>
          <w:rFonts w:eastAsia="Times New Roman"/>
          <w:szCs w:val="24"/>
        </w:rPr>
        <w:t>rocesses</w:t>
      </w:r>
    </w:p>
    <w:p w14:paraId="092C1FC0" w14:textId="5A08AB6E" w:rsidR="006A2DB6" w:rsidRDefault="006A2DB6">
      <w:pPr>
        <w:pStyle w:val="BodyText"/>
        <w:autoSpaceDE w:val="0"/>
        <w:autoSpaceDN w:val="0"/>
        <w:adjustRightInd w:val="0"/>
        <w:rPr>
          <w:szCs w:val="24"/>
        </w:rPr>
      </w:pPr>
      <w:r>
        <w:rPr>
          <w:szCs w:val="24"/>
        </w:rPr>
        <w:t>A typical development process is a long chain involving many (maybe overlapping) single steps, e.g. design, construction, prototyping, simulation, testing, production planning</w:t>
      </w:r>
      <w:del w:id="62" w:author="LUEJE Claudia" w:date="2024-05-02T16:51:00Z">
        <w:r w:rsidDel="00AD05C4">
          <w:rPr>
            <w:szCs w:val="24"/>
          </w:rPr>
          <w:delText>, etc.</w:delText>
        </w:r>
      </w:del>
      <w:del w:id="63" w:author="LUEJE Claudia" w:date="2024-05-02T16:52:00Z">
        <w:r w:rsidDel="00AD05C4">
          <w:rPr>
            <w:szCs w:val="24"/>
          </w:rPr>
          <w:delText>,</w:delText>
        </w:r>
      </w:del>
      <w:r>
        <w:rPr>
          <w:szCs w:val="24"/>
        </w:rPr>
        <w:t xml:space="preserve"> </w:t>
      </w:r>
      <w:ins w:id="64" w:author="LUEJE Claudia" w:date="2024-05-02T16:52:00Z">
        <w:r w:rsidR="00AD05C4">
          <w:rPr>
            <w:szCs w:val="24"/>
          </w:rPr>
          <w:t>(</w:t>
        </w:r>
      </w:ins>
      <w:r>
        <w:rPr>
          <w:szCs w:val="24"/>
        </w:rPr>
        <w:t xml:space="preserve">see </w:t>
      </w:r>
      <w:r w:rsidR="002F3F18">
        <w:rPr>
          <w:rStyle w:val="citefig"/>
          <w:szCs w:val="24"/>
        </w:rPr>
        <w:t>Figure </w:t>
      </w:r>
      <w:r>
        <w:rPr>
          <w:rStyle w:val="citefig"/>
          <w:szCs w:val="24"/>
        </w:rPr>
        <w:t>4</w:t>
      </w:r>
      <w:ins w:id="65" w:author="LUEJE Claudia" w:date="2024-05-02T16:52:00Z">
        <w:r w:rsidR="00AD05C4">
          <w:rPr>
            <w:rStyle w:val="citefig"/>
            <w:szCs w:val="24"/>
          </w:rPr>
          <w:t>)</w:t>
        </w:r>
      </w:ins>
      <w:r>
        <w:rPr>
          <w:szCs w:val="24"/>
        </w:rPr>
        <w:t xml:space="preserve">. Depending on the manufacturer considered, information of connections and joints arises at different stages of the process and comes from different parties (see </w:t>
      </w:r>
      <w:r w:rsidR="002F3F18">
        <w:rPr>
          <w:rStyle w:val="citefig"/>
          <w:szCs w:val="24"/>
        </w:rPr>
        <w:t>Figure </w:t>
      </w:r>
      <w:r>
        <w:rPr>
          <w:rStyle w:val="citefig"/>
          <w:szCs w:val="24"/>
        </w:rPr>
        <w:t>5</w:t>
      </w:r>
      <w:r>
        <w:rPr>
          <w:szCs w:val="24"/>
        </w:rPr>
        <w:t>). An efficient handling and management of this information can only be guaranteed by a (common) database/container which contains the information uniquely. This shall be guaranteed by using χMCF.</w:t>
      </w:r>
    </w:p>
    <w:p w14:paraId="7CCABB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8329_ed1fig4.EPS</w:t>
      </w:r>
    </w:p>
    <w:p w14:paraId="0887100A" w14:textId="7FDFC8FB" w:rsidR="006A2DB6" w:rsidRDefault="002F3F18">
      <w:pPr>
        <w:pStyle w:val="Figuretitle0"/>
        <w:autoSpaceDE w:val="0"/>
        <w:autoSpaceDN w:val="0"/>
        <w:adjustRightInd w:val="0"/>
        <w:outlineLvl w:val="0"/>
        <w:rPr>
          <w:szCs w:val="24"/>
        </w:rPr>
      </w:pPr>
      <w:r>
        <w:rPr>
          <w:szCs w:val="24"/>
        </w:rPr>
        <w:t>Figure </w:t>
      </w:r>
      <w:r w:rsidR="006A2DB6">
        <w:rPr>
          <w:szCs w:val="24"/>
        </w:rPr>
        <w:t>4 — Development process</w:t>
      </w:r>
    </w:p>
    <w:p w14:paraId="407F058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8329_ed1fig5.EPS</w:t>
      </w:r>
    </w:p>
    <w:p w14:paraId="640316B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F0AC2EF" w14:textId="77777777" w:rsidTr="00F374B3">
        <w:tc>
          <w:tcPr>
            <w:tcW w:w="397" w:type="dxa"/>
          </w:tcPr>
          <w:p w14:paraId="1CB431A3" w14:textId="56FADAF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7E1085D" w14:textId="723011D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design, construction</w:t>
            </w:r>
          </w:p>
        </w:tc>
      </w:tr>
      <w:tr w:rsidR="006A2DB6" w14:paraId="2CE41291" w14:textId="77777777" w:rsidTr="00F374B3">
        <w:tc>
          <w:tcPr>
            <w:tcW w:w="397" w:type="dxa"/>
          </w:tcPr>
          <w:p w14:paraId="7AE51AEB" w14:textId="18DD71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246B03E" w14:textId="7057091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engineering</w:t>
            </w:r>
          </w:p>
        </w:tc>
      </w:tr>
      <w:tr w:rsidR="006A2DB6" w14:paraId="3C09C48D" w14:textId="77777777" w:rsidTr="00F374B3">
        <w:tc>
          <w:tcPr>
            <w:tcW w:w="397" w:type="dxa"/>
          </w:tcPr>
          <w:p w14:paraId="44A90890" w14:textId="763234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BA4585" w14:textId="63A6A98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production planning</w:t>
            </w:r>
          </w:p>
        </w:tc>
      </w:tr>
      <w:tr w:rsidR="006A2DB6" w14:paraId="050391A0" w14:textId="77777777" w:rsidTr="00F374B3">
        <w:tc>
          <w:tcPr>
            <w:tcW w:w="397" w:type="dxa"/>
          </w:tcPr>
          <w:p w14:paraId="5DC628C4" w14:textId="6B470C1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616D55A" w14:textId="12F628A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χMCF.</w:t>
            </w:r>
          </w:p>
        </w:tc>
      </w:tr>
    </w:tbl>
    <w:p w14:paraId="1890C6BD" w14:textId="166A5EDD" w:rsidR="006A2DB6" w:rsidRDefault="002F3F18">
      <w:pPr>
        <w:pStyle w:val="Figuretitle0"/>
        <w:autoSpaceDE w:val="0"/>
        <w:autoSpaceDN w:val="0"/>
        <w:adjustRightInd w:val="0"/>
        <w:outlineLvl w:val="0"/>
        <w:rPr>
          <w:szCs w:val="24"/>
        </w:rPr>
      </w:pPr>
      <w:r>
        <w:rPr>
          <w:szCs w:val="24"/>
        </w:rPr>
        <w:t>Figure </w:t>
      </w:r>
      <w:r w:rsidR="006A2DB6">
        <w:rPr>
          <w:szCs w:val="24"/>
        </w:rPr>
        <w:t>5 — χMCF as a platform for connection data in the complete development process</w:t>
      </w:r>
    </w:p>
    <w:p w14:paraId="0524F0B1" w14:textId="68FB2220" w:rsidR="006A2DB6" w:rsidRDefault="006A2DB6">
      <w:pPr>
        <w:pStyle w:val="BodyText"/>
        <w:autoSpaceDE w:val="0"/>
        <w:autoSpaceDN w:val="0"/>
        <w:adjustRightInd w:val="0"/>
        <w:rPr>
          <w:szCs w:val="24"/>
        </w:rPr>
      </w:pPr>
      <w:r>
        <w:rPr>
          <w:szCs w:val="24"/>
        </w:rPr>
        <w:t xml:space="preserve">A careful look at </w:t>
      </w:r>
      <w:r w:rsidR="002F3F18">
        <w:rPr>
          <w:rStyle w:val="citefig"/>
          <w:szCs w:val="24"/>
        </w:rPr>
        <w:t>Figure </w:t>
      </w:r>
      <w:r>
        <w:rPr>
          <w:rStyle w:val="citefig"/>
          <w:szCs w:val="24"/>
        </w:rPr>
        <w:t>5</w:t>
      </w:r>
      <w:r>
        <w:rPr>
          <w:szCs w:val="24"/>
        </w:rPr>
        <w:t xml:space="preserve"> provides understanding on how the work with χMCF in a real process could look</w:t>
      </w:r>
      <w:del w:id="66" w:author="LUEJE Claudia" w:date="2024-05-02T16:54:00Z">
        <w:r w:rsidDel="008C71FA">
          <w:rPr>
            <w:szCs w:val="24"/>
          </w:rPr>
          <w:delText xml:space="preserve"> like</w:delText>
        </w:r>
      </w:del>
      <w:r>
        <w:rPr>
          <w:szCs w:val="24"/>
        </w:rPr>
        <w:t>: χMCF is a structured set which can be divided into several overlapping subsets. Each subset contains a part of connection information which is of interest for a certain party, for instance simulation or planning. The intersection of all subsets contains information which is of interest for all the parties involved, e.g. coordinates and flange partners.</w:t>
      </w:r>
    </w:p>
    <w:p w14:paraId="75327A55" w14:textId="0E0C7ECA" w:rsidR="006A2DB6" w:rsidRDefault="006A2DB6">
      <w:pPr>
        <w:pStyle w:val="BodyText"/>
        <w:autoSpaceDE w:val="0"/>
        <w:autoSpaceDN w:val="0"/>
        <w:adjustRightInd w:val="0"/>
        <w:rPr>
          <w:szCs w:val="24"/>
        </w:rPr>
      </w:pPr>
      <w:r>
        <w:rPr>
          <w:szCs w:val="24"/>
        </w:rPr>
        <w:t xml:space="preserve">As mentioned before, the information contained in χMCF is not necessarily complete, at least not at an early stage of the development process. Rather its content grows while the process is advancing. Defining the individual joint and filling up the container thus builds up a continuous process. As shown in </w:t>
      </w:r>
      <w:r w:rsidR="002F3F18">
        <w:rPr>
          <w:rStyle w:val="citefig"/>
          <w:szCs w:val="24"/>
        </w:rPr>
        <w:t>Figure </w:t>
      </w:r>
      <w:r>
        <w:rPr>
          <w:rStyle w:val="citefig"/>
          <w:szCs w:val="24"/>
        </w:rPr>
        <w:t>5</w:t>
      </w:r>
      <w:r>
        <w:rPr>
          <w:szCs w:val="24"/>
        </w:rPr>
        <w:t xml:space="preserve">, connection information can be created by any of the involved parties (e.g. design, construction, engineering, planning). The common situation is that each party contributes part of </w:t>
      </w:r>
      <w:ins w:id="67" w:author="LUEJE Claudia" w:date="2024-05-02T16:55:00Z">
        <w:r w:rsidR="008C71FA">
          <w:rPr>
            <w:szCs w:val="24"/>
          </w:rPr>
          <w:t xml:space="preserve">the </w:t>
        </w:r>
      </w:ins>
      <w:r>
        <w:rPr>
          <w:szCs w:val="24"/>
        </w:rPr>
        <w:t>information (e.g. geometrical, technological) defining a specific joint. Merging of the partial information leads to the complete characterization of the joint. Therefore, χMCF is an ideal tool to enable this dynamic process since filling up χMCF means merging information.</w:t>
      </w:r>
    </w:p>
    <w:p w14:paraId="2C8C0C63" w14:textId="095B86C1" w:rsidR="006A2DB6" w:rsidRDefault="002F3F18">
      <w:pPr>
        <w:pStyle w:val="BodyText"/>
        <w:autoSpaceDE w:val="0"/>
        <w:autoSpaceDN w:val="0"/>
        <w:adjustRightInd w:val="0"/>
        <w:rPr>
          <w:szCs w:val="24"/>
        </w:rPr>
      </w:pPr>
      <w:r>
        <w:rPr>
          <w:rStyle w:val="citefig"/>
          <w:szCs w:val="24"/>
        </w:rPr>
        <w:t>Figure </w:t>
      </w:r>
      <w:r w:rsidR="006A2DB6">
        <w:rPr>
          <w:rStyle w:val="citefig"/>
          <w:szCs w:val="24"/>
        </w:rPr>
        <w:t>5</w:t>
      </w:r>
      <w:r w:rsidR="006A2DB6">
        <w:rPr>
          <w:szCs w:val="24"/>
        </w:rPr>
        <w:t xml:space="preserve"> also illustrates that connection information (full or partial) is available to all involved parties once it is defined and stored in χMCF. Thus, unnecessary duplication of effort is avoided automatically. Typically, different teams work in different environments using different software tools. Provided all involved systems support χMCF, translation of data from one format to another will not be necessary anymore. This will save development cost and avoid loss of data caused by the translation.</w:t>
      </w:r>
    </w:p>
    <w:p w14:paraId="13C3EF09" w14:textId="77777777" w:rsidR="006A2DB6" w:rsidRDefault="006A2DB6">
      <w:pPr>
        <w:pStyle w:val="BodyText"/>
        <w:autoSpaceDE w:val="0"/>
        <w:autoSpaceDN w:val="0"/>
        <w:adjustRightInd w:val="0"/>
        <w:rPr>
          <w:szCs w:val="24"/>
        </w:rPr>
      </w:pPr>
      <w:r>
        <w:rPr>
          <w:szCs w:val="24"/>
        </w:rPr>
        <w:t>Information contained in χMCF can be used to automate many tasks in a development process and will therefore facilitate efficiency gains:</w:t>
      </w:r>
    </w:p>
    <w:p w14:paraId="5EB5E12B" w14:textId="18A6F6BF"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t>Automatic CAE model assembly</w:t>
      </w:r>
      <w:r w:rsidR="00B01428">
        <w:rPr>
          <w:szCs w:val="24"/>
        </w:rPr>
        <w:tab/>
      </w:r>
      <w:r w:rsidR="00B01428">
        <w:rPr>
          <w:szCs w:val="24"/>
        </w:rPr>
        <w:br/>
      </w:r>
      <w:r>
        <w:rPr>
          <w:szCs w:val="24"/>
        </w:rPr>
        <w:t>Most FE preprocessors can mesh parts automatically in batch-meshing mode. An automated model assembly can be realized by the connection information contained in χMCF.</w:t>
      </w:r>
    </w:p>
    <w:p w14:paraId="028C119B" w14:textId="00592150" w:rsidR="006A2DB6" w:rsidRDefault="006A2DB6" w:rsidP="00B01428">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Automatic Programming of Welding Robots</w:t>
      </w:r>
      <w:r w:rsidR="00B01428">
        <w:rPr>
          <w:szCs w:val="24"/>
        </w:rPr>
        <w:tab/>
      </w:r>
      <w:r w:rsidR="00B01428">
        <w:rPr>
          <w:szCs w:val="24"/>
        </w:rPr>
        <w:br/>
      </w:r>
      <w:r>
        <w:rPr>
          <w:szCs w:val="24"/>
        </w:rPr>
        <w:t>Based on χMCF, welding robots can be programmed automatically.</w:t>
      </w:r>
    </w:p>
    <w:p w14:paraId="528C18C3" w14:textId="77777777" w:rsidR="006A2DB6" w:rsidRDefault="006A2DB6">
      <w:pPr>
        <w:pStyle w:val="BodyText"/>
        <w:autoSpaceDE w:val="0"/>
        <w:autoSpaceDN w:val="0"/>
        <w:adjustRightInd w:val="0"/>
        <w:rPr>
          <w:szCs w:val="24"/>
        </w:rPr>
      </w:pPr>
      <w:r>
        <w:rPr>
          <w:szCs w:val="24"/>
        </w:rPr>
        <w:t>An essential feature of χMCF is that it contains only information relevant to the joints. No data are included which are dependent on a specific development process. Therefore, χMCF can be implemented into any development process. Depending on the application, it is possible to use χMCF as a stand-alone database or integrate χMCF into an even more comprehensive database.</w:t>
      </w:r>
    </w:p>
    <w:p w14:paraId="639EC62F" w14:textId="77777777" w:rsidR="006A2DB6" w:rsidRDefault="006A2DB6">
      <w:pPr>
        <w:pStyle w:val="Heading1"/>
        <w:autoSpaceDE w:val="0"/>
        <w:autoSpaceDN w:val="0"/>
        <w:adjustRightInd w:val="0"/>
        <w:rPr>
          <w:rFonts w:eastAsia="Times New Roman"/>
          <w:szCs w:val="24"/>
        </w:rPr>
      </w:pPr>
      <w:r>
        <w:rPr>
          <w:rFonts w:eastAsia="Times New Roman"/>
          <w:szCs w:val="24"/>
        </w:rPr>
        <w:t>Keywords of XML specification</w:t>
      </w:r>
    </w:p>
    <w:p w14:paraId="5D25E5A5"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Keywords</w:t>
      </w:r>
    </w:p>
    <w:p w14:paraId="11E7CC5A" w14:textId="77777777" w:rsidR="006A2DB6" w:rsidRDefault="006A2DB6">
      <w:pPr>
        <w:pStyle w:val="BodyText"/>
        <w:autoSpaceDE w:val="0"/>
        <w:autoSpaceDN w:val="0"/>
        <w:adjustRightInd w:val="0"/>
        <w:rPr>
          <w:szCs w:val="24"/>
        </w:rPr>
      </w:pPr>
      <w:r>
        <w:rPr>
          <w:szCs w:val="24"/>
        </w:rPr>
        <w:t>As in any XML file, the carrier of information in an χMCF file is an element which can be equipped with some attributes and child elements. Elements and attributes are defined by their names (identifiers) and values (information).</w:t>
      </w:r>
    </w:p>
    <w:p w14:paraId="04975145" w14:textId="77777777" w:rsidR="006A2DB6" w:rsidRDefault="006A2DB6">
      <w:pPr>
        <w:pStyle w:val="BodyText"/>
        <w:autoSpaceDE w:val="0"/>
        <w:autoSpaceDN w:val="0"/>
        <w:adjustRightInd w:val="0"/>
        <w:rPr>
          <w:szCs w:val="24"/>
        </w:rPr>
      </w:pPr>
      <w:r>
        <w:rPr>
          <w:szCs w:val="24"/>
        </w:rPr>
        <w:t xml:space="preserve">By the XML standard, values assumed by elements can be distinguished by their types, e.g. boolean, float, double, string, date. The same applies to attributes. The user can determine how elements and attributes are used (optional, required or prohibited). If declared necessary, the frequency of occurrence of elements with a given name (number of siblings of identical names) can be restricted. In the XML schema, this is specified by the attributes </w:t>
      </w:r>
      <w:r w:rsidRPr="00911B7E">
        <w:rPr>
          <w:rStyle w:val="ISOCode"/>
        </w:rPr>
        <w:t>minOccurs</w:t>
      </w:r>
      <w:r>
        <w:rPr>
          <w:szCs w:val="24"/>
        </w:rPr>
        <w:t xml:space="preserve"> and </w:t>
      </w:r>
      <w:r w:rsidRPr="00911B7E">
        <w:rPr>
          <w:rStyle w:val="ISOCode"/>
        </w:rPr>
        <w:t>maxOccurs</w:t>
      </w:r>
      <w:r>
        <w:rPr>
          <w:szCs w:val="24"/>
        </w:rPr>
        <w:t>.</w:t>
      </w:r>
    </w:p>
    <w:p w14:paraId="3C157CDD" w14:textId="77777777" w:rsidR="006A2DB6" w:rsidRDefault="006A2DB6">
      <w:pPr>
        <w:pStyle w:val="BodyText"/>
        <w:autoSpaceDE w:val="0"/>
        <w:autoSpaceDN w:val="0"/>
        <w:adjustRightInd w:val="0"/>
        <w:rPr>
          <w:szCs w:val="24"/>
        </w:rPr>
      </w:pPr>
      <w:r>
        <w:rPr>
          <w:szCs w:val="24"/>
        </w:rPr>
        <w:t>In accordance with the XML standard (version 1.0) the following keywords are used in the current document to characterize the elements and attributes:</w:t>
      </w:r>
    </w:p>
    <w:p w14:paraId="1F63F7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w:t>
      </w:r>
    </w:p>
    <w:p w14:paraId="592D663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Value Space,</w:t>
      </w:r>
    </w:p>
    <w:p w14:paraId="3DB867B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Default,</w:t>
      </w:r>
    </w:p>
    <w:p w14:paraId="666F8F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Use,</w:t>
      </w:r>
    </w:p>
    <w:p w14:paraId="60DC43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Multiplicity (corresponds to the attributes </w:t>
      </w:r>
      <w:r w:rsidRPr="00911B7E">
        <w:rPr>
          <w:rStyle w:val="ISOCode"/>
        </w:rPr>
        <w:t>minOccurs</w:t>
      </w:r>
      <w:r>
        <w:rPr>
          <w:szCs w:val="24"/>
        </w:rPr>
        <w:t xml:space="preserve"> and </w:t>
      </w:r>
      <w:r w:rsidRPr="00911B7E">
        <w:rPr>
          <w:rStyle w:val="ISOCode"/>
        </w:rPr>
        <w:t>maxOccurs</w:t>
      </w:r>
      <w:r>
        <w:rPr>
          <w:szCs w:val="24"/>
        </w:rPr>
        <w:t xml:space="preserve"> of the element </w:t>
      </w:r>
      <w:r w:rsidRPr="00911B7E">
        <w:rPr>
          <w:rStyle w:val="ISOCode"/>
        </w:rPr>
        <w:t>&lt;xs:element/&gt;</w:t>
      </w:r>
      <w:r>
        <w:rPr>
          <w:szCs w:val="24"/>
        </w:rPr>
        <w:t xml:space="preserve"> of the XML schema),</w:t>
      </w:r>
    </w:p>
    <w:p w14:paraId="7D04EFC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Restrictions (corresponds to the element </w:t>
      </w:r>
      <w:r w:rsidRPr="00911B7E">
        <w:rPr>
          <w:rStyle w:val="ISOCode"/>
        </w:rPr>
        <w:t>restriction</w:t>
      </w:r>
      <w:r>
        <w:rPr>
          <w:szCs w:val="24"/>
        </w:rPr>
        <w:t xml:space="preserve"> of XML schema).</w:t>
      </w:r>
    </w:p>
    <w:p w14:paraId="416FD659" w14:textId="2C55179A"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68" w:author="LUEJE Claudia" w:date="2024-05-02T16:57:00Z">
        <w:r w:rsidR="008C71FA">
          <w:rPr>
            <w:szCs w:val="24"/>
          </w:rPr>
          <w:t>OTE</w:t>
        </w:r>
      </w:ins>
      <w:del w:id="69" w:author="LUEJE Claudia" w:date="2024-05-02T16:57:00Z">
        <w:r w:rsidDel="008C71FA">
          <w:rPr>
            <w:szCs w:val="24"/>
          </w:rPr>
          <w:delText>ote</w:delText>
        </w:r>
      </w:del>
      <w:r>
        <w:rPr>
          <w:szCs w:val="24"/>
        </w:rPr>
        <w:t> 1</w:t>
      </w:r>
      <w:r>
        <w:rPr>
          <w:szCs w:val="24"/>
        </w:rPr>
        <w:tab/>
        <w:t>Up to now, only versions 1.0</w:t>
      </w:r>
      <w:r>
        <w:rPr>
          <w:szCs w:val="24"/>
          <w:vertAlign w:val="superscript"/>
        </w:rPr>
        <w:t>[</w:t>
      </w:r>
      <w:r>
        <w:rPr>
          <w:rStyle w:val="citebib"/>
          <w:szCs w:val="24"/>
          <w:vertAlign w:val="superscript"/>
        </w:rPr>
        <w:t>2</w:t>
      </w:r>
      <w:r>
        <w:rPr>
          <w:szCs w:val="24"/>
          <w:vertAlign w:val="superscript"/>
        </w:rPr>
        <w:t>]</w:t>
      </w:r>
      <w:r>
        <w:rPr>
          <w:szCs w:val="24"/>
        </w:rPr>
        <w:t xml:space="preserve"> and 1.1</w:t>
      </w:r>
      <w:r>
        <w:rPr>
          <w:szCs w:val="24"/>
          <w:vertAlign w:val="superscript"/>
        </w:rPr>
        <w:t>[</w:t>
      </w:r>
      <w:r>
        <w:rPr>
          <w:rStyle w:val="citebib"/>
          <w:szCs w:val="24"/>
          <w:vertAlign w:val="superscript"/>
        </w:rPr>
        <w:t>3</w:t>
      </w:r>
      <w:r>
        <w:rPr>
          <w:szCs w:val="24"/>
          <w:vertAlign w:val="superscript"/>
        </w:rPr>
        <w:t>]</w:t>
      </w:r>
      <w:r>
        <w:rPr>
          <w:szCs w:val="24"/>
        </w:rPr>
        <w:t xml:space="preserve"> of XML exist, where 1.1 is not widely used. Therefore, most systems still create XML 1.0 files</w:t>
      </w:r>
      <w:del w:id="70" w:author="LUEJE Claudia" w:date="2024-05-02T16:57:00Z">
        <w:r w:rsidDel="008C71FA">
          <w:rPr>
            <w:szCs w:val="24"/>
          </w:rPr>
          <w:delText>.</w:delText>
        </w:r>
      </w:del>
      <w:r>
        <w:rPr>
          <w:szCs w:val="24"/>
        </w:rPr>
        <w:t xml:space="preserve"> (</w:t>
      </w:r>
      <w:ins w:id="71" w:author="LUEJE Claudia" w:date="2024-05-02T16:57:00Z">
        <w:r w:rsidR="008C71FA">
          <w:rPr>
            <w:szCs w:val="24"/>
          </w:rPr>
          <w:t>f</w:t>
        </w:r>
      </w:ins>
      <w:del w:id="72" w:author="LUEJE Claudia" w:date="2024-05-02T16:57:00Z">
        <w:r w:rsidDel="008C71FA">
          <w:rPr>
            <w:szCs w:val="24"/>
          </w:rPr>
          <w:delText>F</w:delText>
        </w:r>
      </w:del>
      <w:r>
        <w:rPr>
          <w:szCs w:val="24"/>
        </w:rPr>
        <w:t xml:space="preserve">or differences between both versions see </w:t>
      </w:r>
      <w:hyperlink r:id="rId26" w:anchor="sec-xml11" w:history="1">
        <w:r w:rsidRPr="003172C1">
          <w:rPr>
            <w:rStyle w:val="Hyperlink"/>
            <w:szCs w:val="24"/>
          </w:rPr>
          <w:t>http://www.w3.org/TR/xml11/#sec-xml11</w:t>
        </w:r>
      </w:hyperlink>
      <w:del w:id="73" w:author="LUEJE Claudia" w:date="2024-05-02T16:58:00Z">
        <w:r w:rsidDel="00160ECE">
          <w:rPr>
            <w:szCs w:val="24"/>
          </w:rPr>
          <w:delText>.</w:delText>
        </w:r>
      </w:del>
      <w:r>
        <w:rPr>
          <w:szCs w:val="24"/>
        </w:rPr>
        <w:t>)</w:t>
      </w:r>
      <w:ins w:id="74" w:author="LUEJE Claudia" w:date="2024-05-02T16:58:00Z">
        <w:r w:rsidR="00160ECE">
          <w:rPr>
            <w:szCs w:val="24"/>
          </w:rPr>
          <w:t>.</w:t>
        </w:r>
      </w:ins>
    </w:p>
    <w:p w14:paraId="7A7EF68F" w14:textId="77777777" w:rsidR="006A2DB6" w:rsidRDefault="006A2DB6">
      <w:pPr>
        <w:pStyle w:val="BodyText"/>
        <w:autoSpaceDE w:val="0"/>
        <w:autoSpaceDN w:val="0"/>
        <w:adjustRightInd w:val="0"/>
        <w:rPr>
          <w:szCs w:val="24"/>
        </w:rPr>
      </w:pPr>
      <w:r>
        <w:rPr>
          <w:szCs w:val="24"/>
        </w:rPr>
        <w:t xml:space="preserve">The type of the value of an element or attribute is specified by the key-word </w:t>
      </w:r>
      <w:r w:rsidRPr="00FF7C6B">
        <w:rPr>
          <w:rStyle w:val="ISOCode"/>
        </w:rPr>
        <w:t>Type</w:t>
      </w:r>
      <w:r>
        <w:rPr>
          <w:szCs w:val="24"/>
        </w:rPr>
        <w:t xml:space="preserve">. The numerical ID of a property (attribute </w:t>
      </w:r>
      <w:r w:rsidRPr="00FF7C6B">
        <w:rPr>
          <w:rStyle w:val="ISOCode"/>
        </w:rPr>
        <w:t>pid</w:t>
      </w:r>
      <w:r>
        <w:rPr>
          <w:szCs w:val="24"/>
        </w:rPr>
        <w:t xml:space="preserve">) of a </w:t>
      </w:r>
      <w:r w:rsidRPr="00FF7C6B">
        <w:rPr>
          <w:rStyle w:val="ISOCode"/>
        </w:rPr>
        <w:t>&lt;part/&gt;</w:t>
      </w:r>
      <w:r>
        <w:rPr>
          <w:szCs w:val="24"/>
        </w:rPr>
        <w:t xml:space="preserve"> element for instance is an integer, which is a built-in type of XML standard.</w:t>
      </w:r>
    </w:p>
    <w:p w14:paraId="73C5D12B" w14:textId="77777777" w:rsidR="006A2DB6" w:rsidRDefault="006A2DB6">
      <w:pPr>
        <w:pStyle w:val="BodyText"/>
        <w:autoSpaceDE w:val="0"/>
        <w:autoSpaceDN w:val="0"/>
        <w:adjustRightInd w:val="0"/>
        <w:rPr>
          <w:szCs w:val="24"/>
        </w:rPr>
      </w:pPr>
      <w:r>
        <w:rPr>
          <w:szCs w:val="24"/>
        </w:rPr>
        <w:t>Examples for the most common types in XML are:</w:t>
      </w:r>
    </w:p>
    <w:p w14:paraId="06F65D5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xs:string,</w:t>
      </w:r>
    </w:p>
    <w:p w14:paraId="346718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xs:decimal,</w:t>
      </w:r>
    </w:p>
    <w:p w14:paraId="723661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xs:integer,</w:t>
      </w:r>
    </w:p>
    <w:p w14:paraId="2B4B138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xs:float,</w:t>
      </w:r>
    </w:p>
    <w:p w14:paraId="7A3A1A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xs:boolean,</w:t>
      </w:r>
    </w:p>
    <w:p w14:paraId="22252F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xs:date,</w:t>
      </w:r>
    </w:p>
    <w:p w14:paraId="079A64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7DD">
        <w:rPr>
          <w:rStyle w:val="ISOCode"/>
        </w:rPr>
        <w:t>xs:time.</w:t>
      </w:r>
    </w:p>
    <w:p w14:paraId="49109F9C" w14:textId="031C992A"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75" w:author="LUEJE Claudia" w:date="2024-05-02T16:58:00Z">
        <w:r w:rsidR="00160ECE">
          <w:rPr>
            <w:szCs w:val="24"/>
          </w:rPr>
          <w:t>OTE</w:t>
        </w:r>
      </w:ins>
      <w:del w:id="76" w:author="LUEJE Claudia" w:date="2024-05-02T16:58:00Z">
        <w:r w:rsidDel="00160ECE">
          <w:rPr>
            <w:szCs w:val="24"/>
          </w:rPr>
          <w:delText>ote</w:delText>
        </w:r>
      </w:del>
      <w:r>
        <w:rPr>
          <w:szCs w:val="24"/>
        </w:rPr>
        <w:t> 2</w:t>
      </w:r>
      <w:r>
        <w:rPr>
          <w:szCs w:val="24"/>
        </w:rPr>
        <w:tab/>
        <w:t>The maximum number of decimal digits you can specify is 18.</w:t>
      </w:r>
    </w:p>
    <w:p w14:paraId="1DC7FF76" w14:textId="17264BE2" w:rsidR="006A2DB6" w:rsidRDefault="006A2DB6">
      <w:pPr>
        <w:pStyle w:val="BodyText"/>
        <w:autoSpaceDE w:val="0"/>
        <w:autoSpaceDN w:val="0"/>
        <w:adjustRightInd w:val="0"/>
        <w:rPr>
          <w:szCs w:val="24"/>
        </w:rPr>
      </w:pPr>
      <w:r>
        <w:rPr>
          <w:szCs w:val="24"/>
        </w:rPr>
        <w:t>However, only positive integers are usually used in this context</w:t>
      </w:r>
      <w:ins w:id="77" w:author="LUEJE Claudia" w:date="2024-05-02T16:58:00Z">
        <w:r w:rsidR="00160ECE">
          <w:rPr>
            <w:szCs w:val="24"/>
          </w:rPr>
          <w:t>.</w:t>
        </w:r>
      </w:ins>
      <w:del w:id="78" w:author="LUEJE Claudia" w:date="2024-05-02T16:58:00Z">
        <w:r w:rsidDel="00160ECE">
          <w:rPr>
            <w:szCs w:val="24"/>
          </w:rPr>
          <w:delText>.</w:delText>
        </w:r>
      </w:del>
      <w:r>
        <w:rPr>
          <w:szCs w:val="24"/>
        </w:rPr>
        <w:t xml:space="preserve"> Th</w:t>
      </w:r>
      <w:ins w:id="79" w:author="LUEJE Claudia" w:date="2024-05-02T16:58:00Z">
        <w:r w:rsidR="00160ECE">
          <w:rPr>
            <w:szCs w:val="24"/>
          </w:rPr>
          <w:t>is</w:t>
        </w:r>
      </w:ins>
      <w:del w:id="80" w:author="LUEJE Claudia" w:date="2024-05-02T16:58:00Z">
        <w:r w:rsidDel="00160ECE">
          <w:rPr>
            <w:szCs w:val="24"/>
          </w:rPr>
          <w:delText>at</w:delText>
        </w:r>
      </w:del>
      <w:r>
        <w:rPr>
          <w:szCs w:val="24"/>
        </w:rPr>
        <w:t xml:space="preserve"> means</w:t>
      </w:r>
      <w:ins w:id="81" w:author="LUEJE Claudia" w:date="2024-05-02T16:58:00Z">
        <w:r w:rsidR="00160ECE">
          <w:rPr>
            <w:szCs w:val="24"/>
          </w:rPr>
          <w:t xml:space="preserve"> that</w:t>
        </w:r>
      </w:ins>
      <w:del w:id="82" w:author="LUEJE Claudia" w:date="2024-05-02T16:58:00Z">
        <w:r w:rsidDel="00160ECE">
          <w:rPr>
            <w:szCs w:val="24"/>
          </w:rPr>
          <w:delText>,</w:delText>
        </w:r>
      </w:del>
      <w:r>
        <w:rPr>
          <w:szCs w:val="24"/>
        </w:rPr>
        <w:t xml:space="preserve"> the possible values of the ID (type integer) have to be restricted. To specify the values which are allowed for an element or an attribute, the key-word </w:t>
      </w:r>
      <w:r w:rsidRPr="00814DD0">
        <w:rPr>
          <w:rStyle w:val="ISOCode"/>
        </w:rPr>
        <w:t>Value Space</w:t>
      </w:r>
      <w:r>
        <w:rPr>
          <w:szCs w:val="24"/>
        </w:rPr>
        <w:t xml:space="preserve"> (a set) is used. The Value Space can be given as an enumeration (a finite set), or an explicitly defined set. For example, a positive integer is symbolized by &gt; 0 whereas a float between 0</w:t>
      </w:r>
      <w:r w:rsidR="00911B7E">
        <w:rPr>
          <w:szCs w:val="24"/>
        </w:rPr>
        <w:t>,</w:t>
      </w:r>
      <w:r>
        <w:rPr>
          <w:szCs w:val="24"/>
        </w:rPr>
        <w:t>0 and 1</w:t>
      </w:r>
      <w:r w:rsidR="00911B7E">
        <w:rPr>
          <w:szCs w:val="24"/>
        </w:rPr>
        <w:t>,</w:t>
      </w:r>
      <w:r>
        <w:rPr>
          <w:szCs w:val="24"/>
        </w:rPr>
        <w:t>0 is given by [0</w:t>
      </w:r>
      <w:r w:rsidR="00911B7E">
        <w:rPr>
          <w:szCs w:val="24"/>
        </w:rPr>
        <w:t>,</w:t>
      </w:r>
      <w:r>
        <w:rPr>
          <w:szCs w:val="24"/>
        </w:rPr>
        <w:t>0, 1</w:t>
      </w:r>
      <w:r w:rsidR="00911B7E">
        <w:rPr>
          <w:szCs w:val="24"/>
        </w:rPr>
        <w:t>,</w:t>
      </w:r>
      <w:r>
        <w:rPr>
          <w:szCs w:val="24"/>
        </w:rPr>
        <w:t>0], according to mathematical notation.</w:t>
      </w:r>
    </w:p>
    <w:p w14:paraId="1CA018E7" w14:textId="77777777" w:rsidR="006A2DB6" w:rsidRDefault="006A2DB6">
      <w:pPr>
        <w:pStyle w:val="BodyText"/>
        <w:autoSpaceDE w:val="0"/>
        <w:autoSpaceDN w:val="0"/>
        <w:adjustRightInd w:val="0"/>
        <w:rPr>
          <w:szCs w:val="24"/>
        </w:rPr>
      </w:pPr>
      <w:r>
        <w:rPr>
          <w:szCs w:val="24"/>
        </w:rPr>
        <w:t xml:space="preserve">Some elements and attributes obtain default values if they are not explicitly specified in the χMCF file. The default values to be adopted are defined by the keyword </w:t>
      </w:r>
      <w:r w:rsidRPr="00814DD0">
        <w:rPr>
          <w:rStyle w:val="ISOCode"/>
        </w:rPr>
        <w:t>Default</w:t>
      </w:r>
      <w:r>
        <w:rPr>
          <w:szCs w:val="24"/>
        </w:rPr>
        <w:t>.</w:t>
      </w:r>
    </w:p>
    <w:p w14:paraId="44E810E3" w14:textId="6E637FA4" w:rsidR="006A2DB6" w:rsidRDefault="006A2DB6">
      <w:pPr>
        <w:pStyle w:val="BodyText"/>
        <w:autoSpaceDE w:val="0"/>
        <w:autoSpaceDN w:val="0"/>
        <w:adjustRightInd w:val="0"/>
        <w:rPr>
          <w:szCs w:val="24"/>
        </w:rPr>
      </w:pPr>
      <w:r>
        <w:rPr>
          <w:szCs w:val="24"/>
        </w:rPr>
        <w:t xml:space="preserve">In this document, the special type “alphanumeric” is frequently used for labels of parts and assemblies, which deserves a careful discussion. In the CAD world, a label is synonymous with the name of a part, a geometric object etc. Not only letters “[A-Za-z]”, but also numbers “[0-9]” and other special characters </w:t>
      </w:r>
      <w:del w:id="83" w:author="LUEJE Claudia" w:date="2024-05-02T16:59:00Z">
        <w:r w:rsidDel="00160ECE">
          <w:rPr>
            <w:szCs w:val="24"/>
          </w:rPr>
          <w:delText xml:space="preserve">like </w:delText>
        </w:r>
      </w:del>
      <w:ins w:id="84" w:author="LUEJE Claudia" w:date="2024-05-02T16:59:00Z">
        <w:r w:rsidR="00160ECE">
          <w:rPr>
            <w:szCs w:val="24"/>
          </w:rPr>
          <w:t xml:space="preserve">such as </w:t>
        </w:r>
      </w:ins>
      <w:r>
        <w:rPr>
          <w:szCs w:val="24"/>
        </w:rPr>
        <w:t xml:space="preserve">“[-.$#±]” and more are used for labels. Sometimes, </w:t>
      </w:r>
      <w:ins w:id="85" w:author="LUEJE Claudia" w:date="2024-05-02T16:59:00Z">
        <w:r w:rsidR="00160ECE">
          <w:rPr>
            <w:szCs w:val="24"/>
          </w:rPr>
          <w:t xml:space="preserve">the </w:t>
        </w:r>
      </w:ins>
      <w:r>
        <w:rPr>
          <w:szCs w:val="24"/>
        </w:rPr>
        <w:t>first character is restricted to “[A-Za-z]”. Thus, it is difficult to give an exact definition for the type “alphanumeric” which would fit to the individual need. Fortunately, when using XML’s “encoding” attribute, even non-ASCII characters can be handled easily, e.g. Arabic, Chinese, Cyrillic, Greek, Hebrew. Nevertheless, labels should not start or end with white space.</w:t>
      </w:r>
    </w:p>
    <w:p w14:paraId="15DCAC6F" w14:textId="77777777" w:rsidR="006A2DB6" w:rsidRDefault="006A2DB6">
      <w:pPr>
        <w:pStyle w:val="BodyText"/>
        <w:autoSpaceDE w:val="0"/>
        <w:autoSpaceDN w:val="0"/>
        <w:adjustRightInd w:val="0"/>
        <w:rPr>
          <w:szCs w:val="24"/>
        </w:rPr>
      </w:pPr>
      <w:r>
        <w:rPr>
          <w:szCs w:val="24"/>
        </w:rPr>
        <w:t xml:space="preserve">The key-word </w:t>
      </w:r>
      <w:r w:rsidRPr="00814DD0">
        <w:rPr>
          <w:rStyle w:val="ISOCode"/>
        </w:rPr>
        <w:t>Use</w:t>
      </w:r>
      <w:r>
        <w:rPr>
          <w:szCs w:val="24"/>
        </w:rPr>
        <w:t xml:space="preserve"> specifies, whether an element or an attribute is optional, required or prohibited. The frequency of the occurrence of an element or attribute is defined by </w:t>
      </w:r>
      <w:r w:rsidRPr="00814DD0">
        <w:rPr>
          <w:rStyle w:val="ISOCode"/>
        </w:rPr>
        <w:t>Multiplicity</w:t>
      </w:r>
      <w:r>
        <w:rPr>
          <w:szCs w:val="24"/>
        </w:rPr>
        <w:t xml:space="preserve">, that is in the form: </w:t>
      </w:r>
      <w:r w:rsidRPr="00814DD0">
        <w:rPr>
          <w:rStyle w:val="ISOCode"/>
        </w:rPr>
        <w:t>minOccurs ≤ Multiplicity ≤ maxOccurs</w:t>
      </w:r>
      <w:r>
        <w:rPr>
          <w:szCs w:val="24"/>
        </w:rPr>
        <w:t xml:space="preserve">. By convention, when </w:t>
      </w:r>
      <w:r w:rsidRPr="00814DD0">
        <w:rPr>
          <w:rStyle w:val="ISOCode"/>
        </w:rPr>
        <w:t>Use</w:t>
      </w:r>
      <w:r>
        <w:rPr>
          <w:szCs w:val="24"/>
        </w:rPr>
        <w:t xml:space="preserve"> is optional, </w:t>
      </w:r>
      <w:r w:rsidRPr="00814DD0">
        <w:rPr>
          <w:rStyle w:val="ISOCode"/>
        </w:rPr>
        <w:t>minOccurs</w:t>
      </w:r>
      <w:r>
        <w:rPr>
          <w:szCs w:val="24"/>
        </w:rPr>
        <w:t xml:space="preserve"> is 0. Any additional restrictions imposed on an element, or an attribute are specified by the key-word </w:t>
      </w:r>
      <w:r w:rsidRPr="00814DD0">
        <w:rPr>
          <w:rStyle w:val="ISOCode"/>
        </w:rPr>
        <w:t>Restrictions</w:t>
      </w:r>
      <w:r>
        <w:rPr>
          <w:szCs w:val="24"/>
        </w:rPr>
        <w:t>.</w:t>
      </w:r>
    </w:p>
    <w:p w14:paraId="4DCFDB3E" w14:textId="77777777" w:rsidR="006A2DB6" w:rsidRDefault="006A2DB6">
      <w:pPr>
        <w:pStyle w:val="BodyText"/>
        <w:autoSpaceDE w:val="0"/>
        <w:autoSpaceDN w:val="0"/>
        <w:adjustRightInd w:val="0"/>
        <w:rPr>
          <w:szCs w:val="24"/>
        </w:rPr>
      </w:pPr>
      <w:r>
        <w:rPr>
          <w:szCs w:val="24"/>
        </w:rPr>
        <w:t xml:space="preserve">As explained above, the individual use of some elements or attributes may be optional. But some of them must be coherent (thus redundant in certain sense). For instance, the </w:t>
      </w:r>
      <w:r w:rsidRPr="00814DD0">
        <w:rPr>
          <w:rStyle w:val="ISOCode"/>
        </w:rPr>
        <w:t>label</w:t>
      </w:r>
      <w:r>
        <w:rPr>
          <w:szCs w:val="24"/>
        </w:rPr>
        <w:t>, numerical ID of a property (</w:t>
      </w:r>
      <w:r w:rsidRPr="00814DD0">
        <w:rPr>
          <w:rStyle w:val="ISOCode"/>
        </w:rPr>
        <w:t>PID</w:t>
      </w:r>
      <w:r>
        <w:rPr>
          <w:szCs w:val="24"/>
        </w:rPr>
        <w:t>), and alphanumerical name of a property (</w:t>
      </w:r>
      <w:r w:rsidRPr="00814DD0">
        <w:rPr>
          <w:rStyle w:val="ISOCode"/>
        </w:rPr>
        <w:t>pname</w:t>
      </w:r>
      <w:r>
        <w:rPr>
          <w:szCs w:val="24"/>
        </w:rPr>
        <w:t>) of a part or an assembly represent the same part (except for e.g. tailored blanks) and one can use one or the other or both to identify a part.</w:t>
      </w:r>
    </w:p>
    <w:p w14:paraId="3A1AA6DA" w14:textId="6899E10C" w:rsidR="006A2DB6" w:rsidRDefault="006A2DB6">
      <w:pPr>
        <w:pStyle w:val="Heading1"/>
        <w:autoSpaceDE w:val="0"/>
        <w:autoSpaceDN w:val="0"/>
        <w:adjustRightInd w:val="0"/>
        <w:rPr>
          <w:rFonts w:eastAsia="Times New Roman"/>
          <w:szCs w:val="24"/>
        </w:rPr>
      </w:pPr>
      <w:r>
        <w:rPr>
          <w:rFonts w:eastAsia="Times New Roman"/>
          <w:szCs w:val="24"/>
        </w:rPr>
        <w:t xml:space="preserve">Parts, </w:t>
      </w:r>
      <w:ins w:id="86" w:author="LUEJE Claudia" w:date="2024-05-02T17:00:00Z">
        <w:r w:rsidR="00160ECE">
          <w:rPr>
            <w:rFonts w:eastAsia="Times New Roman"/>
            <w:szCs w:val="24"/>
          </w:rPr>
          <w:t>p</w:t>
        </w:r>
      </w:ins>
      <w:del w:id="87" w:author="LUEJE Claudia" w:date="2024-05-02T17:00:00Z">
        <w:r w:rsidDel="00160ECE">
          <w:rPr>
            <w:rFonts w:eastAsia="Times New Roman"/>
            <w:szCs w:val="24"/>
          </w:rPr>
          <w:delText>P</w:delText>
        </w:r>
      </w:del>
      <w:r>
        <w:rPr>
          <w:rFonts w:eastAsia="Times New Roman"/>
          <w:szCs w:val="24"/>
        </w:rPr>
        <w:t xml:space="preserve">roperties and </w:t>
      </w:r>
      <w:ins w:id="88" w:author="LUEJE Claudia" w:date="2024-05-02T17:00:00Z">
        <w:r w:rsidR="00160ECE">
          <w:rPr>
            <w:rFonts w:eastAsia="Times New Roman"/>
            <w:szCs w:val="24"/>
          </w:rPr>
          <w:t>a</w:t>
        </w:r>
      </w:ins>
      <w:del w:id="89" w:author="LUEJE Claudia" w:date="2024-05-02T17:00:00Z">
        <w:r w:rsidDel="00160ECE">
          <w:rPr>
            <w:rFonts w:eastAsia="Times New Roman"/>
            <w:szCs w:val="24"/>
          </w:rPr>
          <w:delText>A</w:delText>
        </w:r>
      </w:del>
      <w:r>
        <w:rPr>
          <w:rFonts w:eastAsia="Times New Roman"/>
          <w:szCs w:val="24"/>
        </w:rPr>
        <w:t>ssemblies</w:t>
      </w:r>
    </w:p>
    <w:p w14:paraId="2B7FBE0E"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General</w:t>
      </w:r>
    </w:p>
    <w:p w14:paraId="5EAAF627" w14:textId="38411E75" w:rsidR="006A2DB6" w:rsidRDefault="006A2DB6">
      <w:pPr>
        <w:pStyle w:val="BodyText"/>
        <w:autoSpaceDE w:val="0"/>
        <w:autoSpaceDN w:val="0"/>
        <w:adjustRightInd w:val="0"/>
        <w:rPr>
          <w:szCs w:val="24"/>
        </w:rPr>
      </w:pPr>
      <w:r>
        <w:rPr>
          <w:szCs w:val="24"/>
        </w:rPr>
        <w:t>χMCF describes</w:t>
      </w:r>
      <w:del w:id="90" w:author="LUEJE Claudia" w:date="2024-05-02T17:00:00Z">
        <w:r w:rsidDel="00160ECE">
          <w:rPr>
            <w:szCs w:val="24"/>
          </w:rPr>
          <w:delText>,</w:delText>
        </w:r>
      </w:del>
      <w:r>
        <w:rPr>
          <w:szCs w:val="24"/>
        </w:rPr>
        <w:t xml:space="preserve"> how parts, properties and assemblies are connected by joints in a pre-defined way. Therefore, a clear understanding is needed about what a part, property or assembly is</w:t>
      </w:r>
      <w:ins w:id="91" w:author="LUEJE Claudia" w:date="2024-05-02T17:00:00Z">
        <w:r w:rsidR="00160ECE">
          <w:rPr>
            <w:szCs w:val="24"/>
          </w:rPr>
          <w:t>,</w:t>
        </w:r>
      </w:ins>
      <w:r>
        <w:rPr>
          <w:szCs w:val="24"/>
        </w:rPr>
        <w:t xml:space="preserve"> in our context.</w:t>
      </w:r>
    </w:p>
    <w:p w14:paraId="5FB2128E"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Parts</w:t>
      </w:r>
    </w:p>
    <w:p w14:paraId="4D7EAA00"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0F4CA8BB" w14:textId="77777777" w:rsidR="006A2DB6" w:rsidRDefault="006A2DB6">
      <w:pPr>
        <w:pStyle w:val="BodyText"/>
        <w:autoSpaceDE w:val="0"/>
        <w:autoSpaceDN w:val="0"/>
        <w:adjustRightInd w:val="0"/>
        <w:rPr>
          <w:szCs w:val="24"/>
        </w:rPr>
      </w:pPr>
      <w:r>
        <w:rPr>
          <w:szCs w:val="24"/>
        </w:rPr>
        <w:t>Parts are logical groupings of 3D objects. Their objective is to provide a general nomenclature of the pieces which form a certain product. This nomenclature allows communications between all stakeholders of all involved processes.</w:t>
      </w:r>
    </w:p>
    <w:p w14:paraId="0AF1C289" w14:textId="77777777" w:rsidR="006A2DB6" w:rsidRDefault="006A2DB6">
      <w:pPr>
        <w:pStyle w:val="BodyText"/>
        <w:autoSpaceDE w:val="0"/>
        <w:autoSpaceDN w:val="0"/>
        <w:adjustRightInd w:val="0"/>
        <w:rPr>
          <w:szCs w:val="24"/>
        </w:rPr>
      </w:pPr>
      <w:r>
        <w:rPr>
          <w:szCs w:val="24"/>
        </w:rPr>
        <w:t>Typically, it is assumed that parts do not disintegrate into several physical compounds.</w:t>
      </w:r>
    </w:p>
    <w:p w14:paraId="77C0C8E0" w14:textId="76040A8D" w:rsidR="006A2DB6" w:rsidRDefault="006A2DB6">
      <w:pPr>
        <w:pStyle w:val="BodyText"/>
        <w:autoSpaceDE w:val="0"/>
        <w:autoSpaceDN w:val="0"/>
        <w:adjustRightInd w:val="0"/>
        <w:rPr>
          <w:szCs w:val="24"/>
        </w:rPr>
      </w:pPr>
      <w:r>
        <w:rPr>
          <w:szCs w:val="24"/>
        </w:rPr>
        <w:t>Parts can be instantiated at different locations of a product, e.g. wheels in a car</w:t>
      </w:r>
      <w:del w:id="92" w:author="LUEJE Claudia" w:date="2024-05-02T17:00:00Z">
        <w:r w:rsidDel="00160ECE">
          <w:rPr>
            <w:szCs w:val="24"/>
          </w:rPr>
          <w:delText xml:space="preserve"> etc</w:delText>
        </w:r>
      </w:del>
      <w:r>
        <w:rPr>
          <w:szCs w:val="24"/>
        </w:rPr>
        <w:t>.</w:t>
      </w:r>
    </w:p>
    <w:p w14:paraId="39E721AD" w14:textId="77777777" w:rsidR="006A2DB6" w:rsidRDefault="006A2DB6">
      <w:pPr>
        <w:pStyle w:val="BodyText"/>
        <w:autoSpaceDE w:val="0"/>
        <w:autoSpaceDN w:val="0"/>
        <w:adjustRightInd w:val="0"/>
        <w:rPr>
          <w:szCs w:val="24"/>
        </w:rPr>
      </w:pPr>
      <w:r>
        <w:rPr>
          <w:szCs w:val="24"/>
        </w:rPr>
        <w:t>Parts can be mirrored on a symmetry plane of the model, e.g. front doors of a car.</w:t>
      </w:r>
    </w:p>
    <w:p w14:paraId="7303BDB1" w14:textId="77777777" w:rsidR="006A2DB6" w:rsidRDefault="006A2DB6">
      <w:pPr>
        <w:pStyle w:val="BodyText"/>
        <w:autoSpaceDE w:val="0"/>
        <w:autoSpaceDN w:val="0"/>
        <w:adjustRightInd w:val="0"/>
        <w:rPr>
          <w:szCs w:val="24"/>
        </w:rPr>
      </w:pPr>
      <w:r>
        <w:rPr>
          <w:szCs w:val="24"/>
        </w:rPr>
        <w:t>Parts can contain other parts (sub-parts): A car, for example, is made of body in white, power train, doors etc. A door is made of an outer sheet, an inner sheet, a window with its mechanics, some crash reinforcements etc. The mechanics of a window are made of some guiding rails, an electric motor and so on.</w:t>
      </w:r>
    </w:p>
    <w:p w14:paraId="719112F4" w14:textId="77777777" w:rsidR="006A2DB6" w:rsidRDefault="006A2DB6">
      <w:pPr>
        <w:pStyle w:val="BodyText"/>
        <w:autoSpaceDE w:val="0"/>
        <w:autoSpaceDN w:val="0"/>
        <w:adjustRightInd w:val="0"/>
        <w:rPr>
          <w:szCs w:val="24"/>
        </w:rPr>
      </w:pPr>
      <w:r>
        <w:rPr>
          <w:szCs w:val="24"/>
        </w:rPr>
        <w:t>Therefore, in the sense of graph theory, parts form a tree (if their instances are considered) or a directed, cycle free graph. Parts without sub-parts are called the “leaves” of this tree or graph.</w:t>
      </w:r>
    </w:p>
    <w:p w14:paraId="65910AF5" w14:textId="77777777" w:rsidR="006A2DB6" w:rsidRDefault="006A2DB6">
      <w:pPr>
        <w:pStyle w:val="BodyText"/>
        <w:autoSpaceDE w:val="0"/>
        <w:autoSpaceDN w:val="0"/>
        <w:adjustRightInd w:val="0"/>
        <w:rPr>
          <w:szCs w:val="24"/>
        </w:rPr>
      </w:pPr>
      <w:r>
        <w:rPr>
          <w:szCs w:val="24"/>
        </w:rPr>
        <w:t>If a part is mentioned in a list, not only its own content (e.g. finite elements) is addressed, but also all contents of its sub-parts and their children, down to the lowest level (leaves) of the part graph.</w:t>
      </w:r>
    </w:p>
    <w:p w14:paraId="085E3DA3" w14:textId="1415B9D6"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ins w:id="93" w:author="LUEJE Claudia" w:date="2024-05-02T17:01:00Z">
        <w:r w:rsidR="00160ECE">
          <w:rPr>
            <w:rFonts w:eastAsia="Times New Roman"/>
            <w:szCs w:val="24"/>
          </w:rPr>
          <w:t>l</w:t>
        </w:r>
      </w:ins>
      <w:del w:id="94" w:author="LUEJE Claudia" w:date="2024-05-02T17:01:00Z">
        <w:r w:rsidDel="00160ECE">
          <w:rPr>
            <w:rFonts w:eastAsia="Times New Roman"/>
            <w:szCs w:val="24"/>
          </w:rPr>
          <w:delText>L</w:delText>
        </w:r>
      </w:del>
      <w:r>
        <w:rPr>
          <w:rFonts w:eastAsia="Times New Roman"/>
          <w:szCs w:val="24"/>
        </w:rPr>
        <w:t>abels</w:t>
      </w:r>
    </w:p>
    <w:p w14:paraId="226F4785" w14:textId="77777777" w:rsidR="006A2DB6" w:rsidRDefault="006A2DB6">
      <w:pPr>
        <w:pStyle w:val="BodyText"/>
        <w:autoSpaceDE w:val="0"/>
        <w:autoSpaceDN w:val="0"/>
        <w:adjustRightInd w:val="0"/>
        <w:rPr>
          <w:szCs w:val="24"/>
        </w:rPr>
      </w:pPr>
      <w:r>
        <w:rPr>
          <w:szCs w:val="24"/>
        </w:rPr>
        <w:t>A part is uniquely identified by its label, up to ditto-parts. Connectors within a connection group that refer to ditto parts shall be able to “detect” the “correct” part instance according to their respective geometrical location.</w:t>
      </w:r>
    </w:p>
    <w:p w14:paraId="221780BA" w14:textId="77777777" w:rsidR="006A2DB6" w:rsidRDefault="006A2DB6">
      <w:pPr>
        <w:pStyle w:val="BodyText"/>
        <w:autoSpaceDE w:val="0"/>
        <w:autoSpaceDN w:val="0"/>
        <w:adjustRightInd w:val="0"/>
        <w:rPr>
          <w:szCs w:val="24"/>
        </w:rPr>
      </w:pPr>
      <w:r>
        <w:rPr>
          <w:szCs w:val="24"/>
        </w:rPr>
        <w:t>We assume that mirror parts have other part labels than their “base” parts.</w:t>
      </w:r>
    </w:p>
    <w:p w14:paraId="7AB21704" w14:textId="537FD8F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95" w:author="LUEJE Claudia" w:date="2024-05-02T17:01:00Z">
        <w:r w:rsidR="00160ECE">
          <w:rPr>
            <w:szCs w:val="24"/>
          </w:rPr>
          <w:t>OTE</w:t>
        </w:r>
      </w:ins>
      <w:del w:id="96" w:author="LUEJE Claudia" w:date="2024-05-02T17:01:00Z">
        <w:r w:rsidDel="00160ECE">
          <w:rPr>
            <w:szCs w:val="24"/>
          </w:rPr>
          <w:delText>ote</w:delText>
        </w:r>
      </w:del>
      <w:r>
        <w:rPr>
          <w:szCs w:val="24"/>
        </w:rPr>
        <w:tab/>
        <w:t xml:space="preserve">In most CAx processes, parts have two string attributes: One label describing the name and usage of a part in a human readable form, and another one used for indexing this item in the OEM’s “part store”. The latter one typically consists of only </w:t>
      </w:r>
      <w:ins w:id="97" w:author="LUEJE Claudia" w:date="2024-05-02T17:01:00Z">
        <w:r w:rsidR="00160ECE">
          <w:rPr>
            <w:szCs w:val="24"/>
          </w:rPr>
          <w:t xml:space="preserve">a </w:t>
        </w:r>
      </w:ins>
      <w:r>
        <w:rPr>
          <w:szCs w:val="24"/>
        </w:rPr>
        <w:t>few characters (</w:t>
      </w:r>
      <w:ins w:id="98" w:author="LUEJE Claudia" w:date="2024-05-02T17:01:00Z">
        <w:r w:rsidR="00160ECE">
          <w:rPr>
            <w:szCs w:val="24"/>
          </w:rPr>
          <w:t xml:space="preserve">e.g. </w:t>
        </w:r>
      </w:ins>
      <w:r>
        <w:rPr>
          <w:szCs w:val="24"/>
        </w:rPr>
        <w:t>some 8 to 12</w:t>
      </w:r>
      <w:del w:id="99" w:author="LUEJE Claudia" w:date="2024-05-02T17:01:00Z">
        <w:r w:rsidDel="00160ECE">
          <w:rPr>
            <w:szCs w:val="24"/>
          </w:rPr>
          <w:delText>, e.g.</w:delText>
        </w:r>
      </w:del>
      <w:r>
        <w:rPr>
          <w:szCs w:val="24"/>
        </w:rPr>
        <w:t>), resembles more to a number than to a name, and therefore, is not human readable. In our context, the term “part label” refers to the latter one.</w:t>
      </w:r>
    </w:p>
    <w:p w14:paraId="1D29DE2E" w14:textId="6AB38DD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Part </w:t>
      </w:r>
      <w:ins w:id="100" w:author="LUEJE Claudia" w:date="2024-05-02T17:01:00Z">
        <w:r w:rsidR="00160ECE">
          <w:rPr>
            <w:rFonts w:eastAsia="Times New Roman"/>
            <w:szCs w:val="24"/>
          </w:rPr>
          <w:t>i</w:t>
        </w:r>
      </w:ins>
      <w:del w:id="101" w:author="LUEJE Claudia" w:date="2024-05-02T17:01:00Z">
        <w:r w:rsidDel="00160ECE">
          <w:rPr>
            <w:rFonts w:eastAsia="Times New Roman"/>
            <w:szCs w:val="24"/>
          </w:rPr>
          <w:delText>I</w:delText>
        </w:r>
      </w:del>
      <w:r>
        <w:rPr>
          <w:rFonts w:eastAsia="Times New Roman"/>
          <w:szCs w:val="24"/>
        </w:rPr>
        <w:t>nstances</w:t>
      </w:r>
    </w:p>
    <w:p w14:paraId="6A3D4993" w14:textId="77777777" w:rsidR="006A2DB6" w:rsidRDefault="006A2DB6">
      <w:pPr>
        <w:pStyle w:val="BodyText"/>
        <w:autoSpaceDE w:val="0"/>
        <w:autoSpaceDN w:val="0"/>
        <w:adjustRightInd w:val="0"/>
        <w:rPr>
          <w:szCs w:val="24"/>
        </w:rPr>
      </w:pPr>
      <w:r>
        <w:rPr>
          <w:szCs w:val="24"/>
        </w:rPr>
        <w:t>Instances of parts, also known as ditto-parts, typically have the same label as their “base” parts. Stating their instance makes such parts uniquely distinguishable, without resort to their geometrical location. Stating an instance without a part is meaningless, however.</w:t>
      </w:r>
    </w:p>
    <w:p w14:paraId="4C3C7574"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Properties</w:t>
      </w:r>
    </w:p>
    <w:p w14:paraId="4672AFF1" w14:textId="77777777" w:rsidR="006A2DB6" w:rsidRDefault="006A2DB6">
      <w:pPr>
        <w:pStyle w:val="BodyText"/>
        <w:autoSpaceDE w:val="0"/>
        <w:autoSpaceDN w:val="0"/>
        <w:adjustRightInd w:val="0"/>
        <w:rPr>
          <w:szCs w:val="24"/>
        </w:rPr>
      </w:pPr>
      <w:r>
        <w:rPr>
          <w:szCs w:val="24"/>
        </w:rPr>
        <w:t xml:space="preserve">In CAE, properties are a concept for assigning physical behaviour to several finite elements. Therefore, any finite element can have at most one property. However, frequently there are elements without such properties (e.g. RBEs, masses). In most solvers, properties are uniquely identified by positive integers, so-called property IDs or short: </w:t>
      </w:r>
      <w:r w:rsidRPr="000802A7">
        <w:rPr>
          <w:rStyle w:val="ISOCode"/>
        </w:rPr>
        <w:t>PID</w:t>
      </w:r>
      <w:r>
        <w:rPr>
          <w:szCs w:val="24"/>
        </w:rPr>
        <w:t xml:space="preserve">s. Some other solvers identify properties by an alphanumerical name, short </w:t>
      </w:r>
      <w:r w:rsidRPr="000802A7">
        <w:rPr>
          <w:rStyle w:val="ISOCode"/>
        </w:rPr>
        <w:t>pname</w:t>
      </w:r>
      <w:r>
        <w:rPr>
          <w:szCs w:val="24"/>
        </w:rPr>
        <w:t>.</w:t>
      </w:r>
    </w:p>
    <w:p w14:paraId="38D4915C" w14:textId="262CE138" w:rsidR="006A2DB6" w:rsidRDefault="006A2DB6">
      <w:pPr>
        <w:pStyle w:val="BodyText"/>
        <w:autoSpaceDE w:val="0"/>
        <w:autoSpaceDN w:val="0"/>
        <w:adjustRightInd w:val="0"/>
        <w:rPr>
          <w:szCs w:val="24"/>
        </w:rPr>
      </w:pPr>
      <w:r>
        <w:rPr>
          <w:szCs w:val="24"/>
        </w:rPr>
        <w:t xml:space="preserve">Even if finite elements of different parts have the same physical behaviour (e.g. left and right wing of a car), they usually have assigned different properties. This can be seen as a reminiscence to ancient times when parts had not been invented. Properties were also used for administrative purposes, </w:t>
      </w:r>
      <w:commentRangeStart w:id="102"/>
      <w:r>
        <w:rPr>
          <w:szCs w:val="24"/>
        </w:rPr>
        <w:t>then.</w:t>
      </w:r>
      <w:commentRangeEnd w:id="102"/>
      <w:r w:rsidR="00F35DC2">
        <w:rPr>
          <w:rStyle w:val="CommentReference"/>
          <w:rFonts w:ascii="Calibri" w:eastAsia="Times New Roman" w:hAnsi="Calibri"/>
          <w:lang w:val="en-US" w:eastAsia="x-none"/>
        </w:rPr>
        <w:commentReference w:id="102"/>
      </w:r>
    </w:p>
    <w:p w14:paraId="4DD943F9" w14:textId="77777777" w:rsidR="006A2DB6" w:rsidRDefault="006A2DB6">
      <w:pPr>
        <w:pStyle w:val="BodyText"/>
        <w:autoSpaceDE w:val="0"/>
        <w:autoSpaceDN w:val="0"/>
        <w:adjustRightInd w:val="0"/>
        <w:rPr>
          <w:szCs w:val="24"/>
        </w:rPr>
      </w:pPr>
      <w:r>
        <w:rPr>
          <w:szCs w:val="24"/>
        </w:rPr>
        <w:t>However, for χMCF, properties are just alternative, non-recursive means for addressing collections of elements.</w:t>
      </w:r>
    </w:p>
    <w:p w14:paraId="23118139" w14:textId="77777777" w:rsidR="006A2DB6" w:rsidRDefault="006A2DB6">
      <w:pPr>
        <w:pStyle w:val="BodyText"/>
        <w:autoSpaceDE w:val="0"/>
        <w:autoSpaceDN w:val="0"/>
        <w:adjustRightInd w:val="0"/>
        <w:rPr>
          <w:szCs w:val="24"/>
        </w:rPr>
      </w:pPr>
      <w:r>
        <w:rPr>
          <w:szCs w:val="24"/>
        </w:rPr>
        <w:t>One specific part often consists of one specific property, only. However, there are important exceptions:</w:t>
      </w:r>
    </w:p>
    <w:p w14:paraId="7197326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tailored blank is a metal sheet which consists of several pieces of simple sheets joined together. The thicknesses and the materials of the individual sheets may both differ. Nevertheless, a tailored blank is one single part from the χMCF point of view. Since one property would not provide an identifier for the complete part, the part label must be used, or else an assembly of several properties.</w:t>
      </w:r>
    </w:p>
    <w:p w14:paraId="5075C3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Sometimes, a cast part can be represented with </w:t>
      </w:r>
      <w:commentRangeStart w:id="103"/>
      <w:r>
        <w:rPr>
          <w:szCs w:val="24"/>
        </w:rPr>
        <w:t>FE</w:t>
      </w:r>
      <w:commentRangeEnd w:id="103"/>
      <w:r w:rsidR="00BD0142">
        <w:rPr>
          <w:rStyle w:val="CommentReference"/>
          <w:rFonts w:ascii="Calibri" w:eastAsia="Times New Roman" w:hAnsi="Calibri"/>
          <w:lang w:val="en-US" w:eastAsia="x-none"/>
        </w:rPr>
        <w:commentReference w:id="103"/>
      </w:r>
      <w:r>
        <w:rPr>
          <w:szCs w:val="24"/>
        </w:rPr>
        <w:t xml:space="preserve"> shell element formulation in its thin areas, whereas solid elements (with different properties) are used in other areas.</w:t>
      </w:r>
    </w:p>
    <w:p w14:paraId="50DFD1E2" w14:textId="65DEFC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Due to </w:t>
      </w:r>
      <w:del w:id="104" w:author="LUEJE Claudia" w:date="2024-05-02T17:03:00Z">
        <w:r w:rsidDel="00BD0142">
          <w:rPr>
            <w:szCs w:val="24"/>
          </w:rPr>
          <w:delText>e.g.</w:delText>
        </w:r>
      </w:del>
      <w:del w:id="105" w:author="LUEJE Claudia" w:date="2024-05-02T17:04:00Z">
        <w:r w:rsidDel="00BD0142">
          <w:rPr>
            <w:szCs w:val="24"/>
          </w:rPr>
          <w:delText xml:space="preserve"> </w:delText>
        </w:r>
      </w:del>
      <w:r>
        <w:rPr>
          <w:szCs w:val="24"/>
        </w:rPr>
        <w:t>stamping processes</w:t>
      </w:r>
      <w:ins w:id="106" w:author="LUEJE Claudia" w:date="2024-05-02T17:04:00Z">
        <w:r w:rsidR="00BD0142">
          <w:rPr>
            <w:szCs w:val="24"/>
          </w:rPr>
          <w:t xml:space="preserve"> for example</w:t>
        </w:r>
      </w:ins>
      <w:r>
        <w:rPr>
          <w:szCs w:val="24"/>
        </w:rPr>
        <w:t xml:space="preserve">, physical behaviour and thickness </w:t>
      </w:r>
      <w:commentRangeStart w:id="107"/>
      <w:r>
        <w:rPr>
          <w:szCs w:val="24"/>
        </w:rPr>
        <w:t>may</w:t>
      </w:r>
      <w:commentRangeEnd w:id="107"/>
      <w:r w:rsidR="00BD0142">
        <w:rPr>
          <w:rStyle w:val="CommentReference"/>
          <w:rFonts w:ascii="Calibri" w:eastAsia="Times New Roman" w:hAnsi="Calibri"/>
          <w:lang w:val="en-US" w:eastAsia="x-none"/>
        </w:rPr>
        <w:commentReference w:id="107"/>
      </w:r>
      <w:r>
        <w:rPr>
          <w:szCs w:val="24"/>
        </w:rPr>
        <w:t xml:space="preserve"> vary even within one originally homogeneous sheet metal, requiring several properties for a correct simulation.</w:t>
      </w:r>
    </w:p>
    <w:p w14:paraId="35839A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Occasionally, CAD parts containing several subparts with their properties are aggregated to one single CAE part, consequently still containing several properties.</w:t>
      </w:r>
    </w:p>
    <w:p w14:paraId="14C63576"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Assemblies</w:t>
      </w:r>
    </w:p>
    <w:p w14:paraId="12FDA884" w14:textId="77777777" w:rsidR="006A2DB6" w:rsidRDefault="006A2DB6">
      <w:pPr>
        <w:pStyle w:val="BodyText"/>
        <w:autoSpaceDE w:val="0"/>
        <w:autoSpaceDN w:val="0"/>
        <w:adjustRightInd w:val="0"/>
        <w:rPr>
          <w:szCs w:val="24"/>
        </w:rPr>
      </w:pPr>
      <w:r>
        <w:rPr>
          <w:szCs w:val="24"/>
        </w:rPr>
        <w:t>In many CAx systems, parts containing sub-parts are called assemblies. The notion distinguishes them from leaves of the part tree or graph.</w:t>
      </w:r>
    </w:p>
    <w:p w14:paraId="28368FB8" w14:textId="59EDE588" w:rsidR="006A2DB6" w:rsidRDefault="006A2DB6">
      <w:pPr>
        <w:pStyle w:val="BodyText"/>
        <w:autoSpaceDE w:val="0"/>
        <w:autoSpaceDN w:val="0"/>
        <w:adjustRightInd w:val="0"/>
        <w:rPr>
          <w:szCs w:val="24"/>
        </w:rPr>
      </w:pPr>
      <w:r>
        <w:rPr>
          <w:szCs w:val="24"/>
        </w:rPr>
        <w:t>However, in χMCF, an assembly is considered a set of parts, denoted by their part labels or properties. They do not need to have any special relation respective to the part graph. The opposite is true: χMCF-assemblies address situations</w:t>
      </w:r>
      <w:del w:id="108" w:author="LUEJE Claudia" w:date="2024-05-02T17:05:00Z">
        <w:r w:rsidDel="00362004">
          <w:rPr>
            <w:szCs w:val="24"/>
          </w:rPr>
          <w:delText>,</w:delText>
        </w:r>
      </w:del>
      <w:r>
        <w:rPr>
          <w:szCs w:val="24"/>
        </w:rPr>
        <w:t xml:space="preserve"> where specifying a single property would not address enough</w:t>
      </w:r>
      <w:ins w:id="109" w:author="LUEJE Claudia" w:date="2024-05-02T17:05:00Z">
        <w:r w:rsidR="00362004">
          <w:rPr>
            <w:szCs w:val="24"/>
          </w:rPr>
          <w:t xml:space="preserve">. </w:t>
        </w:r>
      </w:ins>
      <w:del w:id="110" w:author="LUEJE Claudia" w:date="2024-05-02T17:05:00Z">
        <w:r w:rsidDel="00362004">
          <w:rPr>
            <w:szCs w:val="24"/>
          </w:rPr>
          <w:delText>, a</w:delText>
        </w:r>
      </w:del>
      <w:ins w:id="111" w:author="LUEJE Claudia" w:date="2024-05-02T17:05:00Z">
        <w:r w:rsidR="00362004">
          <w:rPr>
            <w:szCs w:val="24"/>
          </w:rPr>
          <w:t>A</w:t>
        </w:r>
      </w:ins>
      <w:r>
        <w:rPr>
          <w:szCs w:val="24"/>
        </w:rPr>
        <w:t xml:space="preserve"> high-level part would address way too many elements and medium-size parts would not make the job.</w:t>
      </w:r>
    </w:p>
    <w:p w14:paraId="50344F6C" w14:textId="5028452C" w:rsidR="006A2DB6" w:rsidRDefault="006A2DB6">
      <w:pPr>
        <w:pStyle w:val="BodyText"/>
        <w:autoSpaceDE w:val="0"/>
        <w:autoSpaceDN w:val="0"/>
        <w:adjustRightInd w:val="0"/>
        <w:rPr>
          <w:szCs w:val="24"/>
        </w:rPr>
      </w:pPr>
      <w:r>
        <w:rPr>
          <w:szCs w:val="24"/>
        </w:rPr>
        <w:t>On the other hand, this does not happen too often</w:t>
      </w:r>
      <w:ins w:id="112" w:author="LUEJE Claudia" w:date="2024-05-02T17:05:00Z">
        <w:r w:rsidR="00362004">
          <w:rPr>
            <w:szCs w:val="24"/>
          </w:rPr>
          <w:t>.</w:t>
        </w:r>
      </w:ins>
      <w:del w:id="113" w:author="LUEJE Claudia" w:date="2024-05-02T17:05:00Z">
        <w:r w:rsidDel="00362004">
          <w:rPr>
            <w:szCs w:val="24"/>
          </w:rPr>
          <w:delText>:</w:delText>
        </w:r>
      </w:del>
      <w:r>
        <w:rPr>
          <w:szCs w:val="24"/>
        </w:rPr>
        <w:t xml:space="preserve"> </w:t>
      </w:r>
      <w:ins w:id="114" w:author="LUEJE Claudia" w:date="2024-05-02T17:05:00Z">
        <w:r w:rsidR="00362004">
          <w:rPr>
            <w:szCs w:val="24"/>
          </w:rPr>
          <w:t>For example, i</w:t>
        </w:r>
      </w:ins>
      <w:del w:id="115" w:author="LUEJE Claudia" w:date="2024-05-02T17:05:00Z">
        <w:r w:rsidDel="00362004">
          <w:rPr>
            <w:szCs w:val="24"/>
          </w:rPr>
          <w:delText>I</w:delText>
        </w:r>
      </w:del>
      <w:r>
        <w:rPr>
          <w:szCs w:val="24"/>
        </w:rPr>
        <w:t xml:space="preserve">f </w:t>
      </w:r>
      <w:del w:id="116" w:author="LUEJE Claudia" w:date="2024-05-02T17:05:00Z">
        <w:r w:rsidDel="00362004">
          <w:rPr>
            <w:szCs w:val="24"/>
          </w:rPr>
          <w:delText xml:space="preserve">e.g. </w:delText>
        </w:r>
      </w:del>
      <w:r>
        <w:rPr>
          <w:szCs w:val="24"/>
        </w:rPr>
        <w:t xml:space="preserve">a seam weld crosses property boundaries, these properties usually belong to the same tailored blank, therefore, the same part. If there would be a physical gap between the properties, welding would be applied to a single sheet across this gap, which causes new questions to the welding process, as depicted in </w:t>
      </w:r>
      <w:r w:rsidR="002F3F18">
        <w:rPr>
          <w:rStyle w:val="citefig"/>
          <w:szCs w:val="24"/>
        </w:rPr>
        <w:t>Figure </w:t>
      </w:r>
      <w:r>
        <w:rPr>
          <w:rStyle w:val="citefig"/>
          <w:szCs w:val="24"/>
        </w:rPr>
        <w:t>6</w:t>
      </w:r>
      <w:r>
        <w:rPr>
          <w:szCs w:val="24"/>
        </w:rPr>
        <w:t>:</w:t>
      </w:r>
    </w:p>
    <w:p w14:paraId="01D7CA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8329_ed1fig6.EPS</w:t>
      </w:r>
    </w:p>
    <w:p w14:paraId="4E791E00" w14:textId="118D9D97" w:rsidR="006A2DB6" w:rsidRDefault="002F3F18">
      <w:pPr>
        <w:pStyle w:val="Figuretitle0"/>
        <w:autoSpaceDE w:val="0"/>
        <w:autoSpaceDN w:val="0"/>
        <w:adjustRightInd w:val="0"/>
        <w:outlineLvl w:val="0"/>
        <w:rPr>
          <w:szCs w:val="24"/>
        </w:rPr>
      </w:pPr>
      <w:r>
        <w:rPr>
          <w:szCs w:val="24"/>
        </w:rPr>
        <w:t>Figure </w:t>
      </w:r>
      <w:r w:rsidR="006A2DB6">
        <w:rPr>
          <w:szCs w:val="24"/>
        </w:rPr>
        <w:t>6 — Seam weld crossing tailored blank v</w:t>
      </w:r>
      <w:ins w:id="117" w:author="LUEJE Claudia" w:date="2024-05-02T17:06:00Z">
        <w:r w:rsidR="00362004">
          <w:rPr>
            <w:szCs w:val="24"/>
          </w:rPr>
          <w:t>ersus</w:t>
        </w:r>
      </w:ins>
      <w:del w:id="118" w:author="LUEJE Claudia" w:date="2024-05-02T17:06:00Z">
        <w:r w:rsidR="006A2DB6" w:rsidDel="00362004">
          <w:rPr>
            <w:szCs w:val="24"/>
          </w:rPr>
          <w:delText>s.</w:delText>
        </w:r>
      </w:del>
      <w:r w:rsidR="006A2DB6">
        <w:rPr>
          <w:szCs w:val="24"/>
        </w:rPr>
        <w:t xml:space="preserve"> seam weld crossing physical gap</w:t>
      </w:r>
      <w:del w:id="119" w:author="LUEJE Claudia" w:date="2024-05-02T17:06:00Z">
        <w:r w:rsidR="006A2DB6" w:rsidDel="00362004">
          <w:rPr>
            <w:szCs w:val="24"/>
          </w:rPr>
          <w:delText>.</w:delText>
        </w:r>
      </w:del>
    </w:p>
    <w:p w14:paraId="1780D606" w14:textId="3D8D06F1" w:rsidR="006A2DB6" w:rsidRDefault="006A2DB6">
      <w:pPr>
        <w:pStyle w:val="BodyText"/>
        <w:autoSpaceDE w:val="0"/>
        <w:autoSpaceDN w:val="0"/>
        <w:adjustRightInd w:val="0"/>
        <w:rPr>
          <w:szCs w:val="24"/>
        </w:rPr>
      </w:pPr>
      <w:del w:id="120" w:author="LUEJE Claudia" w:date="2024-05-02T17:06:00Z">
        <w:r w:rsidDel="00362004">
          <w:rPr>
            <w:szCs w:val="24"/>
          </w:rPr>
          <w:delText>And e</w:delText>
        </w:r>
      </w:del>
      <w:ins w:id="121" w:author="LUEJE Claudia" w:date="2024-05-02T17:06:00Z">
        <w:r w:rsidR="00362004">
          <w:rPr>
            <w:szCs w:val="24"/>
          </w:rPr>
          <w:t>E</w:t>
        </w:r>
      </w:ins>
      <w:r>
        <w:rPr>
          <w:szCs w:val="24"/>
        </w:rPr>
        <w:t>ven if there is a gap</w:t>
      </w:r>
      <w:ins w:id="122" w:author="LUEJE Claudia" w:date="2024-05-02T17:06:00Z">
        <w:r w:rsidR="00362004">
          <w:rPr>
            <w:szCs w:val="24"/>
          </w:rPr>
          <w:t xml:space="preserve">, </w:t>
        </w:r>
      </w:ins>
      <w:del w:id="123" w:author="LUEJE Claudia" w:date="2024-05-02T17:06:00Z">
        <w:r w:rsidDel="00362004">
          <w:rPr>
            <w:szCs w:val="24"/>
          </w:rPr>
          <w:delText>: D</w:delText>
        </w:r>
      </w:del>
      <w:ins w:id="124" w:author="LUEJE Claudia" w:date="2024-05-02T17:06:00Z">
        <w:r w:rsidR="00362004">
          <w:rPr>
            <w:szCs w:val="24"/>
          </w:rPr>
          <w:t>d</w:t>
        </w:r>
      </w:ins>
      <w:r>
        <w:rPr>
          <w:szCs w:val="24"/>
        </w:rPr>
        <w:t>ue to geometrical proximity and usual assembly processes, it is very likely that properties A and C belong to the same part just one level above in part graph.</w:t>
      </w:r>
    </w:p>
    <w:p w14:paraId="449F5D80" w14:textId="665011FB" w:rsidR="006A2DB6" w:rsidRDefault="006A2DB6">
      <w:pPr>
        <w:pStyle w:val="Heading1"/>
        <w:autoSpaceDE w:val="0"/>
        <w:autoSpaceDN w:val="0"/>
        <w:adjustRightInd w:val="0"/>
        <w:rPr>
          <w:rFonts w:eastAsia="Times New Roman"/>
          <w:szCs w:val="24"/>
        </w:rPr>
      </w:pPr>
      <w:r>
        <w:rPr>
          <w:rFonts w:eastAsia="Times New Roman"/>
          <w:szCs w:val="24"/>
        </w:rPr>
        <w:t xml:space="preserve">File </w:t>
      </w:r>
      <w:ins w:id="125" w:author="LUEJE Claudia" w:date="2024-05-02T17:06:00Z">
        <w:r w:rsidR="00362004">
          <w:rPr>
            <w:rFonts w:eastAsia="Times New Roman"/>
            <w:szCs w:val="24"/>
          </w:rPr>
          <w:t>s</w:t>
        </w:r>
      </w:ins>
      <w:del w:id="126" w:author="LUEJE Claudia" w:date="2024-05-02T17:06:00Z">
        <w:r w:rsidDel="00362004">
          <w:rPr>
            <w:rFonts w:eastAsia="Times New Roman"/>
            <w:szCs w:val="24"/>
          </w:rPr>
          <w:delText>S</w:delText>
        </w:r>
      </w:del>
      <w:r>
        <w:rPr>
          <w:rFonts w:eastAsia="Times New Roman"/>
          <w:szCs w:val="24"/>
        </w:rPr>
        <w:t>tructure of χMCF</w:t>
      </w:r>
    </w:p>
    <w:p w14:paraId="30D2CF9E"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General</w:t>
      </w:r>
    </w:p>
    <w:p w14:paraId="2273AB41" w14:textId="32FCEE98" w:rsidR="006A2DB6" w:rsidRDefault="006A2DB6">
      <w:pPr>
        <w:pStyle w:val="BodyText"/>
        <w:autoSpaceDE w:val="0"/>
        <w:autoSpaceDN w:val="0"/>
        <w:adjustRightInd w:val="0"/>
        <w:rPr>
          <w:szCs w:val="24"/>
        </w:rPr>
      </w:pPr>
      <w:r>
        <w:rPr>
          <w:szCs w:val="24"/>
        </w:rPr>
        <w:t>As mentioned</w:t>
      </w:r>
      <w:del w:id="127" w:author="LUEJE Claudia" w:date="2024-05-02T17:21:00Z">
        <w:r w:rsidDel="00EA325C">
          <w:rPr>
            <w:szCs w:val="24"/>
          </w:rPr>
          <w:delText xml:space="preserve"> before</w:delText>
        </w:r>
      </w:del>
      <w:r>
        <w:rPr>
          <w:szCs w:val="24"/>
        </w:rPr>
        <w:t>, χMCF is built upon XML. This eases χMCF to offer a clear logical structure.</w:t>
      </w:r>
    </w:p>
    <w:p w14:paraId="4A7DA1B2" w14:textId="77777777" w:rsidR="006A2DB6" w:rsidRDefault="006A2DB6">
      <w:pPr>
        <w:pStyle w:val="BodyText"/>
        <w:autoSpaceDE w:val="0"/>
        <w:autoSpaceDN w:val="0"/>
        <w:adjustRightInd w:val="0"/>
        <w:rPr>
          <w:szCs w:val="24"/>
        </w:rPr>
      </w:pPr>
      <w:r>
        <w:rPr>
          <w:szCs w:val="24"/>
        </w:rPr>
        <w:t xml:space="preserve">The root/document element of χMCF must be named </w:t>
      </w:r>
      <w:r w:rsidRPr="000802A7">
        <w:rPr>
          <w:rStyle w:val="ISOCode"/>
        </w:rPr>
        <w:t>&lt;xmcf/&gt;.</w:t>
      </w:r>
      <w:r>
        <w:rPr>
          <w:szCs w:val="24"/>
        </w:rPr>
        <w:t xml:space="preserve"> The root element may contain the following types of child elements:</w:t>
      </w:r>
    </w:p>
    <w:p w14:paraId="50B115A3" w14:textId="3D0E0A52"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28" w:author="LUEJE Claudia" w:date="2024-05-02T17:21:00Z">
        <w:r w:rsidDel="00EA325C">
          <w:rPr>
            <w:szCs w:val="24"/>
          </w:rPr>
          <w:delText>1</w:delText>
        </w:r>
      </w:del>
      <w:ins w:id="129" w:author="LUEJE Claudia" w:date="2024-05-02T17:21:00Z">
        <w:r w:rsidR="00EA325C">
          <w:rPr>
            <w:szCs w:val="24"/>
          </w:rPr>
          <w:t>a</w:t>
        </w:r>
      </w:ins>
      <w:r>
        <w:rPr>
          <w:szCs w:val="24"/>
        </w:rPr>
        <w:t>)</w:t>
      </w:r>
      <w:r>
        <w:rPr>
          <w:szCs w:val="24"/>
        </w:rPr>
        <w:tab/>
        <w:t>Comments following the usual XML standard; therefore, not further discussed here,</w:t>
      </w:r>
    </w:p>
    <w:p w14:paraId="3497DE3D" w14:textId="3C8C872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30" w:author="LUEJE Claudia" w:date="2024-05-02T17:22:00Z">
        <w:r w:rsidDel="00EA325C">
          <w:rPr>
            <w:szCs w:val="24"/>
          </w:rPr>
          <w:delText>2</w:delText>
        </w:r>
      </w:del>
      <w:ins w:id="131" w:author="LUEJE Claudia" w:date="2024-05-02T17:22:00Z">
        <w:r w:rsidR="00EA325C">
          <w:rPr>
            <w:szCs w:val="24"/>
          </w:rPr>
          <w:t>b</w:t>
        </w:r>
      </w:ins>
      <w:r>
        <w:rPr>
          <w:szCs w:val="24"/>
        </w:rPr>
        <w:t>)</w:t>
      </w:r>
      <w:r>
        <w:rPr>
          <w:szCs w:val="24"/>
        </w:rPr>
        <w:tab/>
        <w:t>Elements containing general information,</w:t>
      </w:r>
    </w:p>
    <w:p w14:paraId="4135A3B3" w14:textId="405384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32" w:author="LUEJE Claudia" w:date="2024-05-02T17:22:00Z">
        <w:r w:rsidDel="00EA325C">
          <w:rPr>
            <w:szCs w:val="24"/>
          </w:rPr>
          <w:delText>3</w:delText>
        </w:r>
      </w:del>
      <w:ins w:id="133" w:author="LUEJE Claudia" w:date="2024-05-02T17:22:00Z">
        <w:r w:rsidR="00EA325C">
          <w:rPr>
            <w:szCs w:val="24"/>
          </w:rPr>
          <w:t>c</w:t>
        </w:r>
      </w:ins>
      <w:r>
        <w:rPr>
          <w:szCs w:val="24"/>
        </w:rPr>
        <w:t>)</w:t>
      </w:r>
      <w:r>
        <w:rPr>
          <w:szCs w:val="24"/>
        </w:rPr>
        <w:tab/>
        <w:t xml:space="preserve">Groups of connection specific elements </w:t>
      </w:r>
      <w:r w:rsidRPr="000802A7">
        <w:rPr>
          <w:rStyle w:val="ISOCode"/>
        </w:rPr>
        <w:t>&lt;connection_group/&gt;</w:t>
      </w:r>
      <w:r>
        <w:rPr>
          <w:szCs w:val="24"/>
        </w:rPr>
        <w:t xml:space="preserve"> of arbitrary number,</w:t>
      </w:r>
    </w:p>
    <w:p w14:paraId="41D5E630" w14:textId="3BA75F8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34" w:author="LUEJE Claudia" w:date="2024-05-02T17:22:00Z">
        <w:r w:rsidDel="00EA325C">
          <w:rPr>
            <w:szCs w:val="24"/>
          </w:rPr>
          <w:delText>4</w:delText>
        </w:r>
      </w:del>
      <w:ins w:id="135" w:author="LUEJE Claudia" w:date="2024-05-02T17:22:00Z">
        <w:r w:rsidR="00EA325C">
          <w:rPr>
            <w:szCs w:val="24"/>
          </w:rPr>
          <w:t>d</w:t>
        </w:r>
      </w:ins>
      <w:r>
        <w:rPr>
          <w:szCs w:val="24"/>
        </w:rPr>
        <w:t>)</w:t>
      </w:r>
      <w:r>
        <w:rPr>
          <w:szCs w:val="24"/>
        </w:rPr>
        <w:tab/>
        <w:t xml:space="preserve">Element </w:t>
      </w:r>
      <w:r w:rsidRPr="000802A7">
        <w:rPr>
          <w:rStyle w:val="ISOCode"/>
        </w:rPr>
        <w:t>&lt;appdata/&gt;</w:t>
      </w:r>
      <w:r>
        <w:rPr>
          <w:szCs w:val="24"/>
        </w:rPr>
        <w:t xml:space="preserve"> containing specific data for individual applications,</w:t>
      </w:r>
    </w:p>
    <w:p w14:paraId="45ECA950" w14:textId="503C324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136" w:author="LUEJE Claudia" w:date="2024-05-02T17:22:00Z">
        <w:r w:rsidDel="00EA325C">
          <w:rPr>
            <w:szCs w:val="24"/>
          </w:rPr>
          <w:delText>5</w:delText>
        </w:r>
      </w:del>
      <w:ins w:id="137" w:author="LUEJE Claudia" w:date="2024-05-02T17:22:00Z">
        <w:r w:rsidR="00EA325C">
          <w:rPr>
            <w:szCs w:val="24"/>
          </w:rPr>
          <w:t>e</w:t>
        </w:r>
      </w:ins>
      <w:r>
        <w:rPr>
          <w:szCs w:val="24"/>
        </w:rPr>
        <w:t>)</w:t>
      </w:r>
      <w:r>
        <w:rPr>
          <w:szCs w:val="24"/>
        </w:rPr>
        <w:tab/>
        <w:t xml:space="preserve">Element </w:t>
      </w:r>
      <w:r w:rsidRPr="000802A7">
        <w:rPr>
          <w:rStyle w:val="ISOCode"/>
        </w:rPr>
        <w:t>&lt;femdata/&gt;</w:t>
      </w:r>
      <w:r>
        <w:rPr>
          <w:szCs w:val="24"/>
        </w:rPr>
        <w:t xml:space="preserve"> containing finite element specific data.</w:t>
      </w:r>
    </w:p>
    <w:p w14:paraId="23282ECB"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Elements containing general information</w:t>
      </w:r>
    </w:p>
    <w:p w14:paraId="5797D539"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76DBBD60" w14:textId="77777777" w:rsidR="006A2DB6" w:rsidRDefault="006A2DB6">
      <w:pPr>
        <w:pStyle w:val="BodyText"/>
        <w:autoSpaceDE w:val="0"/>
        <w:autoSpaceDN w:val="0"/>
        <w:adjustRightInd w:val="0"/>
        <w:rPr>
          <w:szCs w:val="24"/>
        </w:rPr>
      </w:pPr>
      <w:r>
        <w:rPr>
          <w:szCs w:val="24"/>
        </w:rPr>
        <w:t>χMCF has the following elements for general information:</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1"/>
        <w:gridCol w:w="1866"/>
        <w:gridCol w:w="6520"/>
      </w:tblGrid>
      <w:tr w:rsidR="0044145C" w:rsidRPr="0044145C" w14:paraId="60C45B18" w14:textId="77777777" w:rsidTr="0044145C">
        <w:tc>
          <w:tcPr>
            <w:tcW w:w="681" w:type="dxa"/>
          </w:tcPr>
          <w:p w14:paraId="28AC33DF"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714EC661"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&lt;date/&gt;</w:t>
            </w:r>
          </w:p>
        </w:tc>
        <w:tc>
          <w:tcPr>
            <w:tcW w:w="6520" w:type="dxa"/>
          </w:tcPr>
          <w:p w14:paraId="761D654E"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r w:rsidR="0044145C" w:rsidRPr="0044145C" w14:paraId="536A6CD5" w14:textId="77777777" w:rsidTr="0044145C">
        <w:tc>
          <w:tcPr>
            <w:tcW w:w="681" w:type="dxa"/>
          </w:tcPr>
          <w:p w14:paraId="67E78800"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38595180"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&lt;version/&gt;</w:t>
            </w:r>
          </w:p>
        </w:tc>
        <w:tc>
          <w:tcPr>
            <w:tcW w:w="6520" w:type="dxa"/>
          </w:tcPr>
          <w:p w14:paraId="55986BBF"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44145C">
              <w:t>mandatory,</w:t>
            </w:r>
          </w:p>
        </w:tc>
      </w:tr>
      <w:tr w:rsidR="0044145C" w:rsidRPr="0044145C" w14:paraId="36AD0686" w14:textId="77777777" w:rsidTr="0044145C">
        <w:tc>
          <w:tcPr>
            <w:tcW w:w="681" w:type="dxa"/>
          </w:tcPr>
          <w:p w14:paraId="34DDF72E"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44145C">
              <w:t>—</w:t>
            </w:r>
          </w:p>
        </w:tc>
        <w:tc>
          <w:tcPr>
            <w:tcW w:w="1866" w:type="dxa"/>
          </w:tcPr>
          <w:p w14:paraId="42606458"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rPr>
                <w:szCs w:val="24"/>
              </w:rPr>
            </w:pPr>
            <w:r w:rsidRPr="008A67DE">
              <w:rPr>
                <w:rStyle w:val="ISOCode"/>
              </w:rPr>
              <w:t>&lt;units/&gt;</w:t>
            </w:r>
          </w:p>
        </w:tc>
        <w:tc>
          <w:tcPr>
            <w:tcW w:w="6520" w:type="dxa"/>
          </w:tcPr>
          <w:p w14:paraId="06F66C7F" w14:textId="77777777" w:rsidR="0044145C" w:rsidRPr="0044145C" w:rsidRDefault="0044145C" w:rsidP="008A67DE">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44145C">
              <w:t>optional.</w:t>
            </w:r>
          </w:p>
        </w:tc>
      </w:tr>
    </w:tbl>
    <w:p w14:paraId="4986A0AA" w14:textId="1C097496" w:rsidR="006A2DB6" w:rsidRDefault="006A2DB6">
      <w:pPr>
        <w:pStyle w:val="BodyText"/>
        <w:autoSpaceDE w:val="0"/>
        <w:autoSpaceDN w:val="0"/>
        <w:adjustRightInd w:val="0"/>
        <w:rPr>
          <w:szCs w:val="24"/>
        </w:rPr>
      </w:pPr>
      <w:r>
        <w:rPr>
          <w:szCs w:val="24"/>
        </w:rPr>
        <w:t xml:space="preserve">The root element </w:t>
      </w:r>
      <w:r w:rsidRPr="000802A7">
        <w:rPr>
          <w:rStyle w:val="ISOCode"/>
        </w:rPr>
        <w:t>&lt;xmcf/&gt;</w:t>
      </w:r>
      <w:r>
        <w:rPr>
          <w:szCs w:val="24"/>
        </w:rPr>
        <w:t xml:space="preserve"> contains the following nested element</w:t>
      </w:r>
      <w:r w:rsidR="006145A5">
        <w:rPr>
          <w:szCs w:val="24"/>
        </w:rPr>
        <w:t>h</w:t>
      </w:r>
      <w:r>
        <w:rPr>
          <w:szCs w:val="24"/>
        </w:rPr>
        <w:t xml:space="preserve">s shown in </w:t>
      </w:r>
      <w:r w:rsidR="009C3FFA">
        <w:rPr>
          <w:rStyle w:val="citetbl"/>
          <w:szCs w:val="24"/>
        </w:rPr>
        <w:t>Table </w:t>
      </w:r>
      <w:r>
        <w:rPr>
          <w:rStyle w:val="citetbl"/>
          <w:szCs w:val="24"/>
        </w:rPr>
        <w:t>1</w:t>
      </w:r>
      <w:r>
        <w:rPr>
          <w:szCs w:val="24"/>
        </w:rPr>
        <w:t>:</w:t>
      </w:r>
    </w:p>
    <w:p w14:paraId="4CCE7B04" w14:textId="5C7A4BD8" w:rsidR="006A2DB6" w:rsidRDefault="009C3FFA">
      <w:pPr>
        <w:pStyle w:val="Tabletitle"/>
        <w:autoSpaceDE w:val="0"/>
        <w:autoSpaceDN w:val="0"/>
        <w:adjustRightInd w:val="0"/>
        <w:outlineLvl w:val="0"/>
        <w:rPr>
          <w:szCs w:val="24"/>
        </w:rPr>
      </w:pPr>
      <w:r>
        <w:rPr>
          <w:szCs w:val="24"/>
        </w:rPr>
        <w:t>Table </w:t>
      </w:r>
      <w:r w:rsidR="006A2DB6">
        <w:rPr>
          <w:szCs w:val="24"/>
        </w:rPr>
        <w:t xml:space="preserve">1 — Nested elements of element </w:t>
      </w:r>
      <w:r w:rsidR="006A2DB6" w:rsidRPr="000802A7">
        <w:rPr>
          <w:rStyle w:val="ISOCode"/>
        </w:rPr>
        <w:t>&lt;xmcf/&gt;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75"/>
        <w:gridCol w:w="1417"/>
        <w:gridCol w:w="1134"/>
        <w:gridCol w:w="3974"/>
      </w:tblGrid>
      <w:tr w:rsidR="006A2DB6" w:rsidRPr="00EC4DAD" w14:paraId="6BB25B5E"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bottom w:val="single" w:sz="12" w:space="0" w:color="000000"/>
            </w:tcBorders>
          </w:tcPr>
          <w:p w14:paraId="70A7382D" w14:textId="0B4A63C0" w:rsidR="006A2DB6" w:rsidRPr="00EC4DAD" w:rsidRDefault="006A2DB6" w:rsidP="006A2DB6">
            <w:pPr>
              <w:pStyle w:val="Tableheader"/>
              <w:autoSpaceDE w:val="0"/>
              <w:autoSpaceDN w:val="0"/>
              <w:adjustRightInd w:val="0"/>
              <w:jc w:val="both"/>
            </w:pPr>
            <w:r w:rsidRPr="00EC4DAD">
              <w:rPr>
                <w:szCs w:val="24"/>
              </w:rPr>
              <w:t>Nested Elements</w:t>
            </w:r>
          </w:p>
        </w:tc>
        <w:tc>
          <w:tcPr>
            <w:tcW w:w="1417" w:type="dxa"/>
            <w:tcBorders>
              <w:top w:val="single" w:sz="12" w:space="0" w:color="000000"/>
              <w:bottom w:val="single" w:sz="12" w:space="0" w:color="000000"/>
            </w:tcBorders>
          </w:tcPr>
          <w:p w14:paraId="5A2309A9" w14:textId="3046709B" w:rsidR="006A2DB6" w:rsidRPr="00EC4DAD" w:rsidRDefault="006A2DB6" w:rsidP="006A2DB6">
            <w:pPr>
              <w:pStyle w:val="Tableheader"/>
              <w:autoSpaceDE w:val="0"/>
              <w:autoSpaceDN w:val="0"/>
              <w:adjustRightInd w:val="0"/>
              <w:jc w:val="both"/>
            </w:pPr>
            <w:r w:rsidRPr="00EC4DAD">
              <w:rPr>
                <w:szCs w:val="24"/>
              </w:rPr>
              <w:t>Multiplicity</w:t>
            </w:r>
          </w:p>
        </w:tc>
        <w:tc>
          <w:tcPr>
            <w:tcW w:w="1134" w:type="dxa"/>
            <w:tcBorders>
              <w:top w:val="single" w:sz="12" w:space="0" w:color="000000"/>
              <w:bottom w:val="single" w:sz="12" w:space="0" w:color="000000"/>
            </w:tcBorders>
          </w:tcPr>
          <w:p w14:paraId="0D368738" w14:textId="0A817711" w:rsidR="006A2DB6" w:rsidRPr="00EC4DAD" w:rsidRDefault="006A2DB6" w:rsidP="006A2DB6">
            <w:pPr>
              <w:pStyle w:val="Tableheader"/>
              <w:autoSpaceDE w:val="0"/>
              <w:autoSpaceDN w:val="0"/>
              <w:adjustRightInd w:val="0"/>
              <w:jc w:val="both"/>
            </w:pPr>
            <w:r w:rsidRPr="00EC4DAD">
              <w:rPr>
                <w:szCs w:val="24"/>
              </w:rPr>
              <w:t>Use</w:t>
            </w:r>
          </w:p>
        </w:tc>
        <w:tc>
          <w:tcPr>
            <w:tcW w:w="3974" w:type="dxa"/>
            <w:tcBorders>
              <w:top w:val="single" w:sz="12" w:space="0" w:color="000000"/>
              <w:bottom w:val="single" w:sz="12" w:space="0" w:color="000000"/>
            </w:tcBorders>
          </w:tcPr>
          <w:p w14:paraId="7FEE1541" w14:textId="2A68CA3F"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DB2A9F" w14:paraId="19BA5A5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top w:val="single" w:sz="12" w:space="0" w:color="000000"/>
            </w:tcBorders>
            <w:shd w:val="clear" w:color="auto" w:fill="FFFFFF" w:themeFill="background1"/>
          </w:tcPr>
          <w:p w14:paraId="34680F9F" w14:textId="4D3616EB" w:rsidR="006A2DB6" w:rsidRPr="00DB2A9F" w:rsidRDefault="006A2DB6" w:rsidP="006A2DB6">
            <w:pPr>
              <w:pStyle w:val="Tablebody"/>
              <w:autoSpaceDE w:val="0"/>
              <w:autoSpaceDN w:val="0"/>
              <w:adjustRightInd w:val="0"/>
              <w:jc w:val="both"/>
              <w:rPr>
                <w:b w:val="0"/>
              </w:rPr>
            </w:pPr>
            <w:r w:rsidRPr="00DB2A9F">
              <w:rPr>
                <w:b w:val="0"/>
                <w:szCs w:val="24"/>
              </w:rPr>
              <w:t>date</w:t>
            </w:r>
          </w:p>
        </w:tc>
        <w:tc>
          <w:tcPr>
            <w:tcW w:w="1417" w:type="dxa"/>
            <w:tcBorders>
              <w:top w:val="single" w:sz="12" w:space="0" w:color="000000"/>
            </w:tcBorders>
            <w:shd w:val="clear" w:color="auto" w:fill="FFFFFF" w:themeFill="background1"/>
          </w:tcPr>
          <w:p w14:paraId="172C24F3" w14:textId="4BF718E8"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top w:val="single" w:sz="12" w:space="0" w:color="000000"/>
            </w:tcBorders>
            <w:shd w:val="clear" w:color="auto" w:fill="FFFFFF" w:themeFill="background1"/>
          </w:tcPr>
          <w:p w14:paraId="13923E1F" w14:textId="18CFDE3A"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top w:val="single" w:sz="12" w:space="0" w:color="000000"/>
            </w:tcBorders>
            <w:shd w:val="clear" w:color="auto" w:fill="FFFFFF" w:themeFill="background1"/>
          </w:tcPr>
          <w:p w14:paraId="6C65D572" w14:textId="31EF7FEE"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4A24F44A"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1D29ADFA" w14:textId="4E032EA1" w:rsidR="006A2DB6" w:rsidRPr="00DB2A9F" w:rsidRDefault="006A2DB6" w:rsidP="006A2DB6">
            <w:pPr>
              <w:pStyle w:val="Tablebody"/>
              <w:autoSpaceDE w:val="0"/>
              <w:autoSpaceDN w:val="0"/>
              <w:adjustRightInd w:val="0"/>
              <w:jc w:val="both"/>
              <w:rPr>
                <w:b w:val="0"/>
              </w:rPr>
            </w:pPr>
            <w:r w:rsidRPr="00DB2A9F">
              <w:rPr>
                <w:b w:val="0"/>
                <w:szCs w:val="24"/>
              </w:rPr>
              <w:t>version</w:t>
            </w:r>
          </w:p>
        </w:tc>
        <w:tc>
          <w:tcPr>
            <w:tcW w:w="1417" w:type="dxa"/>
            <w:shd w:val="clear" w:color="auto" w:fill="FFFFFF" w:themeFill="background1"/>
          </w:tcPr>
          <w:p w14:paraId="630423E3" w14:textId="3FF244A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0E1B407" w14:textId="4D5F8B35" w:rsidR="006A2DB6" w:rsidRPr="00DB2A9F" w:rsidRDefault="006A2DB6" w:rsidP="006A2DB6">
            <w:pPr>
              <w:pStyle w:val="Tablebody"/>
              <w:autoSpaceDE w:val="0"/>
              <w:autoSpaceDN w:val="0"/>
              <w:adjustRightInd w:val="0"/>
              <w:jc w:val="both"/>
              <w:rPr>
                <w:b w:val="0"/>
              </w:rPr>
            </w:pPr>
            <w:r w:rsidRPr="00DB2A9F">
              <w:rPr>
                <w:b w:val="0"/>
                <w:szCs w:val="24"/>
              </w:rPr>
              <w:t>Required</w:t>
            </w:r>
          </w:p>
        </w:tc>
        <w:tc>
          <w:tcPr>
            <w:tcW w:w="3974" w:type="dxa"/>
            <w:shd w:val="clear" w:color="auto" w:fill="FFFFFF" w:themeFill="background1"/>
          </w:tcPr>
          <w:p w14:paraId="5DC42DFC" w14:textId="504EC8D5"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559F7147"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06BC8943" w14:textId="2ECA92F8" w:rsidR="006A2DB6" w:rsidRPr="00DB2A9F" w:rsidRDefault="006A2DB6" w:rsidP="006A2DB6">
            <w:pPr>
              <w:pStyle w:val="Tablebody"/>
              <w:autoSpaceDE w:val="0"/>
              <w:autoSpaceDN w:val="0"/>
              <w:adjustRightInd w:val="0"/>
              <w:jc w:val="both"/>
              <w:rPr>
                <w:b w:val="0"/>
              </w:rPr>
            </w:pPr>
            <w:r w:rsidRPr="00DB2A9F">
              <w:rPr>
                <w:b w:val="0"/>
                <w:szCs w:val="24"/>
              </w:rPr>
              <w:t>units</w:t>
            </w:r>
          </w:p>
        </w:tc>
        <w:tc>
          <w:tcPr>
            <w:tcW w:w="1417" w:type="dxa"/>
            <w:shd w:val="clear" w:color="auto" w:fill="FFFFFF" w:themeFill="background1"/>
          </w:tcPr>
          <w:p w14:paraId="09EA82AB" w14:textId="74BB448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04A39DDC" w14:textId="3C05230C"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13EBBC31" w14:textId="0F0B1D6F" w:rsidR="006A2DB6" w:rsidRPr="00DB2A9F" w:rsidRDefault="006A2DB6" w:rsidP="006A2DB6">
            <w:pPr>
              <w:pStyle w:val="Tablebody"/>
              <w:autoSpaceDE w:val="0"/>
              <w:autoSpaceDN w:val="0"/>
              <w:adjustRightInd w:val="0"/>
              <w:jc w:val="both"/>
              <w:rPr>
                <w:b w:val="0"/>
              </w:rPr>
            </w:pPr>
            <w:r w:rsidRPr="00DB2A9F">
              <w:rPr>
                <w:b w:val="0"/>
                <w:szCs w:val="24"/>
              </w:rPr>
              <w:t>-</w:t>
            </w:r>
          </w:p>
        </w:tc>
      </w:tr>
      <w:tr w:rsidR="006A2DB6" w:rsidRPr="00DB2A9F" w14:paraId="21D6964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60C98396" w14:textId="63BA73E3" w:rsidR="006A2DB6" w:rsidRPr="00DB2A9F" w:rsidRDefault="006A2DB6" w:rsidP="006A2DB6">
            <w:pPr>
              <w:pStyle w:val="Tablebody"/>
              <w:autoSpaceDE w:val="0"/>
              <w:autoSpaceDN w:val="0"/>
              <w:adjustRightInd w:val="0"/>
              <w:jc w:val="both"/>
              <w:rPr>
                <w:b w:val="0"/>
              </w:rPr>
            </w:pPr>
            <w:r w:rsidRPr="00DB2A9F">
              <w:rPr>
                <w:b w:val="0"/>
                <w:szCs w:val="24"/>
              </w:rPr>
              <w:t>appdata</w:t>
            </w:r>
          </w:p>
        </w:tc>
        <w:tc>
          <w:tcPr>
            <w:tcW w:w="1417" w:type="dxa"/>
            <w:shd w:val="clear" w:color="auto" w:fill="FFFFFF" w:themeFill="background1"/>
          </w:tcPr>
          <w:p w14:paraId="2DCA06AE" w14:textId="5EADBED7"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3A6F1E59" w14:textId="513C4D1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53EC0DB4" w14:textId="5EFD8715" w:rsidR="006A2DB6" w:rsidRPr="00DB2A9F" w:rsidRDefault="006A2DB6" w:rsidP="006A2DB6">
            <w:pPr>
              <w:pStyle w:val="Tablebody"/>
              <w:autoSpaceDE w:val="0"/>
              <w:autoSpaceDN w:val="0"/>
              <w:adjustRightInd w:val="0"/>
              <w:jc w:val="both"/>
              <w:rPr>
                <w:b w:val="0"/>
              </w:rPr>
            </w:pPr>
            <w:r w:rsidRPr="00DB2A9F">
              <w:rPr>
                <w:b w:val="0"/>
                <w:szCs w:val="24"/>
              </w:rPr>
              <w:t xml:space="preserve">See </w:t>
            </w:r>
            <w:del w:id="138" w:author="LUEJE Claudia" w:date="2024-05-02T17:08:00Z">
              <w:r w:rsidRPr="00DB2A9F" w:rsidDel="002A7093">
                <w:rPr>
                  <w:rStyle w:val="citesec"/>
                  <w:b w:val="0"/>
                  <w:szCs w:val="24"/>
                </w:rPr>
                <w:delText>clause</w:delText>
              </w:r>
              <w:r w:rsidR="00C529D0" w:rsidRPr="00DB2A9F" w:rsidDel="002A7093">
                <w:rPr>
                  <w:rStyle w:val="citesec"/>
                  <w:b w:val="0"/>
                  <w:szCs w:val="24"/>
                </w:rPr>
                <w:delText> </w:delText>
              </w:r>
            </w:del>
            <w:r w:rsidRPr="00DB2A9F">
              <w:rPr>
                <w:rStyle w:val="citesec"/>
                <w:b w:val="0"/>
                <w:szCs w:val="24"/>
              </w:rPr>
              <w:t>7.3.2</w:t>
            </w:r>
          </w:p>
        </w:tc>
      </w:tr>
      <w:tr w:rsidR="006A2DB6" w:rsidRPr="00DB2A9F" w14:paraId="70982116"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shd w:val="clear" w:color="auto" w:fill="FFFFFF" w:themeFill="background1"/>
          </w:tcPr>
          <w:p w14:paraId="404FB3C7" w14:textId="23CF6888" w:rsidR="006A2DB6" w:rsidRPr="00DB2A9F" w:rsidRDefault="006A2DB6" w:rsidP="006A2DB6">
            <w:pPr>
              <w:pStyle w:val="Tablebody"/>
              <w:autoSpaceDE w:val="0"/>
              <w:autoSpaceDN w:val="0"/>
              <w:adjustRightInd w:val="0"/>
              <w:jc w:val="both"/>
              <w:rPr>
                <w:b w:val="0"/>
              </w:rPr>
            </w:pPr>
            <w:r w:rsidRPr="00DB2A9F">
              <w:rPr>
                <w:b w:val="0"/>
                <w:szCs w:val="24"/>
              </w:rPr>
              <w:t>femdata</w:t>
            </w:r>
          </w:p>
        </w:tc>
        <w:tc>
          <w:tcPr>
            <w:tcW w:w="1417" w:type="dxa"/>
            <w:shd w:val="clear" w:color="auto" w:fill="FFFFFF" w:themeFill="background1"/>
          </w:tcPr>
          <w:p w14:paraId="4CB0A38C" w14:textId="6BF0360A"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shd w:val="clear" w:color="auto" w:fill="FFFFFF" w:themeFill="background1"/>
          </w:tcPr>
          <w:p w14:paraId="2F7F0BED" w14:textId="36C23DA4"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shd w:val="clear" w:color="auto" w:fill="FFFFFF" w:themeFill="background1"/>
          </w:tcPr>
          <w:p w14:paraId="37F94350" w14:textId="4A0F7470" w:rsidR="006A2DB6" w:rsidRPr="00DB2A9F" w:rsidRDefault="006A2DB6" w:rsidP="006A2DB6">
            <w:pPr>
              <w:pStyle w:val="Tablebody"/>
              <w:autoSpaceDE w:val="0"/>
              <w:autoSpaceDN w:val="0"/>
              <w:adjustRightInd w:val="0"/>
              <w:jc w:val="both"/>
              <w:rPr>
                <w:b w:val="0"/>
              </w:rPr>
            </w:pPr>
            <w:r w:rsidRPr="00DB2A9F">
              <w:rPr>
                <w:b w:val="0"/>
                <w:szCs w:val="24"/>
              </w:rPr>
              <w:t xml:space="preserve">See </w:t>
            </w:r>
            <w:del w:id="139" w:author="LUEJE Claudia" w:date="2024-05-02T17:09:00Z">
              <w:r w:rsidRPr="00DB2A9F" w:rsidDel="002A7093">
                <w:rPr>
                  <w:rStyle w:val="citesec"/>
                  <w:b w:val="0"/>
                </w:rPr>
                <w:delText>clause</w:delText>
              </w:r>
              <w:r w:rsidR="00DB2A9F" w:rsidRPr="00DB2A9F" w:rsidDel="002A7093">
                <w:rPr>
                  <w:rStyle w:val="citesec"/>
                  <w:b w:val="0"/>
                </w:rPr>
                <w:delText> </w:delText>
              </w:r>
            </w:del>
            <w:r w:rsidRPr="00DB2A9F">
              <w:rPr>
                <w:rStyle w:val="citesec"/>
                <w:b w:val="0"/>
              </w:rPr>
              <w:t>7.3.3</w:t>
            </w:r>
          </w:p>
        </w:tc>
      </w:tr>
      <w:tr w:rsidR="006A2DB6" w:rsidRPr="00DB2A9F" w14:paraId="5CF3B70F" w14:textId="77777777" w:rsidTr="003B42F7">
        <w:trPr>
          <w:cnfStyle w:val="100000000000" w:firstRow="1" w:lastRow="0" w:firstColumn="0" w:lastColumn="0" w:oddVBand="0" w:evenVBand="0" w:oddHBand="0" w:evenHBand="0" w:firstRowFirstColumn="0" w:firstRowLastColumn="0" w:lastRowFirstColumn="0" w:lastRowLastColumn="0"/>
        </w:trPr>
        <w:tc>
          <w:tcPr>
            <w:tcW w:w="1975" w:type="dxa"/>
            <w:tcBorders>
              <w:bottom w:val="single" w:sz="12" w:space="0" w:color="000000"/>
            </w:tcBorders>
            <w:shd w:val="clear" w:color="auto" w:fill="FFFFFF" w:themeFill="background1"/>
          </w:tcPr>
          <w:p w14:paraId="173A3EB5" w14:textId="143FE371" w:rsidR="006A2DB6" w:rsidRPr="00DB2A9F" w:rsidRDefault="006A2DB6" w:rsidP="006A2DB6">
            <w:pPr>
              <w:pStyle w:val="Tablebody"/>
              <w:autoSpaceDE w:val="0"/>
              <w:autoSpaceDN w:val="0"/>
              <w:adjustRightInd w:val="0"/>
              <w:jc w:val="both"/>
              <w:rPr>
                <w:b w:val="0"/>
              </w:rPr>
            </w:pPr>
            <w:r w:rsidRPr="00DB2A9F">
              <w:rPr>
                <w:b w:val="0"/>
                <w:szCs w:val="24"/>
              </w:rPr>
              <w:t>connection_group</w:t>
            </w:r>
          </w:p>
        </w:tc>
        <w:tc>
          <w:tcPr>
            <w:tcW w:w="1417" w:type="dxa"/>
            <w:tcBorders>
              <w:bottom w:val="single" w:sz="12" w:space="0" w:color="000000"/>
            </w:tcBorders>
            <w:shd w:val="clear" w:color="auto" w:fill="FFFFFF" w:themeFill="background1"/>
          </w:tcPr>
          <w:p w14:paraId="30846705" w14:textId="05FAABC2" w:rsidR="006A2DB6" w:rsidRPr="00DB2A9F" w:rsidRDefault="006A2DB6" w:rsidP="006A2DB6">
            <w:pPr>
              <w:pStyle w:val="Tablebody"/>
              <w:autoSpaceDE w:val="0"/>
              <w:autoSpaceDN w:val="0"/>
              <w:adjustRightInd w:val="0"/>
              <w:jc w:val="both"/>
              <w:rPr>
                <w:b w:val="0"/>
              </w:rPr>
            </w:pPr>
            <w:r w:rsidRPr="00DB2A9F">
              <w:rPr>
                <w:b w:val="0"/>
                <w:szCs w:val="24"/>
              </w:rPr>
              <w:t>1-*</w:t>
            </w:r>
          </w:p>
        </w:tc>
        <w:tc>
          <w:tcPr>
            <w:tcW w:w="1134" w:type="dxa"/>
            <w:tcBorders>
              <w:bottom w:val="single" w:sz="12" w:space="0" w:color="000000"/>
            </w:tcBorders>
            <w:shd w:val="clear" w:color="auto" w:fill="FFFFFF" w:themeFill="background1"/>
          </w:tcPr>
          <w:p w14:paraId="6270E64F" w14:textId="5A4BF6E9" w:rsidR="006A2DB6" w:rsidRPr="00DB2A9F" w:rsidRDefault="006A2DB6" w:rsidP="006A2DB6">
            <w:pPr>
              <w:pStyle w:val="Tablebody"/>
              <w:autoSpaceDE w:val="0"/>
              <w:autoSpaceDN w:val="0"/>
              <w:adjustRightInd w:val="0"/>
              <w:jc w:val="both"/>
              <w:rPr>
                <w:b w:val="0"/>
              </w:rPr>
            </w:pPr>
            <w:r w:rsidRPr="00DB2A9F">
              <w:rPr>
                <w:b w:val="0"/>
                <w:szCs w:val="24"/>
              </w:rPr>
              <w:t>Optional</w:t>
            </w:r>
          </w:p>
        </w:tc>
        <w:tc>
          <w:tcPr>
            <w:tcW w:w="3974" w:type="dxa"/>
            <w:tcBorders>
              <w:bottom w:val="single" w:sz="12" w:space="0" w:color="000000"/>
            </w:tcBorders>
            <w:shd w:val="clear" w:color="auto" w:fill="FFFFFF" w:themeFill="background1"/>
          </w:tcPr>
          <w:p w14:paraId="20404715" w14:textId="775AA7D5" w:rsidR="006A2DB6" w:rsidRPr="00DB2A9F" w:rsidRDefault="006A2DB6" w:rsidP="006A2DB6">
            <w:pPr>
              <w:pStyle w:val="Tablebody"/>
              <w:autoSpaceDE w:val="0"/>
              <w:autoSpaceDN w:val="0"/>
              <w:adjustRightInd w:val="0"/>
              <w:jc w:val="both"/>
              <w:rPr>
                <w:b w:val="0"/>
              </w:rPr>
            </w:pPr>
            <w:r w:rsidRPr="00DB2A9F">
              <w:rPr>
                <w:b w:val="0"/>
                <w:szCs w:val="24"/>
              </w:rPr>
              <w:t xml:space="preserve">See </w:t>
            </w:r>
            <w:del w:id="140" w:author="LUEJE Claudia" w:date="2024-05-02T17:09:00Z">
              <w:r w:rsidRPr="00DB2A9F" w:rsidDel="002A7093">
                <w:rPr>
                  <w:rStyle w:val="citesec"/>
                  <w:b w:val="0"/>
                  <w:szCs w:val="24"/>
                </w:rPr>
                <w:delText>clause</w:delText>
              </w:r>
              <w:r w:rsidR="00DB2A9F" w:rsidRPr="00DB2A9F" w:rsidDel="002A7093">
                <w:rPr>
                  <w:rStyle w:val="citesec"/>
                  <w:b w:val="0"/>
                  <w:szCs w:val="24"/>
                </w:rPr>
                <w:delText> </w:delText>
              </w:r>
            </w:del>
            <w:r w:rsidRPr="00DB2A9F">
              <w:rPr>
                <w:rStyle w:val="citesec"/>
                <w:b w:val="0"/>
                <w:szCs w:val="24"/>
              </w:rPr>
              <w:t>7.4</w:t>
            </w:r>
          </w:p>
        </w:tc>
      </w:tr>
    </w:tbl>
    <w:p w14:paraId="4099D47B" w14:textId="1DC9D718"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Date</w:t>
      </w:r>
    </w:p>
    <w:p w14:paraId="68794208" w14:textId="1D04AD79" w:rsidR="006A2DB6" w:rsidRDefault="006A2DB6">
      <w:pPr>
        <w:pStyle w:val="BodyText"/>
        <w:autoSpaceDE w:val="0"/>
        <w:autoSpaceDN w:val="0"/>
        <w:adjustRightInd w:val="0"/>
        <w:rPr>
          <w:szCs w:val="24"/>
        </w:rPr>
      </w:pPr>
      <w:r>
        <w:rPr>
          <w:szCs w:val="24"/>
        </w:rPr>
        <w:t xml:space="preserve">The element </w:t>
      </w:r>
      <w:r w:rsidRPr="000802A7">
        <w:rPr>
          <w:rStyle w:val="ISOCode"/>
        </w:rPr>
        <w:t>&lt;date/&gt;</w:t>
      </w:r>
      <w:r>
        <w:rPr>
          <w:szCs w:val="24"/>
        </w:rPr>
        <w:t xml:space="preserve"> of the format “yyyy-mm-dd” specifies the date on which the file was created. It follows</w:t>
      </w:r>
      <w:ins w:id="141" w:author="LUEJE Claudia" w:date="2024-05-02T17:09:00Z">
        <w:r w:rsidR="002A7093">
          <w:rPr>
            <w:szCs w:val="24"/>
          </w:rPr>
          <w:t xml:space="preserve"> the</w:t>
        </w:r>
      </w:ins>
      <w:r>
        <w:rPr>
          <w:szCs w:val="24"/>
        </w:rPr>
        <w:t xml:space="preserve"> </w:t>
      </w:r>
      <w:r>
        <w:rPr>
          <w:rStyle w:val="stdpublisher"/>
          <w:szCs w:val="24"/>
        </w:rPr>
        <w:t>ISO</w:t>
      </w:r>
      <w:r>
        <w:rPr>
          <w:szCs w:val="24"/>
        </w:rPr>
        <w:t xml:space="preserve"> </w:t>
      </w:r>
      <w:r>
        <w:rPr>
          <w:rStyle w:val="stddocNumber"/>
          <w:szCs w:val="24"/>
        </w:rPr>
        <w:t>8601</w:t>
      </w:r>
      <w:r>
        <w:rPr>
          <w:szCs w:val="24"/>
        </w:rPr>
        <w:t xml:space="preserve"> </w:t>
      </w:r>
      <w:r>
        <w:rPr>
          <w:rStyle w:val="stddocPartNumber"/>
          <w:szCs w:val="24"/>
        </w:rPr>
        <w:t>series</w:t>
      </w:r>
      <w:del w:id="142" w:author="LUEJE Claudia" w:date="2024-05-02T17:09:00Z">
        <w:r w:rsidDel="002A7093">
          <w:rPr>
            <w:szCs w:val="24"/>
          </w:rPr>
          <w:delText>, cf</w:delText>
        </w:r>
      </w:del>
      <w:r w:rsidR="0032576B">
        <w:rPr>
          <w:szCs w:val="24"/>
        </w:rPr>
        <w:t> </w:t>
      </w:r>
      <w:r w:rsidRPr="002A7093">
        <w:rPr>
          <w:szCs w:val="24"/>
          <w:vertAlign w:val="superscript"/>
          <w:rPrChange w:id="143" w:author="LUEJE Claudia" w:date="2024-05-02T17:10:00Z">
            <w:rPr>
              <w:szCs w:val="24"/>
            </w:rPr>
          </w:rPrChange>
        </w:rPr>
        <w:t>[</w:t>
      </w:r>
      <w:r w:rsidRPr="002A7093">
        <w:rPr>
          <w:rStyle w:val="citebib"/>
          <w:szCs w:val="24"/>
          <w:vertAlign w:val="superscript"/>
          <w:rPrChange w:id="144" w:author="LUEJE Claudia" w:date="2024-05-02T17:10:00Z">
            <w:rPr>
              <w:rStyle w:val="citebib"/>
              <w:szCs w:val="24"/>
            </w:rPr>
          </w:rPrChange>
        </w:rPr>
        <w:t>4</w:t>
      </w:r>
      <w:r w:rsidRPr="002A7093">
        <w:rPr>
          <w:szCs w:val="24"/>
          <w:vertAlign w:val="superscript"/>
          <w:rPrChange w:id="145" w:author="LUEJE Claudia" w:date="2024-05-02T17:10:00Z">
            <w:rPr>
              <w:szCs w:val="24"/>
            </w:rPr>
          </w:rPrChange>
        </w:rPr>
        <w:t>]</w:t>
      </w:r>
      <w:r>
        <w:rPr>
          <w:szCs w:val="24"/>
        </w:rPr>
        <w:t>.</w:t>
      </w:r>
    </w:p>
    <w:p w14:paraId="0EE71476" w14:textId="7E374E1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6" w:author="LUEJE Claudia" w:date="2024-05-02T17:11:00Z">
        <w:r w:rsidR="00667FBD">
          <w:rPr>
            <w:szCs w:val="24"/>
          </w:rPr>
          <w:t>XAMPLE</w:t>
        </w:r>
      </w:ins>
      <w:del w:id="147" w:author="LUEJE Claudia" w:date="2024-05-02T17:11:00Z">
        <w:r w:rsidDel="00667FBD">
          <w:rPr>
            <w:szCs w:val="24"/>
          </w:rPr>
          <w:delText>xample</w:delText>
        </w:r>
      </w:del>
      <w:r w:rsidR="00512DC1">
        <w:rPr>
          <w:szCs w:val="24"/>
        </w:rPr>
        <w:tab/>
        <w:t> </w:t>
      </w:r>
    </w:p>
    <w:p w14:paraId="5208A76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&lt;?xml version="1.0" encoding="UTF-8" ?&gt;</w:t>
      </w:r>
    </w:p>
    <w:p w14:paraId="310A8DD5"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Pr="006A2DB6">
        <w:rPr>
          <w:szCs w:val="24"/>
          <w:lang w:val="fr-CH"/>
        </w:rPr>
        <w:t>&lt;xmcf xmlns:xsi="</w:t>
      </w:r>
      <w:hyperlink r:id="rId27" w:history="1">
        <w:r w:rsidRPr="006A2DB6">
          <w:rPr>
            <w:color w:val="0000FF"/>
            <w:szCs w:val="24"/>
            <w:u w:val="single"/>
            <w:lang w:val="fr-CH"/>
          </w:rPr>
          <w:t>https://www.w3.org/2001/XMLSchema-instance</w:t>
        </w:r>
      </w:hyperlink>
      <w:r w:rsidRPr="006A2DB6">
        <w:rPr>
          <w:szCs w:val="24"/>
          <w:lang w:val="fr-CH"/>
        </w:rPr>
        <w:t>"</w:t>
      </w:r>
    </w:p>
    <w:p w14:paraId="7CEFEA6F"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xsi:noNamespaceSchemaLocation="</w:t>
      </w:r>
      <w:r w:rsidRPr="006A2DB6">
        <w:rPr>
          <w:b/>
          <w:szCs w:val="24"/>
          <w:lang w:val="fr-CH"/>
        </w:rPr>
        <w:t>xmcf_3_1_1.xsd</w:t>
      </w:r>
      <w:r w:rsidRPr="006A2DB6">
        <w:rPr>
          <w:szCs w:val="24"/>
          <w:lang w:val="fr-CH"/>
        </w:rPr>
        <w:t>"&gt;</w:t>
      </w:r>
    </w:p>
    <w:p w14:paraId="1B019E29"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w:t>
      </w:r>
      <w:r w:rsidRPr="006A2DB6">
        <w:rPr>
          <w:b/>
          <w:szCs w:val="24"/>
          <w:lang w:val="fr-CH"/>
        </w:rPr>
        <w:t>&lt;date&gt; 2023-04-13 &lt;/date&gt;</w:t>
      </w:r>
    </w:p>
    <w:p w14:paraId="281D4BDC" w14:textId="77777777" w:rsidR="006A2DB6" w:rsidRP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A2DB6">
        <w:rPr>
          <w:szCs w:val="24"/>
          <w:lang w:val="fr-CH"/>
        </w:rPr>
        <w:t xml:space="preserve">      &lt;version&gt; 3.1.1 &lt;/version&gt;</w:t>
      </w:r>
    </w:p>
    <w:p w14:paraId="06F3FCE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A2DB6">
        <w:rPr>
          <w:szCs w:val="24"/>
          <w:lang w:val="fr-CH"/>
        </w:rPr>
        <w:t xml:space="preserve">      </w:t>
      </w:r>
      <w:r>
        <w:rPr>
          <w:szCs w:val="24"/>
        </w:rPr>
        <w:t>&lt;units length="mm" angle="rad" mass="kg" force="N" time="s"/&gt;</w:t>
      </w:r>
    </w:p>
    <w:p w14:paraId="593A1CC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p>
    <w:p w14:paraId="256F0FF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&lt;/xmcf&gt;</w:t>
      </w:r>
    </w:p>
    <w:p w14:paraId="30C3E1A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5B5821C"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Time</w:t>
      </w:r>
    </w:p>
    <w:p w14:paraId="7F4D6B52" w14:textId="48013C0E" w:rsidR="006A2DB6" w:rsidRDefault="006A2DB6" w:rsidP="00D56D21">
      <w:pPr>
        <w:pStyle w:val="BodyText"/>
      </w:pPr>
      <w:r w:rsidRPr="00D56D21">
        <w:t xml:space="preserve">The element </w:t>
      </w:r>
      <w:r w:rsidRPr="00D56D21">
        <w:rPr>
          <w:rStyle w:val="ISOCode"/>
          <w:szCs w:val="24"/>
        </w:rPr>
        <w:t>&lt;time/&gt;</w:t>
      </w:r>
      <w:r w:rsidRPr="00D56D21">
        <w:t xml:space="preserve"> of the format “hh:mm:ss±hh:mm” specifies the time on which the file was created. It follows </w:t>
      </w:r>
      <w:ins w:id="148" w:author="LUEJE Claudia" w:date="2024-05-02T17:11:00Z">
        <w:r w:rsidR="002A7093">
          <w:t xml:space="preserve">the </w:t>
        </w:r>
      </w:ins>
      <w:r w:rsidRPr="00D56D21">
        <w:t>ISO 8601 series</w:t>
      </w:r>
      <w:del w:id="149" w:author="LUEJE Claudia" w:date="2024-05-02T17:11:00Z">
        <w:r w:rsidRPr="00D56D21" w:rsidDel="002A7093">
          <w:delText>, cf.</w:delText>
        </w:r>
      </w:del>
      <w:r w:rsidRPr="00D56D21">
        <w:t> </w:t>
      </w:r>
      <w:r w:rsidR="00D56D21" w:rsidRPr="002A7093">
        <w:rPr>
          <w:szCs w:val="24"/>
          <w:vertAlign w:val="superscript"/>
          <w:rPrChange w:id="150" w:author="LUEJE Claudia" w:date="2024-05-02T17:11:00Z">
            <w:rPr>
              <w:szCs w:val="24"/>
            </w:rPr>
          </w:rPrChange>
        </w:rPr>
        <w:t>[</w:t>
      </w:r>
      <w:r w:rsidR="00D56D21" w:rsidRPr="002A7093">
        <w:rPr>
          <w:rStyle w:val="citebib"/>
          <w:szCs w:val="24"/>
          <w:vertAlign w:val="superscript"/>
          <w:rPrChange w:id="151" w:author="LUEJE Claudia" w:date="2024-05-02T17:11:00Z">
            <w:rPr>
              <w:rStyle w:val="citebib"/>
              <w:szCs w:val="24"/>
            </w:rPr>
          </w:rPrChange>
        </w:rPr>
        <w:t>4</w:t>
      </w:r>
      <w:r w:rsidR="00D56D21" w:rsidRPr="002A7093">
        <w:rPr>
          <w:szCs w:val="24"/>
          <w:vertAlign w:val="superscript"/>
          <w:rPrChange w:id="152" w:author="LUEJE Claudia" w:date="2024-05-02T17:11:00Z">
            <w:rPr>
              <w:szCs w:val="24"/>
            </w:rPr>
          </w:rPrChange>
        </w:rPr>
        <w:t>]</w:t>
      </w:r>
      <w:r w:rsidRPr="00D56D21">
        <w:t>.</w:t>
      </w:r>
    </w:p>
    <w:p w14:paraId="581B325B" w14:textId="77777777" w:rsidR="006A2DB6" w:rsidRDefault="006A2DB6">
      <w:pPr>
        <w:pStyle w:val="BodyText"/>
        <w:autoSpaceDE w:val="0"/>
        <w:autoSpaceDN w:val="0"/>
        <w:adjustRightInd w:val="0"/>
        <w:rPr>
          <w:szCs w:val="24"/>
        </w:rPr>
      </w:pPr>
      <w:r>
        <w:rPr>
          <w:szCs w:val="24"/>
        </w:rPr>
        <w:t>Time element may exist only if date element exists.</w:t>
      </w:r>
    </w:p>
    <w:p w14:paraId="2667B9C8" w14:textId="630DB2A9"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3" w:author="LUEJE Claudia" w:date="2024-05-02T17:11:00Z">
        <w:r w:rsidR="00667FBD">
          <w:rPr>
            <w:szCs w:val="24"/>
          </w:rPr>
          <w:t>XAMPLE</w:t>
        </w:r>
      </w:ins>
      <w:del w:id="154" w:author="LUEJE Claudia" w:date="2024-05-02T17:11:00Z">
        <w:r w:rsidDel="00667FBD">
          <w:rPr>
            <w:szCs w:val="24"/>
          </w:rPr>
          <w:delText>xample</w:delText>
        </w:r>
      </w:del>
      <w:r w:rsidR="00512DC1">
        <w:rPr>
          <w:szCs w:val="24"/>
        </w:rPr>
        <w:tab/>
        <w:t> </w:t>
      </w:r>
    </w:p>
    <w:p w14:paraId="744EF6A2" w14:textId="728E43CC"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1458A1E9" w14:textId="65DF898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8" w:history="1">
        <w:r w:rsidR="006A2DB6">
          <w:rPr>
            <w:color w:val="0000FF"/>
            <w:szCs w:val="24"/>
            <w:u w:val="single"/>
          </w:rPr>
          <w:t>https://www.w3.org/2001/XMLSchema-instance</w:t>
        </w:r>
      </w:hyperlink>
      <w:r w:rsidR="006A2DB6">
        <w:rPr>
          <w:szCs w:val="24"/>
        </w:rPr>
        <w:t>"</w:t>
      </w:r>
    </w:p>
    <w:p w14:paraId="27482144" w14:textId="4BAC2EE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xsi:noNamespaceSchemaLocation="xmcf_3_1_1.xsd"&gt;</w:t>
      </w:r>
    </w:p>
    <w:p w14:paraId="1530FB55" w14:textId="26665018"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1326A640" w14:textId="385A3E1D"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CC4ABD5" w14:textId="790DC2C9"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&lt;version&gt; 3.1.1 &lt;/version&gt;</w:t>
      </w:r>
    </w:p>
    <w:p w14:paraId="3000E844" w14:textId="1FF69A93"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2DDB4309" w14:textId="5294AF20"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FA76AF0" w14:textId="3D51CF41" w:rsidR="006A2DB6" w:rsidRDefault="000802A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64BE5B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5CE9657"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Version</w:t>
      </w:r>
    </w:p>
    <w:p w14:paraId="116A79CD" w14:textId="77777777" w:rsidR="006A2DB6" w:rsidRDefault="006A2DB6" w:rsidP="00DE1222">
      <w:pPr>
        <w:pStyle w:val="BodyText"/>
      </w:pPr>
      <w:r>
        <w:t xml:space="preserve">The code of the χMCF standard version on which the current file is based is specified by the element </w:t>
      </w:r>
      <w:r>
        <w:rPr>
          <w:rStyle w:val="ISOCode"/>
          <w:rFonts w:cs="Times New Roman"/>
          <w:szCs w:val="24"/>
        </w:rPr>
        <w:t>&lt;version/&gt;</w:t>
      </w:r>
      <w:r>
        <w:t>.</w:t>
      </w:r>
    </w:p>
    <w:p w14:paraId="3CCF5A0E" w14:textId="77777777" w:rsidR="006A2DB6" w:rsidRDefault="006A2DB6">
      <w:pPr>
        <w:pStyle w:val="BodyText"/>
        <w:autoSpaceDE w:val="0"/>
        <w:autoSpaceDN w:val="0"/>
        <w:adjustRightInd w:val="0"/>
        <w:rPr>
          <w:szCs w:val="24"/>
        </w:rPr>
      </w:pPr>
      <w:r>
        <w:rPr>
          <w:szCs w:val="24"/>
        </w:rPr>
        <w:t>The version code of χMCF files following this document is 3.1.1</w:t>
      </w:r>
      <w:commentRangeStart w:id="155"/>
      <w:commentRangeStart w:id="156"/>
      <w:commentRangeEnd w:id="155"/>
      <w:r>
        <w:rPr>
          <w:szCs w:val="24"/>
        </w:rPr>
        <w:commentReference w:id="155"/>
      </w:r>
      <w:commentRangeEnd w:id="156"/>
      <w:r w:rsidR="00667FBD">
        <w:rPr>
          <w:rStyle w:val="CommentReference"/>
          <w:rFonts w:ascii="Calibri" w:eastAsia="Times New Roman" w:hAnsi="Calibri"/>
          <w:lang w:val="en-US" w:eastAsia="x-none"/>
        </w:rPr>
        <w:commentReference w:id="156"/>
      </w:r>
      <w:r>
        <w:rPr>
          <w:szCs w:val="24"/>
        </w:rPr>
        <w:t>.</w:t>
      </w:r>
    </w:p>
    <w:p w14:paraId="79BEA7D8" w14:textId="0160C84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7" w:author="LUEJE Claudia" w:date="2024-05-02T17:12:00Z">
        <w:r w:rsidR="00667FBD">
          <w:rPr>
            <w:szCs w:val="24"/>
          </w:rPr>
          <w:t>XAMPLE</w:t>
        </w:r>
      </w:ins>
      <w:del w:id="158" w:author="LUEJE Claudia" w:date="2024-05-02T17:12:00Z">
        <w:r w:rsidDel="00667FBD">
          <w:rPr>
            <w:szCs w:val="24"/>
          </w:rPr>
          <w:delText>xample</w:delText>
        </w:r>
      </w:del>
      <w:r w:rsidR="00512DC1">
        <w:rPr>
          <w:szCs w:val="24"/>
        </w:rPr>
        <w:tab/>
        <w:t> </w:t>
      </w:r>
    </w:p>
    <w:p w14:paraId="223A04BA" w14:textId="41CF111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26D425C5" w14:textId="14806F50"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 xmlns:xsi="</w:t>
      </w:r>
      <w:hyperlink r:id="rId29" w:history="1">
        <w:r w:rsidR="006A2DB6">
          <w:rPr>
            <w:color w:val="0000FF"/>
            <w:szCs w:val="24"/>
            <w:u w:val="single"/>
          </w:rPr>
          <w:t>https://www.w3.org/2001/XMLSchema-instance</w:t>
        </w:r>
      </w:hyperlink>
      <w:r w:rsidR="006A2DB6">
        <w:rPr>
          <w:szCs w:val="24"/>
        </w:rPr>
        <w:t>"</w:t>
      </w:r>
    </w:p>
    <w:p w14:paraId="33B9B402" w14:textId="5CFA4927"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xsi:noNamespaceSchemaLocation="</w:t>
      </w:r>
      <w:r w:rsidR="006A2DB6">
        <w:rPr>
          <w:b/>
          <w:szCs w:val="24"/>
        </w:rPr>
        <w:t>xmcf_3_1_1.xsd</w:t>
      </w:r>
      <w:r w:rsidR="006A2DB6">
        <w:rPr>
          <w:szCs w:val="24"/>
        </w:rPr>
        <w:t>"&gt;</w:t>
      </w:r>
    </w:p>
    <w:p w14:paraId="763B8877" w14:textId="6A7C7FBB"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&lt;date&gt; 2023-04-13 &lt;/date&gt;</w:t>
      </w:r>
    </w:p>
    <w:p w14:paraId="64EF31F8" w14:textId="1B8A1804"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&lt;time&gt; 15:34:05-01:00 &lt;/time&gt;</w:t>
      </w:r>
    </w:p>
    <w:p w14:paraId="475CD0EF" w14:textId="1BC80408"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&lt;version&gt;</w:t>
      </w:r>
      <w:r w:rsidR="006A2DB6">
        <w:rPr>
          <w:szCs w:val="24"/>
        </w:rPr>
        <w:t xml:space="preserve"> 3.1.1 </w:t>
      </w:r>
      <w:r w:rsidR="006A2DB6">
        <w:rPr>
          <w:b/>
          <w:szCs w:val="24"/>
        </w:rPr>
        <w:t>&lt;/version&gt;</w:t>
      </w:r>
    </w:p>
    <w:p w14:paraId="4EC8327F" w14:textId="634F71AF"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&lt;units length="mm" angle="rad" mass="kg" force="N" time="s"/&gt;</w:t>
      </w:r>
    </w:p>
    <w:p w14:paraId="71460B86" w14:textId="79C92B0D"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7350845" w14:textId="5DD1FE93" w:rsidR="006A2DB6" w:rsidRDefault="0088705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88B0AD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2AE644" w14:textId="78F01093"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Unit </w:t>
      </w:r>
      <w:ins w:id="159" w:author="LUEJE Claudia" w:date="2024-05-02T17:12:00Z">
        <w:r w:rsidR="00667FBD">
          <w:rPr>
            <w:rFonts w:eastAsia="Times New Roman"/>
            <w:szCs w:val="24"/>
          </w:rPr>
          <w:t>s</w:t>
        </w:r>
      </w:ins>
      <w:del w:id="160" w:author="LUEJE Claudia" w:date="2024-05-02T17:12:00Z">
        <w:r w:rsidDel="00667FBD">
          <w:rPr>
            <w:rFonts w:eastAsia="Times New Roman"/>
            <w:szCs w:val="24"/>
          </w:rPr>
          <w:delText>S</w:delText>
        </w:r>
      </w:del>
      <w:r>
        <w:rPr>
          <w:rFonts w:eastAsia="Times New Roman"/>
          <w:szCs w:val="24"/>
        </w:rPr>
        <w:t>ystem</w:t>
      </w:r>
    </w:p>
    <w:p w14:paraId="0DD09F97" w14:textId="77777777" w:rsidR="006A2DB6" w:rsidRDefault="006A2DB6">
      <w:pPr>
        <w:pStyle w:val="BodyText"/>
        <w:autoSpaceDE w:val="0"/>
        <w:autoSpaceDN w:val="0"/>
        <w:adjustRightInd w:val="0"/>
        <w:rPr>
          <w:szCs w:val="24"/>
        </w:rPr>
      </w:pPr>
      <w:r>
        <w:rPr>
          <w:szCs w:val="24"/>
        </w:rPr>
        <w:t>The unit system used by χMCF is based on the International System of Units (SI)</w:t>
      </w:r>
      <w:r>
        <w:rPr>
          <w:szCs w:val="24"/>
          <w:vertAlign w:val="superscript"/>
        </w:rPr>
        <w:t>[</w:t>
      </w:r>
      <w:r>
        <w:rPr>
          <w:rStyle w:val="citebib"/>
          <w:szCs w:val="24"/>
          <w:vertAlign w:val="superscript"/>
        </w:rPr>
        <w:t>5</w:t>
      </w:r>
      <w:r>
        <w:rPr>
          <w:szCs w:val="24"/>
          <w:vertAlign w:val="superscript"/>
        </w:rPr>
        <w:t>]</w:t>
      </w:r>
      <w:r>
        <w:rPr>
          <w:szCs w:val="24"/>
        </w:rPr>
        <w:t xml:space="preserve"> and is represented by the element </w:t>
      </w:r>
      <w:r w:rsidRPr="00225745">
        <w:rPr>
          <w:rStyle w:val="ISOCode"/>
        </w:rPr>
        <w:t>&lt;units/&gt;</w:t>
      </w:r>
      <w:r>
        <w:rPr>
          <w:szCs w:val="24"/>
        </w:rPr>
        <w:t>. Both the base and the derived units are supported, including decimal prefixes.</w:t>
      </w:r>
    </w:p>
    <w:p w14:paraId="17871204" w14:textId="79AE1B1A" w:rsidR="006A2DB6" w:rsidRDefault="006A2DB6">
      <w:pPr>
        <w:pStyle w:val="BodyText"/>
        <w:autoSpaceDE w:val="0"/>
        <w:autoSpaceDN w:val="0"/>
        <w:adjustRightInd w:val="0"/>
        <w:rPr>
          <w:szCs w:val="24"/>
        </w:rPr>
      </w:pPr>
      <w:r>
        <w:rPr>
          <w:szCs w:val="24"/>
        </w:rPr>
        <w:t xml:space="preserve">Following non-SI units are allowed </w:t>
      </w:r>
      <w:ins w:id="161" w:author="LUEJE Claudia" w:date="2024-05-02T17:12:00Z">
        <w:r w:rsidR="00C32EDC">
          <w:rPr>
            <w:szCs w:val="24"/>
          </w:rPr>
          <w:t>(</w:t>
        </w:r>
      </w:ins>
      <w:r>
        <w:rPr>
          <w:szCs w:val="24"/>
        </w:rPr>
        <w:t>in addition</w:t>
      </w:r>
      <w:ins w:id="162" w:author="LUEJE Claudia" w:date="2024-05-02T17:12:00Z">
        <w:r w:rsidR="00C32EDC">
          <w:rPr>
            <w:szCs w:val="24"/>
          </w:rPr>
          <w:t>)</w:t>
        </w:r>
      </w:ins>
      <w:r>
        <w:rPr>
          <w:szCs w:val="24"/>
        </w:rPr>
        <w:t>: Length [in] and [ft]; Mass [lb], see</w:t>
      </w:r>
      <w:r w:rsidR="006145A5">
        <w:rPr>
          <w:szCs w:val="24"/>
        </w:rPr>
        <w:t> </w:t>
      </w:r>
      <w:ins w:id="163" w:author="LUEJE Claudia" w:date="2024-05-02T17:12:00Z">
        <w:r w:rsidR="00C32EDC">
          <w:rPr>
            <w:szCs w:val="24"/>
          </w:rPr>
          <w:t xml:space="preserve">Reference </w:t>
        </w:r>
      </w:ins>
      <w:r w:rsidRPr="006145A5">
        <w:rPr>
          <w:szCs w:val="24"/>
        </w:rPr>
        <w:t>[</w:t>
      </w:r>
      <w:r w:rsidRPr="006145A5">
        <w:rPr>
          <w:rStyle w:val="citebib"/>
          <w:szCs w:val="24"/>
        </w:rPr>
        <w:t>6</w:t>
      </w:r>
      <w:r w:rsidRPr="006145A5">
        <w:rPr>
          <w:szCs w:val="24"/>
        </w:rPr>
        <w:t>]</w:t>
      </w:r>
      <w:r>
        <w:rPr>
          <w:szCs w:val="24"/>
        </w:rPr>
        <w:t>.</w:t>
      </w:r>
    </w:p>
    <w:p w14:paraId="33CAD2BC" w14:textId="77777777" w:rsidR="006A2DB6" w:rsidRDefault="006A2DB6">
      <w:pPr>
        <w:pStyle w:val="BodyText"/>
        <w:autoSpaceDE w:val="0"/>
        <w:autoSpaceDN w:val="0"/>
        <w:adjustRightInd w:val="0"/>
        <w:rPr>
          <w:szCs w:val="24"/>
        </w:rPr>
      </w:pPr>
      <w:r>
        <w:rPr>
          <w:szCs w:val="24"/>
        </w:rPr>
        <w:t>No units need to be specified for dimensionless physical quantities, e.g. friction coefficients.</w:t>
      </w:r>
    </w:p>
    <w:p w14:paraId="07034161" w14:textId="51E08DF7" w:rsidR="006A2DB6" w:rsidRDefault="006A2DB6" w:rsidP="009C3FFA">
      <w:pPr>
        <w:pStyle w:val="BodyText"/>
      </w:pPr>
      <w:r>
        <w:t xml:space="preserve">The XML-specification of </w:t>
      </w:r>
      <w:r>
        <w:rPr>
          <w:rStyle w:val="ISOCode"/>
          <w:rFonts w:cs="Times New Roman"/>
          <w:szCs w:val="24"/>
        </w:rPr>
        <w:t>&lt;units/&gt;</w:t>
      </w:r>
      <w:r>
        <w:t xml:space="preserve"> is shown in </w:t>
      </w:r>
      <w:r w:rsidRPr="009C3FFA">
        <w:rPr>
          <w:rStyle w:val="citetbl"/>
        </w:rPr>
        <w:t>Table</w:t>
      </w:r>
      <w:r w:rsidR="009C3FFA" w:rsidRPr="009C3FFA">
        <w:rPr>
          <w:rStyle w:val="citetbl"/>
        </w:rPr>
        <w:t> </w:t>
      </w:r>
      <w:r w:rsidRPr="009C3FFA">
        <w:rPr>
          <w:rStyle w:val="citetbl"/>
        </w:rPr>
        <w:t>2</w:t>
      </w:r>
      <w:r>
        <w:t>:</w:t>
      </w:r>
    </w:p>
    <w:p w14:paraId="22EFD9DE" w14:textId="25CC43DA" w:rsidR="006A2DB6" w:rsidRDefault="009C3FFA" w:rsidP="009C3FFA">
      <w:pPr>
        <w:pStyle w:val="Tabletitle"/>
      </w:pPr>
      <w:r>
        <w:t>Table </w:t>
      </w:r>
      <w:r w:rsidR="006A2DB6">
        <w:t xml:space="preserve">2 — XML-specification of </w:t>
      </w:r>
      <w:r w:rsidR="006A2DB6">
        <w:rPr>
          <w:rStyle w:val="ISOCode"/>
          <w:rFonts w:cs="Times New Roman"/>
          <w:szCs w:val="24"/>
        </w:rPr>
        <w:t>&lt;units/&gt;</w:t>
      </w:r>
    </w:p>
    <w:tbl>
      <w:tblPr>
        <w:tblStyle w:val="TabellexMCF"/>
        <w:tblW w:w="90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554"/>
        <w:gridCol w:w="1554"/>
        <w:gridCol w:w="2982"/>
        <w:gridCol w:w="2982"/>
      </w:tblGrid>
      <w:tr w:rsidR="006A2DB6" w:rsidRPr="00EC4DAD" w14:paraId="5C635B5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bottom w:val="single" w:sz="12" w:space="0" w:color="000000"/>
            </w:tcBorders>
          </w:tcPr>
          <w:p w14:paraId="36F86C57" w14:textId="5188517A" w:rsidR="006A2DB6" w:rsidRPr="00EC4DAD" w:rsidRDefault="006A2DB6" w:rsidP="006A2DB6">
            <w:pPr>
              <w:pStyle w:val="Tableheader"/>
              <w:autoSpaceDE w:val="0"/>
              <w:autoSpaceDN w:val="0"/>
              <w:adjustRightInd w:val="0"/>
              <w:jc w:val="both"/>
            </w:pPr>
            <w:r w:rsidRPr="00EC4DAD">
              <w:rPr>
                <w:szCs w:val="24"/>
              </w:rPr>
              <w:t>Attribute</w:t>
            </w:r>
          </w:p>
        </w:tc>
        <w:tc>
          <w:tcPr>
            <w:tcW w:w="1554" w:type="dxa"/>
            <w:tcBorders>
              <w:top w:val="single" w:sz="12" w:space="0" w:color="000000"/>
              <w:bottom w:val="single" w:sz="12" w:space="0" w:color="000000"/>
            </w:tcBorders>
          </w:tcPr>
          <w:p w14:paraId="73611494" w14:textId="5282FFBB" w:rsidR="006A2DB6" w:rsidRPr="00EC4DAD" w:rsidRDefault="006A2DB6" w:rsidP="006A2DB6">
            <w:pPr>
              <w:pStyle w:val="Tableheader"/>
              <w:autoSpaceDE w:val="0"/>
              <w:autoSpaceDN w:val="0"/>
              <w:adjustRightInd w:val="0"/>
              <w:jc w:val="both"/>
            </w:pPr>
            <w:r w:rsidRPr="00EC4DAD">
              <w:rPr>
                <w:szCs w:val="24"/>
              </w:rPr>
              <w:t>Use</w:t>
            </w:r>
          </w:p>
        </w:tc>
        <w:tc>
          <w:tcPr>
            <w:tcW w:w="2982" w:type="dxa"/>
            <w:tcBorders>
              <w:top w:val="single" w:sz="12" w:space="0" w:color="000000"/>
              <w:bottom w:val="single" w:sz="12" w:space="0" w:color="000000"/>
            </w:tcBorders>
          </w:tcPr>
          <w:p w14:paraId="6E5F5CD6" w14:textId="10C0C26E" w:rsidR="006A2DB6" w:rsidRPr="00EC4DAD" w:rsidRDefault="006A2DB6" w:rsidP="006A2DB6">
            <w:pPr>
              <w:pStyle w:val="Tableheader"/>
              <w:autoSpaceDE w:val="0"/>
              <w:autoSpaceDN w:val="0"/>
              <w:adjustRightInd w:val="0"/>
              <w:jc w:val="both"/>
            </w:pPr>
            <w:r w:rsidRPr="00EC4DAD">
              <w:rPr>
                <w:szCs w:val="24"/>
              </w:rPr>
              <w:t>Value Space</w:t>
            </w:r>
          </w:p>
        </w:tc>
        <w:tc>
          <w:tcPr>
            <w:tcW w:w="2982" w:type="dxa"/>
            <w:tcBorders>
              <w:top w:val="single" w:sz="12" w:space="0" w:color="000000"/>
              <w:bottom w:val="single" w:sz="12" w:space="0" w:color="000000"/>
            </w:tcBorders>
          </w:tcPr>
          <w:p w14:paraId="5B796D4F" w14:textId="17417431" w:rsidR="006A2DB6" w:rsidRPr="00EC4DAD" w:rsidRDefault="006A2DB6" w:rsidP="006A2DB6">
            <w:pPr>
              <w:pStyle w:val="Tableheader"/>
              <w:autoSpaceDE w:val="0"/>
              <w:autoSpaceDN w:val="0"/>
              <w:adjustRightInd w:val="0"/>
              <w:jc w:val="both"/>
            </w:pPr>
            <w:r w:rsidRPr="00EC4DAD">
              <w:rPr>
                <w:szCs w:val="24"/>
              </w:rPr>
              <w:t>Default</w:t>
            </w:r>
          </w:p>
        </w:tc>
      </w:tr>
      <w:tr w:rsidR="006A2DB6" w:rsidRPr="009C3FFA" w14:paraId="2426957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top w:val="single" w:sz="12" w:space="0" w:color="000000"/>
            </w:tcBorders>
          </w:tcPr>
          <w:p w14:paraId="6AB52606" w14:textId="5F548D6C" w:rsidR="006A2DB6" w:rsidRPr="009C3FFA" w:rsidRDefault="006A2DB6" w:rsidP="006A2DB6">
            <w:pPr>
              <w:pStyle w:val="Tablebody"/>
              <w:autoSpaceDE w:val="0"/>
              <w:autoSpaceDN w:val="0"/>
              <w:adjustRightInd w:val="0"/>
              <w:jc w:val="both"/>
              <w:rPr>
                <w:b w:val="0"/>
                <w:sz w:val="18"/>
              </w:rPr>
            </w:pPr>
            <w:r w:rsidRPr="009C3FFA">
              <w:rPr>
                <w:b w:val="0"/>
                <w:szCs w:val="24"/>
              </w:rPr>
              <w:t>length</w:t>
            </w:r>
          </w:p>
        </w:tc>
        <w:tc>
          <w:tcPr>
            <w:tcW w:w="1554" w:type="dxa"/>
            <w:tcBorders>
              <w:top w:val="single" w:sz="12" w:space="0" w:color="000000"/>
            </w:tcBorders>
          </w:tcPr>
          <w:p w14:paraId="42809E34" w14:textId="4A27A2EE"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top w:val="single" w:sz="12" w:space="0" w:color="000000"/>
            </w:tcBorders>
          </w:tcPr>
          <w:p w14:paraId="5B420B8D" w14:textId="486E5C9D" w:rsidR="006A2DB6" w:rsidRPr="009C3FFA" w:rsidRDefault="006A2DB6" w:rsidP="006A2DB6">
            <w:pPr>
              <w:pStyle w:val="Tablebody"/>
              <w:autoSpaceDE w:val="0"/>
              <w:autoSpaceDN w:val="0"/>
              <w:adjustRightInd w:val="0"/>
              <w:jc w:val="both"/>
              <w:rPr>
                <w:b w:val="0"/>
                <w:sz w:val="18"/>
              </w:rPr>
            </w:pPr>
            <w:r w:rsidRPr="009C3FFA">
              <w:rPr>
                <w:b w:val="0"/>
                <w:szCs w:val="24"/>
              </w:rPr>
              <w:t>“mm”, “m”, “in”, “ft"</w:t>
            </w:r>
          </w:p>
        </w:tc>
        <w:tc>
          <w:tcPr>
            <w:tcW w:w="2982" w:type="dxa"/>
            <w:tcBorders>
              <w:top w:val="single" w:sz="12" w:space="0" w:color="000000"/>
            </w:tcBorders>
          </w:tcPr>
          <w:p w14:paraId="0FC21830" w14:textId="3995B3F0" w:rsidR="006A2DB6" w:rsidRPr="009C3FFA" w:rsidRDefault="006A2DB6" w:rsidP="006A2DB6">
            <w:pPr>
              <w:pStyle w:val="Tablebody"/>
              <w:autoSpaceDE w:val="0"/>
              <w:autoSpaceDN w:val="0"/>
              <w:adjustRightInd w:val="0"/>
              <w:jc w:val="both"/>
              <w:rPr>
                <w:b w:val="0"/>
                <w:sz w:val="18"/>
              </w:rPr>
            </w:pPr>
            <w:r w:rsidRPr="009C3FFA">
              <w:rPr>
                <w:b w:val="0"/>
                <w:szCs w:val="24"/>
              </w:rPr>
              <w:t>“mm”</w:t>
            </w:r>
          </w:p>
        </w:tc>
      </w:tr>
      <w:tr w:rsidR="006A2DB6" w:rsidRPr="009C3FFA" w14:paraId="1E6405AF"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741FB7B" w14:textId="703086FD" w:rsidR="006A2DB6" w:rsidRPr="009C3FFA" w:rsidRDefault="006A2DB6" w:rsidP="006A2DB6">
            <w:pPr>
              <w:pStyle w:val="Tablebody"/>
              <w:autoSpaceDE w:val="0"/>
              <w:autoSpaceDN w:val="0"/>
              <w:adjustRightInd w:val="0"/>
              <w:jc w:val="both"/>
              <w:rPr>
                <w:b w:val="0"/>
                <w:sz w:val="18"/>
              </w:rPr>
            </w:pPr>
            <w:r w:rsidRPr="009C3FFA">
              <w:rPr>
                <w:b w:val="0"/>
                <w:szCs w:val="24"/>
              </w:rPr>
              <w:t>angle</w:t>
            </w:r>
          </w:p>
        </w:tc>
        <w:tc>
          <w:tcPr>
            <w:tcW w:w="1554" w:type="dxa"/>
          </w:tcPr>
          <w:p w14:paraId="39598F6D" w14:textId="10DDFEA5"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3BE0183F" w14:textId="3A0DA5B9" w:rsidR="006A2DB6" w:rsidRPr="009C3FFA" w:rsidRDefault="006A2DB6" w:rsidP="006A2DB6">
            <w:pPr>
              <w:pStyle w:val="Tablebody"/>
              <w:autoSpaceDE w:val="0"/>
              <w:autoSpaceDN w:val="0"/>
              <w:adjustRightInd w:val="0"/>
              <w:jc w:val="both"/>
              <w:rPr>
                <w:b w:val="0"/>
                <w:sz w:val="18"/>
              </w:rPr>
            </w:pPr>
            <w:r w:rsidRPr="009C3FFA">
              <w:rPr>
                <w:b w:val="0"/>
                <w:szCs w:val="24"/>
              </w:rPr>
              <w:t>“deg”, “rad”</w:t>
            </w:r>
          </w:p>
        </w:tc>
        <w:tc>
          <w:tcPr>
            <w:tcW w:w="2982" w:type="dxa"/>
          </w:tcPr>
          <w:p w14:paraId="1F0F05F3" w14:textId="5257A7B9" w:rsidR="006A2DB6" w:rsidRPr="009C3FFA" w:rsidRDefault="006A2DB6" w:rsidP="006A2DB6">
            <w:pPr>
              <w:pStyle w:val="Tablebody"/>
              <w:autoSpaceDE w:val="0"/>
              <w:autoSpaceDN w:val="0"/>
              <w:adjustRightInd w:val="0"/>
              <w:jc w:val="both"/>
              <w:rPr>
                <w:b w:val="0"/>
                <w:sz w:val="18"/>
              </w:rPr>
            </w:pPr>
            <w:r w:rsidRPr="009C3FFA">
              <w:rPr>
                <w:b w:val="0"/>
                <w:szCs w:val="24"/>
              </w:rPr>
              <w:t>"deg”</w:t>
            </w:r>
          </w:p>
        </w:tc>
      </w:tr>
      <w:tr w:rsidR="006A2DB6" w:rsidRPr="009C3FFA" w14:paraId="23E61CF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7E3ACC35" w14:textId="33FEB18B" w:rsidR="006A2DB6" w:rsidRPr="009C3FFA" w:rsidRDefault="006A2DB6" w:rsidP="006A2DB6">
            <w:pPr>
              <w:pStyle w:val="Tablebody"/>
              <w:autoSpaceDE w:val="0"/>
              <w:autoSpaceDN w:val="0"/>
              <w:adjustRightInd w:val="0"/>
              <w:jc w:val="both"/>
              <w:rPr>
                <w:b w:val="0"/>
                <w:sz w:val="18"/>
              </w:rPr>
            </w:pPr>
            <w:r w:rsidRPr="009C3FFA">
              <w:rPr>
                <w:b w:val="0"/>
                <w:szCs w:val="24"/>
              </w:rPr>
              <w:t>mass</w:t>
            </w:r>
          </w:p>
        </w:tc>
        <w:tc>
          <w:tcPr>
            <w:tcW w:w="1554" w:type="dxa"/>
          </w:tcPr>
          <w:p w14:paraId="30B911F4" w14:textId="20277FF8"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46F28B7E" w14:textId="6BD1AFB4" w:rsidR="006A2DB6" w:rsidRPr="009C3FFA" w:rsidRDefault="006A2DB6" w:rsidP="006A2DB6">
            <w:pPr>
              <w:pStyle w:val="Tablebody"/>
              <w:autoSpaceDE w:val="0"/>
              <w:autoSpaceDN w:val="0"/>
              <w:adjustRightInd w:val="0"/>
              <w:jc w:val="both"/>
              <w:rPr>
                <w:b w:val="0"/>
                <w:sz w:val="18"/>
              </w:rPr>
            </w:pPr>
            <w:r w:rsidRPr="009C3FFA">
              <w:rPr>
                <w:b w:val="0"/>
                <w:szCs w:val="24"/>
              </w:rPr>
              <w:t>“g”, “kg”, “t”, “lb”</w:t>
            </w:r>
          </w:p>
        </w:tc>
        <w:tc>
          <w:tcPr>
            <w:tcW w:w="2982" w:type="dxa"/>
          </w:tcPr>
          <w:p w14:paraId="61DE300C" w14:textId="5AB778D0" w:rsidR="006A2DB6" w:rsidRPr="009C3FFA" w:rsidRDefault="006A2DB6" w:rsidP="006A2DB6">
            <w:pPr>
              <w:pStyle w:val="Tablebody"/>
              <w:autoSpaceDE w:val="0"/>
              <w:autoSpaceDN w:val="0"/>
              <w:adjustRightInd w:val="0"/>
              <w:jc w:val="both"/>
              <w:rPr>
                <w:b w:val="0"/>
                <w:sz w:val="18"/>
              </w:rPr>
            </w:pPr>
            <w:r w:rsidRPr="009C3FFA">
              <w:rPr>
                <w:b w:val="0"/>
                <w:szCs w:val="24"/>
              </w:rPr>
              <w:t>“kg”</w:t>
            </w:r>
          </w:p>
        </w:tc>
      </w:tr>
      <w:tr w:rsidR="006A2DB6" w:rsidRPr="009C3FFA" w14:paraId="0F497BC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4DF1288F" w14:textId="562D7594" w:rsidR="006A2DB6" w:rsidRPr="009C3FFA" w:rsidRDefault="006A2DB6" w:rsidP="006A2DB6">
            <w:pPr>
              <w:pStyle w:val="Tablebody"/>
              <w:autoSpaceDE w:val="0"/>
              <w:autoSpaceDN w:val="0"/>
              <w:adjustRightInd w:val="0"/>
              <w:jc w:val="both"/>
              <w:rPr>
                <w:b w:val="0"/>
                <w:sz w:val="18"/>
              </w:rPr>
            </w:pPr>
            <w:r w:rsidRPr="009C3FFA">
              <w:rPr>
                <w:b w:val="0"/>
                <w:szCs w:val="24"/>
              </w:rPr>
              <w:t>force</w:t>
            </w:r>
          </w:p>
        </w:tc>
        <w:tc>
          <w:tcPr>
            <w:tcW w:w="1554" w:type="dxa"/>
          </w:tcPr>
          <w:p w14:paraId="37ADDC14" w14:textId="4E352250"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23E0B4D9" w14:textId="58BE1996" w:rsidR="006A2DB6" w:rsidRPr="009C3FFA" w:rsidRDefault="006A2DB6" w:rsidP="006A2DB6">
            <w:pPr>
              <w:pStyle w:val="Tablebody"/>
              <w:autoSpaceDE w:val="0"/>
              <w:autoSpaceDN w:val="0"/>
              <w:adjustRightInd w:val="0"/>
              <w:jc w:val="both"/>
              <w:rPr>
                <w:b w:val="0"/>
                <w:sz w:val="18"/>
              </w:rPr>
            </w:pPr>
            <w:r w:rsidRPr="009C3FFA">
              <w:rPr>
                <w:b w:val="0"/>
                <w:szCs w:val="24"/>
              </w:rPr>
              <w:t>“kN”, “N”</w:t>
            </w:r>
          </w:p>
        </w:tc>
        <w:tc>
          <w:tcPr>
            <w:tcW w:w="2982" w:type="dxa"/>
          </w:tcPr>
          <w:p w14:paraId="7E86AA8A" w14:textId="10D64A98" w:rsidR="006A2DB6" w:rsidRPr="009C3FFA" w:rsidRDefault="006A2DB6" w:rsidP="006A2DB6">
            <w:pPr>
              <w:pStyle w:val="Tablebody"/>
              <w:autoSpaceDE w:val="0"/>
              <w:autoSpaceDN w:val="0"/>
              <w:adjustRightInd w:val="0"/>
              <w:jc w:val="both"/>
              <w:rPr>
                <w:b w:val="0"/>
                <w:sz w:val="18"/>
              </w:rPr>
            </w:pPr>
            <w:r w:rsidRPr="009C3FFA">
              <w:rPr>
                <w:b w:val="0"/>
                <w:szCs w:val="24"/>
              </w:rPr>
              <w:t>“N”</w:t>
            </w:r>
          </w:p>
        </w:tc>
      </w:tr>
      <w:tr w:rsidR="006A2DB6" w:rsidRPr="009C3FFA" w14:paraId="686CF92D"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111F3121" w14:textId="575B1B26" w:rsidR="006A2DB6" w:rsidRPr="009C3FFA" w:rsidRDefault="006A2DB6" w:rsidP="006A2DB6">
            <w:pPr>
              <w:pStyle w:val="Tablebody"/>
              <w:autoSpaceDE w:val="0"/>
              <w:autoSpaceDN w:val="0"/>
              <w:adjustRightInd w:val="0"/>
              <w:jc w:val="both"/>
              <w:rPr>
                <w:b w:val="0"/>
                <w:sz w:val="18"/>
              </w:rPr>
            </w:pPr>
            <w:r w:rsidRPr="009C3FFA">
              <w:rPr>
                <w:b w:val="0"/>
                <w:szCs w:val="24"/>
              </w:rPr>
              <w:t>time</w:t>
            </w:r>
          </w:p>
        </w:tc>
        <w:tc>
          <w:tcPr>
            <w:tcW w:w="1554" w:type="dxa"/>
          </w:tcPr>
          <w:p w14:paraId="74AC87AA" w14:textId="284429B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9DD8C4E" w14:textId="10B9AF6A" w:rsidR="006A2DB6" w:rsidRPr="009C3FFA" w:rsidRDefault="006A2DB6" w:rsidP="006A2DB6">
            <w:pPr>
              <w:pStyle w:val="Tablebody"/>
              <w:autoSpaceDE w:val="0"/>
              <w:autoSpaceDN w:val="0"/>
              <w:adjustRightInd w:val="0"/>
              <w:jc w:val="both"/>
              <w:rPr>
                <w:b w:val="0"/>
                <w:sz w:val="18"/>
              </w:rPr>
            </w:pPr>
            <w:r w:rsidRPr="009C3FFA">
              <w:rPr>
                <w:b w:val="0"/>
                <w:szCs w:val="24"/>
              </w:rPr>
              <w:t>“s”, “min”, “h”</w:t>
            </w:r>
          </w:p>
        </w:tc>
        <w:tc>
          <w:tcPr>
            <w:tcW w:w="2982" w:type="dxa"/>
          </w:tcPr>
          <w:p w14:paraId="635C5670" w14:textId="5F69593E" w:rsidR="006A2DB6" w:rsidRPr="009C3FFA" w:rsidRDefault="006A2DB6" w:rsidP="006A2DB6">
            <w:pPr>
              <w:pStyle w:val="Tablebody"/>
              <w:autoSpaceDE w:val="0"/>
              <w:autoSpaceDN w:val="0"/>
              <w:adjustRightInd w:val="0"/>
              <w:jc w:val="both"/>
              <w:rPr>
                <w:b w:val="0"/>
                <w:sz w:val="18"/>
              </w:rPr>
            </w:pPr>
            <w:r w:rsidRPr="009C3FFA">
              <w:rPr>
                <w:b w:val="0"/>
                <w:szCs w:val="24"/>
              </w:rPr>
              <w:t>“s”</w:t>
            </w:r>
          </w:p>
        </w:tc>
      </w:tr>
      <w:tr w:rsidR="006A2DB6" w:rsidRPr="009C3FFA" w14:paraId="6D38F234"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Pr>
          <w:p w14:paraId="37A0222B" w14:textId="61C449BC" w:rsidR="006A2DB6" w:rsidRPr="009C3FFA" w:rsidRDefault="006A2DB6" w:rsidP="006A2DB6">
            <w:pPr>
              <w:pStyle w:val="Tablebody"/>
              <w:autoSpaceDE w:val="0"/>
              <w:autoSpaceDN w:val="0"/>
              <w:adjustRightInd w:val="0"/>
              <w:jc w:val="both"/>
              <w:rPr>
                <w:b w:val="0"/>
                <w:sz w:val="18"/>
              </w:rPr>
            </w:pPr>
            <w:r w:rsidRPr="009C3FFA">
              <w:rPr>
                <w:b w:val="0"/>
                <w:szCs w:val="24"/>
              </w:rPr>
              <w:t>torque</w:t>
            </w:r>
          </w:p>
        </w:tc>
        <w:tc>
          <w:tcPr>
            <w:tcW w:w="1554" w:type="dxa"/>
          </w:tcPr>
          <w:p w14:paraId="154B97E7" w14:textId="0C29D366"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Pr>
          <w:p w14:paraId="100F28F3" w14:textId="1F2F6947" w:rsidR="006A2DB6" w:rsidRPr="009C3FFA" w:rsidRDefault="006A2DB6" w:rsidP="006A2DB6">
            <w:pPr>
              <w:pStyle w:val="Tablebody"/>
              <w:autoSpaceDE w:val="0"/>
              <w:autoSpaceDN w:val="0"/>
              <w:adjustRightInd w:val="0"/>
              <w:jc w:val="both"/>
              <w:rPr>
                <w:b w:val="0"/>
                <w:sz w:val="18"/>
              </w:rPr>
            </w:pPr>
            <w:r w:rsidRPr="009C3FFA">
              <w:rPr>
                <w:b w:val="0"/>
                <w:szCs w:val="24"/>
              </w:rPr>
              <w:t>“Nm”</w:t>
            </w:r>
          </w:p>
        </w:tc>
        <w:tc>
          <w:tcPr>
            <w:tcW w:w="2982" w:type="dxa"/>
          </w:tcPr>
          <w:p w14:paraId="30A2B650" w14:textId="36E9C457" w:rsidR="006A2DB6" w:rsidRPr="009C3FFA" w:rsidRDefault="006A2DB6" w:rsidP="006A2DB6">
            <w:pPr>
              <w:pStyle w:val="Tablebody"/>
              <w:autoSpaceDE w:val="0"/>
              <w:autoSpaceDN w:val="0"/>
              <w:adjustRightInd w:val="0"/>
              <w:jc w:val="both"/>
              <w:rPr>
                <w:b w:val="0"/>
                <w:sz w:val="18"/>
              </w:rPr>
            </w:pPr>
            <w:r w:rsidRPr="009C3FFA">
              <w:rPr>
                <w:b w:val="0"/>
                <w:szCs w:val="24"/>
              </w:rPr>
              <w:t>“Nm”</w:t>
            </w:r>
          </w:p>
        </w:tc>
      </w:tr>
      <w:tr w:rsidR="006A2DB6" w:rsidRPr="009C3FFA" w14:paraId="43298AA2" w14:textId="77777777" w:rsidTr="00657821">
        <w:trPr>
          <w:cnfStyle w:val="100000000000" w:firstRow="1" w:lastRow="0" w:firstColumn="0" w:lastColumn="0" w:oddVBand="0" w:evenVBand="0" w:oddHBand="0" w:evenHBand="0" w:firstRowFirstColumn="0" w:firstRowLastColumn="0" w:lastRowFirstColumn="0" w:lastRowLastColumn="0"/>
        </w:trPr>
        <w:tc>
          <w:tcPr>
            <w:tcW w:w="1554" w:type="dxa"/>
            <w:tcBorders>
              <w:bottom w:val="single" w:sz="12" w:space="0" w:color="000000"/>
            </w:tcBorders>
          </w:tcPr>
          <w:p w14:paraId="3CB0983F" w14:textId="07147CC6" w:rsidR="006A2DB6" w:rsidRPr="009C3FFA" w:rsidRDefault="006A2DB6" w:rsidP="006A2DB6">
            <w:pPr>
              <w:pStyle w:val="Tablebody"/>
              <w:autoSpaceDE w:val="0"/>
              <w:autoSpaceDN w:val="0"/>
              <w:adjustRightInd w:val="0"/>
              <w:jc w:val="both"/>
              <w:rPr>
                <w:b w:val="0"/>
                <w:sz w:val="18"/>
              </w:rPr>
            </w:pPr>
            <w:r w:rsidRPr="009C3FFA">
              <w:rPr>
                <w:b w:val="0"/>
                <w:szCs w:val="24"/>
              </w:rPr>
              <w:t>angular_speed</w:t>
            </w:r>
          </w:p>
        </w:tc>
        <w:tc>
          <w:tcPr>
            <w:tcW w:w="1554" w:type="dxa"/>
            <w:tcBorders>
              <w:bottom w:val="single" w:sz="12" w:space="0" w:color="000000"/>
            </w:tcBorders>
          </w:tcPr>
          <w:p w14:paraId="5DCD7D54" w14:textId="186AC55F" w:rsidR="006A2DB6" w:rsidRPr="009C3FFA" w:rsidRDefault="006A2DB6" w:rsidP="006A2DB6">
            <w:pPr>
              <w:pStyle w:val="Tablebody"/>
              <w:autoSpaceDE w:val="0"/>
              <w:autoSpaceDN w:val="0"/>
              <w:adjustRightInd w:val="0"/>
              <w:jc w:val="both"/>
              <w:rPr>
                <w:b w:val="0"/>
                <w:sz w:val="18"/>
              </w:rPr>
            </w:pPr>
            <w:r w:rsidRPr="009C3FFA">
              <w:rPr>
                <w:b w:val="0"/>
                <w:szCs w:val="24"/>
              </w:rPr>
              <w:t>Optional</w:t>
            </w:r>
          </w:p>
        </w:tc>
        <w:tc>
          <w:tcPr>
            <w:tcW w:w="2982" w:type="dxa"/>
            <w:tcBorders>
              <w:bottom w:val="single" w:sz="12" w:space="0" w:color="000000"/>
            </w:tcBorders>
          </w:tcPr>
          <w:p w14:paraId="2F4DF48E" w14:textId="41B00A00" w:rsidR="006A2DB6" w:rsidRPr="009C3FFA" w:rsidRDefault="006A2DB6" w:rsidP="006A2DB6">
            <w:pPr>
              <w:pStyle w:val="Tablebody"/>
              <w:autoSpaceDE w:val="0"/>
              <w:autoSpaceDN w:val="0"/>
              <w:adjustRightInd w:val="0"/>
              <w:jc w:val="both"/>
              <w:rPr>
                <w:b w:val="0"/>
                <w:sz w:val="18"/>
              </w:rPr>
            </w:pPr>
            <w:r w:rsidRPr="009C3FFA">
              <w:rPr>
                <w:b w:val="0"/>
                <w:szCs w:val="24"/>
              </w:rPr>
              <w:t>“rad/s”, “Hz”, “kHz”, “rpm”</w:t>
            </w:r>
          </w:p>
        </w:tc>
        <w:tc>
          <w:tcPr>
            <w:tcW w:w="2982" w:type="dxa"/>
            <w:tcBorders>
              <w:bottom w:val="single" w:sz="12" w:space="0" w:color="000000"/>
            </w:tcBorders>
          </w:tcPr>
          <w:p w14:paraId="5CABBAC9" w14:textId="792EB243" w:rsidR="006A2DB6" w:rsidRPr="009C3FFA" w:rsidRDefault="006A2DB6" w:rsidP="006A2DB6">
            <w:pPr>
              <w:pStyle w:val="Tablebody"/>
              <w:autoSpaceDE w:val="0"/>
              <w:autoSpaceDN w:val="0"/>
              <w:adjustRightInd w:val="0"/>
              <w:jc w:val="both"/>
              <w:rPr>
                <w:b w:val="0"/>
                <w:sz w:val="18"/>
              </w:rPr>
            </w:pPr>
            <w:r w:rsidRPr="009C3FFA">
              <w:rPr>
                <w:b w:val="0"/>
                <w:szCs w:val="24"/>
              </w:rPr>
              <w:t>“Hz”</w:t>
            </w:r>
          </w:p>
        </w:tc>
      </w:tr>
    </w:tbl>
    <w:p w14:paraId="5AB0BDA4" w14:textId="43B8DB9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64" w:author="LUEJE Claudia" w:date="2024-05-02T17:13:00Z">
        <w:r w:rsidR="00C32EDC">
          <w:rPr>
            <w:szCs w:val="24"/>
          </w:rPr>
          <w:t>XAMPLE</w:t>
        </w:r>
      </w:ins>
      <w:del w:id="165" w:author="LUEJE Claudia" w:date="2024-05-02T17:13:00Z">
        <w:r w:rsidDel="00C32EDC">
          <w:rPr>
            <w:szCs w:val="24"/>
          </w:rPr>
          <w:delText>xample</w:delText>
        </w:r>
      </w:del>
      <w:r w:rsidR="00512DC1">
        <w:rPr>
          <w:szCs w:val="24"/>
        </w:rPr>
        <w:tab/>
        <w:t> </w:t>
      </w:r>
    </w:p>
    <w:p w14:paraId="49682FE4" w14:textId="13B11B3E"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encoding="UTF-8" ?&gt;</w:t>
      </w:r>
    </w:p>
    <w:p w14:paraId="3D022C93" w14:textId="14A3C92E"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&lt;xmcf xmlns:xsi="</w:t>
      </w:r>
      <w:hyperlink r:id="rId30" w:history="1">
        <w:r w:rsidR="006A2DB6" w:rsidRPr="006A2DB6">
          <w:rPr>
            <w:color w:val="0000FF"/>
            <w:szCs w:val="24"/>
            <w:u w:val="single"/>
            <w:lang w:val="fr-CH"/>
          </w:rPr>
          <w:t>https://www.w3.org/2001/XMLSchema-instance</w:t>
        </w:r>
      </w:hyperlink>
      <w:r w:rsidR="006A2DB6" w:rsidRPr="006A2DB6">
        <w:rPr>
          <w:szCs w:val="24"/>
          <w:lang w:val="fr-CH"/>
        </w:rPr>
        <w:t>"</w:t>
      </w:r>
    </w:p>
    <w:p w14:paraId="1774C8B7" w14:textId="71B4611D"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xsi:noNamespaceSchemaLocation="</w:t>
      </w:r>
      <w:r w:rsidR="006A2DB6" w:rsidRPr="006A2DB6">
        <w:rPr>
          <w:b/>
          <w:szCs w:val="24"/>
          <w:lang w:val="fr-CH"/>
        </w:rPr>
        <w:t>xmcf_3_1_1.xsd</w:t>
      </w:r>
      <w:r w:rsidR="006A2DB6" w:rsidRPr="006A2DB6">
        <w:rPr>
          <w:szCs w:val="24"/>
          <w:lang w:val="fr-CH"/>
        </w:rPr>
        <w:t>"&gt;</w:t>
      </w:r>
    </w:p>
    <w:p w14:paraId="7644C8A1" w14:textId="6D94DB6A"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2023-04-13 &lt;/date&gt;</w:t>
      </w:r>
    </w:p>
    <w:p w14:paraId="47D1B283" w14:textId="0778F223" w:rsidR="006A2DB6" w:rsidRP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2BA2654" w14:textId="45EDEAA7"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lang w:val="fr-CH"/>
        </w:rPr>
        <w:t xml:space="preserve">      </w:t>
      </w:r>
      <w:r w:rsidR="006A2DB6">
        <w:rPr>
          <w:b/>
          <w:szCs w:val="24"/>
        </w:rPr>
        <w:t>&lt;units length="mm" angle="rad" mass="kg" force="N" time="s"/&gt;</w:t>
      </w:r>
    </w:p>
    <w:p w14:paraId="4A5D3D15" w14:textId="534FDC83"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E05B7">
        <w:rPr>
          <w:szCs w:val="24"/>
          <w:lang w:val="en-US"/>
        </w:rPr>
        <w:t xml:space="preserve">      </w:t>
      </w:r>
      <w:r w:rsidR="006A2DB6">
        <w:rPr>
          <w:szCs w:val="24"/>
        </w:rPr>
        <w:t>...</w:t>
      </w:r>
    </w:p>
    <w:p w14:paraId="75FD1CED" w14:textId="4CC447B1" w:rsidR="006A2DB6" w:rsidRDefault="00287B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0A4BA92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3A637EF" w14:textId="18946794"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Application, </w:t>
      </w:r>
      <w:ins w:id="166" w:author="LUEJE Claudia" w:date="2024-05-02T17:13:00Z">
        <w:r w:rsidR="00C32EDC">
          <w:rPr>
            <w:rFonts w:eastAsia="Times New Roman"/>
            <w:szCs w:val="24"/>
          </w:rPr>
          <w:t>u</w:t>
        </w:r>
      </w:ins>
      <w:del w:id="167" w:author="LUEJE Claudia" w:date="2024-05-02T17:13:00Z">
        <w:r w:rsidDel="00C32EDC">
          <w:rPr>
            <w:rFonts w:eastAsia="Times New Roman"/>
            <w:szCs w:val="24"/>
          </w:rPr>
          <w:delText>U</w:delText>
        </w:r>
      </w:del>
      <w:r>
        <w:rPr>
          <w:rFonts w:eastAsia="Times New Roman"/>
          <w:szCs w:val="24"/>
        </w:rPr>
        <w:t xml:space="preserve">ser and </w:t>
      </w:r>
      <w:ins w:id="168" w:author="LUEJE Claudia" w:date="2024-05-02T17:13:00Z">
        <w:r w:rsidR="00C32EDC">
          <w:rPr>
            <w:rFonts w:eastAsia="Times New Roman"/>
            <w:szCs w:val="24"/>
          </w:rPr>
          <w:t>p</w:t>
        </w:r>
      </w:ins>
      <w:del w:id="169" w:author="LUEJE Claudia" w:date="2024-05-02T17:13:00Z">
        <w:r w:rsidDel="00C32EDC">
          <w:rPr>
            <w:rFonts w:eastAsia="Times New Roman"/>
            <w:szCs w:val="24"/>
          </w:rPr>
          <w:delText>P</w:delText>
        </w:r>
      </w:del>
      <w:r>
        <w:rPr>
          <w:rFonts w:eastAsia="Times New Roman"/>
          <w:szCs w:val="24"/>
        </w:rPr>
        <w:t xml:space="preserve">rocess </w:t>
      </w:r>
      <w:ins w:id="170" w:author="LUEJE Claudia" w:date="2024-05-02T17:13:00Z">
        <w:r w:rsidR="00C32EDC">
          <w:rPr>
            <w:rFonts w:eastAsia="Times New Roman"/>
            <w:szCs w:val="24"/>
          </w:rPr>
          <w:t>s</w:t>
        </w:r>
      </w:ins>
      <w:del w:id="171" w:author="LUEJE Claudia" w:date="2024-05-02T17:13:00Z">
        <w:r w:rsidDel="00C32EDC">
          <w:rPr>
            <w:rFonts w:eastAsia="Times New Roman"/>
            <w:szCs w:val="24"/>
          </w:rPr>
          <w:delText>S</w:delText>
        </w:r>
      </w:del>
      <w:r>
        <w:rPr>
          <w:rFonts w:eastAsia="Times New Roman"/>
          <w:szCs w:val="24"/>
        </w:rPr>
        <w:t xml:space="preserve">pecific </w:t>
      </w:r>
      <w:ins w:id="172" w:author="LUEJE Claudia" w:date="2024-05-02T17:13:00Z">
        <w:r w:rsidR="00C32EDC">
          <w:rPr>
            <w:rFonts w:eastAsia="Times New Roman"/>
            <w:szCs w:val="24"/>
          </w:rPr>
          <w:t>d</w:t>
        </w:r>
      </w:ins>
      <w:del w:id="173" w:author="LUEJE Claudia" w:date="2024-05-02T17:13:00Z">
        <w:r w:rsidDel="00C32EDC">
          <w:rPr>
            <w:rFonts w:eastAsia="Times New Roman"/>
            <w:szCs w:val="24"/>
          </w:rPr>
          <w:delText>D</w:delText>
        </w:r>
      </w:del>
      <w:r>
        <w:rPr>
          <w:rFonts w:eastAsia="Times New Roman"/>
          <w:szCs w:val="24"/>
        </w:rPr>
        <w:t>ata</w:t>
      </w:r>
    </w:p>
    <w:p w14:paraId="6ABC86B7"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5D8911D7" w14:textId="77777777" w:rsidR="006A2DB6" w:rsidRDefault="006A2DB6">
      <w:pPr>
        <w:pStyle w:val="BodyText"/>
        <w:autoSpaceDE w:val="0"/>
        <w:autoSpaceDN w:val="0"/>
        <w:adjustRightInd w:val="0"/>
        <w:rPr>
          <w:szCs w:val="24"/>
        </w:rPr>
      </w:pPr>
      <w:r>
        <w:rPr>
          <w:szCs w:val="24"/>
        </w:rPr>
        <w:t>The user/application software can store additional information into a χMCF file. In this way, flexibility is created that allows easy integration of χMCF into an existing development process.</w:t>
      </w:r>
    </w:p>
    <w:p w14:paraId="6E7E4C81" w14:textId="77777777" w:rsidR="006A2DB6" w:rsidRDefault="006A2DB6">
      <w:pPr>
        <w:pStyle w:val="BodyText"/>
        <w:autoSpaceDE w:val="0"/>
        <w:autoSpaceDN w:val="0"/>
        <w:adjustRightInd w:val="0"/>
        <w:rPr>
          <w:szCs w:val="24"/>
        </w:rPr>
      </w:pPr>
      <w:r>
        <w:rPr>
          <w:szCs w:val="24"/>
        </w:rPr>
        <w:t>The current χMCF definition allows two such data elements:</w:t>
      </w:r>
    </w:p>
    <w:p w14:paraId="7E49E42D" w14:textId="2F531B8F"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&lt;appdata/&gt;</w:t>
      </w:r>
      <w:r w:rsidR="00A05586">
        <w:rPr>
          <w:rStyle w:val="ISOCode"/>
        </w:rPr>
        <w:tab/>
      </w:r>
      <w:r w:rsidRPr="002C5448">
        <w:rPr>
          <w:rStyle w:val="BodyTextChar"/>
        </w:rPr>
        <w:br/>
      </w:r>
      <w:r>
        <w:rPr>
          <w:szCs w:val="24"/>
        </w:rPr>
        <w:t>Contents must be documented by the corresponding application or user. It is not an official part of the χMCF standard.</w:t>
      </w:r>
    </w:p>
    <w:p w14:paraId="73C3812A" w14:textId="22550E8C" w:rsidR="006A2DB6" w:rsidRDefault="006A2DB6" w:rsidP="00373D63">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w:t>
      </w:r>
      <w:r>
        <w:rPr>
          <w:szCs w:val="24"/>
        </w:rPr>
        <w:tab/>
      </w:r>
      <w:r w:rsidRPr="000E05B7">
        <w:rPr>
          <w:rStyle w:val="ISOCode"/>
        </w:rPr>
        <w:t>&lt;femdata/&gt;</w:t>
      </w:r>
      <w:r w:rsidR="00A05586">
        <w:rPr>
          <w:rStyle w:val="ISOCode"/>
        </w:rPr>
        <w:tab/>
      </w:r>
      <w:r w:rsidRPr="002C5448">
        <w:rPr>
          <w:rStyle w:val="BodyTextChar"/>
        </w:rPr>
        <w:br/>
      </w:r>
      <w:r>
        <w:rPr>
          <w:szCs w:val="24"/>
        </w:rPr>
        <w:t>Contents must be documented in FATXML</w:t>
      </w:r>
      <w:r>
        <w:rPr>
          <w:szCs w:val="24"/>
          <w:vertAlign w:val="superscript"/>
        </w:rPr>
        <w:t>[</w:t>
      </w:r>
      <w:r>
        <w:rPr>
          <w:rStyle w:val="citebib"/>
          <w:szCs w:val="24"/>
          <w:vertAlign w:val="superscript"/>
        </w:rPr>
        <w:t>7</w:t>
      </w:r>
      <w:r>
        <w:rPr>
          <w:szCs w:val="24"/>
          <w:vertAlign w:val="superscript"/>
        </w:rPr>
        <w:t>]</w:t>
      </w:r>
      <w:r>
        <w:rPr>
          <w:szCs w:val="24"/>
        </w:rPr>
        <w:t xml:space="preserve"> and therefore does not need to be described here.</w:t>
      </w:r>
    </w:p>
    <w:p w14:paraId="2E3F1AF9" w14:textId="0D56FAEC"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User </w:t>
      </w:r>
      <w:ins w:id="174" w:author="LUEJE Claudia" w:date="2024-05-02T17:13:00Z">
        <w:r w:rsidR="00225A5F">
          <w:rPr>
            <w:rFonts w:eastAsia="Times New Roman"/>
            <w:szCs w:val="24"/>
          </w:rPr>
          <w:t>s</w:t>
        </w:r>
      </w:ins>
      <w:del w:id="175" w:author="LUEJE Claudia" w:date="2024-05-02T17:13:00Z">
        <w:r w:rsidDel="00225A5F">
          <w:rPr>
            <w:rFonts w:eastAsia="Times New Roman"/>
            <w:szCs w:val="24"/>
          </w:rPr>
          <w:delText>S</w:delText>
        </w:r>
      </w:del>
      <w:r>
        <w:rPr>
          <w:rFonts w:eastAsia="Times New Roman"/>
          <w:szCs w:val="24"/>
        </w:rPr>
        <w:t xml:space="preserve">pecific </w:t>
      </w:r>
      <w:ins w:id="176" w:author="LUEJE Claudia" w:date="2024-05-02T17:13:00Z">
        <w:r w:rsidR="00225A5F">
          <w:rPr>
            <w:rFonts w:eastAsia="Times New Roman"/>
            <w:szCs w:val="24"/>
          </w:rPr>
          <w:t>d</w:t>
        </w:r>
      </w:ins>
      <w:del w:id="177" w:author="LUEJE Claudia" w:date="2024-05-02T17:13:00Z">
        <w:r w:rsidDel="00225A5F">
          <w:rPr>
            <w:rFonts w:eastAsia="Times New Roman"/>
            <w:szCs w:val="24"/>
          </w:rPr>
          <w:delText>D</w:delText>
        </w:r>
      </w:del>
      <w:r>
        <w:rPr>
          <w:rFonts w:eastAsia="Times New Roman"/>
          <w:szCs w:val="24"/>
        </w:rPr>
        <w:t xml:space="preserve">ata </w:t>
      </w:r>
      <w:r w:rsidRPr="00E472BB">
        <w:rPr>
          <w:rStyle w:val="ISOCode"/>
        </w:rPr>
        <w:t>&lt;appdata/&gt;</w:t>
      </w:r>
    </w:p>
    <w:p w14:paraId="45FA9FE4" w14:textId="77777777" w:rsidR="006A2DB6" w:rsidRDefault="006A2DB6">
      <w:pPr>
        <w:pStyle w:val="BodyText"/>
        <w:autoSpaceDE w:val="0"/>
        <w:autoSpaceDN w:val="0"/>
        <w:adjustRightInd w:val="0"/>
        <w:rPr>
          <w:szCs w:val="24"/>
        </w:rPr>
      </w:pPr>
      <w:r w:rsidRPr="00B2703E">
        <w:rPr>
          <w:rStyle w:val="ISOCode"/>
        </w:rPr>
        <w:t>&lt;appdata/&gt;</w:t>
      </w:r>
      <w:r>
        <w:rPr>
          <w:szCs w:val="24"/>
        </w:rPr>
        <w:t xml:space="preserve"> is suitable for any user/application specific information and can be placed on root level (directly within </w:t>
      </w:r>
      <w:r w:rsidRPr="00B2703E">
        <w:rPr>
          <w:rStyle w:val="ISOCode"/>
        </w:rPr>
        <w:t>&lt;xmcf/&gt;</w:t>
      </w:r>
      <w:r>
        <w:rPr>
          <w:szCs w:val="24"/>
        </w:rPr>
        <w:t xml:space="preserve"> element) and/or within any single connector (elements </w:t>
      </w:r>
      <w:r w:rsidRPr="00B2703E">
        <w:rPr>
          <w:rStyle w:val="ISOCode"/>
        </w:rPr>
        <w:t>&lt;connection_0d/&gt;, &lt;connection_1d/&gt;</w:t>
      </w:r>
      <w:r>
        <w:rPr>
          <w:szCs w:val="24"/>
        </w:rPr>
        <w:t xml:space="preserve">, and </w:t>
      </w:r>
      <w:r w:rsidRPr="00B2703E">
        <w:rPr>
          <w:rStyle w:val="ISOCode"/>
        </w:rPr>
        <w:t>&lt;connection_2d/&gt;</w:t>
      </w:r>
      <w:r>
        <w:rPr>
          <w:szCs w:val="24"/>
        </w:rPr>
        <w:t xml:space="preserve">). Additionally, it can be placed directly under the </w:t>
      </w:r>
      <w:r w:rsidRPr="00B2703E">
        <w:rPr>
          <w:rStyle w:val="ISOCode"/>
        </w:rPr>
        <w:t>&lt;connection_group/&gt;</w:t>
      </w:r>
      <w:r>
        <w:rPr>
          <w:szCs w:val="24"/>
        </w:rPr>
        <w:t xml:space="preserve"> element.</w:t>
      </w:r>
    </w:p>
    <w:p w14:paraId="3AD4DB13" w14:textId="77777777" w:rsidR="006A2DB6" w:rsidRDefault="006A2DB6">
      <w:pPr>
        <w:pStyle w:val="BodyText"/>
        <w:autoSpaceDE w:val="0"/>
        <w:autoSpaceDN w:val="0"/>
        <w:adjustRightInd w:val="0"/>
        <w:rPr>
          <w:szCs w:val="24"/>
        </w:rPr>
      </w:pPr>
      <w:r w:rsidRPr="00454D76">
        <w:rPr>
          <w:rStyle w:val="ISOCode"/>
        </w:rPr>
        <w:t>&lt;appdata/&gt;</w:t>
      </w:r>
      <w:r>
        <w:rPr>
          <w:szCs w:val="24"/>
        </w:rPr>
        <w:t xml:space="preserve"> shall contain at least one nested element named after the application or user that is intended to interpret the data. In examples A and B, the associated application is MEDINA, so the nested element is </w:t>
      </w:r>
      <w:r w:rsidRPr="00454D76">
        <w:rPr>
          <w:rStyle w:val="ISOCode"/>
        </w:rPr>
        <w:t>&lt;MEDINA/&gt;</w:t>
      </w:r>
      <w:r>
        <w:rPr>
          <w:szCs w:val="24"/>
        </w:rPr>
        <w:t>.</w:t>
      </w:r>
    </w:p>
    <w:p w14:paraId="12E53B4D" w14:textId="51433AC2" w:rsidR="006A2DB6" w:rsidRDefault="006A2DB6">
      <w:pPr>
        <w:pStyle w:val="BodyText"/>
        <w:autoSpaceDE w:val="0"/>
        <w:autoSpaceDN w:val="0"/>
        <w:adjustRightInd w:val="0"/>
        <w:rPr>
          <w:szCs w:val="24"/>
        </w:rPr>
      </w:pPr>
      <w:r>
        <w:rPr>
          <w:szCs w:val="24"/>
        </w:rPr>
        <w:t xml:space="preserve">Content of </w:t>
      </w:r>
      <w:r w:rsidRPr="00454D76">
        <w:rPr>
          <w:rStyle w:val="ISOCode"/>
        </w:rPr>
        <w:t>&lt;appdata/&gt;</w:t>
      </w:r>
      <w:r>
        <w:rPr>
          <w:szCs w:val="24"/>
        </w:rPr>
        <w:t xml:space="preserve"> is regarded to be “private property” of the corresponding application. However, in terms of best practices, it is recommended</w:t>
      </w:r>
      <w:ins w:id="178" w:author="LUEJE Claudia" w:date="2024-05-02T17:14:00Z">
        <w:r w:rsidR="003A5D5F">
          <w:rPr>
            <w:szCs w:val="24"/>
          </w:rPr>
          <w:t>,</w:t>
        </w:r>
      </w:ins>
      <w:r>
        <w:rPr>
          <w:szCs w:val="24"/>
        </w:rPr>
        <w:t xml:space="preserve"> but not required</w:t>
      </w:r>
    </w:p>
    <w:p w14:paraId="7F20B2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place application specific elements into a separate namespace,</w:t>
      </w:r>
    </w:p>
    <w:p w14:paraId="2478DE7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commentRangeStart w:id="179"/>
      <w:r>
        <w:rPr>
          <w:szCs w:val="24"/>
        </w:rPr>
        <w:t>nor</w:t>
      </w:r>
      <w:commentRangeEnd w:id="179"/>
      <w:r w:rsidR="003A5D5F">
        <w:rPr>
          <w:rStyle w:val="CommentReference"/>
          <w:rFonts w:ascii="Calibri" w:eastAsia="Times New Roman" w:hAnsi="Calibri"/>
          <w:lang w:val="en-US" w:eastAsia="x-none"/>
        </w:rPr>
        <w:commentReference w:id="179"/>
      </w:r>
      <w:r>
        <w:rPr>
          <w:szCs w:val="24"/>
        </w:rPr>
        <w:t xml:space="preserve"> to provide an XML schema for its content.</w:t>
      </w:r>
    </w:p>
    <w:p w14:paraId="4BFB02F3" w14:textId="77777777" w:rsidR="006A2DB6" w:rsidRDefault="006A2DB6">
      <w:pPr>
        <w:pStyle w:val="BodyText"/>
        <w:autoSpaceDE w:val="0"/>
        <w:autoSpaceDN w:val="0"/>
        <w:adjustRightInd w:val="0"/>
        <w:rPr>
          <w:szCs w:val="24"/>
        </w:rPr>
      </w:pPr>
      <w:r>
        <w:rPr>
          <w:szCs w:val="24"/>
        </w:rPr>
        <w:t>The user shall be aware that different systems are likely to introduce the same physical parameter at the same time (inducted e.g. by a certain new emerging connecting method) but describe it in their own XML schemas with different element/attribute names.</w:t>
      </w:r>
    </w:p>
    <w:p w14:paraId="77ACF2F3" w14:textId="77777777" w:rsidR="006A2DB6" w:rsidRDefault="006A2DB6">
      <w:pPr>
        <w:pStyle w:val="BodyText"/>
        <w:autoSpaceDE w:val="0"/>
        <w:autoSpaceDN w:val="0"/>
        <w:adjustRightInd w:val="0"/>
        <w:rPr>
          <w:szCs w:val="24"/>
        </w:rPr>
      </w:pPr>
      <w:r>
        <w:rPr>
          <w:szCs w:val="24"/>
        </w:rPr>
        <w:t xml:space="preserve">A preprocessor does not have any chance to detect these equivalent parameters, then. Therefore, it cannot prevent contradictions between different </w:t>
      </w:r>
      <w:r w:rsidRPr="00454D76">
        <w:rPr>
          <w:rStyle w:val="ISOCode"/>
        </w:rPr>
        <w:t>&lt;appdata/&gt;</w:t>
      </w:r>
      <w:r>
        <w:rPr>
          <w:szCs w:val="24"/>
        </w:rPr>
        <w:t xml:space="preserve"> blocks of the same χMCF file.</w:t>
      </w:r>
    </w:p>
    <w:p w14:paraId="40F149D7" w14:textId="0B2DA1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80" w:author="LUEJE Claudia" w:date="2024-05-02T17:15:00Z">
        <w:r w:rsidR="003A5D5F">
          <w:rPr>
            <w:szCs w:val="24"/>
          </w:rPr>
          <w:t>XAMPLE</w:t>
        </w:r>
      </w:ins>
      <w:del w:id="181" w:author="LUEJE Claudia" w:date="2024-05-02T17:15:00Z">
        <w:r w:rsidDel="003A5D5F">
          <w:rPr>
            <w:szCs w:val="24"/>
          </w:rPr>
          <w:delText>xample</w:delText>
        </w:r>
      </w:del>
      <w:r>
        <w:rPr>
          <w:szCs w:val="24"/>
        </w:rPr>
        <w:t xml:space="preserve"> 1</w:t>
      </w:r>
      <w:r w:rsidR="00690423">
        <w:rPr>
          <w:szCs w:val="24"/>
        </w:rPr>
        <w:tab/>
      </w:r>
      <w:r w:rsidRPr="00454D76">
        <w:rPr>
          <w:rStyle w:val="ISOCode"/>
        </w:rPr>
        <w:t>&lt;appdata/&gt;</w:t>
      </w:r>
      <w:r>
        <w:rPr>
          <w:szCs w:val="24"/>
        </w:rPr>
        <w:t xml:space="preserve"> for MEDINA at root level</w:t>
      </w:r>
    </w:p>
    <w:p w14:paraId="03AA96CC" w14:textId="4A623BC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4267D3D8" w14:textId="7E7E7B34"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1" w:history="1">
        <w:r w:rsidR="006A2DB6" w:rsidRPr="006A2DB6">
          <w:rPr>
            <w:color w:val="0000FF"/>
            <w:szCs w:val="24"/>
            <w:u w:val="single"/>
            <w:lang w:val="fr-CH"/>
          </w:rPr>
          <w:t>https://www.w3.org/2001/XMLSchema-instance</w:t>
        </w:r>
      </w:hyperlink>
      <w:r w:rsidR="006A2DB6" w:rsidRPr="006A2DB6">
        <w:rPr>
          <w:szCs w:val="24"/>
          <w:lang w:val="fr-CH"/>
        </w:rPr>
        <w:t>"</w:t>
      </w:r>
    </w:p>
    <w:p w14:paraId="2436E71A" w14:textId="55497F0A"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xmlns:MEDINA="</w:t>
      </w:r>
      <w:hyperlink r:id="rId32" w:history="1">
        <w:r w:rsidR="006A2DB6" w:rsidRPr="006A2DB6">
          <w:rPr>
            <w:color w:val="0000FF"/>
            <w:szCs w:val="24"/>
            <w:u w:val="single"/>
            <w:lang w:val="fr-CH"/>
          </w:rPr>
          <w:t>http://servicenet.t-systems.com/medina/xMCF</w:t>
        </w:r>
      </w:hyperlink>
      <w:r w:rsidR="006A2DB6" w:rsidRPr="006A2DB6">
        <w:rPr>
          <w:szCs w:val="24"/>
          <w:lang w:val="fr-CH"/>
        </w:rPr>
        <w:t>"</w:t>
      </w:r>
    </w:p>
    <w:p w14:paraId="694C9DEB" w14:textId="09BB4E60"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723F0">
        <w:rPr>
          <w:szCs w:val="24"/>
          <w:lang w:val="fr-CH"/>
        </w:rPr>
        <w:t xml:space="preserve">  </w:t>
      </w:r>
      <w:r w:rsidR="006A2DB6">
        <w:rPr>
          <w:szCs w:val="24"/>
        </w:rPr>
        <w:t>xsi:schemaLocation="</w:t>
      </w:r>
      <w:hyperlink r:id="rId33" w:history="1">
        <w:r w:rsidR="006A2DB6">
          <w:rPr>
            <w:color w:val="0000FF"/>
            <w:szCs w:val="24"/>
            <w:u w:val="single"/>
          </w:rPr>
          <w:t>http://servicenet.t-systems.com/medina/xMCF</w:t>
        </w:r>
      </w:hyperlink>
      <w:r w:rsidR="006A2DB6">
        <w:rPr>
          <w:szCs w:val="24"/>
        </w:rPr>
        <w:t xml:space="preserve"> </w:t>
      </w:r>
      <w:r>
        <w:rPr>
          <w:szCs w:val="24"/>
        </w:rPr>
        <w:t xml:space="preserve">  </w:t>
      </w:r>
      <w:r w:rsidR="006A2DB6">
        <w:rPr>
          <w:szCs w:val="24"/>
        </w:rPr>
        <w:t>mcf_MEDINA.xsd"</w:t>
      </w:r>
    </w:p>
    <w:p w14:paraId="3B533988" w14:textId="71BA7557"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02D2E53C" w14:textId="4571016E"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&lt;date&gt; 2014-08-07 &lt;/date&gt;</w:t>
      </w:r>
    </w:p>
    <w:p w14:paraId="6FB0E591" w14:textId="00CE7E50" w:rsidR="006A2DB6" w:rsidRP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00089">
        <w:rPr>
          <w:szCs w:val="24"/>
          <w:lang w:val="fr-CH"/>
        </w:rPr>
        <w:t xml:space="preserve">      </w:t>
      </w:r>
      <w:r w:rsidR="006A2DB6" w:rsidRPr="006A2DB6">
        <w:rPr>
          <w:szCs w:val="24"/>
          <w:lang w:val="fr-CH"/>
        </w:rPr>
        <w:t>&lt;version&gt; 3.1.1 &lt;/version&gt;</w:t>
      </w:r>
    </w:p>
    <w:p w14:paraId="7063E369" w14:textId="0CD06B61"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43182E1A" w14:textId="32B4111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11AD7822" w14:textId="67B13CCB"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 xmlns="</w:t>
      </w:r>
      <w:hyperlink r:id="rId34" w:history="1">
        <w:r w:rsidR="006A2DB6">
          <w:rPr>
            <w:b/>
            <w:color w:val="0000FF"/>
            <w:szCs w:val="24"/>
            <w:u w:val="single"/>
          </w:rPr>
          <w:t>http://servicenet.t-systems.com/medina/xMCF</w:t>
        </w:r>
      </w:hyperlink>
      <w:r w:rsidR="006A2DB6">
        <w:rPr>
          <w:b/>
          <w:szCs w:val="24"/>
        </w:rPr>
        <w:t>"&gt;</w:t>
      </w:r>
    </w:p>
    <w:p w14:paraId="46E67E47" w14:textId="45F3F264"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387400A" w14:textId="70857828"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&lt;version MEDINA="MEDINA 8.4.2 Maintenance Release (64 Bit)"/&gt;</w:t>
      </w:r>
    </w:p>
    <w:p w14:paraId="46B075BB" w14:textId="6292539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t>
      </w:r>
    </w:p>
    <w:p w14:paraId="7AA16650" w14:textId="78953527"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&lt;/data_at_root&gt;</w:t>
      </w:r>
    </w:p>
    <w:p w14:paraId="1CDF1409" w14:textId="0C873D49"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&lt;/MEDINA&gt;</w:t>
      </w:r>
    </w:p>
    <w:p w14:paraId="3510523F" w14:textId="32AA282E"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&lt;/appdata&gt;</w:t>
      </w:r>
    </w:p>
    <w:p w14:paraId="4E2FFE79" w14:textId="44D44593"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2423BA7" w14:textId="6B37146F" w:rsidR="006A2DB6" w:rsidRDefault="0060008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3B17CBB4" w14:textId="1AEE891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1F74B62" w14:textId="5FCB3EC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82" w:author="LUEJE Claudia" w:date="2024-05-02T17:15:00Z">
        <w:r w:rsidR="003A5D5F">
          <w:rPr>
            <w:szCs w:val="24"/>
          </w:rPr>
          <w:t>XAMPLE</w:t>
        </w:r>
      </w:ins>
      <w:del w:id="183" w:author="LUEJE Claudia" w:date="2024-05-02T17:15:00Z">
        <w:r w:rsidDel="003A5D5F">
          <w:rPr>
            <w:szCs w:val="24"/>
          </w:rPr>
          <w:delText>xample</w:delText>
        </w:r>
      </w:del>
      <w:r>
        <w:rPr>
          <w:szCs w:val="24"/>
        </w:rPr>
        <w:t xml:space="preserve"> 2</w:t>
      </w:r>
      <w:r w:rsidR="00690423">
        <w:rPr>
          <w:szCs w:val="24"/>
        </w:rPr>
        <w:tab/>
      </w:r>
      <w:r w:rsidRPr="00552113">
        <w:rPr>
          <w:rStyle w:val="ISOCode"/>
        </w:rPr>
        <w:t>&lt;appdata/&gt;</w:t>
      </w:r>
      <w:r>
        <w:rPr>
          <w:szCs w:val="24"/>
        </w:rPr>
        <w:t xml:space="preserve"> for MEDINA at connection level</w:t>
      </w:r>
    </w:p>
    <w:p w14:paraId="6713E702" w14:textId="194F4F7B"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&lt;?xml version="1.0" encoding="iso-8859-1" standalone="no"?&gt;</w:t>
      </w:r>
    </w:p>
    <w:p w14:paraId="019233F6" w14:textId="71655EC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&lt;xmcf xmlns:xsi="</w:t>
      </w:r>
      <w:hyperlink r:id="rId35" w:history="1">
        <w:r w:rsidR="006A2DB6" w:rsidRPr="006A2DB6">
          <w:rPr>
            <w:color w:val="0000FF"/>
            <w:szCs w:val="24"/>
            <w:u w:val="single"/>
            <w:lang w:val="fr-CH"/>
          </w:rPr>
          <w:t>https://www.w3.org/2001/XMLSchema-instance</w:t>
        </w:r>
      </w:hyperlink>
      <w:r w:rsidR="006A2DB6" w:rsidRPr="006A2DB6">
        <w:rPr>
          <w:szCs w:val="24"/>
          <w:lang w:val="fr-CH"/>
        </w:rPr>
        <w:t>"</w:t>
      </w:r>
    </w:p>
    <w:p w14:paraId="60E01DFC" w14:textId="7E1AE21E"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6A2DB6">
        <w:rPr>
          <w:b/>
          <w:szCs w:val="24"/>
          <w:lang w:val="fr-CH"/>
        </w:rPr>
        <w:t>xmlns:MEDINA="</w:t>
      </w:r>
      <w:hyperlink r:id="rId36" w:history="1">
        <w:r w:rsidR="006A2DB6" w:rsidRPr="006A2DB6">
          <w:rPr>
            <w:b/>
            <w:color w:val="0000FF"/>
            <w:szCs w:val="24"/>
            <w:u w:val="single"/>
            <w:lang w:val="fr-CH"/>
          </w:rPr>
          <w:t>http://servicenet.t-systems.com/medina/xMCF</w:t>
        </w:r>
      </w:hyperlink>
      <w:r w:rsidR="006A2DB6" w:rsidRPr="006A2DB6">
        <w:rPr>
          <w:b/>
          <w:szCs w:val="24"/>
          <w:lang w:val="fr-CH"/>
        </w:rPr>
        <w:t>"</w:t>
      </w:r>
    </w:p>
    <w:p w14:paraId="10EB408A" w14:textId="02F92F1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03749">
        <w:rPr>
          <w:b/>
          <w:szCs w:val="24"/>
          <w:lang w:val="fr-CH"/>
        </w:rPr>
        <w:t xml:space="preserve">  </w:t>
      </w:r>
      <w:r w:rsidR="006A2DB6">
        <w:rPr>
          <w:b/>
          <w:szCs w:val="24"/>
        </w:rPr>
        <w:t>xsi:schemaLocation="</w:t>
      </w:r>
      <w:hyperlink r:id="rId37" w:history="1">
        <w:r w:rsidR="006A2DB6">
          <w:rPr>
            <w:b/>
            <w:color w:val="0000FF"/>
            <w:szCs w:val="24"/>
            <w:u w:val="single"/>
          </w:rPr>
          <w:t>http://servicenet.t-systems.com/medina/xMCF</w:t>
        </w:r>
      </w:hyperlink>
      <w:r w:rsidR="006A2DB6">
        <w:rPr>
          <w:b/>
          <w:szCs w:val="24"/>
        </w:rPr>
        <w:t xml:space="preserve"> mcf_MEDINA.xsd"</w:t>
      </w:r>
    </w:p>
    <w:p w14:paraId="2C17B3F8" w14:textId="3C445472"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36620B">
        <w:rPr>
          <w:szCs w:val="24"/>
          <w:lang w:val="en-US"/>
        </w:rPr>
        <w:t xml:space="preserve">  </w:t>
      </w:r>
      <w:r w:rsidR="006A2DB6" w:rsidRPr="006A2DB6">
        <w:rPr>
          <w:szCs w:val="24"/>
          <w:lang w:val="fr-CH"/>
        </w:rPr>
        <w:t>xsi:noNamespaceSchemaLocation="xmcf_3_1_1.xsd"&gt;</w:t>
      </w:r>
    </w:p>
    <w:p w14:paraId="245FEFA9" w14:textId="642E63C9"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&lt;date&gt; 2014-08-07 &lt;/date&gt;</w:t>
      </w:r>
    </w:p>
    <w:p w14:paraId="0F79F393" w14:textId="28BD64ED" w:rsidR="006A2DB6" w:rsidRP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6A2DB6">
        <w:rPr>
          <w:szCs w:val="24"/>
          <w:lang w:val="fr-CH"/>
        </w:rPr>
        <w:t>&lt;version&gt; 3.1.1 &lt;/version&gt;</w:t>
      </w:r>
    </w:p>
    <w:p w14:paraId="54820553" w14:textId="04D59E76"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36620B">
        <w:rPr>
          <w:szCs w:val="24"/>
          <w:lang w:val="fr-CH"/>
        </w:rPr>
        <w:t xml:space="preserve">      </w:t>
      </w:r>
      <w:r w:rsidR="006A2DB6">
        <w:rPr>
          <w:szCs w:val="24"/>
        </w:rPr>
        <w:t>&lt;units length="mm" angle="rad" mass="kg" force="N" time="s"/&gt;</w:t>
      </w:r>
    </w:p>
    <w:p w14:paraId="1B132077" w14:textId="122CB77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w:t>
      </w:r>
    </w:p>
    <w:p w14:paraId="47D12A81" w14:textId="5887E6BD"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6A2DB6">
        <w:rPr>
          <w:szCs w:val="24"/>
        </w:rPr>
        <w:t>&lt;connection_group id="1"&gt;</w:t>
      </w:r>
    </w:p>
    <w:p w14:paraId="3E587653" w14:textId="39ACD4E8" w:rsidR="006A2DB6" w:rsidRDefault="004D47C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sidR="00E34BBB">
        <w:rPr>
          <w:szCs w:val="24"/>
          <w:lang w:val="en-US"/>
        </w:rPr>
        <w:t xml:space="preserve">    </w:t>
      </w:r>
      <w:r w:rsidR="006A2DB6">
        <w:rPr>
          <w:szCs w:val="24"/>
        </w:rPr>
        <w:t>&lt;connected_to&gt;</w:t>
      </w:r>
    </w:p>
    <w:p w14:paraId="62C0115C" w14:textId="5E8E5489" w:rsidR="006A2DB6" w:rsidRDefault="00E34BB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7D66F400" w14:textId="7A9D79E1"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&lt;/connected_to&gt;</w:t>
      </w:r>
    </w:p>
    <w:p w14:paraId="71AB8E52" w14:textId="06599F4F"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5D7FD666" w14:textId="5E2F5BF2"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0C50F594" w14:textId="68562703"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18E9DF2C" w14:textId="7EA225EE"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5F235B7F" w14:textId="073EB037" w:rsidR="006A2DB6" w:rsidRDefault="00F27B1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&lt;/loc_list&gt;</w:t>
      </w:r>
    </w:p>
    <w:p w14:paraId="6A7A0009" w14:textId="6F8670B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65603E7F" w14:textId="6EC39C19"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w:t>
      </w:r>
    </w:p>
    <w:p w14:paraId="384A7730" w14:textId="139F5D6D"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&lt;/seamweld&gt;</w:t>
      </w:r>
    </w:p>
    <w:p w14:paraId="1BCB393E" w14:textId="6704CD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E5FB9F7" w14:textId="717BD0C4"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 xmlns="</w:t>
      </w:r>
      <w:hyperlink r:id="rId38" w:history="1">
        <w:r w:rsidR="006A2DB6">
          <w:rPr>
            <w:b/>
            <w:color w:val="0000FF"/>
            <w:szCs w:val="24"/>
            <w:u w:val="single"/>
          </w:rPr>
          <w:t>http://servicenet.t-systems.com/medina/xMCF</w:t>
        </w:r>
      </w:hyperlink>
      <w:r w:rsidR="006A2DB6">
        <w:rPr>
          <w:szCs w:val="24"/>
        </w:rPr>
        <w:t>"</w:t>
      </w:r>
      <w:r w:rsidR="006A2DB6">
        <w:rPr>
          <w:b/>
          <w:szCs w:val="24"/>
        </w:rPr>
        <w:t>&gt;</w:t>
      </w:r>
    </w:p>
    <w:p w14:paraId="196E2CA6" w14:textId="6448D0B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32B38FB5" w14:textId="46AC9325"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w:t>
      </w:r>
    </w:p>
    <w:p w14:paraId="2D9CDD75" w14:textId="1BAB39DB"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&lt;/data_at_connector&gt;</w:t>
      </w:r>
    </w:p>
    <w:p w14:paraId="75E8AF03" w14:textId="3F2F16B2"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&lt;/MEDINA&gt;</w:t>
      </w:r>
    </w:p>
    <w:p w14:paraId="7A8EFA4D" w14:textId="451690DC"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b/>
          <w:szCs w:val="24"/>
        </w:rPr>
        <w:t>&lt;/appdata&gt;</w:t>
      </w:r>
    </w:p>
    <w:p w14:paraId="5A2551AF" w14:textId="4D236571"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&lt;/connection_1d&gt;</w:t>
      </w:r>
    </w:p>
    <w:p w14:paraId="64BB8E33" w14:textId="4F75E52F"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D47C7">
        <w:rPr>
          <w:szCs w:val="24"/>
          <w:lang w:val="en-US"/>
        </w:rPr>
        <w:t xml:space="preserve">      </w:t>
      </w:r>
      <w:r>
        <w:rPr>
          <w:szCs w:val="24"/>
          <w:lang w:val="en-US"/>
        </w:rPr>
        <w:t xml:space="preserve">    </w:t>
      </w:r>
      <w:r w:rsidR="006A2DB6">
        <w:rPr>
          <w:szCs w:val="24"/>
        </w:rPr>
        <w:t>&lt;/connection_list&gt;</w:t>
      </w:r>
    </w:p>
    <w:p w14:paraId="0A4B1C63" w14:textId="28CDEE0A"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7E8CBDFB" w14:textId="30B7E317" w:rsidR="006A2DB6" w:rsidRDefault="00FE5C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&lt;/xmcf&gt;</w:t>
      </w:r>
    </w:p>
    <w:p w14:paraId="786132FA" w14:textId="4DCB7257" w:rsidR="006A2DB6" w:rsidRDefault="006A2DB6" w:rsidP="00F5203F">
      <w:pPr>
        <w:pStyle w:val="Heading3"/>
      </w:pPr>
      <w:r w:rsidRPr="00F5203F">
        <w:t xml:space="preserve">Finite </w:t>
      </w:r>
      <w:ins w:id="184" w:author="LUEJE Claudia" w:date="2024-05-02T17:15:00Z">
        <w:r w:rsidR="003A5D5F">
          <w:t>e</w:t>
        </w:r>
      </w:ins>
      <w:del w:id="185" w:author="LUEJE Claudia" w:date="2024-05-02T17:15:00Z">
        <w:r w:rsidRPr="00F5203F" w:rsidDel="003A5D5F">
          <w:delText>E</w:delText>
        </w:r>
      </w:del>
      <w:r w:rsidRPr="00F5203F">
        <w:t xml:space="preserve">lement </w:t>
      </w:r>
      <w:ins w:id="186" w:author="LUEJE Claudia" w:date="2024-05-02T17:15:00Z">
        <w:r w:rsidR="003A5D5F">
          <w:t>s</w:t>
        </w:r>
      </w:ins>
      <w:del w:id="187" w:author="LUEJE Claudia" w:date="2024-05-02T17:15:00Z">
        <w:r w:rsidRPr="00F5203F" w:rsidDel="003A5D5F">
          <w:delText>S</w:delText>
        </w:r>
      </w:del>
      <w:r w:rsidRPr="00F5203F">
        <w:t xml:space="preserve">pecific </w:t>
      </w:r>
      <w:ins w:id="188" w:author="LUEJE Claudia" w:date="2024-05-02T17:15:00Z">
        <w:r w:rsidR="003A5D5F">
          <w:t>d</w:t>
        </w:r>
      </w:ins>
      <w:del w:id="189" w:author="LUEJE Claudia" w:date="2024-05-02T17:15:00Z">
        <w:r w:rsidRPr="00F5203F" w:rsidDel="003A5D5F">
          <w:delText>D</w:delText>
        </w:r>
      </w:del>
      <w:r w:rsidRPr="00F5203F">
        <w:t xml:space="preserve">ata </w:t>
      </w:r>
      <w:r w:rsidRPr="00F5203F">
        <w:rPr>
          <w:rStyle w:val="ISOCode"/>
          <w:szCs w:val="24"/>
        </w:rPr>
        <w:t>&lt;femdata/&gt;</w:t>
      </w:r>
    </w:p>
    <w:p w14:paraId="43ED9722" w14:textId="710D9C5C" w:rsidR="006A2DB6" w:rsidRDefault="006A2DB6">
      <w:pPr>
        <w:pStyle w:val="BodyText"/>
        <w:autoSpaceDE w:val="0"/>
        <w:autoSpaceDN w:val="0"/>
        <w:adjustRightInd w:val="0"/>
        <w:rPr>
          <w:szCs w:val="24"/>
        </w:rPr>
      </w:pPr>
      <w:r>
        <w:rPr>
          <w:szCs w:val="24"/>
        </w:rPr>
        <w:t>For numerical simulation by the finite element method, a joint can be discretized (realized) in different ways depending on the focus of the simulation (</w:t>
      </w:r>
      <w:ins w:id="190" w:author="LUEJE Claudia" w:date="2024-05-02T17:15:00Z">
        <w:r w:rsidR="003A5D5F">
          <w:rPr>
            <w:szCs w:val="24"/>
          </w:rPr>
          <w:t>e</w:t>
        </w:r>
      </w:ins>
      <w:ins w:id="191" w:author="LUEJE Claudia" w:date="2024-05-02T17:16:00Z">
        <w:r w:rsidR="003A5D5F">
          <w:rPr>
            <w:szCs w:val="24"/>
          </w:rPr>
          <w:t xml:space="preserve">.g. </w:t>
        </w:r>
      </w:ins>
      <w:r>
        <w:rPr>
          <w:szCs w:val="24"/>
        </w:rPr>
        <w:t>crash, fatigue</w:t>
      </w:r>
      <w:del w:id="192" w:author="LUEJE Claudia" w:date="2024-05-02T17:16:00Z">
        <w:r w:rsidDel="003A5D5F">
          <w:rPr>
            <w:szCs w:val="24"/>
          </w:rPr>
          <w:delText>, etc.</w:delText>
        </w:r>
      </w:del>
      <w:r>
        <w:rPr>
          <w:szCs w:val="24"/>
        </w:rPr>
        <w:t xml:space="preserve">). It is therefore often necessary to switch from one realization to another one. For this purpose, details of a specific realization </w:t>
      </w:r>
      <w:del w:id="193" w:author="LUEJE Claudia" w:date="2024-05-02T17:16:00Z">
        <w:r w:rsidDel="003A5D5F">
          <w:rPr>
            <w:szCs w:val="24"/>
          </w:rPr>
          <w:delText xml:space="preserve">may </w:delText>
        </w:r>
      </w:del>
      <w:ins w:id="194" w:author="LUEJE Claudia" w:date="2024-05-02T17:16:00Z">
        <w:r w:rsidR="003A5D5F">
          <w:rPr>
            <w:szCs w:val="24"/>
          </w:rPr>
          <w:t xml:space="preserve">can </w:t>
        </w:r>
      </w:ins>
      <w:r>
        <w:rPr>
          <w:szCs w:val="24"/>
        </w:rPr>
        <w:t>be of interest.</w:t>
      </w:r>
    </w:p>
    <w:p w14:paraId="0CCBC600" w14:textId="77777777" w:rsidR="006A2DB6" w:rsidRDefault="006A2DB6">
      <w:pPr>
        <w:pStyle w:val="BodyText"/>
        <w:autoSpaceDE w:val="0"/>
        <w:autoSpaceDN w:val="0"/>
        <w:adjustRightInd w:val="0"/>
        <w:rPr>
          <w:szCs w:val="24"/>
        </w:rPr>
      </w:pPr>
      <w:r>
        <w:rPr>
          <w:szCs w:val="24"/>
        </w:rPr>
        <w:t xml:space="preserve">The optional </w:t>
      </w:r>
      <w:r w:rsidRPr="0036620B">
        <w:rPr>
          <w:rStyle w:val="ISOCode"/>
        </w:rPr>
        <w:t>&lt;femdata/&gt;</w:t>
      </w:r>
      <w:r>
        <w:rPr>
          <w:szCs w:val="24"/>
        </w:rPr>
        <w:t xml:space="preserve"> information can be placed within any single connector (relevant elements are </w:t>
      </w:r>
      <w:r w:rsidRPr="0036620B">
        <w:rPr>
          <w:rStyle w:val="ISOCode"/>
        </w:rPr>
        <w:t>&lt;connection_0d/&gt;</w:t>
      </w:r>
      <w:r>
        <w:rPr>
          <w:szCs w:val="24"/>
        </w:rPr>
        <w:t xml:space="preserve">, </w:t>
      </w:r>
      <w:r w:rsidRPr="0036620B">
        <w:rPr>
          <w:rStyle w:val="ISOCode"/>
        </w:rPr>
        <w:t>&lt;connection_1d/&gt;</w:t>
      </w:r>
      <w:r>
        <w:rPr>
          <w:szCs w:val="24"/>
        </w:rPr>
        <w:t xml:space="preserve"> and </w:t>
      </w:r>
      <w:r w:rsidRPr="0036620B">
        <w:rPr>
          <w:rStyle w:val="ISOCode"/>
        </w:rPr>
        <w:t>&lt;connection_2d/&gt;</w:t>
      </w:r>
      <w:r>
        <w:rPr>
          <w:szCs w:val="24"/>
        </w:rPr>
        <w:t>).</w:t>
      </w:r>
    </w:p>
    <w:p w14:paraId="0077AEE4" w14:textId="77777777" w:rsidR="006A2DB6" w:rsidRDefault="006A2DB6">
      <w:pPr>
        <w:pStyle w:val="BodyText"/>
        <w:autoSpaceDE w:val="0"/>
        <w:autoSpaceDN w:val="0"/>
        <w:adjustRightInd w:val="0"/>
        <w:rPr>
          <w:szCs w:val="24"/>
        </w:rPr>
      </w:pPr>
      <w:r>
        <w:rPr>
          <w:szCs w:val="24"/>
        </w:rPr>
        <w:t xml:space="preserve">χMCF versions 3.1 or later allow to contain </w:t>
      </w:r>
      <w:r w:rsidRPr="0036620B">
        <w:rPr>
          <w:rStyle w:val="ISOCode"/>
        </w:rPr>
        <w:t>&lt;femdata/&gt;</w:t>
      </w:r>
      <w:r>
        <w:rPr>
          <w:szCs w:val="24"/>
        </w:rPr>
        <w:t xml:space="preserve"> at root level, but this is not allowed in V 3.0 and below. </w:t>
      </w:r>
      <w:r w:rsidRPr="0036620B">
        <w:rPr>
          <w:rStyle w:val="ISOCode"/>
        </w:rPr>
        <w:t>&lt;femdata/&gt;</w:t>
      </w:r>
      <w:r>
        <w:rPr>
          <w:szCs w:val="24"/>
        </w:rPr>
        <w:t xml:space="preserve"> is not allowed on </w:t>
      </w:r>
      <w:r w:rsidRPr="0036620B">
        <w:rPr>
          <w:rStyle w:val="ISOCode"/>
        </w:rPr>
        <w:t>&lt;connection_group/&gt;</w:t>
      </w:r>
      <w:r>
        <w:rPr>
          <w:szCs w:val="24"/>
        </w:rPr>
        <w:t xml:space="preserve"> level in any case.</w:t>
      </w:r>
    </w:p>
    <w:p w14:paraId="0A7D1FD9" w14:textId="77777777" w:rsidR="006A2DB6" w:rsidRDefault="006A2DB6" w:rsidP="00691442">
      <w:pPr>
        <w:pStyle w:val="BodyText"/>
      </w:pPr>
      <w:r>
        <w:rPr>
          <w:rStyle w:val="ISOCode"/>
          <w:rFonts w:cs="Times New Roman"/>
          <w:szCs w:val="24"/>
        </w:rPr>
        <w:t>&lt;femdata/&gt;</w:t>
      </w:r>
      <w:r>
        <w:t xml:space="preserve"> refers to </w:t>
      </w:r>
      <w:commentRangeStart w:id="195"/>
      <w:r>
        <w:t>FEM</w:t>
      </w:r>
      <w:commentRangeEnd w:id="195"/>
      <w:r w:rsidR="003A5D5F">
        <w:rPr>
          <w:rStyle w:val="CommentReference"/>
          <w:rFonts w:ascii="Calibri" w:eastAsia="Times New Roman" w:hAnsi="Calibri"/>
          <w:lang w:val="en-US" w:eastAsia="x-none"/>
        </w:rPr>
        <w:commentReference w:id="195"/>
      </w:r>
      <w:r>
        <w:t xml:space="preserve"> entities that are related to the connector in which </w:t>
      </w:r>
      <w:r w:rsidRPr="0036620B">
        <w:rPr>
          <w:rStyle w:val="ISOCode"/>
        </w:rPr>
        <w:t>&lt;femdata/&gt;</w:t>
      </w:r>
      <w:r>
        <w:t xml:space="preserve"> is placed. Its content and the referenced elements are specific to a particular solver.</w:t>
      </w:r>
    </w:p>
    <w:p w14:paraId="7D3B7217" w14:textId="77777777" w:rsidR="006A2DB6" w:rsidRDefault="006A2DB6">
      <w:pPr>
        <w:pStyle w:val="BodyText"/>
        <w:autoSpaceDE w:val="0"/>
        <w:autoSpaceDN w:val="0"/>
        <w:adjustRightInd w:val="0"/>
        <w:rPr>
          <w:szCs w:val="24"/>
        </w:rPr>
      </w:pPr>
      <w:r>
        <w:rPr>
          <w:szCs w:val="24"/>
        </w:rPr>
        <w:t>Usually, this kind of referencing is done by solver specific entity IDs, which have no meaning outside the context of a specific finite element model. If, for example, element IDs in this model get renumbered, a χMCF file referencing such element IDs becomes detached and needs to be re-created.</w:t>
      </w:r>
    </w:p>
    <w:p w14:paraId="6C94D2C7" w14:textId="71562FAA" w:rsidR="006A2DB6" w:rsidRDefault="003A5D5F">
      <w:pPr>
        <w:pStyle w:val="BodyText"/>
        <w:autoSpaceDE w:val="0"/>
        <w:autoSpaceDN w:val="0"/>
        <w:adjustRightInd w:val="0"/>
        <w:rPr>
          <w:szCs w:val="24"/>
        </w:rPr>
      </w:pPr>
      <w:ins w:id="196" w:author="LUEJE Claudia" w:date="2024-05-02T17:17:00Z">
        <w:r>
          <w:rPr>
            <w:szCs w:val="24"/>
          </w:rPr>
          <w:t>In c</w:t>
        </w:r>
      </w:ins>
      <w:del w:id="197" w:author="LUEJE Claudia" w:date="2024-05-02T17:17:00Z">
        <w:r w:rsidR="006A2DB6" w:rsidDel="003A5D5F">
          <w:rPr>
            <w:szCs w:val="24"/>
          </w:rPr>
          <w:delText>C</w:delText>
        </w:r>
      </w:del>
      <w:r w:rsidR="006A2DB6">
        <w:rPr>
          <w:szCs w:val="24"/>
        </w:rPr>
        <w:t>onclusion</w:t>
      </w:r>
      <w:ins w:id="198" w:author="LUEJE Claudia" w:date="2024-05-02T17:17:00Z">
        <w:r>
          <w:rPr>
            <w:szCs w:val="24"/>
          </w:rPr>
          <w:t>,</w:t>
        </w:r>
      </w:ins>
      <w:del w:id="199" w:author="LUEJE Claudia" w:date="2024-05-02T17:17:00Z">
        <w:r w:rsidR="006A2DB6" w:rsidDel="003A5D5F">
          <w:rPr>
            <w:szCs w:val="24"/>
          </w:rPr>
          <w:delText>:</w:delText>
        </w:r>
      </w:del>
      <w:r w:rsidR="006A2DB6">
        <w:rPr>
          <w:szCs w:val="24"/>
        </w:rPr>
        <w:t xml:space="preserve"> </w:t>
      </w:r>
      <w:ins w:id="200" w:author="LUEJE Claudia" w:date="2024-05-02T17:17:00Z">
        <w:r>
          <w:rPr>
            <w:szCs w:val="24"/>
          </w:rPr>
          <w:t>a</w:t>
        </w:r>
      </w:ins>
      <w:del w:id="201" w:author="LUEJE Claudia" w:date="2024-05-02T17:17:00Z">
        <w:r w:rsidR="006A2DB6" w:rsidDel="003A5D5F">
          <w:rPr>
            <w:szCs w:val="24"/>
          </w:rPr>
          <w:delText>A</w:delText>
        </w:r>
      </w:del>
      <w:r w:rsidR="006A2DB6">
        <w:rPr>
          <w:szCs w:val="24"/>
        </w:rPr>
        <w:t xml:space="preserve"> χMCF file containing </w:t>
      </w:r>
      <w:r w:rsidR="006A2DB6" w:rsidRPr="0036620B">
        <w:rPr>
          <w:rStyle w:val="ISOCode"/>
        </w:rPr>
        <w:t>&lt;femdata/&gt;</w:t>
      </w:r>
      <w:r w:rsidR="006A2DB6">
        <w:rPr>
          <w:szCs w:val="24"/>
        </w:rPr>
        <w:t xml:space="preserve"> always refers to one specific solver deck.</w:t>
      </w:r>
    </w:p>
    <w:p w14:paraId="24670C9D" w14:textId="77777777" w:rsidR="006A2DB6" w:rsidRDefault="006A2DB6">
      <w:pPr>
        <w:pStyle w:val="BodyText"/>
        <w:autoSpaceDE w:val="0"/>
        <w:autoSpaceDN w:val="0"/>
        <w:adjustRightInd w:val="0"/>
        <w:rPr>
          <w:szCs w:val="24"/>
        </w:rPr>
      </w:pPr>
      <w:r>
        <w:rPr>
          <w:szCs w:val="24"/>
        </w:rPr>
        <w:t>Solver names should be taken from the current FATXML version. Examples are the following:</w:t>
      </w:r>
    </w:p>
    <w:p w14:paraId="205BA14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PAM-CRASH,</w:t>
      </w:r>
    </w:p>
    <w:p w14:paraId="7647DE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LS-DYNA,</w:t>
      </w:r>
    </w:p>
    <w:p w14:paraId="3E3500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RADIOSS,</w:t>
      </w:r>
    </w:p>
    <w:p w14:paraId="1273A1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OPTISTRUCT,</w:t>
      </w:r>
    </w:p>
    <w:p w14:paraId="7904E9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NASTRAN,</w:t>
      </w:r>
    </w:p>
    <w:p w14:paraId="4C848CB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PERMAS,</w:t>
      </w:r>
    </w:p>
    <w:p w14:paraId="1416919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ABAQUS.</w:t>
      </w:r>
    </w:p>
    <w:p w14:paraId="40DAEF52" w14:textId="487C406A" w:rsidR="006A2DB6" w:rsidRDefault="006A2DB6">
      <w:pPr>
        <w:pStyle w:val="BodyText"/>
        <w:autoSpaceDE w:val="0"/>
        <w:autoSpaceDN w:val="0"/>
        <w:adjustRightInd w:val="0"/>
        <w:rPr>
          <w:szCs w:val="24"/>
        </w:rPr>
      </w:pPr>
      <w:r>
        <w:rPr>
          <w:szCs w:val="24"/>
        </w:rPr>
        <w:t xml:space="preserve">Only </w:t>
      </w:r>
      <w:r w:rsidRPr="001361EC">
        <w:rPr>
          <w:rStyle w:val="ISOCode"/>
        </w:rPr>
        <w:t>&lt;entity/&gt;</w:t>
      </w:r>
      <w:r>
        <w:rPr>
          <w:szCs w:val="24"/>
        </w:rPr>
        <w:t xml:space="preserve"> (</w:t>
      </w:r>
      <w:ins w:id="202" w:author="LUEJE Claudia" w:date="2024-05-02T17:17:00Z">
        <w:r w:rsidR="003A5D5F">
          <w:rPr>
            <w:szCs w:val="24"/>
          </w:rPr>
          <w:t xml:space="preserve">see </w:t>
        </w:r>
      </w:ins>
      <w:r w:rsidRPr="009C3FFA">
        <w:rPr>
          <w:rStyle w:val="citetbl"/>
        </w:rPr>
        <w:t>Table</w:t>
      </w:r>
      <w:r w:rsidR="009C3FFA" w:rsidRPr="009C3FFA">
        <w:rPr>
          <w:rStyle w:val="citetbl"/>
        </w:rPr>
        <w:t> </w:t>
      </w:r>
      <w:r w:rsidRPr="009C3FFA">
        <w:rPr>
          <w:rStyle w:val="citetbl"/>
        </w:rPr>
        <w:t>3</w:t>
      </w:r>
      <w:r>
        <w:rPr>
          <w:szCs w:val="24"/>
        </w:rPr>
        <w:t xml:space="preserve">) is allowed as a nested element of the child element of </w:t>
      </w:r>
      <w:r w:rsidRPr="001361EC">
        <w:rPr>
          <w:rStyle w:val="ISOCode"/>
        </w:rPr>
        <w:t>&lt;femdata/&gt;</w:t>
      </w:r>
      <w:r>
        <w:rPr>
          <w:szCs w:val="24"/>
        </w:rPr>
        <w:t xml:space="preserve">. Its definition and documentation follow </w:t>
      </w:r>
      <w:r w:rsidRPr="001361EC">
        <w:rPr>
          <w:rStyle w:val="ISOCode"/>
        </w:rPr>
        <w:t>&lt;ENTITY/&gt;</w:t>
      </w:r>
      <w:r>
        <w:rPr>
          <w:szCs w:val="24"/>
        </w:rPr>
        <w:t>, the corresponding element in FATXML</w:t>
      </w:r>
      <w:ins w:id="203" w:author="LUEJE Claudia" w:date="2024-05-02T17:17:00Z">
        <w:r w:rsidR="003A5D5F">
          <w:rPr>
            <w:szCs w:val="24"/>
          </w:rPr>
          <w:t>.</w:t>
        </w:r>
      </w:ins>
      <w:r>
        <w:rPr>
          <w:szCs w:val="24"/>
          <w:vertAlign w:val="superscript"/>
        </w:rPr>
        <w:t>[</w:t>
      </w:r>
      <w:r>
        <w:rPr>
          <w:rStyle w:val="citebib"/>
          <w:szCs w:val="24"/>
          <w:vertAlign w:val="superscript"/>
        </w:rPr>
        <w:t>7</w:t>
      </w:r>
      <w:r>
        <w:rPr>
          <w:szCs w:val="24"/>
          <w:vertAlign w:val="superscript"/>
        </w:rPr>
        <w:t>]</w:t>
      </w:r>
      <w:del w:id="204" w:author="LUEJE Claudia" w:date="2024-05-02T17:17:00Z">
        <w:r w:rsidDel="003A5D5F">
          <w:rPr>
            <w:szCs w:val="24"/>
          </w:rPr>
          <w:delText>.</w:delText>
        </w:r>
      </w:del>
    </w:p>
    <w:p w14:paraId="2A1BE47F" w14:textId="2BD86404" w:rsidR="006A2DB6" w:rsidRDefault="009C3FFA" w:rsidP="009C3FFA">
      <w:pPr>
        <w:pStyle w:val="Tabletitle"/>
      </w:pPr>
      <w:r>
        <w:t>Table </w:t>
      </w:r>
      <w:r w:rsidR="006A2DB6">
        <w:t xml:space="preserve">3 — Nested elements of the child element of </w:t>
      </w:r>
      <w:r w:rsidR="006A2DB6" w:rsidRPr="001361EC">
        <w:rPr>
          <w:rStyle w:val="ISOCode"/>
        </w:rPr>
        <w:t>&lt;femdata/&gt;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2121"/>
        <w:gridCol w:w="1559"/>
        <w:gridCol w:w="1418"/>
        <w:gridCol w:w="3402"/>
      </w:tblGrid>
      <w:tr w:rsidR="006A2DB6" w:rsidRPr="00EC4DAD" w14:paraId="71851C5E"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tcPr>
          <w:p w14:paraId="736CF4BE" w14:textId="4A04F18D" w:rsidR="006A2DB6" w:rsidRPr="00EC4DAD" w:rsidRDefault="006A2DB6" w:rsidP="006A2DB6">
            <w:pPr>
              <w:pStyle w:val="Tableheader"/>
              <w:autoSpaceDE w:val="0"/>
              <w:autoSpaceDN w:val="0"/>
              <w:adjustRightInd w:val="0"/>
              <w:jc w:val="both"/>
            </w:pPr>
            <w:r w:rsidRPr="00EC4DAD">
              <w:rPr>
                <w:szCs w:val="24"/>
              </w:rPr>
              <w:t>Nested Elements</w:t>
            </w:r>
          </w:p>
        </w:tc>
        <w:tc>
          <w:tcPr>
            <w:tcW w:w="1559" w:type="dxa"/>
            <w:tcBorders>
              <w:top w:val="single" w:sz="12" w:space="0" w:color="000000"/>
              <w:bottom w:val="single" w:sz="12" w:space="0" w:color="000000"/>
            </w:tcBorders>
          </w:tcPr>
          <w:p w14:paraId="35F603AD" w14:textId="37957D0A" w:rsidR="006A2DB6" w:rsidRPr="00EC4DAD" w:rsidRDefault="006A2DB6" w:rsidP="006A2DB6">
            <w:pPr>
              <w:pStyle w:val="Tableheader"/>
              <w:autoSpaceDE w:val="0"/>
              <w:autoSpaceDN w:val="0"/>
              <w:adjustRightInd w:val="0"/>
              <w:jc w:val="both"/>
            </w:pPr>
            <w:r w:rsidRPr="00EC4DAD">
              <w:rPr>
                <w:szCs w:val="24"/>
              </w:rPr>
              <w:t>Multiplicity</w:t>
            </w:r>
          </w:p>
        </w:tc>
        <w:tc>
          <w:tcPr>
            <w:tcW w:w="1418" w:type="dxa"/>
            <w:tcBorders>
              <w:top w:val="single" w:sz="12" w:space="0" w:color="000000"/>
              <w:bottom w:val="single" w:sz="12" w:space="0" w:color="000000"/>
            </w:tcBorders>
          </w:tcPr>
          <w:p w14:paraId="39F7D7FE" w14:textId="5B6B8C21" w:rsidR="006A2DB6" w:rsidRPr="00EC4DAD" w:rsidRDefault="006A2DB6" w:rsidP="006A2DB6">
            <w:pPr>
              <w:pStyle w:val="Tableheader"/>
              <w:autoSpaceDE w:val="0"/>
              <w:autoSpaceDN w:val="0"/>
              <w:adjustRightInd w:val="0"/>
              <w:jc w:val="both"/>
            </w:pPr>
            <w:r w:rsidRPr="00EC4DAD">
              <w:rPr>
                <w:szCs w:val="24"/>
              </w:rPr>
              <w:t>Use</w:t>
            </w:r>
          </w:p>
        </w:tc>
        <w:tc>
          <w:tcPr>
            <w:tcW w:w="3402" w:type="dxa"/>
            <w:tcBorders>
              <w:top w:val="single" w:sz="12" w:space="0" w:color="000000"/>
              <w:bottom w:val="single" w:sz="12" w:space="0" w:color="000000"/>
            </w:tcBorders>
          </w:tcPr>
          <w:p w14:paraId="7426046F" w14:textId="2C7E7BD9" w:rsidR="006A2DB6" w:rsidRPr="00EC4DAD" w:rsidRDefault="006A2DB6" w:rsidP="006A2DB6">
            <w:pPr>
              <w:pStyle w:val="Tableheader"/>
              <w:autoSpaceDE w:val="0"/>
              <w:autoSpaceDN w:val="0"/>
              <w:adjustRightInd w:val="0"/>
              <w:jc w:val="both"/>
            </w:pPr>
            <w:r w:rsidRPr="00EC4DAD">
              <w:rPr>
                <w:szCs w:val="24"/>
              </w:rPr>
              <w:t>Constraint / Remarks</w:t>
            </w:r>
          </w:p>
        </w:tc>
      </w:tr>
      <w:tr w:rsidR="006A2DB6" w:rsidRPr="006C7298" w14:paraId="61F47E42" w14:textId="77777777" w:rsidTr="00657821">
        <w:trPr>
          <w:cnfStyle w:val="100000000000" w:firstRow="1" w:lastRow="0" w:firstColumn="0" w:lastColumn="0" w:oddVBand="0" w:evenVBand="0" w:oddHBand="0" w:evenHBand="0" w:firstRowFirstColumn="0" w:firstRowLastColumn="0" w:lastRowFirstColumn="0" w:lastRowLastColumn="0"/>
        </w:trPr>
        <w:tc>
          <w:tcPr>
            <w:tcW w:w="2121" w:type="dxa"/>
            <w:tcBorders>
              <w:top w:val="single" w:sz="12" w:space="0" w:color="000000"/>
              <w:bottom w:val="single" w:sz="12" w:space="0" w:color="000000"/>
            </w:tcBorders>
            <w:shd w:val="clear" w:color="auto" w:fill="FFFFFF" w:themeFill="background1"/>
          </w:tcPr>
          <w:p w14:paraId="1A9E40B4" w14:textId="659306D1" w:rsidR="006A2DB6" w:rsidRPr="006C7298" w:rsidRDefault="006A2DB6" w:rsidP="006A2DB6">
            <w:pPr>
              <w:pStyle w:val="Tablebody"/>
              <w:autoSpaceDE w:val="0"/>
              <w:autoSpaceDN w:val="0"/>
              <w:adjustRightInd w:val="0"/>
              <w:jc w:val="both"/>
              <w:rPr>
                <w:b w:val="0"/>
              </w:rPr>
            </w:pPr>
            <w:r w:rsidRPr="006C7298">
              <w:rPr>
                <w:b w:val="0"/>
                <w:szCs w:val="24"/>
              </w:rPr>
              <w:t>entity</w:t>
            </w:r>
          </w:p>
        </w:tc>
        <w:tc>
          <w:tcPr>
            <w:tcW w:w="1559" w:type="dxa"/>
            <w:tcBorders>
              <w:top w:val="single" w:sz="12" w:space="0" w:color="000000"/>
              <w:bottom w:val="single" w:sz="12" w:space="0" w:color="000000"/>
            </w:tcBorders>
            <w:shd w:val="clear" w:color="auto" w:fill="FFFFFF" w:themeFill="background1"/>
          </w:tcPr>
          <w:p w14:paraId="44250B4A" w14:textId="119B9E0E" w:rsidR="006A2DB6" w:rsidRPr="006C7298" w:rsidRDefault="006A2DB6" w:rsidP="006A2DB6">
            <w:pPr>
              <w:pStyle w:val="Tablebody"/>
              <w:autoSpaceDE w:val="0"/>
              <w:autoSpaceDN w:val="0"/>
              <w:adjustRightInd w:val="0"/>
              <w:jc w:val="both"/>
              <w:rPr>
                <w:b w:val="0"/>
              </w:rPr>
            </w:pPr>
            <w:r w:rsidRPr="006C7298">
              <w:rPr>
                <w:b w:val="0"/>
                <w:szCs w:val="24"/>
              </w:rPr>
              <w:t>1-*</w:t>
            </w:r>
          </w:p>
        </w:tc>
        <w:tc>
          <w:tcPr>
            <w:tcW w:w="1418" w:type="dxa"/>
            <w:tcBorders>
              <w:top w:val="single" w:sz="12" w:space="0" w:color="000000"/>
              <w:bottom w:val="single" w:sz="12" w:space="0" w:color="000000"/>
            </w:tcBorders>
            <w:shd w:val="clear" w:color="auto" w:fill="FFFFFF" w:themeFill="background1"/>
          </w:tcPr>
          <w:p w14:paraId="5C2EDDD0" w14:textId="59156DDE" w:rsidR="006A2DB6" w:rsidRPr="006C7298" w:rsidRDefault="006A2DB6" w:rsidP="006A2DB6">
            <w:pPr>
              <w:pStyle w:val="Tablebody"/>
              <w:autoSpaceDE w:val="0"/>
              <w:autoSpaceDN w:val="0"/>
              <w:adjustRightInd w:val="0"/>
              <w:jc w:val="both"/>
              <w:rPr>
                <w:b w:val="0"/>
              </w:rPr>
            </w:pPr>
            <w:r w:rsidRPr="006C7298">
              <w:rPr>
                <w:b w:val="0"/>
                <w:szCs w:val="24"/>
              </w:rPr>
              <w:t>Required</w:t>
            </w:r>
          </w:p>
        </w:tc>
        <w:tc>
          <w:tcPr>
            <w:tcW w:w="3402" w:type="dxa"/>
            <w:tcBorders>
              <w:top w:val="single" w:sz="12" w:space="0" w:color="000000"/>
              <w:bottom w:val="single" w:sz="12" w:space="0" w:color="000000"/>
            </w:tcBorders>
            <w:shd w:val="clear" w:color="auto" w:fill="FFFFFF" w:themeFill="background1"/>
          </w:tcPr>
          <w:p w14:paraId="0D005CCB" w14:textId="3FFDD2BC" w:rsidR="006A2DB6" w:rsidRPr="006C7298" w:rsidRDefault="006A2DB6" w:rsidP="006A2DB6">
            <w:pPr>
              <w:pStyle w:val="Tablebody"/>
              <w:autoSpaceDE w:val="0"/>
              <w:autoSpaceDN w:val="0"/>
              <w:adjustRightInd w:val="0"/>
              <w:jc w:val="both"/>
              <w:rPr>
                <w:b w:val="0"/>
              </w:rPr>
            </w:pPr>
            <w:r w:rsidRPr="006C7298">
              <w:rPr>
                <w:b w:val="0"/>
                <w:szCs w:val="24"/>
              </w:rPr>
              <w:t xml:space="preserve">Corresponds to element </w:t>
            </w:r>
            <w:r w:rsidRPr="006C7298">
              <w:rPr>
                <w:szCs w:val="24"/>
              </w:rPr>
              <w:t>&lt;ENTITY/&gt;</w:t>
            </w:r>
            <w:r w:rsidRPr="006C7298">
              <w:rPr>
                <w:b w:val="0"/>
                <w:szCs w:val="24"/>
              </w:rPr>
              <w:t>, defined in</w:t>
            </w:r>
            <w:ins w:id="205" w:author="LUEJE Claudia" w:date="2024-05-02T17:17:00Z">
              <w:r w:rsidR="003A5D5F">
                <w:rPr>
                  <w:b w:val="0"/>
                  <w:szCs w:val="24"/>
                </w:rPr>
                <w:t xml:space="preserve"> Reference </w:t>
              </w:r>
            </w:ins>
            <w:r w:rsidRPr="003A5D5F">
              <w:rPr>
                <w:szCs w:val="24"/>
                <w:rPrChange w:id="206" w:author="LUEJE Claudia" w:date="2024-05-02T17:17:00Z">
                  <w:rPr>
                    <w:szCs w:val="24"/>
                    <w:vertAlign w:val="superscript"/>
                  </w:rPr>
                </w:rPrChange>
              </w:rPr>
              <w:t>[</w:t>
            </w:r>
            <w:r w:rsidRPr="003A5D5F">
              <w:rPr>
                <w:rStyle w:val="citebib"/>
                <w:szCs w:val="24"/>
                <w:rPrChange w:id="207" w:author="LUEJE Claudia" w:date="2024-05-02T17:17:00Z">
                  <w:rPr>
                    <w:rStyle w:val="citebib"/>
                    <w:szCs w:val="24"/>
                    <w:vertAlign w:val="superscript"/>
                  </w:rPr>
                </w:rPrChange>
              </w:rPr>
              <w:t>7</w:t>
            </w:r>
            <w:r w:rsidRPr="003A5D5F">
              <w:rPr>
                <w:szCs w:val="24"/>
                <w:rPrChange w:id="208" w:author="LUEJE Claudia" w:date="2024-05-02T17:17:00Z">
                  <w:rPr>
                    <w:szCs w:val="24"/>
                    <w:vertAlign w:val="superscript"/>
                  </w:rPr>
                </w:rPrChange>
              </w:rPr>
              <w:t>]</w:t>
            </w:r>
            <w:r w:rsidRPr="006C7298">
              <w:rPr>
                <w:b w:val="0"/>
                <w:szCs w:val="24"/>
              </w:rPr>
              <w:t>.</w:t>
            </w:r>
          </w:p>
        </w:tc>
      </w:tr>
    </w:tbl>
    <w:p w14:paraId="27C0AC2E" w14:textId="528F53F6" w:rsidR="006A2DB6" w:rsidRDefault="006A2DB6">
      <w:pPr>
        <w:pStyle w:val="BodyText"/>
        <w:autoSpaceDE w:val="0"/>
        <w:autoSpaceDN w:val="0"/>
        <w:adjustRightInd w:val="0"/>
        <w:rPr>
          <w:szCs w:val="24"/>
        </w:rPr>
      </w:pPr>
      <w:r>
        <w:rPr>
          <w:szCs w:val="24"/>
        </w:rPr>
        <w:t xml:space="preserve">For further definition of </w:t>
      </w:r>
      <w:r w:rsidRPr="006C7298">
        <w:rPr>
          <w:rStyle w:val="ISOCode"/>
        </w:rPr>
        <w:t>ENTITY</w:t>
      </w:r>
      <w:r>
        <w:rPr>
          <w:szCs w:val="24"/>
        </w:rPr>
        <w:t xml:space="preserve"> see the document source website for FATXML</w:t>
      </w:r>
      <w:ins w:id="209" w:author="LUEJE Claudia" w:date="2024-05-02T17:18:00Z">
        <w:r w:rsidR="00B74BFD">
          <w:rPr>
            <w:szCs w:val="24"/>
          </w:rPr>
          <w:t>.</w:t>
        </w:r>
      </w:ins>
      <w:r>
        <w:rPr>
          <w:szCs w:val="24"/>
          <w:vertAlign w:val="superscript"/>
        </w:rPr>
        <w:t>[</w:t>
      </w:r>
      <w:r>
        <w:rPr>
          <w:rStyle w:val="citebib"/>
          <w:szCs w:val="24"/>
          <w:vertAlign w:val="superscript"/>
        </w:rPr>
        <w:t>7</w:t>
      </w:r>
      <w:r>
        <w:rPr>
          <w:szCs w:val="24"/>
          <w:vertAlign w:val="superscript"/>
        </w:rPr>
        <w:t>]</w:t>
      </w:r>
      <w:del w:id="210" w:author="LUEJE Claudia" w:date="2024-05-02T17:18:00Z">
        <w:r w:rsidDel="00B74BFD">
          <w:rPr>
            <w:szCs w:val="24"/>
          </w:rPr>
          <w:delText>.</w:delText>
        </w:r>
      </w:del>
    </w:p>
    <w:p w14:paraId="259A3349" w14:textId="14309E7C" w:rsidR="006A2DB6" w:rsidRDefault="006A2DB6" w:rsidP="008B6B9F">
      <w:pPr>
        <w:pStyle w:val="Example"/>
      </w:pPr>
      <w:r>
        <w:t>E</w:t>
      </w:r>
      <w:ins w:id="211" w:author="LUEJE Claudia" w:date="2024-05-02T17:19:00Z">
        <w:r w:rsidR="00B74BFD">
          <w:t>XAMPLE</w:t>
        </w:r>
      </w:ins>
      <w:del w:id="212" w:author="LUEJE Claudia" w:date="2024-05-02T17:19:00Z">
        <w:r w:rsidDel="00B74BFD">
          <w:delText>xample</w:delText>
        </w:r>
      </w:del>
      <w:r w:rsidR="00344B69">
        <w:tab/>
      </w:r>
      <w:r>
        <w:t>&lt;femdata/&gt; within a &lt;connection_0d/&gt; element</w:t>
      </w:r>
    </w:p>
    <w:p w14:paraId="27AE3171" w14:textId="28C03142"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0AB7F2F" w14:textId="0F281DD8"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E3B24B0" w14:textId="630DD25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&lt;femdata&gt;</w:t>
      </w:r>
    </w:p>
    <w:p w14:paraId="2DFB3C05" w14:textId="018B4B1D"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&lt;NASTRAN&gt;</w:t>
      </w:r>
    </w:p>
    <w:p w14:paraId="1A3A5B9E" w14:textId="417E4D61" w:rsidR="006A2DB6" w:rsidRDefault="00BE58A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4BD98108" w14:textId="1BA57ECB"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7237F86E" w14:textId="7542EC3E"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CQUAD</w:t>
      </w:r>
    </w:p>
    <w:p w14:paraId="68427CB5" w14:textId="323BDB6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&lt;/TYPE&gt;</w:t>
      </w:r>
    </w:p>
    <w:p w14:paraId="59B7298F" w14:textId="6D0D4C7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&lt;ID&gt;</w:t>
      </w:r>
    </w:p>
    <w:p w14:paraId="62C22BD0" w14:textId="7ADF428A"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12345-12356</w:t>
      </w:r>
    </w:p>
    <w:p w14:paraId="4E17B4BC" w14:textId="7FC32EC3"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277D55">
        <w:rPr>
          <w:szCs w:val="24"/>
        </w:rPr>
        <w:t xml:space="preserve">    </w:t>
      </w:r>
      <w:r w:rsidR="006A2DB6">
        <w:rPr>
          <w:b/>
          <w:szCs w:val="24"/>
        </w:rPr>
        <w:t>&lt;/ID&gt;</w:t>
      </w:r>
    </w:p>
    <w:p w14:paraId="7E7D78E5" w14:textId="4A75BE7A" w:rsidR="006A2DB6" w:rsidRDefault="004520C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&lt;/entity&gt;</w:t>
      </w:r>
    </w:p>
    <w:p w14:paraId="2E93D8E9" w14:textId="37A80E27"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&lt;/NASTRAN&gt;</w:t>
      </w:r>
    </w:p>
    <w:p w14:paraId="78F535E3" w14:textId="02B141F8"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&lt;/femdata&gt;</w:t>
      </w:r>
    </w:p>
    <w:p w14:paraId="72213E19" w14:textId="74D76953"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0583002" w14:textId="527CC565" w:rsidR="006A2DB6" w:rsidRDefault="00277D5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23677FE"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63F1E" w14:textId="77777777" w:rsidR="006A2DB6" w:rsidRDefault="006A2DB6">
      <w:pPr>
        <w:pStyle w:val="BodyText"/>
        <w:autoSpaceDE w:val="0"/>
        <w:autoSpaceDN w:val="0"/>
        <w:adjustRightInd w:val="0"/>
        <w:rPr>
          <w:szCs w:val="24"/>
        </w:rPr>
      </w:pPr>
      <w:r>
        <w:rPr>
          <w:szCs w:val="24"/>
        </w:rPr>
        <w:t>Like FATXML, χMCF data can be embedded into solver decks by this means: Any receiving system can easily detect and remove discretization objects, created by a sending system, in order to substitute them by its own new discretization objects.</w:t>
      </w:r>
    </w:p>
    <w:p w14:paraId="1AD01CB8" w14:textId="77777777" w:rsidR="006A2DB6" w:rsidRDefault="006A2DB6">
      <w:pPr>
        <w:pStyle w:val="BodyText"/>
        <w:autoSpaceDE w:val="0"/>
        <w:autoSpaceDN w:val="0"/>
        <w:adjustRightInd w:val="0"/>
        <w:rPr>
          <w:szCs w:val="24"/>
        </w:rPr>
      </w:pPr>
      <w:r>
        <w:rPr>
          <w:szCs w:val="24"/>
        </w:rPr>
        <w:t xml:space="preserve">The </w:t>
      </w:r>
      <w:r w:rsidRPr="00847ED1">
        <w:rPr>
          <w:rStyle w:val="ISOCode"/>
        </w:rPr>
        <w:t>&lt;femdata/&gt;</w:t>
      </w:r>
      <w:r>
        <w:rPr>
          <w:szCs w:val="24"/>
        </w:rPr>
        <w:t xml:space="preserve"> element can be used versatile for different use cases – even for yet unknown ones. This makes it difficult to define exact semantics.</w:t>
      </w:r>
    </w:p>
    <w:p w14:paraId="3CEA88E0" w14:textId="283CAA7A" w:rsidR="006A2DB6" w:rsidRDefault="006A2DB6">
      <w:pPr>
        <w:pStyle w:val="BodyText"/>
        <w:autoSpaceDE w:val="0"/>
        <w:autoSpaceDN w:val="0"/>
        <w:adjustRightInd w:val="0"/>
        <w:rPr>
          <w:szCs w:val="24"/>
        </w:rPr>
      </w:pPr>
      <w:r>
        <w:rPr>
          <w:szCs w:val="24"/>
        </w:rPr>
        <w:t>Specific agreements, for example between preprocessor and solver/postprocessor</w:t>
      </w:r>
      <w:ins w:id="213" w:author="LUEJE Claudia" w:date="2024-05-02T17:19:00Z">
        <w:r w:rsidR="00B74BFD">
          <w:rPr>
            <w:szCs w:val="24"/>
          </w:rPr>
          <w:t>,</w:t>
        </w:r>
      </w:ins>
      <w:r>
        <w:rPr>
          <w:szCs w:val="24"/>
        </w:rPr>
        <w:t xml:space="preserve"> can be made to support specific use cases.</w:t>
      </w:r>
    </w:p>
    <w:p w14:paraId="0C91BE8A" w14:textId="3A64E356"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Connection </w:t>
      </w:r>
      <w:ins w:id="214" w:author="LUEJE Claudia" w:date="2024-05-02T17:19:00Z">
        <w:r w:rsidR="00B74BFD">
          <w:rPr>
            <w:rFonts w:eastAsia="Times New Roman"/>
            <w:szCs w:val="24"/>
          </w:rPr>
          <w:t>d</w:t>
        </w:r>
      </w:ins>
      <w:del w:id="215" w:author="LUEJE Claudia" w:date="2024-05-02T17:19:00Z">
        <w:r w:rsidDel="00B74BFD">
          <w:rPr>
            <w:rFonts w:eastAsia="Times New Roman"/>
            <w:szCs w:val="24"/>
          </w:rPr>
          <w:delText>D</w:delText>
        </w:r>
      </w:del>
      <w:r>
        <w:rPr>
          <w:rFonts w:eastAsia="Times New Roman"/>
          <w:szCs w:val="24"/>
        </w:rPr>
        <w:t xml:space="preserve">ata </w:t>
      </w:r>
      <w:r w:rsidRPr="00CD4CA7">
        <w:rPr>
          <w:rStyle w:val="ISOCode"/>
        </w:rPr>
        <w:t>&lt;connection_group/&gt;</w:t>
      </w:r>
    </w:p>
    <w:p w14:paraId="4E475A58"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261D43D" w14:textId="46F81A43" w:rsidR="006A2DB6" w:rsidRDefault="006A2DB6">
      <w:pPr>
        <w:pStyle w:val="BodyText"/>
        <w:autoSpaceDE w:val="0"/>
        <w:autoSpaceDN w:val="0"/>
        <w:adjustRightInd w:val="0"/>
        <w:rPr>
          <w:szCs w:val="24"/>
        </w:rPr>
      </w:pPr>
      <w:r w:rsidRPr="00E22E79">
        <w:rPr>
          <w:rStyle w:val="ISOCode"/>
        </w:rPr>
        <w:t>&lt;connection_group/&gt;</w:t>
      </w:r>
      <w:r>
        <w:rPr>
          <w:szCs w:val="24"/>
        </w:rPr>
        <w:t xml:space="preserve"> contains the topological information about the parts or assemblies involved (</w:t>
      </w:r>
      <w:del w:id="216" w:author="LUEJE Claudia" w:date="2024-05-02T17:19:00Z">
        <w:r w:rsidDel="00E90D35">
          <w:rPr>
            <w:rStyle w:val="citesec"/>
            <w:szCs w:val="24"/>
          </w:rPr>
          <w:delText>clause </w:delText>
        </w:r>
      </w:del>
      <w:ins w:id="217" w:author="LUEJE Claudia" w:date="2024-05-02T17:19:00Z">
        <w:r w:rsidR="00E90D35">
          <w:rPr>
            <w:rStyle w:val="citesec"/>
            <w:szCs w:val="24"/>
          </w:rPr>
          <w:t>Clause </w:t>
        </w:r>
      </w:ins>
      <w:r>
        <w:rPr>
          <w:rStyle w:val="citesec"/>
          <w:szCs w:val="24"/>
        </w:rPr>
        <w:t>6</w:t>
      </w:r>
      <w:r>
        <w:rPr>
          <w:szCs w:val="24"/>
        </w:rPr>
        <w:t xml:space="preserve">), respectively. As explained in </w:t>
      </w:r>
      <w:del w:id="218" w:author="LUEJE Claudia" w:date="2024-05-02T17:19:00Z">
        <w:r w:rsidDel="00E90D35">
          <w:rPr>
            <w:rStyle w:val="citesec"/>
            <w:szCs w:val="24"/>
          </w:rPr>
          <w:delText>clause </w:delText>
        </w:r>
      </w:del>
      <w:r>
        <w:rPr>
          <w:rStyle w:val="citesec"/>
          <w:szCs w:val="24"/>
        </w:rPr>
        <w:t>4.5</w:t>
      </w:r>
      <w:r>
        <w:rPr>
          <w:szCs w:val="24"/>
        </w:rPr>
        <w:t>, joints are grouped together by the parts or assemblies which they commonly connect.</w:t>
      </w:r>
    </w:p>
    <w:p w14:paraId="1E17DBB7" w14:textId="3714561B" w:rsidR="006A2DB6" w:rsidRDefault="006A2DB6">
      <w:pPr>
        <w:pStyle w:val="BodyText"/>
        <w:autoSpaceDE w:val="0"/>
        <w:autoSpaceDN w:val="0"/>
        <w:adjustRightInd w:val="0"/>
        <w:rPr>
          <w:szCs w:val="24"/>
        </w:rPr>
      </w:pPr>
      <w:r>
        <w:rPr>
          <w:szCs w:val="24"/>
        </w:rPr>
        <w:t xml:space="preserve">The topological relation (relation of neighbours) is defined by the child element </w:t>
      </w:r>
      <w:r w:rsidRPr="00E22E79">
        <w:rPr>
          <w:rStyle w:val="ISOCode"/>
        </w:rPr>
        <w:t>&lt;connected_to/&gt;</w:t>
      </w:r>
      <w:r>
        <w:rPr>
          <w:szCs w:val="24"/>
        </w:rPr>
        <w:t xml:space="preserve"> whereas all involved joints are listed in the child element </w:t>
      </w:r>
      <w:r w:rsidRPr="00E22E79">
        <w:rPr>
          <w:rStyle w:val="ISOCode"/>
        </w:rPr>
        <w:t>&lt;connection_list/&gt;</w:t>
      </w:r>
      <w:r>
        <w:rPr>
          <w:szCs w:val="24"/>
        </w:rPr>
        <w:t xml:space="preserve"> according to their types (see </w:t>
      </w:r>
      <w:del w:id="219" w:author="LUEJE Claudia" w:date="2024-05-02T17:20:00Z">
        <w:r w:rsidDel="00E90D35">
          <w:rPr>
            <w:rStyle w:val="citesec"/>
            <w:szCs w:val="24"/>
          </w:rPr>
          <w:delText>clause </w:delText>
        </w:r>
      </w:del>
      <w:r>
        <w:rPr>
          <w:rStyle w:val="citesec"/>
          <w:szCs w:val="24"/>
        </w:rPr>
        <w:t>4.3</w:t>
      </w:r>
      <w:r>
        <w:rPr>
          <w:szCs w:val="24"/>
        </w:rPr>
        <w:t>).</w:t>
      </w:r>
    </w:p>
    <w:p w14:paraId="1454ADC3" w14:textId="77777777" w:rsidR="006A2DB6" w:rsidRDefault="006A2DB6">
      <w:pPr>
        <w:pStyle w:val="BodyText"/>
        <w:autoSpaceDE w:val="0"/>
        <w:autoSpaceDN w:val="0"/>
        <w:adjustRightInd w:val="0"/>
        <w:rPr>
          <w:szCs w:val="24"/>
        </w:rPr>
      </w:pPr>
      <w:r>
        <w:rPr>
          <w:szCs w:val="24"/>
        </w:rPr>
        <w:t xml:space="preserve">Each </w:t>
      </w:r>
      <w:r w:rsidRPr="00E22E79">
        <w:rPr>
          <w:rStyle w:val="ISOCode"/>
        </w:rPr>
        <w:t>&lt;connection_group/&gt;</w:t>
      </w:r>
      <w:r>
        <w:rPr>
          <w:szCs w:val="24"/>
        </w:rPr>
        <w:t xml:space="preserve"> is uniquely identified by a numeric identifier (</w:t>
      </w:r>
      <w:r w:rsidRPr="00E22E79">
        <w:rPr>
          <w:rStyle w:val="ISOCode"/>
        </w:rPr>
        <w:t>id</w:t>
      </w:r>
      <w:r>
        <w:rPr>
          <w:szCs w:val="24"/>
        </w:rPr>
        <w:t>).</w:t>
      </w:r>
    </w:p>
    <w:p w14:paraId="0F9AC0C0" w14:textId="2BB377E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220" w:author="LUEJE Claudia" w:date="2024-05-02T17:20:00Z">
        <w:r w:rsidR="00E90D35">
          <w:rPr>
            <w:szCs w:val="24"/>
          </w:rPr>
          <w:t>OTE</w:t>
        </w:r>
      </w:ins>
      <w:del w:id="221" w:author="LUEJE Claudia" w:date="2024-05-02T17:20:00Z">
        <w:r w:rsidDel="00E90D35">
          <w:rPr>
            <w:szCs w:val="24"/>
          </w:rPr>
          <w:delText>ote:</w:delText>
        </w:r>
      </w:del>
      <w:r>
        <w:rPr>
          <w:szCs w:val="24"/>
        </w:rPr>
        <w:tab/>
        <w:t>Therefore, χMCF files cannot be simply “pasted together” by use of a standard text editor.</w:t>
      </w:r>
    </w:p>
    <w:p w14:paraId="3EE12DFD" w14:textId="7DAAD39A" w:rsidR="006A2DB6" w:rsidRDefault="006A2DB6">
      <w:pPr>
        <w:pStyle w:val="BodyText"/>
        <w:autoSpaceDE w:val="0"/>
        <w:autoSpaceDN w:val="0"/>
        <w:adjustRightInd w:val="0"/>
        <w:rPr>
          <w:szCs w:val="24"/>
        </w:rPr>
      </w:pPr>
      <w:r>
        <w:rPr>
          <w:szCs w:val="24"/>
        </w:rPr>
        <w:t xml:space="preserve">XML-specification of </w:t>
      </w:r>
      <w:r w:rsidRPr="00E22E79">
        <w:rPr>
          <w:rStyle w:val="ISOCode"/>
        </w:rPr>
        <w:t>&lt;connection_group/&gt;</w:t>
      </w:r>
      <w:r>
        <w:rPr>
          <w:szCs w:val="24"/>
        </w:rPr>
        <w:t xml:space="preserve"> is shown in </w:t>
      </w:r>
      <w:r w:rsidRPr="009C3FFA">
        <w:rPr>
          <w:rStyle w:val="citetbl"/>
        </w:rPr>
        <w:t>Table</w:t>
      </w:r>
      <w:r w:rsidR="009C3FFA" w:rsidRPr="009C3FFA">
        <w:rPr>
          <w:rStyle w:val="citetbl"/>
        </w:rPr>
        <w:t> </w:t>
      </w:r>
      <w:r w:rsidRPr="009C3FFA">
        <w:rPr>
          <w:rStyle w:val="citetbl"/>
        </w:rPr>
        <w:t>4</w:t>
      </w:r>
      <w:r>
        <w:rPr>
          <w:szCs w:val="24"/>
        </w:rPr>
        <w:t xml:space="preserve"> and </w:t>
      </w:r>
      <w:r w:rsidRPr="009C3FFA">
        <w:rPr>
          <w:rStyle w:val="citetbl"/>
        </w:rPr>
        <w:t>Table</w:t>
      </w:r>
      <w:r w:rsidR="009C3FFA" w:rsidRPr="009C3FFA">
        <w:rPr>
          <w:rStyle w:val="citetbl"/>
        </w:rPr>
        <w:t> </w:t>
      </w:r>
      <w:r w:rsidRPr="009C3FFA">
        <w:rPr>
          <w:rStyle w:val="citetbl"/>
        </w:rPr>
        <w:t>5</w:t>
      </w:r>
      <w:r>
        <w:rPr>
          <w:szCs w:val="24"/>
        </w:rPr>
        <w:t>.</w:t>
      </w:r>
    </w:p>
    <w:p w14:paraId="5FAE0B24" w14:textId="060CC993" w:rsidR="006A2DB6" w:rsidRDefault="009C3FFA" w:rsidP="009C3FFA">
      <w:pPr>
        <w:pStyle w:val="Tabletitle"/>
      </w:pPr>
      <w:r>
        <w:t>Table </w:t>
      </w:r>
      <w:r w:rsidR="006A2DB6">
        <w:t xml:space="preserve">4 — Attributes of element </w:t>
      </w:r>
      <w:r w:rsidR="006A2DB6">
        <w:rPr>
          <w:rStyle w:val="ISOCode"/>
          <w:rFonts w:cs="Times New Roman"/>
          <w:szCs w:val="24"/>
        </w:rPr>
        <w:t>&lt;connection_group/&gt;</w:t>
      </w:r>
    </w:p>
    <w:tbl>
      <w:tblPr>
        <w:tblStyle w:val="TabellexMCF"/>
        <w:tblW w:w="853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999"/>
        <w:gridCol w:w="1843"/>
        <w:gridCol w:w="1681"/>
        <w:gridCol w:w="3008"/>
      </w:tblGrid>
      <w:tr w:rsidR="006A2DB6" w:rsidRPr="00EC4DAD" w14:paraId="5D29DC96"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tcPr>
          <w:p w14:paraId="795FAB51" w14:textId="16702509" w:rsidR="006A2DB6" w:rsidRPr="00EC4DAD" w:rsidRDefault="006A2DB6" w:rsidP="006A2DB6">
            <w:pPr>
              <w:pStyle w:val="Tableheader"/>
              <w:autoSpaceDE w:val="0"/>
              <w:autoSpaceDN w:val="0"/>
              <w:adjustRightInd w:val="0"/>
              <w:jc w:val="both"/>
            </w:pPr>
            <w:r w:rsidRPr="00EC4DAD">
              <w:rPr>
                <w:szCs w:val="24"/>
              </w:rPr>
              <w:t>Attributes</w:t>
            </w:r>
          </w:p>
        </w:tc>
        <w:tc>
          <w:tcPr>
            <w:tcW w:w="1843" w:type="dxa"/>
            <w:tcBorders>
              <w:top w:val="single" w:sz="12" w:space="0" w:color="000000"/>
              <w:bottom w:val="single" w:sz="12" w:space="0" w:color="000000"/>
            </w:tcBorders>
          </w:tcPr>
          <w:p w14:paraId="663C2BB3" w14:textId="603CC735" w:rsidR="006A2DB6" w:rsidRPr="00EC4DAD" w:rsidRDefault="006A2DB6" w:rsidP="006A2DB6">
            <w:pPr>
              <w:pStyle w:val="Tableheader"/>
              <w:autoSpaceDE w:val="0"/>
              <w:autoSpaceDN w:val="0"/>
              <w:adjustRightInd w:val="0"/>
              <w:jc w:val="both"/>
            </w:pPr>
            <w:r w:rsidRPr="00EC4DAD">
              <w:rPr>
                <w:szCs w:val="24"/>
              </w:rPr>
              <w:t>Type</w:t>
            </w:r>
          </w:p>
        </w:tc>
        <w:tc>
          <w:tcPr>
            <w:tcW w:w="1681" w:type="dxa"/>
            <w:tcBorders>
              <w:top w:val="single" w:sz="12" w:space="0" w:color="000000"/>
              <w:bottom w:val="single" w:sz="12" w:space="0" w:color="000000"/>
            </w:tcBorders>
          </w:tcPr>
          <w:p w14:paraId="2D6553CF" w14:textId="06173251" w:rsidR="006A2DB6" w:rsidRPr="00EC4DAD" w:rsidRDefault="006A2DB6" w:rsidP="006A2DB6">
            <w:pPr>
              <w:pStyle w:val="Tableheader"/>
              <w:autoSpaceDE w:val="0"/>
              <w:autoSpaceDN w:val="0"/>
              <w:adjustRightInd w:val="0"/>
              <w:jc w:val="both"/>
            </w:pPr>
            <w:r w:rsidRPr="00EC4DAD">
              <w:rPr>
                <w:szCs w:val="24"/>
              </w:rPr>
              <w:t>Use</w:t>
            </w:r>
          </w:p>
        </w:tc>
        <w:tc>
          <w:tcPr>
            <w:tcW w:w="3008" w:type="dxa"/>
            <w:tcBorders>
              <w:top w:val="single" w:sz="12" w:space="0" w:color="000000"/>
              <w:bottom w:val="single" w:sz="12" w:space="0" w:color="000000"/>
            </w:tcBorders>
          </w:tcPr>
          <w:p w14:paraId="234D079D" w14:textId="7C50BC1C" w:rsidR="006A2DB6" w:rsidRPr="00EC4DAD" w:rsidRDefault="006A2DB6" w:rsidP="006A2DB6">
            <w:pPr>
              <w:pStyle w:val="Tableheader"/>
              <w:autoSpaceDE w:val="0"/>
              <w:autoSpaceDN w:val="0"/>
              <w:adjustRightInd w:val="0"/>
              <w:jc w:val="both"/>
            </w:pPr>
            <w:r w:rsidRPr="00EC4DAD">
              <w:rPr>
                <w:szCs w:val="24"/>
              </w:rPr>
              <w:t>Constraint / Remark</w:t>
            </w:r>
          </w:p>
        </w:tc>
      </w:tr>
      <w:tr w:rsidR="006A2DB6" w:rsidRPr="00DB2A9F" w14:paraId="67268277" w14:textId="77777777" w:rsidTr="00657821">
        <w:trPr>
          <w:cnfStyle w:val="100000000000" w:firstRow="1" w:lastRow="0" w:firstColumn="0" w:lastColumn="0" w:oddVBand="0" w:evenVBand="0" w:oddHBand="0" w:evenHBand="0" w:firstRowFirstColumn="0" w:firstRowLastColumn="0" w:lastRowFirstColumn="0" w:lastRowLastColumn="0"/>
        </w:trPr>
        <w:tc>
          <w:tcPr>
            <w:tcW w:w="1999" w:type="dxa"/>
            <w:tcBorders>
              <w:top w:val="single" w:sz="12" w:space="0" w:color="000000"/>
              <w:bottom w:val="single" w:sz="12" w:space="0" w:color="000000"/>
            </w:tcBorders>
            <w:shd w:val="clear" w:color="auto" w:fill="FFFFFF" w:themeFill="background1"/>
          </w:tcPr>
          <w:p w14:paraId="2A005C6E" w14:textId="34D4C8F9" w:rsidR="006A2DB6" w:rsidRPr="00DB2A9F" w:rsidRDefault="006A2DB6" w:rsidP="006A2DB6">
            <w:pPr>
              <w:pStyle w:val="Tablebody"/>
              <w:autoSpaceDE w:val="0"/>
              <w:autoSpaceDN w:val="0"/>
              <w:adjustRightInd w:val="0"/>
              <w:jc w:val="both"/>
              <w:rPr>
                <w:b w:val="0"/>
                <w:sz w:val="18"/>
              </w:rPr>
            </w:pPr>
            <w:r w:rsidRPr="00DB2A9F">
              <w:rPr>
                <w:b w:val="0"/>
                <w:szCs w:val="24"/>
              </w:rPr>
              <w:t>id</w:t>
            </w:r>
          </w:p>
        </w:tc>
        <w:tc>
          <w:tcPr>
            <w:tcW w:w="1843" w:type="dxa"/>
            <w:tcBorders>
              <w:top w:val="single" w:sz="12" w:space="0" w:color="000000"/>
              <w:bottom w:val="single" w:sz="12" w:space="0" w:color="000000"/>
            </w:tcBorders>
            <w:shd w:val="clear" w:color="auto" w:fill="FFFFFF" w:themeFill="background1"/>
          </w:tcPr>
          <w:p w14:paraId="6AE6BE0D" w14:textId="78B0AAEF" w:rsidR="006A2DB6" w:rsidRPr="00DB2A9F" w:rsidRDefault="006A2DB6" w:rsidP="006A2DB6">
            <w:pPr>
              <w:pStyle w:val="Tablebody"/>
              <w:autoSpaceDE w:val="0"/>
              <w:autoSpaceDN w:val="0"/>
              <w:adjustRightInd w:val="0"/>
              <w:jc w:val="both"/>
              <w:rPr>
                <w:b w:val="0"/>
                <w:sz w:val="18"/>
              </w:rPr>
            </w:pPr>
            <w:r w:rsidRPr="00DB2A9F">
              <w:rPr>
                <w:b w:val="0"/>
                <w:szCs w:val="24"/>
              </w:rPr>
              <w:t>Integer</w:t>
            </w:r>
          </w:p>
        </w:tc>
        <w:tc>
          <w:tcPr>
            <w:tcW w:w="1681" w:type="dxa"/>
            <w:tcBorders>
              <w:top w:val="single" w:sz="12" w:space="0" w:color="000000"/>
              <w:bottom w:val="single" w:sz="12" w:space="0" w:color="000000"/>
            </w:tcBorders>
            <w:shd w:val="clear" w:color="auto" w:fill="FFFFFF" w:themeFill="background1"/>
          </w:tcPr>
          <w:p w14:paraId="3115ED9D" w14:textId="1B638AF7" w:rsidR="006A2DB6" w:rsidRPr="00DB2A9F" w:rsidRDefault="006A2DB6" w:rsidP="006A2DB6">
            <w:pPr>
              <w:pStyle w:val="Tablebody"/>
              <w:autoSpaceDE w:val="0"/>
              <w:autoSpaceDN w:val="0"/>
              <w:adjustRightInd w:val="0"/>
              <w:jc w:val="both"/>
              <w:rPr>
                <w:b w:val="0"/>
                <w:sz w:val="18"/>
              </w:rPr>
            </w:pPr>
            <w:r w:rsidRPr="00DB2A9F">
              <w:rPr>
                <w:b w:val="0"/>
                <w:szCs w:val="24"/>
              </w:rPr>
              <w:t>Required</w:t>
            </w:r>
          </w:p>
        </w:tc>
        <w:tc>
          <w:tcPr>
            <w:tcW w:w="3008" w:type="dxa"/>
            <w:tcBorders>
              <w:top w:val="single" w:sz="12" w:space="0" w:color="000000"/>
              <w:bottom w:val="single" w:sz="12" w:space="0" w:color="000000"/>
            </w:tcBorders>
            <w:shd w:val="clear" w:color="auto" w:fill="FFFFFF" w:themeFill="background1"/>
          </w:tcPr>
          <w:p w14:paraId="3149614D" w14:textId="182965AD" w:rsidR="006A2DB6" w:rsidRPr="00DB2A9F" w:rsidRDefault="006A2DB6" w:rsidP="006A2DB6">
            <w:pPr>
              <w:pStyle w:val="Tablebody"/>
              <w:autoSpaceDE w:val="0"/>
              <w:autoSpaceDN w:val="0"/>
              <w:adjustRightInd w:val="0"/>
              <w:jc w:val="both"/>
              <w:rPr>
                <w:b w:val="0"/>
                <w:sz w:val="18"/>
              </w:rPr>
            </w:pPr>
            <w:r w:rsidRPr="00DB2A9F">
              <w:rPr>
                <w:b w:val="0"/>
                <w:szCs w:val="24"/>
              </w:rPr>
              <w:t>unique within a χMCF file</w:t>
            </w:r>
          </w:p>
        </w:tc>
      </w:tr>
    </w:tbl>
    <w:p w14:paraId="7879A0F6" w14:textId="045AFFE3" w:rsidR="006A2DB6" w:rsidRDefault="009C3FFA" w:rsidP="009C3FFA">
      <w:pPr>
        <w:pStyle w:val="Tabletitle"/>
      </w:pPr>
      <w:r>
        <w:t>Table </w:t>
      </w:r>
      <w:r w:rsidR="006A2DB6">
        <w:t xml:space="preserve">5 — Nested elements of element </w:t>
      </w:r>
      <w:r w:rsidR="006A2DB6">
        <w:rPr>
          <w:rStyle w:val="ISOCode"/>
          <w:rFonts w:cs="Times New Roman"/>
          <w:szCs w:val="24"/>
        </w:rPr>
        <w:t>&lt;connection_group/&gt;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83"/>
        <w:gridCol w:w="1843"/>
        <w:gridCol w:w="1697"/>
        <w:gridCol w:w="2977"/>
      </w:tblGrid>
      <w:tr w:rsidR="006A2DB6" w:rsidRPr="00EC4DAD" w14:paraId="2DA0575C" w14:textId="77777777" w:rsidTr="00657821">
        <w:trPr>
          <w:tblHeader/>
          <w:jc w:val="center"/>
        </w:trPr>
        <w:tc>
          <w:tcPr>
            <w:tcW w:w="1983" w:type="dxa"/>
            <w:tcBorders>
              <w:top w:val="single" w:sz="12" w:space="0" w:color="auto"/>
              <w:bottom w:val="single" w:sz="12" w:space="0" w:color="auto"/>
            </w:tcBorders>
            <w:shd w:val="clear" w:color="auto" w:fill="F3F3F3"/>
            <w:vAlign w:val="bottom"/>
          </w:tcPr>
          <w:p w14:paraId="275328DA" w14:textId="677A7F4A" w:rsidR="006A2DB6" w:rsidRPr="00EC4DAD" w:rsidRDefault="006A2DB6" w:rsidP="006A2DB6">
            <w:pPr>
              <w:pStyle w:val="Tableheader"/>
              <w:autoSpaceDE w:val="0"/>
              <w:autoSpaceDN w:val="0"/>
              <w:adjustRightInd w:val="0"/>
              <w:jc w:val="both"/>
              <w:rPr>
                <w:b/>
                <w:iCs/>
              </w:rPr>
            </w:pPr>
            <w:r w:rsidRPr="00EC4DAD">
              <w:rPr>
                <w:b/>
                <w:szCs w:val="24"/>
              </w:rPr>
              <w:t>Nested Elements</w:t>
            </w:r>
          </w:p>
        </w:tc>
        <w:tc>
          <w:tcPr>
            <w:tcW w:w="1843" w:type="dxa"/>
            <w:tcBorders>
              <w:top w:val="single" w:sz="12" w:space="0" w:color="auto"/>
              <w:bottom w:val="single" w:sz="12" w:space="0" w:color="auto"/>
            </w:tcBorders>
            <w:shd w:val="clear" w:color="auto" w:fill="F3F3F3"/>
            <w:vAlign w:val="bottom"/>
          </w:tcPr>
          <w:p w14:paraId="3C52FC40" w14:textId="04DD5972" w:rsidR="006A2DB6" w:rsidRPr="00EC4DAD" w:rsidRDefault="006A2DB6" w:rsidP="006A2DB6">
            <w:pPr>
              <w:pStyle w:val="Tableheader"/>
              <w:autoSpaceDE w:val="0"/>
              <w:autoSpaceDN w:val="0"/>
              <w:adjustRightInd w:val="0"/>
              <w:jc w:val="both"/>
              <w:rPr>
                <w:b/>
                <w:iCs/>
              </w:rPr>
            </w:pPr>
            <w:r w:rsidRPr="00EC4DAD">
              <w:rPr>
                <w:b/>
                <w:szCs w:val="24"/>
              </w:rPr>
              <w:t>Multiplicity</w:t>
            </w:r>
          </w:p>
        </w:tc>
        <w:tc>
          <w:tcPr>
            <w:tcW w:w="1697" w:type="dxa"/>
            <w:tcBorders>
              <w:top w:val="single" w:sz="12" w:space="0" w:color="auto"/>
              <w:bottom w:val="single" w:sz="12" w:space="0" w:color="auto"/>
            </w:tcBorders>
            <w:shd w:val="clear" w:color="auto" w:fill="F3F3F3"/>
            <w:vAlign w:val="bottom"/>
          </w:tcPr>
          <w:p w14:paraId="56A400E9" w14:textId="50BB6D04" w:rsidR="006A2DB6" w:rsidRPr="00EC4DAD" w:rsidRDefault="006A2DB6" w:rsidP="006A2DB6">
            <w:pPr>
              <w:pStyle w:val="Tableheader"/>
              <w:autoSpaceDE w:val="0"/>
              <w:autoSpaceDN w:val="0"/>
              <w:adjustRightInd w:val="0"/>
              <w:jc w:val="both"/>
              <w:rPr>
                <w:b/>
                <w:iCs/>
              </w:rPr>
            </w:pPr>
            <w:r w:rsidRPr="00EC4DAD">
              <w:rPr>
                <w:b/>
                <w:szCs w:val="24"/>
              </w:rPr>
              <w:t>Use</w:t>
            </w:r>
          </w:p>
        </w:tc>
        <w:tc>
          <w:tcPr>
            <w:tcW w:w="2977" w:type="dxa"/>
            <w:tcBorders>
              <w:top w:val="single" w:sz="12" w:space="0" w:color="auto"/>
              <w:bottom w:val="single" w:sz="12" w:space="0" w:color="auto"/>
            </w:tcBorders>
            <w:shd w:val="clear" w:color="auto" w:fill="F3F3F3"/>
            <w:vAlign w:val="bottom"/>
          </w:tcPr>
          <w:p w14:paraId="6CC3C66E" w14:textId="4A49D792" w:rsidR="006A2DB6" w:rsidRPr="00EC4DAD" w:rsidRDefault="006A2DB6" w:rsidP="006A2DB6">
            <w:pPr>
              <w:pStyle w:val="Tableheader"/>
              <w:autoSpaceDE w:val="0"/>
              <w:autoSpaceDN w:val="0"/>
              <w:adjustRightInd w:val="0"/>
              <w:jc w:val="both"/>
              <w:rPr>
                <w:b/>
                <w:iCs/>
              </w:rPr>
            </w:pPr>
            <w:r w:rsidRPr="00EC4DAD">
              <w:rPr>
                <w:b/>
                <w:szCs w:val="24"/>
              </w:rPr>
              <w:t>Constraint</w:t>
            </w:r>
          </w:p>
        </w:tc>
      </w:tr>
      <w:tr w:rsidR="006A2DB6" w:rsidRPr="00F54804" w14:paraId="1BAD3006" w14:textId="77777777" w:rsidTr="00657821">
        <w:trPr>
          <w:trHeight w:val="283"/>
          <w:jc w:val="center"/>
        </w:trPr>
        <w:tc>
          <w:tcPr>
            <w:tcW w:w="1983" w:type="dxa"/>
            <w:tcBorders>
              <w:top w:val="single" w:sz="12" w:space="0" w:color="auto"/>
            </w:tcBorders>
          </w:tcPr>
          <w:p w14:paraId="7B441F63" w14:textId="3BC24F06" w:rsidR="006A2DB6" w:rsidRPr="006A2DB6" w:rsidRDefault="006A2DB6" w:rsidP="006A2DB6">
            <w:pPr>
              <w:pStyle w:val="Tablebody"/>
              <w:autoSpaceDE w:val="0"/>
              <w:autoSpaceDN w:val="0"/>
              <w:adjustRightInd w:val="0"/>
              <w:jc w:val="both"/>
              <w:rPr>
                <w:sz w:val="18"/>
              </w:rPr>
            </w:pPr>
            <w:r w:rsidRPr="006A2DB6">
              <w:rPr>
                <w:szCs w:val="24"/>
              </w:rPr>
              <w:t>connected_to</w:t>
            </w:r>
          </w:p>
        </w:tc>
        <w:tc>
          <w:tcPr>
            <w:tcW w:w="1843" w:type="dxa"/>
            <w:tcBorders>
              <w:top w:val="single" w:sz="12" w:space="0" w:color="auto"/>
            </w:tcBorders>
          </w:tcPr>
          <w:p w14:paraId="7F75174A" w14:textId="18B37D69"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top w:val="single" w:sz="12" w:space="0" w:color="auto"/>
            </w:tcBorders>
          </w:tcPr>
          <w:p w14:paraId="4A0B7BAD" w14:textId="588C8B17"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Borders>
              <w:top w:val="single" w:sz="12" w:space="0" w:color="auto"/>
            </w:tcBorders>
          </w:tcPr>
          <w:p w14:paraId="35947730" w14:textId="1C2394B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09008987" w14:textId="77777777" w:rsidTr="00657821">
        <w:trPr>
          <w:trHeight w:val="283"/>
          <w:jc w:val="center"/>
        </w:trPr>
        <w:tc>
          <w:tcPr>
            <w:tcW w:w="1983" w:type="dxa"/>
          </w:tcPr>
          <w:p w14:paraId="5E1829E0" w14:textId="15F377C0" w:rsidR="006A2DB6" w:rsidRPr="006A2DB6" w:rsidRDefault="006A2DB6" w:rsidP="006A2DB6">
            <w:pPr>
              <w:pStyle w:val="Tablebody"/>
              <w:autoSpaceDE w:val="0"/>
              <w:autoSpaceDN w:val="0"/>
              <w:adjustRightInd w:val="0"/>
              <w:jc w:val="both"/>
              <w:rPr>
                <w:sz w:val="18"/>
              </w:rPr>
            </w:pPr>
            <w:r w:rsidRPr="006A2DB6">
              <w:rPr>
                <w:szCs w:val="24"/>
              </w:rPr>
              <w:t>connection_list</w:t>
            </w:r>
          </w:p>
        </w:tc>
        <w:tc>
          <w:tcPr>
            <w:tcW w:w="1843" w:type="dxa"/>
          </w:tcPr>
          <w:p w14:paraId="600B4C17" w14:textId="16B0D67D"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Pr>
          <w:p w14:paraId="2C7306C4" w14:textId="3E5639B6" w:rsidR="006A2DB6" w:rsidRPr="006A2DB6" w:rsidRDefault="006A2DB6" w:rsidP="006A2DB6">
            <w:pPr>
              <w:pStyle w:val="Tablebody"/>
              <w:autoSpaceDE w:val="0"/>
              <w:autoSpaceDN w:val="0"/>
              <w:adjustRightInd w:val="0"/>
              <w:jc w:val="both"/>
              <w:rPr>
                <w:sz w:val="18"/>
              </w:rPr>
            </w:pPr>
            <w:r w:rsidRPr="006A2DB6">
              <w:rPr>
                <w:szCs w:val="24"/>
              </w:rPr>
              <w:t>Required</w:t>
            </w:r>
          </w:p>
        </w:tc>
        <w:tc>
          <w:tcPr>
            <w:tcW w:w="2977" w:type="dxa"/>
          </w:tcPr>
          <w:p w14:paraId="53D76312" w14:textId="28B9D2E0" w:rsidR="006A2DB6" w:rsidRPr="006A2DB6" w:rsidRDefault="006A2DB6" w:rsidP="006A2DB6">
            <w:pPr>
              <w:pStyle w:val="Tablebody"/>
              <w:autoSpaceDE w:val="0"/>
              <w:autoSpaceDN w:val="0"/>
              <w:adjustRightInd w:val="0"/>
              <w:jc w:val="both"/>
              <w:rPr>
                <w:sz w:val="18"/>
              </w:rPr>
            </w:pPr>
            <w:r w:rsidRPr="006A2DB6">
              <w:rPr>
                <w:szCs w:val="24"/>
              </w:rPr>
              <w:t>-</w:t>
            </w:r>
          </w:p>
        </w:tc>
      </w:tr>
      <w:tr w:rsidR="006A2DB6" w:rsidRPr="00F54804" w14:paraId="1F46AA07" w14:textId="77777777" w:rsidTr="00657821">
        <w:trPr>
          <w:trHeight w:val="283"/>
          <w:jc w:val="center"/>
        </w:trPr>
        <w:tc>
          <w:tcPr>
            <w:tcW w:w="1983" w:type="dxa"/>
            <w:tcBorders>
              <w:bottom w:val="single" w:sz="12" w:space="0" w:color="auto"/>
            </w:tcBorders>
          </w:tcPr>
          <w:p w14:paraId="74A8A74D" w14:textId="54E49DC8" w:rsidR="006A2DB6" w:rsidRPr="006A2DB6" w:rsidRDefault="006A2DB6" w:rsidP="006A2DB6">
            <w:pPr>
              <w:pStyle w:val="Tablebody"/>
              <w:autoSpaceDE w:val="0"/>
              <w:autoSpaceDN w:val="0"/>
              <w:adjustRightInd w:val="0"/>
              <w:jc w:val="both"/>
              <w:rPr>
                <w:sz w:val="18"/>
              </w:rPr>
            </w:pPr>
            <w:r w:rsidRPr="006A2DB6">
              <w:rPr>
                <w:szCs w:val="24"/>
              </w:rPr>
              <w:t>contact_list</w:t>
            </w:r>
          </w:p>
        </w:tc>
        <w:tc>
          <w:tcPr>
            <w:tcW w:w="1843" w:type="dxa"/>
            <w:tcBorders>
              <w:bottom w:val="single" w:sz="12" w:space="0" w:color="auto"/>
            </w:tcBorders>
          </w:tcPr>
          <w:p w14:paraId="05273C13" w14:textId="0DA129CE" w:rsidR="006A2DB6" w:rsidRPr="006A2DB6" w:rsidRDefault="006A2DB6" w:rsidP="006A2DB6">
            <w:pPr>
              <w:pStyle w:val="Tablebody"/>
              <w:autoSpaceDE w:val="0"/>
              <w:autoSpaceDN w:val="0"/>
              <w:adjustRightInd w:val="0"/>
              <w:jc w:val="both"/>
              <w:rPr>
                <w:sz w:val="18"/>
              </w:rPr>
            </w:pPr>
            <w:r w:rsidRPr="006A2DB6">
              <w:rPr>
                <w:szCs w:val="24"/>
              </w:rPr>
              <w:t>1</w:t>
            </w:r>
          </w:p>
        </w:tc>
        <w:tc>
          <w:tcPr>
            <w:tcW w:w="1697" w:type="dxa"/>
            <w:tcBorders>
              <w:bottom w:val="single" w:sz="12" w:space="0" w:color="auto"/>
            </w:tcBorders>
          </w:tcPr>
          <w:p w14:paraId="4D384532" w14:textId="1AF06C00" w:rsidR="006A2DB6" w:rsidRPr="006A2DB6" w:rsidRDefault="006A2DB6" w:rsidP="006A2DB6">
            <w:pPr>
              <w:pStyle w:val="Tablebody"/>
              <w:autoSpaceDE w:val="0"/>
              <w:autoSpaceDN w:val="0"/>
              <w:adjustRightInd w:val="0"/>
              <w:jc w:val="both"/>
              <w:rPr>
                <w:sz w:val="18"/>
              </w:rPr>
            </w:pPr>
            <w:r w:rsidRPr="006A2DB6">
              <w:rPr>
                <w:szCs w:val="24"/>
              </w:rPr>
              <w:t>Optional</w:t>
            </w:r>
          </w:p>
        </w:tc>
        <w:tc>
          <w:tcPr>
            <w:tcW w:w="2977" w:type="dxa"/>
            <w:tcBorders>
              <w:bottom w:val="single" w:sz="12" w:space="0" w:color="auto"/>
            </w:tcBorders>
          </w:tcPr>
          <w:p w14:paraId="02C37406" w14:textId="619FC456" w:rsidR="006A2DB6" w:rsidRPr="006A2DB6" w:rsidRDefault="006A2DB6" w:rsidP="006A2DB6">
            <w:pPr>
              <w:pStyle w:val="Tablebody"/>
              <w:autoSpaceDE w:val="0"/>
              <w:autoSpaceDN w:val="0"/>
              <w:adjustRightInd w:val="0"/>
              <w:jc w:val="both"/>
              <w:rPr>
                <w:sz w:val="18"/>
              </w:rPr>
            </w:pPr>
            <w:r w:rsidRPr="006A2DB6">
              <w:rPr>
                <w:szCs w:val="24"/>
              </w:rPr>
              <w:t>-</w:t>
            </w:r>
          </w:p>
        </w:tc>
      </w:tr>
    </w:tbl>
    <w:p w14:paraId="742DCA33" w14:textId="7660FD4E" w:rsidR="006A2DB6" w:rsidRDefault="006A2DB6" w:rsidP="00E22E79">
      <w:pPr>
        <w:pStyle w:val="BodyText"/>
      </w:pPr>
      <w:r>
        <w:t xml:space="preserve">An empty or missing </w:t>
      </w:r>
      <w:r>
        <w:rPr>
          <w:rStyle w:val="ISOCode"/>
          <w:rFonts w:cs="Times New Roman"/>
          <w:szCs w:val="24"/>
        </w:rPr>
        <w:t>&lt;connected_to/&gt;</w:t>
      </w:r>
      <w:r>
        <w:t xml:space="preserve"> element means a connection according to geometric neighbourhood, alone. However, if </w:t>
      </w:r>
      <w:r w:rsidRPr="00BA1034">
        <w:rPr>
          <w:rStyle w:val="ISOCode"/>
        </w:rPr>
        <w:t>&lt;connected_to/&gt;</w:t>
      </w:r>
      <w:r>
        <w:t xml:space="preserve"> is present, it must be complete, </w:t>
      </w:r>
      <w:ins w:id="222" w:author="LUEJE Claudia" w:date="2024-05-02T17:20:00Z">
        <w:r w:rsidR="00E90D35">
          <w:t>i.e.</w:t>
        </w:r>
      </w:ins>
      <w:del w:id="223" w:author="LUEJE Claudia" w:date="2024-05-02T17:20:00Z">
        <w:r w:rsidDel="00E90D35">
          <w:delText>that means</w:delText>
        </w:r>
      </w:del>
      <w:r>
        <w:t xml:space="preserve"> no additional connection partners </w:t>
      </w:r>
      <w:del w:id="224" w:author="LUEJE Claudia" w:date="2024-05-02T17:20:00Z">
        <w:r w:rsidDel="00E90D35">
          <w:delText>are to</w:delText>
        </w:r>
      </w:del>
      <w:ins w:id="225" w:author="LUEJE Claudia" w:date="2024-05-02T17:20:00Z">
        <w:r w:rsidR="00E90D35">
          <w:t>shall</w:t>
        </w:r>
      </w:ins>
      <w:r>
        <w:t xml:space="preserve"> be searched. Searching for a geometric neighbourhood can yield different results, depending on the algorithm employed. To avoid ambiguities, no connections with missing </w:t>
      </w:r>
      <w:r w:rsidRPr="00BA1034">
        <w:rPr>
          <w:rStyle w:val="ISOCode"/>
        </w:rPr>
        <w:t>&lt;connected_to/&gt;</w:t>
      </w:r>
      <w:r>
        <w:t xml:space="preserve"> should reach the solver. Therefore, </w:t>
      </w:r>
      <w:r w:rsidRPr="00BA1034">
        <w:rPr>
          <w:rStyle w:val="ISOCode"/>
        </w:rPr>
        <w:t>&lt;connected_to/&gt;</w:t>
      </w:r>
      <w:r>
        <w:t xml:space="preserve"> should be filled by the pre-processor.</w:t>
      </w:r>
    </w:p>
    <w:p w14:paraId="1BB30DED" w14:textId="77777777" w:rsidR="006A2DB6" w:rsidRDefault="006A2DB6">
      <w:pPr>
        <w:pStyle w:val="BodyText"/>
        <w:autoSpaceDE w:val="0"/>
        <w:autoSpaceDN w:val="0"/>
        <w:adjustRightInd w:val="0"/>
        <w:rPr>
          <w:szCs w:val="24"/>
        </w:rPr>
      </w:pPr>
      <w:r>
        <w:rPr>
          <w:szCs w:val="24"/>
        </w:rPr>
        <w:t>In addition to parts and properties, no other means (such as sets) for grouping objects are allowed.</w:t>
      </w:r>
    </w:p>
    <w:p w14:paraId="3F29F944" w14:textId="3060D802"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Connected </w:t>
      </w:r>
      <w:ins w:id="226" w:author="LUEJE Claudia" w:date="2024-05-02T17:22:00Z">
        <w:r w:rsidR="00EA325C">
          <w:rPr>
            <w:rFonts w:eastAsia="Times New Roman"/>
            <w:szCs w:val="24"/>
          </w:rPr>
          <w:t>o</w:t>
        </w:r>
      </w:ins>
      <w:del w:id="227" w:author="LUEJE Claudia" w:date="2024-05-02T17:22:00Z">
        <w:r w:rsidDel="00EA325C">
          <w:rPr>
            <w:rFonts w:eastAsia="Times New Roman"/>
            <w:szCs w:val="24"/>
          </w:rPr>
          <w:delText>O</w:delText>
        </w:r>
      </w:del>
      <w:r>
        <w:rPr>
          <w:rFonts w:eastAsia="Times New Roman"/>
          <w:szCs w:val="24"/>
        </w:rPr>
        <w:t>bjects</w:t>
      </w:r>
    </w:p>
    <w:p w14:paraId="484C7A12"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8F3F29C" w14:textId="17875BC6" w:rsidR="006A2DB6" w:rsidRDefault="006A2DB6">
      <w:pPr>
        <w:pStyle w:val="BodyText"/>
        <w:autoSpaceDE w:val="0"/>
        <w:autoSpaceDN w:val="0"/>
        <w:adjustRightInd w:val="0"/>
        <w:rPr>
          <w:szCs w:val="24"/>
        </w:rPr>
      </w:pPr>
      <w:r>
        <w:rPr>
          <w:szCs w:val="24"/>
        </w:rPr>
        <w:t xml:space="preserve">The basic objects which can be jointed are parts and assemblies (see </w:t>
      </w:r>
      <w:del w:id="228" w:author="LUEJE Claudia" w:date="2024-05-02T17:22:00Z">
        <w:r w:rsidDel="00EA325C">
          <w:rPr>
            <w:rStyle w:val="citesec"/>
            <w:szCs w:val="24"/>
          </w:rPr>
          <w:delText>clause </w:delText>
        </w:r>
      </w:del>
      <w:ins w:id="229" w:author="LUEJE Claudia" w:date="2024-05-02T17:22:00Z">
        <w:r w:rsidR="00EA325C">
          <w:rPr>
            <w:rStyle w:val="citesec"/>
            <w:szCs w:val="24"/>
          </w:rPr>
          <w:t>Clause </w:t>
        </w:r>
      </w:ins>
      <w:r>
        <w:rPr>
          <w:rStyle w:val="citesec"/>
          <w:szCs w:val="24"/>
        </w:rPr>
        <w:t>6</w:t>
      </w:r>
      <w:r>
        <w:rPr>
          <w:szCs w:val="24"/>
        </w:rPr>
        <w:t xml:space="preserve">) which appear as nested elements </w:t>
      </w:r>
      <w:r w:rsidRPr="00244DA7">
        <w:rPr>
          <w:rStyle w:val="ISOCode"/>
        </w:rPr>
        <w:t>&lt;part/&gt;</w:t>
      </w:r>
      <w:r>
        <w:rPr>
          <w:szCs w:val="24"/>
        </w:rPr>
        <w:t xml:space="preserve"> and </w:t>
      </w:r>
      <w:r w:rsidRPr="00244DA7">
        <w:rPr>
          <w:rStyle w:val="ISOCode"/>
        </w:rPr>
        <w:t>&lt;assy/&gt;</w:t>
      </w:r>
      <w:r>
        <w:rPr>
          <w:szCs w:val="24"/>
        </w:rPr>
        <w:t xml:space="preserve"> of </w:t>
      </w:r>
      <w:r w:rsidRPr="00244DA7">
        <w:rPr>
          <w:rStyle w:val="ISOCode"/>
        </w:rPr>
        <w:t>&lt;connected_to/&gt;</w:t>
      </w:r>
      <w:r>
        <w:rPr>
          <w:szCs w:val="24"/>
        </w:rPr>
        <w:t xml:space="preserve">. The XML-specification of </w:t>
      </w:r>
      <w:r w:rsidRPr="00244DA7">
        <w:rPr>
          <w:rStyle w:val="ISOCode"/>
        </w:rPr>
        <w:t>&lt;connected_to/&gt;</w:t>
      </w:r>
      <w:r>
        <w:rPr>
          <w:szCs w:val="24"/>
        </w:rPr>
        <w:t xml:space="preserve"> is shown in </w:t>
      </w:r>
      <w:r w:rsidR="009C3FFA">
        <w:rPr>
          <w:rStyle w:val="citetbl"/>
        </w:rPr>
        <w:t>Table </w:t>
      </w:r>
      <w:r w:rsidRPr="008869A3">
        <w:rPr>
          <w:rStyle w:val="citetbl"/>
        </w:rPr>
        <w:t>6</w:t>
      </w:r>
      <w:r>
        <w:rPr>
          <w:szCs w:val="24"/>
        </w:rPr>
        <w:t>.</w:t>
      </w:r>
    </w:p>
    <w:p w14:paraId="01AF1DFF" w14:textId="6B7D711B" w:rsidR="006A2DB6" w:rsidRDefault="009C3FFA" w:rsidP="008869A3">
      <w:pPr>
        <w:pStyle w:val="Tabletitle"/>
      </w:pPr>
      <w:r>
        <w:t>Table </w:t>
      </w:r>
      <w:r w:rsidR="006A2DB6">
        <w:t xml:space="preserve">6 — Nested elements of </w:t>
      </w:r>
      <w:r w:rsidR="006A2DB6">
        <w:rPr>
          <w:rStyle w:val="ISOCode"/>
          <w:rFonts w:cs="Times New Roman"/>
          <w:szCs w:val="24"/>
        </w:rPr>
        <w:t>&lt;conn</w:t>
      </w:r>
      <w:r w:rsidR="006A2DB6" w:rsidRPr="003A7063">
        <w:rPr>
          <w:rStyle w:val="ISOCode"/>
        </w:rPr>
        <w:t>ected_to/&gt;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413"/>
        <w:gridCol w:w="2419"/>
        <w:gridCol w:w="2689"/>
      </w:tblGrid>
      <w:tr w:rsidR="006A2DB6" w:rsidRPr="00EC4DAD" w14:paraId="201DE9DA" w14:textId="77777777" w:rsidTr="00657821">
        <w:trPr>
          <w:jc w:val="center"/>
        </w:trPr>
        <w:tc>
          <w:tcPr>
            <w:tcW w:w="1979" w:type="dxa"/>
            <w:tcBorders>
              <w:top w:val="single" w:sz="12" w:space="0" w:color="auto"/>
              <w:bottom w:val="single" w:sz="12" w:space="0" w:color="auto"/>
            </w:tcBorders>
            <w:shd w:val="clear" w:color="auto" w:fill="F3F3F3"/>
            <w:vAlign w:val="bottom"/>
          </w:tcPr>
          <w:p w14:paraId="491BF23E" w14:textId="3ED88269" w:rsidR="006A2DB6" w:rsidRPr="00EC4DAD" w:rsidRDefault="006A2DB6" w:rsidP="006A2DB6">
            <w:pPr>
              <w:pStyle w:val="Tableheader"/>
              <w:autoSpaceDE w:val="0"/>
              <w:autoSpaceDN w:val="0"/>
              <w:adjustRightInd w:val="0"/>
              <w:jc w:val="both"/>
              <w:rPr>
                <w:b/>
              </w:rPr>
            </w:pPr>
            <w:r w:rsidRPr="00EC4DAD">
              <w:rPr>
                <w:b/>
                <w:szCs w:val="24"/>
              </w:rPr>
              <w:t xml:space="preserve">Nested </w:t>
            </w:r>
            <w:ins w:id="230" w:author="LUEJE Claudia" w:date="2024-05-02T17:22:00Z">
              <w:r w:rsidR="00EA325C">
                <w:rPr>
                  <w:b/>
                  <w:szCs w:val="24"/>
                </w:rPr>
                <w:t>e</w:t>
              </w:r>
            </w:ins>
            <w:del w:id="231" w:author="LUEJE Claudia" w:date="2024-05-02T17:22:00Z">
              <w:r w:rsidRPr="00EC4DAD" w:rsidDel="00EA325C">
                <w:rPr>
                  <w:b/>
                  <w:szCs w:val="24"/>
                </w:rPr>
                <w:delText>E</w:delText>
              </w:r>
            </w:del>
            <w:r w:rsidRPr="00EC4DAD">
              <w:rPr>
                <w:b/>
                <w:szCs w:val="24"/>
              </w:rPr>
              <w:t>lements</w:t>
            </w:r>
          </w:p>
        </w:tc>
        <w:tc>
          <w:tcPr>
            <w:tcW w:w="1413" w:type="dxa"/>
            <w:tcBorders>
              <w:top w:val="single" w:sz="12" w:space="0" w:color="auto"/>
              <w:bottom w:val="single" w:sz="12" w:space="0" w:color="auto"/>
            </w:tcBorders>
            <w:shd w:val="clear" w:color="auto" w:fill="F3F3F3"/>
            <w:vAlign w:val="bottom"/>
          </w:tcPr>
          <w:p w14:paraId="50291F85" w14:textId="262EA7C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54AB19D7" w14:textId="31ACF657"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430B35DB" w14:textId="4682D39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869D49E" w14:textId="77777777" w:rsidTr="00657821">
        <w:trPr>
          <w:jc w:val="center"/>
        </w:trPr>
        <w:tc>
          <w:tcPr>
            <w:tcW w:w="1979" w:type="dxa"/>
            <w:tcBorders>
              <w:top w:val="single" w:sz="12" w:space="0" w:color="auto"/>
            </w:tcBorders>
          </w:tcPr>
          <w:p w14:paraId="36A11B20" w14:textId="437BF9D3" w:rsidR="006A2DB6" w:rsidRPr="006A2DB6" w:rsidRDefault="006A2DB6" w:rsidP="006A2DB6">
            <w:pPr>
              <w:pStyle w:val="Tablebody"/>
              <w:autoSpaceDE w:val="0"/>
              <w:autoSpaceDN w:val="0"/>
              <w:adjustRightInd w:val="0"/>
              <w:jc w:val="both"/>
            </w:pPr>
            <w:r w:rsidRPr="006A2DB6">
              <w:rPr>
                <w:szCs w:val="24"/>
              </w:rPr>
              <w:t>part</w:t>
            </w:r>
          </w:p>
        </w:tc>
        <w:tc>
          <w:tcPr>
            <w:tcW w:w="1413" w:type="dxa"/>
            <w:tcBorders>
              <w:top w:val="single" w:sz="12" w:space="0" w:color="auto"/>
            </w:tcBorders>
          </w:tcPr>
          <w:p w14:paraId="5D9A66AD" w14:textId="2EC35B36" w:rsidR="006A2DB6" w:rsidRPr="006A2DB6" w:rsidRDefault="006A2DB6" w:rsidP="006A2DB6">
            <w:pPr>
              <w:pStyle w:val="Tablebody"/>
              <w:autoSpaceDE w:val="0"/>
              <w:autoSpaceDN w:val="0"/>
              <w:adjustRightInd w:val="0"/>
              <w:jc w:val="both"/>
            </w:pPr>
            <w:r w:rsidRPr="006A2DB6">
              <w:rPr>
                <w:szCs w:val="24"/>
              </w:rPr>
              <w:t>1 - *</w:t>
            </w:r>
          </w:p>
        </w:tc>
        <w:tc>
          <w:tcPr>
            <w:tcW w:w="2419" w:type="dxa"/>
            <w:tcBorders>
              <w:top w:val="single" w:sz="12" w:space="0" w:color="auto"/>
            </w:tcBorders>
            <w:vAlign w:val="center"/>
          </w:tcPr>
          <w:p w14:paraId="0761E2B4" w14:textId="44AAB534"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tcBorders>
          </w:tcPr>
          <w:p w14:paraId="5142BD6D" w14:textId="58C6D7A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0C4078" w14:textId="77777777" w:rsidTr="00657821">
        <w:trPr>
          <w:jc w:val="center"/>
        </w:trPr>
        <w:tc>
          <w:tcPr>
            <w:tcW w:w="1979" w:type="dxa"/>
            <w:tcBorders>
              <w:bottom w:val="single" w:sz="12" w:space="0" w:color="auto"/>
            </w:tcBorders>
          </w:tcPr>
          <w:p w14:paraId="5F0E78F4" w14:textId="58AADDCA" w:rsidR="006A2DB6" w:rsidRPr="006A2DB6" w:rsidRDefault="006A2DB6" w:rsidP="006A2DB6">
            <w:pPr>
              <w:pStyle w:val="Tablebody"/>
              <w:autoSpaceDE w:val="0"/>
              <w:autoSpaceDN w:val="0"/>
              <w:adjustRightInd w:val="0"/>
              <w:jc w:val="both"/>
            </w:pPr>
            <w:r w:rsidRPr="006A2DB6">
              <w:rPr>
                <w:szCs w:val="24"/>
              </w:rPr>
              <w:t>assy</w:t>
            </w:r>
          </w:p>
        </w:tc>
        <w:tc>
          <w:tcPr>
            <w:tcW w:w="1413" w:type="dxa"/>
            <w:tcBorders>
              <w:bottom w:val="single" w:sz="12" w:space="0" w:color="auto"/>
            </w:tcBorders>
          </w:tcPr>
          <w:p w14:paraId="49431463" w14:textId="2AD11B55" w:rsidR="006A2DB6" w:rsidRPr="006A2DB6" w:rsidRDefault="006A2DB6" w:rsidP="006A2DB6">
            <w:pPr>
              <w:pStyle w:val="Tablebody"/>
              <w:autoSpaceDE w:val="0"/>
              <w:autoSpaceDN w:val="0"/>
              <w:adjustRightInd w:val="0"/>
              <w:jc w:val="both"/>
            </w:pPr>
            <w:r w:rsidRPr="006A2DB6">
              <w:rPr>
                <w:szCs w:val="24"/>
              </w:rPr>
              <w:t>1 - *</w:t>
            </w:r>
          </w:p>
        </w:tc>
        <w:tc>
          <w:tcPr>
            <w:tcW w:w="2419" w:type="dxa"/>
            <w:tcBorders>
              <w:bottom w:val="single" w:sz="12" w:space="0" w:color="auto"/>
            </w:tcBorders>
          </w:tcPr>
          <w:p w14:paraId="2D71FB73" w14:textId="29C85079" w:rsidR="006A2DB6" w:rsidRPr="006A2DB6" w:rsidRDefault="006A2DB6" w:rsidP="006A2DB6">
            <w:pPr>
              <w:pStyle w:val="Tablebody"/>
              <w:autoSpaceDE w:val="0"/>
              <w:autoSpaceDN w:val="0"/>
              <w:adjustRightInd w:val="0"/>
              <w:jc w:val="both"/>
            </w:pPr>
            <w:r w:rsidRPr="006A2DB6">
              <w:rPr>
                <w:szCs w:val="24"/>
              </w:rPr>
              <w:t>Optional</w:t>
            </w:r>
          </w:p>
        </w:tc>
        <w:tc>
          <w:tcPr>
            <w:tcW w:w="2689" w:type="dxa"/>
            <w:tcBorders>
              <w:bottom w:val="single" w:sz="12" w:space="0" w:color="auto"/>
            </w:tcBorders>
          </w:tcPr>
          <w:p w14:paraId="08C82A52" w14:textId="3DAC457F" w:rsidR="006A2DB6" w:rsidRPr="006A2DB6" w:rsidRDefault="006A2DB6" w:rsidP="006A2DB6">
            <w:pPr>
              <w:pStyle w:val="Tablebody"/>
              <w:autoSpaceDE w:val="0"/>
              <w:autoSpaceDN w:val="0"/>
              <w:adjustRightInd w:val="0"/>
              <w:jc w:val="both"/>
            </w:pPr>
            <w:r w:rsidRPr="006A2DB6">
              <w:rPr>
                <w:szCs w:val="24"/>
              </w:rPr>
              <w:t>-</w:t>
            </w:r>
          </w:p>
        </w:tc>
      </w:tr>
    </w:tbl>
    <w:p w14:paraId="7865C7DC" w14:textId="7300F3AD"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44DA7">
        <w:rPr>
          <w:rStyle w:val="ISOCode"/>
        </w:rPr>
        <w:t>&lt;part/&gt;</w:t>
      </w:r>
    </w:p>
    <w:p w14:paraId="73B13197" w14:textId="63DEC2E9" w:rsidR="006A2DB6" w:rsidRDefault="006A2DB6">
      <w:pPr>
        <w:pStyle w:val="BodyText"/>
        <w:autoSpaceDE w:val="0"/>
        <w:autoSpaceDN w:val="0"/>
        <w:adjustRightInd w:val="0"/>
        <w:rPr>
          <w:szCs w:val="24"/>
        </w:rPr>
      </w:pPr>
      <w:r>
        <w:rPr>
          <w:szCs w:val="24"/>
        </w:rPr>
        <w:t>In χMCF, a part may refer to one CAx part or one CAE property</w:t>
      </w:r>
      <w:del w:id="232" w:author="LUEJE Claudia" w:date="2024-05-02T17:22:00Z">
        <w:r w:rsidDel="00EA325C">
          <w:rPr>
            <w:szCs w:val="24"/>
          </w:rPr>
          <w:delText>, as well</w:delText>
        </w:r>
      </w:del>
      <w:r>
        <w:rPr>
          <w:szCs w:val="24"/>
        </w:rPr>
        <w:t>.</w:t>
      </w:r>
    </w:p>
    <w:p w14:paraId="6FC852A2" w14:textId="77777777" w:rsidR="006A2DB6" w:rsidRDefault="006A2DB6" w:rsidP="00244DA7">
      <w:pPr>
        <w:pStyle w:val="BodyText"/>
      </w:pPr>
      <w:r>
        <w:t xml:space="preserve">A part is described by the element </w:t>
      </w:r>
      <w:r>
        <w:rPr>
          <w:rStyle w:val="ISOCode"/>
          <w:rFonts w:cs="Times New Roman"/>
          <w:szCs w:val="24"/>
        </w:rPr>
        <w:t>&lt;part/&gt;</w:t>
      </w:r>
      <w:r>
        <w:t xml:space="preserve"> and a numeric </w:t>
      </w:r>
      <w:r w:rsidRPr="00DC74BE">
        <w:rPr>
          <w:rStyle w:val="ISOCode"/>
        </w:rPr>
        <w:t>index</w:t>
      </w:r>
      <w:r>
        <w:t xml:space="preserve">, a </w:t>
      </w:r>
      <w:r w:rsidRPr="00DC74BE">
        <w:rPr>
          <w:rStyle w:val="ISOCode"/>
        </w:rPr>
        <w:t>label</w:t>
      </w:r>
      <w:r>
        <w:t xml:space="preserve"> (part code), a </w:t>
      </w:r>
      <w:r w:rsidRPr="00DC74BE">
        <w:rPr>
          <w:rStyle w:val="ISOCode"/>
        </w:rPr>
        <w:t>pid</w:t>
      </w:r>
      <w:r>
        <w:t xml:space="preserve"> (property id) or </w:t>
      </w:r>
      <w:r w:rsidRPr="00DC74BE">
        <w:rPr>
          <w:rStyle w:val="ISOCode"/>
        </w:rPr>
        <w:t>pname</w:t>
      </w:r>
      <w:r>
        <w:t xml:space="preserve"> (property name), all provided as attributes. However, if both attributes “label” and “pid” or “label” and “pname” are present, the label governs.</w:t>
      </w:r>
    </w:p>
    <w:p w14:paraId="7316F687" w14:textId="46000C56" w:rsidR="006A2DB6" w:rsidRDefault="006A2DB6">
      <w:pPr>
        <w:pStyle w:val="BodyText"/>
        <w:autoSpaceDE w:val="0"/>
        <w:autoSpaceDN w:val="0"/>
        <w:adjustRightInd w:val="0"/>
        <w:rPr>
          <w:szCs w:val="24"/>
        </w:rPr>
      </w:pPr>
      <w:r>
        <w:rPr>
          <w:szCs w:val="24"/>
        </w:rPr>
        <w:t xml:space="preserve">Although most solvers use numbers as identifiers, ABAQUS uses names as identifiers. To identify a property, only one of pid or pname is sufficient. If both identifiers are present, they must be equivalent in the sense that they both address the same collection of elements. Rationale for allowing presence of both identifiers is the case that the same mesh, and therefore, same properties, are used in both, NASTRAN and ABAQUS. Then, it would be good to have a χMCF file with both </w:t>
      </w:r>
      <w:commentRangeStart w:id="233"/>
      <w:commentRangeStart w:id="234"/>
      <w:r>
        <w:rPr>
          <w:szCs w:val="24"/>
        </w:rPr>
        <w:t>in</w:t>
      </w:r>
      <w:commentRangeEnd w:id="233"/>
      <w:r w:rsidR="00EA325C">
        <w:rPr>
          <w:rStyle w:val="CommentReference"/>
          <w:rFonts w:ascii="Calibri" w:eastAsia="Times New Roman" w:hAnsi="Calibri"/>
          <w:lang w:val="en-US" w:eastAsia="x-none"/>
        </w:rPr>
        <w:commentReference w:id="233"/>
      </w:r>
      <w:r>
        <w:rPr>
          <w:szCs w:val="24"/>
        </w:rPr>
        <w:t>, PIDs and property names</w:t>
      </w:r>
      <w:commentRangeEnd w:id="234"/>
      <w:r w:rsidR="00EA325C">
        <w:rPr>
          <w:rStyle w:val="CommentReference"/>
          <w:rFonts w:ascii="Calibri" w:eastAsia="Times New Roman" w:hAnsi="Calibri"/>
          <w:lang w:val="en-US" w:eastAsia="x-none"/>
        </w:rPr>
        <w:commentReference w:id="234"/>
      </w:r>
      <w:r>
        <w:rPr>
          <w:szCs w:val="24"/>
        </w:rPr>
        <w:t xml:space="preserve">. On </w:t>
      </w:r>
      <w:ins w:id="235" w:author="LUEJE Claudia" w:date="2024-05-02T17:23:00Z">
        <w:r w:rsidR="00EA325C">
          <w:rPr>
            <w:szCs w:val="24"/>
          </w:rPr>
          <w:t xml:space="preserve">the </w:t>
        </w:r>
      </w:ins>
      <w:r>
        <w:rPr>
          <w:szCs w:val="24"/>
        </w:rPr>
        <w:t xml:space="preserve">solver side, this would cause no confusion since NASTRAN would ignore the property name and Abaqus the PID. The responsibility to keep both primary keys unique and equivalent resides on </w:t>
      </w:r>
      <w:ins w:id="236" w:author="LUEJE Claudia" w:date="2024-05-02T17:24:00Z">
        <w:r w:rsidR="00EA325C">
          <w:rPr>
            <w:szCs w:val="24"/>
          </w:rPr>
          <w:t xml:space="preserve">the </w:t>
        </w:r>
      </w:ins>
      <w:r>
        <w:rPr>
          <w:szCs w:val="24"/>
        </w:rPr>
        <w:t>pre-processor side. Upon import of χMCF to a pre-processor, inconsistent property keys shall cause an error.</w:t>
      </w:r>
    </w:p>
    <w:p w14:paraId="52FC859D" w14:textId="77777777" w:rsidR="006A2DB6" w:rsidRDefault="006A2DB6">
      <w:pPr>
        <w:pStyle w:val="BodyText"/>
        <w:autoSpaceDE w:val="0"/>
        <w:autoSpaceDN w:val="0"/>
        <w:adjustRightInd w:val="0"/>
        <w:rPr>
          <w:szCs w:val="24"/>
        </w:rPr>
      </w:pPr>
      <w:r>
        <w:rPr>
          <w:szCs w:val="24"/>
        </w:rPr>
        <w:t xml:space="preserve">The </w:t>
      </w:r>
      <w:r w:rsidRPr="00DC74BE">
        <w:rPr>
          <w:rStyle w:val="ISOCode"/>
        </w:rPr>
        <w:t>index</w:t>
      </w:r>
      <w:r>
        <w:rPr>
          <w:szCs w:val="24"/>
        </w:rPr>
        <w:t xml:space="preserve"> needs to be unique only within the parent element </w:t>
      </w:r>
      <w:r w:rsidRPr="00DC74BE">
        <w:rPr>
          <w:rStyle w:val="ISOCode"/>
        </w:rPr>
        <w:t>&lt;connected_to/&gt;.</w:t>
      </w:r>
      <w:r>
        <w:rPr>
          <w:szCs w:val="24"/>
        </w:rPr>
        <w:t xml:space="preserve"> For specific connections, it is used as the matching index for the base sheet.</w:t>
      </w:r>
    </w:p>
    <w:p w14:paraId="3C9EB984" w14:textId="1FEDF10A" w:rsidR="006A2DB6" w:rsidRDefault="006A2DB6">
      <w:pPr>
        <w:pStyle w:val="BodyText"/>
        <w:autoSpaceDE w:val="0"/>
        <w:autoSpaceDN w:val="0"/>
        <w:adjustRightInd w:val="0"/>
        <w:rPr>
          <w:szCs w:val="24"/>
        </w:rPr>
      </w:pPr>
      <w:r>
        <w:rPr>
          <w:szCs w:val="24"/>
        </w:rPr>
        <w:t xml:space="preserve">The attribute </w:t>
      </w:r>
      <w:r w:rsidRPr="00DC74BE">
        <w:rPr>
          <w:rStyle w:val="ISOCode"/>
        </w:rPr>
        <w:t>index</w:t>
      </w:r>
      <w:r>
        <w:rPr>
          <w:szCs w:val="24"/>
        </w:rPr>
        <w:t xml:space="preserve"> of </w:t>
      </w:r>
      <w:r w:rsidRPr="00DC74BE">
        <w:rPr>
          <w:rStyle w:val="ISOCode"/>
        </w:rPr>
        <w:t>&lt;part/&gt;</w:t>
      </w:r>
      <w:r>
        <w:rPr>
          <w:szCs w:val="24"/>
        </w:rPr>
        <w:t xml:space="preserve"> element is required only if the </w:t>
      </w:r>
      <w:r w:rsidRPr="00DC74BE">
        <w:rPr>
          <w:rStyle w:val="ISOCode"/>
        </w:rPr>
        <w:t>part</w:t>
      </w:r>
      <w:r>
        <w:rPr>
          <w:szCs w:val="24"/>
        </w:rPr>
        <w:t xml:space="preserve"> element is used as a nested element under the </w:t>
      </w:r>
      <w:r w:rsidRPr="00DC74BE">
        <w:rPr>
          <w:rStyle w:val="ISOCode"/>
        </w:rPr>
        <w:t>&lt;connected_to/&gt;</w:t>
      </w:r>
      <w:r>
        <w:rPr>
          <w:szCs w:val="24"/>
        </w:rPr>
        <w:t xml:space="preserve"> element. In case that the </w:t>
      </w:r>
      <w:r w:rsidRPr="00DC74BE">
        <w:rPr>
          <w:rStyle w:val="ISOCode"/>
        </w:rPr>
        <w:t>&lt;part/&gt;</w:t>
      </w:r>
      <w:r>
        <w:rPr>
          <w:szCs w:val="24"/>
        </w:rPr>
        <w:t xml:space="preserve"> element is used within the element </w:t>
      </w:r>
      <w:r w:rsidRPr="00DC74BE">
        <w:rPr>
          <w:rStyle w:val="ISOCode"/>
        </w:rPr>
        <w:t>&lt;assy/&gt;</w:t>
      </w:r>
      <w:r>
        <w:rPr>
          <w:szCs w:val="24"/>
        </w:rPr>
        <w:t xml:space="preserve"> then </w:t>
      </w:r>
      <w:r w:rsidRPr="00DC74BE">
        <w:rPr>
          <w:rStyle w:val="ISOCode"/>
        </w:rPr>
        <w:t>index</w:t>
      </w:r>
      <w:r>
        <w:rPr>
          <w:szCs w:val="24"/>
        </w:rPr>
        <w:t xml:space="preserve"> is </w:t>
      </w:r>
      <w:del w:id="237" w:author="LUEJE Claudia" w:date="2024-05-02T17:24:00Z">
        <w:r w:rsidDel="00EA325C">
          <w:rPr>
            <w:szCs w:val="24"/>
          </w:rPr>
          <w:delText xml:space="preserve">NOT </w:delText>
        </w:r>
      </w:del>
      <w:ins w:id="238" w:author="LUEJE Claudia" w:date="2024-05-02T17:24:00Z">
        <w:r w:rsidR="00EA325C">
          <w:rPr>
            <w:szCs w:val="24"/>
          </w:rPr>
          <w:t xml:space="preserve">not </w:t>
        </w:r>
      </w:ins>
      <w:r>
        <w:rPr>
          <w:szCs w:val="24"/>
        </w:rPr>
        <w:t xml:space="preserve">allowed as </w:t>
      </w:r>
      <w:ins w:id="239" w:author="LUEJE Claudia" w:date="2024-05-02T17:24:00Z">
        <w:r w:rsidR="00EA325C">
          <w:rPr>
            <w:szCs w:val="24"/>
          </w:rPr>
          <w:t xml:space="preserve">an </w:t>
        </w:r>
      </w:ins>
      <w:r>
        <w:rPr>
          <w:szCs w:val="24"/>
        </w:rPr>
        <w:t xml:space="preserve">attribute of the </w:t>
      </w:r>
      <w:r w:rsidRPr="00DC74BE">
        <w:rPr>
          <w:rStyle w:val="ISOCode"/>
        </w:rPr>
        <w:t>&lt;part/&gt;</w:t>
      </w:r>
      <w:r>
        <w:rPr>
          <w:szCs w:val="24"/>
        </w:rPr>
        <w:t xml:space="preserve"> element. XML-specification of </w:t>
      </w:r>
      <w:r w:rsidRPr="00DC74BE">
        <w:rPr>
          <w:rStyle w:val="ISOCode"/>
        </w:rPr>
        <w:t>&lt;part/&gt;</w:t>
      </w:r>
      <w:r>
        <w:rPr>
          <w:szCs w:val="24"/>
        </w:rPr>
        <w:t xml:space="preserve"> is shown in </w:t>
      </w:r>
      <w:r w:rsidR="009C3FFA">
        <w:rPr>
          <w:rStyle w:val="citetbl"/>
          <w:szCs w:val="24"/>
        </w:rPr>
        <w:t>Table </w:t>
      </w:r>
      <w:r>
        <w:rPr>
          <w:rStyle w:val="citetbl"/>
          <w:szCs w:val="24"/>
        </w:rPr>
        <w:t>7</w:t>
      </w:r>
      <w:r>
        <w:rPr>
          <w:szCs w:val="24"/>
        </w:rPr>
        <w:t>.</w:t>
      </w:r>
    </w:p>
    <w:p w14:paraId="303FE2DB" w14:textId="71CDEF62" w:rsidR="006A2DB6" w:rsidRDefault="009C3FFA">
      <w:pPr>
        <w:pStyle w:val="Tabletitle"/>
        <w:autoSpaceDE w:val="0"/>
        <w:autoSpaceDN w:val="0"/>
        <w:adjustRightInd w:val="0"/>
        <w:outlineLvl w:val="0"/>
        <w:rPr>
          <w:szCs w:val="24"/>
        </w:rPr>
      </w:pPr>
      <w:r>
        <w:rPr>
          <w:szCs w:val="24"/>
        </w:rPr>
        <w:t>Table </w:t>
      </w:r>
      <w:r w:rsidR="006A2DB6">
        <w:rPr>
          <w:szCs w:val="24"/>
        </w:rPr>
        <w:t xml:space="preserve">7 — Attributes of element </w:t>
      </w:r>
      <w:r w:rsidR="006A2DB6" w:rsidRPr="00EC660D">
        <w:rPr>
          <w:rStyle w:val="ISOCode"/>
        </w:rPr>
        <w:t>&lt;</w:t>
      </w:r>
      <w:r w:rsidR="006A2DB6" w:rsidRPr="00DC74BE">
        <w:rPr>
          <w:rStyle w:val="ISOCode"/>
        </w:rPr>
        <w:t>part/&gt;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855"/>
        <w:gridCol w:w="1560"/>
        <w:gridCol w:w="1134"/>
        <w:gridCol w:w="2693"/>
      </w:tblGrid>
      <w:tr w:rsidR="006A2DB6" w:rsidRPr="00EC4DAD" w14:paraId="231D81F5" w14:textId="77777777" w:rsidTr="00657821">
        <w:trPr>
          <w:trHeight w:val="355"/>
        </w:trPr>
        <w:tc>
          <w:tcPr>
            <w:tcW w:w="1258" w:type="dxa"/>
            <w:tcBorders>
              <w:top w:val="single" w:sz="12" w:space="0" w:color="auto"/>
              <w:bottom w:val="single" w:sz="12" w:space="0" w:color="auto"/>
            </w:tcBorders>
            <w:shd w:val="clear" w:color="auto" w:fill="F3F3F3"/>
            <w:vAlign w:val="bottom"/>
          </w:tcPr>
          <w:p w14:paraId="6C45A9A8" w14:textId="310144D3" w:rsidR="006A2DB6" w:rsidRPr="00EC4DAD" w:rsidRDefault="006A2DB6" w:rsidP="006A2DB6">
            <w:pPr>
              <w:pStyle w:val="Tableheader"/>
              <w:autoSpaceDE w:val="0"/>
              <w:autoSpaceDN w:val="0"/>
              <w:adjustRightInd w:val="0"/>
              <w:rPr>
                <w:b/>
              </w:rPr>
            </w:pPr>
            <w:r w:rsidRPr="00EC4DAD">
              <w:rPr>
                <w:b/>
                <w:szCs w:val="24"/>
              </w:rPr>
              <w:t>Attributes</w:t>
            </w:r>
          </w:p>
        </w:tc>
        <w:tc>
          <w:tcPr>
            <w:tcW w:w="1855" w:type="dxa"/>
            <w:tcBorders>
              <w:top w:val="single" w:sz="12" w:space="0" w:color="auto"/>
              <w:bottom w:val="single" w:sz="12" w:space="0" w:color="auto"/>
            </w:tcBorders>
            <w:shd w:val="clear" w:color="auto" w:fill="F3F3F3"/>
            <w:vAlign w:val="bottom"/>
          </w:tcPr>
          <w:p w14:paraId="478A7636" w14:textId="05F8B4FF" w:rsidR="006A2DB6" w:rsidRPr="00EC4DAD" w:rsidRDefault="006A2DB6" w:rsidP="006A2DB6">
            <w:pPr>
              <w:pStyle w:val="Tableheader"/>
              <w:autoSpaceDE w:val="0"/>
              <w:autoSpaceDN w:val="0"/>
              <w:adjustRightInd w:val="0"/>
              <w:rPr>
                <w:b/>
              </w:rPr>
            </w:pPr>
            <w:r w:rsidRPr="00EC4DAD">
              <w:rPr>
                <w:b/>
                <w:szCs w:val="24"/>
              </w:rPr>
              <w:t>Type</w:t>
            </w:r>
          </w:p>
        </w:tc>
        <w:tc>
          <w:tcPr>
            <w:tcW w:w="1560" w:type="dxa"/>
            <w:tcBorders>
              <w:top w:val="single" w:sz="12" w:space="0" w:color="auto"/>
              <w:bottom w:val="single" w:sz="12" w:space="0" w:color="auto"/>
            </w:tcBorders>
            <w:shd w:val="clear" w:color="auto" w:fill="F3F3F3"/>
            <w:vAlign w:val="bottom"/>
          </w:tcPr>
          <w:p w14:paraId="25E5C9EA" w14:textId="6D68D2A9" w:rsidR="006A2DB6" w:rsidRPr="00EC4DAD" w:rsidRDefault="006A2DB6" w:rsidP="006A2DB6">
            <w:pPr>
              <w:pStyle w:val="Tableheader"/>
              <w:autoSpaceDE w:val="0"/>
              <w:autoSpaceDN w:val="0"/>
              <w:adjustRightInd w:val="0"/>
              <w:rPr>
                <w:b/>
              </w:rPr>
            </w:pPr>
            <w:r w:rsidRPr="00EC4DAD">
              <w:rPr>
                <w:b/>
                <w:szCs w:val="24"/>
              </w:rPr>
              <w:t>Value Space</w:t>
            </w:r>
          </w:p>
        </w:tc>
        <w:tc>
          <w:tcPr>
            <w:tcW w:w="1134" w:type="dxa"/>
            <w:tcBorders>
              <w:top w:val="single" w:sz="12" w:space="0" w:color="auto"/>
              <w:bottom w:val="single" w:sz="12" w:space="0" w:color="auto"/>
            </w:tcBorders>
            <w:shd w:val="clear" w:color="auto" w:fill="F3F3F3"/>
            <w:vAlign w:val="bottom"/>
          </w:tcPr>
          <w:p w14:paraId="7B7FD6BE" w14:textId="2F6E5E6A" w:rsidR="006A2DB6" w:rsidRPr="00EC4DAD" w:rsidRDefault="006A2DB6" w:rsidP="006A2DB6">
            <w:pPr>
              <w:pStyle w:val="Tableheader"/>
              <w:autoSpaceDE w:val="0"/>
              <w:autoSpaceDN w:val="0"/>
              <w:adjustRightInd w:val="0"/>
              <w:rPr>
                <w:b/>
              </w:rPr>
            </w:pPr>
            <w:r w:rsidRPr="00EC4DAD">
              <w:rPr>
                <w:b/>
                <w:szCs w:val="24"/>
              </w:rPr>
              <w:t>Use</w:t>
            </w:r>
          </w:p>
        </w:tc>
        <w:tc>
          <w:tcPr>
            <w:tcW w:w="2693" w:type="dxa"/>
            <w:tcBorders>
              <w:top w:val="single" w:sz="12" w:space="0" w:color="auto"/>
              <w:bottom w:val="single" w:sz="12" w:space="0" w:color="auto"/>
            </w:tcBorders>
            <w:shd w:val="clear" w:color="auto" w:fill="F3F3F3"/>
            <w:vAlign w:val="bottom"/>
          </w:tcPr>
          <w:p w14:paraId="725E34D3" w14:textId="5391F41C" w:rsidR="006A2DB6" w:rsidRPr="00EC4DAD" w:rsidRDefault="006A2DB6" w:rsidP="006A2DB6">
            <w:pPr>
              <w:pStyle w:val="Tableheader"/>
              <w:autoSpaceDE w:val="0"/>
              <w:autoSpaceDN w:val="0"/>
              <w:adjustRightInd w:val="0"/>
              <w:rPr>
                <w:b/>
              </w:rPr>
            </w:pPr>
            <w:r w:rsidRPr="00EC4DAD">
              <w:rPr>
                <w:b/>
                <w:szCs w:val="24"/>
              </w:rPr>
              <w:t>Constraint</w:t>
            </w:r>
          </w:p>
        </w:tc>
      </w:tr>
      <w:tr w:rsidR="006A2DB6" w:rsidRPr="00986240" w14:paraId="05844A73" w14:textId="77777777" w:rsidTr="00657821">
        <w:trPr>
          <w:trHeight w:val="355"/>
        </w:trPr>
        <w:tc>
          <w:tcPr>
            <w:tcW w:w="1258" w:type="dxa"/>
            <w:tcBorders>
              <w:top w:val="single" w:sz="12" w:space="0" w:color="auto"/>
            </w:tcBorders>
          </w:tcPr>
          <w:p w14:paraId="3E0F5EDC" w14:textId="38EC9B3C" w:rsidR="006A2DB6" w:rsidRPr="006A2DB6" w:rsidRDefault="006A2DB6" w:rsidP="006A2DB6">
            <w:pPr>
              <w:pStyle w:val="Tablebody"/>
              <w:autoSpaceDE w:val="0"/>
              <w:autoSpaceDN w:val="0"/>
              <w:adjustRightInd w:val="0"/>
            </w:pPr>
            <w:r w:rsidRPr="006A2DB6">
              <w:rPr>
                <w:szCs w:val="24"/>
              </w:rPr>
              <w:t>index</w:t>
            </w:r>
          </w:p>
        </w:tc>
        <w:tc>
          <w:tcPr>
            <w:tcW w:w="1855" w:type="dxa"/>
            <w:tcBorders>
              <w:top w:val="single" w:sz="12" w:space="0" w:color="auto"/>
            </w:tcBorders>
          </w:tcPr>
          <w:p w14:paraId="6EB6E301" w14:textId="5AD2FC82" w:rsidR="006A2DB6" w:rsidRPr="006A2DB6" w:rsidRDefault="006A2DB6" w:rsidP="006A2DB6">
            <w:pPr>
              <w:pStyle w:val="Tablebody"/>
              <w:autoSpaceDE w:val="0"/>
              <w:autoSpaceDN w:val="0"/>
              <w:adjustRightInd w:val="0"/>
            </w:pPr>
            <w:r w:rsidRPr="006A2DB6">
              <w:rPr>
                <w:szCs w:val="24"/>
              </w:rPr>
              <w:t>Integer</w:t>
            </w:r>
          </w:p>
        </w:tc>
        <w:tc>
          <w:tcPr>
            <w:tcW w:w="1560" w:type="dxa"/>
            <w:tcBorders>
              <w:top w:val="single" w:sz="12" w:space="0" w:color="auto"/>
            </w:tcBorders>
          </w:tcPr>
          <w:p w14:paraId="792F8955" w14:textId="5D888DA6" w:rsidR="006A2DB6" w:rsidRPr="006A2DB6" w:rsidRDefault="006A2DB6" w:rsidP="006A2DB6">
            <w:pPr>
              <w:pStyle w:val="Tablebody"/>
              <w:autoSpaceDE w:val="0"/>
              <w:autoSpaceDN w:val="0"/>
              <w:adjustRightInd w:val="0"/>
            </w:pPr>
            <w:r w:rsidRPr="006A2DB6">
              <w:rPr>
                <w:szCs w:val="24"/>
              </w:rPr>
              <w:t>&gt; 0</w:t>
            </w:r>
          </w:p>
        </w:tc>
        <w:tc>
          <w:tcPr>
            <w:tcW w:w="1134" w:type="dxa"/>
            <w:tcBorders>
              <w:top w:val="single" w:sz="12" w:space="0" w:color="auto"/>
            </w:tcBorders>
          </w:tcPr>
          <w:p w14:paraId="2FB47858" w14:textId="3D489F58" w:rsidR="006A2DB6" w:rsidRPr="006A2DB6" w:rsidRDefault="006A2DB6" w:rsidP="006A2DB6">
            <w:pPr>
              <w:pStyle w:val="Tablebody"/>
              <w:autoSpaceDE w:val="0"/>
              <w:autoSpaceDN w:val="0"/>
              <w:adjustRightInd w:val="0"/>
            </w:pPr>
            <w:r w:rsidRPr="006A2DB6">
              <w:rPr>
                <w:szCs w:val="24"/>
              </w:rPr>
              <w:t>Required</w:t>
            </w:r>
          </w:p>
        </w:tc>
        <w:tc>
          <w:tcPr>
            <w:tcW w:w="2693" w:type="dxa"/>
            <w:tcBorders>
              <w:top w:val="single" w:sz="12" w:space="0" w:color="auto"/>
            </w:tcBorders>
          </w:tcPr>
          <w:p w14:paraId="39798230" w14:textId="10F27BAF" w:rsidR="006A2DB6" w:rsidRPr="006A2DB6" w:rsidRDefault="006A2DB6" w:rsidP="00EC3407">
            <w:pPr>
              <w:pStyle w:val="Tablebody"/>
            </w:pPr>
            <w:r w:rsidRPr="006A2DB6">
              <w:t xml:space="preserve">Unique and required only within the parent element </w:t>
            </w:r>
            <w:r w:rsidRPr="00EC660D">
              <w:rPr>
                <w:rStyle w:val="ISOCode"/>
              </w:rPr>
              <w:t>&lt;</w:t>
            </w:r>
            <w:r w:rsidRPr="006A2DB6">
              <w:rPr>
                <w:rStyle w:val="ISOCode"/>
                <w:rFonts w:cs="Times New Roman"/>
                <w:szCs w:val="24"/>
              </w:rPr>
              <w:t>connected_to/&gt;</w:t>
            </w:r>
          </w:p>
        </w:tc>
      </w:tr>
      <w:tr w:rsidR="006A2DB6" w:rsidRPr="00986240" w14:paraId="6C8246D6" w14:textId="77777777" w:rsidTr="00657821">
        <w:trPr>
          <w:trHeight w:val="355"/>
        </w:trPr>
        <w:tc>
          <w:tcPr>
            <w:tcW w:w="1258" w:type="dxa"/>
          </w:tcPr>
          <w:p w14:paraId="3F28DD8B" w14:textId="55876C9C" w:rsidR="006A2DB6" w:rsidRPr="006A2DB6" w:rsidRDefault="006A2DB6" w:rsidP="006A2DB6">
            <w:pPr>
              <w:pStyle w:val="Tablebody"/>
              <w:autoSpaceDE w:val="0"/>
              <w:autoSpaceDN w:val="0"/>
              <w:adjustRightInd w:val="0"/>
            </w:pPr>
            <w:r w:rsidRPr="006A2DB6">
              <w:rPr>
                <w:szCs w:val="24"/>
              </w:rPr>
              <w:t>label</w:t>
            </w:r>
          </w:p>
        </w:tc>
        <w:tc>
          <w:tcPr>
            <w:tcW w:w="1855" w:type="dxa"/>
          </w:tcPr>
          <w:p w14:paraId="1DC7E714" w14:textId="05152EB5"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18F8ABFB" w14:textId="56F17327"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16EA7B20" w14:textId="619D01C8" w:rsidR="006A2DB6" w:rsidRPr="006A2DB6" w:rsidRDefault="006A2DB6" w:rsidP="006A2DB6">
            <w:pPr>
              <w:pStyle w:val="Tablebody"/>
              <w:autoSpaceDE w:val="0"/>
              <w:autoSpaceDN w:val="0"/>
              <w:adjustRightInd w:val="0"/>
            </w:pPr>
            <w:r w:rsidRPr="006A2DB6">
              <w:rPr>
                <w:szCs w:val="24"/>
              </w:rPr>
              <w:t>Optional</w:t>
            </w:r>
          </w:p>
        </w:tc>
        <w:tc>
          <w:tcPr>
            <w:tcW w:w="2693" w:type="dxa"/>
            <w:vMerge w:val="restart"/>
            <w:vAlign w:val="center"/>
          </w:tcPr>
          <w:p w14:paraId="3C824448" w14:textId="67E07B08" w:rsidR="006A2DB6" w:rsidRPr="006A2DB6" w:rsidRDefault="006A2DB6" w:rsidP="00EC3407">
            <w:pPr>
              <w:pStyle w:val="Tablebody"/>
            </w:pPr>
            <w:r w:rsidRPr="006A2DB6">
              <w:t xml:space="preserve">At least </w:t>
            </w:r>
            <w:r w:rsidRPr="006A2DB6">
              <w:rPr>
                <w:rStyle w:val="ISOCode"/>
                <w:rFonts w:cs="Times New Roman"/>
                <w:szCs w:val="24"/>
              </w:rPr>
              <w:t>label, pid</w:t>
            </w:r>
            <w:r w:rsidRPr="006A2DB6">
              <w:t xml:space="preserve">, or </w:t>
            </w:r>
            <w:r w:rsidRPr="00EC3407">
              <w:rPr>
                <w:rStyle w:val="ISOCode"/>
              </w:rPr>
              <w:t>pname</w:t>
            </w:r>
            <w:r w:rsidRPr="006A2DB6">
              <w:t xml:space="preserve"> must exist.</w:t>
            </w:r>
          </w:p>
        </w:tc>
      </w:tr>
      <w:tr w:rsidR="006A2DB6" w:rsidRPr="00986240" w14:paraId="0498C426" w14:textId="77777777" w:rsidTr="00657821">
        <w:trPr>
          <w:trHeight w:val="363"/>
        </w:trPr>
        <w:tc>
          <w:tcPr>
            <w:tcW w:w="1258" w:type="dxa"/>
          </w:tcPr>
          <w:p w14:paraId="5CE460EC" w14:textId="1F54B9FC" w:rsidR="006A2DB6" w:rsidRPr="006A2DB6" w:rsidRDefault="006A2DB6" w:rsidP="006A2DB6">
            <w:pPr>
              <w:pStyle w:val="Tablebody"/>
              <w:autoSpaceDE w:val="0"/>
              <w:autoSpaceDN w:val="0"/>
              <w:adjustRightInd w:val="0"/>
            </w:pPr>
            <w:r w:rsidRPr="006A2DB6">
              <w:rPr>
                <w:szCs w:val="24"/>
              </w:rPr>
              <w:t>pid</w:t>
            </w:r>
          </w:p>
        </w:tc>
        <w:tc>
          <w:tcPr>
            <w:tcW w:w="1855" w:type="dxa"/>
          </w:tcPr>
          <w:p w14:paraId="40672E34" w14:textId="6528D651" w:rsidR="006A2DB6" w:rsidRPr="006A2DB6" w:rsidRDefault="006A2DB6" w:rsidP="006A2DB6">
            <w:pPr>
              <w:pStyle w:val="Tablebody"/>
              <w:autoSpaceDE w:val="0"/>
              <w:autoSpaceDN w:val="0"/>
              <w:adjustRightInd w:val="0"/>
            </w:pPr>
            <w:r w:rsidRPr="006A2DB6">
              <w:rPr>
                <w:szCs w:val="24"/>
              </w:rPr>
              <w:t>Integer</w:t>
            </w:r>
          </w:p>
        </w:tc>
        <w:tc>
          <w:tcPr>
            <w:tcW w:w="1560" w:type="dxa"/>
          </w:tcPr>
          <w:p w14:paraId="51644D04" w14:textId="3E97C65D" w:rsidR="006A2DB6" w:rsidRPr="006A2DB6" w:rsidRDefault="006A2DB6" w:rsidP="006A2DB6">
            <w:pPr>
              <w:pStyle w:val="Tablebody"/>
              <w:autoSpaceDE w:val="0"/>
              <w:autoSpaceDN w:val="0"/>
              <w:adjustRightInd w:val="0"/>
            </w:pPr>
            <w:r w:rsidRPr="006A2DB6">
              <w:rPr>
                <w:szCs w:val="24"/>
              </w:rPr>
              <w:t>&gt; 0</w:t>
            </w:r>
          </w:p>
        </w:tc>
        <w:tc>
          <w:tcPr>
            <w:tcW w:w="1134" w:type="dxa"/>
          </w:tcPr>
          <w:p w14:paraId="0FEB8146" w14:textId="4D1FA110"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58CB26B5"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7873CF2F" w14:textId="77777777" w:rsidTr="00657821">
        <w:trPr>
          <w:trHeight w:val="363"/>
        </w:trPr>
        <w:tc>
          <w:tcPr>
            <w:tcW w:w="1258" w:type="dxa"/>
          </w:tcPr>
          <w:p w14:paraId="73A9A9D6" w14:textId="2B2C7FFD" w:rsidR="006A2DB6" w:rsidRPr="006A2DB6" w:rsidRDefault="006A2DB6" w:rsidP="006A2DB6">
            <w:pPr>
              <w:pStyle w:val="Tablebody"/>
              <w:autoSpaceDE w:val="0"/>
              <w:autoSpaceDN w:val="0"/>
              <w:adjustRightInd w:val="0"/>
            </w:pPr>
            <w:r w:rsidRPr="006A2DB6">
              <w:rPr>
                <w:szCs w:val="24"/>
              </w:rPr>
              <w:t>pname</w:t>
            </w:r>
          </w:p>
        </w:tc>
        <w:tc>
          <w:tcPr>
            <w:tcW w:w="1855" w:type="dxa"/>
          </w:tcPr>
          <w:p w14:paraId="4EE5743F" w14:textId="14890156" w:rsidR="006A2DB6" w:rsidRPr="006A2DB6" w:rsidRDefault="006A2DB6" w:rsidP="006A2DB6">
            <w:pPr>
              <w:pStyle w:val="Tablebody"/>
              <w:autoSpaceDE w:val="0"/>
              <w:autoSpaceDN w:val="0"/>
              <w:adjustRightInd w:val="0"/>
            </w:pPr>
            <w:r w:rsidRPr="006A2DB6">
              <w:rPr>
                <w:szCs w:val="24"/>
              </w:rPr>
              <w:t>Alphanumeric</w:t>
            </w:r>
          </w:p>
        </w:tc>
        <w:tc>
          <w:tcPr>
            <w:tcW w:w="1560" w:type="dxa"/>
          </w:tcPr>
          <w:p w14:paraId="53A97851" w14:textId="630A982A" w:rsidR="006A2DB6" w:rsidRPr="006A2DB6" w:rsidRDefault="006A2DB6" w:rsidP="006A2DB6">
            <w:pPr>
              <w:pStyle w:val="Tablebody"/>
              <w:autoSpaceDE w:val="0"/>
              <w:autoSpaceDN w:val="0"/>
              <w:adjustRightInd w:val="0"/>
            </w:pPr>
            <w:r w:rsidRPr="006A2DB6">
              <w:rPr>
                <w:szCs w:val="24"/>
              </w:rPr>
              <w:t>Alphanumeric</w:t>
            </w:r>
          </w:p>
        </w:tc>
        <w:tc>
          <w:tcPr>
            <w:tcW w:w="1134" w:type="dxa"/>
          </w:tcPr>
          <w:p w14:paraId="277996B1" w14:textId="5D8716C9" w:rsidR="006A2DB6" w:rsidRPr="006A2DB6" w:rsidRDefault="006A2DB6" w:rsidP="006A2DB6">
            <w:pPr>
              <w:pStyle w:val="Tablebody"/>
              <w:autoSpaceDE w:val="0"/>
              <w:autoSpaceDN w:val="0"/>
              <w:adjustRightInd w:val="0"/>
            </w:pPr>
            <w:r w:rsidRPr="006A2DB6">
              <w:rPr>
                <w:szCs w:val="24"/>
              </w:rPr>
              <w:t>Optional</w:t>
            </w:r>
          </w:p>
        </w:tc>
        <w:tc>
          <w:tcPr>
            <w:tcW w:w="2693" w:type="dxa"/>
            <w:vMerge/>
          </w:tcPr>
          <w:p w14:paraId="7E96C0EA" w14:textId="77777777" w:rsidR="006A2DB6" w:rsidRPr="003A053F"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986240" w14:paraId="2A29BD80" w14:textId="77777777" w:rsidTr="00657821">
        <w:trPr>
          <w:trHeight w:val="363"/>
        </w:trPr>
        <w:tc>
          <w:tcPr>
            <w:tcW w:w="1258" w:type="dxa"/>
            <w:tcBorders>
              <w:bottom w:val="single" w:sz="12" w:space="0" w:color="auto"/>
            </w:tcBorders>
          </w:tcPr>
          <w:p w14:paraId="0DE039C9" w14:textId="1A35629F" w:rsidR="006A2DB6" w:rsidRPr="006A2DB6" w:rsidRDefault="006A2DB6" w:rsidP="006A2DB6">
            <w:pPr>
              <w:pStyle w:val="Tablebody"/>
              <w:autoSpaceDE w:val="0"/>
              <w:autoSpaceDN w:val="0"/>
              <w:adjustRightInd w:val="0"/>
            </w:pPr>
            <w:r w:rsidRPr="006A2DB6">
              <w:rPr>
                <w:szCs w:val="24"/>
              </w:rPr>
              <w:t>instance</w:t>
            </w:r>
          </w:p>
        </w:tc>
        <w:tc>
          <w:tcPr>
            <w:tcW w:w="1855" w:type="dxa"/>
            <w:tcBorders>
              <w:bottom w:val="single" w:sz="12" w:space="0" w:color="auto"/>
            </w:tcBorders>
          </w:tcPr>
          <w:p w14:paraId="6E15834C" w14:textId="0EFA5548" w:rsidR="006A2DB6" w:rsidRPr="006A2DB6" w:rsidRDefault="006A2DB6" w:rsidP="006A2DB6">
            <w:pPr>
              <w:pStyle w:val="Tablebody"/>
              <w:autoSpaceDE w:val="0"/>
              <w:autoSpaceDN w:val="0"/>
              <w:adjustRightInd w:val="0"/>
            </w:pPr>
            <w:r w:rsidRPr="006A2DB6">
              <w:rPr>
                <w:szCs w:val="24"/>
              </w:rPr>
              <w:t>Alphanumeric</w:t>
            </w:r>
          </w:p>
        </w:tc>
        <w:tc>
          <w:tcPr>
            <w:tcW w:w="1560" w:type="dxa"/>
            <w:tcBorders>
              <w:bottom w:val="single" w:sz="12" w:space="0" w:color="auto"/>
            </w:tcBorders>
          </w:tcPr>
          <w:p w14:paraId="4A5AEC0D" w14:textId="2446DFEB" w:rsidR="006A2DB6" w:rsidRPr="006A2DB6" w:rsidRDefault="006A2DB6" w:rsidP="006A2DB6">
            <w:pPr>
              <w:pStyle w:val="Tablebody"/>
              <w:autoSpaceDE w:val="0"/>
              <w:autoSpaceDN w:val="0"/>
              <w:adjustRightInd w:val="0"/>
            </w:pPr>
            <w:r w:rsidRPr="006A2DB6">
              <w:rPr>
                <w:szCs w:val="24"/>
              </w:rPr>
              <w:t>non-empty</w:t>
            </w:r>
          </w:p>
        </w:tc>
        <w:tc>
          <w:tcPr>
            <w:tcW w:w="1134" w:type="dxa"/>
            <w:tcBorders>
              <w:bottom w:val="single" w:sz="12" w:space="0" w:color="auto"/>
            </w:tcBorders>
          </w:tcPr>
          <w:p w14:paraId="1D1E88DD" w14:textId="697465AB" w:rsidR="006A2DB6" w:rsidRPr="006A2DB6" w:rsidRDefault="006A2DB6" w:rsidP="006A2DB6">
            <w:pPr>
              <w:pStyle w:val="Tablebody"/>
              <w:autoSpaceDE w:val="0"/>
              <w:autoSpaceDN w:val="0"/>
              <w:adjustRightInd w:val="0"/>
            </w:pPr>
            <w:r w:rsidRPr="006A2DB6">
              <w:rPr>
                <w:szCs w:val="24"/>
              </w:rPr>
              <w:t>Optional</w:t>
            </w:r>
          </w:p>
        </w:tc>
        <w:tc>
          <w:tcPr>
            <w:tcW w:w="2693" w:type="dxa"/>
            <w:tcBorders>
              <w:bottom w:val="single" w:sz="12" w:space="0" w:color="auto"/>
            </w:tcBorders>
          </w:tcPr>
          <w:p w14:paraId="37754D78" w14:textId="25F04C24" w:rsidR="006A2DB6" w:rsidRPr="006A2DB6" w:rsidRDefault="006A2DB6" w:rsidP="00EC3407">
            <w:pPr>
              <w:pStyle w:val="Tablebody"/>
            </w:pPr>
            <w:r w:rsidRPr="006A2DB6">
              <w:rPr>
                <w:rStyle w:val="ISOCode"/>
                <w:rFonts w:cs="Times New Roman"/>
                <w:szCs w:val="24"/>
              </w:rPr>
              <w:t>label</w:t>
            </w:r>
            <w:r w:rsidRPr="006A2DB6">
              <w:t xml:space="preserve"> must exist if </w:t>
            </w:r>
            <w:r w:rsidRPr="00EC3407">
              <w:rPr>
                <w:rStyle w:val="ISOCode"/>
              </w:rPr>
              <w:t>instance</w:t>
            </w:r>
            <w:r w:rsidRPr="006A2DB6">
              <w:t xml:space="preserve"> is used.</w:t>
            </w:r>
          </w:p>
        </w:tc>
      </w:tr>
    </w:tbl>
    <w:p w14:paraId="5BE02594" w14:textId="402A56D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40" w:author="LUEJE Claudia" w:date="2024-05-02T17:24:00Z">
        <w:r w:rsidR="00EA325C">
          <w:rPr>
            <w:szCs w:val="24"/>
          </w:rPr>
          <w:t>XAMPLE</w:t>
        </w:r>
      </w:ins>
      <w:del w:id="241" w:author="LUEJE Claudia" w:date="2024-05-02T17:24:00Z">
        <w:r w:rsidDel="00EA325C">
          <w:rPr>
            <w:szCs w:val="24"/>
          </w:rPr>
          <w:delText>xample</w:delText>
        </w:r>
      </w:del>
      <w:r>
        <w:rPr>
          <w:szCs w:val="24"/>
        </w:rPr>
        <w:t xml:space="preserve"> 1</w:t>
      </w:r>
      <w:r w:rsidR="00690423">
        <w:rPr>
          <w:szCs w:val="24"/>
        </w:rPr>
        <w:tab/>
      </w:r>
      <w:r>
        <w:rPr>
          <w:szCs w:val="24"/>
        </w:rPr>
        <w:t>&lt;part/&gt; with required attributes only (pid or pname c</w:t>
      </w:r>
      <w:ins w:id="242" w:author="LUEJE Claudia" w:date="2024-05-02T17:24:00Z">
        <w:r w:rsidR="00EA325C">
          <w:rPr>
            <w:szCs w:val="24"/>
          </w:rPr>
          <w:t>an</w:t>
        </w:r>
      </w:ins>
      <w:del w:id="243" w:author="LUEJE Claudia" w:date="2024-05-02T17:24:00Z">
        <w:r w:rsidDel="00EA325C">
          <w:rPr>
            <w:szCs w:val="24"/>
          </w:rPr>
          <w:delText>ould</w:delText>
        </w:r>
      </w:del>
      <w:r>
        <w:rPr>
          <w:szCs w:val="24"/>
        </w:rPr>
        <w:t xml:space="preserve"> be used alternatively to label)</w:t>
      </w:r>
    </w:p>
    <w:p w14:paraId="410E98F9" w14:textId="66A0D87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680F6C1C" w14:textId="3BD827A3"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label="PART_7000400"/&gt;</w:t>
      </w:r>
    </w:p>
    <w:p w14:paraId="32B35E57" w14:textId="003D869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360FF55" w14:textId="4B304DBA"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370639" w14:textId="4426184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44" w:author="LUEJE Claudia" w:date="2024-05-02T17:24:00Z">
        <w:r w:rsidR="00EA325C">
          <w:rPr>
            <w:szCs w:val="24"/>
          </w:rPr>
          <w:t>XAMPLE</w:t>
        </w:r>
      </w:ins>
      <w:del w:id="245" w:author="LUEJE Claudia" w:date="2024-05-02T17:24:00Z">
        <w:r w:rsidDel="00EA325C">
          <w:rPr>
            <w:szCs w:val="24"/>
          </w:rPr>
          <w:delText>xample</w:delText>
        </w:r>
      </w:del>
      <w:r>
        <w:rPr>
          <w:szCs w:val="24"/>
        </w:rPr>
        <w:t xml:space="preserve"> 2</w:t>
      </w:r>
      <w:r w:rsidR="00690423">
        <w:rPr>
          <w:szCs w:val="24"/>
        </w:rPr>
        <w:tab/>
      </w:r>
      <w:r>
        <w:rPr>
          <w:szCs w:val="24"/>
        </w:rPr>
        <w:t>&lt;part/&gt; with optional use of label and pid</w:t>
      </w:r>
    </w:p>
    <w:p w14:paraId="27F691A6" w14:textId="7FE178B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93E5815" w14:textId="07E07D24"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label="PART_7000400" pid="3202132"/&gt;</w:t>
      </w:r>
    </w:p>
    <w:p w14:paraId="27C6021C" w14:textId="1722A56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272F0E52" w14:textId="53452D57"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24BB5E6" w14:textId="6C4A052B"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46" w:author="LUEJE Claudia" w:date="2024-05-02T17:24:00Z">
        <w:r>
          <w:rPr>
            <w:szCs w:val="24"/>
          </w:rPr>
          <w:t>EXAMPLE</w:t>
        </w:r>
      </w:ins>
      <w:del w:id="247" w:author="LUEJE Claudia" w:date="2024-05-02T17:24:00Z">
        <w:r w:rsidR="006A2DB6" w:rsidDel="00EA325C">
          <w:rPr>
            <w:szCs w:val="24"/>
          </w:rPr>
          <w:delText>Example</w:delText>
        </w:r>
      </w:del>
      <w:r w:rsidR="006A2DB6">
        <w:rPr>
          <w:szCs w:val="24"/>
        </w:rPr>
        <w:t xml:space="preserve"> 3</w:t>
      </w:r>
      <w:r w:rsidR="00690423">
        <w:rPr>
          <w:szCs w:val="24"/>
        </w:rPr>
        <w:tab/>
      </w:r>
      <w:r w:rsidR="006A2DB6">
        <w:rPr>
          <w:szCs w:val="24"/>
        </w:rPr>
        <w:t>&lt;part/&gt; with pname to identify a part or property</w:t>
      </w:r>
    </w:p>
    <w:p w14:paraId="5D8E2E91" w14:textId="1D524877"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9D4DD0" w14:textId="78B2B40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pname="P3202132 Thin Shell Property"/&gt;</w:t>
      </w:r>
    </w:p>
    <w:p w14:paraId="57BEF5EF" w14:textId="1FE93C5F"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BDD337" w14:textId="7A5CC27D"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3EDB5B4" w14:textId="3889E494" w:rsidR="006A2DB6" w:rsidRDefault="00EA325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48" w:author="LUEJE Claudia" w:date="2024-05-02T17:24:00Z">
        <w:r>
          <w:rPr>
            <w:szCs w:val="24"/>
          </w:rPr>
          <w:t>EXAMPLE</w:t>
        </w:r>
      </w:ins>
      <w:del w:id="249" w:author="LUEJE Claudia" w:date="2024-05-02T17:24:00Z">
        <w:r w:rsidR="006A2DB6" w:rsidDel="00EA325C">
          <w:rPr>
            <w:szCs w:val="24"/>
          </w:rPr>
          <w:delText>Example</w:delText>
        </w:r>
      </w:del>
      <w:r w:rsidR="006A2DB6">
        <w:rPr>
          <w:szCs w:val="24"/>
        </w:rPr>
        <w:t xml:space="preserve"> 4</w:t>
      </w:r>
      <w:r w:rsidR="00690423">
        <w:rPr>
          <w:szCs w:val="24"/>
        </w:rPr>
        <w:tab/>
      </w:r>
      <w:r w:rsidR="006A2DB6">
        <w:rPr>
          <w:szCs w:val="24"/>
        </w:rPr>
        <w:t>&lt;part/&gt; using a label and an instance to identify a part</w:t>
      </w:r>
    </w:p>
    <w:p w14:paraId="61609919" w14:textId="78A41D5A"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1DE44B3" w14:textId="4B0702E6"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label="PART_WHEEL_900" instance="4"/&gt;</w:t>
      </w:r>
    </w:p>
    <w:p w14:paraId="56FE6117" w14:textId="539E29A0" w:rsidR="006A2DB6" w:rsidRDefault="00A63A7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AFAE79" w14:textId="6FC53F81" w:rsidR="00A274B8" w:rsidRDefault="00A274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DF95EE" w14:textId="77777777" w:rsidR="006A2DB6" w:rsidRDefault="006A2DB6" w:rsidP="004D33BB">
      <w:pPr>
        <w:pStyle w:val="Heading4"/>
      </w:pPr>
      <w:r w:rsidRPr="004D33BB">
        <w:t xml:space="preserve">Element </w:t>
      </w:r>
      <w:r w:rsidRPr="004D33BB">
        <w:rPr>
          <w:rStyle w:val="ISOCode"/>
          <w:szCs w:val="24"/>
        </w:rPr>
        <w:t>&lt;assy/&gt;</w:t>
      </w:r>
    </w:p>
    <w:p w14:paraId="5787BED9" w14:textId="44FECE84" w:rsidR="006A2DB6" w:rsidRDefault="006A2DB6" w:rsidP="009C3FFA">
      <w:pPr>
        <w:pStyle w:val="BodyText"/>
      </w:pPr>
      <w:r>
        <w:t xml:space="preserve">An assembly represents a sub-structure consisting of at least two </w:t>
      </w:r>
      <w:r>
        <w:rPr>
          <w:rStyle w:val="ISOCode"/>
          <w:rFonts w:cs="Times New Roman"/>
          <w:szCs w:val="24"/>
        </w:rPr>
        <w:t>&lt;part/&gt;</w:t>
      </w:r>
      <w:r>
        <w:t xml:space="preserve"> elements. It is described by the element </w:t>
      </w:r>
      <w:r w:rsidRPr="002B19F3">
        <w:rPr>
          <w:rStyle w:val="ISOCode"/>
        </w:rPr>
        <w:t>&lt;assy/&gt;</w:t>
      </w:r>
      <w:r>
        <w:t xml:space="preserve"> with only the mandatory attribute </w:t>
      </w:r>
      <w:r w:rsidRPr="002B19F3">
        <w:rPr>
          <w:rStyle w:val="ISOCode"/>
        </w:rPr>
        <w:t>index</w:t>
      </w:r>
      <w:r>
        <w:t xml:space="preserve">. The XML specification of element </w:t>
      </w:r>
      <w:r w:rsidRPr="002B19F3">
        <w:rPr>
          <w:rStyle w:val="ISOCode"/>
        </w:rPr>
        <w:t>&lt;assy/&gt;</w:t>
      </w:r>
      <w:r>
        <w:t xml:space="preserve"> is shown in </w:t>
      </w:r>
      <w:r w:rsidR="009C3FFA">
        <w:rPr>
          <w:rStyle w:val="citetbl"/>
        </w:rPr>
        <w:t>Table </w:t>
      </w:r>
      <w:r w:rsidRPr="009C3FFA">
        <w:rPr>
          <w:rStyle w:val="citetbl"/>
        </w:rPr>
        <w:t>8</w:t>
      </w:r>
      <w:r>
        <w:t>.</w:t>
      </w:r>
    </w:p>
    <w:p w14:paraId="0DB1808C" w14:textId="4BE60356" w:rsidR="006A2DB6" w:rsidRDefault="009C3FFA" w:rsidP="009C3FFA">
      <w:pPr>
        <w:pStyle w:val="Tabletitle"/>
      </w:pPr>
      <w:r>
        <w:t>Table </w:t>
      </w:r>
      <w:r w:rsidR="006A2DB6">
        <w:t xml:space="preserve">8 — Attributes of element </w:t>
      </w:r>
      <w:r w:rsidR="006A2DB6">
        <w:rPr>
          <w:rStyle w:val="ISOCode"/>
          <w:rFonts w:cs="Times New Roman"/>
          <w:szCs w:val="24"/>
        </w:rPr>
        <w:t>&lt;assy/&gt;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2268"/>
        <w:gridCol w:w="1134"/>
        <w:gridCol w:w="3858"/>
      </w:tblGrid>
      <w:tr w:rsidR="006A2DB6" w:rsidRPr="00EC4DAD" w14:paraId="5EC126B4" w14:textId="77777777" w:rsidTr="005F3348">
        <w:trPr>
          <w:tblHeader/>
          <w:jc w:val="center"/>
        </w:trPr>
        <w:tc>
          <w:tcPr>
            <w:tcW w:w="1271" w:type="dxa"/>
            <w:tcBorders>
              <w:top w:val="single" w:sz="12" w:space="0" w:color="auto"/>
              <w:bottom w:val="single" w:sz="12" w:space="0" w:color="auto"/>
            </w:tcBorders>
            <w:shd w:val="clear" w:color="auto" w:fill="F3F3F3"/>
          </w:tcPr>
          <w:p w14:paraId="4415733F" w14:textId="0C1709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2268" w:type="dxa"/>
            <w:tcBorders>
              <w:top w:val="single" w:sz="12" w:space="0" w:color="auto"/>
              <w:bottom w:val="single" w:sz="12" w:space="0" w:color="auto"/>
            </w:tcBorders>
            <w:shd w:val="clear" w:color="auto" w:fill="F3F3F3"/>
          </w:tcPr>
          <w:p w14:paraId="05F31E78" w14:textId="385FE9E0"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tcPr>
          <w:p w14:paraId="5AE48841" w14:textId="591294E5" w:rsidR="006A2DB6" w:rsidRPr="00EC4DAD" w:rsidRDefault="006A2DB6" w:rsidP="006A2DB6">
            <w:pPr>
              <w:pStyle w:val="Tableheader"/>
              <w:autoSpaceDE w:val="0"/>
              <w:autoSpaceDN w:val="0"/>
              <w:adjustRightInd w:val="0"/>
              <w:jc w:val="both"/>
              <w:rPr>
                <w:b/>
              </w:rPr>
            </w:pPr>
            <w:r w:rsidRPr="00EC4DAD">
              <w:rPr>
                <w:b/>
                <w:szCs w:val="24"/>
              </w:rPr>
              <w:t>Use</w:t>
            </w:r>
          </w:p>
        </w:tc>
        <w:tc>
          <w:tcPr>
            <w:tcW w:w="3858" w:type="dxa"/>
            <w:tcBorders>
              <w:top w:val="single" w:sz="12" w:space="0" w:color="auto"/>
              <w:bottom w:val="single" w:sz="12" w:space="0" w:color="auto"/>
            </w:tcBorders>
            <w:shd w:val="clear" w:color="auto" w:fill="F3F3F3"/>
          </w:tcPr>
          <w:p w14:paraId="0C4C1B54" w14:textId="292484C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986240" w14:paraId="20387409" w14:textId="77777777" w:rsidTr="005F3348">
        <w:trPr>
          <w:jc w:val="center"/>
        </w:trPr>
        <w:tc>
          <w:tcPr>
            <w:tcW w:w="1271" w:type="dxa"/>
            <w:tcBorders>
              <w:top w:val="single" w:sz="12" w:space="0" w:color="auto"/>
              <w:bottom w:val="single" w:sz="12" w:space="0" w:color="auto"/>
            </w:tcBorders>
          </w:tcPr>
          <w:p w14:paraId="32F6A248" w14:textId="79BAF97F" w:rsidR="006A2DB6" w:rsidRPr="006A2DB6" w:rsidRDefault="006A2DB6" w:rsidP="006A2DB6">
            <w:pPr>
              <w:pStyle w:val="Tablebody"/>
              <w:autoSpaceDE w:val="0"/>
              <w:autoSpaceDN w:val="0"/>
              <w:adjustRightInd w:val="0"/>
              <w:jc w:val="both"/>
            </w:pPr>
            <w:r w:rsidRPr="006A2DB6">
              <w:rPr>
                <w:szCs w:val="24"/>
              </w:rPr>
              <w:t>index</w:t>
            </w:r>
          </w:p>
        </w:tc>
        <w:tc>
          <w:tcPr>
            <w:tcW w:w="2268" w:type="dxa"/>
            <w:tcBorders>
              <w:top w:val="single" w:sz="12" w:space="0" w:color="auto"/>
              <w:bottom w:val="single" w:sz="12" w:space="0" w:color="auto"/>
            </w:tcBorders>
          </w:tcPr>
          <w:p w14:paraId="3ABC644C" w14:textId="754AAB6C"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tcPr>
          <w:p w14:paraId="68607DAA" w14:textId="4E90159D" w:rsidR="006A2DB6" w:rsidRPr="006A2DB6" w:rsidRDefault="006A2DB6" w:rsidP="006A2DB6">
            <w:pPr>
              <w:pStyle w:val="Tablebody"/>
              <w:autoSpaceDE w:val="0"/>
              <w:autoSpaceDN w:val="0"/>
              <w:adjustRightInd w:val="0"/>
              <w:jc w:val="both"/>
            </w:pPr>
            <w:r w:rsidRPr="006A2DB6">
              <w:rPr>
                <w:szCs w:val="24"/>
              </w:rPr>
              <w:t>Required</w:t>
            </w:r>
          </w:p>
        </w:tc>
        <w:tc>
          <w:tcPr>
            <w:tcW w:w="3858" w:type="dxa"/>
            <w:tcBorders>
              <w:top w:val="single" w:sz="12" w:space="0" w:color="auto"/>
              <w:bottom w:val="single" w:sz="12" w:space="0" w:color="auto"/>
            </w:tcBorders>
          </w:tcPr>
          <w:p w14:paraId="58C1DC97" w14:textId="17C340E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0839DCFB" w14:textId="4716FDE0" w:rsidR="006A2DB6" w:rsidRDefault="006A2DB6">
      <w:pPr>
        <w:pStyle w:val="BodyText"/>
        <w:autoSpaceDE w:val="0"/>
        <w:autoSpaceDN w:val="0"/>
        <w:adjustRightInd w:val="0"/>
        <w:rPr>
          <w:szCs w:val="24"/>
        </w:rPr>
      </w:pPr>
      <w:r>
        <w:rPr>
          <w:szCs w:val="24"/>
        </w:rPr>
        <w:t xml:space="preserve">In the following examples, any </w:t>
      </w:r>
      <w:r w:rsidRPr="00BF4224">
        <w:rPr>
          <w:rStyle w:val="ISOCode"/>
        </w:rPr>
        <w:t>pid</w:t>
      </w:r>
      <w:r>
        <w:rPr>
          <w:szCs w:val="24"/>
        </w:rPr>
        <w:t xml:space="preserve"> attribute can be supplemented or replaced by a </w:t>
      </w:r>
      <w:r w:rsidRPr="00BF4224">
        <w:rPr>
          <w:rStyle w:val="ISOCode"/>
        </w:rPr>
        <w:t>pname</w:t>
      </w:r>
      <w:r>
        <w:rPr>
          <w:szCs w:val="24"/>
        </w:rPr>
        <w:t xml:space="preserve"> attribute.</w:t>
      </w:r>
    </w:p>
    <w:p w14:paraId="2EDF3CE3" w14:textId="3C6DAC5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50" w:author="LUEJE Claudia" w:date="2024-05-02T17:25:00Z">
        <w:r w:rsidR="00CE10DC">
          <w:rPr>
            <w:szCs w:val="24"/>
          </w:rPr>
          <w:t>XAMPLE</w:t>
        </w:r>
      </w:ins>
      <w:del w:id="251" w:author="LUEJE Claudia" w:date="2024-05-02T17:25:00Z">
        <w:r w:rsidDel="00CE10DC">
          <w:rPr>
            <w:szCs w:val="24"/>
          </w:rPr>
          <w:delText>xample</w:delText>
        </w:r>
      </w:del>
      <w:r>
        <w:rPr>
          <w:szCs w:val="24"/>
        </w:rPr>
        <w:t xml:space="preserve"> 1</w:t>
      </w:r>
      <w:r w:rsidR="00690423">
        <w:rPr>
          <w:szCs w:val="24"/>
        </w:rPr>
        <w:tab/>
      </w:r>
      <w:r>
        <w:rPr>
          <w:szCs w:val="24"/>
        </w:rPr>
        <w:t xml:space="preserve">Full definition of </w:t>
      </w:r>
      <w:r w:rsidRPr="00BF4224">
        <w:rPr>
          <w:rStyle w:val="ISOCode"/>
        </w:rPr>
        <w:t>&lt;assy/&gt;</w:t>
      </w:r>
      <w:r>
        <w:rPr>
          <w:szCs w:val="24"/>
        </w:rPr>
        <w:t xml:space="preserve"> element within </w:t>
      </w:r>
      <w:r w:rsidRPr="00BF4224">
        <w:rPr>
          <w:rStyle w:val="ISOCode"/>
        </w:rPr>
        <w:t>&lt;connected_to/&gt;</w:t>
      </w:r>
    </w:p>
    <w:p w14:paraId="452F90AE" w14:textId="74D8EFF2"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CCE303D" w14:textId="5F2C3BB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1D1D6383" w14:textId="6D38C28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0B7F59C8" w14:textId="3CF55A18"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2FA4022F" w14:textId="48BFF27C"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41F48537" w14:textId="0C131B94"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415AED1" w14:textId="5EE06EA7"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A75509" w14:textId="6A2E6820"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52" w:author="LUEJE Claudia" w:date="2024-05-02T17:25:00Z">
        <w:r>
          <w:rPr>
            <w:szCs w:val="24"/>
          </w:rPr>
          <w:t>EXAMPLE</w:t>
        </w:r>
      </w:ins>
      <w:del w:id="253" w:author="LUEJE Claudia" w:date="2024-05-02T17:25:00Z">
        <w:r w:rsidR="006A2DB6" w:rsidDel="00CE10DC">
          <w:rPr>
            <w:szCs w:val="24"/>
          </w:rPr>
          <w:delText>Example</w:delText>
        </w:r>
      </w:del>
      <w:r w:rsidR="006A2DB6">
        <w:rPr>
          <w:szCs w:val="24"/>
        </w:rPr>
        <w:t xml:space="preserve"> 2</w:t>
      </w:r>
      <w:r w:rsidR="00690423">
        <w:rPr>
          <w:szCs w:val="24"/>
        </w:rPr>
        <w:tab/>
      </w:r>
      <w:r w:rsidR="006A2DB6">
        <w:rPr>
          <w:szCs w:val="24"/>
        </w:rPr>
        <w:t xml:space="preserve">Full definition of the combined use of </w:t>
      </w:r>
      <w:r w:rsidR="006A2DB6" w:rsidRPr="006D7802">
        <w:rPr>
          <w:rStyle w:val="ISOCode"/>
        </w:rPr>
        <w:t>&lt;part/&gt;</w:t>
      </w:r>
      <w:r w:rsidR="006A2DB6">
        <w:rPr>
          <w:szCs w:val="24"/>
        </w:rPr>
        <w:t xml:space="preserve"> and </w:t>
      </w:r>
      <w:r w:rsidR="006A2DB6" w:rsidRPr="006D7802">
        <w:rPr>
          <w:rStyle w:val="ISOCode"/>
        </w:rPr>
        <w:t>&lt;assy/&gt;</w:t>
      </w:r>
      <w:r w:rsidR="006A2DB6">
        <w:rPr>
          <w:szCs w:val="24"/>
        </w:rPr>
        <w:t xml:space="preserve"> elements within </w:t>
      </w:r>
      <w:r w:rsidR="006A2DB6" w:rsidRPr="006D7802">
        <w:rPr>
          <w:rStyle w:val="ISOCode"/>
        </w:rPr>
        <w:t>&lt;connected_to/&gt;</w:t>
      </w:r>
    </w:p>
    <w:p w14:paraId="1A76341B" w14:textId="654019B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3B9B09F" w14:textId="6491FEA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45B9A22C" w14:textId="6AE6AF66"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D8F46BA" w14:textId="2DC534D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7C99381D" w14:textId="6749D95E"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1D0ABC21" w14:textId="1E0CF0C3"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3FE000C0" w14:textId="6301D7A1"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8BA28F5" w14:textId="78C2274D"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F899986" w14:textId="4B0BDF92"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54" w:author="LUEJE Claudia" w:date="2024-05-02T17:25:00Z">
        <w:r>
          <w:rPr>
            <w:szCs w:val="24"/>
          </w:rPr>
          <w:t>EXAMPLE</w:t>
        </w:r>
      </w:ins>
      <w:del w:id="255" w:author="LUEJE Claudia" w:date="2024-05-02T17:25:00Z">
        <w:r w:rsidR="006A2DB6" w:rsidDel="00CE10DC">
          <w:rPr>
            <w:szCs w:val="24"/>
          </w:rPr>
          <w:delText>Example</w:delText>
        </w:r>
      </w:del>
      <w:r w:rsidR="006A2DB6">
        <w:rPr>
          <w:szCs w:val="24"/>
        </w:rPr>
        <w:t xml:space="preserve"> 3</w:t>
      </w:r>
      <w:r w:rsidR="00690423">
        <w:rPr>
          <w:szCs w:val="24"/>
        </w:rPr>
        <w:tab/>
      </w:r>
      <w:r w:rsidR="006A2DB6">
        <w:rPr>
          <w:szCs w:val="24"/>
        </w:rPr>
        <w:t xml:space="preserve">Usage of the attribute instance for a </w:t>
      </w:r>
      <w:r w:rsidR="006A2DB6" w:rsidRPr="00EA7986">
        <w:rPr>
          <w:rStyle w:val="ISOCode"/>
        </w:rPr>
        <w:t>&lt;part/&gt;</w:t>
      </w:r>
      <w:r w:rsidR="006A2DB6">
        <w:rPr>
          <w:szCs w:val="24"/>
        </w:rPr>
        <w:t xml:space="preserve"> within an </w:t>
      </w:r>
      <w:r w:rsidR="006A2DB6" w:rsidRPr="00EA7986">
        <w:rPr>
          <w:rStyle w:val="ISOCode"/>
        </w:rPr>
        <w:t>&lt;assy/&gt;</w:t>
      </w:r>
      <w:r w:rsidR="006A2DB6">
        <w:rPr>
          <w:szCs w:val="24"/>
        </w:rPr>
        <w:t xml:space="preserve"> element</w:t>
      </w:r>
    </w:p>
    <w:p w14:paraId="2CD36001" w14:textId="26E1EB07" w:rsidR="006A2DB6" w:rsidRDefault="006D78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4416D44A" w14:textId="3A96B305"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3ADAF120" w14:textId="42F3F8C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7C613515" w14:textId="1AE90C6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instance="2" pid="110013"/&gt;</w:t>
      </w:r>
    </w:p>
    <w:p w14:paraId="383E6C60" w14:textId="65F0F2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4DD0818E" w14:textId="5258564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30706E4" w14:textId="4B6AAF2E"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56CF5B70" w14:textId="6BF3CED2" w:rsidR="002E28B6" w:rsidRDefault="002E28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FA03EA8" w14:textId="3020A99E" w:rsidR="006A2DB6" w:rsidRDefault="00CE10DC">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256" w:author="LUEJE Claudia" w:date="2024-05-02T17:25:00Z">
        <w:r>
          <w:rPr>
            <w:szCs w:val="24"/>
          </w:rPr>
          <w:t>EXAMPLE</w:t>
        </w:r>
      </w:ins>
      <w:del w:id="257" w:author="LUEJE Claudia" w:date="2024-05-02T17:25:00Z">
        <w:r w:rsidR="006A2DB6" w:rsidDel="00CE10DC">
          <w:rPr>
            <w:szCs w:val="24"/>
          </w:rPr>
          <w:delText>Example</w:delText>
        </w:r>
      </w:del>
      <w:r w:rsidR="006A2DB6">
        <w:rPr>
          <w:szCs w:val="24"/>
        </w:rPr>
        <w:t xml:space="preserve"> 4</w:t>
      </w:r>
      <w:r w:rsidR="00690423">
        <w:rPr>
          <w:szCs w:val="24"/>
        </w:rPr>
        <w:tab/>
      </w:r>
      <w:r w:rsidR="006A2DB6">
        <w:rPr>
          <w:szCs w:val="24"/>
        </w:rPr>
        <w:t xml:space="preserve">Minimum definition for the combined use of </w:t>
      </w:r>
      <w:r w:rsidR="006A2DB6" w:rsidRPr="00EA7986">
        <w:rPr>
          <w:rStyle w:val="ISOCode"/>
        </w:rPr>
        <w:t>&lt;part/&gt;</w:t>
      </w:r>
      <w:r w:rsidR="006A2DB6">
        <w:rPr>
          <w:szCs w:val="24"/>
        </w:rPr>
        <w:t xml:space="preserve"> and </w:t>
      </w:r>
      <w:r w:rsidR="006A2DB6" w:rsidRPr="00EA7986">
        <w:rPr>
          <w:rStyle w:val="ISOCode"/>
        </w:rPr>
        <w:t>&lt;assy/&gt;</w:t>
      </w:r>
      <w:r w:rsidR="006A2DB6">
        <w:rPr>
          <w:szCs w:val="24"/>
        </w:rPr>
        <w:t xml:space="preserve"> elements within </w:t>
      </w:r>
      <w:r w:rsidR="006A2DB6" w:rsidRPr="00EA7986">
        <w:rPr>
          <w:rStyle w:val="ISOCode"/>
        </w:rPr>
        <w:t>&lt;connected_to/&gt;</w:t>
      </w:r>
    </w:p>
    <w:p w14:paraId="5190871A" w14:textId="26A7EDA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09BC2A5" w14:textId="398FD55D"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label="PART_9004400"/&gt;</w:t>
      </w:r>
    </w:p>
    <w:p w14:paraId="6286F161" w14:textId="59C6B35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DE71457" w14:textId="36DA25C2"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label="PART_7000400"/&gt;</w:t>
      </w:r>
    </w:p>
    <w:p w14:paraId="55044258" w14:textId="69E75C90"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label="PART_7000800"/&gt;</w:t>
      </w:r>
    </w:p>
    <w:p w14:paraId="1F7203CF" w14:textId="5437154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7408EDDE" w14:textId="7C42A6EB" w:rsidR="006A2DB6" w:rsidRDefault="00AC2D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59A5D67" w14:textId="77777777" w:rsidR="006A2DB6" w:rsidRDefault="006A2DB6">
      <w:pPr>
        <w:pStyle w:val="BodyText"/>
        <w:autoSpaceDE w:val="0"/>
        <w:autoSpaceDN w:val="0"/>
        <w:adjustRightInd w:val="0"/>
        <w:rPr>
          <w:szCs w:val="24"/>
        </w:rPr>
      </w:pPr>
      <w:r>
        <w:rPr>
          <w:szCs w:val="24"/>
        </w:rPr>
        <w:t>or</w:t>
      </w:r>
    </w:p>
    <w:p w14:paraId="5DFE06B7" w14:textId="4401E9D0"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5549390" w14:textId="736884DE"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pid="3202132"/&gt;</w:t>
      </w:r>
    </w:p>
    <w:p w14:paraId="48ADE988" w14:textId="16E0D953"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52E4E7BD" w14:textId="4AFE127A"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pid="110013"/&gt;</w:t>
      </w:r>
    </w:p>
    <w:p w14:paraId="329B15A1" w14:textId="1017BD8C"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pid="110099"/&gt;</w:t>
      </w:r>
    </w:p>
    <w:p w14:paraId="02997E69" w14:textId="1D857F26"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5593291B" w14:textId="3E1A4084" w:rsidR="006A2DB6" w:rsidRDefault="001679D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1029EDC9" w14:textId="3393E5BA" w:rsidR="00B36594" w:rsidRDefault="00B3659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99CDC09" w14:textId="77777777" w:rsidR="006A2DB6" w:rsidRDefault="006A2DB6" w:rsidP="001679D1">
      <w:pPr>
        <w:pStyle w:val="BodyText"/>
      </w:pPr>
      <w:r>
        <w:t xml:space="preserve">The body of an </w:t>
      </w:r>
      <w:r>
        <w:rPr>
          <w:rStyle w:val="ISOCode"/>
          <w:rFonts w:cs="Times New Roman"/>
          <w:szCs w:val="24"/>
        </w:rPr>
        <w:t>&lt;assy/&gt;</w:t>
      </w:r>
      <w:r>
        <w:t xml:space="preserve"> element equals that of a </w:t>
      </w:r>
      <w:r w:rsidRPr="00C358D6">
        <w:rPr>
          <w:rStyle w:val="ISOCode"/>
        </w:rPr>
        <w:t>&lt;connected_to/&gt;</w:t>
      </w:r>
      <w:r>
        <w:t xml:space="preserve"> element. But the meaning is different: All parts within one </w:t>
      </w:r>
      <w:r w:rsidRPr="00C358D6">
        <w:rPr>
          <w:rStyle w:val="ISOCode"/>
        </w:rPr>
        <w:t>&lt;assy/&gt;</w:t>
      </w:r>
      <w:r>
        <w:t xml:space="preserve"> element are meant to constitute the same side/layer/partner of a flange, whereas all members of a </w:t>
      </w:r>
      <w:r w:rsidRPr="00C358D6">
        <w:rPr>
          <w:rStyle w:val="ISOCode"/>
        </w:rPr>
        <w:t>&lt;connected_to/&gt;</w:t>
      </w:r>
      <w:r>
        <w:t xml:space="preserve"> element are different sides/layers/partners of a flange.</w:t>
      </w:r>
    </w:p>
    <w:p w14:paraId="61B20CF9" w14:textId="77777777" w:rsidR="006A2DB6" w:rsidRDefault="006A2DB6" w:rsidP="001679D1">
      <w:pPr>
        <w:pStyle w:val="BodyText"/>
      </w:pPr>
      <w:r>
        <w:t xml:space="preserve">Recursion, such as an </w:t>
      </w:r>
      <w:r>
        <w:rPr>
          <w:rStyle w:val="ISOCode"/>
          <w:rFonts w:cs="Times New Roman"/>
          <w:szCs w:val="24"/>
        </w:rPr>
        <w:t>&lt;assy/&gt;</w:t>
      </w:r>
      <w:r>
        <w:t xml:space="preserve"> element nested within another </w:t>
      </w:r>
      <w:r w:rsidRPr="00C358D6">
        <w:rPr>
          <w:rStyle w:val="ISOCode"/>
        </w:rPr>
        <w:t>&lt;assy/&gt;</w:t>
      </w:r>
      <w:r>
        <w:t xml:space="preserve"> element, is not allowed.</w:t>
      </w:r>
    </w:p>
    <w:p w14:paraId="06A8A625" w14:textId="70406DB8"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Special </w:t>
      </w:r>
      <w:ins w:id="258" w:author="LUEJE Claudia" w:date="2024-05-02T17:26:00Z">
        <w:r w:rsidR="00F93330">
          <w:rPr>
            <w:rFonts w:eastAsia="Times New Roman"/>
            <w:szCs w:val="24"/>
          </w:rPr>
          <w:t>t</w:t>
        </w:r>
      </w:ins>
      <w:del w:id="259" w:author="LUEJE Claudia" w:date="2024-05-02T17:26:00Z">
        <w:r w:rsidDel="00F93330">
          <w:rPr>
            <w:rFonts w:eastAsia="Times New Roman"/>
            <w:szCs w:val="24"/>
          </w:rPr>
          <w:delText>T</w:delText>
        </w:r>
      </w:del>
      <w:r>
        <w:rPr>
          <w:rFonts w:eastAsia="Times New Roman"/>
          <w:szCs w:val="24"/>
        </w:rPr>
        <w:t>opological situations</w:t>
      </w:r>
    </w:p>
    <w:p w14:paraId="0EFA8C52" w14:textId="77777777" w:rsidR="006A2DB6" w:rsidRDefault="006A2DB6" w:rsidP="00BD0939">
      <w:pPr>
        <w:pStyle w:val="Heading5"/>
      </w:pPr>
      <w:r>
        <w:t>Stacking</w:t>
      </w:r>
    </w:p>
    <w:p w14:paraId="3CE5E614" w14:textId="77777777" w:rsidR="006A2DB6" w:rsidRDefault="006A2DB6">
      <w:pPr>
        <w:pStyle w:val="BodyText"/>
        <w:autoSpaceDE w:val="0"/>
        <w:autoSpaceDN w:val="0"/>
        <w:adjustRightInd w:val="0"/>
        <w:rPr>
          <w:szCs w:val="24"/>
        </w:rPr>
      </w:pPr>
      <w:r>
        <w:rPr>
          <w:szCs w:val="24"/>
        </w:rPr>
        <w:t xml:space="preserve">The aim of the </w:t>
      </w:r>
      <w:r w:rsidRPr="00141F93">
        <w:rPr>
          <w:rStyle w:val="ISOCode"/>
        </w:rPr>
        <w:t>&lt;connection_group/&gt;</w:t>
      </w:r>
      <w:r>
        <w:rPr>
          <w:szCs w:val="24"/>
        </w:rPr>
        <w:t xml:space="preserve"> element is to group up all the joints that connect the same parts.</w:t>
      </w:r>
    </w:p>
    <w:p w14:paraId="5AB86142" w14:textId="48D912B5" w:rsidR="006A2DB6" w:rsidRDefault="006A2DB6" w:rsidP="00C358D6">
      <w:pPr>
        <w:pStyle w:val="BodyText"/>
      </w:pPr>
      <w:r>
        <w:t xml:space="preserve">Therefore, </w:t>
      </w:r>
      <w:r>
        <w:rPr>
          <w:rStyle w:val="ISOCode"/>
          <w:rFonts w:cs="Times New Roman"/>
          <w:szCs w:val="24"/>
        </w:rPr>
        <w:t>&lt;connected_to/&gt;</w:t>
      </w:r>
      <w:r>
        <w:t xml:space="preserve"> contains each part connected in the joint only once. However, it </w:t>
      </w:r>
      <w:del w:id="260" w:author="LUEJE Claudia" w:date="2024-05-02T17:26:00Z">
        <w:r w:rsidDel="006135D7">
          <w:delText xml:space="preserve">may </w:delText>
        </w:r>
      </w:del>
      <w:ins w:id="261" w:author="LUEJE Claudia" w:date="2024-05-02T17:26:00Z">
        <w:r w:rsidR="006135D7">
          <w:t xml:space="preserve">can </w:t>
        </w:r>
      </w:ins>
      <w:r>
        <w:t>be important to explicitly define in which order some parts of the group are connected.</w:t>
      </w:r>
    </w:p>
    <w:p w14:paraId="6E781291" w14:textId="77777777" w:rsidR="006A2DB6" w:rsidRDefault="006A2DB6">
      <w:pPr>
        <w:pStyle w:val="BodyText"/>
        <w:autoSpaceDE w:val="0"/>
        <w:autoSpaceDN w:val="0"/>
        <w:adjustRightInd w:val="0"/>
        <w:rPr>
          <w:szCs w:val="24"/>
        </w:rPr>
      </w:pPr>
      <w:r>
        <w:rPr>
          <w:szCs w:val="24"/>
        </w:rPr>
        <w:t>This includes the following scenarios:</w:t>
      </w:r>
    </w:p>
    <w:p w14:paraId="0F6D2C9B" w14:textId="550C9BB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stacking order of the connected parts </w:t>
      </w:r>
      <w:del w:id="262" w:author="LUEJE Claudia" w:date="2024-05-02T17:26:00Z">
        <w:r w:rsidDel="006135D7">
          <w:rPr>
            <w:szCs w:val="24"/>
          </w:rPr>
          <w:delText xml:space="preserve">may </w:delText>
        </w:r>
      </w:del>
      <w:ins w:id="263" w:author="LUEJE Claudia" w:date="2024-05-02T17:26:00Z">
        <w:r w:rsidR="006135D7">
          <w:rPr>
            <w:szCs w:val="24"/>
          </w:rPr>
          <w:t xml:space="preserve">can </w:t>
        </w:r>
      </w:ins>
      <w:r>
        <w:rPr>
          <w:szCs w:val="24"/>
        </w:rPr>
        <w:t>be important,</w:t>
      </w:r>
    </w:p>
    <w:p w14:paraId="6A54E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some parts may be involved more than once in the same joint (self-connected joint), where either:</w:t>
      </w:r>
    </w:p>
    <w:p w14:paraId="563D99D4" w14:textId="77777777"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part involved in a self-connected joint more than once is known individually, or,</w:t>
      </w:r>
    </w:p>
    <w:p w14:paraId="14434431" w14:textId="22D63FC8"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just the number of parts involved in a self-connected joint is known,</w:t>
      </w:r>
      <w:ins w:id="264" w:author="LUEJE Claudia" w:date="2024-05-02T17:27:00Z">
        <w:r w:rsidR="006135D7">
          <w:rPr>
            <w:szCs w:val="24"/>
          </w:rPr>
          <w:t xml:space="preserve"> or</w:t>
        </w:r>
      </w:ins>
    </w:p>
    <w:p w14:paraId="739BCE09" w14:textId="77777777"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265" w:author="LUEJE Claudia" w:date="2024-05-02T17:27:00Z">
        <w:r w:rsidDel="006135D7">
          <w:rPr>
            <w:szCs w:val="24"/>
          </w:rPr>
          <w:delText xml:space="preserve">or </w:delText>
        </w:r>
      </w:del>
      <w:r>
        <w:rPr>
          <w:szCs w:val="24"/>
        </w:rPr>
        <w:t>a combination of the two sub-scenarios above.</w:t>
      </w:r>
    </w:p>
    <w:p w14:paraId="3B3C1EF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8329_ed1fig7.EPS</w:t>
      </w:r>
    </w:p>
    <w:p w14:paraId="0C7DA329" w14:textId="241C7C37" w:rsidR="006A2DB6" w:rsidRDefault="002F3F18">
      <w:pPr>
        <w:pStyle w:val="Figuretitle0"/>
        <w:autoSpaceDE w:val="0"/>
        <w:autoSpaceDN w:val="0"/>
        <w:adjustRightInd w:val="0"/>
        <w:outlineLvl w:val="0"/>
        <w:rPr>
          <w:szCs w:val="24"/>
        </w:rPr>
      </w:pPr>
      <w:r>
        <w:rPr>
          <w:szCs w:val="24"/>
        </w:rPr>
        <w:t>Figure </w:t>
      </w:r>
      <w:r w:rsidR="006A2DB6">
        <w:rPr>
          <w:szCs w:val="24"/>
        </w:rPr>
        <w:t>7 — Special stacking topologies</w:t>
      </w:r>
    </w:p>
    <w:p w14:paraId="4AE907CD" w14:textId="76B93D06" w:rsidR="006A2DB6" w:rsidRDefault="006A2DB6">
      <w:pPr>
        <w:pStyle w:val="BodyText"/>
        <w:autoSpaceDE w:val="0"/>
        <w:autoSpaceDN w:val="0"/>
        <w:adjustRightInd w:val="0"/>
        <w:rPr>
          <w:szCs w:val="24"/>
        </w:rPr>
      </w:pPr>
      <w:r>
        <w:rPr>
          <w:szCs w:val="24"/>
        </w:rPr>
        <w:t xml:space="preserve">In </w:t>
      </w:r>
      <w:r w:rsidR="002F3F18">
        <w:rPr>
          <w:rStyle w:val="citefig"/>
          <w:szCs w:val="24"/>
        </w:rPr>
        <w:t>Figure </w:t>
      </w:r>
      <w:r>
        <w:rPr>
          <w:rStyle w:val="citefig"/>
          <w:szCs w:val="24"/>
        </w:rPr>
        <w:t>7</w:t>
      </w:r>
      <w:r>
        <w:rPr>
          <w:szCs w:val="24"/>
        </w:rPr>
        <w:t xml:space="preserve">, all joints, A, B, C, exist within the same </w:t>
      </w:r>
      <w:r w:rsidRPr="00513756">
        <w:rPr>
          <w:rStyle w:val="ISOCode"/>
        </w:rPr>
        <w:t>&lt;connection_group/&gt;</w:t>
      </w:r>
      <w:r>
        <w:rPr>
          <w:szCs w:val="24"/>
        </w:rPr>
        <w:t>, but each joint is connected in a different way.</w:t>
      </w:r>
    </w:p>
    <w:p w14:paraId="68DD2E3E" w14:textId="1C3B119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0843FA83" w14:textId="1C299AEA"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32EE1BFA" w14:textId="085629D4"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index="1" label="PART_7000800"/&gt;</w:t>
      </w:r>
      <w:r w:rsidR="006B6FDB">
        <w:rPr>
          <w:szCs w:val="24"/>
        </w:rPr>
        <w:t xml:space="preserve">  </w:t>
      </w:r>
      <w:r w:rsidR="006A2DB6">
        <w:rPr>
          <w:szCs w:val="24"/>
        </w:rPr>
        <w:t xml:space="preserve"> &lt;!-- grey part in figure --&gt;</w:t>
      </w:r>
    </w:p>
    <w:p w14:paraId="73B41BFC" w14:textId="54CB87E2"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&lt;part index="2" label="PART_7000400"/&gt;</w:t>
      </w:r>
      <w:r w:rsidR="006B6FDB">
        <w:rPr>
          <w:szCs w:val="24"/>
        </w:rPr>
        <w:t xml:space="preserve">  </w:t>
      </w:r>
      <w:r w:rsidR="006A2DB6">
        <w:rPr>
          <w:szCs w:val="24"/>
        </w:rPr>
        <w:t xml:space="preserve"> &lt;!-- hatched part in figure --&gt;</w:t>
      </w:r>
    </w:p>
    <w:p w14:paraId="5FA28E67" w14:textId="32FE648B" w:rsidR="006A2DB6" w:rsidRDefault="00D66CD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&lt;/connected_to&gt;</w:t>
      </w:r>
    </w:p>
    <w:p w14:paraId="7A3DE8FF" w14:textId="4AB5DC95" w:rsidR="006A2DB6" w:rsidRDefault="0065406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&lt;/connection_group&gt;</w:t>
      </w:r>
    </w:p>
    <w:p w14:paraId="3DDC2030" w14:textId="40CBA608" w:rsidR="00E8668F" w:rsidRDefault="00E8668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2067D6" w14:textId="77777777" w:rsidR="006A2DB6" w:rsidRDefault="006A2DB6" w:rsidP="003B379F">
      <w:pPr>
        <w:pStyle w:val="BodyText"/>
      </w:pPr>
      <w:r>
        <w:t xml:space="preserve">For joints A and C, the number of flanges connected is more than the number of parts in </w:t>
      </w:r>
      <w:r>
        <w:rPr>
          <w:rStyle w:val="ISOCode"/>
          <w:rFonts w:cs="Times New Roman"/>
          <w:szCs w:val="24"/>
        </w:rPr>
        <w:t>&lt;connected_to/&gt;</w:t>
      </w:r>
      <w:r>
        <w:t>. Between joints A and C, the flanges feature the same parts, but in a different order.</w:t>
      </w:r>
    </w:p>
    <w:p w14:paraId="5A3C577B" w14:textId="77777777" w:rsidR="006A2DB6" w:rsidRDefault="006A2DB6">
      <w:pPr>
        <w:pStyle w:val="BodyText"/>
        <w:autoSpaceDE w:val="0"/>
        <w:autoSpaceDN w:val="0"/>
        <w:adjustRightInd w:val="0"/>
        <w:rPr>
          <w:szCs w:val="24"/>
        </w:rPr>
      </w:pPr>
      <w:r>
        <w:rPr>
          <w:szCs w:val="24"/>
        </w:rPr>
        <w:t xml:space="preserve">To store this information for each case, the </w:t>
      </w:r>
      <w:r w:rsidRPr="00E8668F">
        <w:rPr>
          <w:rStyle w:val="ISOCode"/>
        </w:rPr>
        <w:t>&lt;stacking/&gt;</w:t>
      </w:r>
      <w:r>
        <w:rPr>
          <w:szCs w:val="24"/>
        </w:rPr>
        <w:t xml:space="preserve"> element is used.</w:t>
      </w:r>
    </w:p>
    <w:p w14:paraId="57F4E23F"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&lt;stacking/&gt;</w:t>
      </w:r>
    </w:p>
    <w:p w14:paraId="68987F8C" w14:textId="5B07D9F7" w:rsidR="006A2DB6" w:rsidRDefault="006A2DB6" w:rsidP="009C3FFA">
      <w:pPr>
        <w:pStyle w:val="BodyText"/>
      </w:pPr>
      <w:r>
        <w:rPr>
          <w:rStyle w:val="ISOCode"/>
          <w:rFonts w:cs="Times New Roman"/>
          <w:szCs w:val="24"/>
        </w:rPr>
        <w:t>&lt;stacking/&gt;</w:t>
      </w:r>
      <w:r>
        <w:t xml:space="preserve"> may dictate the list of flanges/sheets involved in a joint, as well as their order. Alternatively, </w:t>
      </w:r>
      <w:r w:rsidRPr="009D5CE9">
        <w:rPr>
          <w:rStyle w:val="ISOCode"/>
        </w:rPr>
        <w:t>&lt;stacking/&gt;</w:t>
      </w:r>
      <w:r>
        <w:t xml:space="preserve"> may indicate the number of flanges/sheets of a joint, without defining which parts are connected more than once. </w:t>
      </w:r>
      <w:r w:rsidR="009C3FFA">
        <w:rPr>
          <w:rStyle w:val="citetbl"/>
        </w:rPr>
        <w:t>Table </w:t>
      </w:r>
      <w:r w:rsidRPr="009C3FFA">
        <w:rPr>
          <w:rStyle w:val="citetbl"/>
        </w:rPr>
        <w:t>9</w:t>
      </w:r>
      <w:r>
        <w:t xml:space="preserve"> shows the nesting element of </w:t>
      </w:r>
      <w:r w:rsidRPr="00B601ED">
        <w:rPr>
          <w:rStyle w:val="ISOCode"/>
        </w:rPr>
        <w:t>&lt;stacking/&gt;</w:t>
      </w:r>
      <w:r>
        <w:t xml:space="preserve"> and </w:t>
      </w:r>
      <w:r w:rsidR="009C3FFA">
        <w:rPr>
          <w:rStyle w:val="citetbl"/>
        </w:rPr>
        <w:t>Table </w:t>
      </w:r>
      <w:r w:rsidRPr="009C3FFA">
        <w:rPr>
          <w:rStyle w:val="citetbl"/>
        </w:rPr>
        <w:t>10</w:t>
      </w:r>
      <w:r>
        <w:t xml:space="preserve"> its attribute.</w:t>
      </w:r>
    </w:p>
    <w:p w14:paraId="3D6216F2" w14:textId="0FC26D53" w:rsidR="006A2DB6" w:rsidRDefault="009C3FFA" w:rsidP="009C3FFA">
      <w:pPr>
        <w:pStyle w:val="Tabletitle"/>
      </w:pPr>
      <w:r>
        <w:t>Table </w:t>
      </w:r>
      <w:r w:rsidR="006A2DB6">
        <w:t xml:space="preserve">9 — Nested elements of </w:t>
      </w:r>
      <w:r w:rsidR="006A2DB6">
        <w:rPr>
          <w:rStyle w:val="ISOCode"/>
          <w:rFonts w:cs="Times New Roman"/>
          <w:szCs w:val="24"/>
        </w:rPr>
        <w:t>&lt;stacking/&gt;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9"/>
        <w:gridCol w:w="1280"/>
        <w:gridCol w:w="133"/>
        <w:gridCol w:w="2419"/>
        <w:gridCol w:w="2689"/>
      </w:tblGrid>
      <w:tr w:rsidR="006A2DB6" w:rsidRPr="00EC4DAD" w14:paraId="1B100949" w14:textId="77777777" w:rsidTr="005F3348">
        <w:trPr>
          <w:jc w:val="center"/>
        </w:trPr>
        <w:tc>
          <w:tcPr>
            <w:tcW w:w="1979" w:type="dxa"/>
            <w:tcBorders>
              <w:top w:val="single" w:sz="12" w:space="0" w:color="auto"/>
              <w:bottom w:val="single" w:sz="12" w:space="0" w:color="auto"/>
            </w:tcBorders>
            <w:shd w:val="clear" w:color="auto" w:fill="F3F3F3"/>
            <w:vAlign w:val="bottom"/>
          </w:tcPr>
          <w:p w14:paraId="49DEABD3" w14:textId="6162E598"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413" w:type="dxa"/>
            <w:gridSpan w:val="2"/>
            <w:tcBorders>
              <w:top w:val="single" w:sz="12" w:space="0" w:color="auto"/>
              <w:bottom w:val="single" w:sz="12" w:space="0" w:color="auto"/>
            </w:tcBorders>
            <w:shd w:val="clear" w:color="auto" w:fill="F3F3F3"/>
            <w:vAlign w:val="bottom"/>
          </w:tcPr>
          <w:p w14:paraId="7E728ECC" w14:textId="017BD3A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2419" w:type="dxa"/>
            <w:tcBorders>
              <w:top w:val="single" w:sz="12" w:space="0" w:color="auto"/>
              <w:bottom w:val="single" w:sz="12" w:space="0" w:color="auto"/>
            </w:tcBorders>
            <w:shd w:val="clear" w:color="auto" w:fill="F3F3F3"/>
            <w:vAlign w:val="bottom"/>
          </w:tcPr>
          <w:p w14:paraId="0BDD1D73" w14:textId="2D437559" w:rsidR="006A2DB6" w:rsidRPr="00EC4DAD" w:rsidRDefault="006A2DB6" w:rsidP="006A2DB6">
            <w:pPr>
              <w:pStyle w:val="Tableheader"/>
              <w:autoSpaceDE w:val="0"/>
              <w:autoSpaceDN w:val="0"/>
              <w:adjustRightInd w:val="0"/>
              <w:jc w:val="both"/>
              <w:rPr>
                <w:b/>
              </w:rPr>
            </w:pPr>
            <w:r w:rsidRPr="00EC4DAD">
              <w:rPr>
                <w:b/>
                <w:szCs w:val="24"/>
              </w:rPr>
              <w:t>Use</w:t>
            </w:r>
          </w:p>
        </w:tc>
        <w:tc>
          <w:tcPr>
            <w:tcW w:w="2689" w:type="dxa"/>
            <w:tcBorders>
              <w:top w:val="single" w:sz="12" w:space="0" w:color="auto"/>
              <w:bottom w:val="single" w:sz="12" w:space="0" w:color="auto"/>
            </w:tcBorders>
            <w:shd w:val="clear" w:color="auto" w:fill="F3F3F3"/>
            <w:vAlign w:val="bottom"/>
          </w:tcPr>
          <w:p w14:paraId="3CBF89A3" w14:textId="78467D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CCDBA6D" w14:textId="77777777" w:rsidTr="005F3348">
        <w:trPr>
          <w:jc w:val="center"/>
        </w:trPr>
        <w:tc>
          <w:tcPr>
            <w:tcW w:w="1979" w:type="dxa"/>
            <w:tcBorders>
              <w:top w:val="single" w:sz="12" w:space="0" w:color="auto"/>
              <w:bottom w:val="single" w:sz="12" w:space="0" w:color="auto"/>
            </w:tcBorders>
          </w:tcPr>
          <w:p w14:paraId="5140EB8B" w14:textId="66027AB5" w:rsidR="006A2DB6" w:rsidRPr="006A2DB6" w:rsidRDefault="006A2DB6" w:rsidP="006A2DB6">
            <w:pPr>
              <w:pStyle w:val="Tablebody"/>
              <w:autoSpaceDE w:val="0"/>
              <w:autoSpaceDN w:val="0"/>
              <w:adjustRightInd w:val="0"/>
              <w:jc w:val="both"/>
            </w:pPr>
            <w:r w:rsidRPr="006A2DB6">
              <w:rPr>
                <w:szCs w:val="24"/>
              </w:rPr>
              <w:t>level</w:t>
            </w:r>
          </w:p>
        </w:tc>
        <w:tc>
          <w:tcPr>
            <w:tcW w:w="1280" w:type="dxa"/>
            <w:tcBorders>
              <w:top w:val="single" w:sz="12" w:space="0" w:color="auto"/>
              <w:bottom w:val="single" w:sz="12" w:space="0" w:color="auto"/>
            </w:tcBorders>
          </w:tcPr>
          <w:p w14:paraId="42990BE9" w14:textId="2ABA271A" w:rsidR="006A2DB6" w:rsidRPr="006A2DB6" w:rsidRDefault="006A2DB6" w:rsidP="006A2DB6">
            <w:pPr>
              <w:pStyle w:val="Tablebody"/>
              <w:autoSpaceDE w:val="0"/>
              <w:autoSpaceDN w:val="0"/>
              <w:adjustRightInd w:val="0"/>
              <w:jc w:val="both"/>
            </w:pPr>
            <w:r w:rsidRPr="006A2DB6">
              <w:rPr>
                <w:szCs w:val="24"/>
              </w:rPr>
              <w:t>1 - *</w:t>
            </w:r>
          </w:p>
        </w:tc>
        <w:tc>
          <w:tcPr>
            <w:tcW w:w="2552" w:type="dxa"/>
            <w:gridSpan w:val="2"/>
            <w:tcBorders>
              <w:top w:val="single" w:sz="12" w:space="0" w:color="auto"/>
              <w:bottom w:val="single" w:sz="12" w:space="0" w:color="auto"/>
            </w:tcBorders>
            <w:vAlign w:val="center"/>
          </w:tcPr>
          <w:p w14:paraId="046AD060" w14:textId="3F30310A" w:rsidR="006A2DB6" w:rsidRPr="006A2DB6" w:rsidRDefault="006A2DB6" w:rsidP="006A2DB6">
            <w:pPr>
              <w:pStyle w:val="Tablebody"/>
              <w:autoSpaceDE w:val="0"/>
              <w:autoSpaceDN w:val="0"/>
              <w:adjustRightInd w:val="0"/>
              <w:jc w:val="both"/>
              <w:rPr>
                <w:highlight w:val="yellow"/>
              </w:rPr>
            </w:pPr>
            <w:r w:rsidRPr="006A2DB6">
              <w:rPr>
                <w:szCs w:val="24"/>
              </w:rPr>
              <w:t>Optional</w:t>
            </w:r>
          </w:p>
        </w:tc>
        <w:tc>
          <w:tcPr>
            <w:tcW w:w="2689" w:type="dxa"/>
            <w:tcBorders>
              <w:top w:val="single" w:sz="12" w:space="0" w:color="auto"/>
              <w:bottom w:val="single" w:sz="12" w:space="0" w:color="auto"/>
            </w:tcBorders>
          </w:tcPr>
          <w:p w14:paraId="10C8A77A" w14:textId="590690DD" w:rsidR="006A2DB6" w:rsidRPr="006A2DB6" w:rsidRDefault="006A2DB6" w:rsidP="006A2DB6">
            <w:pPr>
              <w:pStyle w:val="Tablebody"/>
              <w:autoSpaceDE w:val="0"/>
              <w:autoSpaceDN w:val="0"/>
              <w:adjustRightInd w:val="0"/>
              <w:jc w:val="both"/>
            </w:pPr>
            <w:r w:rsidRPr="006A2DB6">
              <w:rPr>
                <w:szCs w:val="24"/>
              </w:rPr>
              <w:t>-</w:t>
            </w:r>
          </w:p>
        </w:tc>
      </w:tr>
    </w:tbl>
    <w:p w14:paraId="0424BD12" w14:textId="11DD84D5" w:rsidR="006A2DB6" w:rsidRDefault="009C3FFA" w:rsidP="009C3FFA">
      <w:pPr>
        <w:pStyle w:val="Tabletitle"/>
      </w:pPr>
      <w:r>
        <w:t>Table </w:t>
      </w:r>
      <w:r w:rsidR="006A2DB6">
        <w:t xml:space="preserve">10 — Attributes of </w:t>
      </w:r>
      <w:r w:rsidR="006A2DB6">
        <w:rPr>
          <w:rStyle w:val="ISOCode"/>
          <w:rFonts w:cs="Times New Roman"/>
          <w:szCs w:val="24"/>
        </w:rPr>
        <w:t>&lt;stacking/&gt;</w:t>
      </w:r>
    </w:p>
    <w:tbl>
      <w:tblPr>
        <w:tblStyle w:val="TabellexMCF"/>
        <w:tblW w:w="850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258"/>
        <w:gridCol w:w="1855"/>
        <w:gridCol w:w="1560"/>
        <w:gridCol w:w="1134"/>
        <w:gridCol w:w="2693"/>
      </w:tblGrid>
      <w:tr w:rsidR="006A2DB6" w:rsidRPr="00EC4DAD" w14:paraId="57A9325A" w14:textId="77777777" w:rsidTr="005F3348">
        <w:trPr>
          <w:cnfStyle w:val="100000000000" w:firstRow="1" w:lastRow="0" w:firstColumn="0" w:lastColumn="0" w:oddVBand="0" w:evenVBand="0" w:oddHBand="0" w:evenHBand="0" w:firstRowFirstColumn="0" w:firstRowLastColumn="0" w:lastRowFirstColumn="0" w:lastRowLastColumn="0"/>
          <w:trHeight w:val="355"/>
        </w:trPr>
        <w:tc>
          <w:tcPr>
            <w:tcW w:w="1258" w:type="dxa"/>
            <w:tcBorders>
              <w:top w:val="single" w:sz="12" w:space="0" w:color="000000"/>
              <w:bottom w:val="single" w:sz="12" w:space="0" w:color="000000"/>
            </w:tcBorders>
          </w:tcPr>
          <w:p w14:paraId="1B33A940" w14:textId="67E65003" w:rsidR="006A2DB6" w:rsidRPr="00EC4DAD" w:rsidRDefault="006A2DB6" w:rsidP="006A2DB6">
            <w:pPr>
              <w:pStyle w:val="Tableheader"/>
              <w:autoSpaceDE w:val="0"/>
              <w:autoSpaceDN w:val="0"/>
              <w:adjustRightInd w:val="0"/>
              <w:jc w:val="both"/>
            </w:pPr>
            <w:r w:rsidRPr="00EC4DAD">
              <w:rPr>
                <w:szCs w:val="24"/>
              </w:rPr>
              <w:t>Attributes</w:t>
            </w:r>
          </w:p>
        </w:tc>
        <w:tc>
          <w:tcPr>
            <w:tcW w:w="1855" w:type="dxa"/>
            <w:tcBorders>
              <w:top w:val="single" w:sz="12" w:space="0" w:color="000000"/>
              <w:bottom w:val="single" w:sz="12" w:space="0" w:color="000000"/>
            </w:tcBorders>
          </w:tcPr>
          <w:p w14:paraId="27F0B86B" w14:textId="55CD633C" w:rsidR="006A2DB6" w:rsidRPr="00EC4DAD" w:rsidRDefault="006A2DB6" w:rsidP="006A2DB6">
            <w:pPr>
              <w:pStyle w:val="Tableheader"/>
              <w:autoSpaceDE w:val="0"/>
              <w:autoSpaceDN w:val="0"/>
              <w:adjustRightInd w:val="0"/>
              <w:jc w:val="both"/>
            </w:pPr>
            <w:r w:rsidRPr="00EC4DAD">
              <w:rPr>
                <w:szCs w:val="24"/>
              </w:rPr>
              <w:t>Type</w:t>
            </w:r>
          </w:p>
        </w:tc>
        <w:tc>
          <w:tcPr>
            <w:tcW w:w="1560" w:type="dxa"/>
            <w:tcBorders>
              <w:top w:val="single" w:sz="12" w:space="0" w:color="000000"/>
              <w:bottom w:val="single" w:sz="12" w:space="0" w:color="000000"/>
            </w:tcBorders>
          </w:tcPr>
          <w:p w14:paraId="58DFB53D" w14:textId="066206F2" w:rsidR="006A2DB6" w:rsidRPr="00EC4DAD" w:rsidRDefault="006A2DB6" w:rsidP="006A2DB6">
            <w:pPr>
              <w:pStyle w:val="Tableheader"/>
              <w:autoSpaceDE w:val="0"/>
              <w:autoSpaceDN w:val="0"/>
              <w:adjustRightInd w:val="0"/>
              <w:jc w:val="both"/>
            </w:pPr>
            <w:r w:rsidRPr="00EC4DAD">
              <w:rPr>
                <w:szCs w:val="24"/>
              </w:rPr>
              <w:t>Value Space</w:t>
            </w:r>
          </w:p>
        </w:tc>
        <w:tc>
          <w:tcPr>
            <w:tcW w:w="1134" w:type="dxa"/>
            <w:tcBorders>
              <w:top w:val="single" w:sz="12" w:space="0" w:color="000000"/>
              <w:bottom w:val="single" w:sz="12" w:space="0" w:color="000000"/>
            </w:tcBorders>
          </w:tcPr>
          <w:p w14:paraId="1938D33C" w14:textId="3C6270BA" w:rsidR="006A2DB6" w:rsidRPr="00EC4DAD" w:rsidRDefault="006A2DB6" w:rsidP="006A2DB6">
            <w:pPr>
              <w:pStyle w:val="Tableheader"/>
              <w:autoSpaceDE w:val="0"/>
              <w:autoSpaceDN w:val="0"/>
              <w:adjustRightInd w:val="0"/>
              <w:jc w:val="both"/>
            </w:pPr>
            <w:r w:rsidRPr="00EC4DAD">
              <w:rPr>
                <w:szCs w:val="24"/>
              </w:rPr>
              <w:t>Use</w:t>
            </w:r>
          </w:p>
        </w:tc>
        <w:tc>
          <w:tcPr>
            <w:tcW w:w="2693" w:type="dxa"/>
            <w:tcBorders>
              <w:top w:val="single" w:sz="12" w:space="0" w:color="000000"/>
              <w:bottom w:val="single" w:sz="12" w:space="0" w:color="000000"/>
            </w:tcBorders>
          </w:tcPr>
          <w:p w14:paraId="340C51C1" w14:textId="2573B727"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6D1633" w14:paraId="525E817E" w14:textId="77777777" w:rsidTr="005F3348">
        <w:trPr>
          <w:cnfStyle w:val="100000000000" w:firstRow="1" w:lastRow="0" w:firstColumn="0" w:lastColumn="0" w:oddVBand="0" w:evenVBand="0" w:oddHBand="0" w:evenHBand="0" w:firstRowFirstColumn="0" w:firstRowLastColumn="0" w:lastRowFirstColumn="0" w:lastRowLastColumn="0"/>
          <w:trHeight w:val="363"/>
        </w:trPr>
        <w:tc>
          <w:tcPr>
            <w:tcW w:w="1258" w:type="dxa"/>
            <w:tcBorders>
              <w:top w:val="single" w:sz="12" w:space="0" w:color="000000"/>
              <w:bottom w:val="single" w:sz="12" w:space="0" w:color="000000"/>
            </w:tcBorders>
            <w:shd w:val="clear" w:color="auto" w:fill="FFFFFF" w:themeFill="background1"/>
          </w:tcPr>
          <w:p w14:paraId="10FD8D5A" w14:textId="6A6CD02D" w:rsidR="006A2DB6" w:rsidRPr="006D1633" w:rsidRDefault="006A2DB6" w:rsidP="006A2DB6">
            <w:pPr>
              <w:pStyle w:val="Tablebody"/>
              <w:autoSpaceDE w:val="0"/>
              <w:autoSpaceDN w:val="0"/>
              <w:adjustRightInd w:val="0"/>
              <w:jc w:val="both"/>
              <w:rPr>
                <w:b w:val="0"/>
              </w:rPr>
            </w:pPr>
            <w:r w:rsidRPr="006D1633">
              <w:rPr>
                <w:b w:val="0"/>
                <w:szCs w:val="24"/>
              </w:rPr>
              <w:t>nr_levels</w:t>
            </w:r>
          </w:p>
        </w:tc>
        <w:tc>
          <w:tcPr>
            <w:tcW w:w="1855" w:type="dxa"/>
            <w:tcBorders>
              <w:top w:val="single" w:sz="12" w:space="0" w:color="000000"/>
              <w:bottom w:val="single" w:sz="12" w:space="0" w:color="000000"/>
            </w:tcBorders>
            <w:shd w:val="clear" w:color="auto" w:fill="FFFFFF" w:themeFill="background1"/>
          </w:tcPr>
          <w:p w14:paraId="6A246353" w14:textId="45AF3773" w:rsidR="006A2DB6" w:rsidRPr="006D1633" w:rsidRDefault="006A2DB6" w:rsidP="006A2DB6">
            <w:pPr>
              <w:pStyle w:val="Tablebody"/>
              <w:autoSpaceDE w:val="0"/>
              <w:autoSpaceDN w:val="0"/>
              <w:adjustRightInd w:val="0"/>
              <w:jc w:val="both"/>
              <w:rPr>
                <w:b w:val="0"/>
              </w:rPr>
            </w:pPr>
            <w:r w:rsidRPr="006D1633">
              <w:rPr>
                <w:b w:val="0"/>
                <w:szCs w:val="24"/>
              </w:rPr>
              <w:t>Integer</w:t>
            </w:r>
          </w:p>
        </w:tc>
        <w:tc>
          <w:tcPr>
            <w:tcW w:w="1560" w:type="dxa"/>
            <w:tcBorders>
              <w:top w:val="single" w:sz="12" w:space="0" w:color="000000"/>
              <w:bottom w:val="single" w:sz="12" w:space="0" w:color="000000"/>
            </w:tcBorders>
            <w:shd w:val="clear" w:color="auto" w:fill="FFFFFF" w:themeFill="background1"/>
          </w:tcPr>
          <w:p w14:paraId="110358BF" w14:textId="6F4FBF04" w:rsidR="006A2DB6" w:rsidRPr="006D1633" w:rsidRDefault="006A2DB6" w:rsidP="006A2DB6">
            <w:pPr>
              <w:pStyle w:val="Tablebody"/>
              <w:autoSpaceDE w:val="0"/>
              <w:autoSpaceDN w:val="0"/>
              <w:adjustRightInd w:val="0"/>
              <w:jc w:val="both"/>
              <w:rPr>
                <w:b w:val="0"/>
              </w:rPr>
            </w:pPr>
            <w:r w:rsidRPr="006D1633">
              <w:rPr>
                <w:b w:val="0"/>
                <w:szCs w:val="24"/>
              </w:rPr>
              <w:t>&gt; 0</w:t>
            </w:r>
          </w:p>
        </w:tc>
        <w:tc>
          <w:tcPr>
            <w:tcW w:w="1134" w:type="dxa"/>
            <w:tcBorders>
              <w:top w:val="single" w:sz="12" w:space="0" w:color="000000"/>
              <w:bottom w:val="single" w:sz="12" w:space="0" w:color="000000"/>
            </w:tcBorders>
            <w:shd w:val="clear" w:color="auto" w:fill="FFFFFF" w:themeFill="background1"/>
          </w:tcPr>
          <w:p w14:paraId="487058F3" w14:textId="0BFC69CA" w:rsidR="006A2DB6" w:rsidRPr="006D1633" w:rsidRDefault="006A2DB6" w:rsidP="006A2DB6">
            <w:pPr>
              <w:pStyle w:val="Tablebody"/>
              <w:autoSpaceDE w:val="0"/>
              <w:autoSpaceDN w:val="0"/>
              <w:adjustRightInd w:val="0"/>
              <w:jc w:val="both"/>
              <w:rPr>
                <w:b w:val="0"/>
              </w:rPr>
            </w:pPr>
            <w:r w:rsidRPr="006D1633">
              <w:rPr>
                <w:b w:val="0"/>
                <w:szCs w:val="24"/>
              </w:rPr>
              <w:t>Optional</w:t>
            </w:r>
          </w:p>
        </w:tc>
        <w:tc>
          <w:tcPr>
            <w:tcW w:w="2693" w:type="dxa"/>
            <w:tcBorders>
              <w:top w:val="single" w:sz="12" w:space="0" w:color="000000"/>
              <w:bottom w:val="single" w:sz="12" w:space="0" w:color="000000"/>
            </w:tcBorders>
            <w:shd w:val="clear" w:color="auto" w:fill="FFFFFF" w:themeFill="background1"/>
          </w:tcPr>
          <w:p w14:paraId="636913A0" w14:textId="77777777" w:rsidR="006A2DB6" w:rsidRPr="006D1633" w:rsidRDefault="006A2DB6" w:rsidP="006D1633">
            <w:pPr>
              <w:pStyle w:val="Tablebody"/>
              <w:rPr>
                <w:b w:val="0"/>
              </w:rPr>
            </w:pPr>
            <w:r w:rsidRPr="006D1633">
              <w:rPr>
                <w:b w:val="0"/>
              </w:rPr>
              <w:t xml:space="preserve">if </w:t>
            </w:r>
            <w:r w:rsidRPr="006D1633">
              <w:rPr>
                <w:rStyle w:val="ISOCode"/>
                <w:rFonts w:cs="Times New Roman"/>
                <w:b w:val="0"/>
                <w:szCs w:val="24"/>
              </w:rPr>
              <w:t xml:space="preserve">nr_levels </w:t>
            </w:r>
            <w:r w:rsidRPr="006D1633">
              <w:rPr>
                <w:b w:val="0"/>
              </w:rPr>
              <w:t xml:space="preserve">exists, no </w:t>
            </w:r>
            <w:r w:rsidRPr="006D1633">
              <w:rPr>
                <w:rStyle w:val="ISOCode"/>
                <w:rFonts w:cs="Times New Roman"/>
                <w:b w:val="0"/>
                <w:szCs w:val="24"/>
              </w:rPr>
              <w:t>&lt;level/&gt;</w:t>
            </w:r>
            <w:r w:rsidRPr="006D1633">
              <w:rPr>
                <w:b w:val="0"/>
              </w:rPr>
              <w:t xml:space="preserve"> elements are allowed in </w:t>
            </w:r>
            <w:r w:rsidRPr="006D1633">
              <w:rPr>
                <w:rStyle w:val="ISOCode"/>
                <w:rFonts w:cs="Times New Roman"/>
                <w:b w:val="0"/>
                <w:szCs w:val="24"/>
              </w:rPr>
              <w:t>&lt;stacking/&gt;</w:t>
            </w:r>
            <w:r w:rsidRPr="006D1633">
              <w:rPr>
                <w:b w:val="0"/>
              </w:rPr>
              <w:t>.</w:t>
            </w:r>
          </w:p>
          <w:p w14:paraId="770D4009" w14:textId="5122BDD0" w:rsidR="006A2DB6" w:rsidRPr="006D1633" w:rsidRDefault="006A2DB6" w:rsidP="006D1633">
            <w:pPr>
              <w:pStyle w:val="Tablebody"/>
            </w:pPr>
            <w:r w:rsidRPr="006D1633">
              <w:rPr>
                <w:rStyle w:val="ISOCode"/>
                <w:rFonts w:cs="Times New Roman"/>
                <w:b w:val="0"/>
                <w:szCs w:val="24"/>
              </w:rPr>
              <w:t>nr_levels</w:t>
            </w:r>
            <w:r w:rsidRPr="006D1633">
              <w:t xml:space="preserve"> </w:t>
            </w:r>
            <w:r w:rsidRPr="006D1633">
              <w:rPr>
                <w:b w:val="0"/>
              </w:rPr>
              <w:t>has to be greater than the number of nested elements of</w:t>
            </w:r>
            <w:r w:rsidRPr="006D1633">
              <w:t xml:space="preserve"> </w:t>
            </w:r>
            <w:r w:rsidRPr="006D1633">
              <w:rPr>
                <w:rStyle w:val="ISOCode"/>
                <w:rFonts w:cs="Times New Roman"/>
                <w:b w:val="0"/>
                <w:szCs w:val="24"/>
              </w:rPr>
              <w:t>&lt;connected_to/&gt;</w:t>
            </w:r>
          </w:p>
        </w:tc>
      </w:tr>
    </w:tbl>
    <w:p w14:paraId="3FF212EC" w14:textId="32CF88DF" w:rsidR="006A2DB6" w:rsidRDefault="006A2DB6">
      <w:pPr>
        <w:pStyle w:val="BodyText"/>
        <w:autoSpaceDE w:val="0"/>
        <w:autoSpaceDN w:val="0"/>
        <w:adjustRightInd w:val="0"/>
        <w:rPr>
          <w:szCs w:val="24"/>
        </w:rPr>
      </w:pPr>
      <w:r>
        <w:rPr>
          <w:szCs w:val="24"/>
        </w:rPr>
        <w:t>The attribute meaning is:</w:t>
      </w:r>
    </w:p>
    <w:p w14:paraId="44CCAC98" w14:textId="4D6EAB1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45095">
        <w:rPr>
          <w:rStyle w:val="ISOCode"/>
        </w:rPr>
        <w:t>nr_levels</w:t>
      </w:r>
      <w:r>
        <w:rPr>
          <w:szCs w:val="24"/>
        </w:rPr>
        <w:t xml:space="preserve"> dictate</w:t>
      </w:r>
      <w:del w:id="266" w:author="LUEJE Claudia" w:date="2024-05-02T17:27:00Z">
        <w:r w:rsidDel="00044283">
          <w:rPr>
            <w:szCs w:val="24"/>
          </w:rPr>
          <w:delText>s</w:delText>
        </w:r>
      </w:del>
      <w:r>
        <w:rPr>
          <w:szCs w:val="24"/>
        </w:rPr>
        <w:t xml:space="preserve"> the number of flanges/sheets connected by the joint.</w:t>
      </w:r>
    </w:p>
    <w:p w14:paraId="7B061A48" w14:textId="3445172A" w:rsidR="006A2DB6" w:rsidRDefault="006A2DB6">
      <w:pPr>
        <w:pStyle w:val="BodyText"/>
        <w:autoSpaceDE w:val="0"/>
        <w:autoSpaceDN w:val="0"/>
        <w:adjustRightInd w:val="0"/>
        <w:rPr>
          <w:szCs w:val="24"/>
        </w:rPr>
      </w:pPr>
      <w:r>
        <w:rPr>
          <w:szCs w:val="24"/>
        </w:rPr>
        <w:t xml:space="preserve">The element </w:t>
      </w:r>
      <w:r w:rsidRPr="00545095">
        <w:rPr>
          <w:rStyle w:val="ISOCode"/>
        </w:rPr>
        <w:t>&lt;level/&gt;</w:t>
      </w:r>
      <w:r>
        <w:rPr>
          <w:szCs w:val="24"/>
        </w:rPr>
        <w:t xml:space="preserve"> within </w:t>
      </w:r>
      <w:r w:rsidRPr="00545095">
        <w:rPr>
          <w:rStyle w:val="ISOCode"/>
        </w:rPr>
        <w:t>&lt;stacking/&gt;</w:t>
      </w:r>
      <w:r>
        <w:rPr>
          <w:szCs w:val="24"/>
        </w:rPr>
        <w:t xml:space="preserve"> is specified as shown in </w:t>
      </w:r>
      <w:r w:rsidR="009C3FFA">
        <w:rPr>
          <w:rStyle w:val="citetbl"/>
        </w:rPr>
        <w:t>Table </w:t>
      </w:r>
      <w:r w:rsidRPr="009C3FFA">
        <w:rPr>
          <w:rStyle w:val="citetbl"/>
        </w:rPr>
        <w:t>11</w:t>
      </w:r>
      <w:r>
        <w:rPr>
          <w:szCs w:val="24"/>
        </w:rPr>
        <w:t>.</w:t>
      </w:r>
    </w:p>
    <w:p w14:paraId="342B3EE8" w14:textId="7BF9C50E" w:rsidR="006A2DB6" w:rsidRDefault="009C3FFA" w:rsidP="009C3FFA">
      <w:pPr>
        <w:pStyle w:val="Tabletitle"/>
      </w:pPr>
      <w:r>
        <w:t>Table </w:t>
      </w:r>
      <w:r w:rsidR="006A2DB6">
        <w:t xml:space="preserve">11 — Attributes of </w:t>
      </w:r>
      <w:r w:rsidR="006A2DB6">
        <w:rPr>
          <w:rStyle w:val="ISOCode"/>
          <w:rFonts w:cs="Times New Roman"/>
          <w:szCs w:val="24"/>
        </w:rPr>
        <w:t>&lt;level/&gt;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58"/>
        <w:gridCol w:w="1312"/>
        <w:gridCol w:w="1559"/>
        <w:gridCol w:w="1276"/>
        <w:gridCol w:w="3095"/>
      </w:tblGrid>
      <w:tr w:rsidR="006A2DB6" w:rsidRPr="00EC4DAD" w14:paraId="56463C7E" w14:textId="77777777" w:rsidTr="005F3348">
        <w:trPr>
          <w:trHeight w:val="355"/>
        </w:trPr>
        <w:tc>
          <w:tcPr>
            <w:tcW w:w="1258" w:type="dxa"/>
            <w:tcBorders>
              <w:top w:val="single" w:sz="12" w:space="0" w:color="auto"/>
              <w:bottom w:val="single" w:sz="12" w:space="0" w:color="auto"/>
            </w:tcBorders>
            <w:shd w:val="clear" w:color="auto" w:fill="F3F3F3"/>
            <w:vAlign w:val="bottom"/>
          </w:tcPr>
          <w:p w14:paraId="3157CD43" w14:textId="55284B5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312" w:type="dxa"/>
            <w:tcBorders>
              <w:top w:val="single" w:sz="12" w:space="0" w:color="auto"/>
              <w:bottom w:val="single" w:sz="12" w:space="0" w:color="auto"/>
            </w:tcBorders>
            <w:shd w:val="clear" w:color="auto" w:fill="F3F3F3"/>
            <w:vAlign w:val="bottom"/>
          </w:tcPr>
          <w:p w14:paraId="106A5A2F" w14:textId="494BDE15"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5B12848E" w14:textId="74DADBA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7074205D" w14:textId="3D4DA731" w:rsidR="006A2DB6" w:rsidRPr="00EC4DAD" w:rsidRDefault="006A2DB6" w:rsidP="006A2DB6">
            <w:pPr>
              <w:pStyle w:val="Tableheader"/>
              <w:autoSpaceDE w:val="0"/>
              <w:autoSpaceDN w:val="0"/>
              <w:adjustRightInd w:val="0"/>
              <w:jc w:val="both"/>
              <w:rPr>
                <w:b/>
              </w:rPr>
            </w:pPr>
            <w:r w:rsidRPr="00EC4DAD">
              <w:rPr>
                <w:b/>
                <w:szCs w:val="24"/>
              </w:rPr>
              <w:t>Use</w:t>
            </w:r>
          </w:p>
        </w:tc>
        <w:tc>
          <w:tcPr>
            <w:tcW w:w="3095" w:type="dxa"/>
            <w:tcBorders>
              <w:top w:val="single" w:sz="12" w:space="0" w:color="auto"/>
              <w:bottom w:val="single" w:sz="12" w:space="0" w:color="auto"/>
            </w:tcBorders>
            <w:shd w:val="clear" w:color="auto" w:fill="F3F3F3"/>
            <w:vAlign w:val="bottom"/>
          </w:tcPr>
          <w:p w14:paraId="320A7564" w14:textId="65FB936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4004476" w14:textId="77777777" w:rsidTr="005F3348">
        <w:trPr>
          <w:trHeight w:val="355"/>
        </w:trPr>
        <w:tc>
          <w:tcPr>
            <w:tcW w:w="1258" w:type="dxa"/>
            <w:tcBorders>
              <w:top w:val="single" w:sz="12" w:space="0" w:color="auto"/>
            </w:tcBorders>
          </w:tcPr>
          <w:p w14:paraId="5F8B8C55" w14:textId="65FBB976" w:rsidR="006A2DB6" w:rsidRPr="006A2DB6" w:rsidRDefault="006A2DB6" w:rsidP="006A2DB6">
            <w:pPr>
              <w:pStyle w:val="Tablebody"/>
              <w:autoSpaceDE w:val="0"/>
              <w:autoSpaceDN w:val="0"/>
              <w:adjustRightInd w:val="0"/>
              <w:jc w:val="both"/>
            </w:pPr>
            <w:r w:rsidRPr="006A2DB6">
              <w:rPr>
                <w:szCs w:val="24"/>
              </w:rPr>
              <w:t>order</w:t>
            </w:r>
          </w:p>
        </w:tc>
        <w:tc>
          <w:tcPr>
            <w:tcW w:w="1312" w:type="dxa"/>
            <w:tcBorders>
              <w:top w:val="single" w:sz="12" w:space="0" w:color="auto"/>
            </w:tcBorders>
          </w:tcPr>
          <w:p w14:paraId="07937B90" w14:textId="1F5200C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auto"/>
            </w:tcBorders>
          </w:tcPr>
          <w:p w14:paraId="3FF7FF41" w14:textId="5DB4D872"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auto"/>
            </w:tcBorders>
          </w:tcPr>
          <w:p w14:paraId="28084671" w14:textId="440D77AF"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top w:val="single" w:sz="12" w:space="0" w:color="auto"/>
            </w:tcBorders>
          </w:tcPr>
          <w:p w14:paraId="6083311E" w14:textId="557C64D0" w:rsidR="006A2DB6" w:rsidRPr="006A2DB6" w:rsidRDefault="006A2DB6" w:rsidP="006A2DB6">
            <w:pPr>
              <w:pStyle w:val="Tablebody"/>
              <w:autoSpaceDE w:val="0"/>
              <w:autoSpaceDN w:val="0"/>
              <w:adjustRightInd w:val="0"/>
              <w:jc w:val="both"/>
            </w:pPr>
            <w:r w:rsidRPr="006A2DB6">
              <w:rPr>
                <w:szCs w:val="24"/>
              </w:rPr>
              <w:t xml:space="preserve">Unique only within the parent element </w:t>
            </w:r>
            <w:r w:rsidRPr="00545095">
              <w:rPr>
                <w:rStyle w:val="ISOCode"/>
              </w:rPr>
              <w:t>&lt;stacking/&gt;</w:t>
            </w:r>
          </w:p>
        </w:tc>
      </w:tr>
      <w:tr w:rsidR="006A2DB6" w:rsidRPr="00F54804" w14:paraId="24ED0708" w14:textId="77777777" w:rsidTr="005F3348">
        <w:trPr>
          <w:trHeight w:val="355"/>
        </w:trPr>
        <w:tc>
          <w:tcPr>
            <w:tcW w:w="1258" w:type="dxa"/>
            <w:tcBorders>
              <w:bottom w:val="single" w:sz="12" w:space="0" w:color="auto"/>
            </w:tcBorders>
          </w:tcPr>
          <w:p w14:paraId="394F204F" w14:textId="5574A0DC" w:rsidR="006A2DB6" w:rsidRPr="006A2DB6" w:rsidRDefault="006A2DB6" w:rsidP="006A2DB6">
            <w:pPr>
              <w:pStyle w:val="Tablebody"/>
              <w:autoSpaceDE w:val="0"/>
              <w:autoSpaceDN w:val="0"/>
              <w:adjustRightInd w:val="0"/>
              <w:jc w:val="both"/>
            </w:pPr>
            <w:r w:rsidRPr="006A2DB6">
              <w:rPr>
                <w:szCs w:val="24"/>
              </w:rPr>
              <w:t>part_index</w:t>
            </w:r>
          </w:p>
        </w:tc>
        <w:tc>
          <w:tcPr>
            <w:tcW w:w="1312" w:type="dxa"/>
            <w:tcBorders>
              <w:bottom w:val="single" w:sz="12" w:space="0" w:color="auto"/>
            </w:tcBorders>
          </w:tcPr>
          <w:p w14:paraId="2B974E71" w14:textId="5C218B1E"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auto"/>
            </w:tcBorders>
          </w:tcPr>
          <w:p w14:paraId="66A9136C" w14:textId="1DD17B8C" w:rsidR="006A2DB6" w:rsidRPr="006A2DB6" w:rsidRDefault="006A2DB6" w:rsidP="006A2DB6">
            <w:pPr>
              <w:pStyle w:val="Tablebody"/>
              <w:autoSpaceDE w:val="0"/>
              <w:autoSpaceDN w:val="0"/>
              <w:adjustRightInd w:val="0"/>
              <w:jc w:val="both"/>
            </w:pPr>
            <w:r w:rsidRPr="006A2DB6">
              <w:rPr>
                <w:szCs w:val="24"/>
              </w:rPr>
              <w:t> </w:t>
            </w:r>
          </w:p>
        </w:tc>
        <w:tc>
          <w:tcPr>
            <w:tcW w:w="1276" w:type="dxa"/>
            <w:tcBorders>
              <w:bottom w:val="single" w:sz="12" w:space="0" w:color="auto"/>
            </w:tcBorders>
          </w:tcPr>
          <w:p w14:paraId="7F5B1649" w14:textId="761AF6BB" w:rsidR="006A2DB6" w:rsidRPr="006A2DB6" w:rsidRDefault="006A2DB6" w:rsidP="006A2DB6">
            <w:pPr>
              <w:pStyle w:val="Tablebody"/>
              <w:autoSpaceDE w:val="0"/>
              <w:autoSpaceDN w:val="0"/>
              <w:adjustRightInd w:val="0"/>
              <w:jc w:val="both"/>
            </w:pPr>
            <w:r w:rsidRPr="006A2DB6">
              <w:rPr>
                <w:szCs w:val="24"/>
              </w:rPr>
              <w:t>Required</w:t>
            </w:r>
          </w:p>
        </w:tc>
        <w:tc>
          <w:tcPr>
            <w:tcW w:w="3095" w:type="dxa"/>
            <w:tcBorders>
              <w:bottom w:val="single" w:sz="12" w:space="0" w:color="auto"/>
            </w:tcBorders>
          </w:tcPr>
          <w:p w14:paraId="6472D89E" w14:textId="6D9593E5" w:rsidR="006A2DB6" w:rsidRPr="006A2DB6" w:rsidRDefault="006A2DB6" w:rsidP="006A2DB6">
            <w:pPr>
              <w:pStyle w:val="Tablebody"/>
              <w:autoSpaceDE w:val="0"/>
              <w:autoSpaceDN w:val="0"/>
              <w:adjustRightInd w:val="0"/>
              <w:jc w:val="both"/>
            </w:pPr>
            <w:r w:rsidRPr="006A2DB6">
              <w:rPr>
                <w:szCs w:val="24"/>
              </w:rPr>
              <w:t> </w:t>
            </w:r>
          </w:p>
        </w:tc>
      </w:tr>
    </w:tbl>
    <w:p w14:paraId="090A0A42" w14:textId="176A6207" w:rsidR="006A2DB6" w:rsidRDefault="006A2DB6">
      <w:pPr>
        <w:pStyle w:val="BodyText"/>
        <w:autoSpaceDE w:val="0"/>
        <w:autoSpaceDN w:val="0"/>
        <w:adjustRightInd w:val="0"/>
        <w:rPr>
          <w:szCs w:val="24"/>
        </w:rPr>
      </w:pPr>
      <w:r>
        <w:rPr>
          <w:szCs w:val="24"/>
        </w:rPr>
        <w:t>The attribute meanings are:</w:t>
      </w:r>
    </w:p>
    <w:p w14:paraId="61384D62" w14:textId="29A62E9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part_index</w:t>
      </w:r>
      <w:r>
        <w:rPr>
          <w:szCs w:val="24"/>
        </w:rPr>
        <w:t xml:space="preserve">: The flange partner with this index (see </w:t>
      </w:r>
      <w:del w:id="267" w:author="LUEJE Claudia" w:date="2024-05-02T17:27:00Z">
        <w:r w:rsidDel="00044283">
          <w:rPr>
            <w:rStyle w:val="citesec"/>
            <w:szCs w:val="24"/>
          </w:rPr>
          <w:delText>clause </w:delText>
        </w:r>
      </w:del>
      <w:r>
        <w:rPr>
          <w:rStyle w:val="citesec"/>
          <w:szCs w:val="24"/>
        </w:rPr>
        <w:t>7.4.2.2</w:t>
      </w:r>
      <w:r>
        <w:rPr>
          <w:szCs w:val="24"/>
        </w:rPr>
        <w:t xml:space="preserve">). The part of the flange is referenced by the attribute </w:t>
      </w:r>
      <w:r w:rsidRPr="00F2354A">
        <w:rPr>
          <w:rStyle w:val="ISOCode"/>
        </w:rPr>
        <w:t>index</w:t>
      </w:r>
      <w:r>
        <w:rPr>
          <w:szCs w:val="24"/>
        </w:rPr>
        <w:t xml:space="preserve"> inside the element </w:t>
      </w:r>
      <w:r w:rsidRPr="00F2354A">
        <w:rPr>
          <w:rStyle w:val="ISOCode"/>
        </w:rPr>
        <w:t>&lt;part/&gt;</w:t>
      </w:r>
      <w:r>
        <w:rPr>
          <w:szCs w:val="24"/>
        </w:rPr>
        <w:t xml:space="preserve"> or </w:t>
      </w:r>
      <w:r w:rsidRPr="00F2354A">
        <w:rPr>
          <w:rStyle w:val="ISOCode"/>
        </w:rPr>
        <w:t>&lt;assy/&gt;</w:t>
      </w:r>
      <w:r>
        <w:rPr>
          <w:szCs w:val="24"/>
        </w:rPr>
        <w:t xml:space="preserve"> of the </w:t>
      </w:r>
      <w:r w:rsidRPr="00F2354A">
        <w:rPr>
          <w:rStyle w:val="ISOCode"/>
        </w:rPr>
        <w:t>&lt;connected_to/&gt;</w:t>
      </w:r>
      <w:r>
        <w:rPr>
          <w:szCs w:val="24"/>
        </w:rPr>
        <w:t xml:space="preserve"> element,</w:t>
      </w:r>
    </w:p>
    <w:p w14:paraId="47FD866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2354A">
        <w:rPr>
          <w:rStyle w:val="ISOCode"/>
        </w:rPr>
        <w:t>order</w:t>
      </w:r>
      <w:r>
        <w:rPr>
          <w:szCs w:val="24"/>
        </w:rPr>
        <w:t>: indicates the position of a flange relative to other flanges.</w:t>
      </w:r>
    </w:p>
    <w:p w14:paraId="641A53DE" w14:textId="77777777" w:rsidR="006A2DB6" w:rsidRDefault="006A2DB6">
      <w:pPr>
        <w:pStyle w:val="BodyText"/>
        <w:autoSpaceDE w:val="0"/>
        <w:autoSpaceDN w:val="0"/>
        <w:adjustRightInd w:val="0"/>
        <w:rPr>
          <w:szCs w:val="24"/>
        </w:rPr>
      </w:pPr>
      <w:r>
        <w:rPr>
          <w:szCs w:val="24"/>
        </w:rPr>
        <w:t xml:space="preserve">The order of the levels in the stacking list is identified by the numerical value of their attribute </w:t>
      </w:r>
      <w:r w:rsidRPr="00F2354A">
        <w:rPr>
          <w:rStyle w:val="ISOCode"/>
        </w:rPr>
        <w:t>order</w:t>
      </w:r>
      <w:r>
        <w:rPr>
          <w:szCs w:val="24"/>
        </w:rPr>
        <w:t xml:space="preserve">, in ascending order. Therefore, indices must be unique within one stacking list. The restriction that </w:t>
      </w:r>
      <w:r w:rsidRPr="00F2354A">
        <w:rPr>
          <w:rStyle w:val="ISOCode"/>
        </w:rPr>
        <w:t>nr_levels</w:t>
      </w:r>
      <w:r>
        <w:rPr>
          <w:szCs w:val="24"/>
        </w:rPr>
        <w:t xml:space="preserve"> must be greater than the number of nested elements of </w:t>
      </w:r>
      <w:r w:rsidRPr="00F2354A">
        <w:rPr>
          <w:rStyle w:val="ISOCode"/>
        </w:rPr>
        <w:t>&lt;connected_to/&gt;</w:t>
      </w:r>
      <w:r>
        <w:rPr>
          <w:szCs w:val="24"/>
        </w:rPr>
        <w:t xml:space="preserve"> implies that </w:t>
      </w:r>
      <w:r w:rsidRPr="00F2354A">
        <w:rPr>
          <w:rStyle w:val="ISOCode"/>
        </w:rPr>
        <w:t>nr_levels</w:t>
      </w:r>
      <w:r>
        <w:rPr>
          <w:szCs w:val="24"/>
        </w:rPr>
        <w:t xml:space="preserve"> attribute can only be used for self-connected joints.</w:t>
      </w:r>
    </w:p>
    <w:p w14:paraId="611050CD" w14:textId="5F04D9A8"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268" w:author="LUEJE Claudia" w:date="2024-05-02T17:27:00Z">
        <w:r w:rsidR="00044283">
          <w:rPr>
            <w:szCs w:val="24"/>
          </w:rPr>
          <w:t>X</w:t>
        </w:r>
      </w:ins>
      <w:ins w:id="269" w:author="LUEJE Claudia" w:date="2024-05-02T17:28:00Z">
        <w:r w:rsidR="00044283">
          <w:rPr>
            <w:szCs w:val="24"/>
          </w:rPr>
          <w:t>AMPLE</w:t>
        </w:r>
      </w:ins>
      <w:del w:id="270" w:author="LUEJE Claudia" w:date="2024-05-02T17:28:00Z">
        <w:r w:rsidDel="00044283">
          <w:rPr>
            <w:szCs w:val="24"/>
          </w:rPr>
          <w:delText>xample</w:delText>
        </w:r>
      </w:del>
      <w:r>
        <w:rPr>
          <w:szCs w:val="24"/>
        </w:rPr>
        <w:t xml:space="preserve"> 1</w:t>
      </w:r>
      <w:r w:rsidR="00690423">
        <w:rPr>
          <w:szCs w:val="24"/>
        </w:rPr>
        <w:tab/>
      </w:r>
      <w:r>
        <w:rPr>
          <w:szCs w:val="24"/>
        </w:rPr>
        <w:t xml:space="preserve">The situations in </w:t>
      </w:r>
      <w:r w:rsidR="002F3F18">
        <w:rPr>
          <w:rStyle w:val="citefig"/>
          <w:szCs w:val="24"/>
        </w:rPr>
        <w:t>Figure </w:t>
      </w:r>
      <w:r>
        <w:rPr>
          <w:rStyle w:val="citefig"/>
          <w:szCs w:val="24"/>
        </w:rPr>
        <w:t>7</w:t>
      </w:r>
      <w:r>
        <w:rPr>
          <w:szCs w:val="24"/>
        </w:rPr>
        <w:t xml:space="preserve"> can be described by using </w:t>
      </w:r>
      <w:r>
        <w:rPr>
          <w:rStyle w:val="ISOCode"/>
          <w:rFonts w:cs="Times New Roman"/>
          <w:sz w:val="20"/>
          <w:szCs w:val="24"/>
        </w:rPr>
        <w:t>&lt;level/&gt;</w:t>
      </w:r>
      <w:r>
        <w:rPr>
          <w:szCs w:val="24"/>
        </w:rPr>
        <w:t xml:space="preserve"> elements in order to explicitly define the stacking of the part flanges involved.</w:t>
      </w:r>
    </w:p>
    <w:p w14:paraId="75E0C97C" w14:textId="010C01E7" w:rsidR="00E92B31" w:rsidRPr="00E92B31" w:rsidRDefault="00E92B31" w:rsidP="00E92B31">
      <w:pPr>
        <w:pStyle w:val="Code"/>
      </w:pPr>
      <w:r w:rsidRPr="00E92B31">
        <w:t xml:space="preserve">  &lt;connection_group&gt;</w:t>
      </w:r>
    </w:p>
    <w:p w14:paraId="4B9E838C" w14:textId="44B1AAA6" w:rsidR="00E92B31" w:rsidRPr="00E92B31" w:rsidRDefault="00E92B31" w:rsidP="00E92B31">
      <w:pPr>
        <w:pStyle w:val="Code"/>
      </w:pPr>
      <w:r w:rsidRPr="00E92B31">
        <w:t> </w:t>
      </w:r>
    </w:p>
    <w:p w14:paraId="1B29621C" w14:textId="7FB1681A" w:rsidR="00E92B31" w:rsidRPr="00E92B31" w:rsidRDefault="00E92B31" w:rsidP="00E92B31">
      <w:pPr>
        <w:pStyle w:val="Code"/>
        <w:rPr>
          <w:b/>
        </w:rPr>
      </w:pPr>
      <w:r w:rsidRPr="00E92B31">
        <w:t xml:space="preserve">      </w:t>
      </w:r>
      <w:r w:rsidRPr="00E92B31">
        <w:rPr>
          <w:b/>
        </w:rPr>
        <w:t>&lt;connected_to&gt;</w:t>
      </w:r>
    </w:p>
    <w:p w14:paraId="1DA59441" w14:textId="46598B0D" w:rsidR="00E92B31" w:rsidRPr="00E92B31" w:rsidRDefault="00E92B31" w:rsidP="00E92B31">
      <w:pPr>
        <w:pStyle w:val="Code"/>
        <w:rPr>
          <w:rFonts w:cs="Courier New"/>
        </w:rPr>
      </w:pPr>
      <w:r w:rsidRPr="00E92B31">
        <w:t xml:space="preserve">  </w:t>
      </w:r>
      <w:r w:rsidRPr="00E92B31">
        <w:rPr>
          <w:b/>
        </w:rPr>
        <w:t xml:space="preserve">         &lt;part index="1" label="PART_7000800"/&gt;</w:t>
      </w:r>
      <w:r w:rsidRPr="00E92B31">
        <w:t xml:space="preserve">           </w:t>
      </w:r>
      <w:r w:rsidRPr="00E92B31">
        <w:rPr>
          <w:rFonts w:cs="Courier New"/>
        </w:rPr>
        <w:t>&lt;!-- grey part in figure --&gt;</w:t>
      </w:r>
    </w:p>
    <w:p w14:paraId="74355169" w14:textId="74385214" w:rsidR="00E92B31" w:rsidRPr="00E92B31" w:rsidRDefault="00E92B31" w:rsidP="00E92B31">
      <w:pPr>
        <w:pStyle w:val="Code"/>
        <w:rPr>
          <w:rFonts w:cs="Courier New"/>
          <w:b/>
        </w:rPr>
      </w:pPr>
      <w:r w:rsidRPr="00E92B31">
        <w:t xml:space="preserve">  </w:t>
      </w:r>
      <w:r w:rsidRPr="00E92B31">
        <w:rPr>
          <w:b/>
        </w:rPr>
        <w:t xml:space="preserve">         &lt;part index="2" label="PART_7000400"/&gt;</w:t>
      </w:r>
      <w:r w:rsidRPr="00E92B31">
        <w:t xml:space="preserve">           </w:t>
      </w:r>
      <w:r w:rsidRPr="00E92B31">
        <w:rPr>
          <w:rFonts w:cs="Courier New"/>
        </w:rPr>
        <w:t xml:space="preserve">&lt;!-- hatched part in figure  --&gt; </w:t>
      </w:r>
    </w:p>
    <w:p w14:paraId="3C811425" w14:textId="2FB1B9BC" w:rsidR="00E92B31" w:rsidRPr="00E92B31" w:rsidRDefault="00E92B31" w:rsidP="00E92B31">
      <w:pPr>
        <w:pStyle w:val="Code"/>
        <w:rPr>
          <w:b/>
        </w:rPr>
      </w:pPr>
      <w:r w:rsidRPr="00E92B31">
        <w:t xml:space="preserve">  </w:t>
      </w:r>
      <w:r w:rsidRPr="00E92B31">
        <w:rPr>
          <w:b/>
        </w:rPr>
        <w:t xml:space="preserve">    &lt;/connected_to&gt;</w:t>
      </w:r>
    </w:p>
    <w:p w14:paraId="3EEE919A" w14:textId="502F2D80" w:rsidR="00E92B31" w:rsidRPr="00E92B31" w:rsidRDefault="00E92B31" w:rsidP="00E92B31">
      <w:pPr>
        <w:pStyle w:val="Code"/>
      </w:pPr>
      <w:r w:rsidRPr="00E92B31">
        <w:t> </w:t>
      </w:r>
    </w:p>
    <w:p w14:paraId="6154A9B1" w14:textId="3CF156ED" w:rsidR="00E92B31" w:rsidRPr="00E92B31" w:rsidRDefault="00E92B31" w:rsidP="00E92B31">
      <w:pPr>
        <w:pStyle w:val="Code"/>
      </w:pPr>
      <w:r w:rsidRPr="00E92B31">
        <w:t xml:space="preserve">     &lt;connection_list&gt;</w:t>
      </w:r>
    </w:p>
    <w:p w14:paraId="07FEE8F6" w14:textId="11A08A42" w:rsidR="00E92B31" w:rsidRPr="00E92B31" w:rsidRDefault="00E92B31" w:rsidP="00E92B31">
      <w:pPr>
        <w:pStyle w:val="Code"/>
      </w:pPr>
      <w:r w:rsidRPr="00E92B31">
        <w:t xml:space="preserve">          &lt;connection_0d label="A"&gt;</w:t>
      </w:r>
    </w:p>
    <w:p w14:paraId="593BC9EE" w14:textId="56E4B661" w:rsidR="00E92B31" w:rsidRPr="00E92B31" w:rsidRDefault="00E92B31" w:rsidP="00E92B31">
      <w:pPr>
        <w:pStyle w:val="Code"/>
        <w:rPr>
          <w:b/>
        </w:rPr>
      </w:pPr>
      <w:r w:rsidRPr="00E92B31">
        <w:t xml:space="preserve">                </w:t>
      </w:r>
      <w:r w:rsidRPr="00E92B31">
        <w:rPr>
          <w:b/>
        </w:rPr>
        <w:t>&lt;stacking&gt;</w:t>
      </w:r>
    </w:p>
    <w:p w14:paraId="65BEA1E0" w14:textId="1F358E1E"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5D54F639" w14:textId="6499D76F" w:rsidR="00E92B31" w:rsidRPr="00E92B31" w:rsidRDefault="00E92B31" w:rsidP="00E92B31">
      <w:pPr>
        <w:pStyle w:val="Code"/>
        <w:rPr>
          <w:rFonts w:cs="Courier New"/>
        </w:rPr>
      </w:pPr>
      <w:r w:rsidRPr="00E92B31">
        <w:t xml:space="preserve">  </w:t>
      </w:r>
      <w:r w:rsidRPr="00E92B31">
        <w:rPr>
          <w:b/>
        </w:rPr>
        <w:t xml:space="preserve">                    &lt;level order="2" part_index="2"/&gt;   </w:t>
      </w:r>
      <w:r w:rsidRPr="00E92B31">
        <w:rPr>
          <w:rFonts w:cs="Courier New"/>
        </w:rPr>
        <w:t>&lt;!-- hatched part in figure  --&gt;</w:t>
      </w:r>
    </w:p>
    <w:p w14:paraId="1F76DF78" w14:textId="7CEAA28D" w:rsidR="00E92B31" w:rsidRPr="00E92B31" w:rsidRDefault="00E92B31" w:rsidP="00E92B31">
      <w:pPr>
        <w:pStyle w:val="Code"/>
        <w:rPr>
          <w:rFonts w:cs="Courier New"/>
        </w:rPr>
      </w:pPr>
      <w:r w:rsidRPr="00E92B31">
        <w:t xml:space="preserve">  </w:t>
      </w:r>
      <w:r w:rsidRPr="00E92B31">
        <w:rPr>
          <w:b/>
        </w:rPr>
        <w:t xml:space="preserve">                    &lt;level order="3" part_index="1"/&gt;   </w:t>
      </w:r>
      <w:r w:rsidRPr="00E92B31">
        <w:rPr>
          <w:rFonts w:cs="Courier New"/>
        </w:rPr>
        <w:t>&lt;!-- grey part in figure --&gt;</w:t>
      </w:r>
    </w:p>
    <w:p w14:paraId="2E67D49D" w14:textId="506AE445" w:rsidR="00E92B31" w:rsidRPr="00E92B31" w:rsidRDefault="00E92B31" w:rsidP="00E92B31">
      <w:pPr>
        <w:pStyle w:val="Code"/>
        <w:rPr>
          <w:b/>
        </w:rPr>
      </w:pPr>
      <w:r w:rsidRPr="00E92B31">
        <w:t xml:space="preserve">  </w:t>
      </w:r>
      <w:r w:rsidRPr="00E92B31">
        <w:rPr>
          <w:b/>
        </w:rPr>
        <w:t xml:space="preserve">              &lt;/stacking&gt;</w:t>
      </w:r>
    </w:p>
    <w:p w14:paraId="60545297" w14:textId="2FC41E62" w:rsidR="00E92B31" w:rsidRPr="00E92B31" w:rsidRDefault="00E92B31" w:rsidP="00E92B31">
      <w:pPr>
        <w:pStyle w:val="Code"/>
      </w:pPr>
      <w:r w:rsidRPr="00E92B31">
        <w:t xml:space="preserve">                ...</w:t>
      </w:r>
    </w:p>
    <w:p w14:paraId="1DF1569B" w14:textId="11CE5DFC" w:rsidR="00E92B31" w:rsidRPr="00E92B31" w:rsidRDefault="00E92B31" w:rsidP="00E92B31">
      <w:pPr>
        <w:pStyle w:val="Code"/>
      </w:pPr>
      <w:r w:rsidRPr="00E92B31">
        <w:t xml:space="preserve">          &lt;/connection_0d&gt;</w:t>
      </w:r>
    </w:p>
    <w:p w14:paraId="4E94336D" w14:textId="34F851DB" w:rsidR="00E92B31" w:rsidRPr="00E92B31" w:rsidRDefault="00E92B31" w:rsidP="00E92B31">
      <w:pPr>
        <w:pStyle w:val="Code"/>
      </w:pPr>
      <w:r w:rsidRPr="00E92B31">
        <w:t> </w:t>
      </w:r>
    </w:p>
    <w:p w14:paraId="2685C281" w14:textId="35691913" w:rsidR="00E92B31" w:rsidRPr="00E92B31" w:rsidRDefault="00E92B31" w:rsidP="00E92B31">
      <w:pPr>
        <w:pStyle w:val="Code"/>
      </w:pPr>
      <w:r w:rsidRPr="00E92B31">
        <w:t xml:space="preserve">          &lt;connection_0d label="B"&gt;</w:t>
      </w:r>
    </w:p>
    <w:p w14:paraId="74838389" w14:textId="1BF3B191" w:rsidR="00E92B31" w:rsidRPr="00E92B31" w:rsidRDefault="00E92B31" w:rsidP="00E92B31">
      <w:pPr>
        <w:pStyle w:val="Code"/>
        <w:rPr>
          <w:b/>
        </w:rPr>
      </w:pPr>
      <w:r w:rsidRPr="00E92B31">
        <w:t xml:space="preserve">                </w:t>
      </w:r>
      <w:r w:rsidRPr="00E92B31">
        <w:rPr>
          <w:b/>
        </w:rPr>
        <w:t>&lt;stacking&gt;</w:t>
      </w:r>
    </w:p>
    <w:p w14:paraId="745A1335" w14:textId="6EEFBBF9" w:rsidR="00E92B31" w:rsidRPr="00E92B31" w:rsidRDefault="00E92B31" w:rsidP="00E92B31">
      <w:pPr>
        <w:pStyle w:val="Code"/>
        <w:rPr>
          <w:rFonts w:cs="Courier New"/>
        </w:rPr>
      </w:pPr>
      <w:r w:rsidRPr="00E92B31">
        <w:t xml:space="preserve">  </w:t>
      </w:r>
      <w:r w:rsidRPr="00E92B31">
        <w:rPr>
          <w:b/>
        </w:rPr>
        <w:t xml:space="preserve">                    &lt;level order="1" part_index="2"/&gt;   </w:t>
      </w:r>
      <w:r w:rsidRPr="00E92B31">
        <w:rPr>
          <w:rFonts w:cs="Courier New"/>
        </w:rPr>
        <w:t>&lt;!-- hatched part in figure  --&gt;</w:t>
      </w:r>
    </w:p>
    <w:p w14:paraId="3E9FBC95" w14:textId="7E0B376A"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 xml:space="preserve"> &lt;!-- grey part in figure --&gt;</w:t>
      </w:r>
    </w:p>
    <w:p w14:paraId="1112825D" w14:textId="0F59D65F" w:rsidR="00E92B31" w:rsidRPr="00E92B31" w:rsidRDefault="00E92B31" w:rsidP="00E92B31">
      <w:pPr>
        <w:pStyle w:val="Code"/>
        <w:rPr>
          <w:b/>
        </w:rPr>
      </w:pPr>
      <w:r w:rsidRPr="00E92B31">
        <w:t xml:space="preserve">  </w:t>
      </w:r>
      <w:r w:rsidRPr="00E92B31">
        <w:rPr>
          <w:b/>
        </w:rPr>
        <w:t xml:space="preserve">              &lt;/stacking&gt;</w:t>
      </w:r>
    </w:p>
    <w:p w14:paraId="0E1FE249" w14:textId="0481AD8B" w:rsidR="00E92B31" w:rsidRPr="00E92B31" w:rsidRDefault="00E92B31" w:rsidP="00E92B31">
      <w:pPr>
        <w:pStyle w:val="Code"/>
      </w:pPr>
      <w:r w:rsidRPr="00E92B31">
        <w:t xml:space="preserve">                ...</w:t>
      </w:r>
    </w:p>
    <w:p w14:paraId="7838BC58" w14:textId="7DEB555B" w:rsidR="00E92B31" w:rsidRPr="00E92B31" w:rsidRDefault="00E92B31" w:rsidP="00E92B31">
      <w:pPr>
        <w:pStyle w:val="Code"/>
      </w:pPr>
      <w:r w:rsidRPr="00E92B31">
        <w:t xml:space="preserve">          &lt;/connection_0d&gt;</w:t>
      </w:r>
    </w:p>
    <w:p w14:paraId="339E7428" w14:textId="4836762D" w:rsidR="00E92B31" w:rsidRPr="00E92B31" w:rsidRDefault="00E92B31" w:rsidP="00E92B31">
      <w:pPr>
        <w:pStyle w:val="Code"/>
      </w:pPr>
      <w:r w:rsidRPr="00E92B31">
        <w:t> </w:t>
      </w:r>
    </w:p>
    <w:p w14:paraId="60DAE37E" w14:textId="6C606866" w:rsidR="00E92B31" w:rsidRPr="00E92B31" w:rsidRDefault="00E92B31" w:rsidP="00E92B31">
      <w:pPr>
        <w:pStyle w:val="Code"/>
      </w:pPr>
      <w:r w:rsidRPr="00E92B31">
        <w:t xml:space="preserve">          &lt;connection_0d label="C"&gt;</w:t>
      </w:r>
    </w:p>
    <w:p w14:paraId="4856451F" w14:textId="4991F8E8" w:rsidR="00E92B31" w:rsidRPr="00E92B31" w:rsidRDefault="00E92B31" w:rsidP="00E92B31">
      <w:pPr>
        <w:pStyle w:val="Code"/>
        <w:rPr>
          <w:b/>
        </w:rPr>
      </w:pPr>
      <w:r w:rsidRPr="00E92B31">
        <w:t xml:space="preserve">                </w:t>
      </w:r>
      <w:r w:rsidRPr="00E92B31">
        <w:rPr>
          <w:b/>
        </w:rPr>
        <w:t>&lt;stacking&gt;</w:t>
      </w:r>
    </w:p>
    <w:p w14:paraId="30A682C4" w14:textId="0006ACD5" w:rsidR="00E92B31" w:rsidRPr="00E92B31" w:rsidRDefault="00E92B31" w:rsidP="00E92B31">
      <w:pPr>
        <w:pStyle w:val="Code"/>
        <w:rPr>
          <w:b/>
        </w:rPr>
      </w:pPr>
      <w:r w:rsidRPr="00E92B31">
        <w:t xml:space="preserve">  </w:t>
      </w:r>
      <w:r w:rsidRPr="00E92B31">
        <w:rPr>
          <w:b/>
        </w:rPr>
        <w:t xml:space="preserve">                    &lt;level order="1" part_index="1"/&gt;   </w:t>
      </w:r>
      <w:r w:rsidRPr="00E92B31">
        <w:rPr>
          <w:rFonts w:cs="Courier New"/>
        </w:rPr>
        <w:t>&lt;!-- grey part in figure --&gt;</w:t>
      </w:r>
    </w:p>
    <w:p w14:paraId="7EF35E22" w14:textId="1B2124F9" w:rsidR="00E92B31" w:rsidRPr="00E92B31" w:rsidRDefault="00E92B31" w:rsidP="00E92B31">
      <w:pPr>
        <w:pStyle w:val="Code"/>
        <w:rPr>
          <w:b/>
        </w:rPr>
      </w:pPr>
      <w:r w:rsidRPr="00E92B31">
        <w:t xml:space="preserve">  </w:t>
      </w:r>
      <w:r w:rsidRPr="00E92B31">
        <w:rPr>
          <w:b/>
        </w:rPr>
        <w:t xml:space="preserve">                    &lt;level order="2" part_index="1"/&gt;   </w:t>
      </w:r>
      <w:r w:rsidRPr="00E92B31">
        <w:rPr>
          <w:rFonts w:cs="Courier New"/>
        </w:rPr>
        <w:t>&lt;!-- grey part in figure --&gt;</w:t>
      </w:r>
    </w:p>
    <w:p w14:paraId="596F42C0" w14:textId="619423C5" w:rsidR="00E92B31" w:rsidRPr="00E92B31" w:rsidRDefault="00E92B31" w:rsidP="00E92B31">
      <w:pPr>
        <w:pStyle w:val="Code"/>
        <w:rPr>
          <w:rFonts w:cs="Courier New"/>
        </w:rPr>
      </w:pPr>
      <w:r w:rsidRPr="00E92B31">
        <w:t xml:space="preserve">  </w:t>
      </w:r>
      <w:r w:rsidRPr="00E92B31">
        <w:rPr>
          <w:b/>
        </w:rPr>
        <w:t xml:space="preserve">                </w:t>
      </w:r>
      <w:r w:rsidRPr="00E92B31">
        <w:t xml:space="preserve">  </w:t>
      </w:r>
      <w:r w:rsidRPr="00E92B31">
        <w:rPr>
          <w:b/>
        </w:rPr>
        <w:t xml:space="preserve">  &lt;level order="3" part_index="2"/&gt;   </w:t>
      </w:r>
      <w:r w:rsidRPr="00E92B31">
        <w:rPr>
          <w:rFonts w:cs="Courier New"/>
        </w:rPr>
        <w:t>&lt;!-- hatched part in figure  --&gt;</w:t>
      </w:r>
    </w:p>
    <w:p w14:paraId="1C609818" w14:textId="0B2D36B4" w:rsidR="00E92B31" w:rsidRPr="00E92B31" w:rsidRDefault="00E92B31" w:rsidP="00E92B31">
      <w:pPr>
        <w:pStyle w:val="Code"/>
        <w:rPr>
          <w:b/>
        </w:rPr>
      </w:pPr>
      <w:r w:rsidRPr="00E92B31">
        <w:t xml:space="preserve">  </w:t>
      </w:r>
      <w:r w:rsidRPr="00E92B31">
        <w:rPr>
          <w:b/>
        </w:rPr>
        <w:t xml:space="preserve">              &lt;/stacking&gt;</w:t>
      </w:r>
    </w:p>
    <w:p w14:paraId="40B78A1D" w14:textId="60984DB6" w:rsidR="00E92B31" w:rsidRPr="00E92B31" w:rsidRDefault="00E92B31" w:rsidP="00E92B31">
      <w:pPr>
        <w:pStyle w:val="Code"/>
      </w:pPr>
      <w:r w:rsidRPr="00E92B31">
        <w:t xml:space="preserve">                ...</w:t>
      </w:r>
    </w:p>
    <w:p w14:paraId="5C3A599E" w14:textId="4DEA3368" w:rsidR="00E92B31" w:rsidRPr="00E92B31" w:rsidRDefault="00E92B31" w:rsidP="00E92B31">
      <w:pPr>
        <w:pStyle w:val="Code"/>
      </w:pPr>
      <w:r w:rsidRPr="00E92B31">
        <w:t xml:space="preserve">          &lt;/connection_0d&gt;</w:t>
      </w:r>
    </w:p>
    <w:p w14:paraId="458CEF7E" w14:textId="2CC2F306" w:rsidR="00E92B31" w:rsidRPr="00E92B31" w:rsidRDefault="00E92B31" w:rsidP="00E92B31">
      <w:pPr>
        <w:pStyle w:val="Code"/>
      </w:pPr>
      <w:r w:rsidRPr="00E92B31">
        <w:t xml:space="preserve">     &lt;/connection_list &gt;</w:t>
      </w:r>
    </w:p>
    <w:p w14:paraId="4ACCA098" w14:textId="4DF209A4" w:rsidR="00E92B31" w:rsidRPr="00E92B31" w:rsidRDefault="00E92B31" w:rsidP="00E92B31">
      <w:pPr>
        <w:pStyle w:val="Code"/>
      </w:pPr>
      <w:r w:rsidRPr="00E92B31">
        <w:t> </w:t>
      </w:r>
    </w:p>
    <w:p w14:paraId="2739CFAC" w14:textId="5968B7F6" w:rsidR="00E92B31" w:rsidRPr="00E92B31" w:rsidRDefault="00E92B31" w:rsidP="00E92B31">
      <w:pPr>
        <w:pStyle w:val="Code"/>
      </w:pPr>
      <w:r w:rsidRPr="00E92B31">
        <w:t xml:space="preserve">  &lt;/connection_group&gt;</w:t>
      </w:r>
    </w:p>
    <w:p w14:paraId="50917589" w14:textId="7756F60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4C4770B" w14:textId="0C94C173" w:rsidR="006A2DB6" w:rsidRDefault="00044283" w:rsidP="00A66AC7">
      <w:pPr>
        <w:pStyle w:val="Example"/>
      </w:pPr>
      <w:ins w:id="271" w:author="LUEJE Claudia" w:date="2024-05-02T17:28:00Z">
        <w:r>
          <w:rPr>
            <w:szCs w:val="24"/>
          </w:rPr>
          <w:t>EXAMPLE</w:t>
        </w:r>
      </w:ins>
      <w:del w:id="272" w:author="LUEJE Claudia" w:date="2024-05-02T17:28:00Z">
        <w:r w:rsidR="006A2DB6" w:rsidDel="00044283">
          <w:delText>Example</w:delText>
        </w:r>
      </w:del>
      <w:r w:rsidR="006A2DB6">
        <w:t xml:space="preserve"> 2</w:t>
      </w:r>
      <w:r w:rsidR="00690423">
        <w:tab/>
      </w:r>
      <w:r w:rsidR="006A2DB6">
        <w:t>The same situations c</w:t>
      </w:r>
      <w:r w:rsidR="006A2DB6" w:rsidRPr="00370A52">
        <w:fldChar w:fldCharType="begin" w:fldLock="1"/>
      </w:r>
      <w:r w:rsidR="006A2DB6" w:rsidRPr="00370A52">
        <w:instrText xml:space="preserve"> REF _Ref21650472 \h  \* MERGEFORMAT </w:instrText>
      </w:r>
      <w:r w:rsidR="006A2DB6" w:rsidRPr="00370A52">
        <w:fldChar w:fldCharType="end"/>
      </w:r>
      <w:r w:rsidR="006A2DB6">
        <w:t>an also be expressed using the nr_</w:t>
      </w:r>
      <w:r w:rsidR="006A2DB6">
        <w:rPr>
          <w:rStyle w:val="ISOCode"/>
          <w:rFonts w:cs="Times New Roman"/>
          <w:szCs w:val="24"/>
        </w:rPr>
        <w:t>levels</w:t>
      </w:r>
      <w:r w:rsidR="006A2DB6">
        <w:t xml:space="preserve"> attribute, which simply states how many flanges of the &lt;connected_to&gt; parts are involved in each joint.</w:t>
      </w:r>
    </w:p>
    <w:p w14:paraId="54005934" w14:textId="3721C01A" w:rsidR="008E2D08" w:rsidRPr="00055F5B" w:rsidRDefault="00055F5B" w:rsidP="00055F5B">
      <w:pPr>
        <w:pStyle w:val="Code"/>
      </w:pPr>
      <w:r>
        <w:t xml:space="preserve">  </w:t>
      </w:r>
      <w:r w:rsidR="008E2D08" w:rsidRPr="00055F5B">
        <w:t>&lt;connection_group&gt;</w:t>
      </w:r>
    </w:p>
    <w:p w14:paraId="2C6AF037" w14:textId="77777777" w:rsidR="008E2D08" w:rsidRPr="00055F5B" w:rsidRDefault="008E2D08" w:rsidP="00055F5B">
      <w:pPr>
        <w:pStyle w:val="Code"/>
      </w:pPr>
    </w:p>
    <w:p w14:paraId="1D8E3D08" w14:textId="5D712B9A" w:rsidR="008E2D08" w:rsidRPr="00055F5B" w:rsidRDefault="00055F5B" w:rsidP="00055F5B">
      <w:pPr>
        <w:pStyle w:val="Code"/>
      </w:pPr>
      <w:r>
        <w:t xml:space="preserve">  </w:t>
      </w:r>
      <w:r w:rsidR="008E2D08" w:rsidRPr="00055F5B">
        <w:t xml:space="preserve">    &lt;connected_to&gt;</w:t>
      </w:r>
    </w:p>
    <w:p w14:paraId="74C82795" w14:textId="59A288A9" w:rsidR="008E2D08" w:rsidRPr="00055F5B" w:rsidRDefault="00055F5B" w:rsidP="00055F5B">
      <w:pPr>
        <w:pStyle w:val="Code"/>
      </w:pPr>
      <w:r>
        <w:t xml:space="preserve">  </w:t>
      </w:r>
      <w:r w:rsidR="008E2D08" w:rsidRPr="00055F5B">
        <w:t xml:space="preserve">         &lt;part index="1" label="PART_7000800"/&gt;   &lt;!-- grey part in figure --&gt;</w:t>
      </w:r>
    </w:p>
    <w:p w14:paraId="3DA36A80" w14:textId="4B61B3CE" w:rsidR="008E2D08" w:rsidRPr="00055F5B" w:rsidRDefault="00055F5B" w:rsidP="00055F5B">
      <w:pPr>
        <w:pStyle w:val="Code"/>
      </w:pPr>
      <w:r>
        <w:t xml:space="preserve">  </w:t>
      </w:r>
      <w:r w:rsidR="008E2D08" w:rsidRPr="00055F5B">
        <w:t xml:space="preserve">         &lt;part index="2" label="PART_7000400"/&gt;   &lt;!-- hatched part in figure  --&gt; </w:t>
      </w:r>
    </w:p>
    <w:p w14:paraId="41399594" w14:textId="7E3BBBB3" w:rsidR="008E2D08" w:rsidRPr="00055F5B" w:rsidRDefault="00055F5B" w:rsidP="00055F5B">
      <w:pPr>
        <w:pStyle w:val="Code"/>
      </w:pPr>
      <w:r>
        <w:t xml:space="preserve">  </w:t>
      </w:r>
      <w:r w:rsidR="008E2D08" w:rsidRPr="00055F5B">
        <w:t xml:space="preserve">    &lt;/connected_to&gt;</w:t>
      </w:r>
    </w:p>
    <w:p w14:paraId="592C29E1" w14:textId="549CC85F" w:rsidR="008E2D08" w:rsidRPr="00055F5B" w:rsidRDefault="00055F5B" w:rsidP="00055F5B">
      <w:pPr>
        <w:pStyle w:val="Code"/>
      </w:pPr>
      <w:r>
        <w:t> </w:t>
      </w:r>
    </w:p>
    <w:p w14:paraId="0E4F71C9" w14:textId="1DBFD894" w:rsidR="008E2D08" w:rsidRPr="00055F5B" w:rsidRDefault="00055F5B" w:rsidP="00055F5B">
      <w:pPr>
        <w:pStyle w:val="Code"/>
      </w:pPr>
      <w:r>
        <w:t xml:space="preserve">  </w:t>
      </w:r>
      <w:r w:rsidR="008E2D08" w:rsidRPr="00055F5B">
        <w:t xml:space="preserve">   &lt;connection_list&gt;</w:t>
      </w:r>
    </w:p>
    <w:p w14:paraId="18CCE5B8" w14:textId="63E4671A" w:rsidR="008E2D08" w:rsidRPr="00055F5B" w:rsidRDefault="00055F5B" w:rsidP="00055F5B">
      <w:pPr>
        <w:pStyle w:val="Code"/>
      </w:pPr>
      <w:r>
        <w:t xml:space="preserve">  </w:t>
      </w:r>
      <w:r w:rsidR="008E2D08" w:rsidRPr="00055F5B">
        <w:t xml:space="preserve">        &lt;connection_0d label="A"&gt;</w:t>
      </w:r>
    </w:p>
    <w:p w14:paraId="07957214" w14:textId="4C543945"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w:t>
      </w:r>
      <w:bookmarkStart w:id="273" w:name="_Hlk132188543"/>
      <w:r w:rsidR="008E2D08" w:rsidRPr="00055F5B">
        <w:t>"hatched"</w:t>
      </w:r>
      <w:bookmarkEnd w:id="273"/>
      <w:r w:rsidR="008E2D08" w:rsidRPr="00055F5B">
        <w:t>/"grey" --&gt;</w:t>
      </w:r>
    </w:p>
    <w:p w14:paraId="0B461F84" w14:textId="5625EA53" w:rsidR="008E2D08" w:rsidRPr="00055F5B" w:rsidRDefault="00055F5B" w:rsidP="00055F5B">
      <w:pPr>
        <w:pStyle w:val="Code"/>
      </w:pPr>
      <w:r>
        <w:t xml:space="preserve">  </w:t>
      </w:r>
      <w:r w:rsidR="008E2D08" w:rsidRPr="00055F5B">
        <w:t xml:space="preserve">              ...</w:t>
      </w:r>
    </w:p>
    <w:p w14:paraId="1C33D1EA" w14:textId="079B5F54" w:rsidR="008E2D08" w:rsidRPr="00055F5B" w:rsidRDefault="00055F5B" w:rsidP="00055F5B">
      <w:pPr>
        <w:pStyle w:val="Code"/>
      </w:pPr>
      <w:r>
        <w:t xml:space="preserve">  </w:t>
      </w:r>
      <w:r w:rsidR="008E2D08" w:rsidRPr="00055F5B">
        <w:t xml:space="preserve">        &lt;/connection_0d&gt;</w:t>
      </w:r>
    </w:p>
    <w:p w14:paraId="0B08B203" w14:textId="6EA4BF94" w:rsidR="008E2D08" w:rsidRPr="00055F5B" w:rsidRDefault="00055F5B" w:rsidP="00055F5B">
      <w:pPr>
        <w:pStyle w:val="Code"/>
      </w:pPr>
      <w:r>
        <w:t> </w:t>
      </w:r>
    </w:p>
    <w:p w14:paraId="67A1D2D0" w14:textId="41567518" w:rsidR="008E2D08" w:rsidRPr="00055F5B" w:rsidRDefault="00055F5B" w:rsidP="00055F5B">
      <w:pPr>
        <w:pStyle w:val="Code"/>
      </w:pPr>
      <w:r>
        <w:t xml:space="preserve">  </w:t>
      </w:r>
      <w:r w:rsidR="008E2D08" w:rsidRPr="00055F5B">
        <w:t xml:space="preserve">        &lt;connection_0d label="B"&gt;</w:t>
      </w:r>
    </w:p>
    <w:p w14:paraId="46215878" w14:textId="2CD6FBF4" w:rsidR="008E2D08" w:rsidRPr="00055F5B" w:rsidRDefault="00055F5B" w:rsidP="00055F5B">
      <w:pPr>
        <w:pStyle w:val="Code"/>
      </w:pPr>
      <w:r>
        <w:t xml:space="preserve">  </w:t>
      </w:r>
      <w:r w:rsidR="008E2D08" w:rsidRPr="00055F5B">
        <w:t xml:space="preserve">              ...                           &lt;!-- "hatched", "grey" in any order --&gt;</w:t>
      </w:r>
    </w:p>
    <w:p w14:paraId="084BC472" w14:textId="4E8C7823" w:rsidR="008E2D08" w:rsidRPr="00055F5B" w:rsidRDefault="00055F5B" w:rsidP="00055F5B">
      <w:pPr>
        <w:pStyle w:val="Code"/>
      </w:pPr>
      <w:r>
        <w:t xml:space="preserve">  </w:t>
      </w:r>
      <w:r w:rsidR="008E2D08" w:rsidRPr="00055F5B">
        <w:t xml:space="preserve">        &lt;/connection_0d&gt;</w:t>
      </w:r>
    </w:p>
    <w:p w14:paraId="5DBBFC84" w14:textId="7DE9AEE7" w:rsidR="008E2D08" w:rsidRPr="00055F5B" w:rsidRDefault="00055F5B" w:rsidP="00055F5B">
      <w:pPr>
        <w:pStyle w:val="Code"/>
      </w:pPr>
      <w:r>
        <w:t> </w:t>
      </w:r>
    </w:p>
    <w:p w14:paraId="0FD32926" w14:textId="08E7CC1B" w:rsidR="008E2D08" w:rsidRPr="00055F5B" w:rsidRDefault="00055F5B" w:rsidP="00055F5B">
      <w:pPr>
        <w:pStyle w:val="Code"/>
      </w:pPr>
      <w:r>
        <w:t xml:space="preserve">  </w:t>
      </w:r>
      <w:r w:rsidR="008E2D08" w:rsidRPr="00055F5B">
        <w:t xml:space="preserve">        &lt;connection_0d label="C"&gt;</w:t>
      </w:r>
    </w:p>
    <w:p w14:paraId="32DE5E70" w14:textId="3F8DE8C6" w:rsidR="008E2D08" w:rsidRPr="00055F5B" w:rsidRDefault="00055F5B" w:rsidP="00055F5B">
      <w:pPr>
        <w:pStyle w:val="Code"/>
      </w:pPr>
      <w:r>
        <w:t xml:space="preserve">  </w:t>
      </w:r>
      <w:r w:rsidR="008E2D08" w:rsidRPr="00055F5B">
        <w:t xml:space="preserve">              </w:t>
      </w:r>
      <w:r w:rsidR="008E2D08" w:rsidRPr="00055F5B">
        <w:rPr>
          <w:b/>
        </w:rPr>
        <w:t>&lt;stacking nr_levels="3"/&gt;</w:t>
      </w:r>
      <w:r w:rsidR="008E2D08" w:rsidRPr="00055F5B">
        <w:t xml:space="preserve">   &lt;!-- "hatched", "grey" and one of "hatched"/"grey" --&gt;</w:t>
      </w:r>
    </w:p>
    <w:p w14:paraId="17D9BB0B" w14:textId="4227B9EA" w:rsidR="008E2D08" w:rsidRPr="00055F5B" w:rsidRDefault="00055F5B" w:rsidP="00055F5B">
      <w:pPr>
        <w:pStyle w:val="Code"/>
      </w:pPr>
      <w:r>
        <w:t xml:space="preserve">  </w:t>
      </w:r>
      <w:r w:rsidR="008E2D08" w:rsidRPr="00055F5B">
        <w:t xml:space="preserve">              ...</w:t>
      </w:r>
    </w:p>
    <w:p w14:paraId="16E94BFF" w14:textId="09141283" w:rsidR="008E2D08" w:rsidRPr="00055F5B" w:rsidRDefault="00055F5B" w:rsidP="00055F5B">
      <w:pPr>
        <w:pStyle w:val="Code"/>
      </w:pPr>
      <w:r>
        <w:t xml:space="preserve">  </w:t>
      </w:r>
      <w:r w:rsidR="008E2D08" w:rsidRPr="00055F5B">
        <w:t xml:space="preserve">        &lt;/connection_0d&gt;</w:t>
      </w:r>
    </w:p>
    <w:p w14:paraId="0F15358E" w14:textId="6216F086" w:rsidR="008E2D08" w:rsidRPr="00055F5B" w:rsidRDefault="00055F5B" w:rsidP="00055F5B">
      <w:pPr>
        <w:pStyle w:val="Code"/>
      </w:pPr>
      <w:r>
        <w:t xml:space="preserve">  </w:t>
      </w:r>
      <w:r w:rsidR="008E2D08" w:rsidRPr="00055F5B">
        <w:t xml:space="preserve">   &lt;/connection_list &gt;</w:t>
      </w:r>
    </w:p>
    <w:p w14:paraId="3BB439BD" w14:textId="251622B7" w:rsidR="008E2D08" w:rsidRPr="00055F5B" w:rsidRDefault="00055F5B" w:rsidP="00055F5B">
      <w:pPr>
        <w:pStyle w:val="Code"/>
      </w:pPr>
      <w:r>
        <w:t> </w:t>
      </w:r>
    </w:p>
    <w:p w14:paraId="0C17E77F" w14:textId="5D3E9EBF" w:rsidR="008E2D08" w:rsidRPr="00055F5B" w:rsidRDefault="00055F5B" w:rsidP="00055F5B">
      <w:pPr>
        <w:pStyle w:val="Code"/>
      </w:pPr>
      <w:r>
        <w:t xml:space="preserve">  </w:t>
      </w:r>
      <w:r w:rsidR="008E2D08" w:rsidRPr="00055F5B">
        <w:t>&lt;/connection_group&gt;</w:t>
      </w:r>
    </w:p>
    <w:p w14:paraId="0ACD42DF" w14:textId="7F8B0C58" w:rsidR="00E36E07" w:rsidRDefault="00E36E0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51FD86" w14:textId="0D7A8EDA"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274" w:author="LUEJE Claudia" w:date="2024-05-02T17:28:00Z">
        <w:r w:rsidR="00CB465C">
          <w:rPr>
            <w:rFonts w:eastAsia="Times New Roman"/>
            <w:szCs w:val="24"/>
          </w:rPr>
          <w:t>f</w:t>
        </w:r>
      </w:ins>
      <w:del w:id="275" w:author="LUEJE Claudia" w:date="2024-05-02T17:28:00Z">
        <w:r w:rsidDel="00CB465C">
          <w:rPr>
            <w:rFonts w:eastAsia="Times New Roman"/>
            <w:szCs w:val="24"/>
          </w:rPr>
          <w:delText>F</w:delText>
        </w:r>
      </w:del>
      <w:r>
        <w:rPr>
          <w:rFonts w:eastAsia="Times New Roman"/>
          <w:szCs w:val="24"/>
        </w:rPr>
        <w:t>riction</w:t>
      </w:r>
    </w:p>
    <w:p w14:paraId="7377EB39"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5A87D8F9" w14:textId="77777777" w:rsidR="006A2DB6" w:rsidRDefault="006A2DB6">
      <w:pPr>
        <w:pStyle w:val="BodyText"/>
        <w:autoSpaceDE w:val="0"/>
        <w:autoSpaceDN w:val="0"/>
        <w:adjustRightInd w:val="0"/>
        <w:rPr>
          <w:szCs w:val="24"/>
        </w:rPr>
      </w:pPr>
      <w:r>
        <w:rPr>
          <w:szCs w:val="24"/>
        </w:rPr>
        <w:t>For many joint types, e.g. bolts and screws, friction between the jointed partners plays an important role for the manufacturing and the mechanical behaviour of the joints in service.</w:t>
      </w:r>
    </w:p>
    <w:p w14:paraId="289BBE9F" w14:textId="77777777" w:rsidR="006A2DB6" w:rsidRDefault="006A2DB6">
      <w:pPr>
        <w:pStyle w:val="BodyText"/>
        <w:autoSpaceDE w:val="0"/>
        <w:autoSpaceDN w:val="0"/>
        <w:adjustRightInd w:val="0"/>
        <w:rPr>
          <w:szCs w:val="24"/>
        </w:rPr>
      </w:pPr>
      <w:r>
        <w:rPr>
          <w:szCs w:val="24"/>
        </w:rPr>
        <w:t>In general, friction is a property of pairs of materials in contact. Normally it can be assumed that the friction property, here simply characterized by the static and kinetic friction coefficients, is homogenous. Nevertheless, friction properties shall allow for local modification of an individual connection to enhance the service behaviour.</w:t>
      </w:r>
    </w:p>
    <w:p w14:paraId="79EC9E65" w14:textId="77777777" w:rsidR="006A2DB6" w:rsidRDefault="006A2DB6">
      <w:pPr>
        <w:pStyle w:val="BodyText"/>
        <w:autoSpaceDE w:val="0"/>
        <w:autoSpaceDN w:val="0"/>
        <w:adjustRightInd w:val="0"/>
        <w:rPr>
          <w:szCs w:val="24"/>
        </w:rPr>
      </w:pPr>
      <w:r>
        <w:rPr>
          <w:szCs w:val="24"/>
        </w:rPr>
        <w:t xml:space="preserve">In χMCF, friction coefficients for any combination of joint partners defined in </w:t>
      </w:r>
      <w:r w:rsidRPr="00C10C15">
        <w:rPr>
          <w:rStyle w:val="ISOCode"/>
        </w:rPr>
        <w:t>&lt;connected_to/&gt;</w:t>
      </w:r>
      <w:r>
        <w:rPr>
          <w:szCs w:val="24"/>
        </w:rPr>
        <w:t xml:space="preserve"> can be specified by the element </w:t>
      </w:r>
      <w:r w:rsidRPr="00C10C15">
        <w:rPr>
          <w:rStyle w:val="ISOCode"/>
        </w:rPr>
        <w:t>&lt;contact/&gt;</w:t>
      </w:r>
      <w:r>
        <w:rPr>
          <w:szCs w:val="24"/>
        </w:rPr>
        <w:t xml:space="preserve"> which is nested in the element </w:t>
      </w:r>
      <w:r w:rsidRPr="00C10C15">
        <w:rPr>
          <w:rStyle w:val="ISOCode"/>
        </w:rPr>
        <w:t>&lt;contact_list/&gt;.</w:t>
      </w:r>
      <w:r>
        <w:rPr>
          <w:szCs w:val="24"/>
        </w:rPr>
        <w:t xml:space="preserve"> Each part in contact is given by the element </w:t>
      </w:r>
      <w:r w:rsidRPr="00C10C15">
        <w:rPr>
          <w:rStyle w:val="ISOCode"/>
        </w:rPr>
        <w:t>&lt;partner/&gt;.</w:t>
      </w:r>
      <w:r>
        <w:rPr>
          <w:szCs w:val="24"/>
        </w:rPr>
        <w:t xml:space="preserve"> The static and kinetic friction coefficients are defined by the element </w:t>
      </w:r>
      <w:r w:rsidRPr="00C10C15">
        <w:rPr>
          <w:rStyle w:val="ISOCode"/>
        </w:rPr>
        <w:t>&lt;coefficients/&gt;</w:t>
      </w:r>
      <w:r>
        <w:rPr>
          <w:szCs w:val="24"/>
        </w:rPr>
        <w:t>.</w:t>
      </w:r>
    </w:p>
    <w:p w14:paraId="05857138" w14:textId="77777777" w:rsidR="006A2DB6" w:rsidRDefault="006A2DB6">
      <w:pPr>
        <w:pStyle w:val="BodyText"/>
        <w:autoSpaceDE w:val="0"/>
        <w:autoSpaceDN w:val="0"/>
        <w:adjustRightInd w:val="0"/>
        <w:rPr>
          <w:szCs w:val="24"/>
        </w:rPr>
      </w:pPr>
      <w:r>
        <w:rPr>
          <w:szCs w:val="24"/>
        </w:rPr>
        <w:t>The friction property between the head of a bolt to jointed parts is specified, where the joint is defined.</w:t>
      </w:r>
    </w:p>
    <w:p w14:paraId="6B5533CE"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0C15">
        <w:rPr>
          <w:rStyle w:val="ISOCode"/>
        </w:rPr>
        <w:t>&lt;contact_list/&gt;</w:t>
      </w:r>
    </w:p>
    <w:p w14:paraId="3EB14419" w14:textId="64FF1441" w:rsidR="006A2DB6" w:rsidRDefault="006A2DB6">
      <w:pPr>
        <w:pStyle w:val="BodyText"/>
        <w:autoSpaceDE w:val="0"/>
        <w:autoSpaceDN w:val="0"/>
        <w:adjustRightInd w:val="0"/>
        <w:rPr>
          <w:szCs w:val="24"/>
        </w:rPr>
      </w:pPr>
      <w:r>
        <w:rPr>
          <w:szCs w:val="24"/>
        </w:rPr>
        <w:t xml:space="preserve">Relevant contacts, which are possible between the flange partners of a </w:t>
      </w:r>
      <w:r w:rsidRPr="00C14026">
        <w:rPr>
          <w:rStyle w:val="ISOCode"/>
        </w:rPr>
        <w:t>&lt;connection_group/&gt;</w:t>
      </w:r>
      <w:r>
        <w:rPr>
          <w:szCs w:val="24"/>
        </w:rPr>
        <w:t xml:space="preserve">, are collected in a </w:t>
      </w:r>
      <w:r w:rsidRPr="00C14026">
        <w:rPr>
          <w:rStyle w:val="ISOCode"/>
        </w:rPr>
        <w:t>&lt;contact_list/&gt;</w:t>
      </w:r>
      <w:r>
        <w:rPr>
          <w:szCs w:val="24"/>
        </w:rPr>
        <w:t xml:space="preserve">. The XML specification of </w:t>
      </w:r>
      <w:r w:rsidRPr="00C14026">
        <w:rPr>
          <w:rStyle w:val="ISOCode"/>
        </w:rPr>
        <w:t>&lt;contact_list/&gt;</w:t>
      </w:r>
      <w:r>
        <w:rPr>
          <w:szCs w:val="24"/>
        </w:rPr>
        <w:t xml:space="preserve"> element is shown in </w:t>
      </w:r>
      <w:r w:rsidR="009C3FFA">
        <w:rPr>
          <w:rStyle w:val="citetbl"/>
          <w:szCs w:val="24"/>
        </w:rPr>
        <w:t>Table </w:t>
      </w:r>
      <w:r>
        <w:rPr>
          <w:rStyle w:val="citetbl"/>
          <w:szCs w:val="24"/>
        </w:rPr>
        <w:t>12</w:t>
      </w:r>
      <w:r>
        <w:rPr>
          <w:szCs w:val="24"/>
        </w:rPr>
        <w:t>.</w:t>
      </w:r>
    </w:p>
    <w:p w14:paraId="318E3A0A" w14:textId="5709DFD6" w:rsidR="006A2DB6" w:rsidRDefault="009C3FFA">
      <w:pPr>
        <w:pStyle w:val="Tabletitle"/>
        <w:autoSpaceDE w:val="0"/>
        <w:autoSpaceDN w:val="0"/>
        <w:adjustRightInd w:val="0"/>
        <w:outlineLvl w:val="0"/>
        <w:rPr>
          <w:szCs w:val="24"/>
        </w:rPr>
      </w:pPr>
      <w:r>
        <w:rPr>
          <w:szCs w:val="24"/>
        </w:rPr>
        <w:t>Table </w:t>
      </w:r>
      <w:r w:rsidR="006A2DB6">
        <w:rPr>
          <w:szCs w:val="24"/>
        </w:rPr>
        <w:t xml:space="preserve">12 — Nested elements of element </w:t>
      </w:r>
      <w:r w:rsidR="006A2DB6" w:rsidRPr="006D215F">
        <w:rPr>
          <w:rStyle w:val="ISOCode"/>
        </w:rPr>
        <w:t>&lt;contact_list/&gt;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F67245E" w14:textId="77777777" w:rsidTr="00CC1AA2">
        <w:trPr>
          <w:cantSplit/>
          <w:tblHeader/>
          <w:jc w:val="center"/>
        </w:trPr>
        <w:tc>
          <w:tcPr>
            <w:tcW w:w="2111" w:type="dxa"/>
            <w:tcBorders>
              <w:top w:val="single" w:sz="12" w:space="0" w:color="000000"/>
              <w:bottom w:val="single" w:sz="12" w:space="0" w:color="000000"/>
            </w:tcBorders>
            <w:shd w:val="clear" w:color="auto" w:fill="F3F3F3"/>
            <w:vAlign w:val="bottom"/>
            <w:hideMark/>
          </w:tcPr>
          <w:p w14:paraId="401CF1B9" w14:textId="2EAEC1FB" w:rsidR="006A2DB6" w:rsidRPr="00EC4DAD" w:rsidRDefault="006A2DB6" w:rsidP="006A2DB6">
            <w:pPr>
              <w:pStyle w:val="Tableheader"/>
              <w:autoSpaceDE w:val="0"/>
              <w:autoSpaceDN w:val="0"/>
              <w:adjustRightInd w:val="0"/>
              <w:jc w:val="center"/>
              <w:rPr>
                <w:rFonts w:cs="Calibri"/>
                <w:b/>
                <w:lang w:eastAsia="zh-CN"/>
              </w:rPr>
            </w:pPr>
            <w:r w:rsidRPr="00EC4DAD">
              <w:rPr>
                <w:b/>
                <w:szCs w:val="24"/>
              </w:rPr>
              <w:t xml:space="preserve">Nested </w:t>
            </w:r>
            <w:ins w:id="276" w:author="LUEJE Claudia" w:date="2024-05-02T17:30:00Z">
              <w:r w:rsidR="00BB0073">
                <w:rPr>
                  <w:b/>
                  <w:szCs w:val="24"/>
                </w:rPr>
                <w:t>e</w:t>
              </w:r>
            </w:ins>
            <w:del w:id="277"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3172291D" w14:textId="4E0F0A7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03A00E63" w14:textId="0C0F093C" w:rsidR="006A2DB6" w:rsidRPr="00EC4DAD" w:rsidRDefault="006A2DB6" w:rsidP="006A2DB6">
            <w:pPr>
              <w:pStyle w:val="Tableheader"/>
              <w:autoSpaceDE w:val="0"/>
              <w:autoSpaceDN w:val="0"/>
              <w:adjustRightInd w:val="0"/>
              <w:jc w:val="center"/>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E549F11" w14:textId="6DA94DA3" w:rsidR="006A2DB6" w:rsidRPr="00EC4DAD" w:rsidRDefault="006A2DB6" w:rsidP="006A2DB6">
            <w:pPr>
              <w:pStyle w:val="Tableheader"/>
              <w:autoSpaceDE w:val="0"/>
              <w:autoSpaceDN w:val="0"/>
              <w:adjustRightInd w:val="0"/>
              <w:jc w:val="center"/>
              <w:rPr>
                <w:rFonts w:cs="Calibri"/>
                <w:b/>
                <w:lang w:eastAsia="zh-CN"/>
              </w:rPr>
            </w:pPr>
            <w:r w:rsidRPr="00EC4DAD">
              <w:rPr>
                <w:b/>
                <w:szCs w:val="24"/>
              </w:rPr>
              <w:t>Constraint</w:t>
            </w:r>
          </w:p>
        </w:tc>
      </w:tr>
      <w:tr w:rsidR="006A2DB6" w:rsidRPr="00F54804" w14:paraId="6DEFB725" w14:textId="77777777" w:rsidTr="00CC1AA2">
        <w:trPr>
          <w:cantSplit/>
          <w:jc w:val="center"/>
        </w:trPr>
        <w:tc>
          <w:tcPr>
            <w:tcW w:w="2111" w:type="dxa"/>
            <w:tcBorders>
              <w:top w:val="single" w:sz="12" w:space="0" w:color="000000"/>
              <w:bottom w:val="single" w:sz="12" w:space="0" w:color="000000"/>
            </w:tcBorders>
            <w:hideMark/>
          </w:tcPr>
          <w:p w14:paraId="32EB1825" w14:textId="037E50C9" w:rsidR="006A2DB6" w:rsidRPr="006A2DB6" w:rsidRDefault="006A2DB6" w:rsidP="006A2DB6">
            <w:pPr>
              <w:pStyle w:val="Tablebody"/>
              <w:autoSpaceDE w:val="0"/>
              <w:autoSpaceDN w:val="0"/>
              <w:adjustRightInd w:val="0"/>
              <w:rPr>
                <w:rFonts w:cs="Calibri"/>
                <w:lang w:eastAsia="zh-CN"/>
              </w:rPr>
            </w:pPr>
            <w:r w:rsidRPr="006A2DB6">
              <w:rPr>
                <w:szCs w:val="24"/>
              </w:rPr>
              <w:t>contact</w:t>
            </w:r>
          </w:p>
        </w:tc>
        <w:tc>
          <w:tcPr>
            <w:tcW w:w="2268" w:type="dxa"/>
            <w:tcBorders>
              <w:top w:val="single" w:sz="12" w:space="0" w:color="000000"/>
              <w:bottom w:val="single" w:sz="12" w:space="0" w:color="000000"/>
            </w:tcBorders>
            <w:hideMark/>
          </w:tcPr>
          <w:p w14:paraId="000A0FCC" w14:textId="57DBCF08" w:rsidR="006A2DB6" w:rsidRPr="006A2DB6" w:rsidRDefault="006A2DB6" w:rsidP="006A2DB6">
            <w:pPr>
              <w:pStyle w:val="Tablebody"/>
              <w:autoSpaceDE w:val="0"/>
              <w:autoSpaceDN w:val="0"/>
              <w:adjustRightInd w:val="0"/>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1D0CBC1C" w14:textId="2162069C" w:rsidR="006A2DB6" w:rsidRPr="006A2DB6" w:rsidRDefault="006A2DB6" w:rsidP="006A2DB6">
            <w:pPr>
              <w:pStyle w:val="Tablebody"/>
              <w:autoSpaceDE w:val="0"/>
              <w:autoSpaceDN w:val="0"/>
              <w:adjustRightInd w:val="0"/>
              <w:rPr>
                <w:rFonts w:cs="Calibri"/>
                <w:lang w:eastAsia="zh-CN"/>
              </w:rPr>
            </w:pPr>
            <w:r w:rsidRPr="006A2DB6">
              <w:rPr>
                <w:szCs w:val="24"/>
              </w:rPr>
              <w:t>Required</w:t>
            </w:r>
          </w:p>
        </w:tc>
        <w:tc>
          <w:tcPr>
            <w:tcW w:w="2837" w:type="dxa"/>
            <w:tcBorders>
              <w:top w:val="single" w:sz="12" w:space="0" w:color="000000"/>
              <w:bottom w:val="single" w:sz="12" w:space="0" w:color="000000"/>
            </w:tcBorders>
            <w:hideMark/>
          </w:tcPr>
          <w:p w14:paraId="0C993E17" w14:textId="5F8AE562" w:rsidR="006A2DB6" w:rsidRPr="006A2DB6" w:rsidRDefault="006A2DB6" w:rsidP="006A2DB6">
            <w:pPr>
              <w:pStyle w:val="Tablebody"/>
              <w:autoSpaceDE w:val="0"/>
              <w:autoSpaceDN w:val="0"/>
              <w:adjustRightInd w:val="0"/>
              <w:rPr>
                <w:rFonts w:cs="Calibri"/>
                <w:lang w:eastAsia="zh-CN"/>
              </w:rPr>
            </w:pPr>
            <w:r w:rsidRPr="006A2DB6">
              <w:rPr>
                <w:szCs w:val="24"/>
              </w:rPr>
              <w:t xml:space="preserve">Any set (= non-ordered pair) of physical contact partners is not allowed to appear more than once within a </w:t>
            </w:r>
            <w:r w:rsidRPr="00C14026">
              <w:rPr>
                <w:rStyle w:val="ISOCode"/>
              </w:rPr>
              <w:t>&lt;contact_list/&gt;</w:t>
            </w:r>
            <w:r w:rsidRPr="006A2DB6">
              <w:rPr>
                <w:szCs w:val="24"/>
              </w:rPr>
              <w:t>.</w:t>
            </w:r>
          </w:p>
        </w:tc>
      </w:tr>
    </w:tbl>
    <w:p w14:paraId="3A48569C" w14:textId="577D6408" w:rsidR="006A2DB6" w:rsidRDefault="006A2DB6">
      <w:pPr>
        <w:pStyle w:val="BodyText"/>
        <w:autoSpaceDE w:val="0"/>
        <w:autoSpaceDN w:val="0"/>
        <w:adjustRightInd w:val="0"/>
        <w:rPr>
          <w:szCs w:val="24"/>
        </w:rPr>
      </w:pPr>
      <w:r>
        <w:rPr>
          <w:szCs w:val="24"/>
        </w:rPr>
        <w:t xml:space="preserve">The element </w:t>
      </w:r>
      <w:r w:rsidRPr="00C14026">
        <w:rPr>
          <w:rStyle w:val="ISOCode"/>
        </w:rPr>
        <w:t>&lt;contact_list/&gt;</w:t>
      </w:r>
      <w:r>
        <w:rPr>
          <w:szCs w:val="24"/>
        </w:rPr>
        <w:t xml:space="preserve"> does not allow for any attributes.</w:t>
      </w:r>
    </w:p>
    <w:p w14:paraId="042F8328"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C14026">
        <w:rPr>
          <w:rStyle w:val="ISOCode"/>
        </w:rPr>
        <w:t>&lt;contact/&gt;</w:t>
      </w:r>
    </w:p>
    <w:p w14:paraId="2DC738E6" w14:textId="29B35988" w:rsidR="006A2DB6" w:rsidRDefault="006A2DB6">
      <w:pPr>
        <w:pStyle w:val="BodyText"/>
        <w:autoSpaceDE w:val="0"/>
        <w:autoSpaceDN w:val="0"/>
        <w:adjustRightInd w:val="0"/>
        <w:rPr>
          <w:szCs w:val="24"/>
        </w:rPr>
      </w:pPr>
      <w:r>
        <w:rPr>
          <w:szCs w:val="24"/>
        </w:rPr>
        <w:t xml:space="preserve">The features or coefficients of a physical contact between flange partners are described by an element </w:t>
      </w:r>
      <w:r w:rsidRPr="00330F2A">
        <w:rPr>
          <w:rStyle w:val="ISOCode"/>
        </w:rPr>
        <w:t>&lt;contact/&gt;</w:t>
      </w:r>
      <w:r>
        <w:rPr>
          <w:szCs w:val="24"/>
        </w:rPr>
        <w:t xml:space="preserve">. The XML specification of the element </w:t>
      </w:r>
      <w:r w:rsidRPr="00330F2A">
        <w:rPr>
          <w:rStyle w:val="ISOCode"/>
        </w:rPr>
        <w:t>&lt;contact/&gt;</w:t>
      </w:r>
      <w:r>
        <w:rPr>
          <w:szCs w:val="24"/>
        </w:rPr>
        <w:t xml:space="preserve"> is shown in </w:t>
      </w:r>
      <w:r w:rsidR="009C3FFA">
        <w:rPr>
          <w:rStyle w:val="citetbl"/>
          <w:szCs w:val="24"/>
        </w:rPr>
        <w:t>Table </w:t>
      </w:r>
      <w:r>
        <w:rPr>
          <w:rStyle w:val="citetbl"/>
          <w:szCs w:val="24"/>
        </w:rPr>
        <w:t>13</w:t>
      </w:r>
      <w:r>
        <w:rPr>
          <w:szCs w:val="24"/>
        </w:rPr>
        <w:t>.</w:t>
      </w:r>
    </w:p>
    <w:p w14:paraId="4EDE9F34" w14:textId="6FB0523E" w:rsidR="006A2DB6" w:rsidRDefault="009C3FFA">
      <w:pPr>
        <w:pStyle w:val="Tabletitle"/>
        <w:autoSpaceDE w:val="0"/>
        <w:autoSpaceDN w:val="0"/>
        <w:adjustRightInd w:val="0"/>
        <w:outlineLvl w:val="0"/>
        <w:rPr>
          <w:szCs w:val="24"/>
        </w:rPr>
      </w:pPr>
      <w:r>
        <w:rPr>
          <w:szCs w:val="24"/>
        </w:rPr>
        <w:t>Table </w:t>
      </w:r>
      <w:r w:rsidR="006A2DB6">
        <w:rPr>
          <w:szCs w:val="24"/>
        </w:rPr>
        <w:t xml:space="preserve">13 — Nested elements of element </w:t>
      </w:r>
      <w:r w:rsidR="006A2DB6" w:rsidRPr="00330F2A">
        <w:rPr>
          <w:rStyle w:val="ISOCode"/>
        </w:rPr>
        <w:t>&lt;contact/&gt;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3A96E0C" w14:textId="77777777" w:rsidTr="00CD2E95">
        <w:trPr>
          <w:cantSplit/>
          <w:tblHeader/>
          <w:jc w:val="center"/>
        </w:trPr>
        <w:tc>
          <w:tcPr>
            <w:tcW w:w="2111" w:type="dxa"/>
            <w:tcBorders>
              <w:top w:val="single" w:sz="12" w:space="0" w:color="000000"/>
              <w:bottom w:val="single" w:sz="12" w:space="0" w:color="000000"/>
            </w:tcBorders>
            <w:shd w:val="clear" w:color="auto" w:fill="F3F3F3"/>
            <w:vAlign w:val="bottom"/>
            <w:hideMark/>
          </w:tcPr>
          <w:p w14:paraId="6BA9DD0B" w14:textId="7077601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278" w:author="LUEJE Claudia" w:date="2024-05-02T17:30:00Z">
              <w:r w:rsidR="00BB0073">
                <w:rPr>
                  <w:b/>
                  <w:szCs w:val="24"/>
                </w:rPr>
                <w:t>e</w:t>
              </w:r>
            </w:ins>
            <w:del w:id="279" w:author="LUEJE Claudia" w:date="2024-05-02T17:30:00Z">
              <w:r w:rsidRPr="00EC4DAD" w:rsidDel="00BB0073">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6E91D6FE" w14:textId="4EA3E3A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6BF1D2F8" w14:textId="13CF485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3737684F" w14:textId="3C758C3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63EBB7C0" w14:textId="77777777" w:rsidTr="00CD2E95">
        <w:trPr>
          <w:cantSplit/>
          <w:jc w:val="center"/>
        </w:trPr>
        <w:tc>
          <w:tcPr>
            <w:tcW w:w="2111" w:type="dxa"/>
            <w:tcBorders>
              <w:top w:val="single" w:sz="12" w:space="0" w:color="000000"/>
            </w:tcBorders>
            <w:hideMark/>
          </w:tcPr>
          <w:p w14:paraId="75EFA9E8" w14:textId="278355B5" w:rsidR="006A2DB6" w:rsidRPr="006A2DB6" w:rsidRDefault="006A2DB6" w:rsidP="006A2DB6">
            <w:pPr>
              <w:pStyle w:val="Tablebody"/>
              <w:autoSpaceDE w:val="0"/>
              <w:autoSpaceDN w:val="0"/>
              <w:adjustRightInd w:val="0"/>
              <w:jc w:val="both"/>
              <w:rPr>
                <w:rFonts w:cs="Calibri"/>
                <w:lang w:eastAsia="zh-CN"/>
              </w:rPr>
            </w:pPr>
            <w:r w:rsidRPr="006A2DB6">
              <w:rPr>
                <w:szCs w:val="24"/>
              </w:rPr>
              <w:t>partner</w:t>
            </w:r>
          </w:p>
        </w:tc>
        <w:tc>
          <w:tcPr>
            <w:tcW w:w="2268" w:type="dxa"/>
            <w:tcBorders>
              <w:top w:val="single" w:sz="12" w:space="0" w:color="000000"/>
            </w:tcBorders>
            <w:hideMark/>
          </w:tcPr>
          <w:p w14:paraId="06562A89" w14:textId="70E63DCD" w:rsidR="006A2DB6" w:rsidRPr="006A2DB6" w:rsidRDefault="006A2DB6" w:rsidP="006A2DB6">
            <w:pPr>
              <w:pStyle w:val="Tablebody"/>
              <w:autoSpaceDE w:val="0"/>
              <w:autoSpaceDN w:val="0"/>
              <w:adjustRightInd w:val="0"/>
              <w:jc w:val="both"/>
              <w:rPr>
                <w:rFonts w:cs="Calibri"/>
                <w:lang w:eastAsia="zh-CN"/>
              </w:rPr>
            </w:pPr>
            <w:r w:rsidRPr="006A2DB6">
              <w:rPr>
                <w:szCs w:val="24"/>
              </w:rPr>
              <w:t>2</w:t>
            </w:r>
          </w:p>
        </w:tc>
        <w:tc>
          <w:tcPr>
            <w:tcW w:w="1276" w:type="dxa"/>
            <w:tcBorders>
              <w:top w:val="single" w:sz="12" w:space="0" w:color="000000"/>
            </w:tcBorders>
            <w:hideMark/>
          </w:tcPr>
          <w:p w14:paraId="32AA89FC" w14:textId="6DE717F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837" w:type="dxa"/>
            <w:tcBorders>
              <w:top w:val="single" w:sz="12" w:space="0" w:color="000000"/>
            </w:tcBorders>
            <w:hideMark/>
          </w:tcPr>
          <w:p w14:paraId="537C5593" w14:textId="2806F4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D7BB981" w14:textId="77777777" w:rsidTr="00CD2E95">
        <w:trPr>
          <w:cantSplit/>
          <w:jc w:val="center"/>
        </w:trPr>
        <w:tc>
          <w:tcPr>
            <w:tcW w:w="2111" w:type="dxa"/>
            <w:hideMark/>
          </w:tcPr>
          <w:p w14:paraId="64F5284D" w14:textId="6BACFC77" w:rsidR="006A2DB6" w:rsidRPr="006A2DB6" w:rsidRDefault="006A2DB6" w:rsidP="006A2DB6">
            <w:pPr>
              <w:pStyle w:val="Tablebody"/>
              <w:autoSpaceDE w:val="0"/>
              <w:autoSpaceDN w:val="0"/>
              <w:adjustRightInd w:val="0"/>
              <w:jc w:val="both"/>
            </w:pPr>
            <w:r w:rsidRPr="006A2DB6">
              <w:rPr>
                <w:szCs w:val="24"/>
              </w:rPr>
              <w:t>coefficients</w:t>
            </w:r>
          </w:p>
        </w:tc>
        <w:tc>
          <w:tcPr>
            <w:tcW w:w="2268" w:type="dxa"/>
            <w:hideMark/>
          </w:tcPr>
          <w:p w14:paraId="2C17ECDD" w14:textId="5766FA1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2CE69A6D" w14:textId="1A250CAB"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25BF0DA8" w14:textId="29A30A0E" w:rsidR="006A2DB6" w:rsidRPr="006A2DB6" w:rsidRDefault="006A2DB6" w:rsidP="006A2DB6">
            <w:pPr>
              <w:pStyle w:val="Tablebody"/>
              <w:autoSpaceDE w:val="0"/>
              <w:autoSpaceDN w:val="0"/>
              <w:adjustRightInd w:val="0"/>
              <w:jc w:val="both"/>
            </w:pPr>
            <w:r w:rsidRPr="006A2DB6">
              <w:rPr>
                <w:szCs w:val="24"/>
              </w:rPr>
              <w:t>-</w:t>
            </w:r>
          </w:p>
        </w:tc>
      </w:tr>
    </w:tbl>
    <w:p w14:paraId="6CDCFECB" w14:textId="7A6B8DB0" w:rsidR="006A2DB6" w:rsidRDefault="006A2DB6">
      <w:pPr>
        <w:pStyle w:val="BodyText"/>
        <w:autoSpaceDE w:val="0"/>
        <w:autoSpaceDN w:val="0"/>
        <w:adjustRightInd w:val="0"/>
        <w:rPr>
          <w:szCs w:val="24"/>
        </w:rPr>
      </w:pPr>
      <w:r>
        <w:rPr>
          <w:szCs w:val="24"/>
        </w:rPr>
        <w:t xml:space="preserve">Ordering of </w:t>
      </w:r>
      <w:r w:rsidRPr="00330F2A">
        <w:rPr>
          <w:rStyle w:val="ISOCode"/>
        </w:rPr>
        <w:t>&lt;contact/&gt;</w:t>
      </w:r>
      <w:r>
        <w:rPr>
          <w:szCs w:val="24"/>
        </w:rPr>
        <w:t xml:space="preserve"> elements within a </w:t>
      </w:r>
      <w:r w:rsidRPr="00330F2A">
        <w:rPr>
          <w:rStyle w:val="ISOCode"/>
        </w:rPr>
        <w:t>&lt;contact_list/&gt;</w:t>
      </w:r>
      <w:r>
        <w:rPr>
          <w:szCs w:val="24"/>
        </w:rPr>
        <w:t xml:space="preserve"> is irrelevant, since it is assumed that features of a physical contact are invariant under permutation of the two involved materials.</w:t>
      </w:r>
    </w:p>
    <w:p w14:paraId="7527ACB3" w14:textId="77777777" w:rsidR="006A2DB6" w:rsidRDefault="006A2DB6">
      <w:pPr>
        <w:pStyle w:val="BodyText"/>
        <w:autoSpaceDE w:val="0"/>
        <w:autoSpaceDN w:val="0"/>
        <w:adjustRightInd w:val="0"/>
        <w:rPr>
          <w:szCs w:val="24"/>
        </w:rPr>
      </w:pPr>
      <w:r>
        <w:rPr>
          <w:szCs w:val="24"/>
        </w:rPr>
        <w:t xml:space="preserve">The element </w:t>
      </w:r>
      <w:r w:rsidRPr="00330F2A">
        <w:rPr>
          <w:rStyle w:val="ISOCode"/>
        </w:rPr>
        <w:t>&lt;contact/&gt;</w:t>
      </w:r>
      <w:r>
        <w:rPr>
          <w:szCs w:val="24"/>
        </w:rPr>
        <w:t xml:space="preserve"> does not allow for any attributes.</w:t>
      </w:r>
    </w:p>
    <w:p w14:paraId="0E195215"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30F2A">
        <w:rPr>
          <w:rStyle w:val="ISOCode"/>
        </w:rPr>
        <w:t>&lt;partner/&gt;</w:t>
      </w:r>
    </w:p>
    <w:p w14:paraId="7C6E9743" w14:textId="493B8327" w:rsidR="006A2DB6" w:rsidRDefault="006A2DB6">
      <w:pPr>
        <w:pStyle w:val="BodyText"/>
        <w:autoSpaceDE w:val="0"/>
        <w:autoSpaceDN w:val="0"/>
        <w:adjustRightInd w:val="0"/>
        <w:rPr>
          <w:szCs w:val="24"/>
        </w:rPr>
      </w:pPr>
      <w:r>
        <w:rPr>
          <w:szCs w:val="24"/>
        </w:rPr>
        <w:t xml:space="preserve">Each joint partner involved in a contact is specified by the element </w:t>
      </w:r>
      <w:r w:rsidRPr="00330F2A">
        <w:rPr>
          <w:rStyle w:val="ISOCode"/>
        </w:rPr>
        <w:t>&lt;partner/&gt;</w:t>
      </w:r>
      <w:r>
        <w:rPr>
          <w:szCs w:val="24"/>
        </w:rPr>
        <w:t xml:space="preserve">. Only the first level of parts/assemblies which are listed in </w:t>
      </w:r>
      <w:r w:rsidRPr="00330F2A">
        <w:rPr>
          <w:rStyle w:val="ISOCode"/>
        </w:rPr>
        <w:t>&lt;connected_to/&gt;</w:t>
      </w:r>
      <w:r>
        <w:rPr>
          <w:szCs w:val="24"/>
        </w:rPr>
        <w:t xml:space="preserve">, is allowed. The XML specification of the </w:t>
      </w:r>
      <w:r w:rsidRPr="00330F2A">
        <w:rPr>
          <w:rStyle w:val="ISOCode"/>
        </w:rPr>
        <w:t>&lt;partner/&gt;</w:t>
      </w:r>
      <w:r>
        <w:rPr>
          <w:szCs w:val="24"/>
        </w:rPr>
        <w:t xml:space="preserve"> element is shown in </w:t>
      </w:r>
      <w:r w:rsidR="009C3FFA">
        <w:rPr>
          <w:rStyle w:val="citetbl"/>
          <w:szCs w:val="24"/>
        </w:rPr>
        <w:t>Table </w:t>
      </w:r>
      <w:r>
        <w:rPr>
          <w:rStyle w:val="citetbl"/>
          <w:szCs w:val="24"/>
        </w:rPr>
        <w:t>14</w:t>
      </w:r>
      <w:r>
        <w:rPr>
          <w:szCs w:val="24"/>
        </w:rPr>
        <w:t>.</w:t>
      </w:r>
    </w:p>
    <w:p w14:paraId="39ADE8EA" w14:textId="6469BB40" w:rsidR="006A2DB6" w:rsidRDefault="009C3FFA">
      <w:pPr>
        <w:pStyle w:val="Tabletitle"/>
        <w:autoSpaceDE w:val="0"/>
        <w:autoSpaceDN w:val="0"/>
        <w:adjustRightInd w:val="0"/>
        <w:outlineLvl w:val="0"/>
        <w:rPr>
          <w:szCs w:val="24"/>
        </w:rPr>
      </w:pPr>
      <w:r>
        <w:rPr>
          <w:szCs w:val="24"/>
        </w:rPr>
        <w:t>Table </w:t>
      </w:r>
      <w:r w:rsidR="006A2DB6">
        <w:rPr>
          <w:szCs w:val="24"/>
        </w:rPr>
        <w:t xml:space="preserve">14 — Attributes of element </w:t>
      </w:r>
      <w:r w:rsidR="006A2DB6" w:rsidRPr="00330F2A">
        <w:rPr>
          <w:rStyle w:val="ISOCode"/>
        </w:rPr>
        <w:t>&lt;partner/&gt;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94B4C59" w14:textId="77777777" w:rsidTr="00CC1AA2">
        <w:trPr>
          <w:tblHeader/>
        </w:trPr>
        <w:tc>
          <w:tcPr>
            <w:tcW w:w="1526" w:type="dxa"/>
            <w:tcBorders>
              <w:top w:val="single" w:sz="12" w:space="0" w:color="000000"/>
              <w:bottom w:val="single" w:sz="12" w:space="0" w:color="000000"/>
            </w:tcBorders>
            <w:shd w:val="clear" w:color="auto" w:fill="F3F3F3"/>
            <w:vAlign w:val="bottom"/>
            <w:hideMark/>
          </w:tcPr>
          <w:p w14:paraId="5DEB0317" w14:textId="27950C6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E26871" w14:textId="61F053F9"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7CD7DC8" w14:textId="6149D76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015F4D7B" w14:textId="0E8B967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402C29C5" w14:textId="49ECE9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581F9AD4" w14:textId="77777777" w:rsidTr="00CC1AA2">
        <w:tc>
          <w:tcPr>
            <w:tcW w:w="1526" w:type="dxa"/>
            <w:tcBorders>
              <w:top w:val="single" w:sz="12" w:space="0" w:color="000000"/>
              <w:bottom w:val="single" w:sz="12" w:space="0" w:color="000000"/>
            </w:tcBorders>
          </w:tcPr>
          <w:p w14:paraId="58BCD935" w14:textId="5C72E420" w:rsidR="006A2DB6" w:rsidRPr="006A2DB6" w:rsidRDefault="006A2DB6" w:rsidP="006A2DB6">
            <w:pPr>
              <w:pStyle w:val="Tablebody"/>
              <w:autoSpaceDE w:val="0"/>
              <w:autoSpaceDN w:val="0"/>
              <w:adjustRightInd w:val="0"/>
              <w:jc w:val="both"/>
            </w:pPr>
            <w:r w:rsidRPr="006A2DB6">
              <w:rPr>
                <w:szCs w:val="24"/>
              </w:rPr>
              <w:t>part_index</w:t>
            </w:r>
          </w:p>
        </w:tc>
        <w:tc>
          <w:tcPr>
            <w:tcW w:w="1538" w:type="dxa"/>
            <w:tcBorders>
              <w:top w:val="single" w:sz="12" w:space="0" w:color="000000"/>
              <w:bottom w:val="single" w:sz="12" w:space="0" w:color="000000"/>
            </w:tcBorders>
          </w:tcPr>
          <w:p w14:paraId="5FE5AF3A" w14:textId="092E556F"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bottom w:val="single" w:sz="12" w:space="0" w:color="000000"/>
            </w:tcBorders>
          </w:tcPr>
          <w:p w14:paraId="09803045" w14:textId="53A96BF2" w:rsidR="006A2DB6" w:rsidRPr="006A2DB6" w:rsidRDefault="006A2DB6" w:rsidP="006A2DB6">
            <w:pPr>
              <w:pStyle w:val="Tablebody"/>
              <w:autoSpaceDE w:val="0"/>
              <w:autoSpaceDN w:val="0"/>
              <w:adjustRightInd w:val="0"/>
              <w:jc w:val="both"/>
            </w:pPr>
            <w:r w:rsidRPr="006A2DB6">
              <w:rPr>
                <w:szCs w:val="24"/>
              </w:rPr>
              <w:t> </w:t>
            </w:r>
          </w:p>
        </w:tc>
        <w:tc>
          <w:tcPr>
            <w:tcW w:w="1352" w:type="dxa"/>
            <w:tcBorders>
              <w:top w:val="single" w:sz="12" w:space="0" w:color="000000"/>
              <w:bottom w:val="single" w:sz="12" w:space="0" w:color="000000"/>
            </w:tcBorders>
          </w:tcPr>
          <w:p w14:paraId="15C885A2" w14:textId="5B96F69D"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8BB6507" w14:textId="7A754701" w:rsidR="006A2DB6" w:rsidRPr="006A2DB6" w:rsidRDefault="006A2DB6" w:rsidP="006A2DB6">
            <w:pPr>
              <w:pStyle w:val="Tablebody"/>
              <w:autoSpaceDE w:val="0"/>
              <w:autoSpaceDN w:val="0"/>
              <w:adjustRightInd w:val="0"/>
              <w:jc w:val="both"/>
            </w:pPr>
            <w:r w:rsidRPr="006A2DB6">
              <w:rPr>
                <w:szCs w:val="24"/>
              </w:rPr>
              <w:t> </w:t>
            </w:r>
          </w:p>
        </w:tc>
      </w:tr>
    </w:tbl>
    <w:p w14:paraId="460C0725" w14:textId="665EC20E" w:rsidR="006A2DB6" w:rsidRDefault="006A2DB6">
      <w:pPr>
        <w:pStyle w:val="BodyText"/>
        <w:autoSpaceDE w:val="0"/>
        <w:autoSpaceDN w:val="0"/>
        <w:adjustRightInd w:val="0"/>
        <w:rPr>
          <w:szCs w:val="24"/>
        </w:rPr>
      </w:pPr>
      <w:r>
        <w:rPr>
          <w:szCs w:val="24"/>
        </w:rPr>
        <w:t>The attribute has following meaning:</w:t>
      </w:r>
    </w:p>
    <w:p w14:paraId="567AF4B3" w14:textId="0E0AD43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EC4348">
        <w:rPr>
          <w:rStyle w:val="ISOCode"/>
        </w:rPr>
        <w:t>part_index</w:t>
      </w:r>
      <w:r>
        <w:rPr>
          <w:szCs w:val="24"/>
        </w:rPr>
        <w:t xml:space="preserve">: The flange partner with this index (see </w:t>
      </w:r>
      <w:del w:id="280" w:author="LUEJE Claudia" w:date="2024-05-02T17:30:00Z">
        <w:r w:rsidDel="00925D67">
          <w:rPr>
            <w:rStyle w:val="citesec"/>
            <w:szCs w:val="24"/>
          </w:rPr>
          <w:delText>clause </w:delText>
        </w:r>
      </w:del>
      <w:r>
        <w:rPr>
          <w:rStyle w:val="citesec"/>
          <w:szCs w:val="24"/>
        </w:rPr>
        <w:t>7.4.2.2</w:t>
      </w:r>
      <w:r>
        <w:rPr>
          <w:szCs w:val="24"/>
        </w:rPr>
        <w:t xml:space="preserve">). The part of the flange is referenced by the attribute </w:t>
      </w:r>
      <w:r w:rsidRPr="00EC4348">
        <w:rPr>
          <w:rStyle w:val="ISOCode"/>
        </w:rPr>
        <w:t>index</w:t>
      </w:r>
      <w:r>
        <w:rPr>
          <w:szCs w:val="24"/>
        </w:rPr>
        <w:t xml:space="preserve"> inside the element </w:t>
      </w:r>
      <w:r w:rsidRPr="00EC4348">
        <w:rPr>
          <w:rStyle w:val="ISOCode"/>
        </w:rPr>
        <w:t>&lt;part/&gt;</w:t>
      </w:r>
      <w:r>
        <w:rPr>
          <w:szCs w:val="24"/>
        </w:rPr>
        <w:t xml:space="preserve"> or </w:t>
      </w:r>
      <w:r w:rsidRPr="00EC4348">
        <w:rPr>
          <w:rStyle w:val="ISOCode"/>
        </w:rPr>
        <w:t>&lt;assy/&gt;</w:t>
      </w:r>
      <w:r>
        <w:rPr>
          <w:szCs w:val="24"/>
        </w:rPr>
        <w:t xml:space="preserve"> of the </w:t>
      </w:r>
      <w:r w:rsidRPr="00EC4348">
        <w:rPr>
          <w:rStyle w:val="ISOCode"/>
        </w:rPr>
        <w:t>&lt;connected_to/&gt;</w:t>
      </w:r>
      <w:r>
        <w:rPr>
          <w:szCs w:val="24"/>
        </w:rPr>
        <w:t xml:space="preserve"> element.</w:t>
      </w:r>
    </w:p>
    <w:p w14:paraId="460A6433" w14:textId="77777777" w:rsidR="006A2DB6" w:rsidRDefault="006A2DB6">
      <w:pPr>
        <w:pStyle w:val="BodyText"/>
        <w:autoSpaceDE w:val="0"/>
        <w:autoSpaceDN w:val="0"/>
        <w:adjustRightInd w:val="0"/>
        <w:rPr>
          <w:szCs w:val="24"/>
        </w:rPr>
      </w:pPr>
      <w:r>
        <w:rPr>
          <w:szCs w:val="24"/>
        </w:rPr>
        <w:t xml:space="preserve">The element </w:t>
      </w:r>
      <w:r w:rsidRPr="00EC4348">
        <w:rPr>
          <w:rStyle w:val="ISOCode"/>
        </w:rPr>
        <w:t>&lt;partner/&gt;</w:t>
      </w:r>
      <w:r>
        <w:rPr>
          <w:szCs w:val="24"/>
        </w:rPr>
        <w:t xml:space="preserve"> does not allow for any nested elements.</w:t>
      </w:r>
    </w:p>
    <w:p w14:paraId="17B2C4F5"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7438D">
        <w:rPr>
          <w:rStyle w:val="ISOCode"/>
        </w:rPr>
        <w:t>&lt;coefficients/&gt;</w:t>
      </w:r>
    </w:p>
    <w:p w14:paraId="403AA8F8" w14:textId="77777777" w:rsidR="006A2DB6" w:rsidRDefault="006A2DB6">
      <w:pPr>
        <w:pStyle w:val="BodyText"/>
        <w:autoSpaceDE w:val="0"/>
        <w:autoSpaceDN w:val="0"/>
        <w:adjustRightInd w:val="0"/>
        <w:rPr>
          <w:szCs w:val="24"/>
        </w:rPr>
      </w:pPr>
      <w:r>
        <w:rPr>
          <w:szCs w:val="24"/>
        </w:rPr>
        <w:t xml:space="preserve">Static and kinetic friction coefficients are defined by the attributes </w:t>
      </w:r>
      <w:r w:rsidRPr="00EC4348">
        <w:rPr>
          <w:rStyle w:val="ISOCode"/>
        </w:rPr>
        <w:t>static_friction</w:t>
      </w:r>
      <w:r>
        <w:rPr>
          <w:szCs w:val="24"/>
        </w:rPr>
        <w:t xml:space="preserve"> and </w:t>
      </w:r>
      <w:r w:rsidRPr="00EC4348">
        <w:rPr>
          <w:rStyle w:val="ISOCode"/>
        </w:rPr>
        <w:t>kinetic_friction</w:t>
      </w:r>
      <w:r>
        <w:rPr>
          <w:szCs w:val="24"/>
        </w:rPr>
        <w:t xml:space="preserve"> of an element </w:t>
      </w:r>
      <w:r w:rsidRPr="00EC4348">
        <w:rPr>
          <w:rStyle w:val="ISOCode"/>
        </w:rPr>
        <w:t>&lt;coefficients/&gt;</w:t>
      </w:r>
      <w:r>
        <w:rPr>
          <w:szCs w:val="24"/>
        </w:rPr>
        <w:t>, respectively.</w:t>
      </w:r>
    </w:p>
    <w:p w14:paraId="25711440" w14:textId="1F76A09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7E22B323" w14:textId="2D38468A"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143F4865" w14:textId="7DD8CF35"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index="1" label="PART_9004400" pid="3202132"/&gt;</w:t>
      </w:r>
    </w:p>
    <w:p w14:paraId="5AC8F5C6" w14:textId="7E73003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 index="42"&gt;</w:t>
      </w:r>
    </w:p>
    <w:p w14:paraId="6A8997C6" w14:textId="577B66E2"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label="PART_7000400" pid="110013"/&gt;</w:t>
      </w:r>
    </w:p>
    <w:p w14:paraId="3B9087E2" w14:textId="6181081E"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 label="PART_7000800" pid="110099"/&gt;</w:t>
      </w:r>
    </w:p>
    <w:p w14:paraId="32B9B3BB" w14:textId="31B6B950"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&lt;/assy&gt;</w:t>
      </w:r>
    </w:p>
    <w:p w14:paraId="1930E37A" w14:textId="19028EB9"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&lt;/connected_to&gt;</w:t>
      </w:r>
    </w:p>
    <w:p w14:paraId="0393914C" w14:textId="71429EE8"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&lt;contact_list&gt;</w:t>
      </w:r>
    </w:p>
    <w:p w14:paraId="4F39B925" w14:textId="35E3E1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 xml:space="preserve">&lt;contact&gt; </w:t>
      </w:r>
    </w:p>
    <w:p w14:paraId="7480A48B" w14:textId="2725B56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part_index="1"/&gt;</w:t>
      </w:r>
    </w:p>
    <w:p w14:paraId="06355C1D" w14:textId="3F98F7AC"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&lt;partner part_index="42"/&gt;</w:t>
      </w:r>
    </w:p>
    <w:p w14:paraId="481B8280" w14:textId="6A626224"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&lt;coefficients static_friction="0.3" kinetic_friction=".25"/&gt;</w:t>
      </w:r>
    </w:p>
    <w:p w14:paraId="626A4AA7" w14:textId="16FB5EAD"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rStyle w:val="ISOCodebold"/>
          <w:rFonts w:cs="Times New Roman"/>
          <w:szCs w:val="24"/>
        </w:rPr>
        <w:t>&lt;/contact&gt;</w:t>
      </w:r>
    </w:p>
    <w:p w14:paraId="22BEE6ED" w14:textId="77421D33" w:rsidR="006A2DB6" w:rsidRDefault="00EC434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&lt;/contact_list&gt; </w:t>
      </w:r>
    </w:p>
    <w:p w14:paraId="10ADC80D" w14:textId="77777777" w:rsidR="006A2DB6" w:rsidRDefault="006A2DB6">
      <w:pPr>
        <w:pStyle w:val="BodyText"/>
        <w:autoSpaceDE w:val="0"/>
        <w:autoSpaceDN w:val="0"/>
        <w:adjustRightInd w:val="0"/>
        <w:rPr>
          <w:szCs w:val="24"/>
        </w:rPr>
      </w:pPr>
      <w:r>
        <w:rPr>
          <w:szCs w:val="24"/>
        </w:rPr>
        <w:t xml:space="preserve">The element </w:t>
      </w:r>
      <w:r w:rsidRPr="007861FC">
        <w:rPr>
          <w:rStyle w:val="ISOCode"/>
        </w:rPr>
        <w:t>&lt;coefficients/&gt;</w:t>
      </w:r>
      <w:r>
        <w:rPr>
          <w:szCs w:val="24"/>
        </w:rPr>
        <w:t xml:space="preserve"> does not allow for any nested elements.</w:t>
      </w:r>
    </w:p>
    <w:p w14:paraId="75E045CE" w14:textId="6D03A3A3"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Local </w:t>
      </w:r>
      <w:ins w:id="281" w:author="LUEJE Claudia" w:date="2024-05-02T17:31:00Z">
        <w:r w:rsidR="00925D67">
          <w:rPr>
            <w:rFonts w:eastAsia="Times New Roman"/>
            <w:szCs w:val="24"/>
          </w:rPr>
          <w:t>c</w:t>
        </w:r>
      </w:ins>
      <w:del w:id="282" w:author="LUEJE Claudia" w:date="2024-05-02T17:31:00Z">
        <w:r w:rsidDel="00925D67">
          <w:rPr>
            <w:rFonts w:eastAsia="Times New Roman"/>
            <w:szCs w:val="24"/>
          </w:rPr>
          <w:delText>C</w:delText>
        </w:r>
      </w:del>
      <w:r>
        <w:rPr>
          <w:rFonts w:eastAsia="Times New Roman"/>
          <w:szCs w:val="24"/>
        </w:rPr>
        <w:t xml:space="preserve">ontact </w:t>
      </w:r>
      <w:ins w:id="283" w:author="LUEJE Claudia" w:date="2024-05-02T17:31:00Z">
        <w:r w:rsidR="00925D67">
          <w:rPr>
            <w:rFonts w:eastAsia="Times New Roman"/>
            <w:szCs w:val="24"/>
          </w:rPr>
          <w:t>p</w:t>
        </w:r>
      </w:ins>
      <w:del w:id="284" w:author="LUEJE Claudia" w:date="2024-05-02T17:31:00Z">
        <w:r w:rsidDel="00925D67">
          <w:rPr>
            <w:rFonts w:eastAsia="Times New Roman"/>
            <w:szCs w:val="24"/>
          </w:rPr>
          <w:delText>P</w:delText>
        </w:r>
      </w:del>
      <w:r>
        <w:rPr>
          <w:rFonts w:eastAsia="Times New Roman"/>
          <w:szCs w:val="24"/>
        </w:rPr>
        <w:t>roperties</w:t>
      </w:r>
    </w:p>
    <w:p w14:paraId="37E2DAAF" w14:textId="3FA983F9" w:rsidR="006A2DB6" w:rsidRDefault="006A2DB6">
      <w:pPr>
        <w:pStyle w:val="BodyText"/>
        <w:autoSpaceDE w:val="0"/>
        <w:autoSpaceDN w:val="0"/>
        <w:adjustRightInd w:val="0"/>
        <w:rPr>
          <w:szCs w:val="24"/>
        </w:rPr>
      </w:pPr>
      <w:r>
        <w:rPr>
          <w:szCs w:val="24"/>
        </w:rPr>
        <w:t xml:space="preserve">If necessary, local contact properties can be given within any element </w:t>
      </w:r>
      <w:r w:rsidRPr="00AA7A07">
        <w:rPr>
          <w:rStyle w:val="ISOCode"/>
        </w:rPr>
        <w:t>&lt;connection_0d/&gt;</w:t>
      </w:r>
      <w:r>
        <w:rPr>
          <w:szCs w:val="24"/>
        </w:rPr>
        <w:t xml:space="preserve"> or </w:t>
      </w:r>
      <w:r w:rsidRPr="00AA7A07">
        <w:rPr>
          <w:rStyle w:val="ISOCode"/>
        </w:rPr>
        <w:t>&lt;connection_1d/&gt;</w:t>
      </w:r>
      <w:r>
        <w:rPr>
          <w:szCs w:val="24"/>
        </w:rPr>
        <w:t xml:space="preserve">, respectively (see </w:t>
      </w:r>
      <w:del w:id="285" w:author="LUEJE Claudia" w:date="2024-05-02T17:31:00Z">
        <w:r w:rsidDel="00925D67">
          <w:rPr>
            <w:rStyle w:val="citesec"/>
            <w:szCs w:val="24"/>
          </w:rPr>
          <w:delText>clause </w:delText>
        </w:r>
      </w:del>
      <w:r>
        <w:rPr>
          <w:rStyle w:val="citesec"/>
          <w:szCs w:val="24"/>
        </w:rPr>
        <w:t>7.4.4</w:t>
      </w:r>
      <w:r>
        <w:rPr>
          <w:szCs w:val="24"/>
        </w:rPr>
        <w:t xml:space="preserve">). In case of conflict, a local </w:t>
      </w:r>
      <w:r w:rsidRPr="00AA7A07">
        <w:rPr>
          <w:rStyle w:val="ISOCode"/>
        </w:rPr>
        <w:t>&lt;contact_list/&gt;</w:t>
      </w:r>
      <w:r>
        <w:rPr>
          <w:szCs w:val="24"/>
        </w:rPr>
        <w:t xml:space="preserve"> overrules the global one.</w:t>
      </w:r>
    </w:p>
    <w:p w14:paraId="14EC4651" w14:textId="45C093A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286" w:author="LUEJE Claudia" w:date="2024-05-02T17:31:00Z">
        <w:r w:rsidR="00925D67">
          <w:rPr>
            <w:szCs w:val="24"/>
          </w:rPr>
          <w:t>OTE</w:t>
        </w:r>
      </w:ins>
      <w:del w:id="287" w:author="LUEJE Claudia" w:date="2024-05-02T17:31:00Z">
        <w:r w:rsidDel="00925D67">
          <w:rPr>
            <w:szCs w:val="24"/>
          </w:rPr>
          <w:delText>ote:</w:delText>
        </w:r>
      </w:del>
      <w:r>
        <w:rPr>
          <w:szCs w:val="24"/>
        </w:rPr>
        <w:tab/>
      </w:r>
      <w:r w:rsidRPr="00AA7A07">
        <w:rPr>
          <w:rStyle w:val="ISOCode"/>
        </w:rPr>
        <w:t>&lt;connection_2d/&gt;</w:t>
      </w:r>
      <w:r>
        <w:rPr>
          <w:szCs w:val="24"/>
        </w:rPr>
        <w:t xml:space="preserve"> is not relevant for the currently known use cases and was therefore intentionally not included in the list.</w:t>
      </w:r>
    </w:p>
    <w:p w14:paraId="475243A1" w14:textId="07ED8900" w:rsidR="006A2DB6" w:rsidRDefault="006A2DB6">
      <w:pPr>
        <w:pStyle w:val="BodyText"/>
        <w:autoSpaceDE w:val="0"/>
        <w:autoSpaceDN w:val="0"/>
        <w:adjustRightInd w:val="0"/>
        <w:rPr>
          <w:szCs w:val="24"/>
        </w:rPr>
      </w:pPr>
      <w:r>
        <w:rPr>
          <w:szCs w:val="24"/>
        </w:rPr>
        <w:t xml:space="preserve">XML-specification of </w:t>
      </w:r>
      <w:r w:rsidRPr="00AA7A07">
        <w:rPr>
          <w:rStyle w:val="ISOCode"/>
        </w:rPr>
        <w:t>&lt;coefficients/&gt;</w:t>
      </w:r>
      <w:r>
        <w:rPr>
          <w:szCs w:val="24"/>
        </w:rPr>
        <w:t xml:space="preserve"> are shown in </w:t>
      </w:r>
      <w:r w:rsidR="009C3FFA">
        <w:rPr>
          <w:rStyle w:val="citetbl"/>
          <w:szCs w:val="24"/>
        </w:rPr>
        <w:t>Table </w:t>
      </w:r>
      <w:r>
        <w:rPr>
          <w:rStyle w:val="citetbl"/>
          <w:szCs w:val="24"/>
        </w:rPr>
        <w:t>15</w:t>
      </w:r>
      <w:del w:id="288" w:author="LUEJE Claudia" w:date="2024-05-02T17:31:00Z">
        <w:r w:rsidDel="00925D67">
          <w:rPr>
            <w:szCs w:val="24"/>
          </w:rPr>
          <w:delText xml:space="preserve"> </w:delText>
        </w:r>
      </w:del>
      <w:r>
        <w:rPr>
          <w:szCs w:val="24"/>
        </w:rPr>
        <w:t>.</w:t>
      </w:r>
    </w:p>
    <w:p w14:paraId="39F945CA" w14:textId="092A7AF7" w:rsidR="006A2DB6" w:rsidRDefault="009C3FFA">
      <w:pPr>
        <w:pStyle w:val="Tabletitle"/>
        <w:autoSpaceDE w:val="0"/>
        <w:autoSpaceDN w:val="0"/>
        <w:adjustRightInd w:val="0"/>
        <w:outlineLvl w:val="0"/>
        <w:rPr>
          <w:szCs w:val="24"/>
        </w:rPr>
      </w:pPr>
      <w:r>
        <w:rPr>
          <w:szCs w:val="24"/>
        </w:rPr>
        <w:t>Table </w:t>
      </w:r>
      <w:r w:rsidR="006A2DB6">
        <w:rPr>
          <w:szCs w:val="24"/>
        </w:rPr>
        <w:t xml:space="preserve">15 — Attributes of element </w:t>
      </w:r>
      <w:r w:rsidR="006A2DB6" w:rsidRPr="00AA7A07">
        <w:rPr>
          <w:rStyle w:val="ISOCode"/>
        </w:rPr>
        <w:t>&lt;coefficients/&gt;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20EBF25" w14:textId="77777777" w:rsidTr="00C57683">
        <w:trPr>
          <w:tblHeader/>
        </w:trPr>
        <w:tc>
          <w:tcPr>
            <w:tcW w:w="1526" w:type="dxa"/>
            <w:tcBorders>
              <w:top w:val="single" w:sz="12" w:space="0" w:color="000000"/>
              <w:bottom w:val="single" w:sz="12" w:space="0" w:color="000000"/>
            </w:tcBorders>
            <w:shd w:val="clear" w:color="auto" w:fill="F3F3F3"/>
            <w:vAlign w:val="bottom"/>
            <w:hideMark/>
          </w:tcPr>
          <w:p w14:paraId="66F0B8AA" w14:textId="2CBD2B95"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BE93304" w14:textId="6182DD96"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7C56F172" w14:textId="3EAD66DE"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289" w:author="LUEJE Claudia" w:date="2024-05-02T17:31:00Z">
              <w:r w:rsidR="00925D67">
                <w:rPr>
                  <w:b/>
                  <w:szCs w:val="24"/>
                </w:rPr>
                <w:t>s</w:t>
              </w:r>
            </w:ins>
            <w:del w:id="290" w:author="LUEJE Claudia" w:date="2024-05-02T17:31:00Z">
              <w:r w:rsidRPr="00EC4DAD" w:rsidDel="00925D67">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E79B02E" w14:textId="403BAC9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D68A1AA" w14:textId="7319DD8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03F44C5" w14:textId="77777777" w:rsidTr="00C57683">
        <w:tc>
          <w:tcPr>
            <w:tcW w:w="1526" w:type="dxa"/>
            <w:tcBorders>
              <w:top w:val="single" w:sz="12" w:space="0" w:color="000000"/>
            </w:tcBorders>
          </w:tcPr>
          <w:p w14:paraId="0AC78D64" w14:textId="5ED93EE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38" w:type="dxa"/>
            <w:tcBorders>
              <w:top w:val="single" w:sz="12" w:space="0" w:color="000000"/>
            </w:tcBorders>
          </w:tcPr>
          <w:p w14:paraId="2487E97C" w14:textId="71D07B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0D14EE57" w14:textId="270ECC6C" w:rsidR="006A2DB6" w:rsidRPr="006A2DB6" w:rsidRDefault="006A2DB6" w:rsidP="006A2DB6">
            <w:pPr>
              <w:pStyle w:val="Tablebody"/>
              <w:autoSpaceDE w:val="0"/>
              <w:autoSpaceDN w:val="0"/>
              <w:adjustRightInd w:val="0"/>
              <w:jc w:val="both"/>
            </w:pPr>
            <w:r w:rsidRPr="006A2DB6">
              <w:rPr>
                <w:szCs w:val="24"/>
              </w:rPr>
              <w:t>[0, ∞[</w:t>
            </w:r>
          </w:p>
        </w:tc>
        <w:tc>
          <w:tcPr>
            <w:tcW w:w="1352" w:type="dxa"/>
            <w:tcBorders>
              <w:top w:val="single" w:sz="12" w:space="0" w:color="000000"/>
            </w:tcBorders>
          </w:tcPr>
          <w:p w14:paraId="770841F4" w14:textId="469DFA4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2D714A2" w14:textId="01A5BC2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8D3BF0" w14:textId="77777777" w:rsidTr="00C57683">
        <w:tc>
          <w:tcPr>
            <w:tcW w:w="1526" w:type="dxa"/>
            <w:tcBorders>
              <w:bottom w:val="single" w:sz="12" w:space="0" w:color="000000"/>
            </w:tcBorders>
          </w:tcPr>
          <w:p w14:paraId="763E2310" w14:textId="43AEA24C"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Borders>
              <w:bottom w:val="single" w:sz="12" w:space="0" w:color="000000"/>
            </w:tcBorders>
          </w:tcPr>
          <w:p w14:paraId="48D4136C" w14:textId="76096EF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bottom w:val="single" w:sz="12" w:space="0" w:color="000000"/>
            </w:tcBorders>
          </w:tcPr>
          <w:p w14:paraId="0AFA04C2" w14:textId="6CB1F80C" w:rsidR="006A2DB6" w:rsidRPr="006A2DB6" w:rsidRDefault="006A2DB6" w:rsidP="006A2DB6">
            <w:pPr>
              <w:pStyle w:val="Tablebody"/>
              <w:autoSpaceDE w:val="0"/>
              <w:autoSpaceDN w:val="0"/>
              <w:adjustRightInd w:val="0"/>
              <w:jc w:val="both"/>
            </w:pPr>
            <w:r w:rsidRPr="006A2DB6">
              <w:rPr>
                <w:szCs w:val="24"/>
              </w:rPr>
              <w:t>[0, ∞[</w:t>
            </w:r>
          </w:p>
        </w:tc>
        <w:tc>
          <w:tcPr>
            <w:tcW w:w="1352" w:type="dxa"/>
            <w:tcBorders>
              <w:bottom w:val="single" w:sz="12" w:space="0" w:color="000000"/>
            </w:tcBorders>
          </w:tcPr>
          <w:p w14:paraId="349536E2" w14:textId="406A9E4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5B673C9D" w14:textId="7BB9DD93" w:rsidR="006A2DB6" w:rsidRPr="006A2DB6" w:rsidRDefault="006A2DB6" w:rsidP="006A2DB6">
            <w:pPr>
              <w:pStyle w:val="Tablebody"/>
              <w:autoSpaceDE w:val="0"/>
              <w:autoSpaceDN w:val="0"/>
              <w:adjustRightInd w:val="0"/>
              <w:jc w:val="both"/>
            </w:pPr>
            <w:r w:rsidRPr="006A2DB6">
              <w:rPr>
                <w:szCs w:val="24"/>
              </w:rPr>
              <w:t>-</w:t>
            </w:r>
          </w:p>
        </w:tc>
      </w:tr>
    </w:tbl>
    <w:p w14:paraId="609E408D" w14:textId="5FF97C2C" w:rsidR="006A2DB6" w:rsidRDefault="006A2DB6">
      <w:pPr>
        <w:pStyle w:val="BodyText"/>
        <w:autoSpaceDE w:val="0"/>
        <w:autoSpaceDN w:val="0"/>
        <w:adjustRightInd w:val="0"/>
        <w:rPr>
          <w:szCs w:val="24"/>
        </w:rPr>
      </w:pPr>
      <w:r>
        <w:rPr>
          <w:szCs w:val="24"/>
        </w:rPr>
        <w:t xml:space="preserve">A </w:t>
      </w:r>
      <w:r w:rsidRPr="00AA7A07">
        <w:rPr>
          <w:rStyle w:val="ISOCode"/>
        </w:rPr>
        <w:t>&lt;connection_list/&gt;</w:t>
      </w:r>
      <w:r>
        <w:rPr>
          <w:szCs w:val="24"/>
        </w:rPr>
        <w:t xml:space="preserve"> is not allowed to be empty, i.e. at least one connection must be defined.</w:t>
      </w:r>
    </w:p>
    <w:p w14:paraId="321F4C72"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Joints</w:t>
      </w:r>
    </w:p>
    <w:p w14:paraId="75C4887A" w14:textId="77777777" w:rsidR="006A2DB6" w:rsidRDefault="006A2DB6">
      <w:pPr>
        <w:pStyle w:val="BodyText"/>
        <w:autoSpaceDE w:val="0"/>
        <w:autoSpaceDN w:val="0"/>
        <w:adjustRightInd w:val="0"/>
        <w:rPr>
          <w:szCs w:val="24"/>
        </w:rPr>
      </w:pPr>
      <w:r>
        <w:rPr>
          <w:szCs w:val="24"/>
        </w:rPr>
        <w:t xml:space="preserve">All the joints which connect the same set of objects (order does not matter) described in the element </w:t>
      </w:r>
      <w:r w:rsidRPr="00EF4EC9">
        <w:rPr>
          <w:rStyle w:val="ISOCode"/>
        </w:rPr>
        <w:t>&lt;connected_to/&gt;</w:t>
      </w:r>
      <w:r>
        <w:rPr>
          <w:szCs w:val="24"/>
        </w:rPr>
        <w:t xml:space="preserve"> are listed in the element </w:t>
      </w:r>
      <w:r w:rsidRPr="00EF4EC9">
        <w:rPr>
          <w:rStyle w:val="ISOCode"/>
        </w:rPr>
        <w:t>&lt;connection_list/&gt;</w:t>
      </w:r>
      <w:r>
        <w:rPr>
          <w:szCs w:val="24"/>
        </w:rPr>
        <w:t>. There should be only one connection group for any distinct set of objects in a χMCF file.</w:t>
      </w:r>
    </w:p>
    <w:p w14:paraId="0FB4B313" w14:textId="0FFC87DE" w:rsidR="006A2DB6" w:rsidRDefault="006A2DB6">
      <w:pPr>
        <w:pStyle w:val="BodyText"/>
        <w:autoSpaceDE w:val="0"/>
        <w:autoSpaceDN w:val="0"/>
        <w:adjustRightInd w:val="0"/>
        <w:rPr>
          <w:szCs w:val="24"/>
        </w:rPr>
      </w:pPr>
      <w:r>
        <w:rPr>
          <w:szCs w:val="24"/>
        </w:rPr>
        <w:t xml:space="preserve">As discussed in </w:t>
      </w:r>
      <w:del w:id="291" w:author="LUEJE Claudia" w:date="2024-05-02T17:31:00Z">
        <w:r w:rsidDel="00303E06">
          <w:rPr>
            <w:rStyle w:val="citesec"/>
            <w:szCs w:val="24"/>
          </w:rPr>
          <w:delText>clause</w:delText>
        </w:r>
        <w:r w:rsidR="00DB2A9F" w:rsidDel="00303E06">
          <w:rPr>
            <w:rStyle w:val="citesec"/>
            <w:szCs w:val="24"/>
          </w:rPr>
          <w:delText> </w:delText>
        </w:r>
      </w:del>
      <w:r>
        <w:rPr>
          <w:rStyle w:val="citesec"/>
          <w:szCs w:val="24"/>
        </w:rPr>
        <w:t>4.3</w:t>
      </w:r>
      <w:r>
        <w:rPr>
          <w:szCs w:val="24"/>
        </w:rPr>
        <w:t xml:space="preserve">, χMCF differs between 0-, 1- and 2-dimensional joints which will be specified in detail in the following clauses. Thus, an element </w:t>
      </w:r>
      <w:r w:rsidRPr="00EF4EC9">
        <w:rPr>
          <w:rStyle w:val="ISOCode"/>
        </w:rPr>
        <w:t>&lt;connection_list/&gt;</w:t>
      </w:r>
      <w:r>
        <w:rPr>
          <w:szCs w:val="24"/>
        </w:rPr>
        <w:t xml:space="preserve"> can comprise child elements </w:t>
      </w:r>
      <w:r w:rsidRPr="00EF4EC9">
        <w:rPr>
          <w:rStyle w:val="ISOCode"/>
        </w:rPr>
        <w:t>&lt;connection_0d&gt;</w:t>
      </w:r>
      <w:r>
        <w:rPr>
          <w:szCs w:val="24"/>
        </w:rPr>
        <w:t xml:space="preserve">, </w:t>
      </w:r>
      <w:r w:rsidRPr="00EF4EC9">
        <w:rPr>
          <w:rStyle w:val="ISOCode"/>
        </w:rPr>
        <w:t>&lt;connection_1d&gt;</w:t>
      </w:r>
      <w:r>
        <w:rPr>
          <w:szCs w:val="24"/>
        </w:rPr>
        <w:t xml:space="preserve"> and </w:t>
      </w:r>
      <w:r w:rsidRPr="00EF4EC9">
        <w:rPr>
          <w:rStyle w:val="ISOCode"/>
        </w:rPr>
        <w:t>&lt;connection_2d&gt;</w:t>
      </w:r>
      <w:r>
        <w:rPr>
          <w:szCs w:val="24"/>
        </w:rPr>
        <w:t xml:space="preserve"> of arbitrary repetitions.</w:t>
      </w:r>
    </w:p>
    <w:p w14:paraId="22469208" w14:textId="733856B9" w:rsidR="006A2DB6" w:rsidRDefault="006A2DB6">
      <w:pPr>
        <w:pStyle w:val="BodyText"/>
        <w:autoSpaceDE w:val="0"/>
        <w:autoSpaceDN w:val="0"/>
        <w:adjustRightInd w:val="0"/>
        <w:rPr>
          <w:szCs w:val="24"/>
        </w:rPr>
      </w:pPr>
      <w:r>
        <w:rPr>
          <w:szCs w:val="24"/>
        </w:rPr>
        <w:t xml:space="preserve">The XML-specification of </w:t>
      </w:r>
      <w:r w:rsidRPr="00BA3B71">
        <w:rPr>
          <w:rStyle w:val="ISOCode"/>
        </w:rPr>
        <w:t>&lt;connection_list/&gt;</w:t>
      </w:r>
      <w:r>
        <w:rPr>
          <w:szCs w:val="24"/>
        </w:rPr>
        <w:t xml:space="preserve"> is given in </w:t>
      </w:r>
      <w:r w:rsidR="009C3FFA">
        <w:rPr>
          <w:rStyle w:val="citetbl"/>
          <w:szCs w:val="24"/>
        </w:rPr>
        <w:t>Table </w:t>
      </w:r>
      <w:r>
        <w:rPr>
          <w:rStyle w:val="citetbl"/>
          <w:szCs w:val="24"/>
        </w:rPr>
        <w:t>16</w:t>
      </w:r>
      <w:r>
        <w:rPr>
          <w:szCs w:val="24"/>
        </w:rPr>
        <w:t>:</w:t>
      </w:r>
    </w:p>
    <w:p w14:paraId="085D043E" w14:textId="3B5F7CC1" w:rsidR="006A2DB6" w:rsidRDefault="009C3FFA">
      <w:pPr>
        <w:pStyle w:val="Tabletitle"/>
        <w:autoSpaceDE w:val="0"/>
        <w:autoSpaceDN w:val="0"/>
        <w:adjustRightInd w:val="0"/>
        <w:outlineLvl w:val="0"/>
        <w:rPr>
          <w:szCs w:val="24"/>
        </w:rPr>
      </w:pPr>
      <w:r>
        <w:rPr>
          <w:szCs w:val="24"/>
        </w:rPr>
        <w:t>Table </w:t>
      </w:r>
      <w:r w:rsidR="006A2DB6">
        <w:rPr>
          <w:szCs w:val="24"/>
        </w:rPr>
        <w:t xml:space="preserve">16 — Nested elements of element </w:t>
      </w:r>
      <w:r w:rsidR="006A2DB6" w:rsidRPr="002A7AF7">
        <w:rPr>
          <w:rStyle w:val="ISOCode"/>
        </w:rPr>
        <w:t>&lt;connection_list/&gt;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587A150B" w14:textId="77777777" w:rsidTr="00C57683">
        <w:trPr>
          <w:jc w:val="center"/>
        </w:trPr>
        <w:tc>
          <w:tcPr>
            <w:tcW w:w="2411" w:type="dxa"/>
            <w:tcBorders>
              <w:top w:val="single" w:sz="12" w:space="0" w:color="auto"/>
              <w:bottom w:val="single" w:sz="12" w:space="0" w:color="auto"/>
            </w:tcBorders>
            <w:shd w:val="clear" w:color="auto" w:fill="F3F3F3"/>
            <w:vAlign w:val="bottom"/>
          </w:tcPr>
          <w:p w14:paraId="6E4740D8" w14:textId="65F4F87B" w:rsidR="006A2DB6" w:rsidRPr="00EC4DAD" w:rsidRDefault="006A2DB6" w:rsidP="006A2DB6">
            <w:pPr>
              <w:pStyle w:val="Tableheader"/>
              <w:autoSpaceDE w:val="0"/>
              <w:autoSpaceDN w:val="0"/>
              <w:adjustRightInd w:val="0"/>
              <w:jc w:val="both"/>
              <w:rPr>
                <w:b/>
              </w:rPr>
            </w:pPr>
            <w:r w:rsidRPr="00EC4DAD">
              <w:rPr>
                <w:b/>
                <w:szCs w:val="24"/>
              </w:rPr>
              <w:t xml:space="preserve">Nested </w:t>
            </w:r>
            <w:ins w:id="292" w:author="LUEJE Claudia" w:date="2024-05-02T17:31:00Z">
              <w:r w:rsidR="00303E06">
                <w:rPr>
                  <w:b/>
                  <w:szCs w:val="24"/>
                </w:rPr>
                <w:t>e</w:t>
              </w:r>
            </w:ins>
            <w:del w:id="293" w:author="LUEJE Claudia" w:date="2024-05-02T17:31:00Z">
              <w:r w:rsidRPr="00EC4DAD" w:rsidDel="00303E06">
                <w:rPr>
                  <w:b/>
                  <w:szCs w:val="24"/>
                </w:rPr>
                <w:delText>E</w:delText>
              </w:r>
            </w:del>
            <w:r w:rsidRPr="00EC4DAD">
              <w:rPr>
                <w:b/>
                <w:szCs w:val="24"/>
              </w:rPr>
              <w:t>lements</w:t>
            </w:r>
          </w:p>
        </w:tc>
        <w:tc>
          <w:tcPr>
            <w:tcW w:w="1620" w:type="dxa"/>
            <w:tcBorders>
              <w:top w:val="single" w:sz="12" w:space="0" w:color="auto"/>
              <w:bottom w:val="single" w:sz="12" w:space="0" w:color="auto"/>
            </w:tcBorders>
            <w:shd w:val="clear" w:color="auto" w:fill="F3F3F3"/>
            <w:vAlign w:val="bottom"/>
          </w:tcPr>
          <w:p w14:paraId="3E8F8366" w14:textId="14D2A62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22B0AD4F" w14:textId="12511D5F"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EF56D96" w14:textId="72453A2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FA4747B" w14:textId="77777777" w:rsidTr="00C57683">
        <w:trPr>
          <w:jc w:val="center"/>
        </w:trPr>
        <w:tc>
          <w:tcPr>
            <w:tcW w:w="2411" w:type="dxa"/>
            <w:tcBorders>
              <w:top w:val="single" w:sz="12" w:space="0" w:color="auto"/>
            </w:tcBorders>
            <w:vAlign w:val="bottom"/>
          </w:tcPr>
          <w:p w14:paraId="5E862315" w14:textId="24DA6D37" w:rsidR="006A2DB6" w:rsidRPr="006A2DB6" w:rsidRDefault="006A2DB6" w:rsidP="006A2DB6">
            <w:pPr>
              <w:pStyle w:val="Tablebody"/>
              <w:autoSpaceDE w:val="0"/>
              <w:autoSpaceDN w:val="0"/>
              <w:adjustRightInd w:val="0"/>
              <w:jc w:val="both"/>
            </w:pPr>
            <w:r w:rsidRPr="006A2DB6">
              <w:rPr>
                <w:szCs w:val="24"/>
              </w:rPr>
              <w:t>connection_0d</w:t>
            </w:r>
          </w:p>
        </w:tc>
        <w:tc>
          <w:tcPr>
            <w:tcW w:w="1620" w:type="dxa"/>
            <w:tcBorders>
              <w:top w:val="single" w:sz="12" w:space="0" w:color="auto"/>
            </w:tcBorders>
            <w:vAlign w:val="bottom"/>
          </w:tcPr>
          <w:p w14:paraId="5AFCBF88" w14:textId="2C233D2D" w:rsidR="006A2DB6" w:rsidRPr="006A2DB6" w:rsidRDefault="006A2DB6" w:rsidP="006A2DB6">
            <w:pPr>
              <w:pStyle w:val="Tablebody"/>
              <w:autoSpaceDE w:val="0"/>
              <w:autoSpaceDN w:val="0"/>
              <w:adjustRightInd w:val="0"/>
              <w:jc w:val="both"/>
            </w:pPr>
            <w:r w:rsidRPr="006A2DB6">
              <w:rPr>
                <w:szCs w:val="24"/>
              </w:rPr>
              <w:t>*</w:t>
            </w:r>
          </w:p>
        </w:tc>
        <w:tc>
          <w:tcPr>
            <w:tcW w:w="1440" w:type="dxa"/>
            <w:tcBorders>
              <w:top w:val="single" w:sz="12" w:space="0" w:color="auto"/>
            </w:tcBorders>
            <w:vAlign w:val="bottom"/>
          </w:tcPr>
          <w:p w14:paraId="2D4CBB9E" w14:textId="2BBBE122"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top w:val="single" w:sz="12" w:space="0" w:color="auto"/>
            </w:tcBorders>
            <w:vAlign w:val="bottom"/>
          </w:tcPr>
          <w:p w14:paraId="73C675DC" w14:textId="03047C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A2B318" w14:textId="77777777" w:rsidTr="00C57683">
        <w:trPr>
          <w:jc w:val="center"/>
        </w:trPr>
        <w:tc>
          <w:tcPr>
            <w:tcW w:w="2411" w:type="dxa"/>
            <w:vAlign w:val="bottom"/>
          </w:tcPr>
          <w:p w14:paraId="03155A65" w14:textId="4157A4F3" w:rsidR="006A2DB6" w:rsidRPr="006A2DB6" w:rsidRDefault="006A2DB6" w:rsidP="006A2DB6">
            <w:pPr>
              <w:pStyle w:val="Tablebody"/>
              <w:autoSpaceDE w:val="0"/>
              <w:autoSpaceDN w:val="0"/>
              <w:adjustRightInd w:val="0"/>
              <w:jc w:val="both"/>
            </w:pPr>
            <w:r w:rsidRPr="006A2DB6">
              <w:rPr>
                <w:szCs w:val="24"/>
              </w:rPr>
              <w:t>connection_1d</w:t>
            </w:r>
          </w:p>
        </w:tc>
        <w:tc>
          <w:tcPr>
            <w:tcW w:w="1620" w:type="dxa"/>
            <w:vAlign w:val="bottom"/>
          </w:tcPr>
          <w:p w14:paraId="653981A5" w14:textId="589298E3" w:rsidR="006A2DB6" w:rsidRPr="006A2DB6" w:rsidRDefault="006A2DB6" w:rsidP="006A2DB6">
            <w:pPr>
              <w:pStyle w:val="Tablebody"/>
              <w:autoSpaceDE w:val="0"/>
              <w:autoSpaceDN w:val="0"/>
              <w:adjustRightInd w:val="0"/>
              <w:jc w:val="both"/>
            </w:pPr>
            <w:r w:rsidRPr="006A2DB6">
              <w:rPr>
                <w:szCs w:val="24"/>
              </w:rPr>
              <w:t>*</w:t>
            </w:r>
          </w:p>
        </w:tc>
        <w:tc>
          <w:tcPr>
            <w:tcW w:w="1440" w:type="dxa"/>
            <w:vAlign w:val="bottom"/>
          </w:tcPr>
          <w:p w14:paraId="6A2F968B" w14:textId="46936CF3" w:rsidR="006A2DB6" w:rsidRPr="006A2DB6" w:rsidRDefault="006A2DB6" w:rsidP="006A2DB6">
            <w:pPr>
              <w:pStyle w:val="Tablebody"/>
              <w:autoSpaceDE w:val="0"/>
              <w:autoSpaceDN w:val="0"/>
              <w:adjustRightInd w:val="0"/>
              <w:jc w:val="both"/>
            </w:pPr>
            <w:r w:rsidRPr="006A2DB6">
              <w:rPr>
                <w:szCs w:val="24"/>
              </w:rPr>
              <w:t>optional</w:t>
            </w:r>
          </w:p>
        </w:tc>
        <w:tc>
          <w:tcPr>
            <w:tcW w:w="2520" w:type="dxa"/>
            <w:vAlign w:val="bottom"/>
          </w:tcPr>
          <w:p w14:paraId="3EAF5027" w14:textId="1061281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61067B" w14:textId="77777777" w:rsidTr="00C57683">
        <w:trPr>
          <w:jc w:val="center"/>
        </w:trPr>
        <w:tc>
          <w:tcPr>
            <w:tcW w:w="2411" w:type="dxa"/>
            <w:tcBorders>
              <w:bottom w:val="single" w:sz="12" w:space="0" w:color="auto"/>
            </w:tcBorders>
            <w:vAlign w:val="bottom"/>
          </w:tcPr>
          <w:p w14:paraId="0ABD9223" w14:textId="70C9F26C" w:rsidR="006A2DB6" w:rsidRPr="006A2DB6" w:rsidRDefault="006A2DB6" w:rsidP="006A2DB6">
            <w:pPr>
              <w:pStyle w:val="Tablebody"/>
              <w:autoSpaceDE w:val="0"/>
              <w:autoSpaceDN w:val="0"/>
              <w:adjustRightInd w:val="0"/>
              <w:jc w:val="both"/>
            </w:pPr>
            <w:r w:rsidRPr="006A2DB6">
              <w:rPr>
                <w:szCs w:val="24"/>
              </w:rPr>
              <w:t>connection_2d</w:t>
            </w:r>
          </w:p>
        </w:tc>
        <w:tc>
          <w:tcPr>
            <w:tcW w:w="1620" w:type="dxa"/>
            <w:tcBorders>
              <w:bottom w:val="single" w:sz="12" w:space="0" w:color="auto"/>
            </w:tcBorders>
            <w:vAlign w:val="bottom"/>
          </w:tcPr>
          <w:p w14:paraId="259C0A34" w14:textId="5D916D7B" w:rsidR="006A2DB6" w:rsidRPr="006A2DB6" w:rsidRDefault="006A2DB6" w:rsidP="006A2DB6">
            <w:pPr>
              <w:pStyle w:val="Tablebody"/>
              <w:autoSpaceDE w:val="0"/>
              <w:autoSpaceDN w:val="0"/>
              <w:adjustRightInd w:val="0"/>
              <w:jc w:val="both"/>
            </w:pPr>
            <w:r w:rsidRPr="006A2DB6">
              <w:rPr>
                <w:szCs w:val="24"/>
              </w:rPr>
              <w:t>*</w:t>
            </w:r>
          </w:p>
        </w:tc>
        <w:tc>
          <w:tcPr>
            <w:tcW w:w="1440" w:type="dxa"/>
            <w:tcBorders>
              <w:bottom w:val="single" w:sz="12" w:space="0" w:color="auto"/>
            </w:tcBorders>
            <w:vAlign w:val="bottom"/>
          </w:tcPr>
          <w:p w14:paraId="6E403D49" w14:textId="4960982D" w:rsidR="006A2DB6" w:rsidRPr="006A2DB6" w:rsidRDefault="006A2DB6" w:rsidP="006A2DB6">
            <w:pPr>
              <w:pStyle w:val="Tablebody"/>
              <w:autoSpaceDE w:val="0"/>
              <w:autoSpaceDN w:val="0"/>
              <w:adjustRightInd w:val="0"/>
              <w:jc w:val="both"/>
            </w:pPr>
            <w:r w:rsidRPr="006A2DB6">
              <w:rPr>
                <w:szCs w:val="24"/>
              </w:rPr>
              <w:t>optional</w:t>
            </w:r>
          </w:p>
        </w:tc>
        <w:tc>
          <w:tcPr>
            <w:tcW w:w="2520" w:type="dxa"/>
            <w:tcBorders>
              <w:bottom w:val="single" w:sz="12" w:space="0" w:color="auto"/>
            </w:tcBorders>
            <w:vAlign w:val="bottom"/>
          </w:tcPr>
          <w:p w14:paraId="317C15E7" w14:textId="3FF80E2E" w:rsidR="006A2DB6" w:rsidRPr="006A2DB6" w:rsidRDefault="006A2DB6" w:rsidP="006A2DB6">
            <w:pPr>
              <w:pStyle w:val="Tablebody"/>
              <w:autoSpaceDE w:val="0"/>
              <w:autoSpaceDN w:val="0"/>
              <w:adjustRightInd w:val="0"/>
              <w:jc w:val="both"/>
            </w:pPr>
            <w:r w:rsidRPr="006A2DB6">
              <w:rPr>
                <w:szCs w:val="24"/>
              </w:rPr>
              <w:t>-</w:t>
            </w:r>
          </w:p>
        </w:tc>
      </w:tr>
    </w:tbl>
    <w:p w14:paraId="51603186" w14:textId="14AA6901" w:rsidR="006A2DB6" w:rsidRDefault="006A2DB6">
      <w:pPr>
        <w:pStyle w:val="BodyText"/>
        <w:autoSpaceDE w:val="0"/>
        <w:autoSpaceDN w:val="0"/>
        <w:adjustRightInd w:val="0"/>
        <w:rPr>
          <w:szCs w:val="24"/>
        </w:rPr>
      </w:pPr>
      <w:r>
        <w:rPr>
          <w:szCs w:val="24"/>
        </w:rPr>
        <w:t xml:space="preserve">A </w:t>
      </w:r>
      <w:r w:rsidRPr="002A7AF7">
        <w:rPr>
          <w:rStyle w:val="ISOCode"/>
        </w:rPr>
        <w:t>&lt;connection_list/&gt;</w:t>
      </w:r>
      <w:r>
        <w:rPr>
          <w:szCs w:val="24"/>
        </w:rPr>
        <w:t xml:space="preserve"> is not allowed to be empty</w:t>
      </w:r>
      <w:ins w:id="294" w:author="LUEJE Claudia" w:date="2024-05-02T17:32:00Z">
        <w:r w:rsidR="00303E06">
          <w:rPr>
            <w:szCs w:val="24"/>
          </w:rPr>
          <w:t>, i.e.</w:t>
        </w:r>
      </w:ins>
      <w:del w:id="295" w:author="LUEJE Claudia" w:date="2024-05-02T17:32:00Z">
        <w:r w:rsidDel="00303E06">
          <w:rPr>
            <w:szCs w:val="24"/>
          </w:rPr>
          <w:delText>. That means,</w:delText>
        </w:r>
      </w:del>
      <w:r>
        <w:rPr>
          <w:szCs w:val="24"/>
        </w:rPr>
        <w:t xml:space="preserve"> at least </w:t>
      </w:r>
      <w:del w:id="296" w:author="LUEJE Claudia" w:date="2024-05-02T17:32:00Z">
        <w:r w:rsidDel="00303E06">
          <w:rPr>
            <w:szCs w:val="24"/>
          </w:rPr>
          <w:delText xml:space="preserve">1 </w:delText>
        </w:r>
      </w:del>
      <w:ins w:id="297" w:author="LUEJE Claudia" w:date="2024-05-02T17:32:00Z">
        <w:r w:rsidR="00303E06">
          <w:rPr>
            <w:szCs w:val="24"/>
          </w:rPr>
          <w:t xml:space="preserve">one </w:t>
        </w:r>
      </w:ins>
      <w:r>
        <w:rPr>
          <w:szCs w:val="24"/>
        </w:rPr>
        <w:t>connection must be defined.</w:t>
      </w:r>
    </w:p>
    <w:p w14:paraId="7258CEB3" w14:textId="36037F6D" w:rsidR="006A2DB6" w:rsidRDefault="006A2DB6">
      <w:pPr>
        <w:pStyle w:val="Heading2"/>
        <w:tabs>
          <w:tab w:val="left" w:pos="400"/>
        </w:tabs>
        <w:autoSpaceDE w:val="0"/>
        <w:autoSpaceDN w:val="0"/>
        <w:adjustRightInd w:val="0"/>
        <w:rPr>
          <w:rFonts w:eastAsia="Times New Roman"/>
          <w:szCs w:val="24"/>
        </w:rPr>
      </w:pPr>
      <w:del w:id="298" w:author="LUEJE Claudia" w:date="2024-05-02T17:32:00Z">
        <w:r w:rsidDel="00303E06">
          <w:rPr>
            <w:rFonts w:eastAsia="Times New Roman"/>
            <w:szCs w:val="24"/>
          </w:rPr>
          <w:delText xml:space="preserve">A </w:delText>
        </w:r>
      </w:del>
      <w:r>
        <w:rPr>
          <w:rFonts w:eastAsia="Times New Roman"/>
          <w:szCs w:val="24"/>
        </w:rPr>
        <w:t xml:space="preserve">Minimalistic </w:t>
      </w:r>
      <w:ins w:id="299" w:author="LUEJE Claudia" w:date="2024-05-02T17:32:00Z">
        <w:r w:rsidR="00303E06">
          <w:rPr>
            <w:rFonts w:eastAsia="Times New Roman"/>
            <w:szCs w:val="24"/>
          </w:rPr>
          <w:t>e</w:t>
        </w:r>
      </w:ins>
      <w:del w:id="300" w:author="LUEJE Claudia" w:date="2024-05-02T17:32:00Z">
        <w:r w:rsidDel="00303E06">
          <w:rPr>
            <w:rFonts w:eastAsia="Times New Roman"/>
            <w:szCs w:val="24"/>
          </w:rPr>
          <w:delText>E</w:delText>
        </w:r>
      </w:del>
      <w:r>
        <w:rPr>
          <w:rFonts w:eastAsia="Times New Roman"/>
          <w:szCs w:val="24"/>
        </w:rPr>
        <w:t>xample of a χMCF file</w:t>
      </w:r>
    </w:p>
    <w:p w14:paraId="53FE8DE1" w14:textId="3F621C56" w:rsidR="006A2DB6" w:rsidRDefault="006A2DB6">
      <w:pPr>
        <w:pStyle w:val="BodyText"/>
        <w:autoSpaceDE w:val="0"/>
        <w:autoSpaceDN w:val="0"/>
        <w:adjustRightInd w:val="0"/>
        <w:rPr>
          <w:szCs w:val="24"/>
        </w:rPr>
      </w:pPr>
      <w:del w:id="301" w:author="LUEJE Claudia" w:date="2024-05-02T17:32:00Z">
        <w:r w:rsidDel="00303E06">
          <w:rPr>
            <w:szCs w:val="24"/>
          </w:rPr>
          <w:delText>In the following, an</w:delText>
        </w:r>
      </w:del>
      <w:ins w:id="302" w:author="LUEJE Claudia" w:date="2024-05-02T17:32:00Z">
        <w:r w:rsidR="00303E06">
          <w:rPr>
            <w:szCs w:val="24"/>
          </w:rPr>
          <w:t>The following</w:t>
        </w:r>
      </w:ins>
      <w:r>
        <w:rPr>
          <w:szCs w:val="24"/>
        </w:rPr>
        <w:t xml:space="preserve"> example shows how a χMCF file should look</w:t>
      </w:r>
      <w:del w:id="303" w:author="LUEJE Claudia" w:date="2024-05-02T17:32:00Z">
        <w:r w:rsidDel="00303E06">
          <w:rPr>
            <w:szCs w:val="24"/>
          </w:rPr>
          <w:delText xml:space="preserve"> like</w:delText>
        </w:r>
      </w:del>
      <w:r>
        <w:rPr>
          <w:szCs w:val="24"/>
        </w:rPr>
        <w:t>.</w:t>
      </w:r>
    </w:p>
    <w:p w14:paraId="6795DD75" w14:textId="3A3C472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04" w:author="LUEJE Claudia" w:date="2024-05-02T17:32:00Z">
        <w:r w:rsidR="00303E06">
          <w:rPr>
            <w:szCs w:val="24"/>
          </w:rPr>
          <w:t>XAMPLE</w:t>
        </w:r>
      </w:ins>
      <w:del w:id="305" w:author="LUEJE Claudia" w:date="2024-05-02T17:32:00Z">
        <w:r w:rsidDel="00303E06">
          <w:rPr>
            <w:szCs w:val="24"/>
          </w:rPr>
          <w:delText>xample</w:delText>
        </w:r>
      </w:del>
      <w:r w:rsidR="00512DC1">
        <w:rPr>
          <w:szCs w:val="24"/>
        </w:rPr>
        <w:tab/>
        <w:t> </w:t>
      </w:r>
    </w:p>
    <w:p w14:paraId="0B925EE4" w14:textId="4EC2041C" w:rsidR="00134E50" w:rsidRPr="00134E50" w:rsidRDefault="00134E50" w:rsidP="003E0975">
      <w:pPr>
        <w:pStyle w:val="Code"/>
        <w:rPr>
          <w:rStyle w:val="ISOCode"/>
        </w:rPr>
      </w:pPr>
      <w:r w:rsidRPr="003E0975">
        <w:rPr>
          <w:rStyle w:val="ISOCode"/>
        </w:rPr>
        <w:t xml:space="preserve">  &lt;?xml version="1.0" encoding="iso-8859-1" standalone="no"?&gt;</w:t>
      </w:r>
    </w:p>
    <w:p w14:paraId="094F17F0" w14:textId="06EE092A" w:rsidR="00134E50" w:rsidRPr="000D11D7" w:rsidRDefault="00134E50" w:rsidP="003E0975">
      <w:pPr>
        <w:pStyle w:val="Code"/>
        <w:rPr>
          <w:rStyle w:val="ISOCode"/>
          <w:lang w:val="fr-CH"/>
        </w:rPr>
      </w:pPr>
      <w:r w:rsidRPr="000D11D7">
        <w:rPr>
          <w:rStyle w:val="ISOCode"/>
          <w:lang w:val="en-US"/>
        </w:rPr>
        <w:t xml:space="preserve">  </w:t>
      </w:r>
      <w:r w:rsidRPr="000D11D7">
        <w:rPr>
          <w:rStyle w:val="ISOCode"/>
          <w:lang w:val="fr-CH"/>
        </w:rPr>
        <w:t xml:space="preserve">&lt;xmcf xmlns:xsi="http://www.w3.org/2001/XMLSchema-instance" </w:t>
      </w:r>
    </w:p>
    <w:p w14:paraId="3A561420" w14:textId="74E235F2" w:rsidR="00134E50" w:rsidRPr="000D11D7" w:rsidRDefault="00134E50" w:rsidP="003E0975">
      <w:pPr>
        <w:pStyle w:val="Code"/>
        <w:rPr>
          <w:rStyle w:val="ISOCode"/>
          <w:lang w:val="fr-FR"/>
        </w:rPr>
      </w:pPr>
      <w:r w:rsidRPr="003E0975">
        <w:rPr>
          <w:rStyle w:val="ISOCode"/>
          <w:lang w:val="fr-FR"/>
        </w:rPr>
        <w:t xml:space="preserve">  </w:t>
      </w:r>
      <w:r w:rsidRPr="000D11D7">
        <w:rPr>
          <w:rStyle w:val="ISOCode"/>
          <w:lang w:val="fr-FR"/>
        </w:rPr>
        <w:t>xmlns:MEDINA="http://servicenet.t-systems.com/medina/xMCF"</w:t>
      </w:r>
    </w:p>
    <w:p w14:paraId="134EE379" w14:textId="253C6CC4" w:rsidR="00134E50" w:rsidRPr="00134E50" w:rsidRDefault="00134E50" w:rsidP="003E0975">
      <w:pPr>
        <w:pStyle w:val="Code"/>
        <w:rPr>
          <w:rStyle w:val="ISOCode"/>
          <w:lang w:val="en-US"/>
        </w:rPr>
      </w:pPr>
      <w:r w:rsidRPr="000D11D7">
        <w:rPr>
          <w:rStyle w:val="ISOCode"/>
          <w:lang w:val="fr-FR"/>
        </w:rPr>
        <w:t xml:space="preserve">  </w:t>
      </w:r>
      <w:r w:rsidRPr="003E0975">
        <w:rPr>
          <w:rStyle w:val="ISOCode"/>
          <w:lang w:val="en-US"/>
        </w:rPr>
        <w:t xml:space="preserve">xsi:schemaLocation="http://servicenet.t-systems.com/medina/xMCF mcf_MEDINA.xsd" </w:t>
      </w:r>
    </w:p>
    <w:p w14:paraId="5479563F" w14:textId="1A256BC1"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xsi:noNamespaceSchemaLocation="xmcf_3_1_1.xsd"&gt;</w:t>
      </w:r>
    </w:p>
    <w:p w14:paraId="4DEE9F0E" w14:textId="28A388B5" w:rsidR="00134E50" w:rsidRPr="00134E50" w:rsidRDefault="00134E50" w:rsidP="003E0975">
      <w:pPr>
        <w:pStyle w:val="Code"/>
        <w:rPr>
          <w:rStyle w:val="ISOCode"/>
          <w:lang w:val="en-US"/>
        </w:rPr>
      </w:pPr>
      <w:r w:rsidRPr="003E0975">
        <w:rPr>
          <w:rStyle w:val="ISOCode"/>
        </w:rPr>
        <w:t xml:space="preserve">  </w:t>
      </w:r>
      <w:r w:rsidRPr="003E0975">
        <w:rPr>
          <w:rStyle w:val="ISOCode"/>
          <w:lang w:val="en-US"/>
        </w:rPr>
        <w:t xml:space="preserve">    &lt;!-- some comments --&gt;</w:t>
      </w:r>
    </w:p>
    <w:p w14:paraId="5658B2B4" w14:textId="24C04712" w:rsidR="00134E50" w:rsidRPr="00134E50" w:rsidRDefault="00134E50" w:rsidP="003E0975">
      <w:pPr>
        <w:pStyle w:val="Code"/>
        <w:rPr>
          <w:rStyle w:val="ISOCode"/>
        </w:rPr>
      </w:pPr>
      <w:r w:rsidRPr="003E0975">
        <w:rPr>
          <w:rStyle w:val="ISOCode"/>
        </w:rPr>
        <w:t xml:space="preserve">  </w:t>
      </w:r>
      <w:r w:rsidRPr="003E0975">
        <w:rPr>
          <w:rStyle w:val="ISOCode"/>
          <w:lang w:val="en-US"/>
        </w:rPr>
        <w:t xml:space="preserve">    </w:t>
      </w:r>
      <w:r w:rsidRPr="003E0975">
        <w:rPr>
          <w:rStyle w:val="ISOCode"/>
        </w:rPr>
        <w:t>&lt;date&gt; 2016-01-11 &lt;/date&gt;</w:t>
      </w:r>
    </w:p>
    <w:p w14:paraId="23CC7C55" w14:textId="7F7343AB" w:rsidR="00134E50" w:rsidRPr="00134E50" w:rsidRDefault="00134E50" w:rsidP="003E0975">
      <w:pPr>
        <w:pStyle w:val="Code"/>
        <w:rPr>
          <w:rStyle w:val="ISOCode"/>
        </w:rPr>
      </w:pPr>
      <w:r w:rsidRPr="003E0975">
        <w:rPr>
          <w:rStyle w:val="ISOCode"/>
        </w:rPr>
        <w:t xml:space="preserve">      &lt;version&gt; 3.1.1 &lt;/version&gt;</w:t>
      </w:r>
    </w:p>
    <w:p w14:paraId="76CA93A8" w14:textId="03F7F7ED" w:rsidR="00134E50" w:rsidRPr="00134E50" w:rsidRDefault="00134E50" w:rsidP="003E0975">
      <w:pPr>
        <w:pStyle w:val="Code"/>
        <w:rPr>
          <w:rStyle w:val="ISOCode"/>
        </w:rPr>
      </w:pPr>
      <w:r w:rsidRPr="003E0975">
        <w:rPr>
          <w:rStyle w:val="ISOCode"/>
        </w:rPr>
        <w:t xml:space="preserve">      &lt;units length="mm" angle="rad" mass="kg" force="N" time="s"/&gt;</w:t>
      </w:r>
    </w:p>
    <w:p w14:paraId="548F7882" w14:textId="5AEEFBDD" w:rsidR="00134E50" w:rsidRPr="00134E50" w:rsidRDefault="00134E50" w:rsidP="003E0975">
      <w:pPr>
        <w:pStyle w:val="Code"/>
        <w:rPr>
          <w:rStyle w:val="ISOCode"/>
        </w:rPr>
      </w:pPr>
      <w:r w:rsidRPr="003E0975">
        <w:rPr>
          <w:rStyle w:val="ISOCode"/>
        </w:rPr>
        <w:t xml:space="preserve">      &lt;appdata&gt; &lt;!--appdata at root level --&gt;</w:t>
      </w:r>
    </w:p>
    <w:p w14:paraId="1F0F0366" w14:textId="1D41330A" w:rsidR="00134E50" w:rsidRPr="00134E50" w:rsidRDefault="00134E50" w:rsidP="003E0975">
      <w:pPr>
        <w:pStyle w:val="Code"/>
        <w:rPr>
          <w:rStyle w:val="ISOCode"/>
        </w:rPr>
      </w:pPr>
      <w:r w:rsidRPr="003E0975">
        <w:rPr>
          <w:rStyle w:val="ISOCode"/>
        </w:rPr>
        <w:t xml:space="preserve">          &lt;MEDINA xmlns="http://servicenet.t-systems.com/medina/xMCF"&gt;</w:t>
      </w:r>
    </w:p>
    <w:p w14:paraId="1E021050" w14:textId="694FD3BB" w:rsidR="00134E50" w:rsidRPr="00134E50" w:rsidRDefault="00134E50" w:rsidP="003E0975">
      <w:pPr>
        <w:pStyle w:val="Code"/>
        <w:rPr>
          <w:rStyle w:val="ISOCode"/>
        </w:rPr>
      </w:pPr>
      <w:r w:rsidRPr="003E0975">
        <w:rPr>
          <w:rStyle w:val="ISOCode"/>
        </w:rPr>
        <w:t xml:space="preserve">              &lt;data_at_root&gt;</w:t>
      </w:r>
    </w:p>
    <w:p w14:paraId="50387FA3" w14:textId="367AA99D" w:rsidR="00134E50" w:rsidRPr="00134E50" w:rsidRDefault="00134E50" w:rsidP="003E0975">
      <w:pPr>
        <w:pStyle w:val="Code"/>
        <w:rPr>
          <w:rStyle w:val="ISOCode"/>
        </w:rPr>
      </w:pPr>
      <w:r w:rsidRPr="003E0975">
        <w:rPr>
          <w:rStyle w:val="ISOCode"/>
        </w:rPr>
        <w:t xml:space="preserve">                  &lt;version MEDINA="MEDINA 8.4.2 Maintenance Release (64 Bit)"/&gt;</w:t>
      </w:r>
    </w:p>
    <w:p w14:paraId="2285815C" w14:textId="1AC9CF78" w:rsidR="00134E50" w:rsidRPr="00134E50" w:rsidRDefault="00134E50" w:rsidP="003E0975">
      <w:pPr>
        <w:pStyle w:val="Code"/>
        <w:rPr>
          <w:rStyle w:val="ISOCode"/>
        </w:rPr>
      </w:pPr>
      <w:r w:rsidRPr="003E0975">
        <w:rPr>
          <w:rStyle w:val="ISOCode"/>
        </w:rPr>
        <w:t xml:space="preserve">                  ...</w:t>
      </w:r>
      <w:r w:rsidRPr="003E0975">
        <w:rPr>
          <w:rStyle w:val="ISOCode"/>
        </w:rPr>
        <w:tab/>
      </w:r>
    </w:p>
    <w:p w14:paraId="76C06489" w14:textId="4B28E37E" w:rsidR="00134E50" w:rsidRPr="00134E50" w:rsidRDefault="00134E50" w:rsidP="003E0975">
      <w:pPr>
        <w:pStyle w:val="Code"/>
        <w:rPr>
          <w:rStyle w:val="ISOCode"/>
        </w:rPr>
      </w:pPr>
      <w:r w:rsidRPr="003E0975">
        <w:rPr>
          <w:rStyle w:val="ISOCode"/>
        </w:rPr>
        <w:t xml:space="preserve">              &lt;/data_at_root&gt;</w:t>
      </w:r>
    </w:p>
    <w:p w14:paraId="4DDDCBDD" w14:textId="7AAC3BC0" w:rsidR="00134E50" w:rsidRPr="00134E50" w:rsidRDefault="00134E50" w:rsidP="003E0975">
      <w:pPr>
        <w:pStyle w:val="Code"/>
        <w:rPr>
          <w:rStyle w:val="ISOCode"/>
        </w:rPr>
      </w:pPr>
      <w:r w:rsidRPr="003E0975">
        <w:rPr>
          <w:rStyle w:val="ISOCode"/>
        </w:rPr>
        <w:t xml:space="preserve">          &lt;/MEDINA&gt;</w:t>
      </w:r>
    </w:p>
    <w:p w14:paraId="50E2ACEF" w14:textId="3C7D32EE" w:rsidR="00134E50" w:rsidRPr="00134E50" w:rsidRDefault="00134E50" w:rsidP="003E0975">
      <w:pPr>
        <w:pStyle w:val="Code"/>
        <w:rPr>
          <w:rStyle w:val="ISOCode"/>
        </w:rPr>
      </w:pPr>
      <w:r w:rsidRPr="003E0975">
        <w:rPr>
          <w:rStyle w:val="ISOCode"/>
        </w:rPr>
        <w:t xml:space="preserve">      &lt;/appdata&gt;</w:t>
      </w:r>
    </w:p>
    <w:p w14:paraId="231129E3" w14:textId="2A17A9CE" w:rsidR="00134E50" w:rsidRPr="00134E50" w:rsidRDefault="00134E50" w:rsidP="003E0975">
      <w:pPr>
        <w:pStyle w:val="Code"/>
        <w:rPr>
          <w:rStyle w:val="ISOCode"/>
        </w:rPr>
      </w:pPr>
      <w:r w:rsidRPr="003E0975">
        <w:rPr>
          <w:rStyle w:val="ISOCode"/>
        </w:rPr>
        <w:t xml:space="preserve">          ...</w:t>
      </w:r>
    </w:p>
    <w:p w14:paraId="6480B3DE" w14:textId="68DA1967" w:rsidR="00134E50" w:rsidRPr="00134E50" w:rsidRDefault="00134E50" w:rsidP="003E0975">
      <w:pPr>
        <w:pStyle w:val="Code"/>
        <w:rPr>
          <w:rStyle w:val="ISOCode"/>
        </w:rPr>
      </w:pPr>
      <w:r w:rsidRPr="003E0975">
        <w:rPr>
          <w:rStyle w:val="ISOCode"/>
        </w:rPr>
        <w:t xml:space="preserve">      &lt;connection_group ...&gt;</w:t>
      </w:r>
    </w:p>
    <w:p w14:paraId="388133A6" w14:textId="120D6EE5" w:rsidR="00134E50" w:rsidRPr="00134E50" w:rsidRDefault="00134E50" w:rsidP="003E0975">
      <w:pPr>
        <w:pStyle w:val="Code"/>
        <w:rPr>
          <w:rStyle w:val="ISOCode"/>
        </w:rPr>
      </w:pPr>
      <w:r w:rsidRPr="003E0975">
        <w:rPr>
          <w:rStyle w:val="ISOCode"/>
        </w:rPr>
        <w:t xml:space="preserve">          &lt;connected_to&gt;</w:t>
      </w:r>
    </w:p>
    <w:p w14:paraId="4FA745A4" w14:textId="2863FEF1" w:rsidR="00134E50" w:rsidRPr="00134E50" w:rsidRDefault="00134E50" w:rsidP="003E0975">
      <w:pPr>
        <w:pStyle w:val="Code"/>
        <w:rPr>
          <w:rStyle w:val="ISOCode"/>
        </w:rPr>
      </w:pPr>
      <w:r w:rsidRPr="003E0975">
        <w:rPr>
          <w:rStyle w:val="ISOCode"/>
        </w:rPr>
        <w:t xml:space="preserve">              &lt;part index="1" label="PART_8000880" pid="20123213"/&gt;</w:t>
      </w:r>
    </w:p>
    <w:p w14:paraId="5F27725A" w14:textId="1F381C6C" w:rsidR="00134E50" w:rsidRPr="00134E50" w:rsidRDefault="00134E50" w:rsidP="003E0975">
      <w:pPr>
        <w:pStyle w:val="Code"/>
        <w:rPr>
          <w:rStyle w:val="ISOCode"/>
        </w:rPr>
      </w:pPr>
      <w:r w:rsidRPr="003E0975">
        <w:rPr>
          <w:rStyle w:val="ISOCode"/>
        </w:rPr>
        <w:t xml:space="preserve">              &lt;part index="2" label="PART_8100340" pid="90123213"/&gt;</w:t>
      </w:r>
    </w:p>
    <w:p w14:paraId="075AD55E" w14:textId="57339543" w:rsidR="00134E50" w:rsidRPr="00134E50" w:rsidRDefault="00134E50" w:rsidP="003E0975">
      <w:pPr>
        <w:pStyle w:val="Code"/>
        <w:rPr>
          <w:rStyle w:val="ISOCode"/>
        </w:rPr>
      </w:pPr>
      <w:r w:rsidRPr="003E0975">
        <w:rPr>
          <w:rStyle w:val="ISOCode"/>
        </w:rPr>
        <w:t xml:space="preserve">          &lt;/connected_to&gt;</w:t>
      </w:r>
    </w:p>
    <w:p w14:paraId="42B8357D" w14:textId="70F20EEB" w:rsidR="00134E50" w:rsidRPr="00134E50" w:rsidRDefault="00134E50" w:rsidP="003E0975">
      <w:pPr>
        <w:pStyle w:val="Code"/>
        <w:rPr>
          <w:rStyle w:val="ISOCode"/>
        </w:rPr>
      </w:pPr>
      <w:r w:rsidRPr="003E0975">
        <w:rPr>
          <w:rStyle w:val="ISOCode"/>
        </w:rPr>
        <w:t xml:space="preserve">          &lt;appdata&gt; &lt;!--appdata at connection_group level --&gt;</w:t>
      </w:r>
    </w:p>
    <w:p w14:paraId="2FE8DB0C" w14:textId="11333693" w:rsidR="00134E50" w:rsidRPr="00134E50" w:rsidRDefault="00134E50" w:rsidP="003E0975">
      <w:pPr>
        <w:pStyle w:val="Code"/>
        <w:rPr>
          <w:rStyle w:val="ISOCode"/>
        </w:rPr>
      </w:pPr>
      <w:r w:rsidRPr="003E0975">
        <w:rPr>
          <w:rStyle w:val="ISOCode"/>
        </w:rPr>
        <w:t xml:space="preserve">              &lt;MEDINA xmlns="http://servicenet.t-systems.com/medina/xMCF"&gt;</w:t>
      </w:r>
    </w:p>
    <w:p w14:paraId="13281EA6" w14:textId="74C159C6" w:rsidR="00134E50" w:rsidRPr="00134E50" w:rsidRDefault="00134E50" w:rsidP="003E0975">
      <w:pPr>
        <w:pStyle w:val="Code"/>
        <w:rPr>
          <w:rStyle w:val="ISOCode"/>
        </w:rPr>
      </w:pPr>
      <w:r w:rsidRPr="003E0975">
        <w:rPr>
          <w:rStyle w:val="ISOCode"/>
        </w:rPr>
        <w:t xml:space="preserve">                  &lt;data_at_connection_group&gt;</w:t>
      </w:r>
    </w:p>
    <w:p w14:paraId="052C7E21" w14:textId="389DFFDC" w:rsidR="00134E50" w:rsidRPr="00134E50" w:rsidRDefault="00134E50" w:rsidP="003E0975">
      <w:pPr>
        <w:pStyle w:val="Code"/>
        <w:rPr>
          <w:rStyle w:val="ISOCode"/>
        </w:rPr>
      </w:pPr>
      <w:r w:rsidRPr="003E0975">
        <w:rPr>
          <w:rStyle w:val="ISOCode"/>
        </w:rPr>
        <w:t xml:space="preserve">                      ...</w:t>
      </w:r>
    </w:p>
    <w:p w14:paraId="16EF77D4" w14:textId="206D6960" w:rsidR="00134E50" w:rsidRPr="00134E50" w:rsidRDefault="00134E50" w:rsidP="003E0975">
      <w:pPr>
        <w:pStyle w:val="Code"/>
        <w:rPr>
          <w:rStyle w:val="ISOCode"/>
        </w:rPr>
      </w:pPr>
      <w:r w:rsidRPr="003E0975">
        <w:rPr>
          <w:rStyle w:val="ISOCode"/>
        </w:rPr>
        <w:t xml:space="preserve">                  &lt;/data_at_connection_group&gt;</w:t>
      </w:r>
    </w:p>
    <w:p w14:paraId="7BD4D08F" w14:textId="2070422C" w:rsidR="00134E50" w:rsidRPr="00134E50" w:rsidRDefault="00134E50" w:rsidP="003E0975">
      <w:pPr>
        <w:pStyle w:val="Code"/>
        <w:rPr>
          <w:rStyle w:val="ISOCode"/>
        </w:rPr>
      </w:pPr>
      <w:r w:rsidRPr="003E0975">
        <w:rPr>
          <w:rStyle w:val="ISOCode"/>
        </w:rPr>
        <w:t xml:space="preserve">              &lt;/MEDINA&gt;</w:t>
      </w:r>
    </w:p>
    <w:p w14:paraId="2E520845" w14:textId="0DA7519A" w:rsidR="00134E50" w:rsidRPr="00134E50" w:rsidRDefault="00134E50" w:rsidP="003E0975">
      <w:pPr>
        <w:pStyle w:val="Code"/>
        <w:rPr>
          <w:rStyle w:val="ISOCode"/>
        </w:rPr>
      </w:pPr>
      <w:r w:rsidRPr="003E0975">
        <w:rPr>
          <w:rStyle w:val="ISOCode"/>
        </w:rPr>
        <w:t xml:space="preserve">          &lt;/appdata&gt;</w:t>
      </w:r>
    </w:p>
    <w:p w14:paraId="1C13FE88" w14:textId="66F23C96" w:rsidR="00134E50" w:rsidRPr="00134E50" w:rsidRDefault="00134E50" w:rsidP="003E0975">
      <w:pPr>
        <w:pStyle w:val="Code"/>
        <w:rPr>
          <w:rStyle w:val="ISOCode"/>
        </w:rPr>
      </w:pPr>
      <w:r w:rsidRPr="003E0975">
        <w:rPr>
          <w:rStyle w:val="ISOCode"/>
        </w:rPr>
        <w:t xml:space="preserve">          &lt;connection_list&gt;</w:t>
      </w:r>
    </w:p>
    <w:p w14:paraId="46187B7A" w14:textId="760B36CF" w:rsidR="00134E50" w:rsidRPr="00134E50" w:rsidRDefault="00134E50" w:rsidP="003E0975">
      <w:pPr>
        <w:pStyle w:val="Code"/>
        <w:rPr>
          <w:rStyle w:val="ISOCode"/>
        </w:rPr>
      </w:pPr>
      <w:r w:rsidRPr="003E0975">
        <w:rPr>
          <w:rStyle w:val="ISOCode"/>
        </w:rPr>
        <w:t xml:space="preserve">              &lt;connection_0d&gt;</w:t>
      </w:r>
    </w:p>
    <w:p w14:paraId="3445C985" w14:textId="274287C1" w:rsidR="00134E50" w:rsidRPr="00134E50" w:rsidRDefault="00134E50" w:rsidP="003E0975">
      <w:pPr>
        <w:pStyle w:val="Code"/>
        <w:rPr>
          <w:rStyle w:val="ISOCode"/>
        </w:rPr>
      </w:pPr>
      <w:r w:rsidRPr="003E0975">
        <w:rPr>
          <w:rStyle w:val="ISOCode"/>
        </w:rPr>
        <w:t xml:space="preserve">                  &lt;femdata&gt;</w:t>
      </w:r>
    </w:p>
    <w:p w14:paraId="7450B0C1" w14:textId="3E5EC7F6" w:rsidR="00134E50" w:rsidRPr="00134E50" w:rsidRDefault="00134E50" w:rsidP="003E0975">
      <w:pPr>
        <w:pStyle w:val="Code"/>
        <w:rPr>
          <w:rStyle w:val="ISOCode"/>
        </w:rPr>
      </w:pPr>
      <w:r w:rsidRPr="003E0975">
        <w:rPr>
          <w:rStyle w:val="ISOCode"/>
        </w:rPr>
        <w:t xml:space="preserve">                      &lt;NASTRAN&gt;</w:t>
      </w:r>
    </w:p>
    <w:p w14:paraId="5699DA37" w14:textId="552A01D5" w:rsidR="00134E50" w:rsidRPr="00134E50" w:rsidRDefault="00134E50" w:rsidP="003E0975">
      <w:pPr>
        <w:pStyle w:val="Code"/>
        <w:rPr>
          <w:rStyle w:val="ISOCode"/>
        </w:rPr>
      </w:pPr>
      <w:r w:rsidRPr="003E0975">
        <w:rPr>
          <w:rStyle w:val="ISOCode"/>
        </w:rPr>
        <w:t xml:space="preserve">                          ...</w:t>
      </w:r>
    </w:p>
    <w:p w14:paraId="675564CB" w14:textId="47951D92" w:rsidR="00134E50" w:rsidRPr="00134E50" w:rsidRDefault="00134E50" w:rsidP="003E0975">
      <w:pPr>
        <w:pStyle w:val="Code"/>
        <w:rPr>
          <w:rStyle w:val="ISOCode"/>
        </w:rPr>
      </w:pPr>
      <w:r w:rsidRPr="003E0975">
        <w:rPr>
          <w:rStyle w:val="ISOCode"/>
        </w:rPr>
        <w:t xml:space="preserve">                      &lt;/NASTRAN&gt;</w:t>
      </w:r>
    </w:p>
    <w:p w14:paraId="5208A067" w14:textId="3E9C5809" w:rsidR="00134E50" w:rsidRPr="00134E50" w:rsidRDefault="00134E50" w:rsidP="003E0975">
      <w:pPr>
        <w:pStyle w:val="Code"/>
        <w:rPr>
          <w:rStyle w:val="ISOCode"/>
        </w:rPr>
      </w:pPr>
      <w:r w:rsidRPr="003E0975">
        <w:rPr>
          <w:rStyle w:val="ISOCode"/>
        </w:rPr>
        <w:t xml:space="preserve">                  &lt;/femdata&gt;</w:t>
      </w:r>
    </w:p>
    <w:p w14:paraId="2FFE7566" w14:textId="0EEA1DA0" w:rsidR="00134E50" w:rsidRPr="00134E50" w:rsidRDefault="00134E50" w:rsidP="003E0975">
      <w:pPr>
        <w:pStyle w:val="Code"/>
        <w:rPr>
          <w:rStyle w:val="ISOCode"/>
        </w:rPr>
      </w:pPr>
      <w:r w:rsidRPr="003E0975">
        <w:rPr>
          <w:rStyle w:val="ISOCode"/>
        </w:rPr>
        <w:t xml:space="preserve">                 ...</w:t>
      </w:r>
    </w:p>
    <w:p w14:paraId="4FEA85B2" w14:textId="467F3A1F" w:rsidR="00134E50" w:rsidRPr="00134E50" w:rsidRDefault="00134E50" w:rsidP="003E0975">
      <w:pPr>
        <w:pStyle w:val="Code"/>
        <w:rPr>
          <w:rStyle w:val="ISOCode"/>
        </w:rPr>
      </w:pPr>
      <w:r w:rsidRPr="003E0975">
        <w:rPr>
          <w:rStyle w:val="ISOCode"/>
        </w:rPr>
        <w:t xml:space="preserve">              &lt;/connection_0d&gt;</w:t>
      </w:r>
    </w:p>
    <w:p w14:paraId="7317EDFB" w14:textId="19E59D8B" w:rsidR="00134E50" w:rsidRPr="00134E50" w:rsidRDefault="00134E50" w:rsidP="003E0975">
      <w:pPr>
        <w:pStyle w:val="Code"/>
        <w:rPr>
          <w:rStyle w:val="ISOCode"/>
        </w:rPr>
      </w:pPr>
      <w:r w:rsidRPr="003E0975">
        <w:rPr>
          <w:rStyle w:val="ISOCode"/>
        </w:rPr>
        <w:t xml:space="preserve">              &lt;connection_1d&gt;</w:t>
      </w:r>
    </w:p>
    <w:p w14:paraId="78119ABC" w14:textId="18D98EA7" w:rsidR="00134E50" w:rsidRPr="00134E50" w:rsidRDefault="00134E50" w:rsidP="003E0975">
      <w:pPr>
        <w:pStyle w:val="Code"/>
        <w:rPr>
          <w:rStyle w:val="ISOCode"/>
        </w:rPr>
      </w:pPr>
      <w:r w:rsidRPr="003E0975">
        <w:rPr>
          <w:rStyle w:val="ISOCode"/>
        </w:rPr>
        <w:t xml:space="preserve">                  &lt;loc_list&gt;</w:t>
      </w:r>
    </w:p>
    <w:p w14:paraId="566A1582" w14:textId="6D425623" w:rsidR="00134E50" w:rsidRPr="00134E50" w:rsidRDefault="00134E50" w:rsidP="003E0975">
      <w:pPr>
        <w:pStyle w:val="Code"/>
        <w:rPr>
          <w:rStyle w:val="ISOCode"/>
        </w:rPr>
      </w:pPr>
      <w:r w:rsidRPr="003E0975">
        <w:rPr>
          <w:rStyle w:val="ISOCode"/>
        </w:rPr>
        <w:t xml:space="preserve">                      ...</w:t>
      </w:r>
    </w:p>
    <w:p w14:paraId="3EC7F5C4" w14:textId="24EF62C5" w:rsidR="00134E50" w:rsidRPr="00134E50" w:rsidRDefault="00134E50" w:rsidP="003E0975">
      <w:pPr>
        <w:pStyle w:val="Code"/>
        <w:rPr>
          <w:rStyle w:val="ISOCode"/>
        </w:rPr>
      </w:pPr>
      <w:r w:rsidRPr="003E0975">
        <w:rPr>
          <w:rStyle w:val="ISOCode"/>
        </w:rPr>
        <w:t xml:space="preserve">                  &lt;/loc_list&gt;</w:t>
      </w:r>
    </w:p>
    <w:p w14:paraId="182C3C5E" w14:textId="0EACE255" w:rsidR="00134E50" w:rsidRPr="00134E50" w:rsidRDefault="00134E50" w:rsidP="003E0975">
      <w:pPr>
        <w:pStyle w:val="Code"/>
        <w:rPr>
          <w:rStyle w:val="ISOCode"/>
        </w:rPr>
      </w:pPr>
      <w:r w:rsidRPr="003E0975">
        <w:rPr>
          <w:rStyle w:val="ISOCode"/>
        </w:rPr>
        <w:t xml:space="preserve">                  &lt;seamweld&gt;</w:t>
      </w:r>
    </w:p>
    <w:p w14:paraId="7414A5A8" w14:textId="1973844A" w:rsidR="00134E50" w:rsidRPr="00134E50" w:rsidRDefault="00134E50" w:rsidP="003E0975">
      <w:pPr>
        <w:pStyle w:val="Code"/>
        <w:rPr>
          <w:rStyle w:val="ISOCode"/>
        </w:rPr>
      </w:pPr>
      <w:r w:rsidRPr="003E0975">
        <w:rPr>
          <w:rStyle w:val="ISOCode"/>
        </w:rPr>
        <w:t xml:space="preserve">                      ...</w:t>
      </w:r>
    </w:p>
    <w:p w14:paraId="5724111F" w14:textId="7FA6C134" w:rsidR="00134E50" w:rsidRPr="00134E50" w:rsidRDefault="00134E50" w:rsidP="003E0975">
      <w:pPr>
        <w:pStyle w:val="Code"/>
        <w:rPr>
          <w:rStyle w:val="ISOCode"/>
        </w:rPr>
      </w:pPr>
      <w:r w:rsidRPr="003E0975">
        <w:rPr>
          <w:rStyle w:val="ISOCode"/>
        </w:rPr>
        <w:t xml:space="preserve">                  &lt;/seamweld&gt;</w:t>
      </w:r>
    </w:p>
    <w:p w14:paraId="1DB1AC1A" w14:textId="3B4EDC2E" w:rsidR="00134E50" w:rsidRPr="00134E50" w:rsidRDefault="00134E50" w:rsidP="003E0975">
      <w:pPr>
        <w:pStyle w:val="Code"/>
        <w:rPr>
          <w:rStyle w:val="ISOCode"/>
        </w:rPr>
      </w:pPr>
      <w:r w:rsidRPr="003E0975">
        <w:rPr>
          <w:rStyle w:val="ISOCode"/>
        </w:rPr>
        <w:t xml:space="preserve">                  &lt;appdata&gt;</w:t>
      </w:r>
    </w:p>
    <w:p w14:paraId="4424331E" w14:textId="5B61A6F4" w:rsidR="00134E50" w:rsidRPr="00134E50" w:rsidRDefault="00134E50" w:rsidP="003E0975">
      <w:pPr>
        <w:pStyle w:val="Code"/>
        <w:rPr>
          <w:rStyle w:val="ISOCode"/>
        </w:rPr>
      </w:pPr>
      <w:r w:rsidRPr="003E0975">
        <w:rPr>
          <w:rStyle w:val="ISOCode"/>
        </w:rPr>
        <w:t xml:space="preserve">                      &lt;MEDINA xmlns="http://servicenet.t-systems.com/medina/xMCF"&gt;</w:t>
      </w:r>
    </w:p>
    <w:p w14:paraId="3BC9DF4A" w14:textId="4C4EBB1A" w:rsidR="00134E50" w:rsidRPr="00134E50" w:rsidRDefault="00134E50" w:rsidP="003E0975">
      <w:pPr>
        <w:pStyle w:val="Code"/>
        <w:rPr>
          <w:rStyle w:val="ISOCode"/>
        </w:rPr>
      </w:pPr>
      <w:r w:rsidRPr="003E0975">
        <w:rPr>
          <w:rStyle w:val="ISOCode"/>
        </w:rPr>
        <w:t xml:space="preserve">                          &lt;data_at_connector&gt;</w:t>
      </w:r>
    </w:p>
    <w:p w14:paraId="4A87E81C" w14:textId="036CB3D5" w:rsidR="00134E50" w:rsidRPr="00134E50" w:rsidRDefault="00134E50" w:rsidP="003E0975">
      <w:pPr>
        <w:pStyle w:val="Code"/>
        <w:rPr>
          <w:rStyle w:val="ISOCode"/>
        </w:rPr>
      </w:pPr>
      <w:r w:rsidRPr="003E0975">
        <w:rPr>
          <w:rStyle w:val="ISOCode"/>
        </w:rPr>
        <w:t xml:space="preserve">                              ....</w:t>
      </w:r>
    </w:p>
    <w:p w14:paraId="5AE045EC" w14:textId="7C3BAE9E" w:rsidR="00134E50" w:rsidRPr="00134E50" w:rsidRDefault="00134E50" w:rsidP="003E0975">
      <w:pPr>
        <w:pStyle w:val="Code"/>
        <w:rPr>
          <w:rStyle w:val="ISOCode"/>
        </w:rPr>
      </w:pPr>
      <w:r w:rsidRPr="003E0975">
        <w:rPr>
          <w:rStyle w:val="ISOCode"/>
        </w:rPr>
        <w:t xml:space="preserve">                          &lt;/data_at_connector&gt;</w:t>
      </w:r>
    </w:p>
    <w:p w14:paraId="68E76113" w14:textId="18A6E51A" w:rsidR="00134E50" w:rsidRPr="00134E50" w:rsidRDefault="00134E50" w:rsidP="003E0975">
      <w:pPr>
        <w:pStyle w:val="Code"/>
        <w:rPr>
          <w:rStyle w:val="ISOCode"/>
        </w:rPr>
      </w:pPr>
      <w:r w:rsidRPr="003E0975">
        <w:rPr>
          <w:rStyle w:val="ISOCode"/>
        </w:rPr>
        <w:t xml:space="preserve">                      &lt;/MEDINA&gt;</w:t>
      </w:r>
    </w:p>
    <w:p w14:paraId="0F83F6CA" w14:textId="55AFDA1B" w:rsidR="00134E50" w:rsidRPr="00134E50" w:rsidRDefault="00134E50" w:rsidP="003E0975">
      <w:pPr>
        <w:pStyle w:val="Code"/>
        <w:rPr>
          <w:rStyle w:val="ISOCode"/>
        </w:rPr>
      </w:pPr>
      <w:r w:rsidRPr="003E0975">
        <w:rPr>
          <w:rStyle w:val="ISOCode"/>
        </w:rPr>
        <w:t xml:space="preserve">                  &lt;/appdata&gt;</w:t>
      </w:r>
    </w:p>
    <w:p w14:paraId="549F518A" w14:textId="564F1879" w:rsidR="00134E50" w:rsidRPr="00134E50" w:rsidRDefault="00134E50" w:rsidP="003E0975">
      <w:pPr>
        <w:pStyle w:val="Code"/>
        <w:rPr>
          <w:rStyle w:val="ISOCode"/>
        </w:rPr>
      </w:pPr>
      <w:r w:rsidRPr="003E0975">
        <w:rPr>
          <w:rStyle w:val="ISOCode"/>
        </w:rPr>
        <w:t xml:space="preserve">                 ...</w:t>
      </w:r>
    </w:p>
    <w:p w14:paraId="7F07F0C6" w14:textId="336AAB8E" w:rsidR="00134E50" w:rsidRPr="00134E50" w:rsidRDefault="00134E50" w:rsidP="003E0975">
      <w:pPr>
        <w:pStyle w:val="Code"/>
        <w:rPr>
          <w:rStyle w:val="ISOCode"/>
        </w:rPr>
      </w:pPr>
      <w:r w:rsidRPr="003E0975">
        <w:rPr>
          <w:rStyle w:val="ISOCode"/>
        </w:rPr>
        <w:t xml:space="preserve">              &lt;/connection_1d&gt;</w:t>
      </w:r>
    </w:p>
    <w:p w14:paraId="6EACCD5E" w14:textId="1E443902" w:rsidR="00134E50" w:rsidRPr="00134E50" w:rsidRDefault="00134E50" w:rsidP="003E0975">
      <w:pPr>
        <w:pStyle w:val="Code"/>
        <w:rPr>
          <w:rStyle w:val="ISOCode"/>
        </w:rPr>
      </w:pPr>
      <w:r w:rsidRPr="003E0975">
        <w:rPr>
          <w:rStyle w:val="ISOCode"/>
        </w:rPr>
        <w:t xml:space="preserve">              &lt;connection_2d&gt;</w:t>
      </w:r>
    </w:p>
    <w:p w14:paraId="764F8FA6" w14:textId="3A4BD413" w:rsidR="00134E50" w:rsidRPr="00134E50" w:rsidRDefault="00134E50" w:rsidP="003E0975">
      <w:pPr>
        <w:pStyle w:val="Code"/>
        <w:rPr>
          <w:rStyle w:val="ISOCode"/>
        </w:rPr>
      </w:pPr>
      <w:r w:rsidRPr="003E0975">
        <w:rPr>
          <w:rStyle w:val="ISOCode"/>
        </w:rPr>
        <w:t xml:space="preserve">                 ...</w:t>
      </w:r>
    </w:p>
    <w:p w14:paraId="6546C0EC" w14:textId="0A13A849" w:rsidR="00134E50" w:rsidRPr="00134E50" w:rsidRDefault="00134E50" w:rsidP="003E0975">
      <w:pPr>
        <w:pStyle w:val="Code"/>
        <w:rPr>
          <w:rStyle w:val="ISOCode"/>
        </w:rPr>
      </w:pPr>
      <w:r w:rsidRPr="003E0975">
        <w:rPr>
          <w:rStyle w:val="ISOCode"/>
        </w:rPr>
        <w:t xml:space="preserve">              &lt;/connection_2d&gt;</w:t>
      </w:r>
    </w:p>
    <w:p w14:paraId="6664140B" w14:textId="2F2BA1A8" w:rsidR="00134E50" w:rsidRPr="00134E50" w:rsidRDefault="00134E50" w:rsidP="003E0975">
      <w:pPr>
        <w:pStyle w:val="Code"/>
        <w:rPr>
          <w:rStyle w:val="ISOCode"/>
        </w:rPr>
      </w:pPr>
      <w:r w:rsidRPr="003E0975">
        <w:rPr>
          <w:rStyle w:val="ISOCode"/>
        </w:rPr>
        <w:t xml:space="preserve">              ...</w:t>
      </w:r>
    </w:p>
    <w:p w14:paraId="2861E2EF" w14:textId="37E57928" w:rsidR="00134E50" w:rsidRPr="00134E50" w:rsidRDefault="00134E50" w:rsidP="003E0975">
      <w:pPr>
        <w:pStyle w:val="Code"/>
        <w:rPr>
          <w:rStyle w:val="ISOCode"/>
        </w:rPr>
      </w:pPr>
      <w:r w:rsidRPr="003E0975">
        <w:rPr>
          <w:rStyle w:val="ISOCode"/>
        </w:rPr>
        <w:t xml:space="preserve">          &lt;/connection_list &gt;</w:t>
      </w:r>
    </w:p>
    <w:p w14:paraId="4E4BA4BE" w14:textId="7965C62D" w:rsidR="00134E50" w:rsidRPr="00134E50" w:rsidRDefault="00134E50" w:rsidP="003E0975">
      <w:pPr>
        <w:pStyle w:val="Code"/>
        <w:rPr>
          <w:rStyle w:val="ISOCode"/>
        </w:rPr>
      </w:pPr>
      <w:r w:rsidRPr="003E0975">
        <w:rPr>
          <w:rStyle w:val="ISOCode"/>
        </w:rPr>
        <w:t xml:space="preserve">      &lt;/connection_group&gt;</w:t>
      </w:r>
    </w:p>
    <w:p w14:paraId="46FBF686" w14:textId="50709399" w:rsidR="00134E50" w:rsidRPr="00134E50" w:rsidRDefault="00134E50" w:rsidP="003E0975">
      <w:pPr>
        <w:pStyle w:val="Code"/>
        <w:rPr>
          <w:rStyle w:val="ISOCode"/>
        </w:rPr>
      </w:pPr>
      <w:r w:rsidRPr="003E0975">
        <w:rPr>
          <w:rStyle w:val="ISOCode"/>
        </w:rPr>
        <w:t xml:space="preserve">      ...</w:t>
      </w:r>
    </w:p>
    <w:p w14:paraId="4B2D42ED" w14:textId="09DB3A1D" w:rsidR="00134E50" w:rsidRPr="00134E50" w:rsidRDefault="00134E50" w:rsidP="003E0975">
      <w:pPr>
        <w:pStyle w:val="Code"/>
        <w:rPr>
          <w:rStyle w:val="ISOCode"/>
        </w:rPr>
      </w:pPr>
      <w:r w:rsidRPr="003E0975">
        <w:rPr>
          <w:rStyle w:val="ISOCode"/>
        </w:rPr>
        <w:t xml:space="preserve">  &lt;/xmcf&gt; </w:t>
      </w:r>
    </w:p>
    <w:p w14:paraId="69116A50" w14:textId="594E883E" w:rsidR="006A2DB6" w:rsidRDefault="00134E5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C28735A" w14:textId="3582664E"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XML Schema </w:t>
      </w:r>
      <w:ins w:id="306" w:author="LUEJE Claudia" w:date="2024-05-02T17:32:00Z">
        <w:r w:rsidR="00303E06">
          <w:rPr>
            <w:rFonts w:eastAsia="Times New Roman"/>
            <w:szCs w:val="24"/>
          </w:rPr>
          <w:t>d</w:t>
        </w:r>
      </w:ins>
      <w:del w:id="307" w:author="LUEJE Claudia" w:date="2024-05-02T17:32:00Z">
        <w:r w:rsidDel="00303E06">
          <w:rPr>
            <w:rFonts w:eastAsia="Times New Roman"/>
            <w:szCs w:val="24"/>
          </w:rPr>
          <w:delText>D</w:delText>
        </w:r>
      </w:del>
      <w:r>
        <w:rPr>
          <w:rFonts w:eastAsia="Times New Roman"/>
          <w:szCs w:val="24"/>
        </w:rPr>
        <w:t>efinition</w:t>
      </w:r>
    </w:p>
    <w:p w14:paraId="16DE19F1" w14:textId="77777777" w:rsidR="006A2DB6" w:rsidRDefault="006A2DB6">
      <w:pPr>
        <w:pStyle w:val="BodyText"/>
        <w:autoSpaceDE w:val="0"/>
        <w:autoSpaceDN w:val="0"/>
        <w:adjustRightInd w:val="0"/>
        <w:rPr>
          <w:szCs w:val="24"/>
        </w:rPr>
      </w:pPr>
      <w:r>
        <w:rPr>
          <w:szCs w:val="24"/>
        </w:rPr>
        <w:t xml:space="preserve">The XML Schema definition (XSD) can be found in computer-interpretable form at the following URL: </w:t>
      </w:r>
      <w:hyperlink r:id="rId39" w:history="1">
        <w:r w:rsidRPr="007E5777">
          <w:rPr>
            <w:rStyle w:val="Hyperlink"/>
            <w:szCs w:val="24"/>
          </w:rPr>
          <w:t>https://standards.iso.org/iso/pas/8329/ed-1/en/</w:t>
        </w:r>
      </w:hyperlink>
    </w:p>
    <w:p w14:paraId="6195E8A6" w14:textId="12F40451" w:rsidR="006A2DB6" w:rsidRDefault="006A2DB6">
      <w:pPr>
        <w:pStyle w:val="Heading1"/>
        <w:autoSpaceDE w:val="0"/>
        <w:autoSpaceDN w:val="0"/>
        <w:adjustRightInd w:val="0"/>
        <w:rPr>
          <w:rFonts w:eastAsia="Times New Roman"/>
          <w:szCs w:val="24"/>
        </w:rPr>
      </w:pPr>
      <w:r>
        <w:rPr>
          <w:rFonts w:eastAsia="Times New Roman"/>
          <w:szCs w:val="24"/>
        </w:rPr>
        <w:t xml:space="preserve">Data </w:t>
      </w:r>
      <w:ins w:id="308" w:author="LUEJE Claudia" w:date="2024-05-02T17:34:00Z">
        <w:r w:rsidR="00303E06">
          <w:rPr>
            <w:rFonts w:eastAsia="Times New Roman"/>
            <w:szCs w:val="24"/>
          </w:rPr>
          <w:t>c</w:t>
        </w:r>
      </w:ins>
      <w:del w:id="309" w:author="LUEJE Claudia" w:date="2024-05-02T17:34:00Z">
        <w:r w:rsidDel="00303E06">
          <w:rPr>
            <w:rFonts w:eastAsia="Times New Roman"/>
            <w:szCs w:val="24"/>
          </w:rPr>
          <w:delText>C</w:delText>
        </w:r>
      </w:del>
      <w:r>
        <w:rPr>
          <w:rFonts w:eastAsia="Times New Roman"/>
          <w:szCs w:val="24"/>
        </w:rPr>
        <w:t xml:space="preserve">ommon to any </w:t>
      </w:r>
      <w:ins w:id="310" w:author="LUEJE Claudia" w:date="2024-05-02T17:34:00Z">
        <w:r w:rsidR="00303E06">
          <w:rPr>
            <w:rFonts w:eastAsia="Times New Roman"/>
            <w:szCs w:val="24"/>
          </w:rPr>
          <w:t>c</w:t>
        </w:r>
      </w:ins>
      <w:del w:id="311" w:author="LUEJE Claudia" w:date="2024-05-02T17:34:00Z">
        <w:r w:rsidDel="00303E06">
          <w:rPr>
            <w:rFonts w:eastAsia="Times New Roman"/>
            <w:szCs w:val="24"/>
          </w:rPr>
          <w:delText>C</w:delText>
        </w:r>
      </w:del>
      <w:r>
        <w:rPr>
          <w:rFonts w:eastAsia="Times New Roman"/>
          <w:szCs w:val="24"/>
        </w:rPr>
        <w:t>onnection</w:t>
      </w:r>
    </w:p>
    <w:p w14:paraId="4F0B07B0"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Indices and their properties</w:t>
      </w:r>
    </w:p>
    <w:p w14:paraId="7532CD8A" w14:textId="3E2F47C8" w:rsidR="006A2DB6" w:rsidRDefault="006A2DB6">
      <w:pPr>
        <w:pStyle w:val="BodyText"/>
        <w:autoSpaceDE w:val="0"/>
        <w:autoSpaceDN w:val="0"/>
        <w:adjustRightInd w:val="0"/>
        <w:rPr>
          <w:szCs w:val="24"/>
        </w:rPr>
      </w:pPr>
      <w:r>
        <w:rPr>
          <w:szCs w:val="24"/>
        </w:rPr>
        <w:t xml:space="preserve">χMCF provides several elements which are essentially ordered sets of the same data type (strings, integers, or decimals). More precisely they are like lists or vectors. For example, the </w:t>
      </w:r>
      <w:r w:rsidRPr="000D11D7">
        <w:rPr>
          <w:rStyle w:val="ISOCode"/>
        </w:rPr>
        <w:t>&lt;loc_list/&gt;</w:t>
      </w:r>
      <w:r>
        <w:rPr>
          <w:szCs w:val="24"/>
        </w:rPr>
        <w:t xml:space="preserve"> for the coordinate list of a seam weld or the </w:t>
      </w:r>
      <w:r>
        <w:rPr>
          <w:rStyle w:val="ISOCode"/>
          <w:rFonts w:cs="Times New Roman"/>
          <w:szCs w:val="24"/>
        </w:rPr>
        <w:t>&lt;string_list/&gt;</w:t>
      </w:r>
      <w:r>
        <w:rPr>
          <w:szCs w:val="24"/>
        </w:rPr>
        <w:t xml:space="preserve"> in the </w:t>
      </w:r>
      <w:r>
        <w:rPr>
          <w:rStyle w:val="ISOCode"/>
          <w:rFonts w:cs="Times New Roman"/>
          <w:szCs w:val="24"/>
        </w:rPr>
        <w:t>&lt;custom_attributes/&gt;</w:t>
      </w:r>
      <w:r>
        <w:rPr>
          <w:szCs w:val="24"/>
        </w:rPr>
        <w:t xml:space="preserve">. Often the order of the elements in a set is essential. For instance, the coordinates in the </w:t>
      </w:r>
      <w:r>
        <w:rPr>
          <w:rStyle w:val="ISOCode"/>
          <w:rFonts w:cs="Times New Roman"/>
          <w:szCs w:val="24"/>
        </w:rPr>
        <w:t>&lt;loc_list/&gt;</w:t>
      </w:r>
      <w:r>
        <w:rPr>
          <w:szCs w:val="24"/>
        </w:rPr>
        <w:t xml:space="preserve"> for a seam weld define the weld in the space uniquely by their values and their explicit order in the list.</w:t>
      </w:r>
    </w:p>
    <w:p w14:paraId="390428D6" w14:textId="77777777" w:rsidR="006A2DB6" w:rsidRDefault="006A2DB6">
      <w:pPr>
        <w:pStyle w:val="BodyText"/>
        <w:autoSpaceDE w:val="0"/>
        <w:autoSpaceDN w:val="0"/>
        <w:adjustRightInd w:val="0"/>
        <w:rPr>
          <w:szCs w:val="24"/>
        </w:rPr>
      </w:pPr>
      <w:r>
        <w:rPr>
          <w:szCs w:val="24"/>
        </w:rPr>
        <w:t xml:space="preserve">The current XML standard allows that several child elements with an identical name share a common parent. However, it lacks a built-in mechanism to introduce a logical structure (like an order) in an XML-document. χMCF resolves this problem by introducing an index (attribute) in such cases. Indices may play a twofold role: to distinguish from each other and to ensure a unique arrangement in the list. Usually, an index can consist of strictly monotonically increasing natural numbers. In some cases, strictly monotonically increasing real numbers can also be appropriate. For example, the </w:t>
      </w:r>
      <w:r w:rsidRPr="00B75147">
        <w:rPr>
          <w:rStyle w:val="ISOCode"/>
        </w:rPr>
        <w:t>&lt;loc_list/&gt;</w:t>
      </w:r>
      <w:r>
        <w:rPr>
          <w:szCs w:val="24"/>
        </w:rPr>
        <w:t xml:space="preserve"> for the coordinate list of a seam weld can be indicated both by real numbers like arc length of the line or any increasing integer series.</w:t>
      </w:r>
    </w:p>
    <w:p w14:paraId="6F9F5D66" w14:textId="77777777" w:rsidR="006A2DB6" w:rsidRDefault="006A2DB6">
      <w:pPr>
        <w:pStyle w:val="BodyText"/>
        <w:autoSpaceDE w:val="0"/>
        <w:autoSpaceDN w:val="0"/>
        <w:adjustRightInd w:val="0"/>
        <w:rPr>
          <w:szCs w:val="24"/>
        </w:rPr>
      </w:pPr>
      <w:r>
        <w:rPr>
          <w:szCs w:val="24"/>
        </w:rPr>
        <w:t xml:space="preserve">Depending on the context, the name of an index (attribute) is </w:t>
      </w:r>
      <w:r w:rsidRPr="00F85E46">
        <w:rPr>
          <w:rStyle w:val="ISOCode"/>
        </w:rPr>
        <w:t>index</w:t>
      </w:r>
      <w:r>
        <w:rPr>
          <w:szCs w:val="24"/>
        </w:rPr>
        <w:t xml:space="preserve">, </w:t>
      </w:r>
      <w:r w:rsidRPr="00F85E46">
        <w:rPr>
          <w:rStyle w:val="ISOCode"/>
        </w:rPr>
        <w:t>v</w:t>
      </w:r>
      <w:r>
        <w:rPr>
          <w:szCs w:val="24"/>
        </w:rPr>
        <w:t xml:space="preserve"> or something else. They are always explicitly stated at the appropriate places in the text.</w:t>
      </w:r>
    </w:p>
    <w:p w14:paraId="4FCF1315" w14:textId="365645CF"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Connection </w:t>
      </w:r>
      <w:ins w:id="312" w:author="LUEJE Claudia" w:date="2024-05-02T17:35:00Z">
        <w:r w:rsidR="00303E06">
          <w:rPr>
            <w:rFonts w:eastAsia="Times New Roman"/>
            <w:szCs w:val="24"/>
          </w:rPr>
          <w:t>r</w:t>
        </w:r>
      </w:ins>
      <w:del w:id="313" w:author="LUEJE Claudia" w:date="2024-05-02T17:35:00Z">
        <w:r w:rsidDel="00303E06">
          <w:rPr>
            <w:rFonts w:eastAsia="Times New Roman"/>
            <w:szCs w:val="24"/>
          </w:rPr>
          <w:delText>R</w:delText>
        </w:r>
      </w:del>
      <w:r>
        <w:rPr>
          <w:rFonts w:eastAsia="Times New Roman"/>
          <w:szCs w:val="24"/>
        </w:rPr>
        <w:t>eferencing</w:t>
      </w:r>
    </w:p>
    <w:p w14:paraId="561BDE60" w14:textId="26C0E5E3"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Need for </w:t>
      </w:r>
      <w:ins w:id="314" w:author="LUEJE Claudia" w:date="2024-05-02T17:35:00Z">
        <w:r w:rsidR="00303E06">
          <w:rPr>
            <w:rFonts w:eastAsia="Times New Roman"/>
            <w:szCs w:val="24"/>
          </w:rPr>
          <w:t>r</w:t>
        </w:r>
      </w:ins>
      <w:del w:id="315" w:author="LUEJE Claudia" w:date="2024-05-02T17:35:00Z">
        <w:r w:rsidDel="00303E06">
          <w:rPr>
            <w:rFonts w:eastAsia="Times New Roman"/>
            <w:szCs w:val="24"/>
          </w:rPr>
          <w:delText>R</w:delText>
        </w:r>
      </w:del>
      <w:r>
        <w:rPr>
          <w:rFonts w:eastAsia="Times New Roman"/>
          <w:szCs w:val="24"/>
        </w:rPr>
        <w:t>eferencing</w:t>
      </w:r>
    </w:p>
    <w:p w14:paraId="062EE93D" w14:textId="77777777" w:rsidR="006A2DB6" w:rsidRDefault="006A2DB6">
      <w:pPr>
        <w:pStyle w:val="BodyText"/>
        <w:autoSpaceDE w:val="0"/>
        <w:autoSpaceDN w:val="0"/>
        <w:adjustRightInd w:val="0"/>
        <w:rPr>
          <w:szCs w:val="24"/>
        </w:rPr>
      </w:pPr>
      <w:r>
        <w:rPr>
          <w:szCs w:val="24"/>
        </w:rPr>
        <w:t>Any connection should have a way of referring to it, since its shape and dimensions can vary along the design process. Typically, connections are referred to by their assigned ID or label.</w:t>
      </w:r>
    </w:p>
    <w:p w14:paraId="50B66CE6"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label</w:t>
      </w:r>
    </w:p>
    <w:p w14:paraId="017CA60D" w14:textId="77777777" w:rsidR="006A2DB6" w:rsidRDefault="006A2DB6">
      <w:pPr>
        <w:pStyle w:val="BodyText"/>
        <w:autoSpaceDE w:val="0"/>
        <w:autoSpaceDN w:val="0"/>
        <w:adjustRightInd w:val="0"/>
        <w:rPr>
          <w:szCs w:val="24"/>
        </w:rPr>
      </w:pPr>
      <w:r>
        <w:rPr>
          <w:szCs w:val="24"/>
        </w:rPr>
        <w:t xml:space="preserve">Any connection should have an attribute called </w:t>
      </w:r>
      <w:r w:rsidRPr="00F85E46">
        <w:rPr>
          <w:rStyle w:val="ISOCode"/>
        </w:rPr>
        <w:t>label</w:t>
      </w:r>
      <w:r>
        <w:rPr>
          <w:szCs w:val="24"/>
        </w:rPr>
        <w:t xml:space="preserve">, which identifies it throughout the entire CAx process, maybe even throughout the complete product lifecycle, including manufacturing. It is not necessary that these labels are unique: For instance, if a seam weld is split into different parts at a certain step in the process (if there are interfering holes in the structure, for example), its components shall keep the </w:t>
      </w:r>
      <w:r w:rsidRPr="00F85E46">
        <w:rPr>
          <w:rStyle w:val="ISOCode"/>
        </w:rPr>
        <w:t>label</w:t>
      </w:r>
      <w:r>
        <w:rPr>
          <w:szCs w:val="24"/>
        </w:rPr>
        <w:t xml:space="preserve"> attribute. A system downstream in the process (detached from any centralized naming authority) may create new connections with all the same label such as “0” or empty string.</w:t>
      </w:r>
    </w:p>
    <w:p w14:paraId="25FAE2D1" w14:textId="77777777" w:rsidR="006A2DB6" w:rsidRDefault="006A2DB6">
      <w:pPr>
        <w:pStyle w:val="BodyText"/>
        <w:autoSpaceDE w:val="0"/>
        <w:autoSpaceDN w:val="0"/>
        <w:adjustRightInd w:val="0"/>
        <w:rPr>
          <w:szCs w:val="24"/>
        </w:rPr>
      </w:pPr>
      <w:r>
        <w:rPr>
          <w:szCs w:val="24"/>
        </w:rPr>
        <w:t xml:space="preserve">The </w:t>
      </w:r>
      <w:r w:rsidRPr="00F85E46">
        <w:rPr>
          <w:rStyle w:val="ISOCode"/>
        </w:rPr>
        <w:t>label</w:t>
      </w:r>
      <w:r>
        <w:rPr>
          <w:szCs w:val="24"/>
        </w:rPr>
        <w:t xml:space="preserve"> may be composed of digits only, but it should not be confused with other IDs such as a finite element IDs. If desired, finite element IDs would have to be placed within some </w:t>
      </w:r>
      <w:r w:rsidRPr="00F85E46">
        <w:rPr>
          <w:rStyle w:val="ISOCode"/>
        </w:rPr>
        <w:t>&lt;appdata/&gt;</w:t>
      </w:r>
      <w:r>
        <w:rPr>
          <w:szCs w:val="24"/>
        </w:rPr>
        <w:t xml:space="preserve"> element.</w:t>
      </w:r>
    </w:p>
    <w:p w14:paraId="24DC3835"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F85E46">
        <w:rPr>
          <w:rStyle w:val="ISOCode"/>
        </w:rPr>
        <w:t>ident</w:t>
      </w:r>
    </w:p>
    <w:p w14:paraId="2F6504C9" w14:textId="77777777" w:rsidR="006A2DB6" w:rsidRDefault="006A2DB6">
      <w:pPr>
        <w:pStyle w:val="BodyText"/>
        <w:autoSpaceDE w:val="0"/>
        <w:autoSpaceDN w:val="0"/>
        <w:adjustRightInd w:val="0"/>
        <w:rPr>
          <w:szCs w:val="24"/>
        </w:rPr>
      </w:pPr>
      <w:r>
        <w:rPr>
          <w:szCs w:val="24"/>
        </w:rPr>
        <w:t xml:space="preserve">For systems or processes that use integers for referring to connections, the attribute </w:t>
      </w:r>
      <w:r w:rsidRPr="00F85E46">
        <w:rPr>
          <w:rStyle w:val="ISOCode"/>
        </w:rPr>
        <w:t>ident</w:t>
      </w:r>
      <w:r>
        <w:rPr>
          <w:szCs w:val="24"/>
        </w:rPr>
        <w:t xml:space="preserve"> is provided. In contrast to alphanumeric labels, integers are easy to generate and simple to shift when grouping is needed. This allows for unique identification, detached from a centralized naming authority, in case a connection is split, inserted, or duplicated.</w:t>
      </w:r>
    </w:p>
    <w:p w14:paraId="517565B4" w14:textId="77777777" w:rsidR="006A2DB6" w:rsidRDefault="006A2DB6">
      <w:pPr>
        <w:pStyle w:val="BodyText"/>
        <w:autoSpaceDE w:val="0"/>
        <w:autoSpaceDN w:val="0"/>
        <w:adjustRightInd w:val="0"/>
        <w:rPr>
          <w:szCs w:val="24"/>
        </w:rPr>
      </w:pPr>
      <w:r w:rsidRPr="00F85E46">
        <w:rPr>
          <w:rStyle w:val="ISOCode"/>
        </w:rPr>
        <w:t>ident</w:t>
      </w:r>
      <w:r>
        <w:rPr>
          <w:szCs w:val="24"/>
        </w:rPr>
        <w:t xml:space="preserve"> can be used together with </w:t>
      </w:r>
      <w:r w:rsidRPr="00F85E46">
        <w:rPr>
          <w:rStyle w:val="ISOCode"/>
        </w:rPr>
        <w:t>label</w:t>
      </w:r>
      <w:r>
        <w:rPr>
          <w:szCs w:val="24"/>
        </w:rPr>
        <w:t xml:space="preserve"> as alternative ways of referring to a connection, bridging the gap between tools that work with integers only and tools that use labels only.</w:t>
      </w:r>
    </w:p>
    <w:p w14:paraId="1FCB81F2" w14:textId="77777777" w:rsidR="006A2DB6" w:rsidRDefault="006A2DB6">
      <w:pPr>
        <w:pStyle w:val="BodyText"/>
        <w:autoSpaceDE w:val="0"/>
        <w:autoSpaceDN w:val="0"/>
        <w:adjustRightInd w:val="0"/>
        <w:rPr>
          <w:szCs w:val="24"/>
        </w:rPr>
      </w:pPr>
      <w:r w:rsidRPr="00F85E46">
        <w:rPr>
          <w:rStyle w:val="ISOCode"/>
        </w:rPr>
        <w:t>ident</w:t>
      </w:r>
      <w:r>
        <w:rPr>
          <w:szCs w:val="24"/>
        </w:rPr>
        <w:t xml:space="preserve"> is a positive integer and unique within the χMCF file.</w:t>
      </w:r>
    </w:p>
    <w:p w14:paraId="5D44F116" w14:textId="753AC05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F85E46">
        <w:rPr>
          <w:szCs w:val="24"/>
        </w:rPr>
        <w:tab/>
        <w:t> </w:t>
      </w:r>
    </w:p>
    <w:p w14:paraId="38E1C078" w14:textId="2B3A3A31"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47A18F83" w14:textId="0B54343E"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 label="SPOT_3490" ident="3490"&gt;</w:t>
      </w:r>
    </w:p>
    <w:p w14:paraId="1C0B7F37" w14:textId="27A18849"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 &lt;/loc&gt;</w:t>
      </w:r>
    </w:p>
    <w:p w14:paraId="001C26AB" w14:textId="3452FD62"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&lt;spotweld/&gt;</w:t>
      </w:r>
    </w:p>
    <w:p w14:paraId="53041EC0" w14:textId="6422DA78"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&lt;/connection_0d&gt;</w:t>
      </w:r>
    </w:p>
    <w:p w14:paraId="601C812B" w14:textId="7E83CDCD" w:rsidR="006A2DB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&lt;/connection_list&gt;</w:t>
      </w:r>
    </w:p>
    <w:p w14:paraId="217B283C" w14:textId="0CC35BE5" w:rsidR="00F85E46" w:rsidRDefault="00F85E4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094398B" w14:textId="514002CA"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Dimensions and </w:t>
      </w:r>
      <w:ins w:id="316" w:author="LUEJE Claudia" w:date="2024-05-02T17:36:00Z">
        <w:r w:rsidR="00303E06">
          <w:rPr>
            <w:rFonts w:eastAsia="Times New Roman"/>
            <w:szCs w:val="24"/>
          </w:rPr>
          <w:t>c</w:t>
        </w:r>
      </w:ins>
      <w:del w:id="317" w:author="LUEJE Claudia" w:date="2024-05-02T17:36:00Z">
        <w:r w:rsidDel="00303E06">
          <w:rPr>
            <w:rFonts w:eastAsia="Times New Roman"/>
            <w:szCs w:val="24"/>
          </w:rPr>
          <w:delText>C</w:delText>
        </w:r>
      </w:del>
      <w:r>
        <w:rPr>
          <w:rFonts w:eastAsia="Times New Roman"/>
          <w:szCs w:val="24"/>
        </w:rPr>
        <w:t>oordinates</w:t>
      </w:r>
    </w:p>
    <w:p w14:paraId="11706B0E" w14:textId="77777777" w:rsidR="006A2DB6" w:rsidRDefault="006A2DB6">
      <w:pPr>
        <w:pStyle w:val="BodyText"/>
        <w:autoSpaceDE w:val="0"/>
        <w:autoSpaceDN w:val="0"/>
        <w:adjustRightInd w:val="0"/>
        <w:rPr>
          <w:szCs w:val="24"/>
        </w:rPr>
      </w:pPr>
      <w:r>
        <w:rPr>
          <w:szCs w:val="24"/>
        </w:rPr>
        <w:t xml:space="preserve">Connections can have three different dimensions: </w:t>
      </w:r>
      <w:r w:rsidRPr="002669C5">
        <w:rPr>
          <w:rStyle w:val="ISOCode"/>
        </w:rPr>
        <w:t>&lt;connection_0d/&gt;</w:t>
      </w:r>
      <w:r>
        <w:rPr>
          <w:szCs w:val="24"/>
        </w:rPr>
        <w:t xml:space="preserve">, </w:t>
      </w:r>
      <w:r w:rsidRPr="002669C5">
        <w:rPr>
          <w:rStyle w:val="ISOCode"/>
        </w:rPr>
        <w:t>&lt;connection_1d/&gt;</w:t>
      </w:r>
      <w:r>
        <w:rPr>
          <w:szCs w:val="24"/>
        </w:rPr>
        <w:t xml:space="preserve"> and </w:t>
      </w:r>
      <w:r w:rsidRPr="002669C5">
        <w:rPr>
          <w:rStyle w:val="ISOCode"/>
        </w:rPr>
        <w:t>&lt;connection_2d/&gt;</w:t>
      </w:r>
      <w:r>
        <w:rPr>
          <w:szCs w:val="24"/>
        </w:rPr>
        <w:t>.</w:t>
      </w:r>
    </w:p>
    <w:p w14:paraId="20C7BE98" w14:textId="77777777" w:rsidR="006A2DB6" w:rsidRDefault="006A2DB6">
      <w:pPr>
        <w:pStyle w:val="BodyText"/>
        <w:autoSpaceDE w:val="0"/>
        <w:autoSpaceDN w:val="0"/>
        <w:adjustRightInd w:val="0"/>
        <w:rPr>
          <w:szCs w:val="24"/>
        </w:rPr>
      </w:pPr>
      <w:r>
        <w:rPr>
          <w:szCs w:val="24"/>
        </w:rPr>
        <w:t>Any connection shall have coordinates. How many they are and how they are described depends on the connection’s dimension. Details are described in the following subclauses.</w:t>
      </w:r>
    </w:p>
    <w:p w14:paraId="29E7A423"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Attribute </w:t>
      </w:r>
      <w:r w:rsidRPr="002669C5">
        <w:rPr>
          <w:rStyle w:val="ISOCode"/>
        </w:rPr>
        <w:t>quality_control</w:t>
      </w:r>
    </w:p>
    <w:p w14:paraId="3690A12A" w14:textId="77777777" w:rsidR="006A2DB6" w:rsidRDefault="006A2DB6">
      <w:pPr>
        <w:pStyle w:val="BodyText"/>
        <w:autoSpaceDE w:val="0"/>
        <w:autoSpaceDN w:val="0"/>
        <w:adjustRightInd w:val="0"/>
        <w:rPr>
          <w:szCs w:val="24"/>
        </w:rPr>
      </w:pPr>
      <w:r>
        <w:rPr>
          <w:szCs w:val="24"/>
        </w:rPr>
        <w:t xml:space="preserve">Some connections are more relevant than others, e.g. with respect to crash safety. Therefore, several levels of quality control are well established in manufacturing processes. For this reason, any connection can have an optional attribute </w:t>
      </w:r>
      <w:r w:rsidRPr="002669C5">
        <w:rPr>
          <w:rStyle w:val="ISOCode"/>
        </w:rPr>
        <w:t>quality_control</w:t>
      </w:r>
      <w:r>
        <w:rPr>
          <w:szCs w:val="24"/>
        </w:rPr>
        <w:t xml:space="preserve">. Since there is no general standard for such quality controls, χMCF cannot define a set of possible values for this attribute. Therefore, it must be of type </w:t>
      </w:r>
      <w:r w:rsidRPr="002669C5">
        <w:rPr>
          <w:rStyle w:val="ISOCode"/>
        </w:rPr>
        <w:t>Alphanumeric</w:t>
      </w:r>
      <w:r>
        <w:rPr>
          <w:szCs w:val="24"/>
        </w:rPr>
        <w:t>.</w:t>
      </w:r>
    </w:p>
    <w:p w14:paraId="6583A8EA" w14:textId="1FB7EA9C"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Custom </w:t>
      </w:r>
      <w:ins w:id="318" w:author="LUEJE Claudia" w:date="2024-05-02T17:36:00Z">
        <w:r w:rsidR="00303E06">
          <w:rPr>
            <w:rFonts w:eastAsia="Times New Roman"/>
            <w:szCs w:val="24"/>
          </w:rPr>
          <w:t>a</w:t>
        </w:r>
      </w:ins>
      <w:del w:id="319" w:author="LUEJE Claudia" w:date="2024-05-02T17:36:00Z">
        <w:r w:rsidDel="00303E06">
          <w:rPr>
            <w:rFonts w:eastAsia="Times New Roman"/>
            <w:szCs w:val="24"/>
          </w:rPr>
          <w:delText>A</w:delText>
        </w:r>
      </w:del>
      <w:r>
        <w:rPr>
          <w:rFonts w:eastAsia="Times New Roman"/>
          <w:szCs w:val="24"/>
        </w:rPr>
        <w:t>ttributes list</w:t>
      </w:r>
    </w:p>
    <w:p w14:paraId="06F3FEFD" w14:textId="1B38A2B7" w:rsidR="006A2DB6" w:rsidRDefault="006A2DB6">
      <w:pPr>
        <w:pStyle w:val="BodyText"/>
        <w:autoSpaceDE w:val="0"/>
        <w:autoSpaceDN w:val="0"/>
        <w:adjustRightInd w:val="0"/>
        <w:rPr>
          <w:szCs w:val="24"/>
        </w:rPr>
      </w:pPr>
      <w:r>
        <w:rPr>
          <w:szCs w:val="24"/>
        </w:rPr>
        <w:t xml:space="preserve">It was mentioned in </w:t>
      </w:r>
      <w:del w:id="320" w:author="LUEJE Claudia" w:date="2024-05-02T17:36:00Z">
        <w:r w:rsidDel="00303E06">
          <w:rPr>
            <w:rStyle w:val="citesec"/>
            <w:szCs w:val="24"/>
          </w:rPr>
          <w:delText>clause </w:delText>
        </w:r>
      </w:del>
      <w:r>
        <w:rPr>
          <w:rStyle w:val="citesec"/>
          <w:szCs w:val="24"/>
        </w:rPr>
        <w:t>4.2</w:t>
      </w:r>
      <w:r>
        <w:rPr>
          <w:szCs w:val="24"/>
        </w:rPr>
        <w:t xml:space="preserve"> that only information relevant to connections should be contained in χMCF. Exceptions </w:t>
      </w:r>
      <w:r w:rsidRPr="002669C5">
        <w:rPr>
          <w:rStyle w:val="ISOCode"/>
        </w:rPr>
        <w:t>&lt;appdata/&gt;</w:t>
      </w:r>
      <w:r>
        <w:rPr>
          <w:szCs w:val="24"/>
        </w:rPr>
        <w:t xml:space="preserve"> and </w:t>
      </w:r>
      <w:r w:rsidRPr="002669C5">
        <w:rPr>
          <w:rStyle w:val="ISOCode"/>
        </w:rPr>
        <w:t>&lt;femdata/&gt;</w:t>
      </w:r>
      <w:r>
        <w:rPr>
          <w:szCs w:val="24"/>
        </w:rPr>
        <w:t xml:space="preserve"> were introduced in </w:t>
      </w:r>
      <w:del w:id="321" w:author="LUEJE Claudia" w:date="2024-05-02T17:36:00Z">
        <w:r w:rsidDel="00303E06">
          <w:rPr>
            <w:rStyle w:val="citesec"/>
            <w:szCs w:val="24"/>
          </w:rPr>
          <w:delText>clause </w:delText>
        </w:r>
      </w:del>
      <w:r>
        <w:rPr>
          <w:rStyle w:val="citesec"/>
          <w:szCs w:val="24"/>
        </w:rPr>
        <w:t>7.3</w:t>
      </w:r>
      <w:r>
        <w:rPr>
          <w:szCs w:val="24"/>
        </w:rPr>
        <w:t>. Both elements</w:t>
      </w:r>
      <w:del w:id="322" w:author="LUEJE Claudia" w:date="2024-05-02T17:37:00Z">
        <w:r w:rsidDel="00303E06">
          <w:rPr>
            <w:szCs w:val="24"/>
          </w:rPr>
          <w:delText>,</w:delText>
        </w:r>
      </w:del>
      <w:r>
        <w:rPr>
          <w:szCs w:val="24"/>
        </w:rPr>
        <w:t xml:space="preserve"> </w:t>
      </w:r>
      <w:r w:rsidRPr="002669C5">
        <w:rPr>
          <w:rStyle w:val="ISOCode"/>
        </w:rPr>
        <w:t>&lt;appdata/&gt;</w:t>
      </w:r>
      <w:r>
        <w:rPr>
          <w:szCs w:val="24"/>
        </w:rPr>
        <w:t xml:space="preserve"> and </w:t>
      </w:r>
      <w:r w:rsidRPr="002669C5">
        <w:rPr>
          <w:rStyle w:val="ISOCode"/>
        </w:rPr>
        <w:t>&lt;femdata/&gt;</w:t>
      </w:r>
      <w:del w:id="323" w:author="LUEJE Claudia" w:date="2024-05-02T17:37:00Z">
        <w:r w:rsidDel="00303E06">
          <w:rPr>
            <w:szCs w:val="24"/>
          </w:rPr>
          <w:delText>,</w:delText>
        </w:r>
      </w:del>
      <w:r>
        <w:rPr>
          <w:szCs w:val="24"/>
        </w:rPr>
        <w:t xml:space="preserve"> aim mainly at specific needs of application software. The internal structure of </w:t>
      </w:r>
      <w:r w:rsidRPr="002669C5">
        <w:rPr>
          <w:rStyle w:val="ISOCode"/>
        </w:rPr>
        <w:t>&lt;appdata/&gt;</w:t>
      </w:r>
      <w:r>
        <w:rPr>
          <w:szCs w:val="24"/>
        </w:rPr>
        <w:t xml:space="preserve"> itself is not standardized, can be very complex, and depends on the specific software. The content can usually not be interpreted by other software systems.</w:t>
      </w:r>
    </w:p>
    <w:p w14:paraId="5989EB8D" w14:textId="77777777" w:rsidR="006A2DB6" w:rsidRDefault="006A2DB6">
      <w:pPr>
        <w:pStyle w:val="BodyText"/>
        <w:autoSpaceDE w:val="0"/>
        <w:autoSpaceDN w:val="0"/>
        <w:adjustRightInd w:val="0"/>
        <w:rPr>
          <w:szCs w:val="24"/>
        </w:rPr>
      </w:pPr>
      <w:r>
        <w:rPr>
          <w:szCs w:val="24"/>
        </w:rPr>
        <w:t xml:space="preserve">Frequently, there are situations where a user of χMCF wishes to introduce supplementary information (attributes) to enrich the standard attributes defined by χMCF. In principle, the supplementary information could also be placed in an </w:t>
      </w:r>
      <w:r w:rsidRPr="002669C5">
        <w:rPr>
          <w:rStyle w:val="ISOCode"/>
        </w:rPr>
        <w:t>&lt;appdata/&gt;</w:t>
      </w:r>
      <w:r>
        <w:rPr>
          <w:szCs w:val="24"/>
        </w:rPr>
        <w:t xml:space="preserve"> block, but with a substantial drawback, namely, its exchange between different commercial software tools will be difficult in case the tool specific internal structure is not documented.</w:t>
      </w:r>
    </w:p>
    <w:p w14:paraId="1B1E708B" w14:textId="77777777" w:rsidR="006A2DB6" w:rsidRDefault="006A2DB6">
      <w:pPr>
        <w:pStyle w:val="BodyText"/>
        <w:autoSpaceDE w:val="0"/>
        <w:autoSpaceDN w:val="0"/>
        <w:adjustRightInd w:val="0"/>
        <w:rPr>
          <w:szCs w:val="24"/>
        </w:rPr>
      </w:pPr>
      <w:r>
        <w:rPr>
          <w:szCs w:val="24"/>
        </w:rPr>
        <w:t xml:space="preserve">With </w:t>
      </w:r>
      <w:r w:rsidRPr="002669C5">
        <w:rPr>
          <w:rStyle w:val="ISOCode"/>
        </w:rPr>
        <w:t>&lt;custom_attributes/&gt;</w:t>
      </w:r>
      <w:r>
        <w:rPr>
          <w:szCs w:val="24"/>
        </w:rPr>
        <w:t xml:space="preserve">, χMCF provides an element which is simple in handling and flexible enough to meet many requirements. All descendants of </w:t>
      </w:r>
      <w:r w:rsidRPr="002669C5">
        <w:rPr>
          <w:rStyle w:val="ISOCode"/>
        </w:rPr>
        <w:t>&lt;custom_attributes/&gt;</w:t>
      </w:r>
      <w:r>
        <w:rPr>
          <w:szCs w:val="24"/>
        </w:rPr>
        <w:t xml:space="preserve"> are key-value-pairs, following the same pattern </w:t>
      </w:r>
      <w:r>
        <w:rPr>
          <w:i/>
          <w:szCs w:val="24"/>
        </w:rPr>
        <w:t>key ↔ value(s)</w:t>
      </w:r>
      <w:r>
        <w:rPr>
          <w:szCs w:val="24"/>
        </w:rPr>
        <w:t xml:space="preserve">, with supported </w:t>
      </w:r>
      <w:r>
        <w:rPr>
          <w:i/>
          <w:szCs w:val="24"/>
        </w:rPr>
        <w:t>value-type</w:t>
      </w:r>
      <w:r>
        <w:rPr>
          <w:szCs w:val="24"/>
        </w:rPr>
        <w:t xml:space="preserve"> </w:t>
      </w:r>
      <w:r>
        <w:rPr>
          <w:rFonts w:ascii="Cambria Math" w:hAnsi="Cambria Math" w:cs="Cambria Math"/>
          <w:szCs w:val="24"/>
        </w:rPr>
        <w:t>∈</w:t>
      </w:r>
      <w:r>
        <w:rPr>
          <w:szCs w:val="24"/>
        </w:rPr>
        <w:t xml:space="preserve"> [</w:t>
      </w:r>
      <w:r>
        <w:rPr>
          <w:i/>
          <w:szCs w:val="24"/>
        </w:rPr>
        <w:t>int</w:t>
      </w:r>
      <w:r>
        <w:rPr>
          <w:szCs w:val="24"/>
        </w:rPr>
        <w:t xml:space="preserve">, </w:t>
      </w:r>
      <w:r>
        <w:rPr>
          <w:i/>
          <w:szCs w:val="24"/>
        </w:rPr>
        <w:t>real</w:t>
      </w:r>
      <w:r>
        <w:rPr>
          <w:szCs w:val="24"/>
        </w:rPr>
        <w:t xml:space="preserve">, </w:t>
      </w:r>
      <w:r>
        <w:rPr>
          <w:i/>
          <w:szCs w:val="24"/>
        </w:rPr>
        <w:t>string</w:t>
      </w:r>
      <w:r>
        <w:rPr>
          <w:szCs w:val="24"/>
        </w:rPr>
        <w:t>]</w:t>
      </w:r>
      <w:r>
        <w:rPr>
          <w:i/>
          <w:szCs w:val="24"/>
          <w:vertAlign w:val="superscript"/>
        </w:rPr>
        <w:t>N</w:t>
      </w:r>
      <w:r>
        <w:rPr>
          <w:szCs w:val="24"/>
        </w:rPr>
        <w:t xml:space="preserve">, where </w:t>
      </w:r>
      <w:r>
        <w:rPr>
          <w:i/>
          <w:szCs w:val="24"/>
        </w:rPr>
        <w:t>N</w:t>
      </w:r>
      <w:r>
        <w:rPr>
          <w:szCs w:val="24"/>
        </w:rPr>
        <w:t xml:space="preserve"> is a positive integer:</w:t>
      </w:r>
    </w:p>
    <w:p w14:paraId="79D042AF" w14:textId="77777777" w:rsidR="006A2DB6" w:rsidRDefault="006A2DB6">
      <w:pPr>
        <w:pStyle w:val="BodyText"/>
        <w:autoSpaceDE w:val="0"/>
        <w:autoSpaceDN w:val="0"/>
        <w:adjustRightInd w:val="0"/>
        <w:rPr>
          <w:szCs w:val="24"/>
        </w:rPr>
      </w:pPr>
      <w:r>
        <w:rPr>
          <w:szCs w:val="24"/>
        </w:rPr>
        <w:t>(</w:t>
      </w:r>
      <w:r>
        <w:rPr>
          <w:i/>
          <w:szCs w:val="24"/>
        </w:rPr>
        <w:t>value-type</w:t>
      </w:r>
      <w:r>
        <w:rPr>
          <w:szCs w:val="24"/>
        </w:rPr>
        <w:t xml:space="preserve">) </w:t>
      </w:r>
      <w:r>
        <w:rPr>
          <w:i/>
          <w:szCs w:val="24"/>
        </w:rPr>
        <w:t>key</w:t>
      </w:r>
      <w:r>
        <w:rPr>
          <w:szCs w:val="24"/>
        </w:rPr>
        <w:t xml:space="preserve"> = {</w:t>
      </w:r>
      <w:r>
        <w:rPr>
          <w:i/>
          <w:szCs w:val="24"/>
        </w:rPr>
        <w:t>value1, value2, …, valueN</w:t>
      </w:r>
      <w:r>
        <w:rPr>
          <w:szCs w:val="24"/>
        </w:rPr>
        <w:t>}.</w:t>
      </w:r>
    </w:p>
    <w:p w14:paraId="459B2AA3" w14:textId="6D19E959" w:rsidR="006A2DB6" w:rsidRDefault="006A2DB6">
      <w:pPr>
        <w:pStyle w:val="BodyText"/>
        <w:autoSpaceDE w:val="0"/>
        <w:autoSpaceDN w:val="0"/>
        <w:adjustRightInd w:val="0"/>
        <w:rPr>
          <w:szCs w:val="24"/>
        </w:rPr>
      </w:pPr>
      <w:r>
        <w:rPr>
          <w:szCs w:val="24"/>
        </w:rPr>
        <w:t xml:space="preserve">The case </w:t>
      </w:r>
      <w:r>
        <w:rPr>
          <w:i/>
          <w:szCs w:val="24"/>
        </w:rPr>
        <w:t>N&gt;1</w:t>
      </w:r>
      <w:r>
        <w:rPr>
          <w:szCs w:val="24"/>
        </w:rPr>
        <w:t xml:space="preserve"> is reminiscent of the vector or list templates from the STL of C++ (see</w:t>
      </w:r>
      <w:r w:rsidR="006145A5">
        <w:rPr>
          <w:szCs w:val="24"/>
        </w:rPr>
        <w:t> </w:t>
      </w:r>
      <w:ins w:id="324" w:author="LUEJE Claudia" w:date="2024-05-02T17:37:00Z">
        <w:r w:rsidR="00303E06">
          <w:rPr>
            <w:szCs w:val="24"/>
          </w:rPr>
          <w:t xml:space="preserve">Reference </w:t>
        </w:r>
      </w:ins>
      <w:r w:rsidRPr="006145A5">
        <w:rPr>
          <w:szCs w:val="24"/>
        </w:rPr>
        <w:t>[</w:t>
      </w:r>
      <w:r w:rsidRPr="006145A5">
        <w:rPr>
          <w:rStyle w:val="citebib"/>
          <w:szCs w:val="24"/>
        </w:rPr>
        <w:t>8</w:t>
      </w:r>
      <w:r w:rsidRPr="006145A5">
        <w:rPr>
          <w:szCs w:val="24"/>
        </w:rPr>
        <w:t>]</w:t>
      </w:r>
      <w:r>
        <w:rPr>
          <w:szCs w:val="24"/>
        </w:rPr>
        <w:t>) and is called “list” in χMCF.</w:t>
      </w:r>
    </w:p>
    <w:p w14:paraId="6CBF7AD1" w14:textId="77777777" w:rsidR="006A2DB6" w:rsidRDefault="006A2DB6">
      <w:pPr>
        <w:pStyle w:val="BodyText"/>
        <w:autoSpaceDE w:val="0"/>
        <w:autoSpaceDN w:val="0"/>
        <w:adjustRightInd w:val="0"/>
        <w:rPr>
          <w:szCs w:val="24"/>
        </w:rPr>
      </w:pPr>
      <w:r>
        <w:rPr>
          <w:szCs w:val="24"/>
        </w:rPr>
        <w:t xml:space="preserve">In detail, the individual elements of </w:t>
      </w:r>
      <w:r w:rsidRPr="002669C5">
        <w:rPr>
          <w:rStyle w:val="ISOCode"/>
        </w:rPr>
        <w:t>&lt;custom_attributes/&gt;</w:t>
      </w:r>
      <w:r>
        <w:rPr>
          <w:szCs w:val="24"/>
        </w:rPr>
        <w:t xml:space="preserve"> are of one of the following forms:</w:t>
      </w:r>
    </w:p>
    <w:p w14:paraId="08D78855"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 key="NameofIntValue"&gt; value &lt;/int&gt;</w:t>
      </w:r>
    </w:p>
    <w:p w14:paraId="4F95E7A4"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 key="NameofIntListValue"&gt;</w:t>
      </w:r>
    </w:p>
    <w:p w14:paraId="44E45259" w14:textId="0A9FDF93"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0637FD06" w14:textId="42ADC92D"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CF276BE" w14:textId="77AB76D7"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6CC22D43"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&lt;/int_list&gt;</w:t>
      </w:r>
    </w:p>
    <w:p w14:paraId="704F6629"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 key="NameofRealValue"&gt; value &lt;/real&gt;</w:t>
      </w:r>
    </w:p>
    <w:p w14:paraId="310F38C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 key="NameofRealListValue"&gt;</w:t>
      </w:r>
    </w:p>
    <w:p w14:paraId="30028E00" w14:textId="4606CCD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6D0E7010" w14:textId="7990DCFC"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5DEDFC63" w14:textId="0F928078"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index="N"&gt; valueN &lt;/value&gt;</w:t>
      </w:r>
    </w:p>
    <w:p w14:paraId="0DF8556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&lt;/real_list&gt;</w:t>
      </w:r>
    </w:p>
    <w:p w14:paraId="0AF23348"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 key="NameofStringValue"&gt; value &lt;/string&gt;</w:t>
      </w:r>
    </w:p>
    <w:p w14:paraId="08A60E3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 key="NameofStringListValue"&gt;</w:t>
      </w:r>
    </w:p>
    <w:p w14:paraId="657C7BF8" w14:textId="6414C9F6"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 value1 &lt;/value&gt;</w:t>
      </w:r>
    </w:p>
    <w:p w14:paraId="73ACBC12" w14:textId="4443E08E"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4B7FCB8" w14:textId="5B64D7AB" w:rsidR="006A2DB6" w:rsidRDefault="002669C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&lt;value index="N"&gt; valueN &lt;/value&gt;</w:t>
      </w:r>
    </w:p>
    <w:p w14:paraId="6166F42F" w14:textId="4A6F0E69"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&lt;/string_list&gt;.</w:t>
      </w:r>
    </w:p>
    <w:p w14:paraId="2188BD4B" w14:textId="15D2B659" w:rsidR="00755E63" w:rsidRDefault="00755E6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5B2AB01" w14:textId="77777777" w:rsidR="006A2DB6" w:rsidRDefault="006A2DB6">
      <w:pPr>
        <w:pStyle w:val="BodyText"/>
        <w:autoSpaceDE w:val="0"/>
        <w:autoSpaceDN w:val="0"/>
        <w:adjustRightInd w:val="0"/>
        <w:rPr>
          <w:szCs w:val="24"/>
        </w:rPr>
      </w:pPr>
      <w:r>
        <w:rPr>
          <w:szCs w:val="24"/>
        </w:rPr>
        <w:t xml:space="preserve">This means that the name of the element specifies the value-type while the value(s) is/are hold in one or several element(s) </w:t>
      </w:r>
      <w:r w:rsidRPr="00DC364C">
        <w:rPr>
          <w:rStyle w:val="ISOCode"/>
        </w:rPr>
        <w:t>&lt;value/&gt;</w:t>
      </w:r>
      <w:r>
        <w:rPr>
          <w:szCs w:val="24"/>
        </w:rPr>
        <w:t xml:space="preserve">. A list is signified by the suffix “_list”. All elements own the attribute </w:t>
      </w:r>
      <w:r w:rsidRPr="00DC364C">
        <w:rPr>
          <w:rStyle w:val="ISOCode"/>
        </w:rPr>
        <w:t>key</w:t>
      </w:r>
      <w:r>
        <w:rPr>
          <w:szCs w:val="24"/>
        </w:rPr>
        <w:t>.</w:t>
      </w:r>
    </w:p>
    <w:p w14:paraId="72572FD5" w14:textId="1619E429" w:rsidR="006A2DB6" w:rsidRDefault="006A2DB6">
      <w:pPr>
        <w:pStyle w:val="BodyText"/>
        <w:autoSpaceDE w:val="0"/>
        <w:autoSpaceDN w:val="0"/>
        <w:adjustRightInd w:val="0"/>
        <w:rPr>
          <w:szCs w:val="24"/>
        </w:rPr>
      </w:pPr>
      <w:r>
        <w:rPr>
          <w:szCs w:val="24"/>
        </w:rPr>
        <w:t>Often</w:t>
      </w:r>
      <w:ins w:id="325" w:author="LUEJE Claudia" w:date="2024-05-02T17:37:00Z">
        <w:r w:rsidR="00303E06">
          <w:rPr>
            <w:szCs w:val="24"/>
          </w:rPr>
          <w:t>,</w:t>
        </w:r>
      </w:ins>
      <w:r>
        <w:rPr>
          <w:szCs w:val="24"/>
        </w:rPr>
        <w:t xml:space="preserve"> the </w:t>
      </w:r>
      <w:r w:rsidRPr="00DC364C">
        <w:rPr>
          <w:rStyle w:val="ISOCode"/>
        </w:rPr>
        <w:t>&lt;custom_attributes/&gt;</w:t>
      </w:r>
      <w:r>
        <w:rPr>
          <w:szCs w:val="24"/>
        </w:rPr>
        <w:t xml:space="preserve"> element has an owner and is needed for a special purpose. For example, Mr. Brown needs for one and the same joint element an integer valued attribute named “priority” which should take on different values for two different applications “Fatigue” (1) and “Statics” (22). This can be specified in a </w:t>
      </w:r>
      <w:r w:rsidRPr="00DC364C">
        <w:rPr>
          <w:rStyle w:val="ISOCode"/>
        </w:rPr>
        <w:t>&lt;custom_attributes_list/&gt;</w:t>
      </w:r>
      <w:r>
        <w:rPr>
          <w:szCs w:val="24"/>
        </w:rPr>
        <w:t xml:space="preserve"> as follows:</w:t>
      </w:r>
    </w:p>
    <w:p w14:paraId="15D302DB" w14:textId="7A62F89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512DC1">
        <w:rPr>
          <w:szCs w:val="24"/>
        </w:rPr>
        <w:tab/>
        <w:t> </w:t>
      </w:r>
    </w:p>
    <w:p w14:paraId="5B21446E" w14:textId="600E1BE1"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64B04A2" w14:textId="20FDB319"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for="Fatigue"&gt;</w:t>
      </w:r>
    </w:p>
    <w:p w14:paraId="26FD7812" w14:textId="3E872E63" w:rsidR="006A2DB6" w:rsidRDefault="00DC364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64F40D60" w14:textId="25B64D4E"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01B1F69E" w14:textId="71671494"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owner="Mr Brown" for="Statics"&gt;</w:t>
      </w:r>
    </w:p>
    <w:p w14:paraId="234EBD9A" w14:textId="79A45A21"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22 &lt;/int&gt;</w:t>
      </w:r>
    </w:p>
    <w:p w14:paraId="1ECC8B40" w14:textId="612661D5"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2806D99D" w14:textId="3EA61F5B" w:rsidR="006A2DB6" w:rsidRDefault="008620D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060DB317" w14:textId="569C2257" w:rsidR="005C438D" w:rsidRDefault="005C438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D71AD4" w14:textId="77777777" w:rsidR="006A2DB6" w:rsidRDefault="006A2DB6">
      <w:pPr>
        <w:pStyle w:val="BodyText"/>
        <w:autoSpaceDE w:val="0"/>
        <w:autoSpaceDN w:val="0"/>
        <w:adjustRightInd w:val="0"/>
        <w:rPr>
          <w:szCs w:val="24"/>
        </w:rPr>
      </w:pPr>
      <w:r>
        <w:rPr>
          <w:szCs w:val="24"/>
        </w:rPr>
        <w:t xml:space="preserve">In the above example, the </w:t>
      </w:r>
      <w:r w:rsidRPr="00130908">
        <w:rPr>
          <w:rStyle w:val="ISOCode"/>
        </w:rPr>
        <w:t>owner</w:t>
      </w:r>
      <w:r>
        <w:rPr>
          <w:szCs w:val="24"/>
        </w:rPr>
        <w:t xml:space="preserve"> is “Mr Brown” in both cases, while the applications can be distinguished by the attributes </w:t>
      </w:r>
      <w:r w:rsidRPr="00130908">
        <w:rPr>
          <w:rStyle w:val="ISOCode"/>
        </w:rPr>
        <w:t>for="Fatigue"</w:t>
      </w:r>
      <w:r>
        <w:rPr>
          <w:szCs w:val="24"/>
        </w:rPr>
        <w:t xml:space="preserve"> and </w:t>
      </w:r>
      <w:r w:rsidRPr="00130908">
        <w:rPr>
          <w:rStyle w:val="ISOCode"/>
        </w:rPr>
        <w:t>for="Statics"</w:t>
      </w:r>
      <w:r>
        <w:rPr>
          <w:szCs w:val="24"/>
        </w:rPr>
        <w:t>, respectively.</w:t>
      </w:r>
    </w:p>
    <w:p w14:paraId="3C2CF2BC" w14:textId="77777777" w:rsidR="006A2DB6" w:rsidRDefault="006A2DB6">
      <w:pPr>
        <w:pStyle w:val="BodyText"/>
        <w:autoSpaceDE w:val="0"/>
        <w:autoSpaceDN w:val="0"/>
        <w:adjustRightInd w:val="0"/>
        <w:rPr>
          <w:szCs w:val="24"/>
        </w:rPr>
      </w:pPr>
      <w:r>
        <w:rPr>
          <w:szCs w:val="24"/>
        </w:rPr>
        <w:t xml:space="preserve">The more general case that several </w:t>
      </w:r>
      <w:r w:rsidRPr="00130908">
        <w:rPr>
          <w:rStyle w:val="ISOCode"/>
        </w:rPr>
        <w:t>&lt;custom_attributes/&gt;</w:t>
      </w:r>
      <w:r>
        <w:rPr>
          <w:szCs w:val="24"/>
        </w:rPr>
        <w:t xml:space="preserve"> with different ownerships and for different purposes is considered by the element </w:t>
      </w:r>
      <w:r w:rsidRPr="00130908">
        <w:rPr>
          <w:rStyle w:val="ISOCode"/>
        </w:rPr>
        <w:t>&lt;custom_attributes_list/&gt;</w:t>
      </w:r>
      <w:r>
        <w:rPr>
          <w:szCs w:val="24"/>
        </w:rPr>
        <w:t xml:space="preserve"> with all the </w:t>
      </w:r>
      <w:r w:rsidRPr="00130908">
        <w:rPr>
          <w:rStyle w:val="ISOCode"/>
        </w:rPr>
        <w:t>&lt;custom_attributes/&gt;</w:t>
      </w:r>
      <w:r>
        <w:rPr>
          <w:szCs w:val="24"/>
        </w:rPr>
        <w:t xml:space="preserve"> elements as child-elements. No attributes are associated to the element </w:t>
      </w:r>
      <w:r w:rsidRPr="00130908">
        <w:rPr>
          <w:rStyle w:val="ISOCode"/>
        </w:rPr>
        <w:t>&lt;custom_attributes_list/&gt;</w:t>
      </w:r>
      <w:r>
        <w:rPr>
          <w:szCs w:val="24"/>
        </w:rPr>
        <w:t>.</w:t>
      </w:r>
    </w:p>
    <w:p w14:paraId="2368E739" w14:textId="3861D80E" w:rsidR="006A2DB6" w:rsidRDefault="006A2DB6">
      <w:pPr>
        <w:pStyle w:val="BodyText"/>
        <w:autoSpaceDE w:val="0"/>
        <w:autoSpaceDN w:val="0"/>
        <w:adjustRightInd w:val="0"/>
        <w:rPr>
          <w:szCs w:val="24"/>
        </w:rPr>
      </w:pPr>
      <w:r>
        <w:rPr>
          <w:szCs w:val="24"/>
        </w:rPr>
        <w:t xml:space="preserve">The existence of a </w:t>
      </w:r>
      <w:r w:rsidRPr="00130908">
        <w:rPr>
          <w:rStyle w:val="ISOCode"/>
        </w:rPr>
        <w:t>&lt;custom_attributes_list/&gt;</w:t>
      </w:r>
      <w:r>
        <w:rPr>
          <w:szCs w:val="24"/>
        </w:rPr>
        <w:t xml:space="preserve"> inside a connection is optional. There can </w:t>
      </w:r>
      <w:ins w:id="326" w:author="LUEJE Claudia" w:date="2024-05-02T17:38:00Z">
        <w:r w:rsidR="00303E06">
          <w:rPr>
            <w:szCs w:val="24"/>
          </w:rPr>
          <w:t xml:space="preserve">be </w:t>
        </w:r>
      </w:ins>
      <w:r>
        <w:rPr>
          <w:szCs w:val="24"/>
        </w:rPr>
        <w:t>at most one element inside each connection.</w:t>
      </w:r>
    </w:p>
    <w:p w14:paraId="0A7B2FC8" w14:textId="716CC587" w:rsidR="006A2DB6" w:rsidRDefault="006A2DB6">
      <w:pPr>
        <w:pStyle w:val="BodyText"/>
        <w:autoSpaceDE w:val="0"/>
        <w:autoSpaceDN w:val="0"/>
        <w:adjustRightInd w:val="0"/>
        <w:rPr>
          <w:szCs w:val="24"/>
        </w:rPr>
      </w:pPr>
      <w:r>
        <w:rPr>
          <w:szCs w:val="24"/>
        </w:rPr>
        <w:t xml:space="preserve">The </w:t>
      </w:r>
      <w:r w:rsidRPr="00130908">
        <w:rPr>
          <w:rStyle w:val="ISOCode"/>
        </w:rPr>
        <w:t>&lt;custom_attributes_list/&gt;</w:t>
      </w:r>
      <w:r>
        <w:rPr>
          <w:szCs w:val="24"/>
        </w:rPr>
        <w:t xml:space="preserve"> contains at least one of the following nested elements (</w:t>
      </w:r>
      <w:ins w:id="327" w:author="LUEJE Claudia" w:date="2024-05-02T17:38:00Z">
        <w:r w:rsidR="00303E06">
          <w:rPr>
            <w:szCs w:val="24"/>
          </w:rPr>
          <w:t xml:space="preserve">see </w:t>
        </w:r>
      </w:ins>
      <w:r w:rsidR="009C3FFA">
        <w:rPr>
          <w:rStyle w:val="citetbl"/>
          <w:szCs w:val="24"/>
        </w:rPr>
        <w:t>Table </w:t>
      </w:r>
      <w:r>
        <w:rPr>
          <w:rStyle w:val="citetbl"/>
          <w:szCs w:val="24"/>
        </w:rPr>
        <w:t>17</w:t>
      </w:r>
      <w:r>
        <w:rPr>
          <w:szCs w:val="24"/>
        </w:rPr>
        <w:t>):</w:t>
      </w:r>
    </w:p>
    <w:p w14:paraId="32E4B65E" w14:textId="151ACF44" w:rsidR="006A2DB6" w:rsidRDefault="009C3FFA">
      <w:pPr>
        <w:pStyle w:val="Tabletitle"/>
        <w:autoSpaceDE w:val="0"/>
        <w:autoSpaceDN w:val="0"/>
        <w:adjustRightInd w:val="0"/>
        <w:outlineLvl w:val="0"/>
        <w:rPr>
          <w:szCs w:val="24"/>
        </w:rPr>
      </w:pPr>
      <w:r>
        <w:rPr>
          <w:szCs w:val="24"/>
        </w:rPr>
        <w:t>Table </w:t>
      </w:r>
      <w:r w:rsidR="006A2DB6">
        <w:rPr>
          <w:szCs w:val="24"/>
        </w:rPr>
        <w:t xml:space="preserve">17 — Nested elements of element </w:t>
      </w:r>
      <w:r w:rsidR="006A2DB6" w:rsidRPr="00130908">
        <w:rPr>
          <w:rStyle w:val="ISOCode"/>
        </w:rPr>
        <w:t>&lt;custom_attributes_list/&gt;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3A3807F" w14:textId="77777777" w:rsidTr="00B9665D">
        <w:trPr>
          <w:jc w:val="center"/>
        </w:trPr>
        <w:tc>
          <w:tcPr>
            <w:tcW w:w="2411" w:type="dxa"/>
            <w:tcBorders>
              <w:top w:val="single" w:sz="12" w:space="0" w:color="auto"/>
              <w:bottom w:val="single" w:sz="12" w:space="0" w:color="auto"/>
            </w:tcBorders>
            <w:shd w:val="clear" w:color="auto" w:fill="F3F3F3"/>
            <w:vAlign w:val="bottom"/>
          </w:tcPr>
          <w:p w14:paraId="0ABA535D" w14:textId="66D5D5A7"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291CDF8B" w14:textId="5897DC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53B89948" w14:textId="3C99C482"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6BDD4B6D" w14:textId="2027551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9286F26" w14:textId="77777777" w:rsidTr="00B9665D">
        <w:trPr>
          <w:jc w:val="center"/>
        </w:trPr>
        <w:tc>
          <w:tcPr>
            <w:tcW w:w="2411" w:type="dxa"/>
            <w:tcBorders>
              <w:top w:val="single" w:sz="12" w:space="0" w:color="auto"/>
              <w:bottom w:val="single" w:sz="12" w:space="0" w:color="auto"/>
            </w:tcBorders>
            <w:vAlign w:val="bottom"/>
          </w:tcPr>
          <w:p w14:paraId="52855131" w14:textId="7DE45311" w:rsidR="006A2DB6" w:rsidRPr="006A2DB6" w:rsidRDefault="006A2DB6" w:rsidP="006A2DB6">
            <w:pPr>
              <w:pStyle w:val="Tablebody"/>
              <w:autoSpaceDE w:val="0"/>
              <w:autoSpaceDN w:val="0"/>
              <w:adjustRightInd w:val="0"/>
              <w:jc w:val="both"/>
            </w:pPr>
            <w:r w:rsidRPr="006A2DB6">
              <w:rPr>
                <w:szCs w:val="24"/>
              </w:rPr>
              <w:t>custom_attributes</w:t>
            </w:r>
          </w:p>
        </w:tc>
        <w:tc>
          <w:tcPr>
            <w:tcW w:w="1620" w:type="dxa"/>
            <w:tcBorders>
              <w:top w:val="single" w:sz="12" w:space="0" w:color="auto"/>
              <w:bottom w:val="single" w:sz="12" w:space="0" w:color="auto"/>
            </w:tcBorders>
            <w:vAlign w:val="bottom"/>
          </w:tcPr>
          <w:p w14:paraId="5F88A276" w14:textId="34C145E8"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bottom w:val="single" w:sz="12" w:space="0" w:color="auto"/>
            </w:tcBorders>
            <w:vAlign w:val="bottom"/>
          </w:tcPr>
          <w:p w14:paraId="17CD64A8" w14:textId="43DACE7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auto"/>
              <w:bottom w:val="single" w:sz="12" w:space="0" w:color="auto"/>
            </w:tcBorders>
          </w:tcPr>
          <w:p w14:paraId="3D9B4810" w14:textId="711F5815" w:rsidR="006A2DB6" w:rsidRPr="006A2DB6" w:rsidRDefault="006A2DB6" w:rsidP="006A2DB6">
            <w:pPr>
              <w:pStyle w:val="Tablebody"/>
              <w:autoSpaceDE w:val="0"/>
              <w:autoSpaceDN w:val="0"/>
              <w:adjustRightInd w:val="0"/>
              <w:jc w:val="both"/>
              <w:rPr>
                <w:rFonts w:cs="Calibri"/>
                <w:lang w:eastAsia="en-GB"/>
              </w:rPr>
            </w:pPr>
            <w:r w:rsidRPr="006A2DB6">
              <w:rPr>
                <w:szCs w:val="24"/>
              </w:rPr>
              <w:t>-</w:t>
            </w:r>
          </w:p>
        </w:tc>
      </w:tr>
    </w:tbl>
    <w:p w14:paraId="7FDFC4DE" w14:textId="2E744289" w:rsidR="006A2DB6" w:rsidRDefault="006A2DB6">
      <w:pPr>
        <w:pStyle w:val="BodyText"/>
        <w:autoSpaceDE w:val="0"/>
        <w:autoSpaceDN w:val="0"/>
        <w:adjustRightInd w:val="0"/>
        <w:rPr>
          <w:szCs w:val="24"/>
        </w:rPr>
      </w:pPr>
      <w:r>
        <w:rPr>
          <w:szCs w:val="24"/>
        </w:rPr>
        <w:t xml:space="preserve">At least one element </w:t>
      </w:r>
      <w:r w:rsidRPr="00130908">
        <w:rPr>
          <w:rStyle w:val="ISOCode"/>
        </w:rPr>
        <w:t>&lt;custom_attributes/&gt;</w:t>
      </w:r>
      <w:r>
        <w:rPr>
          <w:szCs w:val="24"/>
        </w:rPr>
        <w:t xml:space="preserve"> must be inside a </w:t>
      </w:r>
      <w:r w:rsidRPr="00130908">
        <w:rPr>
          <w:rStyle w:val="ISOCode"/>
        </w:rPr>
        <w:t>&lt;custom_attributes_list/&gt;</w:t>
      </w:r>
      <w:r>
        <w:rPr>
          <w:szCs w:val="24"/>
        </w:rPr>
        <w:t>.</w:t>
      </w:r>
    </w:p>
    <w:p w14:paraId="46906D04" w14:textId="29CAE6F7" w:rsidR="006A2DB6" w:rsidRDefault="006A2DB6">
      <w:pPr>
        <w:pStyle w:val="BodyText"/>
        <w:autoSpaceDE w:val="0"/>
        <w:autoSpaceDN w:val="0"/>
        <w:adjustRightInd w:val="0"/>
        <w:rPr>
          <w:szCs w:val="24"/>
        </w:rPr>
      </w:pPr>
      <w:r>
        <w:rPr>
          <w:szCs w:val="24"/>
        </w:rPr>
        <w:t xml:space="preserve">The XML specification of the </w:t>
      </w:r>
      <w:r w:rsidRPr="00130908">
        <w:rPr>
          <w:rStyle w:val="ISOCode"/>
        </w:rPr>
        <w:t>&lt;custom_attributes/&gt;</w:t>
      </w:r>
      <w:r>
        <w:rPr>
          <w:szCs w:val="24"/>
        </w:rPr>
        <w:t xml:space="preserve"> element is shown in </w:t>
      </w:r>
      <w:r w:rsidR="009C3FFA">
        <w:rPr>
          <w:rStyle w:val="citetbl"/>
          <w:szCs w:val="24"/>
        </w:rPr>
        <w:t>Table </w:t>
      </w:r>
      <w:r>
        <w:rPr>
          <w:rStyle w:val="citetbl"/>
          <w:szCs w:val="24"/>
        </w:rPr>
        <w:t>18</w:t>
      </w:r>
      <w:r>
        <w:rPr>
          <w:szCs w:val="24"/>
        </w:rPr>
        <w:t>:</w:t>
      </w:r>
    </w:p>
    <w:p w14:paraId="2DB3004E" w14:textId="17C06202" w:rsidR="006A2DB6" w:rsidRDefault="009C3FFA">
      <w:pPr>
        <w:pStyle w:val="Tabletitle"/>
        <w:autoSpaceDE w:val="0"/>
        <w:autoSpaceDN w:val="0"/>
        <w:adjustRightInd w:val="0"/>
        <w:outlineLvl w:val="0"/>
        <w:rPr>
          <w:szCs w:val="24"/>
        </w:rPr>
      </w:pPr>
      <w:r>
        <w:rPr>
          <w:szCs w:val="24"/>
        </w:rPr>
        <w:t>Table </w:t>
      </w:r>
      <w:r w:rsidR="006A2DB6">
        <w:rPr>
          <w:szCs w:val="24"/>
        </w:rPr>
        <w:t xml:space="preserve">18 — Attributes of </w:t>
      </w:r>
      <w:r w:rsidR="006A2DB6" w:rsidRPr="00130908">
        <w:rPr>
          <w:rStyle w:val="ISOCode"/>
        </w:rPr>
        <w:t>&lt;custom_attributes/&gt;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91F40DD" w14:textId="77777777" w:rsidTr="00B9665D">
        <w:trPr>
          <w:tblHeader/>
          <w:jc w:val="center"/>
        </w:trPr>
        <w:tc>
          <w:tcPr>
            <w:tcW w:w="1526" w:type="dxa"/>
            <w:tcBorders>
              <w:top w:val="single" w:sz="12" w:space="0" w:color="000000"/>
              <w:bottom w:val="single" w:sz="12" w:space="0" w:color="000000"/>
            </w:tcBorders>
            <w:shd w:val="clear" w:color="auto" w:fill="F3F3F3"/>
            <w:vAlign w:val="bottom"/>
            <w:hideMark/>
          </w:tcPr>
          <w:p w14:paraId="1E6F6442" w14:textId="0AE0A2C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65F0A0" w14:textId="4CBCC9C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0BCCE9E4" w14:textId="11CED234"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4F359968" w14:textId="0F82D65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564B12DB" w14:textId="2C77C6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0A6F6D7" w14:textId="77777777" w:rsidTr="00B9665D">
        <w:trPr>
          <w:jc w:val="center"/>
        </w:trPr>
        <w:tc>
          <w:tcPr>
            <w:tcW w:w="1526" w:type="dxa"/>
            <w:tcBorders>
              <w:top w:val="single" w:sz="12" w:space="0" w:color="000000"/>
            </w:tcBorders>
          </w:tcPr>
          <w:p w14:paraId="5F0827F0" w14:textId="2E6C8877" w:rsidR="006A2DB6" w:rsidRPr="006A2DB6" w:rsidRDefault="006A2DB6" w:rsidP="006A2DB6">
            <w:pPr>
              <w:pStyle w:val="Tablebody"/>
              <w:autoSpaceDE w:val="0"/>
              <w:autoSpaceDN w:val="0"/>
              <w:adjustRightInd w:val="0"/>
              <w:jc w:val="both"/>
              <w:rPr>
                <w:rFonts w:cs="Calibri"/>
                <w:lang w:eastAsia="zh-CN"/>
              </w:rPr>
            </w:pPr>
            <w:r w:rsidRPr="006A2DB6">
              <w:rPr>
                <w:szCs w:val="24"/>
              </w:rPr>
              <w:t>owner</w:t>
            </w:r>
          </w:p>
        </w:tc>
        <w:tc>
          <w:tcPr>
            <w:tcW w:w="1538" w:type="dxa"/>
            <w:tcBorders>
              <w:top w:val="single" w:sz="12" w:space="0" w:color="000000"/>
            </w:tcBorders>
          </w:tcPr>
          <w:p w14:paraId="56F1113B" w14:textId="13E540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tcBorders>
          </w:tcPr>
          <w:p w14:paraId="792EE59D" w14:textId="34A09391"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tcBorders>
          </w:tcPr>
          <w:p w14:paraId="172BA86E" w14:textId="2EE0893C"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tcBorders>
          </w:tcPr>
          <w:p w14:paraId="00E94920" w14:textId="32DECD83" w:rsidR="006A2DB6" w:rsidRPr="006A2DB6" w:rsidRDefault="006A2DB6" w:rsidP="006A2DB6">
            <w:pPr>
              <w:pStyle w:val="Tablebody"/>
              <w:autoSpaceDE w:val="0"/>
              <w:autoSpaceDN w:val="0"/>
              <w:adjustRightInd w:val="0"/>
              <w:jc w:val="both"/>
            </w:pPr>
            <w:r w:rsidRPr="006A2DB6">
              <w:rPr>
                <w:szCs w:val="24"/>
              </w:rPr>
              <w:t>Non-empty string</w:t>
            </w:r>
          </w:p>
        </w:tc>
      </w:tr>
      <w:tr w:rsidR="006A2DB6" w:rsidRPr="00F54804" w14:paraId="7ABDBE80" w14:textId="77777777" w:rsidTr="00B9665D">
        <w:trPr>
          <w:jc w:val="center"/>
        </w:trPr>
        <w:tc>
          <w:tcPr>
            <w:tcW w:w="1526" w:type="dxa"/>
            <w:tcBorders>
              <w:bottom w:val="single" w:sz="12" w:space="0" w:color="000000"/>
            </w:tcBorders>
          </w:tcPr>
          <w:p w14:paraId="70586202" w14:textId="65A370F4" w:rsidR="006A2DB6" w:rsidRPr="006A2DB6" w:rsidRDefault="006A2DB6" w:rsidP="006A2DB6">
            <w:pPr>
              <w:pStyle w:val="Tablebody"/>
              <w:autoSpaceDE w:val="0"/>
              <w:autoSpaceDN w:val="0"/>
              <w:adjustRightInd w:val="0"/>
              <w:jc w:val="both"/>
            </w:pPr>
            <w:r w:rsidRPr="006A2DB6">
              <w:rPr>
                <w:szCs w:val="24"/>
              </w:rPr>
              <w:t>for</w:t>
            </w:r>
          </w:p>
        </w:tc>
        <w:tc>
          <w:tcPr>
            <w:tcW w:w="1538" w:type="dxa"/>
            <w:tcBorders>
              <w:bottom w:val="single" w:sz="12" w:space="0" w:color="000000"/>
            </w:tcBorders>
          </w:tcPr>
          <w:p w14:paraId="09B4CC25" w14:textId="2C5FD5AA"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8086867" w14:textId="576913F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759A23C3" w14:textId="02C1B362"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355AE2DB" w14:textId="0DAEA8B0" w:rsidR="006A2DB6" w:rsidRPr="006A2DB6" w:rsidRDefault="006A2DB6" w:rsidP="006A2DB6">
            <w:pPr>
              <w:pStyle w:val="Tablebody"/>
              <w:autoSpaceDE w:val="0"/>
              <w:autoSpaceDN w:val="0"/>
              <w:adjustRightInd w:val="0"/>
              <w:jc w:val="both"/>
            </w:pPr>
            <w:r w:rsidRPr="006A2DB6">
              <w:rPr>
                <w:szCs w:val="24"/>
              </w:rPr>
              <w:t>Non-empty string</w:t>
            </w:r>
          </w:p>
        </w:tc>
      </w:tr>
    </w:tbl>
    <w:p w14:paraId="3BD6D622" w14:textId="4763E61E" w:rsidR="006A2DB6" w:rsidRDefault="006A2DB6">
      <w:pPr>
        <w:pStyle w:val="BodyText"/>
        <w:autoSpaceDE w:val="0"/>
        <w:autoSpaceDN w:val="0"/>
        <w:adjustRightInd w:val="0"/>
        <w:rPr>
          <w:szCs w:val="24"/>
        </w:rPr>
      </w:pPr>
      <w:r>
        <w:rPr>
          <w:szCs w:val="24"/>
        </w:rPr>
        <w:t xml:space="preserve">The pair of attributes </w:t>
      </w:r>
      <w:r w:rsidRPr="00130908">
        <w:rPr>
          <w:rStyle w:val="ISOCode"/>
        </w:rPr>
        <w:t>owner</w:t>
      </w:r>
      <w:r>
        <w:rPr>
          <w:szCs w:val="24"/>
        </w:rPr>
        <w:t xml:space="preserve"> and </w:t>
      </w:r>
      <w:r w:rsidRPr="00BD7CBD">
        <w:rPr>
          <w:rStyle w:val="ISOCode"/>
        </w:rPr>
        <w:t>for</w:t>
      </w:r>
      <w:r>
        <w:rPr>
          <w:szCs w:val="24"/>
        </w:rPr>
        <w:t xml:space="preserve"> of each </w:t>
      </w:r>
      <w:r w:rsidRPr="00130908">
        <w:rPr>
          <w:rStyle w:val="ISOCode"/>
        </w:rPr>
        <w:t>&lt;custom_attributes/&gt;</w:t>
      </w:r>
      <w:r>
        <w:rPr>
          <w:szCs w:val="24"/>
        </w:rPr>
        <w:t xml:space="preserve"> element must be unique within each </w:t>
      </w:r>
      <w:r w:rsidRPr="00130908">
        <w:rPr>
          <w:rStyle w:val="ISOCode"/>
        </w:rPr>
        <w:t>&lt;custom_attributes_list/&gt;.</w:t>
      </w:r>
    </w:p>
    <w:p w14:paraId="3BE1A733" w14:textId="00E4866C" w:rsidR="006A2DB6" w:rsidRDefault="006A2DB6">
      <w:pPr>
        <w:pStyle w:val="BodyText"/>
        <w:autoSpaceDE w:val="0"/>
        <w:autoSpaceDN w:val="0"/>
        <w:adjustRightInd w:val="0"/>
        <w:rPr>
          <w:szCs w:val="24"/>
        </w:rPr>
      </w:pPr>
      <w:r>
        <w:rPr>
          <w:szCs w:val="24"/>
        </w:rPr>
        <w:t xml:space="preserve">The </w:t>
      </w:r>
      <w:r w:rsidRPr="00130908">
        <w:rPr>
          <w:rStyle w:val="ISOCode"/>
        </w:rPr>
        <w:t>&lt;custom_attributes/&gt;</w:t>
      </w:r>
      <w:r>
        <w:rPr>
          <w:szCs w:val="24"/>
        </w:rPr>
        <w:t xml:space="preserve"> element must contain at least one of the following nested elements (</w:t>
      </w:r>
      <w:ins w:id="328" w:author="LUEJE Claudia" w:date="2024-05-02T17:38:00Z">
        <w:r w:rsidR="00303E06">
          <w:rPr>
            <w:szCs w:val="24"/>
          </w:rPr>
          <w:t xml:space="preserve">see </w:t>
        </w:r>
      </w:ins>
      <w:r w:rsidR="009C3FFA">
        <w:rPr>
          <w:rStyle w:val="citetbl"/>
          <w:szCs w:val="24"/>
        </w:rPr>
        <w:t>Table </w:t>
      </w:r>
      <w:r>
        <w:rPr>
          <w:rStyle w:val="citetbl"/>
          <w:szCs w:val="24"/>
        </w:rPr>
        <w:t>19</w:t>
      </w:r>
      <w:r>
        <w:rPr>
          <w:szCs w:val="24"/>
        </w:rPr>
        <w:t>):</w:t>
      </w:r>
    </w:p>
    <w:p w14:paraId="5AD828FE" w14:textId="1FD4D4F6" w:rsidR="006A2DB6" w:rsidRDefault="009C3FFA">
      <w:pPr>
        <w:pStyle w:val="Tabletitle"/>
        <w:autoSpaceDE w:val="0"/>
        <w:autoSpaceDN w:val="0"/>
        <w:adjustRightInd w:val="0"/>
        <w:outlineLvl w:val="0"/>
        <w:rPr>
          <w:szCs w:val="24"/>
        </w:rPr>
      </w:pPr>
      <w:r>
        <w:rPr>
          <w:szCs w:val="24"/>
        </w:rPr>
        <w:t>Table </w:t>
      </w:r>
      <w:r w:rsidR="006A2DB6">
        <w:rPr>
          <w:szCs w:val="24"/>
        </w:rPr>
        <w:t xml:space="preserve">19 — Nested elements of element </w:t>
      </w:r>
      <w:r w:rsidR="006A2DB6" w:rsidRPr="00130908">
        <w:rPr>
          <w:rStyle w:val="ISOCode"/>
        </w:rPr>
        <w:t>&lt;custom_attributes/&gt;</w:t>
      </w:r>
    </w:p>
    <w:tbl>
      <w:tblPr>
        <w:tblW w:w="79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11"/>
        <w:gridCol w:w="1620"/>
        <w:gridCol w:w="1440"/>
        <w:gridCol w:w="2520"/>
      </w:tblGrid>
      <w:tr w:rsidR="006A2DB6" w:rsidRPr="00EC4DAD" w14:paraId="2AFF7165" w14:textId="77777777" w:rsidTr="008A0C21">
        <w:trPr>
          <w:tblHeader/>
          <w:jc w:val="center"/>
        </w:trPr>
        <w:tc>
          <w:tcPr>
            <w:tcW w:w="2411" w:type="dxa"/>
            <w:tcBorders>
              <w:top w:val="single" w:sz="12" w:space="0" w:color="auto"/>
              <w:bottom w:val="single" w:sz="12" w:space="0" w:color="auto"/>
            </w:tcBorders>
            <w:shd w:val="clear" w:color="auto" w:fill="F3F3F3"/>
            <w:vAlign w:val="bottom"/>
          </w:tcPr>
          <w:p w14:paraId="4BD95C3A" w14:textId="2E4DB604"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620" w:type="dxa"/>
            <w:tcBorders>
              <w:top w:val="single" w:sz="12" w:space="0" w:color="auto"/>
              <w:bottom w:val="single" w:sz="12" w:space="0" w:color="auto"/>
            </w:tcBorders>
            <w:shd w:val="clear" w:color="auto" w:fill="F3F3F3"/>
            <w:vAlign w:val="bottom"/>
          </w:tcPr>
          <w:p w14:paraId="6CB3E96B" w14:textId="29A1716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0" w:type="dxa"/>
            <w:tcBorders>
              <w:top w:val="single" w:sz="12" w:space="0" w:color="auto"/>
              <w:bottom w:val="single" w:sz="12" w:space="0" w:color="auto"/>
            </w:tcBorders>
            <w:shd w:val="clear" w:color="auto" w:fill="F3F3F3"/>
            <w:vAlign w:val="bottom"/>
          </w:tcPr>
          <w:p w14:paraId="4D0EB198" w14:textId="18B6AC50" w:rsidR="006A2DB6" w:rsidRPr="00EC4DAD" w:rsidRDefault="006A2DB6" w:rsidP="006A2DB6">
            <w:pPr>
              <w:pStyle w:val="Tableheader"/>
              <w:autoSpaceDE w:val="0"/>
              <w:autoSpaceDN w:val="0"/>
              <w:adjustRightInd w:val="0"/>
              <w:jc w:val="both"/>
              <w:rPr>
                <w:b/>
              </w:rPr>
            </w:pPr>
            <w:r w:rsidRPr="00EC4DAD">
              <w:rPr>
                <w:b/>
                <w:szCs w:val="24"/>
              </w:rPr>
              <w:t>Use</w:t>
            </w:r>
          </w:p>
        </w:tc>
        <w:tc>
          <w:tcPr>
            <w:tcW w:w="2520" w:type="dxa"/>
            <w:tcBorders>
              <w:top w:val="single" w:sz="12" w:space="0" w:color="auto"/>
              <w:bottom w:val="single" w:sz="12" w:space="0" w:color="auto"/>
            </w:tcBorders>
            <w:shd w:val="clear" w:color="auto" w:fill="F3F3F3"/>
            <w:vAlign w:val="bottom"/>
          </w:tcPr>
          <w:p w14:paraId="47BFFAA5" w14:textId="3D2B594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66691D0" w14:textId="77777777" w:rsidTr="008A0C21">
        <w:trPr>
          <w:jc w:val="center"/>
        </w:trPr>
        <w:tc>
          <w:tcPr>
            <w:tcW w:w="2411" w:type="dxa"/>
            <w:tcBorders>
              <w:top w:val="single" w:sz="12" w:space="0" w:color="auto"/>
            </w:tcBorders>
            <w:vAlign w:val="bottom"/>
          </w:tcPr>
          <w:p w14:paraId="24AE0749" w14:textId="11250A1D" w:rsidR="006A2DB6" w:rsidRPr="006A2DB6" w:rsidRDefault="006A2DB6" w:rsidP="006A2DB6">
            <w:pPr>
              <w:pStyle w:val="Tablebody"/>
              <w:autoSpaceDE w:val="0"/>
              <w:autoSpaceDN w:val="0"/>
              <w:adjustRightInd w:val="0"/>
              <w:jc w:val="both"/>
            </w:pPr>
            <w:r w:rsidRPr="006A2DB6">
              <w:rPr>
                <w:szCs w:val="24"/>
              </w:rPr>
              <w:t>string</w:t>
            </w:r>
          </w:p>
        </w:tc>
        <w:tc>
          <w:tcPr>
            <w:tcW w:w="1620" w:type="dxa"/>
            <w:tcBorders>
              <w:top w:val="single" w:sz="12" w:space="0" w:color="auto"/>
            </w:tcBorders>
            <w:vAlign w:val="bottom"/>
          </w:tcPr>
          <w:p w14:paraId="435A3BF5" w14:textId="79380AB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auto"/>
            </w:tcBorders>
            <w:vAlign w:val="bottom"/>
          </w:tcPr>
          <w:p w14:paraId="77BB07EF" w14:textId="10D71529"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val="restart"/>
            <w:tcBorders>
              <w:top w:val="single" w:sz="12" w:space="0" w:color="auto"/>
              <w:bottom w:val="single" w:sz="12" w:space="0" w:color="auto"/>
            </w:tcBorders>
          </w:tcPr>
          <w:p w14:paraId="5D2C452C" w14:textId="37646121" w:rsidR="006A2DB6" w:rsidRPr="006A2DB6" w:rsidRDefault="006A2DB6" w:rsidP="006A2DB6">
            <w:pPr>
              <w:pStyle w:val="Tablebody"/>
              <w:autoSpaceDE w:val="0"/>
              <w:autoSpaceDN w:val="0"/>
              <w:adjustRightInd w:val="0"/>
            </w:pPr>
            <w:r w:rsidRPr="006A2DB6">
              <w:rPr>
                <w:szCs w:val="24"/>
              </w:rPr>
              <w:t>At least one of these nested elements is needed.</w:t>
            </w:r>
          </w:p>
        </w:tc>
      </w:tr>
      <w:tr w:rsidR="006A2DB6" w:rsidRPr="00F54804" w14:paraId="20A44BA3" w14:textId="77777777" w:rsidTr="008A0C21">
        <w:trPr>
          <w:jc w:val="center"/>
        </w:trPr>
        <w:tc>
          <w:tcPr>
            <w:tcW w:w="2411" w:type="dxa"/>
            <w:vAlign w:val="bottom"/>
          </w:tcPr>
          <w:p w14:paraId="27F49076" w14:textId="4E133D3C" w:rsidR="006A2DB6" w:rsidRPr="006A2DB6" w:rsidRDefault="006A2DB6" w:rsidP="006A2DB6">
            <w:pPr>
              <w:pStyle w:val="Tablebody"/>
              <w:autoSpaceDE w:val="0"/>
              <w:autoSpaceDN w:val="0"/>
              <w:adjustRightInd w:val="0"/>
              <w:jc w:val="both"/>
            </w:pPr>
            <w:r w:rsidRPr="006A2DB6">
              <w:rPr>
                <w:szCs w:val="24"/>
              </w:rPr>
              <w:t>real</w:t>
            </w:r>
          </w:p>
        </w:tc>
        <w:tc>
          <w:tcPr>
            <w:tcW w:w="1620" w:type="dxa"/>
            <w:vAlign w:val="bottom"/>
          </w:tcPr>
          <w:p w14:paraId="6C56C5AC" w14:textId="43C2ECA5"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7EA4A46" w14:textId="1E47C1A0"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523043C2"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6D42C59B" w14:textId="77777777" w:rsidTr="008A0C21">
        <w:trPr>
          <w:jc w:val="center"/>
        </w:trPr>
        <w:tc>
          <w:tcPr>
            <w:tcW w:w="2411" w:type="dxa"/>
            <w:vAlign w:val="bottom"/>
          </w:tcPr>
          <w:p w14:paraId="59F65DBE" w14:textId="2651720C" w:rsidR="006A2DB6" w:rsidRPr="006A2DB6" w:rsidRDefault="006A2DB6" w:rsidP="006A2DB6">
            <w:pPr>
              <w:pStyle w:val="Tablebody"/>
              <w:autoSpaceDE w:val="0"/>
              <w:autoSpaceDN w:val="0"/>
              <w:adjustRightInd w:val="0"/>
              <w:jc w:val="both"/>
            </w:pPr>
            <w:r w:rsidRPr="006A2DB6">
              <w:rPr>
                <w:szCs w:val="24"/>
              </w:rPr>
              <w:t>int</w:t>
            </w:r>
          </w:p>
        </w:tc>
        <w:tc>
          <w:tcPr>
            <w:tcW w:w="1620" w:type="dxa"/>
            <w:vAlign w:val="bottom"/>
          </w:tcPr>
          <w:p w14:paraId="5B771E55" w14:textId="42C1696D"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D39AB1" w14:textId="4392B754"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7E23CC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0A4461BF" w14:textId="77777777" w:rsidTr="008A0C21">
        <w:trPr>
          <w:jc w:val="center"/>
        </w:trPr>
        <w:tc>
          <w:tcPr>
            <w:tcW w:w="2411" w:type="dxa"/>
            <w:vAlign w:val="bottom"/>
          </w:tcPr>
          <w:p w14:paraId="35A3BC4D" w14:textId="0C040280" w:rsidR="006A2DB6" w:rsidRPr="006A2DB6" w:rsidRDefault="006A2DB6" w:rsidP="006A2DB6">
            <w:pPr>
              <w:pStyle w:val="Tablebody"/>
              <w:autoSpaceDE w:val="0"/>
              <w:autoSpaceDN w:val="0"/>
              <w:adjustRightInd w:val="0"/>
              <w:jc w:val="both"/>
            </w:pPr>
            <w:r w:rsidRPr="006A2DB6">
              <w:rPr>
                <w:szCs w:val="24"/>
              </w:rPr>
              <w:t>string_list</w:t>
            </w:r>
          </w:p>
        </w:tc>
        <w:tc>
          <w:tcPr>
            <w:tcW w:w="1620" w:type="dxa"/>
            <w:vAlign w:val="bottom"/>
          </w:tcPr>
          <w:p w14:paraId="657BAC83" w14:textId="217F0A8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549615EC" w14:textId="23409DB1"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1CD3F40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9112AEB" w14:textId="77777777" w:rsidTr="008A0C21">
        <w:trPr>
          <w:jc w:val="center"/>
        </w:trPr>
        <w:tc>
          <w:tcPr>
            <w:tcW w:w="2411" w:type="dxa"/>
            <w:vAlign w:val="bottom"/>
          </w:tcPr>
          <w:p w14:paraId="7C668345" w14:textId="2F78E205" w:rsidR="006A2DB6" w:rsidRPr="006A2DB6" w:rsidRDefault="006A2DB6" w:rsidP="006A2DB6">
            <w:pPr>
              <w:pStyle w:val="Tablebody"/>
              <w:autoSpaceDE w:val="0"/>
              <w:autoSpaceDN w:val="0"/>
              <w:adjustRightInd w:val="0"/>
              <w:jc w:val="both"/>
            </w:pPr>
            <w:r w:rsidRPr="006A2DB6">
              <w:rPr>
                <w:szCs w:val="24"/>
              </w:rPr>
              <w:t>real_list</w:t>
            </w:r>
          </w:p>
        </w:tc>
        <w:tc>
          <w:tcPr>
            <w:tcW w:w="1620" w:type="dxa"/>
            <w:vAlign w:val="bottom"/>
          </w:tcPr>
          <w:p w14:paraId="03C6F8B0" w14:textId="07D84BAC" w:rsidR="006A2DB6" w:rsidRPr="006A2DB6" w:rsidRDefault="006A2DB6" w:rsidP="006A2DB6">
            <w:pPr>
              <w:pStyle w:val="Tablebody"/>
              <w:autoSpaceDE w:val="0"/>
              <w:autoSpaceDN w:val="0"/>
              <w:adjustRightInd w:val="0"/>
              <w:jc w:val="both"/>
            </w:pPr>
            <w:r w:rsidRPr="006A2DB6">
              <w:rPr>
                <w:szCs w:val="24"/>
              </w:rPr>
              <w:t>1 - *</w:t>
            </w:r>
          </w:p>
        </w:tc>
        <w:tc>
          <w:tcPr>
            <w:tcW w:w="1440" w:type="dxa"/>
            <w:vAlign w:val="bottom"/>
          </w:tcPr>
          <w:p w14:paraId="033F2CEA" w14:textId="5C58B108"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29AAD098"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r w:rsidR="006A2DB6" w:rsidRPr="00F54804" w14:paraId="1BA03BD9" w14:textId="77777777" w:rsidTr="008A0C21">
        <w:trPr>
          <w:jc w:val="center"/>
        </w:trPr>
        <w:tc>
          <w:tcPr>
            <w:tcW w:w="2411" w:type="dxa"/>
            <w:tcBorders>
              <w:bottom w:val="single" w:sz="12" w:space="0" w:color="auto"/>
            </w:tcBorders>
            <w:vAlign w:val="bottom"/>
          </w:tcPr>
          <w:p w14:paraId="42A83FBB" w14:textId="043683C8" w:rsidR="006A2DB6" w:rsidRPr="006A2DB6" w:rsidRDefault="006A2DB6" w:rsidP="006A2DB6">
            <w:pPr>
              <w:pStyle w:val="Tablebody"/>
              <w:autoSpaceDE w:val="0"/>
              <w:autoSpaceDN w:val="0"/>
              <w:adjustRightInd w:val="0"/>
              <w:jc w:val="both"/>
            </w:pPr>
            <w:r w:rsidRPr="006A2DB6">
              <w:rPr>
                <w:szCs w:val="24"/>
              </w:rPr>
              <w:t>int_list</w:t>
            </w:r>
          </w:p>
        </w:tc>
        <w:tc>
          <w:tcPr>
            <w:tcW w:w="1620" w:type="dxa"/>
            <w:tcBorders>
              <w:bottom w:val="single" w:sz="12" w:space="0" w:color="auto"/>
            </w:tcBorders>
            <w:vAlign w:val="bottom"/>
          </w:tcPr>
          <w:p w14:paraId="4BA1B1EA" w14:textId="73922B7C" w:rsidR="006A2DB6" w:rsidRPr="006A2DB6" w:rsidRDefault="006A2DB6" w:rsidP="006A2DB6">
            <w:pPr>
              <w:pStyle w:val="Tablebody"/>
              <w:autoSpaceDE w:val="0"/>
              <w:autoSpaceDN w:val="0"/>
              <w:adjustRightInd w:val="0"/>
              <w:jc w:val="both"/>
            </w:pPr>
            <w:r w:rsidRPr="006A2DB6">
              <w:rPr>
                <w:szCs w:val="24"/>
              </w:rPr>
              <w:t>1 - *</w:t>
            </w:r>
          </w:p>
        </w:tc>
        <w:tc>
          <w:tcPr>
            <w:tcW w:w="1440" w:type="dxa"/>
            <w:tcBorders>
              <w:bottom w:val="single" w:sz="12" w:space="0" w:color="auto"/>
            </w:tcBorders>
            <w:vAlign w:val="bottom"/>
          </w:tcPr>
          <w:p w14:paraId="153334B4" w14:textId="558BA0EF" w:rsidR="006A2DB6" w:rsidRPr="006A2DB6" w:rsidRDefault="006A2DB6" w:rsidP="006A2DB6">
            <w:pPr>
              <w:pStyle w:val="Tablebody"/>
              <w:autoSpaceDE w:val="0"/>
              <w:autoSpaceDN w:val="0"/>
              <w:adjustRightInd w:val="0"/>
              <w:jc w:val="both"/>
            </w:pPr>
            <w:r w:rsidRPr="006A2DB6">
              <w:rPr>
                <w:szCs w:val="24"/>
              </w:rPr>
              <w:t>optional</w:t>
            </w:r>
          </w:p>
        </w:tc>
        <w:tc>
          <w:tcPr>
            <w:tcW w:w="2520" w:type="dxa"/>
            <w:vMerge/>
            <w:tcBorders>
              <w:top w:val="single" w:sz="6" w:space="0" w:color="auto"/>
              <w:bottom w:val="single" w:sz="12" w:space="0" w:color="auto"/>
            </w:tcBorders>
            <w:vAlign w:val="bottom"/>
          </w:tcPr>
          <w:p w14:paraId="687996EF"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19E508BE" w14:textId="49B8A75A" w:rsidR="006A2DB6" w:rsidRDefault="006A2DB6">
      <w:pPr>
        <w:pStyle w:val="BodyText"/>
        <w:autoSpaceDE w:val="0"/>
        <w:autoSpaceDN w:val="0"/>
        <w:adjustRightInd w:val="0"/>
        <w:rPr>
          <w:szCs w:val="24"/>
        </w:rPr>
      </w:pPr>
      <w:r>
        <w:rPr>
          <w:szCs w:val="24"/>
        </w:rPr>
        <w:t xml:space="preserve">The elements </w:t>
      </w:r>
      <w:r w:rsidRPr="00130908">
        <w:rPr>
          <w:rStyle w:val="ISOCode"/>
        </w:rPr>
        <w:t>&lt;string/&gt;</w:t>
      </w:r>
      <w:r>
        <w:rPr>
          <w:szCs w:val="24"/>
        </w:rPr>
        <w:t xml:space="preserve">, </w:t>
      </w:r>
      <w:r w:rsidRPr="00130908">
        <w:rPr>
          <w:rStyle w:val="ISOCode"/>
        </w:rPr>
        <w:t>&lt;real/&gt;</w:t>
      </w:r>
      <w:r>
        <w:rPr>
          <w:szCs w:val="24"/>
        </w:rPr>
        <w:t xml:space="preserve"> and </w:t>
      </w:r>
      <w:r w:rsidRPr="00130908">
        <w:rPr>
          <w:rStyle w:val="ISOCode"/>
        </w:rPr>
        <w:t>&lt;integer/&gt;</w:t>
      </w:r>
      <w:r>
        <w:rPr>
          <w:szCs w:val="24"/>
        </w:rPr>
        <w:t xml:space="preserve"> must have the following data type assignments for their value, respectively:</w:t>
      </w:r>
    </w:p>
    <w:p w14:paraId="028D2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&lt;string/&gt;</w:t>
      </w:r>
      <w:r>
        <w:rPr>
          <w:szCs w:val="24"/>
        </w:rPr>
        <w:t>: alphanumeric value, which is covered by string data type in xsd, which can contain characters, line feeds, carriage returns, and tab characters.</w:t>
      </w:r>
    </w:p>
    <w:p w14:paraId="7B40EE2F" w14:textId="4909429A"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If required to handle special characters such as line feeds or tabs, the normalized string data type should be used in </w:t>
      </w:r>
      <w:del w:id="329" w:author="LUEJE Claudia" w:date="2024-05-02T17:33:00Z">
        <w:r w:rsidDel="00303E06">
          <w:rPr>
            <w:szCs w:val="24"/>
          </w:rPr>
          <w:delText>XML Schema Definition</w:delText>
        </w:r>
      </w:del>
      <w:ins w:id="330" w:author="LUEJE Claudia" w:date="2024-05-02T17:33:00Z">
        <w:r w:rsidR="00303E06">
          <w:rPr>
            <w:szCs w:val="24"/>
          </w:rPr>
          <w:t>XSD</w:t>
        </w:r>
      </w:ins>
      <w:r>
        <w:rPr>
          <w:szCs w:val="24"/>
        </w:rPr>
        <w:t>. The normalized string data type is derived from the string data type. The normalized string data type also contains characters, but the XML processor will remove line feeds, carriage returns, and tab characters.</w:t>
      </w:r>
    </w:p>
    <w:p w14:paraId="04FE76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&lt;real/&gt;</w:t>
      </w:r>
      <w:r>
        <w:rPr>
          <w:szCs w:val="24"/>
        </w:rPr>
        <w:t>: floating point value, which is covered by decimal data type in xsd, which can contain a numeric value. The maximum number of decimal digits you can specify is 18;</w:t>
      </w:r>
    </w:p>
    <w:p w14:paraId="311FFB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130908">
        <w:rPr>
          <w:rStyle w:val="ISOCode"/>
        </w:rPr>
        <w:t>&lt;integer/&gt;</w:t>
      </w:r>
      <w:r>
        <w:rPr>
          <w:szCs w:val="24"/>
        </w:rPr>
        <w:t>: integer value, which is covered by integer data type in xsd, which can contain a numeric value without a fractional component.</w:t>
      </w:r>
    </w:p>
    <w:p w14:paraId="3303083A" w14:textId="225AF213" w:rsidR="006A2DB6" w:rsidRDefault="006A2DB6">
      <w:pPr>
        <w:pStyle w:val="BodyText"/>
        <w:autoSpaceDE w:val="0"/>
        <w:autoSpaceDN w:val="0"/>
        <w:adjustRightInd w:val="0"/>
        <w:rPr>
          <w:szCs w:val="24"/>
        </w:rPr>
      </w:pPr>
      <w:r>
        <w:rPr>
          <w:szCs w:val="24"/>
        </w:rPr>
        <w:t xml:space="preserve">The XML specification of the </w:t>
      </w:r>
      <w:r w:rsidRPr="00130908">
        <w:rPr>
          <w:rStyle w:val="ISOCode"/>
        </w:rPr>
        <w:t>&lt;string/&gt;</w:t>
      </w:r>
      <w:r>
        <w:rPr>
          <w:szCs w:val="24"/>
        </w:rPr>
        <w:t xml:space="preserve"> element is shown in </w:t>
      </w:r>
      <w:r w:rsidR="009C3FFA">
        <w:rPr>
          <w:rStyle w:val="citetbl"/>
          <w:szCs w:val="24"/>
        </w:rPr>
        <w:t>Table </w:t>
      </w:r>
      <w:r>
        <w:rPr>
          <w:rStyle w:val="citetbl"/>
          <w:szCs w:val="24"/>
        </w:rPr>
        <w:t>20</w:t>
      </w:r>
      <w:r>
        <w:rPr>
          <w:szCs w:val="24"/>
        </w:rPr>
        <w:t>:</w:t>
      </w:r>
    </w:p>
    <w:p w14:paraId="165F5A09" w14:textId="6C27E710" w:rsidR="006A2DB6" w:rsidRDefault="009C3FFA">
      <w:pPr>
        <w:pStyle w:val="Tabletitle"/>
        <w:autoSpaceDE w:val="0"/>
        <w:autoSpaceDN w:val="0"/>
        <w:adjustRightInd w:val="0"/>
        <w:outlineLvl w:val="0"/>
        <w:rPr>
          <w:szCs w:val="24"/>
        </w:rPr>
      </w:pPr>
      <w:r>
        <w:rPr>
          <w:szCs w:val="24"/>
        </w:rPr>
        <w:t>Table </w:t>
      </w:r>
      <w:r w:rsidR="006A2DB6">
        <w:rPr>
          <w:szCs w:val="24"/>
        </w:rPr>
        <w:t xml:space="preserve">20 — Attributes of </w:t>
      </w:r>
      <w:r w:rsidR="006A2DB6" w:rsidRPr="00130908">
        <w:rPr>
          <w:rStyle w:val="ISOCode"/>
        </w:rPr>
        <w:t>&lt;string/&gt;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1663F0D" w14:textId="77777777" w:rsidTr="0069742A">
        <w:trPr>
          <w:tblHeader/>
          <w:jc w:val="center"/>
        </w:trPr>
        <w:tc>
          <w:tcPr>
            <w:tcW w:w="1526" w:type="dxa"/>
            <w:tcBorders>
              <w:top w:val="single" w:sz="12" w:space="0" w:color="000000"/>
              <w:bottom w:val="single" w:sz="12" w:space="0" w:color="000000"/>
            </w:tcBorders>
            <w:shd w:val="clear" w:color="auto" w:fill="F3F3F3"/>
            <w:vAlign w:val="bottom"/>
            <w:hideMark/>
          </w:tcPr>
          <w:p w14:paraId="2421771E" w14:textId="699616C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2E37ED5" w14:textId="652EDA1F"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C858F6A" w14:textId="457D2B2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31" w:author="LUEJE Claudia" w:date="2024-05-02T17:38:00Z">
              <w:r w:rsidR="00DF01C6">
                <w:rPr>
                  <w:b/>
                  <w:szCs w:val="24"/>
                </w:rPr>
                <w:t>s</w:t>
              </w:r>
            </w:ins>
            <w:del w:id="332"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ADBADC7" w14:textId="1B4E1B2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8A65DB9" w14:textId="70D5E0F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B7949A4" w14:textId="77777777" w:rsidTr="0069742A">
        <w:trPr>
          <w:jc w:val="center"/>
        </w:trPr>
        <w:tc>
          <w:tcPr>
            <w:tcW w:w="1526" w:type="dxa"/>
            <w:tcBorders>
              <w:top w:val="single" w:sz="12" w:space="0" w:color="000000"/>
              <w:bottom w:val="single" w:sz="12" w:space="0" w:color="000000"/>
            </w:tcBorders>
          </w:tcPr>
          <w:p w14:paraId="1A8D9C15" w14:textId="4C0ECF6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45A99A9C" w14:textId="27BEDE2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69D295E" w14:textId="075002DD"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648B4B2" w14:textId="0595C4B8"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4E48D752" w14:textId="6943BF59" w:rsidR="006A2DB6" w:rsidRPr="006A2DB6" w:rsidRDefault="006A2DB6" w:rsidP="006A2DB6">
            <w:pPr>
              <w:pStyle w:val="Tablebody"/>
              <w:autoSpaceDE w:val="0"/>
              <w:autoSpaceDN w:val="0"/>
              <w:adjustRightInd w:val="0"/>
              <w:jc w:val="both"/>
            </w:pPr>
            <w:r w:rsidRPr="006A2DB6">
              <w:rPr>
                <w:szCs w:val="24"/>
              </w:rPr>
              <w:t>Non-empty string</w:t>
            </w:r>
          </w:p>
        </w:tc>
      </w:tr>
    </w:tbl>
    <w:p w14:paraId="1C4B6748" w14:textId="0088FD79" w:rsidR="006A2DB6" w:rsidRDefault="006A2DB6">
      <w:pPr>
        <w:pStyle w:val="BodyText"/>
        <w:autoSpaceDE w:val="0"/>
        <w:autoSpaceDN w:val="0"/>
        <w:adjustRightInd w:val="0"/>
        <w:rPr>
          <w:szCs w:val="24"/>
        </w:rPr>
      </w:pPr>
      <w:r>
        <w:rPr>
          <w:szCs w:val="24"/>
        </w:rPr>
        <w:t xml:space="preserve">The XML specification of the </w:t>
      </w:r>
      <w:r w:rsidRPr="00130908">
        <w:rPr>
          <w:rStyle w:val="ISOCode"/>
        </w:rPr>
        <w:t>&lt;real/&gt;</w:t>
      </w:r>
      <w:r>
        <w:rPr>
          <w:szCs w:val="24"/>
        </w:rPr>
        <w:t xml:space="preserve"> element is shown in </w:t>
      </w:r>
      <w:r w:rsidR="009C3FFA">
        <w:rPr>
          <w:rStyle w:val="citetbl"/>
          <w:szCs w:val="24"/>
        </w:rPr>
        <w:t>Table </w:t>
      </w:r>
      <w:r>
        <w:rPr>
          <w:rStyle w:val="citetbl"/>
          <w:szCs w:val="24"/>
        </w:rPr>
        <w:t>21</w:t>
      </w:r>
      <w:r>
        <w:rPr>
          <w:szCs w:val="24"/>
        </w:rPr>
        <w:t>:</w:t>
      </w:r>
    </w:p>
    <w:p w14:paraId="13C5FDC4" w14:textId="4FAE43EF" w:rsidR="006A2DB6" w:rsidRDefault="009C3FFA">
      <w:pPr>
        <w:pStyle w:val="Tabletitle"/>
        <w:autoSpaceDE w:val="0"/>
        <w:autoSpaceDN w:val="0"/>
        <w:adjustRightInd w:val="0"/>
        <w:outlineLvl w:val="0"/>
        <w:rPr>
          <w:szCs w:val="24"/>
        </w:rPr>
      </w:pPr>
      <w:r>
        <w:rPr>
          <w:szCs w:val="24"/>
        </w:rPr>
        <w:t>Table </w:t>
      </w:r>
      <w:r w:rsidR="006A2DB6">
        <w:rPr>
          <w:szCs w:val="24"/>
        </w:rPr>
        <w:t xml:space="preserve">21 — Attributes of </w:t>
      </w:r>
      <w:r w:rsidR="006A2DB6" w:rsidRPr="00130908">
        <w:rPr>
          <w:rStyle w:val="ISOCode"/>
        </w:rPr>
        <w:t>&lt;real/&gt;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7E3ABD02" w14:textId="77777777" w:rsidTr="005607DE">
        <w:trPr>
          <w:tblHeader/>
          <w:jc w:val="center"/>
        </w:trPr>
        <w:tc>
          <w:tcPr>
            <w:tcW w:w="1526" w:type="dxa"/>
            <w:tcBorders>
              <w:top w:val="single" w:sz="12" w:space="0" w:color="000000"/>
              <w:bottom w:val="single" w:sz="12" w:space="0" w:color="000000"/>
            </w:tcBorders>
            <w:shd w:val="clear" w:color="auto" w:fill="F3F3F3"/>
            <w:vAlign w:val="bottom"/>
            <w:hideMark/>
          </w:tcPr>
          <w:p w14:paraId="2D66733D" w14:textId="1F0E1A4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4E5FAFF2" w14:textId="1F0B401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7EDA703" w14:textId="6DED5BF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33" w:author="LUEJE Claudia" w:date="2024-05-02T17:38:00Z">
              <w:r w:rsidR="00DF01C6">
                <w:rPr>
                  <w:b/>
                  <w:szCs w:val="24"/>
                </w:rPr>
                <w:t>s</w:t>
              </w:r>
            </w:ins>
            <w:del w:id="334" w:author="LUEJE Claudia" w:date="2024-05-02T17:38: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032CFE9A" w14:textId="31937F3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70300B9F" w14:textId="403A2B1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C36BBA9" w14:textId="77777777" w:rsidTr="005607DE">
        <w:trPr>
          <w:jc w:val="center"/>
        </w:trPr>
        <w:tc>
          <w:tcPr>
            <w:tcW w:w="1526" w:type="dxa"/>
            <w:tcBorders>
              <w:top w:val="single" w:sz="12" w:space="0" w:color="000000"/>
              <w:bottom w:val="single" w:sz="12" w:space="0" w:color="000000"/>
            </w:tcBorders>
          </w:tcPr>
          <w:p w14:paraId="2E71FC60" w14:textId="5FBE76B5"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65EBB215" w14:textId="55753679"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1E1BCD36" w14:textId="5BBAB4F4"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B9C5494" w14:textId="01C2EB6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76581F1" w14:textId="07953DF4" w:rsidR="006A2DB6" w:rsidRPr="006A2DB6" w:rsidRDefault="006A2DB6" w:rsidP="006A2DB6">
            <w:pPr>
              <w:pStyle w:val="Tablebody"/>
              <w:autoSpaceDE w:val="0"/>
              <w:autoSpaceDN w:val="0"/>
              <w:adjustRightInd w:val="0"/>
              <w:jc w:val="both"/>
            </w:pPr>
            <w:r w:rsidRPr="006A2DB6">
              <w:rPr>
                <w:szCs w:val="24"/>
              </w:rPr>
              <w:t>Non-empty string</w:t>
            </w:r>
          </w:p>
        </w:tc>
      </w:tr>
    </w:tbl>
    <w:p w14:paraId="19806667" w14:textId="24E48094" w:rsidR="006A2DB6" w:rsidRDefault="006A2DB6">
      <w:pPr>
        <w:pStyle w:val="BodyText"/>
        <w:autoSpaceDE w:val="0"/>
        <w:autoSpaceDN w:val="0"/>
        <w:adjustRightInd w:val="0"/>
        <w:rPr>
          <w:szCs w:val="24"/>
        </w:rPr>
      </w:pPr>
      <w:r>
        <w:rPr>
          <w:szCs w:val="24"/>
        </w:rPr>
        <w:t xml:space="preserve">The XML specification of the </w:t>
      </w:r>
      <w:r w:rsidRPr="00130908">
        <w:rPr>
          <w:rStyle w:val="ISOCode"/>
        </w:rPr>
        <w:t>&lt;integer/&gt;</w:t>
      </w:r>
      <w:r>
        <w:rPr>
          <w:szCs w:val="24"/>
        </w:rPr>
        <w:t xml:space="preserve"> element is shown in </w:t>
      </w:r>
      <w:r w:rsidR="009C3FFA">
        <w:rPr>
          <w:rStyle w:val="citetbl"/>
          <w:szCs w:val="24"/>
        </w:rPr>
        <w:t>Table </w:t>
      </w:r>
      <w:r>
        <w:rPr>
          <w:rStyle w:val="citetbl"/>
          <w:szCs w:val="24"/>
        </w:rPr>
        <w:t>22</w:t>
      </w:r>
      <w:r>
        <w:rPr>
          <w:szCs w:val="24"/>
        </w:rPr>
        <w:t>:</w:t>
      </w:r>
    </w:p>
    <w:p w14:paraId="6DE53DDB" w14:textId="05227290" w:rsidR="006A2DB6" w:rsidRDefault="009C3FFA">
      <w:pPr>
        <w:pStyle w:val="Tabletitle"/>
        <w:autoSpaceDE w:val="0"/>
        <w:autoSpaceDN w:val="0"/>
        <w:adjustRightInd w:val="0"/>
        <w:outlineLvl w:val="0"/>
        <w:rPr>
          <w:szCs w:val="24"/>
        </w:rPr>
      </w:pPr>
      <w:r>
        <w:rPr>
          <w:szCs w:val="24"/>
        </w:rPr>
        <w:t>Table </w:t>
      </w:r>
      <w:r w:rsidR="006A2DB6">
        <w:rPr>
          <w:szCs w:val="24"/>
        </w:rPr>
        <w:t xml:space="preserve">22 — Attributes of </w:t>
      </w:r>
      <w:r w:rsidR="006A2DB6" w:rsidRPr="00130908">
        <w:rPr>
          <w:rStyle w:val="ISOCode"/>
        </w:rPr>
        <w:t>&lt;integer/&gt;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951F9CC"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4D5190D5" w14:textId="2F6C7C3B"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4D2E2B06" w14:textId="70D25CA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7F355161" w14:textId="45ED4F8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35" w:author="LUEJE Claudia" w:date="2024-05-02T17:39:00Z">
              <w:r w:rsidR="00DF01C6">
                <w:rPr>
                  <w:b/>
                  <w:szCs w:val="24"/>
                </w:rPr>
                <w:t>s</w:t>
              </w:r>
            </w:ins>
            <w:del w:id="336"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B7FEC07" w14:textId="3AC70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358E90B3" w14:textId="0C2ABE4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34C5397" w14:textId="77777777" w:rsidTr="00A9032D">
        <w:trPr>
          <w:jc w:val="center"/>
        </w:trPr>
        <w:tc>
          <w:tcPr>
            <w:tcW w:w="1526" w:type="dxa"/>
            <w:tcBorders>
              <w:top w:val="single" w:sz="8" w:space="0" w:color="000000"/>
              <w:left w:val="single" w:sz="8" w:space="0" w:color="000000"/>
              <w:bottom w:val="single" w:sz="8" w:space="0" w:color="000000"/>
              <w:right w:val="nil"/>
            </w:tcBorders>
          </w:tcPr>
          <w:p w14:paraId="18E8C7A0" w14:textId="0BC5563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353F07AA" w14:textId="2CBCEE70"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4E15C39F" w14:textId="22105783"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33FE93D0" w14:textId="63F5D551"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48795F5D" w14:textId="3D7C3701" w:rsidR="006A2DB6" w:rsidRPr="006A2DB6" w:rsidRDefault="006A2DB6" w:rsidP="006A2DB6">
            <w:pPr>
              <w:pStyle w:val="Tablebody"/>
              <w:autoSpaceDE w:val="0"/>
              <w:autoSpaceDN w:val="0"/>
              <w:adjustRightInd w:val="0"/>
              <w:jc w:val="both"/>
            </w:pPr>
            <w:r w:rsidRPr="006A2DB6">
              <w:rPr>
                <w:szCs w:val="24"/>
              </w:rPr>
              <w:t>Non-empty string</w:t>
            </w:r>
          </w:p>
        </w:tc>
      </w:tr>
    </w:tbl>
    <w:p w14:paraId="3AAFBA1A" w14:textId="24064150" w:rsidR="006A2DB6" w:rsidRDefault="006A2DB6">
      <w:pPr>
        <w:pStyle w:val="BodyText"/>
        <w:autoSpaceDE w:val="0"/>
        <w:autoSpaceDN w:val="0"/>
        <w:adjustRightInd w:val="0"/>
        <w:rPr>
          <w:szCs w:val="24"/>
        </w:rPr>
      </w:pPr>
      <w:r>
        <w:rPr>
          <w:szCs w:val="24"/>
        </w:rPr>
        <w:t xml:space="preserve">The XML specification of the </w:t>
      </w:r>
      <w:r w:rsidRPr="00130908">
        <w:rPr>
          <w:rStyle w:val="ISOCode"/>
        </w:rPr>
        <w:t>&lt;string_list/&gt;</w:t>
      </w:r>
      <w:r>
        <w:rPr>
          <w:szCs w:val="24"/>
        </w:rPr>
        <w:t xml:space="preserve"> element is shown in </w:t>
      </w:r>
      <w:r w:rsidR="009C3FFA">
        <w:rPr>
          <w:rStyle w:val="citetbl"/>
          <w:szCs w:val="24"/>
        </w:rPr>
        <w:t>Table </w:t>
      </w:r>
      <w:r>
        <w:rPr>
          <w:rStyle w:val="citetbl"/>
          <w:szCs w:val="24"/>
        </w:rPr>
        <w:t>23</w:t>
      </w:r>
      <w:r>
        <w:rPr>
          <w:szCs w:val="24"/>
        </w:rPr>
        <w:t>:</w:t>
      </w:r>
    </w:p>
    <w:p w14:paraId="02835017" w14:textId="4174CFD8" w:rsidR="006A2DB6" w:rsidRDefault="009C3FFA">
      <w:pPr>
        <w:pStyle w:val="Tabletitle"/>
        <w:autoSpaceDE w:val="0"/>
        <w:autoSpaceDN w:val="0"/>
        <w:adjustRightInd w:val="0"/>
        <w:outlineLvl w:val="0"/>
        <w:rPr>
          <w:szCs w:val="24"/>
        </w:rPr>
      </w:pPr>
      <w:r>
        <w:rPr>
          <w:szCs w:val="24"/>
        </w:rPr>
        <w:t>Table </w:t>
      </w:r>
      <w:r w:rsidR="006A2DB6">
        <w:rPr>
          <w:szCs w:val="24"/>
        </w:rPr>
        <w:t xml:space="preserve">23 — Attributes of </w:t>
      </w:r>
      <w:r w:rsidR="006A2DB6" w:rsidRPr="00130908">
        <w:rPr>
          <w:rStyle w:val="ISOCode"/>
        </w:rPr>
        <w:t>&lt;string_list/&gt;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676CA9C" w14:textId="77777777" w:rsidTr="00C27BEF">
        <w:trPr>
          <w:tblHeader/>
          <w:jc w:val="center"/>
        </w:trPr>
        <w:tc>
          <w:tcPr>
            <w:tcW w:w="1526" w:type="dxa"/>
            <w:tcBorders>
              <w:top w:val="single" w:sz="12" w:space="0" w:color="000000"/>
              <w:bottom w:val="single" w:sz="12" w:space="0" w:color="000000"/>
            </w:tcBorders>
            <w:shd w:val="clear" w:color="auto" w:fill="F3F3F3"/>
            <w:vAlign w:val="bottom"/>
            <w:hideMark/>
          </w:tcPr>
          <w:p w14:paraId="7002A5F0" w14:textId="2C87C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0A4EDC8" w14:textId="4A565175"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4242DEC2" w14:textId="3C107DD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37" w:author="LUEJE Claudia" w:date="2024-05-02T17:39:00Z">
              <w:r w:rsidR="00DF01C6">
                <w:rPr>
                  <w:b/>
                  <w:szCs w:val="24"/>
                </w:rPr>
                <w:t>s</w:t>
              </w:r>
            </w:ins>
            <w:del w:id="338" w:author="LUEJE Claudia" w:date="2024-05-02T17:39:00Z">
              <w:r w:rsidRPr="00EC4DAD" w:rsidDel="00DF01C6">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1A688ECC" w14:textId="62E2845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83AE52D" w14:textId="4072F8B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795DF0DD" w14:textId="77777777" w:rsidTr="00C27BEF">
        <w:trPr>
          <w:jc w:val="center"/>
        </w:trPr>
        <w:tc>
          <w:tcPr>
            <w:tcW w:w="1526" w:type="dxa"/>
            <w:tcBorders>
              <w:top w:val="single" w:sz="12" w:space="0" w:color="000000"/>
              <w:bottom w:val="single" w:sz="12" w:space="0" w:color="000000"/>
            </w:tcBorders>
          </w:tcPr>
          <w:p w14:paraId="5647A5A7" w14:textId="04A202EA"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15AACF7D" w14:textId="52AD6F81"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54E69D64" w14:textId="4934DE7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2E30DAE6" w14:textId="63848A19"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234A6DAB" w14:textId="4DD1A1E1" w:rsidR="006A2DB6" w:rsidRPr="006A2DB6" w:rsidRDefault="006A2DB6" w:rsidP="006A2DB6">
            <w:pPr>
              <w:pStyle w:val="Tablebody"/>
              <w:autoSpaceDE w:val="0"/>
              <w:autoSpaceDN w:val="0"/>
              <w:adjustRightInd w:val="0"/>
              <w:jc w:val="both"/>
            </w:pPr>
            <w:r w:rsidRPr="006A2DB6">
              <w:rPr>
                <w:szCs w:val="24"/>
              </w:rPr>
              <w:t>Non-empty string</w:t>
            </w:r>
          </w:p>
        </w:tc>
      </w:tr>
    </w:tbl>
    <w:p w14:paraId="6D558730" w14:textId="72F43BA3" w:rsidR="006A2DB6" w:rsidRDefault="006A2DB6">
      <w:pPr>
        <w:pStyle w:val="BodyText"/>
        <w:autoSpaceDE w:val="0"/>
        <w:autoSpaceDN w:val="0"/>
        <w:adjustRightInd w:val="0"/>
        <w:rPr>
          <w:szCs w:val="24"/>
        </w:rPr>
      </w:pPr>
      <w:r w:rsidRPr="00130908">
        <w:rPr>
          <w:rStyle w:val="ISOCode"/>
        </w:rPr>
        <w:t>&lt;string_list/&gt;</w:t>
      </w:r>
      <w:r>
        <w:rPr>
          <w:szCs w:val="24"/>
        </w:rPr>
        <w:t xml:space="preserve"> has the nested element (</w:t>
      </w:r>
      <w:ins w:id="339" w:author="LUEJE Claudia" w:date="2024-05-02T17:39:00Z">
        <w:r w:rsidR="00DF01C6">
          <w:rPr>
            <w:szCs w:val="24"/>
          </w:rPr>
          <w:t xml:space="preserve">see </w:t>
        </w:r>
      </w:ins>
      <w:r w:rsidR="009C3FFA">
        <w:rPr>
          <w:rStyle w:val="citetbl"/>
          <w:szCs w:val="24"/>
        </w:rPr>
        <w:t>Table </w:t>
      </w:r>
      <w:r>
        <w:rPr>
          <w:rStyle w:val="citetbl"/>
          <w:szCs w:val="24"/>
        </w:rPr>
        <w:t>24</w:t>
      </w:r>
      <w:r>
        <w:rPr>
          <w:szCs w:val="24"/>
        </w:rPr>
        <w:t>):</w:t>
      </w:r>
    </w:p>
    <w:p w14:paraId="05302B69" w14:textId="44F82619" w:rsidR="006A2DB6" w:rsidRDefault="009C3FFA">
      <w:pPr>
        <w:pStyle w:val="Tabletitle"/>
        <w:autoSpaceDE w:val="0"/>
        <w:autoSpaceDN w:val="0"/>
        <w:adjustRightInd w:val="0"/>
        <w:outlineLvl w:val="0"/>
        <w:rPr>
          <w:szCs w:val="24"/>
        </w:rPr>
      </w:pPr>
      <w:r>
        <w:rPr>
          <w:szCs w:val="24"/>
        </w:rPr>
        <w:t>Table </w:t>
      </w:r>
      <w:r w:rsidR="006A2DB6">
        <w:rPr>
          <w:szCs w:val="24"/>
        </w:rPr>
        <w:t xml:space="preserve">24 — Nested elements of </w:t>
      </w:r>
      <w:r w:rsidR="006A2DB6" w:rsidRPr="00130908">
        <w:rPr>
          <w:rStyle w:val="ISOCode"/>
        </w:rPr>
        <w:t>&lt;string_list/&gt;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4A9B26B3"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6494FAA8" w14:textId="1EA0C1AC" w:rsidR="006A2DB6" w:rsidRPr="00EC4DAD" w:rsidRDefault="006A2DB6" w:rsidP="006A2DB6">
            <w:pPr>
              <w:pStyle w:val="Tableheader"/>
              <w:autoSpaceDE w:val="0"/>
              <w:autoSpaceDN w:val="0"/>
              <w:adjustRightInd w:val="0"/>
              <w:jc w:val="both"/>
            </w:pPr>
            <w:r w:rsidRPr="00EC4DAD">
              <w:rPr>
                <w:szCs w:val="24"/>
              </w:rPr>
              <w:t xml:space="preserve">Nested </w:t>
            </w:r>
            <w:ins w:id="340" w:author="LUEJE Claudia" w:date="2024-05-02T17:39:00Z">
              <w:r w:rsidR="00DF01C6">
                <w:rPr>
                  <w:szCs w:val="24"/>
                </w:rPr>
                <w:t>e</w:t>
              </w:r>
            </w:ins>
            <w:del w:id="341"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4260E60F" w14:textId="7F5CD914"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1A669DED" w14:textId="6EB1738A"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6DC543B8" w14:textId="5387E24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43C3D3A5" w14:textId="3BC75C1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A9032D" w14:paraId="24EFFC41" w14:textId="77777777" w:rsidTr="00821DB2">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3D287EFD" w14:textId="74EDB290"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59C8135" w14:textId="66B2E0DE"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top w:val="single" w:sz="12" w:space="0" w:color="000000"/>
              <w:bottom w:val="single" w:sz="12" w:space="0" w:color="000000"/>
            </w:tcBorders>
            <w:shd w:val="clear" w:color="auto" w:fill="FFFFFF" w:themeFill="background1"/>
          </w:tcPr>
          <w:p w14:paraId="7015AB2A" w14:textId="618E6555"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A544D18" w14:textId="0D8746A8"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5F1E354F" w14:textId="63435436"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6CE8B76C" w14:textId="6D8398BA" w:rsidR="006A2DB6" w:rsidRDefault="006A2DB6">
      <w:pPr>
        <w:pStyle w:val="BodyText"/>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&lt;string_list/&gt;</w:t>
      </w:r>
      <w:r>
        <w:rPr>
          <w:szCs w:val="24"/>
        </w:rPr>
        <w:t xml:space="preserve"> is specified as (</w:t>
      </w:r>
      <w:ins w:id="342" w:author="LUEJE Claudia" w:date="2024-05-02T17:39:00Z">
        <w:r w:rsidR="00DF01C6">
          <w:rPr>
            <w:szCs w:val="24"/>
          </w:rPr>
          <w:t xml:space="preserve">see </w:t>
        </w:r>
      </w:ins>
      <w:r w:rsidR="009C3FFA">
        <w:rPr>
          <w:rStyle w:val="citetbl"/>
          <w:szCs w:val="24"/>
        </w:rPr>
        <w:t>Table </w:t>
      </w:r>
      <w:r>
        <w:rPr>
          <w:rStyle w:val="citetbl"/>
          <w:szCs w:val="24"/>
        </w:rPr>
        <w:t>25</w:t>
      </w:r>
      <w:r>
        <w:rPr>
          <w:szCs w:val="24"/>
        </w:rPr>
        <w:t>):</w:t>
      </w:r>
    </w:p>
    <w:p w14:paraId="36D18C9E" w14:textId="0F8091CA" w:rsidR="006A2DB6" w:rsidRDefault="009C3FFA">
      <w:pPr>
        <w:pStyle w:val="Tabletitle"/>
        <w:autoSpaceDE w:val="0"/>
        <w:autoSpaceDN w:val="0"/>
        <w:adjustRightInd w:val="0"/>
        <w:outlineLvl w:val="0"/>
        <w:rPr>
          <w:szCs w:val="24"/>
        </w:rPr>
      </w:pPr>
      <w:r>
        <w:rPr>
          <w:szCs w:val="24"/>
        </w:rPr>
        <w:t>Table </w:t>
      </w:r>
      <w:r w:rsidR="006A2DB6">
        <w:rPr>
          <w:szCs w:val="24"/>
        </w:rPr>
        <w:t xml:space="preserve">25 — Attributes of </w:t>
      </w:r>
      <w:r w:rsidR="006A2DB6" w:rsidRPr="00130908">
        <w:rPr>
          <w:rStyle w:val="ISOCode"/>
        </w:rPr>
        <w:t>&lt;value/&gt;</w:t>
      </w:r>
      <w:r w:rsidR="006A2DB6">
        <w:rPr>
          <w:szCs w:val="24"/>
        </w:rPr>
        <w:t xml:space="preserve"> element inside </w:t>
      </w:r>
      <w:r w:rsidR="006A2DB6" w:rsidRPr="00130908">
        <w:rPr>
          <w:rStyle w:val="ISOCode"/>
        </w:rPr>
        <w:t>&lt;string_list/&gt;</w:t>
      </w:r>
    </w:p>
    <w:tbl>
      <w:tblPr>
        <w:tblW w:w="8301" w:type="dxa"/>
        <w:jc w:val="center"/>
        <w:tblLayout w:type="fixed"/>
        <w:tblLook w:val="04A0" w:firstRow="1" w:lastRow="0" w:firstColumn="1" w:lastColumn="0" w:noHBand="0" w:noVBand="1"/>
      </w:tblPr>
      <w:tblGrid>
        <w:gridCol w:w="1408"/>
        <w:gridCol w:w="1292"/>
        <w:gridCol w:w="1433"/>
        <w:gridCol w:w="1055"/>
        <w:gridCol w:w="3113"/>
      </w:tblGrid>
      <w:tr w:rsidR="006A2DB6" w:rsidRPr="00EC4DAD" w14:paraId="7D748138" w14:textId="77777777" w:rsidTr="00A9032D">
        <w:trPr>
          <w:tblHeader/>
          <w:jc w:val="center"/>
        </w:trPr>
        <w:tc>
          <w:tcPr>
            <w:tcW w:w="1408" w:type="dxa"/>
            <w:tcBorders>
              <w:top w:val="single" w:sz="8" w:space="0" w:color="000000"/>
              <w:left w:val="single" w:sz="8" w:space="0" w:color="000000"/>
              <w:bottom w:val="single" w:sz="8" w:space="0" w:color="000000"/>
              <w:right w:val="nil"/>
            </w:tcBorders>
            <w:shd w:val="clear" w:color="auto" w:fill="F3F3F3"/>
            <w:vAlign w:val="bottom"/>
            <w:hideMark/>
          </w:tcPr>
          <w:p w14:paraId="13624E33" w14:textId="79D02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292" w:type="dxa"/>
            <w:tcBorders>
              <w:top w:val="single" w:sz="8" w:space="0" w:color="000000"/>
              <w:left w:val="single" w:sz="4" w:space="0" w:color="000000"/>
              <w:bottom w:val="single" w:sz="8" w:space="0" w:color="000000"/>
              <w:right w:val="nil"/>
            </w:tcBorders>
            <w:shd w:val="clear" w:color="auto" w:fill="F3F3F3"/>
            <w:vAlign w:val="bottom"/>
            <w:hideMark/>
          </w:tcPr>
          <w:p w14:paraId="3D5EC8FA" w14:textId="32C17C4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8" w:space="0" w:color="000000"/>
              <w:left w:val="single" w:sz="4" w:space="0" w:color="000000"/>
              <w:bottom w:val="single" w:sz="8" w:space="0" w:color="000000"/>
              <w:right w:val="nil"/>
            </w:tcBorders>
            <w:shd w:val="clear" w:color="auto" w:fill="F3F3F3"/>
            <w:vAlign w:val="bottom"/>
            <w:hideMark/>
          </w:tcPr>
          <w:p w14:paraId="7850FF7A" w14:textId="6C86F933"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43" w:author="LUEJE Claudia" w:date="2024-05-02T17:39:00Z">
              <w:r w:rsidR="00DF01C6">
                <w:rPr>
                  <w:b/>
                  <w:szCs w:val="24"/>
                </w:rPr>
                <w:t>s</w:t>
              </w:r>
            </w:ins>
            <w:del w:id="344" w:author="LUEJE Claudia" w:date="2024-05-02T17:39:00Z">
              <w:r w:rsidRPr="00EC4DAD" w:rsidDel="00DF01C6">
                <w:rPr>
                  <w:b/>
                  <w:szCs w:val="24"/>
                </w:rPr>
                <w:delText>S</w:delText>
              </w:r>
            </w:del>
            <w:r w:rsidRPr="00EC4DAD">
              <w:rPr>
                <w:b/>
                <w:szCs w:val="24"/>
              </w:rPr>
              <w:t>pace</w:t>
            </w:r>
          </w:p>
        </w:tc>
        <w:tc>
          <w:tcPr>
            <w:tcW w:w="1055" w:type="dxa"/>
            <w:tcBorders>
              <w:top w:val="single" w:sz="8" w:space="0" w:color="000000"/>
              <w:left w:val="single" w:sz="4" w:space="0" w:color="000000"/>
              <w:bottom w:val="single" w:sz="8" w:space="0" w:color="000000"/>
              <w:right w:val="nil"/>
            </w:tcBorders>
            <w:shd w:val="clear" w:color="auto" w:fill="F3F3F3"/>
            <w:vAlign w:val="bottom"/>
            <w:hideMark/>
          </w:tcPr>
          <w:p w14:paraId="5665D14C" w14:textId="7C1DDB6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1B1B32B1" w14:textId="5BC2178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46D9AF4" w14:textId="77777777" w:rsidTr="00A9032D">
        <w:trPr>
          <w:jc w:val="center"/>
        </w:trPr>
        <w:tc>
          <w:tcPr>
            <w:tcW w:w="1408" w:type="dxa"/>
            <w:tcBorders>
              <w:top w:val="single" w:sz="8" w:space="0" w:color="000000"/>
              <w:left w:val="single" w:sz="8" w:space="0" w:color="000000"/>
              <w:bottom w:val="single" w:sz="8" w:space="0" w:color="000000"/>
              <w:right w:val="nil"/>
            </w:tcBorders>
          </w:tcPr>
          <w:p w14:paraId="798E4823" w14:textId="5578714E"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292" w:type="dxa"/>
            <w:tcBorders>
              <w:top w:val="single" w:sz="8" w:space="0" w:color="000000"/>
              <w:left w:val="single" w:sz="4" w:space="0" w:color="000000"/>
              <w:bottom w:val="single" w:sz="8" w:space="0" w:color="000000"/>
              <w:right w:val="nil"/>
            </w:tcBorders>
          </w:tcPr>
          <w:p w14:paraId="62725E39" w14:textId="31CD8B77"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8" w:space="0" w:color="000000"/>
              <w:left w:val="single" w:sz="4" w:space="0" w:color="000000"/>
              <w:bottom w:val="single" w:sz="8" w:space="0" w:color="000000"/>
              <w:right w:val="nil"/>
            </w:tcBorders>
          </w:tcPr>
          <w:p w14:paraId="5895A61E" w14:textId="307C3AC8"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8" w:space="0" w:color="000000"/>
              <w:left w:val="single" w:sz="4" w:space="0" w:color="000000"/>
              <w:bottom w:val="single" w:sz="8" w:space="0" w:color="000000"/>
              <w:right w:val="nil"/>
            </w:tcBorders>
          </w:tcPr>
          <w:p w14:paraId="0012BEF2" w14:textId="1E896AE0"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8" w:space="0" w:color="000000"/>
              <w:left w:val="single" w:sz="4" w:space="0" w:color="000000"/>
              <w:bottom w:val="single" w:sz="8" w:space="0" w:color="000000"/>
              <w:right w:val="single" w:sz="8" w:space="0" w:color="000000"/>
            </w:tcBorders>
          </w:tcPr>
          <w:p w14:paraId="6A33E88F" w14:textId="5D617397"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D54B38F" w14:textId="4547D704" w:rsidR="006A2DB6" w:rsidRDefault="006A2DB6">
      <w:pPr>
        <w:pStyle w:val="BodyText"/>
        <w:autoSpaceDE w:val="0"/>
        <w:autoSpaceDN w:val="0"/>
        <w:adjustRightInd w:val="0"/>
        <w:rPr>
          <w:szCs w:val="24"/>
        </w:rPr>
      </w:pPr>
      <w:r>
        <w:rPr>
          <w:szCs w:val="24"/>
        </w:rPr>
        <w:t xml:space="preserve">The XML specification of the </w:t>
      </w:r>
      <w:r w:rsidRPr="00130908">
        <w:rPr>
          <w:rStyle w:val="ISOCode"/>
        </w:rPr>
        <w:t>&lt;real_list/&gt;</w:t>
      </w:r>
      <w:r>
        <w:rPr>
          <w:szCs w:val="24"/>
        </w:rPr>
        <w:t xml:space="preserve"> element is shown in </w:t>
      </w:r>
      <w:r w:rsidR="009C3FFA">
        <w:rPr>
          <w:rStyle w:val="citetbl"/>
          <w:szCs w:val="24"/>
        </w:rPr>
        <w:t>Table </w:t>
      </w:r>
      <w:r>
        <w:rPr>
          <w:rStyle w:val="citetbl"/>
          <w:szCs w:val="24"/>
        </w:rPr>
        <w:t>26</w:t>
      </w:r>
      <w:r>
        <w:rPr>
          <w:szCs w:val="24"/>
        </w:rPr>
        <w:t>:</w:t>
      </w:r>
    </w:p>
    <w:p w14:paraId="7579384F" w14:textId="62BD7131" w:rsidR="006A2DB6" w:rsidRDefault="009C3FFA">
      <w:pPr>
        <w:pStyle w:val="Tabletitle"/>
        <w:autoSpaceDE w:val="0"/>
        <w:autoSpaceDN w:val="0"/>
        <w:adjustRightInd w:val="0"/>
        <w:outlineLvl w:val="0"/>
        <w:rPr>
          <w:szCs w:val="24"/>
        </w:rPr>
      </w:pPr>
      <w:r>
        <w:rPr>
          <w:szCs w:val="24"/>
        </w:rPr>
        <w:t>Table </w:t>
      </w:r>
      <w:r w:rsidR="006A2DB6">
        <w:rPr>
          <w:szCs w:val="24"/>
        </w:rPr>
        <w:t xml:space="preserve">26 — Attributes of </w:t>
      </w:r>
      <w:r w:rsidR="006A2DB6" w:rsidRPr="00130908">
        <w:rPr>
          <w:rStyle w:val="ISOCode"/>
        </w:rPr>
        <w:t>&lt;real_list/&gt;</w:t>
      </w:r>
      <w:r w:rsidR="006A2DB6">
        <w:rPr>
          <w:szCs w:val="24"/>
        </w:rPr>
        <w:t xml:space="preserve"> element</w:t>
      </w:r>
    </w:p>
    <w:tbl>
      <w:tblPr>
        <w:tblW w:w="0" w:type="auto"/>
        <w:jc w:val="center"/>
        <w:tblLayout w:type="fixed"/>
        <w:tblLook w:val="04A0" w:firstRow="1" w:lastRow="0" w:firstColumn="1" w:lastColumn="0" w:noHBand="0" w:noVBand="1"/>
      </w:tblPr>
      <w:tblGrid>
        <w:gridCol w:w="1526"/>
        <w:gridCol w:w="1538"/>
        <w:gridCol w:w="1612"/>
        <w:gridCol w:w="1352"/>
        <w:gridCol w:w="2492"/>
      </w:tblGrid>
      <w:tr w:rsidR="006A2DB6" w:rsidRPr="00EC4DAD" w14:paraId="33E844C0" w14:textId="77777777" w:rsidTr="00A9032D">
        <w:trPr>
          <w:tblHeader/>
          <w:jc w:val="center"/>
        </w:trPr>
        <w:tc>
          <w:tcPr>
            <w:tcW w:w="1526" w:type="dxa"/>
            <w:tcBorders>
              <w:top w:val="single" w:sz="8" w:space="0" w:color="000000"/>
              <w:left w:val="single" w:sz="8" w:space="0" w:color="000000"/>
              <w:bottom w:val="single" w:sz="8" w:space="0" w:color="000000"/>
              <w:right w:val="nil"/>
            </w:tcBorders>
            <w:shd w:val="clear" w:color="auto" w:fill="F3F3F3"/>
            <w:vAlign w:val="bottom"/>
            <w:hideMark/>
          </w:tcPr>
          <w:p w14:paraId="2170746E" w14:textId="695D141D"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8" w:space="0" w:color="000000"/>
              <w:left w:val="single" w:sz="4" w:space="0" w:color="000000"/>
              <w:bottom w:val="single" w:sz="8" w:space="0" w:color="000000"/>
              <w:right w:val="nil"/>
            </w:tcBorders>
            <w:shd w:val="clear" w:color="auto" w:fill="F3F3F3"/>
            <w:vAlign w:val="bottom"/>
            <w:hideMark/>
          </w:tcPr>
          <w:p w14:paraId="722F5874" w14:textId="23B438DC"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8" w:space="0" w:color="000000"/>
              <w:left w:val="single" w:sz="4" w:space="0" w:color="000000"/>
              <w:bottom w:val="single" w:sz="8" w:space="0" w:color="000000"/>
              <w:right w:val="nil"/>
            </w:tcBorders>
            <w:shd w:val="clear" w:color="auto" w:fill="F3F3F3"/>
            <w:vAlign w:val="bottom"/>
            <w:hideMark/>
          </w:tcPr>
          <w:p w14:paraId="1D6158B2" w14:textId="11130D7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345" w:author="LUEJE Claudia" w:date="2024-05-02T17:39:00Z">
              <w:r w:rsidR="00DF01C6">
                <w:rPr>
                  <w:b/>
                  <w:szCs w:val="24"/>
                </w:rPr>
                <w:t>s</w:t>
              </w:r>
            </w:ins>
            <w:del w:id="346" w:author="LUEJE Claudia" w:date="2024-05-02T17:39:00Z">
              <w:r w:rsidRPr="00EC4DAD" w:rsidDel="00DF01C6">
                <w:rPr>
                  <w:b/>
                  <w:szCs w:val="24"/>
                </w:rPr>
                <w:delText>S</w:delText>
              </w:r>
            </w:del>
            <w:r w:rsidRPr="00EC4DAD">
              <w:rPr>
                <w:b/>
                <w:szCs w:val="24"/>
              </w:rPr>
              <w:t>pace</w:t>
            </w:r>
          </w:p>
        </w:tc>
        <w:tc>
          <w:tcPr>
            <w:tcW w:w="1352" w:type="dxa"/>
            <w:tcBorders>
              <w:top w:val="single" w:sz="8" w:space="0" w:color="000000"/>
              <w:left w:val="single" w:sz="4" w:space="0" w:color="000000"/>
              <w:bottom w:val="single" w:sz="8" w:space="0" w:color="000000"/>
              <w:right w:val="nil"/>
            </w:tcBorders>
            <w:shd w:val="clear" w:color="auto" w:fill="F3F3F3"/>
            <w:vAlign w:val="bottom"/>
            <w:hideMark/>
          </w:tcPr>
          <w:p w14:paraId="3A947690" w14:textId="7B4AEB83"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8" w:space="0" w:color="000000"/>
              <w:left w:val="single" w:sz="4" w:space="0" w:color="000000"/>
              <w:bottom w:val="single" w:sz="8" w:space="0" w:color="000000"/>
              <w:right w:val="single" w:sz="8" w:space="0" w:color="000000"/>
            </w:tcBorders>
            <w:shd w:val="clear" w:color="auto" w:fill="F3F3F3"/>
            <w:vAlign w:val="bottom"/>
            <w:hideMark/>
          </w:tcPr>
          <w:p w14:paraId="6C953A3E" w14:textId="040A4AFC"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28BE84B" w14:textId="77777777" w:rsidTr="00A9032D">
        <w:trPr>
          <w:jc w:val="center"/>
        </w:trPr>
        <w:tc>
          <w:tcPr>
            <w:tcW w:w="1526" w:type="dxa"/>
            <w:tcBorders>
              <w:top w:val="single" w:sz="8" w:space="0" w:color="000000"/>
              <w:left w:val="single" w:sz="8" w:space="0" w:color="000000"/>
              <w:bottom w:val="single" w:sz="8" w:space="0" w:color="000000"/>
              <w:right w:val="nil"/>
            </w:tcBorders>
          </w:tcPr>
          <w:p w14:paraId="70A246B3" w14:textId="7C33EA5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8" w:space="0" w:color="000000"/>
              <w:left w:val="single" w:sz="4" w:space="0" w:color="000000"/>
              <w:bottom w:val="single" w:sz="8" w:space="0" w:color="000000"/>
              <w:right w:val="nil"/>
            </w:tcBorders>
          </w:tcPr>
          <w:p w14:paraId="1C7F2FC6" w14:textId="07A0B32D"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8" w:space="0" w:color="000000"/>
              <w:left w:val="single" w:sz="4" w:space="0" w:color="000000"/>
              <w:bottom w:val="single" w:sz="8" w:space="0" w:color="000000"/>
              <w:right w:val="nil"/>
            </w:tcBorders>
          </w:tcPr>
          <w:p w14:paraId="56588463" w14:textId="688CD5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8" w:space="0" w:color="000000"/>
              <w:left w:val="single" w:sz="4" w:space="0" w:color="000000"/>
              <w:bottom w:val="single" w:sz="8" w:space="0" w:color="000000"/>
              <w:right w:val="nil"/>
            </w:tcBorders>
          </w:tcPr>
          <w:p w14:paraId="1CDBB26B" w14:textId="259E859B"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8" w:space="0" w:color="000000"/>
              <w:left w:val="single" w:sz="4" w:space="0" w:color="000000"/>
              <w:bottom w:val="single" w:sz="8" w:space="0" w:color="000000"/>
              <w:right w:val="single" w:sz="8" w:space="0" w:color="000000"/>
            </w:tcBorders>
          </w:tcPr>
          <w:p w14:paraId="33586E4A" w14:textId="64554408" w:rsidR="006A2DB6" w:rsidRPr="006A2DB6" w:rsidRDefault="006A2DB6" w:rsidP="006A2DB6">
            <w:pPr>
              <w:pStyle w:val="Tablebody"/>
              <w:autoSpaceDE w:val="0"/>
              <w:autoSpaceDN w:val="0"/>
              <w:adjustRightInd w:val="0"/>
              <w:jc w:val="both"/>
            </w:pPr>
            <w:r w:rsidRPr="006A2DB6">
              <w:rPr>
                <w:szCs w:val="24"/>
              </w:rPr>
              <w:t>Non-empty string</w:t>
            </w:r>
          </w:p>
        </w:tc>
      </w:tr>
    </w:tbl>
    <w:p w14:paraId="11C34947" w14:textId="2168E50E" w:rsidR="006A2DB6" w:rsidRDefault="006A2DB6">
      <w:pPr>
        <w:pStyle w:val="BodyText"/>
        <w:autoSpaceDE w:val="0"/>
        <w:autoSpaceDN w:val="0"/>
        <w:adjustRightInd w:val="0"/>
        <w:rPr>
          <w:szCs w:val="24"/>
        </w:rPr>
      </w:pPr>
      <w:r w:rsidRPr="00130908">
        <w:rPr>
          <w:rStyle w:val="ISOCode"/>
        </w:rPr>
        <w:t>&lt;real_list/&gt;</w:t>
      </w:r>
      <w:r>
        <w:rPr>
          <w:szCs w:val="24"/>
        </w:rPr>
        <w:t xml:space="preserve"> has the nested element as (</w:t>
      </w:r>
      <w:ins w:id="347" w:author="LUEJE Claudia" w:date="2024-05-02T17:39:00Z">
        <w:r w:rsidR="00DF01C6">
          <w:rPr>
            <w:szCs w:val="24"/>
          </w:rPr>
          <w:t xml:space="preserve">see </w:t>
        </w:r>
      </w:ins>
      <w:r w:rsidR="009C3FFA">
        <w:rPr>
          <w:rStyle w:val="citetbl"/>
          <w:szCs w:val="24"/>
        </w:rPr>
        <w:t>Table </w:t>
      </w:r>
      <w:r>
        <w:rPr>
          <w:rStyle w:val="citetbl"/>
          <w:szCs w:val="24"/>
        </w:rPr>
        <w:t>27</w:t>
      </w:r>
      <w:r>
        <w:rPr>
          <w:szCs w:val="24"/>
        </w:rPr>
        <w:t>):</w:t>
      </w:r>
    </w:p>
    <w:p w14:paraId="0BDEE351" w14:textId="00220161" w:rsidR="006A2DB6" w:rsidRDefault="009C3FFA">
      <w:pPr>
        <w:pStyle w:val="Tabletitle"/>
        <w:autoSpaceDE w:val="0"/>
        <w:autoSpaceDN w:val="0"/>
        <w:adjustRightInd w:val="0"/>
        <w:outlineLvl w:val="0"/>
        <w:rPr>
          <w:szCs w:val="24"/>
        </w:rPr>
      </w:pPr>
      <w:r>
        <w:rPr>
          <w:szCs w:val="24"/>
        </w:rPr>
        <w:t>Table </w:t>
      </w:r>
      <w:r w:rsidR="006A2DB6">
        <w:rPr>
          <w:szCs w:val="24"/>
        </w:rPr>
        <w:t xml:space="preserve">27— Nested element of </w:t>
      </w:r>
      <w:r w:rsidR="006A2DB6" w:rsidRPr="00130908">
        <w:rPr>
          <w:rStyle w:val="ISOCode"/>
        </w:rPr>
        <w:t>&lt;real_list/&gt;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510EF7DC"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5EC451C5" w14:textId="058FD4D2" w:rsidR="006A2DB6" w:rsidRPr="00EC4DAD" w:rsidRDefault="006A2DB6" w:rsidP="006A2DB6">
            <w:pPr>
              <w:pStyle w:val="Tableheader"/>
              <w:autoSpaceDE w:val="0"/>
              <w:autoSpaceDN w:val="0"/>
              <w:adjustRightInd w:val="0"/>
              <w:jc w:val="both"/>
            </w:pPr>
            <w:r w:rsidRPr="00EC4DAD">
              <w:rPr>
                <w:szCs w:val="24"/>
              </w:rPr>
              <w:t xml:space="preserve">Nested </w:t>
            </w:r>
            <w:ins w:id="348" w:author="LUEJE Claudia" w:date="2024-05-02T17:39:00Z">
              <w:r w:rsidR="00DF01C6">
                <w:rPr>
                  <w:szCs w:val="24"/>
                </w:rPr>
                <w:t>e</w:t>
              </w:r>
            </w:ins>
            <w:del w:id="349" w:author="LUEJE Claudia" w:date="2024-05-02T17:39:00Z">
              <w:r w:rsidRPr="00EC4DAD" w:rsidDel="00DF01C6">
                <w:rPr>
                  <w:szCs w:val="24"/>
                </w:rPr>
                <w:delText>E</w:delText>
              </w:r>
            </w:del>
            <w:r w:rsidRPr="00EC4DAD">
              <w:rPr>
                <w:szCs w:val="24"/>
              </w:rPr>
              <w:t>lements</w:t>
            </w:r>
          </w:p>
        </w:tc>
        <w:tc>
          <w:tcPr>
            <w:tcW w:w="1620" w:type="dxa"/>
            <w:tcBorders>
              <w:top w:val="single" w:sz="12" w:space="0" w:color="000000"/>
              <w:bottom w:val="single" w:sz="12" w:space="0" w:color="000000"/>
            </w:tcBorders>
          </w:tcPr>
          <w:p w14:paraId="2C81E403" w14:textId="78F9178C"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0E15062F" w14:textId="0891C9CF"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579AEA4D" w14:textId="77961DA3"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6D1B72C6" w14:textId="702BAC84"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7B98D625" w14:textId="77777777" w:rsidTr="003A797C">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46479C59" w14:textId="01A85154"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4445CB9D" w14:textId="6F5F5E5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000000"/>
              <w:bottom w:val="single" w:sz="12" w:space="0" w:color="000000"/>
            </w:tcBorders>
            <w:shd w:val="clear" w:color="auto" w:fill="FFFFFF" w:themeFill="background1"/>
          </w:tcPr>
          <w:p w14:paraId="44A1123D" w14:textId="7FD95E43"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72457D95" w14:textId="04E2D202"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6EEFABA5" w14:textId="1A25E61F"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4D701EA9" w14:textId="0F53311D" w:rsidR="006A2DB6" w:rsidRDefault="006A2DB6">
      <w:pPr>
        <w:pStyle w:val="BodyText"/>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&lt;real_list/&gt;</w:t>
      </w:r>
      <w:r>
        <w:rPr>
          <w:szCs w:val="24"/>
        </w:rPr>
        <w:t xml:space="preserve"> is specified as (</w:t>
      </w:r>
      <w:ins w:id="350" w:author="LUEJE Claudia" w:date="2024-05-02T17:39:00Z">
        <w:r w:rsidR="00DF01C6">
          <w:rPr>
            <w:szCs w:val="24"/>
          </w:rPr>
          <w:t xml:space="preserve">see </w:t>
        </w:r>
      </w:ins>
      <w:r w:rsidR="009C3FFA">
        <w:rPr>
          <w:rStyle w:val="citetbl"/>
          <w:szCs w:val="24"/>
        </w:rPr>
        <w:t>Table </w:t>
      </w:r>
      <w:r>
        <w:rPr>
          <w:rStyle w:val="citetbl"/>
          <w:szCs w:val="24"/>
        </w:rPr>
        <w:t>28</w:t>
      </w:r>
      <w:r>
        <w:rPr>
          <w:szCs w:val="24"/>
        </w:rPr>
        <w:t>):</w:t>
      </w:r>
    </w:p>
    <w:p w14:paraId="61552211" w14:textId="4D59B556" w:rsidR="006A2DB6" w:rsidRPr="00130908" w:rsidRDefault="009C3FFA">
      <w:pPr>
        <w:pStyle w:val="Tabletitle"/>
        <w:autoSpaceDE w:val="0"/>
        <w:autoSpaceDN w:val="0"/>
        <w:adjustRightInd w:val="0"/>
        <w:outlineLvl w:val="0"/>
        <w:rPr>
          <w:szCs w:val="24"/>
          <w:lang w:val="en-US"/>
        </w:rPr>
      </w:pPr>
      <w:r>
        <w:rPr>
          <w:szCs w:val="24"/>
        </w:rPr>
        <w:t>Table </w:t>
      </w:r>
      <w:r w:rsidR="006A2DB6">
        <w:rPr>
          <w:szCs w:val="24"/>
        </w:rPr>
        <w:t xml:space="preserve">28 — Attributes of </w:t>
      </w:r>
      <w:r w:rsidR="006A2DB6" w:rsidRPr="00130908">
        <w:rPr>
          <w:rStyle w:val="ISOCode"/>
        </w:rPr>
        <w:t>&lt;value/&gt;</w:t>
      </w:r>
      <w:r w:rsidR="006A2DB6">
        <w:rPr>
          <w:szCs w:val="24"/>
        </w:rPr>
        <w:t xml:space="preserve"> element inside </w:t>
      </w:r>
      <w:r w:rsidR="006A2DB6" w:rsidRPr="00472011">
        <w:rPr>
          <w:rStyle w:val="ISOCode"/>
        </w:rPr>
        <w:t>&lt;real_list/&gt;</w:t>
      </w:r>
    </w:p>
    <w:tbl>
      <w:tblPr>
        <w:tblW w:w="8402"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8"/>
        <w:gridCol w:w="1393"/>
        <w:gridCol w:w="1433"/>
        <w:gridCol w:w="1055"/>
        <w:gridCol w:w="3113"/>
      </w:tblGrid>
      <w:tr w:rsidR="006A2DB6" w:rsidRPr="00EC4DAD" w14:paraId="4D406DFE" w14:textId="77777777" w:rsidTr="004150C3">
        <w:trPr>
          <w:tblHeader/>
          <w:jc w:val="center"/>
        </w:trPr>
        <w:tc>
          <w:tcPr>
            <w:tcW w:w="1408" w:type="dxa"/>
            <w:tcBorders>
              <w:top w:val="single" w:sz="12" w:space="0" w:color="000000"/>
              <w:bottom w:val="single" w:sz="12" w:space="0" w:color="000000"/>
            </w:tcBorders>
            <w:shd w:val="clear" w:color="auto" w:fill="F3F3F3"/>
            <w:vAlign w:val="bottom"/>
            <w:hideMark/>
          </w:tcPr>
          <w:p w14:paraId="610DD955" w14:textId="522B4DD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393" w:type="dxa"/>
            <w:tcBorders>
              <w:top w:val="single" w:sz="12" w:space="0" w:color="000000"/>
              <w:bottom w:val="single" w:sz="12" w:space="0" w:color="000000"/>
            </w:tcBorders>
            <w:shd w:val="clear" w:color="auto" w:fill="F3F3F3"/>
            <w:vAlign w:val="bottom"/>
            <w:hideMark/>
          </w:tcPr>
          <w:p w14:paraId="6B5783EB" w14:textId="6C8D299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33" w:type="dxa"/>
            <w:tcBorders>
              <w:top w:val="single" w:sz="12" w:space="0" w:color="000000"/>
              <w:bottom w:val="single" w:sz="12" w:space="0" w:color="000000"/>
            </w:tcBorders>
            <w:shd w:val="clear" w:color="auto" w:fill="F3F3F3"/>
            <w:vAlign w:val="bottom"/>
            <w:hideMark/>
          </w:tcPr>
          <w:p w14:paraId="176CB9BF" w14:textId="1573F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055" w:type="dxa"/>
            <w:tcBorders>
              <w:top w:val="single" w:sz="12" w:space="0" w:color="000000"/>
              <w:bottom w:val="single" w:sz="12" w:space="0" w:color="000000"/>
            </w:tcBorders>
            <w:shd w:val="clear" w:color="auto" w:fill="F3F3F3"/>
            <w:vAlign w:val="bottom"/>
            <w:hideMark/>
          </w:tcPr>
          <w:p w14:paraId="411E931A" w14:textId="30FCA9D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4CFE278F" w14:textId="1A3B1BE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6A2733F5" w14:textId="77777777" w:rsidTr="004150C3">
        <w:trPr>
          <w:jc w:val="center"/>
        </w:trPr>
        <w:tc>
          <w:tcPr>
            <w:tcW w:w="1408" w:type="dxa"/>
            <w:tcBorders>
              <w:top w:val="single" w:sz="12" w:space="0" w:color="000000"/>
              <w:bottom w:val="single" w:sz="12" w:space="0" w:color="000000"/>
            </w:tcBorders>
          </w:tcPr>
          <w:p w14:paraId="3BC88955" w14:textId="6D553D2A"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1393" w:type="dxa"/>
            <w:tcBorders>
              <w:top w:val="single" w:sz="12" w:space="0" w:color="000000"/>
              <w:bottom w:val="single" w:sz="12" w:space="0" w:color="000000"/>
            </w:tcBorders>
          </w:tcPr>
          <w:p w14:paraId="1749567A" w14:textId="65D476B9" w:rsidR="006A2DB6" w:rsidRPr="006A2DB6" w:rsidRDefault="006A2DB6" w:rsidP="006A2DB6">
            <w:pPr>
              <w:pStyle w:val="Tablebody"/>
              <w:autoSpaceDE w:val="0"/>
              <w:autoSpaceDN w:val="0"/>
              <w:adjustRightInd w:val="0"/>
              <w:jc w:val="both"/>
            </w:pPr>
            <w:r w:rsidRPr="006A2DB6">
              <w:rPr>
                <w:szCs w:val="24"/>
              </w:rPr>
              <w:t>integer</w:t>
            </w:r>
          </w:p>
        </w:tc>
        <w:tc>
          <w:tcPr>
            <w:tcW w:w="1433" w:type="dxa"/>
            <w:tcBorders>
              <w:top w:val="single" w:sz="12" w:space="0" w:color="000000"/>
              <w:bottom w:val="single" w:sz="12" w:space="0" w:color="000000"/>
            </w:tcBorders>
          </w:tcPr>
          <w:p w14:paraId="73873C91" w14:textId="24241EB3" w:rsidR="006A2DB6" w:rsidRPr="006A2DB6" w:rsidRDefault="006A2DB6" w:rsidP="006A2DB6">
            <w:pPr>
              <w:pStyle w:val="Tablebody"/>
              <w:autoSpaceDE w:val="0"/>
              <w:autoSpaceDN w:val="0"/>
              <w:adjustRightInd w:val="0"/>
              <w:jc w:val="both"/>
            </w:pPr>
            <w:r w:rsidRPr="006A2DB6">
              <w:rPr>
                <w:szCs w:val="24"/>
              </w:rPr>
              <w:t>&gt;0</w:t>
            </w:r>
          </w:p>
        </w:tc>
        <w:tc>
          <w:tcPr>
            <w:tcW w:w="1055" w:type="dxa"/>
            <w:tcBorders>
              <w:top w:val="single" w:sz="12" w:space="0" w:color="000000"/>
              <w:bottom w:val="single" w:sz="12" w:space="0" w:color="000000"/>
            </w:tcBorders>
          </w:tcPr>
          <w:p w14:paraId="262B7400" w14:textId="775689DC"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C0DD813" w14:textId="387DB1CF"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18F369FD" w14:textId="68C73A0F" w:rsidR="006A2DB6" w:rsidRDefault="006A2DB6">
      <w:pPr>
        <w:pStyle w:val="BodyText"/>
        <w:autoSpaceDE w:val="0"/>
        <w:autoSpaceDN w:val="0"/>
        <w:adjustRightInd w:val="0"/>
        <w:rPr>
          <w:szCs w:val="24"/>
        </w:rPr>
      </w:pPr>
      <w:r>
        <w:rPr>
          <w:szCs w:val="24"/>
        </w:rPr>
        <w:t xml:space="preserve">The XML specification of the </w:t>
      </w:r>
      <w:r w:rsidRPr="00130908">
        <w:rPr>
          <w:rStyle w:val="ISOCode"/>
        </w:rPr>
        <w:t>&lt;int_list/&gt;</w:t>
      </w:r>
      <w:r>
        <w:rPr>
          <w:szCs w:val="24"/>
        </w:rPr>
        <w:t xml:space="preserve"> element is shown in </w:t>
      </w:r>
      <w:r w:rsidR="009C3FFA">
        <w:rPr>
          <w:rStyle w:val="citetbl"/>
          <w:szCs w:val="24"/>
        </w:rPr>
        <w:t>Table </w:t>
      </w:r>
      <w:r>
        <w:rPr>
          <w:rStyle w:val="citetbl"/>
          <w:szCs w:val="24"/>
        </w:rPr>
        <w:t>29</w:t>
      </w:r>
      <w:r>
        <w:rPr>
          <w:szCs w:val="24"/>
        </w:rPr>
        <w:t>:</w:t>
      </w:r>
    </w:p>
    <w:p w14:paraId="4D35CA1A" w14:textId="4C200421" w:rsidR="006A2DB6" w:rsidRDefault="009C3FFA">
      <w:pPr>
        <w:pStyle w:val="Tabletitle"/>
        <w:autoSpaceDE w:val="0"/>
        <w:autoSpaceDN w:val="0"/>
        <w:adjustRightInd w:val="0"/>
        <w:outlineLvl w:val="0"/>
        <w:rPr>
          <w:szCs w:val="24"/>
        </w:rPr>
      </w:pPr>
      <w:r>
        <w:rPr>
          <w:szCs w:val="24"/>
        </w:rPr>
        <w:t>Table </w:t>
      </w:r>
      <w:r w:rsidR="006A2DB6">
        <w:rPr>
          <w:szCs w:val="24"/>
        </w:rPr>
        <w:t xml:space="preserve">29 — Attributes of </w:t>
      </w:r>
      <w:r w:rsidR="006A2DB6" w:rsidRPr="00130908">
        <w:rPr>
          <w:rStyle w:val="ISOCode"/>
        </w:rPr>
        <w:t>&lt;int_list/&gt;</w:t>
      </w:r>
      <w:r w:rsidR="006A2DB6">
        <w:rPr>
          <w:szCs w:val="24"/>
        </w:rPr>
        <w:t xml:space="preserve"> element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708FD0" w14:textId="77777777" w:rsidTr="00DF7C88">
        <w:trPr>
          <w:tblHeader/>
          <w:jc w:val="center"/>
        </w:trPr>
        <w:tc>
          <w:tcPr>
            <w:tcW w:w="1526" w:type="dxa"/>
            <w:tcBorders>
              <w:top w:val="single" w:sz="12" w:space="0" w:color="000000"/>
              <w:bottom w:val="single" w:sz="12" w:space="0" w:color="000000"/>
            </w:tcBorders>
            <w:shd w:val="clear" w:color="auto" w:fill="F3F3F3"/>
            <w:vAlign w:val="bottom"/>
            <w:hideMark/>
          </w:tcPr>
          <w:p w14:paraId="7ABEDE57" w14:textId="31685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764A46C" w14:textId="122F1C8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B047D9B" w14:textId="26E3354A"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352" w:type="dxa"/>
            <w:tcBorders>
              <w:top w:val="single" w:sz="12" w:space="0" w:color="000000"/>
              <w:bottom w:val="single" w:sz="12" w:space="0" w:color="000000"/>
            </w:tcBorders>
            <w:shd w:val="clear" w:color="auto" w:fill="F3F3F3"/>
            <w:vAlign w:val="bottom"/>
            <w:hideMark/>
          </w:tcPr>
          <w:p w14:paraId="365369E4" w14:textId="7D8F2E17"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9122DB7" w14:textId="71DEC5C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3117D748" w14:textId="77777777" w:rsidTr="00DF7C88">
        <w:trPr>
          <w:jc w:val="center"/>
        </w:trPr>
        <w:tc>
          <w:tcPr>
            <w:tcW w:w="1526" w:type="dxa"/>
            <w:tcBorders>
              <w:top w:val="single" w:sz="12" w:space="0" w:color="000000"/>
              <w:bottom w:val="single" w:sz="12" w:space="0" w:color="000000"/>
            </w:tcBorders>
          </w:tcPr>
          <w:p w14:paraId="3E49D93B" w14:textId="7B4561BB" w:rsidR="006A2DB6" w:rsidRPr="006A2DB6" w:rsidRDefault="006A2DB6" w:rsidP="006A2DB6">
            <w:pPr>
              <w:pStyle w:val="Tablebody"/>
              <w:autoSpaceDE w:val="0"/>
              <w:autoSpaceDN w:val="0"/>
              <w:adjustRightInd w:val="0"/>
              <w:jc w:val="both"/>
              <w:rPr>
                <w:rFonts w:cs="Calibri"/>
                <w:lang w:eastAsia="zh-CN"/>
              </w:rPr>
            </w:pPr>
            <w:r w:rsidRPr="006A2DB6">
              <w:rPr>
                <w:szCs w:val="24"/>
              </w:rPr>
              <w:t>key</w:t>
            </w:r>
          </w:p>
        </w:tc>
        <w:tc>
          <w:tcPr>
            <w:tcW w:w="1538" w:type="dxa"/>
            <w:tcBorders>
              <w:top w:val="single" w:sz="12" w:space="0" w:color="000000"/>
              <w:bottom w:val="single" w:sz="12" w:space="0" w:color="000000"/>
            </w:tcBorders>
          </w:tcPr>
          <w:p w14:paraId="321F8EE4" w14:textId="39EB295F"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top w:val="single" w:sz="12" w:space="0" w:color="000000"/>
              <w:bottom w:val="single" w:sz="12" w:space="0" w:color="000000"/>
            </w:tcBorders>
          </w:tcPr>
          <w:p w14:paraId="7FB98E3A" w14:textId="48EAA5C7"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top w:val="single" w:sz="12" w:space="0" w:color="000000"/>
              <w:bottom w:val="single" w:sz="12" w:space="0" w:color="000000"/>
            </w:tcBorders>
          </w:tcPr>
          <w:p w14:paraId="0C923944" w14:textId="2BFC2C1F" w:rsidR="006A2DB6" w:rsidRPr="006A2DB6" w:rsidRDefault="006A2DB6" w:rsidP="006A2DB6">
            <w:pPr>
              <w:pStyle w:val="Tablebody"/>
              <w:autoSpaceDE w:val="0"/>
              <w:autoSpaceDN w:val="0"/>
              <w:adjustRightInd w:val="0"/>
              <w:jc w:val="both"/>
            </w:pPr>
            <w:r w:rsidRPr="006A2DB6">
              <w:rPr>
                <w:szCs w:val="24"/>
              </w:rPr>
              <w:t>Required</w:t>
            </w:r>
          </w:p>
        </w:tc>
        <w:tc>
          <w:tcPr>
            <w:tcW w:w="2492" w:type="dxa"/>
            <w:tcBorders>
              <w:top w:val="single" w:sz="12" w:space="0" w:color="000000"/>
              <w:bottom w:val="single" w:sz="12" w:space="0" w:color="000000"/>
            </w:tcBorders>
          </w:tcPr>
          <w:p w14:paraId="60AB9249" w14:textId="4770717C" w:rsidR="006A2DB6" w:rsidRPr="006A2DB6" w:rsidRDefault="006A2DB6" w:rsidP="006A2DB6">
            <w:pPr>
              <w:pStyle w:val="Tablebody"/>
              <w:autoSpaceDE w:val="0"/>
              <w:autoSpaceDN w:val="0"/>
              <w:adjustRightInd w:val="0"/>
              <w:jc w:val="both"/>
            </w:pPr>
            <w:r w:rsidRPr="006A2DB6">
              <w:rPr>
                <w:szCs w:val="24"/>
              </w:rPr>
              <w:t>Non-empty string</w:t>
            </w:r>
          </w:p>
        </w:tc>
      </w:tr>
    </w:tbl>
    <w:p w14:paraId="346053A9" w14:textId="01C8725C" w:rsidR="006A2DB6" w:rsidRDefault="006A2DB6">
      <w:pPr>
        <w:pStyle w:val="BodyText"/>
        <w:autoSpaceDE w:val="0"/>
        <w:autoSpaceDN w:val="0"/>
        <w:adjustRightInd w:val="0"/>
        <w:rPr>
          <w:szCs w:val="24"/>
        </w:rPr>
      </w:pPr>
      <w:r w:rsidRPr="00130908">
        <w:rPr>
          <w:rStyle w:val="ISOCode"/>
        </w:rPr>
        <w:t>&lt;int_list/&gt;</w:t>
      </w:r>
      <w:r>
        <w:rPr>
          <w:szCs w:val="24"/>
        </w:rPr>
        <w:t xml:space="preserve"> has the nested element (</w:t>
      </w:r>
      <w:ins w:id="351" w:author="LUEJE Claudia" w:date="2024-05-02T17:39:00Z">
        <w:r w:rsidR="00DF01C6">
          <w:rPr>
            <w:szCs w:val="24"/>
          </w:rPr>
          <w:t xml:space="preserve">see </w:t>
        </w:r>
      </w:ins>
      <w:r w:rsidR="009C3FFA">
        <w:rPr>
          <w:rStyle w:val="citetbl"/>
          <w:szCs w:val="24"/>
        </w:rPr>
        <w:t>Table </w:t>
      </w:r>
      <w:r>
        <w:rPr>
          <w:rStyle w:val="citetbl"/>
          <w:szCs w:val="24"/>
        </w:rPr>
        <w:t>30</w:t>
      </w:r>
      <w:r>
        <w:rPr>
          <w:szCs w:val="24"/>
        </w:rPr>
        <w:t>):</w:t>
      </w:r>
    </w:p>
    <w:p w14:paraId="6E764A7E" w14:textId="2E428070" w:rsidR="006A2DB6" w:rsidRDefault="009C3FFA">
      <w:pPr>
        <w:pStyle w:val="Tabletitle"/>
        <w:autoSpaceDE w:val="0"/>
        <w:autoSpaceDN w:val="0"/>
        <w:adjustRightInd w:val="0"/>
        <w:outlineLvl w:val="0"/>
        <w:rPr>
          <w:szCs w:val="24"/>
        </w:rPr>
      </w:pPr>
      <w:r>
        <w:rPr>
          <w:szCs w:val="24"/>
        </w:rPr>
        <w:t>Table </w:t>
      </w:r>
      <w:r w:rsidR="006A2DB6">
        <w:rPr>
          <w:szCs w:val="24"/>
        </w:rPr>
        <w:t xml:space="preserve">30 — Nested elements of </w:t>
      </w:r>
      <w:r w:rsidR="006A2DB6" w:rsidRPr="00130908">
        <w:rPr>
          <w:rStyle w:val="ISOCode"/>
        </w:rPr>
        <w:t>&lt;int_list/&gt;</w:t>
      </w:r>
      <w:r w:rsidR="006A2DB6">
        <w:rPr>
          <w:szCs w:val="24"/>
        </w:rPr>
        <w:t xml:space="preserve"> element</w:t>
      </w:r>
    </w:p>
    <w:tbl>
      <w:tblPr>
        <w:tblStyle w:val="TabellexMCF"/>
        <w:tblW w:w="904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1E0" w:firstRow="1" w:lastRow="1" w:firstColumn="1" w:lastColumn="1" w:noHBand="0" w:noVBand="0"/>
      </w:tblPr>
      <w:tblGrid>
        <w:gridCol w:w="1849"/>
        <w:gridCol w:w="1620"/>
        <w:gridCol w:w="1620"/>
        <w:gridCol w:w="1440"/>
        <w:gridCol w:w="2520"/>
      </w:tblGrid>
      <w:tr w:rsidR="006A2DB6" w:rsidRPr="00EC4DAD" w14:paraId="11FE36F2"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tcPr>
          <w:p w14:paraId="71EF3632" w14:textId="11D2E528" w:rsidR="006A2DB6" w:rsidRPr="00EC4DAD" w:rsidRDefault="006A2DB6" w:rsidP="006A2DB6">
            <w:pPr>
              <w:pStyle w:val="Tableheader"/>
              <w:autoSpaceDE w:val="0"/>
              <w:autoSpaceDN w:val="0"/>
              <w:adjustRightInd w:val="0"/>
              <w:jc w:val="both"/>
            </w:pPr>
            <w:r w:rsidRPr="00EC4DAD">
              <w:rPr>
                <w:szCs w:val="24"/>
              </w:rPr>
              <w:t>Nested Elements</w:t>
            </w:r>
          </w:p>
        </w:tc>
        <w:tc>
          <w:tcPr>
            <w:tcW w:w="1620" w:type="dxa"/>
            <w:tcBorders>
              <w:top w:val="single" w:sz="12" w:space="0" w:color="000000"/>
              <w:bottom w:val="single" w:sz="12" w:space="0" w:color="000000"/>
            </w:tcBorders>
          </w:tcPr>
          <w:p w14:paraId="00FF066B" w14:textId="48CE6192" w:rsidR="006A2DB6" w:rsidRPr="00EC4DAD" w:rsidRDefault="006A2DB6" w:rsidP="006A2DB6">
            <w:pPr>
              <w:pStyle w:val="Tableheader"/>
              <w:autoSpaceDE w:val="0"/>
              <w:autoSpaceDN w:val="0"/>
              <w:adjustRightInd w:val="0"/>
              <w:jc w:val="both"/>
            </w:pPr>
            <w:r w:rsidRPr="00EC4DAD">
              <w:rPr>
                <w:szCs w:val="24"/>
              </w:rPr>
              <w:t>Type</w:t>
            </w:r>
          </w:p>
        </w:tc>
        <w:tc>
          <w:tcPr>
            <w:tcW w:w="1620" w:type="dxa"/>
            <w:tcBorders>
              <w:top w:val="single" w:sz="12" w:space="0" w:color="000000"/>
              <w:bottom w:val="single" w:sz="12" w:space="0" w:color="000000"/>
            </w:tcBorders>
          </w:tcPr>
          <w:p w14:paraId="52A5D9DD" w14:textId="3A031BCE" w:rsidR="006A2DB6" w:rsidRPr="00EC4DAD" w:rsidRDefault="006A2DB6" w:rsidP="006A2DB6">
            <w:pPr>
              <w:pStyle w:val="Tableheader"/>
              <w:autoSpaceDE w:val="0"/>
              <w:autoSpaceDN w:val="0"/>
              <w:adjustRightInd w:val="0"/>
              <w:jc w:val="both"/>
            </w:pPr>
            <w:r w:rsidRPr="00EC4DAD">
              <w:rPr>
                <w:szCs w:val="24"/>
              </w:rPr>
              <w:t>Multiplicity</w:t>
            </w:r>
          </w:p>
        </w:tc>
        <w:tc>
          <w:tcPr>
            <w:tcW w:w="1440" w:type="dxa"/>
            <w:tcBorders>
              <w:top w:val="single" w:sz="12" w:space="0" w:color="000000"/>
              <w:bottom w:val="single" w:sz="12" w:space="0" w:color="000000"/>
            </w:tcBorders>
          </w:tcPr>
          <w:p w14:paraId="3FA3C675" w14:textId="15D6A5A2" w:rsidR="006A2DB6" w:rsidRPr="00EC4DAD" w:rsidRDefault="006A2DB6" w:rsidP="006A2DB6">
            <w:pPr>
              <w:pStyle w:val="Tableheader"/>
              <w:autoSpaceDE w:val="0"/>
              <w:autoSpaceDN w:val="0"/>
              <w:adjustRightInd w:val="0"/>
              <w:jc w:val="both"/>
            </w:pPr>
            <w:r w:rsidRPr="00EC4DAD">
              <w:rPr>
                <w:szCs w:val="24"/>
              </w:rPr>
              <w:t>Use</w:t>
            </w:r>
          </w:p>
        </w:tc>
        <w:tc>
          <w:tcPr>
            <w:tcW w:w="2520" w:type="dxa"/>
            <w:tcBorders>
              <w:top w:val="single" w:sz="12" w:space="0" w:color="000000"/>
              <w:bottom w:val="single" w:sz="12" w:space="0" w:color="000000"/>
            </w:tcBorders>
          </w:tcPr>
          <w:p w14:paraId="09014D46" w14:textId="412562F1" w:rsidR="006A2DB6" w:rsidRPr="00EC4DAD" w:rsidRDefault="006A2DB6" w:rsidP="006A2DB6">
            <w:pPr>
              <w:pStyle w:val="Tableheader"/>
              <w:autoSpaceDE w:val="0"/>
              <w:autoSpaceDN w:val="0"/>
              <w:adjustRightInd w:val="0"/>
              <w:jc w:val="both"/>
            </w:pPr>
            <w:r w:rsidRPr="00EC4DAD">
              <w:rPr>
                <w:szCs w:val="24"/>
              </w:rPr>
              <w:t>Constraints / Remarks</w:t>
            </w:r>
          </w:p>
        </w:tc>
      </w:tr>
      <w:tr w:rsidR="006A2DB6" w:rsidRPr="00F11996" w14:paraId="3D543AC7" w14:textId="77777777" w:rsidTr="00E0512D">
        <w:trPr>
          <w:cnfStyle w:val="100000000000" w:firstRow="1" w:lastRow="0" w:firstColumn="0" w:lastColumn="0" w:oddVBand="0" w:evenVBand="0" w:oddHBand="0" w:evenHBand="0" w:firstRowFirstColumn="0" w:firstRowLastColumn="0" w:lastRowFirstColumn="0" w:lastRowLastColumn="0"/>
        </w:trPr>
        <w:tc>
          <w:tcPr>
            <w:tcW w:w="1849" w:type="dxa"/>
            <w:tcBorders>
              <w:top w:val="single" w:sz="12" w:space="0" w:color="000000"/>
              <w:bottom w:val="single" w:sz="12" w:space="0" w:color="000000"/>
            </w:tcBorders>
            <w:shd w:val="clear" w:color="auto" w:fill="FFFFFF" w:themeFill="background1"/>
          </w:tcPr>
          <w:p w14:paraId="608EA473" w14:textId="76A9FEB7" w:rsidR="006A2DB6" w:rsidRPr="006A2DB6" w:rsidRDefault="006A2DB6" w:rsidP="006A2DB6">
            <w:pPr>
              <w:pStyle w:val="Tablebody"/>
              <w:autoSpaceDE w:val="0"/>
              <w:autoSpaceDN w:val="0"/>
              <w:adjustRightInd w:val="0"/>
              <w:jc w:val="both"/>
            </w:pPr>
            <w:r w:rsidRPr="006A2DB6">
              <w:rPr>
                <w:szCs w:val="24"/>
              </w:rPr>
              <w:t>value</w:t>
            </w:r>
          </w:p>
        </w:tc>
        <w:tc>
          <w:tcPr>
            <w:tcW w:w="1620" w:type="dxa"/>
            <w:tcBorders>
              <w:top w:val="single" w:sz="12" w:space="0" w:color="000000"/>
              <w:bottom w:val="single" w:sz="12" w:space="0" w:color="000000"/>
            </w:tcBorders>
            <w:shd w:val="clear" w:color="auto" w:fill="FFFFFF" w:themeFill="background1"/>
          </w:tcPr>
          <w:p w14:paraId="5B47B501" w14:textId="0274C7C3"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000000"/>
              <w:bottom w:val="single" w:sz="12" w:space="0" w:color="000000"/>
            </w:tcBorders>
            <w:shd w:val="clear" w:color="auto" w:fill="FFFFFF" w:themeFill="background1"/>
          </w:tcPr>
          <w:p w14:paraId="68F7D069" w14:textId="545C8D32" w:rsidR="006A2DB6" w:rsidRPr="006A2DB6" w:rsidRDefault="006A2DB6" w:rsidP="006A2DB6">
            <w:pPr>
              <w:pStyle w:val="Tablebody"/>
              <w:autoSpaceDE w:val="0"/>
              <w:autoSpaceDN w:val="0"/>
              <w:adjustRightInd w:val="0"/>
              <w:jc w:val="both"/>
            </w:pPr>
            <w:r w:rsidRPr="006A2DB6">
              <w:rPr>
                <w:szCs w:val="24"/>
              </w:rPr>
              <w:t>1 - *</w:t>
            </w:r>
          </w:p>
        </w:tc>
        <w:tc>
          <w:tcPr>
            <w:tcW w:w="1440" w:type="dxa"/>
            <w:tcBorders>
              <w:top w:val="single" w:sz="12" w:space="0" w:color="000000"/>
              <w:bottom w:val="single" w:sz="12" w:space="0" w:color="000000"/>
            </w:tcBorders>
            <w:shd w:val="clear" w:color="auto" w:fill="FFFFFF" w:themeFill="background1"/>
          </w:tcPr>
          <w:p w14:paraId="06033F50" w14:textId="36244994" w:rsidR="006A2DB6" w:rsidRPr="006A2DB6" w:rsidRDefault="006A2DB6" w:rsidP="006A2DB6">
            <w:pPr>
              <w:pStyle w:val="Tablebody"/>
              <w:autoSpaceDE w:val="0"/>
              <w:autoSpaceDN w:val="0"/>
              <w:adjustRightInd w:val="0"/>
              <w:jc w:val="both"/>
            </w:pPr>
            <w:r w:rsidRPr="006A2DB6">
              <w:rPr>
                <w:szCs w:val="24"/>
              </w:rPr>
              <w:t>Required</w:t>
            </w:r>
          </w:p>
        </w:tc>
        <w:tc>
          <w:tcPr>
            <w:tcW w:w="2520" w:type="dxa"/>
            <w:tcBorders>
              <w:top w:val="single" w:sz="12" w:space="0" w:color="000000"/>
              <w:bottom w:val="single" w:sz="12" w:space="0" w:color="000000"/>
            </w:tcBorders>
            <w:shd w:val="clear" w:color="auto" w:fill="FFFFFF" w:themeFill="background1"/>
          </w:tcPr>
          <w:p w14:paraId="45A09A82" w14:textId="147E78CA" w:rsidR="006A2DB6" w:rsidRPr="006A2DB6" w:rsidRDefault="006A2DB6" w:rsidP="006A2DB6">
            <w:pPr>
              <w:pStyle w:val="Tablebody"/>
              <w:autoSpaceDE w:val="0"/>
              <w:autoSpaceDN w:val="0"/>
              <w:adjustRightInd w:val="0"/>
              <w:jc w:val="both"/>
              <w:rPr>
                <w:rFonts w:cs="Calibri"/>
              </w:rPr>
            </w:pPr>
            <w:r w:rsidRPr="006A2DB6">
              <w:rPr>
                <w:szCs w:val="24"/>
              </w:rPr>
              <w:t>-</w:t>
            </w:r>
          </w:p>
        </w:tc>
      </w:tr>
    </w:tbl>
    <w:p w14:paraId="5E5222F2" w14:textId="132E0FD5" w:rsidR="006A2DB6" w:rsidRDefault="006A2DB6">
      <w:pPr>
        <w:pStyle w:val="BodyText"/>
        <w:autoSpaceDE w:val="0"/>
        <w:autoSpaceDN w:val="0"/>
        <w:adjustRightInd w:val="0"/>
        <w:rPr>
          <w:szCs w:val="24"/>
        </w:rPr>
      </w:pPr>
      <w:r>
        <w:rPr>
          <w:szCs w:val="24"/>
        </w:rPr>
        <w:t xml:space="preserve">Where </w:t>
      </w:r>
      <w:r w:rsidRPr="00130908">
        <w:rPr>
          <w:rStyle w:val="ISOCode"/>
        </w:rPr>
        <w:t>&lt;value/&gt;</w:t>
      </w:r>
      <w:r>
        <w:rPr>
          <w:szCs w:val="24"/>
        </w:rPr>
        <w:t xml:space="preserve"> within </w:t>
      </w:r>
      <w:r w:rsidRPr="00130908">
        <w:rPr>
          <w:rStyle w:val="ISOCode"/>
        </w:rPr>
        <w:t>&lt;int_list/&gt;</w:t>
      </w:r>
      <w:r>
        <w:rPr>
          <w:szCs w:val="24"/>
        </w:rPr>
        <w:t xml:space="preserve"> is specified as (</w:t>
      </w:r>
      <w:ins w:id="352" w:author="LUEJE Claudia" w:date="2024-05-02T17:39:00Z">
        <w:r w:rsidR="00DF01C6">
          <w:rPr>
            <w:szCs w:val="24"/>
          </w:rPr>
          <w:t xml:space="preserve">see </w:t>
        </w:r>
      </w:ins>
      <w:r w:rsidR="009C3FFA">
        <w:rPr>
          <w:rStyle w:val="citetbl"/>
          <w:szCs w:val="24"/>
        </w:rPr>
        <w:t>Table </w:t>
      </w:r>
      <w:r>
        <w:rPr>
          <w:rStyle w:val="citetbl"/>
          <w:szCs w:val="24"/>
        </w:rPr>
        <w:t>31</w:t>
      </w:r>
      <w:r>
        <w:rPr>
          <w:szCs w:val="24"/>
        </w:rPr>
        <w:t>):</w:t>
      </w:r>
    </w:p>
    <w:p w14:paraId="10138CF6" w14:textId="7590F2D5" w:rsidR="006A2DB6" w:rsidRDefault="009C3FFA">
      <w:pPr>
        <w:pStyle w:val="Tabletitle"/>
        <w:autoSpaceDE w:val="0"/>
        <w:autoSpaceDN w:val="0"/>
        <w:adjustRightInd w:val="0"/>
        <w:outlineLvl w:val="0"/>
        <w:rPr>
          <w:szCs w:val="24"/>
        </w:rPr>
      </w:pPr>
      <w:r>
        <w:rPr>
          <w:szCs w:val="24"/>
        </w:rPr>
        <w:t>Table </w:t>
      </w:r>
      <w:r w:rsidR="006A2DB6">
        <w:rPr>
          <w:szCs w:val="24"/>
        </w:rPr>
        <w:t xml:space="preserve">31 — Attributes of </w:t>
      </w:r>
      <w:r w:rsidR="006A2DB6" w:rsidRPr="00130908">
        <w:rPr>
          <w:rStyle w:val="ISOCode"/>
        </w:rPr>
        <w:t>&lt;value/&gt;</w:t>
      </w:r>
      <w:r w:rsidR="006A2DB6">
        <w:rPr>
          <w:szCs w:val="24"/>
        </w:rPr>
        <w:t xml:space="preserve"> element inside </w:t>
      </w:r>
      <w:r w:rsidR="006A2DB6" w:rsidRPr="009E58BA">
        <w:rPr>
          <w:rStyle w:val="ISOCode"/>
        </w:rPr>
        <w:t>&lt;real_list/&gt;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66"/>
        <w:gridCol w:w="851"/>
        <w:gridCol w:w="1518"/>
        <w:gridCol w:w="1128"/>
        <w:gridCol w:w="3113"/>
      </w:tblGrid>
      <w:tr w:rsidR="006A2DB6" w:rsidRPr="00EC4DAD" w14:paraId="7151B879" w14:textId="77777777" w:rsidTr="00F11996">
        <w:trPr>
          <w:tblHeader/>
          <w:jc w:val="center"/>
        </w:trPr>
        <w:tc>
          <w:tcPr>
            <w:tcW w:w="1266" w:type="dxa"/>
            <w:tcBorders>
              <w:top w:val="single" w:sz="12" w:space="0" w:color="000000"/>
              <w:bottom w:val="single" w:sz="12" w:space="0" w:color="000000"/>
            </w:tcBorders>
            <w:shd w:val="clear" w:color="auto" w:fill="F3F3F3"/>
            <w:vAlign w:val="bottom"/>
            <w:hideMark/>
          </w:tcPr>
          <w:p w14:paraId="5A5D1F77" w14:textId="6189A6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851" w:type="dxa"/>
            <w:tcBorders>
              <w:top w:val="single" w:sz="12" w:space="0" w:color="000000"/>
              <w:bottom w:val="single" w:sz="12" w:space="0" w:color="000000"/>
            </w:tcBorders>
            <w:shd w:val="clear" w:color="auto" w:fill="F3F3F3"/>
            <w:vAlign w:val="bottom"/>
            <w:hideMark/>
          </w:tcPr>
          <w:p w14:paraId="418D03C1" w14:textId="68F4C403"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18" w:type="dxa"/>
            <w:tcBorders>
              <w:top w:val="single" w:sz="12" w:space="0" w:color="000000"/>
              <w:bottom w:val="single" w:sz="12" w:space="0" w:color="000000"/>
            </w:tcBorders>
            <w:shd w:val="clear" w:color="auto" w:fill="F3F3F3"/>
            <w:vAlign w:val="bottom"/>
            <w:hideMark/>
          </w:tcPr>
          <w:p w14:paraId="59D5CFB0" w14:textId="337E5A76" w:rsidR="006A2DB6" w:rsidRPr="00EC4DAD" w:rsidRDefault="006A2DB6" w:rsidP="006A2DB6">
            <w:pPr>
              <w:pStyle w:val="Tableheader"/>
              <w:autoSpaceDE w:val="0"/>
              <w:autoSpaceDN w:val="0"/>
              <w:adjustRightInd w:val="0"/>
              <w:jc w:val="both"/>
              <w:rPr>
                <w:rFonts w:cs="Calibri"/>
                <w:b/>
                <w:lang w:eastAsia="zh-CN"/>
              </w:rPr>
            </w:pPr>
            <w:r w:rsidRPr="00EC4DAD">
              <w:rPr>
                <w:b/>
                <w:szCs w:val="24"/>
              </w:rPr>
              <w:t>Value Space</w:t>
            </w:r>
          </w:p>
        </w:tc>
        <w:tc>
          <w:tcPr>
            <w:tcW w:w="1128" w:type="dxa"/>
            <w:tcBorders>
              <w:top w:val="single" w:sz="12" w:space="0" w:color="000000"/>
              <w:bottom w:val="single" w:sz="12" w:space="0" w:color="000000"/>
            </w:tcBorders>
            <w:shd w:val="clear" w:color="auto" w:fill="F3F3F3"/>
            <w:vAlign w:val="bottom"/>
            <w:hideMark/>
          </w:tcPr>
          <w:p w14:paraId="7A8D8533" w14:textId="44160D31"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113" w:type="dxa"/>
            <w:tcBorders>
              <w:top w:val="single" w:sz="12" w:space="0" w:color="000000"/>
              <w:bottom w:val="single" w:sz="12" w:space="0" w:color="000000"/>
            </w:tcBorders>
            <w:shd w:val="clear" w:color="auto" w:fill="F3F3F3"/>
            <w:vAlign w:val="bottom"/>
            <w:hideMark/>
          </w:tcPr>
          <w:p w14:paraId="223BF5CF" w14:textId="7CC15BB6"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6031CD" w14:paraId="52816668" w14:textId="77777777" w:rsidTr="00F11996">
        <w:trPr>
          <w:jc w:val="center"/>
        </w:trPr>
        <w:tc>
          <w:tcPr>
            <w:tcW w:w="1266" w:type="dxa"/>
            <w:tcBorders>
              <w:top w:val="single" w:sz="12" w:space="0" w:color="000000"/>
              <w:bottom w:val="single" w:sz="12" w:space="0" w:color="000000"/>
            </w:tcBorders>
          </w:tcPr>
          <w:p w14:paraId="671EF596" w14:textId="45A832BF" w:rsidR="006A2DB6" w:rsidRPr="006A2DB6" w:rsidRDefault="006A2DB6" w:rsidP="006A2DB6">
            <w:pPr>
              <w:pStyle w:val="Tablebody"/>
              <w:autoSpaceDE w:val="0"/>
              <w:autoSpaceDN w:val="0"/>
              <w:adjustRightInd w:val="0"/>
              <w:jc w:val="both"/>
              <w:rPr>
                <w:rFonts w:cs="Calibri"/>
                <w:lang w:eastAsia="zh-CN"/>
              </w:rPr>
            </w:pPr>
            <w:r w:rsidRPr="006A2DB6">
              <w:rPr>
                <w:szCs w:val="24"/>
              </w:rPr>
              <w:t>index</w:t>
            </w:r>
          </w:p>
        </w:tc>
        <w:tc>
          <w:tcPr>
            <w:tcW w:w="851" w:type="dxa"/>
            <w:tcBorders>
              <w:top w:val="single" w:sz="12" w:space="0" w:color="000000"/>
              <w:bottom w:val="single" w:sz="12" w:space="0" w:color="000000"/>
            </w:tcBorders>
          </w:tcPr>
          <w:p w14:paraId="29C0709B" w14:textId="7F0A6035" w:rsidR="006A2DB6" w:rsidRPr="006A2DB6" w:rsidRDefault="006A2DB6" w:rsidP="006A2DB6">
            <w:pPr>
              <w:pStyle w:val="Tablebody"/>
              <w:autoSpaceDE w:val="0"/>
              <w:autoSpaceDN w:val="0"/>
              <w:adjustRightInd w:val="0"/>
              <w:jc w:val="both"/>
            </w:pPr>
            <w:r w:rsidRPr="006A2DB6">
              <w:rPr>
                <w:szCs w:val="24"/>
              </w:rPr>
              <w:t>integer</w:t>
            </w:r>
          </w:p>
        </w:tc>
        <w:tc>
          <w:tcPr>
            <w:tcW w:w="1518" w:type="dxa"/>
            <w:tcBorders>
              <w:top w:val="single" w:sz="12" w:space="0" w:color="000000"/>
              <w:bottom w:val="single" w:sz="12" w:space="0" w:color="000000"/>
            </w:tcBorders>
          </w:tcPr>
          <w:p w14:paraId="56ACC07A" w14:textId="7FE6B065" w:rsidR="006A2DB6" w:rsidRPr="006A2DB6" w:rsidRDefault="006A2DB6" w:rsidP="006A2DB6">
            <w:pPr>
              <w:pStyle w:val="Tablebody"/>
              <w:autoSpaceDE w:val="0"/>
              <w:autoSpaceDN w:val="0"/>
              <w:adjustRightInd w:val="0"/>
              <w:jc w:val="both"/>
            </w:pPr>
            <w:r w:rsidRPr="006A2DB6">
              <w:rPr>
                <w:szCs w:val="24"/>
              </w:rPr>
              <w:t>&gt;0</w:t>
            </w:r>
          </w:p>
        </w:tc>
        <w:tc>
          <w:tcPr>
            <w:tcW w:w="1128" w:type="dxa"/>
            <w:tcBorders>
              <w:top w:val="single" w:sz="12" w:space="0" w:color="000000"/>
              <w:bottom w:val="single" w:sz="12" w:space="0" w:color="000000"/>
            </w:tcBorders>
          </w:tcPr>
          <w:p w14:paraId="3C60DDD0" w14:textId="45856DC7" w:rsidR="006A2DB6" w:rsidRPr="006A2DB6" w:rsidRDefault="006A2DB6" w:rsidP="006A2DB6">
            <w:pPr>
              <w:pStyle w:val="Tablebody"/>
              <w:autoSpaceDE w:val="0"/>
              <w:autoSpaceDN w:val="0"/>
              <w:adjustRightInd w:val="0"/>
              <w:jc w:val="both"/>
            </w:pPr>
            <w:r w:rsidRPr="006A2DB6">
              <w:rPr>
                <w:szCs w:val="24"/>
              </w:rPr>
              <w:t>Required</w:t>
            </w:r>
          </w:p>
        </w:tc>
        <w:tc>
          <w:tcPr>
            <w:tcW w:w="3113" w:type="dxa"/>
            <w:tcBorders>
              <w:top w:val="single" w:sz="12" w:space="0" w:color="000000"/>
              <w:bottom w:val="single" w:sz="12" w:space="0" w:color="000000"/>
            </w:tcBorders>
          </w:tcPr>
          <w:p w14:paraId="6B2A5811" w14:textId="2A227BF5" w:rsidR="006A2DB6" w:rsidRPr="006A2DB6" w:rsidRDefault="006A2DB6" w:rsidP="006A2DB6">
            <w:pPr>
              <w:pStyle w:val="Tablebody"/>
              <w:autoSpaceDE w:val="0"/>
              <w:autoSpaceDN w:val="0"/>
              <w:adjustRightInd w:val="0"/>
              <w:jc w:val="both"/>
            </w:pPr>
            <w:r w:rsidRPr="006A2DB6">
              <w:rPr>
                <w:szCs w:val="24"/>
              </w:rPr>
              <w:t>unique within the parent element</w:t>
            </w:r>
          </w:p>
        </w:tc>
      </w:tr>
    </w:tbl>
    <w:p w14:paraId="3322EB1E" w14:textId="0714E3C0" w:rsidR="006A2DB6" w:rsidRDefault="006A2DB6">
      <w:pPr>
        <w:pStyle w:val="BodyText"/>
        <w:autoSpaceDE w:val="0"/>
        <w:autoSpaceDN w:val="0"/>
        <w:adjustRightInd w:val="0"/>
        <w:rPr>
          <w:szCs w:val="24"/>
        </w:rPr>
      </w:pPr>
      <w:r>
        <w:rPr>
          <w:szCs w:val="24"/>
        </w:rPr>
        <w:t>Remarks:</w:t>
      </w:r>
    </w:p>
    <w:p w14:paraId="5DA2A694" w14:textId="64A53F9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53" w:author="LUEJE Claudia" w:date="2024-05-02T17:40:00Z">
        <w:r w:rsidDel="00DF01C6">
          <w:rPr>
            <w:szCs w:val="24"/>
          </w:rPr>
          <w:delText>1.</w:delText>
        </w:r>
      </w:del>
      <w:ins w:id="354" w:author="LUEJE Claudia" w:date="2024-05-02T17:40:00Z">
        <w:r w:rsidR="00DF01C6">
          <w:rPr>
            <w:szCs w:val="24"/>
          </w:rPr>
          <w:t>a)</w:t>
        </w:r>
      </w:ins>
      <w:r>
        <w:rPr>
          <w:szCs w:val="24"/>
        </w:rPr>
        <w:tab/>
        <w:t xml:space="preserve">Values of </w:t>
      </w:r>
      <w:r w:rsidRPr="00130908">
        <w:rPr>
          <w:rStyle w:val="ISOCode"/>
        </w:rPr>
        <w:t>key</w:t>
      </w:r>
      <w:r>
        <w:rPr>
          <w:szCs w:val="24"/>
        </w:rPr>
        <w:t xml:space="preserve"> must be unique within their common parent element,</w:t>
      </w:r>
    </w:p>
    <w:p w14:paraId="43DD5CF3" w14:textId="605464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55" w:author="LUEJE Claudia" w:date="2024-05-02T17:40:00Z">
        <w:r w:rsidDel="00DF01C6">
          <w:rPr>
            <w:szCs w:val="24"/>
          </w:rPr>
          <w:delText>2.</w:delText>
        </w:r>
      </w:del>
      <w:ins w:id="356" w:author="LUEJE Claudia" w:date="2024-05-02T17:40:00Z">
        <w:r w:rsidR="00DF01C6">
          <w:rPr>
            <w:szCs w:val="24"/>
          </w:rPr>
          <w:t>b)</w:t>
        </w:r>
      </w:ins>
      <w:r>
        <w:rPr>
          <w:szCs w:val="24"/>
        </w:rPr>
        <w:tab/>
        <w:t xml:space="preserve">The order of the values in the corresponding list is identified by the numerical value of their attribute </w:t>
      </w:r>
      <w:r w:rsidRPr="00130908">
        <w:rPr>
          <w:rStyle w:val="ISOCode"/>
        </w:rPr>
        <w:t>index</w:t>
      </w:r>
      <w:r>
        <w:rPr>
          <w:szCs w:val="24"/>
        </w:rPr>
        <w:t>, in ascending order. Therefore, indices must be unique within one list,</w:t>
      </w:r>
    </w:p>
    <w:p w14:paraId="1E43A04F" w14:textId="38074AD1"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del w:id="357" w:author="LUEJE Claudia" w:date="2024-05-02T17:40:00Z">
        <w:r w:rsidDel="00DF01C6">
          <w:rPr>
            <w:szCs w:val="24"/>
          </w:rPr>
          <w:delText>3.</w:delText>
        </w:r>
      </w:del>
      <w:ins w:id="358" w:author="LUEJE Claudia" w:date="2024-05-02T17:40:00Z">
        <w:r w:rsidR="00DF01C6">
          <w:rPr>
            <w:szCs w:val="24"/>
          </w:rPr>
          <w:t>c)</w:t>
        </w:r>
      </w:ins>
      <w:r>
        <w:rPr>
          <w:szCs w:val="24"/>
        </w:rPr>
        <w:tab/>
        <w:t>In case of strings, the whitespaces deserve extra mention: To avoid mistakes, whitespaces are not to be used at beginning and end of a string.</w:t>
      </w:r>
    </w:p>
    <w:p w14:paraId="2369BBDC" w14:textId="5BAA7B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59" w:author="LUEJE Claudia" w:date="2024-05-02T17:40:00Z">
        <w:r w:rsidR="00DF01C6">
          <w:rPr>
            <w:szCs w:val="24"/>
          </w:rPr>
          <w:t>XAMPLE</w:t>
        </w:r>
      </w:ins>
      <w:del w:id="360" w:author="LUEJE Claudia" w:date="2024-05-02T17:40:00Z">
        <w:r w:rsidDel="00DF01C6">
          <w:rPr>
            <w:szCs w:val="24"/>
          </w:rPr>
          <w:delText>xample</w:delText>
        </w:r>
      </w:del>
      <w:r w:rsidR="00512DC1">
        <w:rPr>
          <w:szCs w:val="24"/>
        </w:rPr>
        <w:tab/>
        <w:t> </w:t>
      </w:r>
    </w:p>
    <w:p w14:paraId="2A58B380" w14:textId="0A657C9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27EB0167" w14:textId="70699B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for="Fatigue"&gt;</w:t>
      </w:r>
    </w:p>
    <w:p w14:paraId="7DA1A654" w14:textId="541E648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1 &lt;/int&gt;</w:t>
      </w:r>
    </w:p>
    <w:p w14:paraId="3D76E385" w14:textId="203F13B0"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key="used S-N curve"&gt;Steel_225_ISO&lt;/string&gt;</w:t>
      </w:r>
    </w:p>
    <w:p w14:paraId="15033AAA" w14:textId="57B8832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 key="fatigue_limit"&gt; 223.1 &lt;/real&gt;</w:t>
      </w:r>
    </w:p>
    <w:p w14:paraId="37EE3AF7" w14:textId="37B074EF"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4958D9D7" w14:textId="3EFA500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owner="DepartmentA" for="Statics"&gt;</w:t>
      </w:r>
    </w:p>
    <w:p w14:paraId="70A9EB36" w14:textId="0DA297F7"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&lt;int key="priority"&gt; 2 &lt;/int&gt;</w:t>
      </w:r>
    </w:p>
    <w:p w14:paraId="41B17C37" w14:textId="6A7AEBF6"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50F71EB9" w14:textId="0E358B1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 owner="DepartmentB"&gt;</w:t>
      </w:r>
    </w:p>
    <w:p w14:paraId="336289C2" w14:textId="2F669B43"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 key="priority"&gt;high&lt;/string&gt;</w:t>
      </w:r>
    </w:p>
    <w:p w14:paraId="664B9631" w14:textId="71FC82C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 key="direction vector"&gt;</w:t>
      </w:r>
    </w:p>
    <w:p w14:paraId="7CCDB0E9" w14:textId="208DE90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index="1"&gt;10.3 &lt;/value&gt;</w:t>
      </w:r>
    </w:p>
    <w:p w14:paraId="7A08D60C" w14:textId="0AB9AD8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 -2.1&lt;/value&gt;</w:t>
      </w:r>
    </w:p>
    <w:p w14:paraId="400890DB" w14:textId="13930DD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index="3"&gt;-1.5&lt;/value&gt;</w:t>
      </w:r>
    </w:p>
    <w:p w14:paraId="23A9FD33" w14:textId="39EAF4FB"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&lt;/real_list&gt;</w:t>
      </w:r>
    </w:p>
    <w:p w14:paraId="4B63469F" w14:textId="74FE0E9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 key="verifiedby" &gt;</w:t>
      </w:r>
    </w:p>
    <w:p w14:paraId="3A992B56" w14:textId="5A08631E"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index="1"&gt;john&lt;/value&gt;</w:t>
      </w:r>
    </w:p>
    <w:p w14:paraId="21205976" w14:textId="4609EB1A"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&lt;value index="2"&gt;Smith&lt;/value&gt;</w:t>
      </w:r>
    </w:p>
    <w:p w14:paraId="7114C7D3" w14:textId="3832A6A1"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&lt;/string_list&gt;</w:t>
      </w:r>
    </w:p>
    <w:p w14:paraId="4542E030" w14:textId="0E668EE2"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&lt;/custom_attributes&gt;</w:t>
      </w:r>
    </w:p>
    <w:p w14:paraId="319F7911" w14:textId="5EBAEA3C" w:rsidR="006A2DB6" w:rsidRDefault="001309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&lt;/custom_attributes_list&gt;</w:t>
      </w:r>
    </w:p>
    <w:p w14:paraId="4DF43CAB"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DC84E81"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Distinction between </w:t>
      </w:r>
      <w:r w:rsidRPr="00162DD4">
        <w:rPr>
          <w:rStyle w:val="ISOCode"/>
        </w:rPr>
        <w:t>&lt;custom_attributes/&gt;</w:t>
      </w:r>
      <w:r>
        <w:rPr>
          <w:rFonts w:eastAsia="Times New Roman"/>
          <w:szCs w:val="24"/>
        </w:rPr>
        <w:t xml:space="preserve"> and </w:t>
      </w:r>
      <w:r w:rsidRPr="00162DD4">
        <w:rPr>
          <w:rStyle w:val="ISOCode"/>
        </w:rPr>
        <w:t>&lt;appdata/&gt;</w:t>
      </w:r>
    </w:p>
    <w:p w14:paraId="7878714B"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F9F408F" w14:textId="77777777" w:rsidR="006A2DB6" w:rsidRDefault="006A2DB6">
      <w:pPr>
        <w:pStyle w:val="BodyText"/>
        <w:autoSpaceDE w:val="0"/>
        <w:autoSpaceDN w:val="0"/>
        <w:adjustRightInd w:val="0"/>
        <w:rPr>
          <w:szCs w:val="24"/>
        </w:rPr>
      </w:pPr>
      <w:r>
        <w:rPr>
          <w:szCs w:val="24"/>
        </w:rPr>
        <w:t xml:space="preserve">At first glance, </w:t>
      </w:r>
      <w:r w:rsidRPr="00162DD4">
        <w:rPr>
          <w:rStyle w:val="ISOCode"/>
        </w:rPr>
        <w:t>&lt;custom_attributes/&gt;</w:t>
      </w:r>
      <w:r>
        <w:rPr>
          <w:szCs w:val="24"/>
        </w:rPr>
        <w:t xml:space="preserve"> and </w:t>
      </w:r>
      <w:r w:rsidRPr="00162DD4">
        <w:rPr>
          <w:rStyle w:val="ISOCode"/>
        </w:rPr>
        <w:t>&lt;appdata/&gt;</w:t>
      </w:r>
      <w:r>
        <w:rPr>
          <w:szCs w:val="24"/>
        </w:rPr>
        <w:t xml:space="preserve"> seem to address similar purpose or even to be redundant. This is misleading, as the following subclauses show.</w:t>
      </w:r>
    </w:p>
    <w:p w14:paraId="5B7C8098" w14:textId="77777777" w:rsidR="006A2DB6" w:rsidRDefault="006A2DB6" w:rsidP="005B704A">
      <w:pPr>
        <w:pStyle w:val="Heading3"/>
      </w:pPr>
      <w:r w:rsidRPr="005B704A">
        <w:t xml:space="preserve">Needs of different process roles, addressed by </w:t>
      </w:r>
      <w:r w:rsidRPr="005B704A">
        <w:rPr>
          <w:rStyle w:val="ISOCode"/>
        </w:rPr>
        <w:t>&lt;custom_attributes/&gt;</w:t>
      </w:r>
      <w:r w:rsidRPr="005B704A">
        <w:t xml:space="preserve"> and </w:t>
      </w:r>
      <w:r w:rsidRPr="005B704A">
        <w:rPr>
          <w:rStyle w:val="ISOCode"/>
        </w:rPr>
        <w:t>&lt;appdata/&gt;</w:t>
      </w:r>
    </w:p>
    <w:p w14:paraId="525E2E78" w14:textId="77777777" w:rsidR="006A2DB6" w:rsidRDefault="006A2DB6">
      <w:pPr>
        <w:pStyle w:val="BodyText"/>
        <w:autoSpaceDE w:val="0"/>
        <w:autoSpaceDN w:val="0"/>
        <w:adjustRightInd w:val="0"/>
        <w:rPr>
          <w:szCs w:val="24"/>
        </w:rPr>
      </w:pPr>
      <w:r>
        <w:rPr>
          <w:szCs w:val="24"/>
        </w:rPr>
        <w:t>In the context of χMCF, at least two different roles can be distinguished:</w:t>
      </w:r>
    </w:p>
    <w:p w14:paraId="022996FA" w14:textId="58A6354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ins w:id="361" w:author="LUEJE Claudia" w:date="2024-05-02T17:40:00Z">
        <w:r w:rsidR="00DF01C6">
          <w:rPr>
            <w:szCs w:val="24"/>
          </w:rPr>
          <w:t>t</w:t>
        </w:r>
      </w:ins>
      <w:del w:id="362" w:author="LUEJE Claudia" w:date="2024-05-02T17:40:00Z">
        <w:r w:rsidDel="00DF01C6">
          <w:rPr>
            <w:szCs w:val="24"/>
          </w:rPr>
          <w:delText>T</w:delText>
        </w:r>
      </w:del>
      <w:r>
        <w:rPr>
          <w:szCs w:val="24"/>
        </w:rPr>
        <w:t>he programmer of an application,</w:t>
      </w:r>
      <w:ins w:id="363" w:author="LUEJE Claudia" w:date="2024-05-02T17:40:00Z">
        <w:r w:rsidR="00DF01C6">
          <w:rPr>
            <w:szCs w:val="24"/>
          </w:rPr>
          <w:t xml:space="preserve"> and</w:t>
        </w:r>
      </w:ins>
    </w:p>
    <w:p w14:paraId="10919F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del w:id="364" w:author="LUEJE Claudia" w:date="2024-05-02T17:40:00Z">
        <w:r w:rsidDel="00DF01C6">
          <w:rPr>
            <w:szCs w:val="24"/>
          </w:rPr>
          <w:delText xml:space="preserve">and </w:delText>
        </w:r>
      </w:del>
      <w:r>
        <w:rPr>
          <w:szCs w:val="24"/>
        </w:rPr>
        <w:t>the engineer using this application.</w:t>
      </w:r>
    </w:p>
    <w:p w14:paraId="3D90AD31" w14:textId="77777777" w:rsidR="006A2DB6" w:rsidRDefault="006A2DB6">
      <w:pPr>
        <w:pStyle w:val="BodyText"/>
        <w:autoSpaceDE w:val="0"/>
        <w:autoSpaceDN w:val="0"/>
        <w:adjustRightInd w:val="0"/>
        <w:rPr>
          <w:szCs w:val="24"/>
        </w:rPr>
      </w:pPr>
      <w:r>
        <w:rPr>
          <w:szCs w:val="24"/>
        </w:rPr>
        <w:t>The programmer needs to store extra data that are specific to the application.</w:t>
      </w:r>
    </w:p>
    <w:p w14:paraId="725102FF" w14:textId="77777777" w:rsidR="006A2DB6" w:rsidRDefault="006A2DB6">
      <w:pPr>
        <w:pStyle w:val="BodyText"/>
        <w:autoSpaceDE w:val="0"/>
        <w:autoSpaceDN w:val="0"/>
        <w:adjustRightInd w:val="0"/>
        <w:rPr>
          <w:szCs w:val="24"/>
        </w:rPr>
      </w:pPr>
      <w:r>
        <w:rPr>
          <w:szCs w:val="24"/>
        </w:rPr>
        <w:t>The engineer needs to store additional data specific to the process in which the connections are involved.</w:t>
      </w:r>
    </w:p>
    <w:p w14:paraId="28ECD471" w14:textId="77777777" w:rsidR="006A2DB6" w:rsidRDefault="006A2DB6">
      <w:pPr>
        <w:pStyle w:val="BodyText"/>
        <w:autoSpaceDE w:val="0"/>
        <w:autoSpaceDN w:val="0"/>
        <w:adjustRightInd w:val="0"/>
        <w:rPr>
          <w:szCs w:val="24"/>
        </w:rPr>
      </w:pPr>
      <w:r>
        <w:rPr>
          <w:szCs w:val="24"/>
        </w:rPr>
        <w:t xml:space="preserve">As its name suggests, </w:t>
      </w:r>
      <w:r w:rsidRPr="005B704A">
        <w:rPr>
          <w:rStyle w:val="ISOCode"/>
        </w:rPr>
        <w:t>&lt;appdata/&gt;</w:t>
      </w:r>
      <w:r>
        <w:rPr>
          <w:szCs w:val="24"/>
        </w:rPr>
        <w:t xml:space="preserve"> is used to store application-specific data, whose structure and purpose is known only by the application itself, respectively applies to this application alone. The software vendor can choose to standardize and publish the format of this data in order to allow other applications to port data to it or may choose to use </w:t>
      </w:r>
      <w:r w:rsidRPr="005B704A">
        <w:rPr>
          <w:rStyle w:val="ISOCode"/>
        </w:rPr>
        <w:t>&lt;appdata/&gt;</w:t>
      </w:r>
      <w:r>
        <w:rPr>
          <w:szCs w:val="24"/>
        </w:rPr>
        <w:t xml:space="preserve"> as a private storage of internal state.</w:t>
      </w:r>
    </w:p>
    <w:p w14:paraId="209ECACB" w14:textId="77777777" w:rsidR="006A2DB6" w:rsidRDefault="006A2DB6">
      <w:pPr>
        <w:pStyle w:val="BodyText"/>
        <w:autoSpaceDE w:val="0"/>
        <w:autoSpaceDN w:val="0"/>
        <w:adjustRightInd w:val="0"/>
        <w:rPr>
          <w:szCs w:val="24"/>
        </w:rPr>
      </w:pPr>
      <w:r w:rsidRPr="005B704A">
        <w:rPr>
          <w:rStyle w:val="ISOCode"/>
        </w:rPr>
        <w:t>&lt;custom_attributes/&gt;</w:t>
      </w:r>
      <w:r>
        <w:rPr>
          <w:szCs w:val="24"/>
        </w:rPr>
        <w:t xml:space="preserve"> represent OEM- or process-specific data, whose purpose is known by the engineers, but may not be known by the application.</w:t>
      </w:r>
    </w:p>
    <w:p w14:paraId="06D69C20" w14:textId="77777777" w:rsidR="006A2DB6" w:rsidRDefault="006A2DB6">
      <w:pPr>
        <w:pStyle w:val="BodyText"/>
        <w:autoSpaceDE w:val="0"/>
        <w:autoSpaceDN w:val="0"/>
        <w:adjustRightInd w:val="0"/>
        <w:rPr>
          <w:szCs w:val="24"/>
        </w:rPr>
      </w:pPr>
      <w:r>
        <w:rPr>
          <w:szCs w:val="24"/>
        </w:rPr>
        <w:t xml:space="preserve">Engineers choose which attributes they need to store and designate the corresponding data in </w:t>
      </w:r>
      <w:r w:rsidRPr="005B704A">
        <w:rPr>
          <w:rStyle w:val="ISOCode"/>
        </w:rPr>
        <w:t>&lt;custom_attributes/&gt;</w:t>
      </w:r>
      <w:r>
        <w:rPr>
          <w:szCs w:val="24"/>
        </w:rPr>
        <w:t>.</w:t>
      </w:r>
    </w:p>
    <w:p w14:paraId="72302AF3" w14:textId="77777777" w:rsidR="006A2DB6" w:rsidRDefault="006A2DB6">
      <w:pPr>
        <w:pStyle w:val="BodyText"/>
        <w:autoSpaceDE w:val="0"/>
        <w:autoSpaceDN w:val="0"/>
        <w:adjustRightInd w:val="0"/>
        <w:rPr>
          <w:szCs w:val="24"/>
        </w:rPr>
      </w:pPr>
      <w:r>
        <w:rPr>
          <w:szCs w:val="24"/>
        </w:rPr>
        <w:t xml:space="preserve">Applications store auxiliary data in </w:t>
      </w:r>
      <w:r w:rsidRPr="005B704A">
        <w:rPr>
          <w:rStyle w:val="ISOCode"/>
        </w:rPr>
        <w:t>&lt;appdata/&gt;</w:t>
      </w:r>
      <w:r>
        <w:rPr>
          <w:szCs w:val="24"/>
        </w:rPr>
        <w:t xml:space="preserve">. These data may be data that engineers do not need to know. </w:t>
      </w:r>
      <w:r w:rsidRPr="005B704A">
        <w:rPr>
          <w:rStyle w:val="ISOCode"/>
        </w:rPr>
        <w:t>&lt;appdata/&gt;</w:t>
      </w:r>
      <w:r>
        <w:rPr>
          <w:szCs w:val="24"/>
        </w:rPr>
        <w:t xml:space="preserve"> may include information about the internal state of the application specific data model.</w:t>
      </w:r>
    </w:p>
    <w:p w14:paraId="3CEC9660" w14:textId="77777777" w:rsidR="006A2DB6" w:rsidRDefault="006A2DB6">
      <w:pPr>
        <w:pStyle w:val="BodyText"/>
        <w:autoSpaceDE w:val="0"/>
        <w:autoSpaceDN w:val="0"/>
        <w:adjustRightInd w:val="0"/>
        <w:rPr>
          <w:szCs w:val="24"/>
        </w:rPr>
      </w:pPr>
      <w:r>
        <w:rPr>
          <w:szCs w:val="24"/>
        </w:rPr>
        <w:t xml:space="preserve">Engineers know the purpose and representation of </w:t>
      </w:r>
      <w:r w:rsidRPr="005B704A">
        <w:rPr>
          <w:rStyle w:val="ISOCode"/>
        </w:rPr>
        <w:t>&lt;custom_attributes/&gt;</w:t>
      </w:r>
      <w:r>
        <w:rPr>
          <w:szCs w:val="24"/>
        </w:rPr>
        <w:t xml:space="preserve">. The software may not know what each custom attribute represents, but it shall nevertheless be able to transport these data unchanged, or to offer a (generic) </w:t>
      </w:r>
      <w:commentRangeStart w:id="365"/>
      <w:r>
        <w:rPr>
          <w:szCs w:val="24"/>
        </w:rPr>
        <w:t>GUI</w:t>
      </w:r>
      <w:commentRangeEnd w:id="365"/>
      <w:r w:rsidR="00772E15">
        <w:rPr>
          <w:rStyle w:val="CommentReference"/>
          <w:rFonts w:ascii="Calibri" w:eastAsia="Times New Roman" w:hAnsi="Calibri"/>
          <w:lang w:val="en-US" w:eastAsia="x-none"/>
        </w:rPr>
        <w:commentReference w:id="365"/>
      </w:r>
      <w:r>
        <w:rPr>
          <w:szCs w:val="24"/>
        </w:rPr>
        <w:t xml:space="preserve"> for accessing it.</w:t>
      </w:r>
    </w:p>
    <w:p w14:paraId="5B51C281" w14:textId="77777777" w:rsidR="006A2DB6" w:rsidRDefault="006A2DB6" w:rsidP="00A63300">
      <w:pPr>
        <w:pStyle w:val="Heading3"/>
      </w:pPr>
      <w:r w:rsidRPr="00A63300">
        <w:t xml:space="preserve">Needs of different applications, addressed by </w:t>
      </w:r>
      <w:r w:rsidRPr="00A63300">
        <w:rPr>
          <w:rStyle w:val="ISOCode"/>
        </w:rPr>
        <w:t>&lt;custom_attributes/&gt;</w:t>
      </w:r>
      <w:r w:rsidRPr="00A63300">
        <w:t xml:space="preserve"> and </w:t>
      </w:r>
      <w:r w:rsidRPr="00A63300">
        <w:rPr>
          <w:rStyle w:val="ISOCode"/>
          <w:szCs w:val="24"/>
        </w:rPr>
        <w:t>&lt;appdata/&gt;</w:t>
      </w:r>
    </w:p>
    <w:p w14:paraId="6A9FC2B3" w14:textId="77777777" w:rsidR="006A2DB6" w:rsidRDefault="006A2DB6">
      <w:pPr>
        <w:pStyle w:val="BodyText"/>
        <w:autoSpaceDE w:val="0"/>
        <w:autoSpaceDN w:val="0"/>
        <w:adjustRightInd w:val="0"/>
        <w:rPr>
          <w:szCs w:val="24"/>
        </w:rPr>
      </w:pPr>
      <w:r w:rsidRPr="00F12DF8">
        <w:rPr>
          <w:rStyle w:val="ISOCode"/>
        </w:rPr>
        <w:t>&lt;appdata/&gt;</w:t>
      </w:r>
      <w:r>
        <w:rPr>
          <w:szCs w:val="24"/>
        </w:rPr>
        <w:t xml:space="preserve"> may be used as means of intercommunication between different applications. In this case, the format of </w:t>
      </w:r>
      <w:r w:rsidRPr="00F12DF8">
        <w:rPr>
          <w:rStyle w:val="ISOCode"/>
        </w:rPr>
        <w:t>&lt;appdata/&gt;</w:t>
      </w:r>
      <w:r>
        <w:rPr>
          <w:szCs w:val="24"/>
        </w:rPr>
        <w:t xml:space="preserve"> needs to be documented and published by the </w:t>
      </w:r>
      <w:r w:rsidRPr="00F12DF8">
        <w:rPr>
          <w:rStyle w:val="ISOCode"/>
        </w:rPr>
        <w:t>&lt;appdata/&gt;</w:t>
      </w:r>
      <w:r>
        <w:rPr>
          <w:szCs w:val="24"/>
        </w:rPr>
        <w:t xml:space="preserve"> owner. However, it is not mandatory that information stored in </w:t>
      </w:r>
      <w:r w:rsidRPr="00F12DF8">
        <w:rPr>
          <w:rStyle w:val="ISOCode"/>
        </w:rPr>
        <w:t>&lt;appdata/&gt;</w:t>
      </w:r>
      <w:r>
        <w:rPr>
          <w:szCs w:val="24"/>
        </w:rPr>
        <w:t xml:space="preserve"> is handled, maintained, or processed by third-party software. Therefore, </w:t>
      </w:r>
      <w:r w:rsidRPr="00F12DF8">
        <w:rPr>
          <w:rStyle w:val="ISOCode"/>
        </w:rPr>
        <w:t>&lt;appdata/&gt;</w:t>
      </w:r>
      <w:r>
        <w:rPr>
          <w:szCs w:val="24"/>
        </w:rPr>
        <w:t xml:space="preserve"> should be considered as data that can be disregarded or thrown away by a third-party party software. Therefore, applications shall not rely on preservation of </w:t>
      </w:r>
      <w:r w:rsidRPr="00F12DF8">
        <w:rPr>
          <w:rStyle w:val="ISOCode"/>
        </w:rPr>
        <w:t>&lt;appdata/&gt;</w:t>
      </w:r>
      <w:r>
        <w:rPr>
          <w:szCs w:val="24"/>
        </w:rPr>
        <w:t xml:space="preserve">. Data corruption or crash must be avoided if data from </w:t>
      </w:r>
      <w:r w:rsidRPr="00F12DF8">
        <w:rPr>
          <w:rStyle w:val="ISOCode"/>
        </w:rPr>
        <w:t>&lt;appdata/&gt;</w:t>
      </w:r>
      <w:r>
        <w:rPr>
          <w:szCs w:val="24"/>
        </w:rPr>
        <w:t xml:space="preserve"> gets lost.</w:t>
      </w:r>
    </w:p>
    <w:p w14:paraId="0DFD4631" w14:textId="77777777" w:rsidR="006A2DB6" w:rsidRDefault="006A2DB6">
      <w:pPr>
        <w:pStyle w:val="BodyText"/>
        <w:autoSpaceDE w:val="0"/>
        <w:autoSpaceDN w:val="0"/>
        <w:adjustRightInd w:val="0"/>
        <w:rPr>
          <w:szCs w:val="24"/>
        </w:rPr>
      </w:pPr>
      <w:r>
        <w:rPr>
          <w:szCs w:val="24"/>
        </w:rPr>
        <w:t xml:space="preserve">The internal structure of </w:t>
      </w:r>
      <w:r w:rsidRPr="00F12DF8">
        <w:rPr>
          <w:rStyle w:val="ISOCode"/>
        </w:rPr>
        <w:t>&lt;custom_attributes_list/&gt;</w:t>
      </w:r>
      <w:r>
        <w:rPr>
          <w:szCs w:val="24"/>
        </w:rPr>
        <w:t xml:space="preserve"> is completely standardized, whereas the internal structure of </w:t>
      </w:r>
      <w:r w:rsidRPr="00F12DF8">
        <w:rPr>
          <w:rStyle w:val="ISOCode"/>
        </w:rPr>
        <w:t>&lt;appdata/&gt;</w:t>
      </w:r>
      <w:r>
        <w:rPr>
          <w:szCs w:val="24"/>
        </w:rPr>
        <w:t xml:space="preserve"> is arbitrary and can for optionally be described by a software-specific XML schema. Therefore, </w:t>
      </w:r>
      <w:r w:rsidRPr="00F12DF8">
        <w:rPr>
          <w:rStyle w:val="ISOCode"/>
        </w:rPr>
        <w:t>&lt;custom_attributes_list/&gt;</w:t>
      </w:r>
      <w:r>
        <w:rPr>
          <w:szCs w:val="24"/>
        </w:rPr>
        <w:t xml:space="preserve"> cannot be used as flexible as </w:t>
      </w:r>
      <w:r w:rsidRPr="00F12DF8">
        <w:rPr>
          <w:rStyle w:val="ISOCode"/>
        </w:rPr>
        <w:t>&lt;appdata/&gt;</w:t>
      </w:r>
      <w:r>
        <w:rPr>
          <w:szCs w:val="24"/>
        </w:rPr>
        <w:t>, but its content is easier to be preserved across system boundaries.</w:t>
      </w:r>
    </w:p>
    <w:p w14:paraId="487A6E43" w14:textId="77777777" w:rsidR="006A2DB6" w:rsidRDefault="006A2DB6" w:rsidP="00A63300">
      <w:pPr>
        <w:pStyle w:val="Heading3"/>
      </w:pPr>
      <w:r w:rsidRPr="00A63300">
        <w:t xml:space="preserve">Different levels of </w:t>
      </w:r>
      <w:r w:rsidRPr="00F12DF8">
        <w:rPr>
          <w:rStyle w:val="ISOCode"/>
        </w:rPr>
        <w:t>&lt;custom_attributes/&gt;</w:t>
      </w:r>
      <w:r w:rsidRPr="00A63300">
        <w:t xml:space="preserve"> and </w:t>
      </w:r>
      <w:r w:rsidRPr="00A63300">
        <w:rPr>
          <w:rStyle w:val="ISOCode"/>
          <w:szCs w:val="24"/>
        </w:rPr>
        <w:t>&lt;appdata/&gt;</w:t>
      </w:r>
      <w:r w:rsidRPr="00A63300">
        <w:rPr>
          <w:rFonts w:cs="Courier New"/>
        </w:rPr>
        <w:t xml:space="preserve"> within χMCF data model</w:t>
      </w:r>
    </w:p>
    <w:p w14:paraId="1BE4DD7A" w14:textId="19D8D733" w:rsidR="006A2DB6" w:rsidRDefault="006A2DB6">
      <w:pPr>
        <w:pStyle w:val="BodyText"/>
        <w:autoSpaceDE w:val="0"/>
        <w:autoSpaceDN w:val="0"/>
        <w:adjustRightInd w:val="0"/>
        <w:rPr>
          <w:szCs w:val="24"/>
        </w:rPr>
      </w:pPr>
      <w:r>
        <w:rPr>
          <w:szCs w:val="24"/>
        </w:rPr>
        <w:t xml:space="preserve">The elements </w:t>
      </w:r>
      <w:r w:rsidRPr="00F12DF8">
        <w:rPr>
          <w:rStyle w:val="ISOCode"/>
        </w:rPr>
        <w:t>&lt;appdata/&gt;</w:t>
      </w:r>
      <w:r>
        <w:rPr>
          <w:szCs w:val="24"/>
        </w:rPr>
        <w:t xml:space="preserve"> and </w:t>
      </w:r>
      <w:r w:rsidRPr="00F12DF8">
        <w:rPr>
          <w:rStyle w:val="ISOCode"/>
        </w:rPr>
        <w:t>&lt;custom_attributes_list/&gt;</w:t>
      </w:r>
      <w:r>
        <w:rPr>
          <w:szCs w:val="24"/>
        </w:rPr>
        <w:t xml:space="preserve"> have been introduced in </w:t>
      </w:r>
      <w:del w:id="366" w:author="LUEJE Claudia" w:date="2024-05-02T17:42:00Z">
        <w:r w:rsidDel="00B841A2">
          <w:rPr>
            <w:rStyle w:val="citesec"/>
            <w:szCs w:val="24"/>
          </w:rPr>
          <w:delText>clauses</w:delText>
        </w:r>
        <w:r w:rsidR="00DB2A9F" w:rsidDel="00B841A2">
          <w:rPr>
            <w:rStyle w:val="citesec"/>
            <w:szCs w:val="24"/>
          </w:rPr>
          <w:delText> </w:delText>
        </w:r>
      </w:del>
      <w:r>
        <w:rPr>
          <w:rStyle w:val="citesec"/>
          <w:szCs w:val="24"/>
        </w:rPr>
        <w:t>7.3.2 and 8.5</w:t>
      </w:r>
      <w:r>
        <w:rPr>
          <w:szCs w:val="24"/>
        </w:rPr>
        <w:t>, r</w:t>
      </w:r>
      <w:ins w:id="367" w:author="LUEJE Claudia" w:date="2024-05-02T17:42:00Z">
        <w:r w:rsidR="00B841A2">
          <w:rPr>
            <w:szCs w:val="24"/>
          </w:rPr>
          <w:t>espectively</w:t>
        </w:r>
      </w:ins>
      <w:del w:id="368" w:author="LUEJE Claudia" w:date="2024-05-02T17:42:00Z">
        <w:r w:rsidDel="00B841A2">
          <w:rPr>
            <w:szCs w:val="24"/>
          </w:rPr>
          <w:delText>sp</w:delText>
        </w:r>
      </w:del>
      <w:r>
        <w:rPr>
          <w:szCs w:val="24"/>
        </w:rPr>
        <w:t xml:space="preserve">. In this </w:t>
      </w:r>
      <w:ins w:id="369" w:author="LUEJE Claudia" w:date="2024-05-02T17:42:00Z">
        <w:r w:rsidR="00B841A2">
          <w:rPr>
            <w:szCs w:val="24"/>
          </w:rPr>
          <w:t>sub</w:t>
        </w:r>
      </w:ins>
      <w:r>
        <w:rPr>
          <w:szCs w:val="24"/>
        </w:rPr>
        <w:t>clause, they are compared regarding their arrangement in the XML tree.</w:t>
      </w:r>
    </w:p>
    <w:p w14:paraId="361162B2" w14:textId="513B3FDA" w:rsidR="006A2DB6" w:rsidRDefault="006A2DB6">
      <w:pPr>
        <w:pStyle w:val="BodyText"/>
        <w:autoSpaceDE w:val="0"/>
        <w:autoSpaceDN w:val="0"/>
        <w:adjustRightInd w:val="0"/>
        <w:rPr>
          <w:szCs w:val="24"/>
        </w:rPr>
      </w:pPr>
      <w:r w:rsidRPr="00F12DF8">
        <w:rPr>
          <w:rStyle w:val="ISOCode"/>
        </w:rPr>
        <w:t>&lt;appdata/&gt;</w:t>
      </w:r>
      <w:r>
        <w:rPr>
          <w:szCs w:val="24"/>
        </w:rPr>
        <w:t xml:space="preserve"> may be used </w:t>
      </w:r>
      <w:ins w:id="370" w:author="LUEJE Claudia" w:date="2024-05-02T17:42:00Z">
        <w:r w:rsidR="00B841A2">
          <w:rPr>
            <w:szCs w:val="24"/>
          </w:rPr>
          <w:t xml:space="preserve">either </w:t>
        </w:r>
      </w:ins>
      <w:r>
        <w:rPr>
          <w:szCs w:val="24"/>
        </w:rPr>
        <w:t>on different levels of a χMCF file:</w:t>
      </w:r>
    </w:p>
    <w:p w14:paraId="5404042E" w14:textId="07F7131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on root level (directly within the </w:t>
      </w:r>
      <w:r w:rsidRPr="00F12DF8">
        <w:rPr>
          <w:rStyle w:val="ISOCode"/>
        </w:rPr>
        <w:t>&lt;xmcf/&gt;</w:t>
      </w:r>
      <w:r>
        <w:rPr>
          <w:szCs w:val="24"/>
        </w:rPr>
        <w:t xml:space="preserve"> element),</w:t>
      </w:r>
      <w:ins w:id="371" w:author="LUEJE Claudia" w:date="2024-05-02T17:42:00Z">
        <w:r w:rsidR="00B841A2">
          <w:rPr>
            <w:szCs w:val="24"/>
          </w:rPr>
          <w:t xml:space="preserve"> or</w:t>
        </w:r>
      </w:ins>
    </w:p>
    <w:p w14:paraId="53C8952F" w14:textId="77777777" w:rsidR="00B841A2"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372" w:author="LUEJE Claudia" w:date="2024-05-02T17:42:00Z"/>
          <w:szCs w:val="24"/>
        </w:rPr>
      </w:pPr>
      <w:r>
        <w:rPr>
          <w:szCs w:val="24"/>
        </w:rPr>
        <w:t>—</w:t>
      </w:r>
      <w:r>
        <w:rPr>
          <w:szCs w:val="24"/>
        </w:rPr>
        <w:tab/>
      </w:r>
      <w:del w:id="373" w:author="LUEJE Claudia" w:date="2024-05-02T17:42:00Z">
        <w:r w:rsidDel="00B841A2">
          <w:rPr>
            <w:szCs w:val="24"/>
          </w:rPr>
          <w:delText xml:space="preserve">and/or </w:delText>
        </w:r>
      </w:del>
      <w:r>
        <w:rPr>
          <w:szCs w:val="24"/>
        </w:rPr>
        <w:t xml:space="preserve">within any single connector (elements </w:t>
      </w:r>
      <w:r w:rsidRPr="00F12DF8">
        <w:rPr>
          <w:rStyle w:val="ISOCode"/>
        </w:rPr>
        <w:t>&lt;connection_0d/&gt;</w:t>
      </w:r>
      <w:r>
        <w:rPr>
          <w:szCs w:val="24"/>
        </w:rPr>
        <w:t xml:space="preserve">, </w:t>
      </w:r>
      <w:r w:rsidRPr="00F12DF8">
        <w:rPr>
          <w:rStyle w:val="ISOCode"/>
        </w:rPr>
        <w:t>&lt;connection_1d/&gt;</w:t>
      </w:r>
      <w:r>
        <w:rPr>
          <w:szCs w:val="24"/>
        </w:rPr>
        <w:t xml:space="preserve"> and </w:t>
      </w:r>
      <w:r w:rsidRPr="00F12DF8">
        <w:rPr>
          <w:rStyle w:val="ISOCode"/>
        </w:rPr>
        <w:t>&lt;connection_2d/&gt;</w:t>
      </w:r>
      <w:r>
        <w:rPr>
          <w:szCs w:val="24"/>
        </w:rPr>
        <w:t>)</w:t>
      </w:r>
    </w:p>
    <w:p w14:paraId="3921376C" w14:textId="1C9347D4" w:rsidR="006A2DB6" w:rsidRDefault="00B841A2">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374" w:author="LUEJE Claudia" w:date="2024-05-02T17:42:00Z">
        <w:r>
          <w:rPr>
            <w:szCs w:val="24"/>
          </w:rPr>
          <w:t>—</w:t>
        </w:r>
        <w:r>
          <w:rPr>
            <w:szCs w:val="24"/>
          </w:rPr>
          <w:tab/>
          <w:t>or both</w:t>
        </w:r>
      </w:ins>
      <w:r w:rsidR="006A2DB6">
        <w:rPr>
          <w:szCs w:val="24"/>
        </w:rPr>
        <w:t>.</w:t>
      </w:r>
    </w:p>
    <w:p w14:paraId="4A57F47D" w14:textId="77777777" w:rsidR="006A2DB6" w:rsidRDefault="006A2DB6">
      <w:pPr>
        <w:pStyle w:val="BodyText"/>
        <w:autoSpaceDE w:val="0"/>
        <w:autoSpaceDN w:val="0"/>
        <w:adjustRightInd w:val="0"/>
        <w:rPr>
          <w:szCs w:val="24"/>
        </w:rPr>
      </w:pPr>
      <w:r>
        <w:rPr>
          <w:szCs w:val="24"/>
        </w:rPr>
        <w:t xml:space="preserve">In contrast to this, the element </w:t>
      </w:r>
      <w:r w:rsidRPr="00F12DF8">
        <w:rPr>
          <w:rStyle w:val="ISOCode"/>
        </w:rPr>
        <w:t>&lt;custom_attributes_list/&gt;</w:t>
      </w:r>
      <w:r>
        <w:rPr>
          <w:szCs w:val="24"/>
        </w:rPr>
        <w:t xml:space="preserve"> can only be used within any single connector, but not at root level. This is justified below.</w:t>
      </w:r>
    </w:p>
    <w:p w14:paraId="2B4B397A" w14:textId="77777777" w:rsidR="006A2DB6" w:rsidRDefault="006A2DB6">
      <w:pPr>
        <w:pStyle w:val="BodyText"/>
        <w:autoSpaceDE w:val="0"/>
        <w:autoSpaceDN w:val="0"/>
        <w:adjustRightInd w:val="0"/>
        <w:rPr>
          <w:szCs w:val="24"/>
        </w:rPr>
      </w:pPr>
      <w:r>
        <w:rPr>
          <w:szCs w:val="24"/>
        </w:rPr>
        <w:t>In the usual scenario where multiple χMCF files, each containing connections of subsystems, are to be read and combined in an application, the application must deal with possible conflicts between data at root level (which applies to many connectors) and data at connector level (which applies to a single connector, only).</w:t>
      </w:r>
    </w:p>
    <w:p w14:paraId="7FE8BD88" w14:textId="77777777" w:rsidR="006A2DB6" w:rsidRDefault="006A2DB6">
      <w:pPr>
        <w:pStyle w:val="BodyText"/>
        <w:autoSpaceDE w:val="0"/>
        <w:autoSpaceDN w:val="0"/>
        <w:adjustRightInd w:val="0"/>
        <w:rPr>
          <w:szCs w:val="24"/>
        </w:rPr>
      </w:pPr>
      <w:r>
        <w:rPr>
          <w:szCs w:val="24"/>
        </w:rPr>
        <w:t xml:space="preserve">Each application should be able to resolve conflicts in its own </w:t>
      </w:r>
      <w:r w:rsidRPr="00F12DF8">
        <w:rPr>
          <w:rStyle w:val="ISOCode"/>
        </w:rPr>
        <w:t>&lt;appdata/&gt;</w:t>
      </w:r>
      <w:r>
        <w:rPr>
          <w:szCs w:val="24"/>
        </w:rPr>
        <w:t>, as the semantics of the data is known to the application.</w:t>
      </w:r>
    </w:p>
    <w:p w14:paraId="1EBBFDCC" w14:textId="44B92731" w:rsidR="006A2DB6" w:rsidRDefault="006A2DB6">
      <w:pPr>
        <w:pStyle w:val="BodyText"/>
        <w:autoSpaceDE w:val="0"/>
        <w:autoSpaceDN w:val="0"/>
        <w:adjustRightInd w:val="0"/>
        <w:rPr>
          <w:szCs w:val="24"/>
        </w:rPr>
      </w:pPr>
      <w:r>
        <w:rPr>
          <w:szCs w:val="24"/>
        </w:rPr>
        <w:t xml:space="preserve">On the other hand, the purpose of a </w:t>
      </w:r>
      <w:r w:rsidRPr="00F12DF8">
        <w:rPr>
          <w:rStyle w:val="ISOCode"/>
        </w:rPr>
        <w:t>&lt;custom_attributes/&gt;</w:t>
      </w:r>
      <w:r>
        <w:rPr>
          <w:szCs w:val="24"/>
        </w:rPr>
        <w:t xml:space="preserve"> element assumed at root level would not be known to a random application. Conflicts with </w:t>
      </w:r>
      <w:r>
        <w:rPr>
          <w:rStyle w:val="ISOCode"/>
          <w:rFonts w:cs="Times New Roman"/>
          <w:szCs w:val="24"/>
        </w:rPr>
        <w:t>&lt;custom_attributes/&gt;</w:t>
      </w:r>
      <w:r>
        <w:rPr>
          <w:szCs w:val="24"/>
        </w:rPr>
        <w:t xml:space="preserve"> elements at connector level would not even be identifiable with certainty. The application would therefore have to pass on the task of resolving </w:t>
      </w:r>
      <w:r>
        <w:rPr>
          <w:rStyle w:val="ISOCode"/>
          <w:rFonts w:cs="Times New Roman"/>
          <w:szCs w:val="24"/>
        </w:rPr>
        <w:t>&lt;custom_attributes/&gt;</w:t>
      </w:r>
      <w:r>
        <w:rPr>
          <w:szCs w:val="24"/>
        </w:rPr>
        <w:t xml:space="preserve"> conflicts to the user. This is undesirable.</w:t>
      </w:r>
    </w:p>
    <w:p w14:paraId="2D044A76" w14:textId="3A044A8F" w:rsidR="006A2DB6" w:rsidRDefault="006A2DB6">
      <w:pPr>
        <w:pStyle w:val="BodyText"/>
        <w:autoSpaceDE w:val="0"/>
        <w:autoSpaceDN w:val="0"/>
        <w:adjustRightInd w:val="0"/>
        <w:rPr>
          <w:szCs w:val="24"/>
        </w:rPr>
      </w:pPr>
      <w:del w:id="375" w:author="LUEJE Claudia" w:date="2024-05-02T17:44:00Z">
        <w:r w:rsidDel="00F54986">
          <w:rPr>
            <w:szCs w:val="24"/>
          </w:rPr>
          <w:delText>So, b</w:delText>
        </w:r>
      </w:del>
      <w:ins w:id="376" w:author="LUEJE Claudia" w:date="2024-05-02T17:44:00Z">
        <w:r w:rsidR="00F54986">
          <w:rPr>
            <w:szCs w:val="24"/>
          </w:rPr>
          <w:t>B</w:t>
        </w:r>
      </w:ins>
      <w:r>
        <w:rPr>
          <w:szCs w:val="24"/>
        </w:rPr>
        <w:t xml:space="preserve">ecause </w:t>
      </w:r>
      <w:r w:rsidRPr="00AA1AE9">
        <w:rPr>
          <w:rStyle w:val="ISOCode"/>
        </w:rPr>
        <w:t>&lt;custom_attributes/&gt;</w:t>
      </w:r>
      <w:r>
        <w:rPr>
          <w:szCs w:val="24"/>
        </w:rPr>
        <w:t xml:space="preserve"> may only </w:t>
      </w:r>
      <w:ins w:id="377" w:author="LUEJE Claudia" w:date="2024-05-02T17:44:00Z">
        <w:r w:rsidR="00F54986">
          <w:rPr>
            <w:szCs w:val="24"/>
          </w:rPr>
          <w:t xml:space="preserve">be </w:t>
        </w:r>
      </w:ins>
      <w:r>
        <w:rPr>
          <w:szCs w:val="24"/>
        </w:rPr>
        <w:t xml:space="preserve">within a single connector, no conflicts can arise. Any application should be able to handle </w:t>
      </w:r>
      <w:r>
        <w:rPr>
          <w:rStyle w:val="ISOCode"/>
          <w:rFonts w:cs="Times New Roman"/>
          <w:szCs w:val="24"/>
        </w:rPr>
        <w:t>&lt;custom_attributes/&gt;</w:t>
      </w:r>
      <w:r>
        <w:rPr>
          <w:szCs w:val="24"/>
        </w:rPr>
        <w:t>, even if it does not understand the semantics. The reason for this is that the syntax is standardised and that connectors are self-contained objects with a clearly defined role and limited scope.</w:t>
      </w:r>
    </w:p>
    <w:p w14:paraId="18A9520F" w14:textId="77777777" w:rsidR="006A2DB6" w:rsidRDefault="006A2DB6">
      <w:pPr>
        <w:pStyle w:val="Heading1"/>
        <w:autoSpaceDE w:val="0"/>
        <w:autoSpaceDN w:val="0"/>
        <w:adjustRightInd w:val="0"/>
        <w:rPr>
          <w:rFonts w:eastAsia="Times New Roman"/>
          <w:szCs w:val="24"/>
        </w:rPr>
      </w:pPr>
      <w:r>
        <w:rPr>
          <w:rFonts w:eastAsia="Times New Roman"/>
          <w:szCs w:val="24"/>
        </w:rPr>
        <w:t>0D connections</w:t>
      </w:r>
    </w:p>
    <w:p w14:paraId="32BDBDFA" w14:textId="51AD22AB"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Generic </w:t>
      </w:r>
      <w:ins w:id="378" w:author="LUEJE Claudia" w:date="2024-05-02T17:44:00Z">
        <w:r w:rsidR="00F54986">
          <w:rPr>
            <w:rFonts w:eastAsia="Times New Roman"/>
            <w:szCs w:val="24"/>
          </w:rPr>
          <w:t>d</w:t>
        </w:r>
      </w:ins>
      <w:del w:id="379" w:author="LUEJE Claudia" w:date="2024-05-02T17:44:00Z">
        <w:r w:rsidDel="00F54986">
          <w:rPr>
            <w:rFonts w:eastAsia="Times New Roman"/>
            <w:szCs w:val="24"/>
          </w:rPr>
          <w:delText>D</w:delText>
        </w:r>
      </w:del>
      <w:r>
        <w:rPr>
          <w:rFonts w:eastAsia="Times New Roman"/>
          <w:szCs w:val="24"/>
        </w:rPr>
        <w:t>efinitions</w:t>
      </w:r>
    </w:p>
    <w:p w14:paraId="342DDFF6"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EF5A66C"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0FE7712" w14:textId="047B2AB4" w:rsidR="006A2DB6" w:rsidRDefault="006A2DB6">
      <w:pPr>
        <w:pStyle w:val="BodyText"/>
        <w:autoSpaceDE w:val="0"/>
        <w:autoSpaceDN w:val="0"/>
        <w:adjustRightInd w:val="0"/>
        <w:rPr>
          <w:szCs w:val="24"/>
        </w:rPr>
      </w:pPr>
      <w:r>
        <w:rPr>
          <w:szCs w:val="24"/>
        </w:rPr>
        <w:t xml:space="preserve">The possible XML attributes of the </w:t>
      </w:r>
      <w:r w:rsidRPr="00AA1AE9">
        <w:rPr>
          <w:rStyle w:val="ISOCode"/>
        </w:rPr>
        <w:t>&lt;connection_0d/&gt;</w:t>
      </w:r>
      <w:r>
        <w:rPr>
          <w:szCs w:val="24"/>
        </w:rPr>
        <w:t xml:space="preserve"> element, which describes a point connection (0D connection), are specified in </w:t>
      </w:r>
      <w:r w:rsidR="009C3FFA">
        <w:rPr>
          <w:rStyle w:val="citetbl"/>
          <w:szCs w:val="24"/>
        </w:rPr>
        <w:t>Table </w:t>
      </w:r>
      <w:r>
        <w:rPr>
          <w:rStyle w:val="citetbl"/>
          <w:szCs w:val="24"/>
        </w:rPr>
        <w:t>32</w:t>
      </w:r>
      <w:r>
        <w:rPr>
          <w:szCs w:val="24"/>
        </w:rPr>
        <w:t>:</w:t>
      </w:r>
    </w:p>
    <w:p w14:paraId="0D2AAE5B" w14:textId="27848D6A" w:rsidR="006A2DB6" w:rsidRDefault="009C3FFA">
      <w:pPr>
        <w:pStyle w:val="Tabletitle"/>
        <w:autoSpaceDE w:val="0"/>
        <w:autoSpaceDN w:val="0"/>
        <w:adjustRightInd w:val="0"/>
        <w:outlineLvl w:val="0"/>
        <w:rPr>
          <w:szCs w:val="24"/>
        </w:rPr>
      </w:pPr>
      <w:r>
        <w:rPr>
          <w:szCs w:val="24"/>
        </w:rPr>
        <w:t>Table </w:t>
      </w:r>
      <w:r w:rsidR="006A2DB6">
        <w:rPr>
          <w:szCs w:val="24"/>
        </w:rPr>
        <w:t xml:space="preserve">32 — Attributes of element </w:t>
      </w:r>
      <w:r w:rsidR="006A2DB6" w:rsidRPr="00AA1AE9">
        <w:rPr>
          <w:rStyle w:val="ISOCode"/>
        </w:rPr>
        <w:t>&lt;connection_0d/&gt;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16"/>
        <w:gridCol w:w="1559"/>
        <w:gridCol w:w="1276"/>
        <w:gridCol w:w="3980"/>
      </w:tblGrid>
      <w:tr w:rsidR="006A2DB6" w:rsidRPr="00EC4DAD" w14:paraId="03519D22" w14:textId="77777777" w:rsidTr="00740CC4">
        <w:trPr>
          <w:tblHeader/>
          <w:jc w:val="center"/>
        </w:trPr>
        <w:tc>
          <w:tcPr>
            <w:tcW w:w="1716" w:type="dxa"/>
            <w:tcBorders>
              <w:top w:val="single" w:sz="12" w:space="0" w:color="auto"/>
              <w:bottom w:val="single" w:sz="12" w:space="0" w:color="auto"/>
            </w:tcBorders>
            <w:shd w:val="clear" w:color="auto" w:fill="F3F3F3"/>
            <w:vAlign w:val="bottom"/>
          </w:tcPr>
          <w:p w14:paraId="081E8D8E" w14:textId="2175A1A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172944C6" w14:textId="39BCF2BC"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vAlign w:val="bottom"/>
          </w:tcPr>
          <w:p w14:paraId="25401EA6" w14:textId="692FAA71" w:rsidR="006A2DB6" w:rsidRPr="00EC4DAD" w:rsidRDefault="006A2DB6" w:rsidP="006A2DB6">
            <w:pPr>
              <w:pStyle w:val="Tableheader"/>
              <w:autoSpaceDE w:val="0"/>
              <w:autoSpaceDN w:val="0"/>
              <w:adjustRightInd w:val="0"/>
              <w:jc w:val="both"/>
              <w:rPr>
                <w:b/>
              </w:rPr>
            </w:pPr>
            <w:r w:rsidRPr="00EC4DAD">
              <w:rPr>
                <w:b/>
                <w:szCs w:val="24"/>
              </w:rPr>
              <w:t>Use</w:t>
            </w:r>
          </w:p>
        </w:tc>
        <w:tc>
          <w:tcPr>
            <w:tcW w:w="3980" w:type="dxa"/>
            <w:tcBorders>
              <w:top w:val="single" w:sz="12" w:space="0" w:color="auto"/>
              <w:bottom w:val="single" w:sz="12" w:space="0" w:color="auto"/>
            </w:tcBorders>
            <w:shd w:val="clear" w:color="auto" w:fill="F3F3F3"/>
            <w:vAlign w:val="bottom"/>
          </w:tcPr>
          <w:p w14:paraId="27E47B0E" w14:textId="1A2DC85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43CF2BFC" w14:textId="77777777" w:rsidTr="00740CC4">
        <w:trPr>
          <w:jc w:val="center"/>
        </w:trPr>
        <w:tc>
          <w:tcPr>
            <w:tcW w:w="1716" w:type="dxa"/>
            <w:tcBorders>
              <w:top w:val="single" w:sz="12" w:space="0" w:color="auto"/>
            </w:tcBorders>
            <w:vAlign w:val="bottom"/>
          </w:tcPr>
          <w:p w14:paraId="6D05DB0B" w14:textId="49AFDEBA" w:rsidR="006A2DB6" w:rsidRPr="006A2DB6" w:rsidRDefault="006A2DB6" w:rsidP="006A2DB6">
            <w:pPr>
              <w:pStyle w:val="Tablebody"/>
              <w:autoSpaceDE w:val="0"/>
              <w:autoSpaceDN w:val="0"/>
              <w:adjustRightInd w:val="0"/>
              <w:jc w:val="both"/>
            </w:pPr>
            <w:r w:rsidRPr="006A2DB6">
              <w:rPr>
                <w:szCs w:val="24"/>
              </w:rPr>
              <w:t>label</w:t>
            </w:r>
          </w:p>
        </w:tc>
        <w:tc>
          <w:tcPr>
            <w:tcW w:w="1559" w:type="dxa"/>
            <w:tcBorders>
              <w:top w:val="single" w:sz="12" w:space="0" w:color="auto"/>
            </w:tcBorders>
            <w:vAlign w:val="bottom"/>
          </w:tcPr>
          <w:p w14:paraId="14B12FF5" w14:textId="35210B03"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top w:val="single" w:sz="12" w:space="0" w:color="auto"/>
            </w:tcBorders>
            <w:vAlign w:val="bottom"/>
          </w:tcPr>
          <w:p w14:paraId="6C899741" w14:textId="1DFBB427"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top w:val="single" w:sz="12" w:space="0" w:color="auto"/>
            </w:tcBorders>
            <w:vAlign w:val="bottom"/>
          </w:tcPr>
          <w:p w14:paraId="757C7CDD" w14:textId="7C66A14E"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707AFC01" w14:textId="77777777" w:rsidTr="00740CC4">
        <w:trPr>
          <w:jc w:val="center"/>
        </w:trPr>
        <w:tc>
          <w:tcPr>
            <w:tcW w:w="1716" w:type="dxa"/>
            <w:vAlign w:val="bottom"/>
          </w:tcPr>
          <w:p w14:paraId="7DD74C91" w14:textId="3880F4B0" w:rsidR="006A2DB6" w:rsidRPr="006A2DB6" w:rsidRDefault="006A2DB6" w:rsidP="006A2DB6">
            <w:pPr>
              <w:pStyle w:val="Tablebody"/>
              <w:autoSpaceDE w:val="0"/>
              <w:autoSpaceDN w:val="0"/>
              <w:adjustRightInd w:val="0"/>
              <w:jc w:val="both"/>
            </w:pPr>
            <w:r w:rsidRPr="006A2DB6">
              <w:rPr>
                <w:szCs w:val="24"/>
              </w:rPr>
              <w:t>ident</w:t>
            </w:r>
          </w:p>
        </w:tc>
        <w:tc>
          <w:tcPr>
            <w:tcW w:w="1559" w:type="dxa"/>
            <w:vAlign w:val="bottom"/>
          </w:tcPr>
          <w:p w14:paraId="47A157B4" w14:textId="11E3A9BA" w:rsidR="006A2DB6" w:rsidRPr="006A2DB6" w:rsidRDefault="006A2DB6" w:rsidP="006A2DB6">
            <w:pPr>
              <w:pStyle w:val="Tablebody"/>
              <w:autoSpaceDE w:val="0"/>
              <w:autoSpaceDN w:val="0"/>
              <w:adjustRightInd w:val="0"/>
              <w:jc w:val="both"/>
            </w:pPr>
            <w:r w:rsidRPr="006A2DB6">
              <w:rPr>
                <w:szCs w:val="24"/>
              </w:rPr>
              <w:t>Integer</w:t>
            </w:r>
          </w:p>
        </w:tc>
        <w:tc>
          <w:tcPr>
            <w:tcW w:w="1276" w:type="dxa"/>
            <w:vAlign w:val="bottom"/>
          </w:tcPr>
          <w:p w14:paraId="13AE6624" w14:textId="08AA3233" w:rsidR="006A2DB6" w:rsidRPr="006A2DB6" w:rsidRDefault="006A2DB6" w:rsidP="006A2DB6">
            <w:pPr>
              <w:pStyle w:val="Tablebody"/>
              <w:autoSpaceDE w:val="0"/>
              <w:autoSpaceDN w:val="0"/>
              <w:adjustRightInd w:val="0"/>
              <w:jc w:val="both"/>
            </w:pPr>
            <w:r w:rsidRPr="006A2DB6">
              <w:rPr>
                <w:szCs w:val="24"/>
              </w:rPr>
              <w:t>Optional</w:t>
            </w:r>
          </w:p>
        </w:tc>
        <w:tc>
          <w:tcPr>
            <w:tcW w:w="3980" w:type="dxa"/>
          </w:tcPr>
          <w:p w14:paraId="24912D13" w14:textId="21167615" w:rsidR="006A2DB6" w:rsidRPr="006A2DB6" w:rsidRDefault="006A2DB6" w:rsidP="006A2DB6">
            <w:pPr>
              <w:pStyle w:val="Tablebody"/>
              <w:autoSpaceDE w:val="0"/>
              <w:autoSpaceDN w:val="0"/>
              <w:adjustRightInd w:val="0"/>
              <w:jc w:val="both"/>
            </w:pPr>
            <w:r w:rsidRPr="006A2DB6">
              <w:rPr>
                <w:szCs w:val="24"/>
              </w:rPr>
              <w:t>positive, unique within a χMCF file</w:t>
            </w:r>
          </w:p>
        </w:tc>
      </w:tr>
      <w:tr w:rsidR="006A2DB6" w:rsidRPr="00CC3DCA" w14:paraId="3126850E" w14:textId="77777777" w:rsidTr="00740CC4">
        <w:trPr>
          <w:jc w:val="center"/>
        </w:trPr>
        <w:tc>
          <w:tcPr>
            <w:tcW w:w="1716" w:type="dxa"/>
            <w:tcBorders>
              <w:bottom w:val="single" w:sz="12" w:space="0" w:color="auto"/>
            </w:tcBorders>
          </w:tcPr>
          <w:p w14:paraId="3922A4DB" w14:textId="458F4E5A" w:rsidR="006A2DB6" w:rsidRPr="006A2DB6" w:rsidRDefault="006A2DB6" w:rsidP="006A2DB6">
            <w:pPr>
              <w:pStyle w:val="Tablebody"/>
              <w:autoSpaceDE w:val="0"/>
              <w:autoSpaceDN w:val="0"/>
              <w:adjustRightInd w:val="0"/>
              <w:jc w:val="both"/>
            </w:pPr>
            <w:r w:rsidRPr="006A2DB6">
              <w:rPr>
                <w:szCs w:val="24"/>
              </w:rPr>
              <w:t>quality_control</w:t>
            </w:r>
          </w:p>
        </w:tc>
        <w:tc>
          <w:tcPr>
            <w:tcW w:w="1559" w:type="dxa"/>
            <w:tcBorders>
              <w:bottom w:val="single" w:sz="12" w:space="0" w:color="auto"/>
            </w:tcBorders>
          </w:tcPr>
          <w:p w14:paraId="011B2E05" w14:textId="738A329B"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0AC11BBC" w14:textId="7103F0CD" w:rsidR="006A2DB6" w:rsidRPr="006A2DB6" w:rsidRDefault="006A2DB6" w:rsidP="006A2DB6">
            <w:pPr>
              <w:pStyle w:val="Tablebody"/>
              <w:autoSpaceDE w:val="0"/>
              <w:autoSpaceDN w:val="0"/>
              <w:adjustRightInd w:val="0"/>
              <w:jc w:val="both"/>
            </w:pPr>
            <w:r w:rsidRPr="006A2DB6">
              <w:rPr>
                <w:szCs w:val="24"/>
              </w:rPr>
              <w:t>Optional</w:t>
            </w:r>
          </w:p>
        </w:tc>
        <w:tc>
          <w:tcPr>
            <w:tcW w:w="3980" w:type="dxa"/>
            <w:tcBorders>
              <w:bottom w:val="single" w:sz="12" w:space="0" w:color="auto"/>
            </w:tcBorders>
          </w:tcPr>
          <w:p w14:paraId="2D51AB54" w14:textId="0E01E930" w:rsidR="006A2DB6" w:rsidRPr="006A2DB6" w:rsidRDefault="006A2DB6" w:rsidP="006A2DB6">
            <w:pPr>
              <w:pStyle w:val="Tablebody"/>
              <w:autoSpaceDE w:val="0"/>
              <w:autoSpaceDN w:val="0"/>
              <w:adjustRightInd w:val="0"/>
              <w:jc w:val="both"/>
            </w:pPr>
            <w:r w:rsidRPr="006A2DB6">
              <w:rPr>
                <w:szCs w:val="24"/>
              </w:rPr>
              <w:t xml:space="preserve">See </w:t>
            </w:r>
            <w:del w:id="380" w:author="LUEJE Claudia" w:date="2024-05-02T17:44:00Z">
              <w:r w:rsidRPr="006A2DB6" w:rsidDel="00F54986">
                <w:rPr>
                  <w:rStyle w:val="citesec"/>
                  <w:szCs w:val="24"/>
                </w:rPr>
                <w:delText>clause</w:delText>
              </w:r>
              <w:r w:rsidR="00DB2A9F" w:rsidDel="00F54986">
                <w:rPr>
                  <w:rStyle w:val="citesec"/>
                  <w:szCs w:val="24"/>
                </w:rPr>
                <w:delText> </w:delText>
              </w:r>
            </w:del>
            <w:r w:rsidRPr="006A2DB6">
              <w:rPr>
                <w:rStyle w:val="citesec"/>
                <w:szCs w:val="24"/>
              </w:rPr>
              <w:t>8.4</w:t>
            </w:r>
            <w:r w:rsidRPr="006A2DB6">
              <w:rPr>
                <w:szCs w:val="24"/>
              </w:rPr>
              <w:t>.</w:t>
            </w:r>
          </w:p>
        </w:tc>
      </w:tr>
    </w:tbl>
    <w:p w14:paraId="13EA38AD" w14:textId="51ADB053"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“label”</w:t>
      </w:r>
    </w:p>
    <w:p w14:paraId="1B8D11F4" w14:textId="33D6896C" w:rsidR="006A2DB6" w:rsidRDefault="006A2DB6">
      <w:pPr>
        <w:pStyle w:val="BodyText"/>
        <w:autoSpaceDE w:val="0"/>
        <w:autoSpaceDN w:val="0"/>
        <w:adjustRightInd w:val="0"/>
        <w:rPr>
          <w:szCs w:val="24"/>
        </w:rPr>
      </w:pPr>
      <w:r>
        <w:rPr>
          <w:szCs w:val="24"/>
        </w:rPr>
        <w:t xml:space="preserve">The label defines the human readable identification of a connection. It </w:t>
      </w:r>
      <w:del w:id="381" w:author="LUEJE Claudia" w:date="2024-05-02T17:44:00Z">
        <w:r w:rsidDel="00F54986">
          <w:rPr>
            <w:szCs w:val="24"/>
          </w:rPr>
          <w:delText xml:space="preserve">might </w:delText>
        </w:r>
      </w:del>
      <w:ins w:id="382" w:author="LUEJE Claudia" w:date="2024-05-02T17:44:00Z">
        <w:r w:rsidR="00F54986">
          <w:rPr>
            <w:szCs w:val="24"/>
          </w:rPr>
          <w:t xml:space="preserve">can </w:t>
        </w:r>
      </w:ins>
      <w:r>
        <w:rPr>
          <w:szCs w:val="24"/>
        </w:rPr>
        <w:t>contain a description of the connection or simply an index as an integer.</w:t>
      </w:r>
    </w:p>
    <w:p w14:paraId="0DF66D99" w14:textId="71831F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83" w:author="LUEJE Claudia" w:date="2024-05-02T17:44:00Z">
        <w:r w:rsidR="00F54986">
          <w:rPr>
            <w:szCs w:val="24"/>
          </w:rPr>
          <w:t>XAMPLE</w:t>
        </w:r>
      </w:ins>
      <w:del w:id="384" w:author="LUEJE Claudia" w:date="2024-05-02T17:44:00Z">
        <w:r w:rsidDel="00F54986">
          <w:rPr>
            <w:szCs w:val="24"/>
          </w:rPr>
          <w:delText>xample</w:delText>
        </w:r>
      </w:del>
      <w:r>
        <w:rPr>
          <w:szCs w:val="24"/>
        </w:rPr>
        <w:t xml:space="preserve"> 1</w:t>
      </w:r>
      <w:r w:rsidR="00690423">
        <w:rPr>
          <w:szCs w:val="24"/>
        </w:rPr>
        <w:tab/>
      </w:r>
      <w:r>
        <w:rPr>
          <w:szCs w:val="24"/>
        </w:rPr>
        <w:t>Minimum definition of a 0d connection without label</w:t>
      </w:r>
    </w:p>
    <w:p w14:paraId="7270012F" w14:textId="209E61C0" w:rsidR="00AA1AE9" w:rsidRPr="00AA1AE9" w:rsidRDefault="00AA1AE9" w:rsidP="007B004E">
      <w:pPr>
        <w:pStyle w:val="Code"/>
      </w:pPr>
      <w:r w:rsidRPr="007B004E">
        <w:rPr>
          <w:rFonts w:cs="Courier New"/>
        </w:rPr>
        <w:t xml:space="preserve">  &lt;connection_list&gt;</w:t>
      </w:r>
    </w:p>
    <w:p w14:paraId="4DEA5E89" w14:textId="3F9858DE"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33398E5A" w14:textId="652B5116" w:rsidR="00AA1AE9" w:rsidRPr="00AA1AE9" w:rsidRDefault="00AA1AE9" w:rsidP="007B004E">
      <w:pPr>
        <w:pStyle w:val="Code"/>
      </w:pPr>
      <w:r w:rsidRPr="007B004E">
        <w:rPr>
          <w:rFonts w:cs="Courier New"/>
        </w:rPr>
        <w:t xml:space="preserve">          &lt;loc&gt;</w:t>
      </w:r>
    </w:p>
    <w:p w14:paraId="4216F1B4" w14:textId="309F4CCD" w:rsidR="00AA1AE9" w:rsidRPr="00AA1AE9" w:rsidRDefault="00AA1AE9" w:rsidP="007B004E">
      <w:pPr>
        <w:pStyle w:val="Code"/>
      </w:pPr>
      <w:r w:rsidRPr="007B004E">
        <w:rPr>
          <w:rFonts w:cs="Courier New"/>
        </w:rPr>
        <w:t xml:space="preserve">              ...</w:t>
      </w:r>
    </w:p>
    <w:p w14:paraId="05436C86" w14:textId="69131AEB" w:rsidR="00AA1AE9" w:rsidRPr="00AA1AE9" w:rsidRDefault="00AA1AE9" w:rsidP="007B004E">
      <w:pPr>
        <w:pStyle w:val="Code"/>
      </w:pPr>
      <w:r w:rsidRPr="007B004E">
        <w:rPr>
          <w:rFonts w:cs="Courier New"/>
        </w:rPr>
        <w:t xml:space="preserve">          &lt;/loc&gt;</w:t>
      </w:r>
    </w:p>
    <w:p w14:paraId="06A6F3E6" w14:textId="23FF5E35" w:rsidR="00AA1AE9" w:rsidRPr="00AA1AE9" w:rsidRDefault="00AA1AE9" w:rsidP="007B004E">
      <w:pPr>
        <w:pStyle w:val="Code"/>
      </w:pPr>
      <w:r w:rsidRPr="007B004E">
        <w:rPr>
          <w:rFonts w:cs="Courier New"/>
        </w:rPr>
        <w:t xml:space="preserve">          &lt;spotweld&gt;</w:t>
      </w:r>
    </w:p>
    <w:p w14:paraId="4DE78044" w14:textId="70741344" w:rsidR="00AA1AE9" w:rsidRPr="00AA1AE9" w:rsidRDefault="00AA1AE9" w:rsidP="007B004E">
      <w:pPr>
        <w:pStyle w:val="Code"/>
      </w:pPr>
      <w:r w:rsidRPr="007B004E">
        <w:rPr>
          <w:rFonts w:cs="Courier New"/>
        </w:rPr>
        <w:t xml:space="preserve">              ...</w:t>
      </w:r>
    </w:p>
    <w:p w14:paraId="45309602" w14:textId="0C50A357" w:rsidR="00AA1AE9" w:rsidRPr="00AA1AE9" w:rsidRDefault="00AA1AE9" w:rsidP="007B004E">
      <w:pPr>
        <w:pStyle w:val="Code"/>
      </w:pPr>
      <w:r w:rsidRPr="007B004E">
        <w:rPr>
          <w:rFonts w:cs="Courier New"/>
        </w:rPr>
        <w:t xml:space="preserve">          &lt;/spotweld&gt;</w:t>
      </w:r>
    </w:p>
    <w:p w14:paraId="73F79461" w14:textId="18FB9A53" w:rsidR="00AA1AE9" w:rsidRPr="007B004E" w:rsidRDefault="00AA1AE9" w:rsidP="007B004E">
      <w:pPr>
        <w:pStyle w:val="Code"/>
        <w:rPr>
          <w:b/>
        </w:rPr>
      </w:pPr>
      <w:r w:rsidRPr="007B004E">
        <w:rPr>
          <w:rFonts w:cs="Courier New"/>
        </w:rPr>
        <w:t xml:space="preserve">      </w:t>
      </w:r>
      <w:r w:rsidRPr="007B004E">
        <w:rPr>
          <w:rFonts w:cs="Courier New"/>
          <w:b/>
        </w:rPr>
        <w:t>&lt;/connection_0d&gt;</w:t>
      </w:r>
    </w:p>
    <w:p w14:paraId="7C043C47" w14:textId="7E79BEB1" w:rsidR="00AA1AE9" w:rsidRDefault="00AA1AE9" w:rsidP="007B004E">
      <w:pPr>
        <w:pStyle w:val="Code"/>
        <w:rPr>
          <w:rFonts w:cs="Courier New"/>
        </w:rPr>
      </w:pPr>
      <w:r w:rsidRPr="007B004E">
        <w:rPr>
          <w:rFonts w:cs="Courier New"/>
        </w:rPr>
        <w:t xml:space="preserve">  &lt;/connection_list&gt;</w:t>
      </w:r>
    </w:p>
    <w:p w14:paraId="1F958B62" w14:textId="4710E47A" w:rsidR="00C737A9" w:rsidRPr="00AA1AE9" w:rsidRDefault="00C737A9" w:rsidP="007B004E">
      <w:pPr>
        <w:pStyle w:val="Code"/>
      </w:pPr>
      <w:r>
        <w:t> </w:t>
      </w:r>
    </w:p>
    <w:p w14:paraId="474B5D11" w14:textId="562C2FFA" w:rsidR="006A2DB6" w:rsidRDefault="00F5498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385" w:author="LUEJE Claudia" w:date="2024-05-02T17:45:00Z">
        <w:r>
          <w:rPr>
            <w:szCs w:val="24"/>
          </w:rPr>
          <w:t>EXAMPLE</w:t>
        </w:r>
      </w:ins>
      <w:del w:id="386" w:author="LUEJE Claudia" w:date="2024-05-02T17:45:00Z">
        <w:r w:rsidR="006A2DB6" w:rsidDel="00F54986">
          <w:rPr>
            <w:szCs w:val="24"/>
          </w:rPr>
          <w:delText>Example</w:delText>
        </w:r>
      </w:del>
      <w:r w:rsidR="006A2DB6">
        <w:rPr>
          <w:szCs w:val="24"/>
        </w:rPr>
        <w:t xml:space="preserve"> 2</w:t>
      </w:r>
      <w:r w:rsidR="00690423">
        <w:rPr>
          <w:szCs w:val="24"/>
        </w:rPr>
        <w:tab/>
      </w:r>
      <w:r w:rsidR="006A2DB6">
        <w:rPr>
          <w:szCs w:val="24"/>
        </w:rPr>
        <w:t>Definition of a 0d connection with label</w:t>
      </w:r>
    </w:p>
    <w:p w14:paraId="7017056C" w14:textId="0CF7E57B" w:rsidR="00C737A9" w:rsidRPr="00C737A9" w:rsidRDefault="00C737A9" w:rsidP="00C737A9">
      <w:pPr>
        <w:pStyle w:val="Code"/>
      </w:pPr>
      <w:r>
        <w:t xml:space="preserve">  </w:t>
      </w:r>
      <w:r w:rsidRPr="00C737A9">
        <w:t>&lt;connection_list&gt;</w:t>
      </w:r>
    </w:p>
    <w:p w14:paraId="3E37E52A" w14:textId="24D11EA9" w:rsidR="00C737A9" w:rsidRPr="00C737A9" w:rsidRDefault="00C737A9" w:rsidP="00C737A9">
      <w:pPr>
        <w:pStyle w:val="Code"/>
        <w:rPr>
          <w:b/>
        </w:rPr>
      </w:pPr>
      <w:r>
        <w:t xml:space="preserve">  </w:t>
      </w:r>
      <w:r w:rsidRPr="00C737A9">
        <w:t xml:space="preserve">    </w:t>
      </w:r>
      <w:r w:rsidRPr="00C737A9">
        <w:rPr>
          <w:b/>
        </w:rPr>
        <w:t>&lt;connection_0d label="SPOT_3490"&gt;</w:t>
      </w:r>
    </w:p>
    <w:p w14:paraId="015F4983" w14:textId="0591F8F0" w:rsidR="00C737A9" w:rsidRPr="00C737A9" w:rsidRDefault="00C737A9" w:rsidP="00C737A9">
      <w:pPr>
        <w:pStyle w:val="Code"/>
      </w:pPr>
      <w:r>
        <w:t xml:space="preserve">  </w:t>
      </w:r>
      <w:r w:rsidRPr="00C737A9">
        <w:t xml:space="preserve">        &lt;loc&gt;</w:t>
      </w:r>
    </w:p>
    <w:p w14:paraId="3F93E47B" w14:textId="4C07C3DD" w:rsidR="00C737A9" w:rsidRPr="00C737A9" w:rsidRDefault="00C737A9" w:rsidP="00C737A9">
      <w:pPr>
        <w:pStyle w:val="Code"/>
      </w:pPr>
      <w:r>
        <w:t xml:space="preserve">  </w:t>
      </w:r>
      <w:r w:rsidRPr="00C737A9">
        <w:t xml:space="preserve">            ...</w:t>
      </w:r>
    </w:p>
    <w:p w14:paraId="27B11DE0" w14:textId="60F1C35C" w:rsidR="00C737A9" w:rsidRPr="00C737A9" w:rsidRDefault="00C737A9" w:rsidP="00C737A9">
      <w:pPr>
        <w:pStyle w:val="Code"/>
      </w:pPr>
      <w:r>
        <w:t xml:space="preserve">  </w:t>
      </w:r>
      <w:r w:rsidRPr="00C737A9">
        <w:t xml:space="preserve">        &lt;/loc&gt;</w:t>
      </w:r>
    </w:p>
    <w:p w14:paraId="50D3DB7D" w14:textId="35E0849A" w:rsidR="00C737A9" w:rsidRPr="00C737A9" w:rsidRDefault="00C737A9" w:rsidP="00C737A9">
      <w:pPr>
        <w:pStyle w:val="Code"/>
      </w:pPr>
      <w:r>
        <w:t xml:space="preserve">  </w:t>
      </w:r>
      <w:r w:rsidRPr="00C737A9">
        <w:t xml:space="preserve">        &lt;spotweld&gt;</w:t>
      </w:r>
    </w:p>
    <w:p w14:paraId="6A981E54" w14:textId="014BDC2B" w:rsidR="00C737A9" w:rsidRPr="00C737A9" w:rsidRDefault="00C737A9" w:rsidP="00C737A9">
      <w:pPr>
        <w:pStyle w:val="Code"/>
      </w:pPr>
      <w:r>
        <w:t xml:space="preserve">  </w:t>
      </w:r>
      <w:r w:rsidRPr="00C737A9">
        <w:t xml:space="preserve">            ...</w:t>
      </w:r>
    </w:p>
    <w:p w14:paraId="68D06723" w14:textId="564A1764" w:rsidR="00C737A9" w:rsidRPr="00C737A9" w:rsidRDefault="00C737A9" w:rsidP="00C737A9">
      <w:pPr>
        <w:pStyle w:val="Code"/>
      </w:pPr>
      <w:r>
        <w:t xml:space="preserve">  </w:t>
      </w:r>
      <w:r w:rsidRPr="00C737A9">
        <w:t xml:space="preserve">        &lt;/spotweld&gt;</w:t>
      </w:r>
    </w:p>
    <w:p w14:paraId="1E1195C4" w14:textId="737032E4" w:rsidR="00C737A9" w:rsidRPr="00C737A9" w:rsidRDefault="00C737A9" w:rsidP="00C737A9">
      <w:pPr>
        <w:pStyle w:val="Code"/>
        <w:rPr>
          <w:b/>
        </w:rPr>
      </w:pPr>
      <w:r>
        <w:t xml:space="preserve">  </w:t>
      </w:r>
      <w:r w:rsidRPr="00C737A9">
        <w:t xml:space="preserve">   </w:t>
      </w:r>
      <w:r w:rsidRPr="00C737A9">
        <w:rPr>
          <w:b/>
        </w:rPr>
        <w:t xml:space="preserve"> &lt;/connection_0d&gt;</w:t>
      </w:r>
    </w:p>
    <w:p w14:paraId="23AB30D5" w14:textId="4A51944B" w:rsidR="00C737A9" w:rsidRDefault="00C737A9" w:rsidP="00C737A9">
      <w:pPr>
        <w:pStyle w:val="Code"/>
      </w:pPr>
      <w:r>
        <w:t xml:space="preserve">  </w:t>
      </w:r>
      <w:r w:rsidRPr="00C737A9">
        <w:t>&lt;/connection_list&gt;</w:t>
      </w:r>
    </w:p>
    <w:p w14:paraId="36B2CB80" w14:textId="0435C791" w:rsidR="00307477" w:rsidRPr="00C737A9" w:rsidRDefault="00307477" w:rsidP="00C737A9">
      <w:pPr>
        <w:pStyle w:val="Code"/>
      </w:pPr>
      <w:r>
        <w:t> </w:t>
      </w:r>
    </w:p>
    <w:p w14:paraId="6F5AEADD"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 “</w:t>
      </w:r>
      <w:r w:rsidRPr="008F05B2">
        <w:rPr>
          <w:rStyle w:val="ISOCode"/>
        </w:rPr>
        <w:t>ident</w:t>
      </w:r>
      <w:r>
        <w:rPr>
          <w:rFonts w:eastAsia="Times New Roman"/>
          <w:szCs w:val="24"/>
        </w:rPr>
        <w:t>”</w:t>
      </w:r>
    </w:p>
    <w:p w14:paraId="0DF123B6" w14:textId="77777777" w:rsidR="006A2DB6" w:rsidRDefault="006A2DB6">
      <w:pPr>
        <w:pStyle w:val="BodyText"/>
        <w:autoSpaceDE w:val="0"/>
        <w:autoSpaceDN w:val="0"/>
        <w:adjustRightInd w:val="0"/>
        <w:rPr>
          <w:szCs w:val="24"/>
        </w:rPr>
      </w:pPr>
      <w:r>
        <w:rPr>
          <w:szCs w:val="24"/>
        </w:rPr>
        <w:t xml:space="preserve">The attribute </w:t>
      </w:r>
      <w:r w:rsidRPr="008F05B2">
        <w:rPr>
          <w:rStyle w:val="ISOCode"/>
        </w:rPr>
        <w:t>ident</w:t>
      </w:r>
      <w:r>
        <w:rPr>
          <w:szCs w:val="24"/>
        </w:rPr>
        <w:t xml:space="preserve"> provides an alternative identification to the connection. The value of </w:t>
      </w:r>
      <w:r w:rsidRPr="008F05B2">
        <w:rPr>
          <w:rStyle w:val="ISOCode"/>
        </w:rPr>
        <w:t>ident</w:t>
      </w:r>
      <w:r>
        <w:rPr>
          <w:szCs w:val="24"/>
        </w:rPr>
        <w:t xml:space="preserve"> is a positive integer and unique within the χMCF file.</w:t>
      </w:r>
    </w:p>
    <w:p w14:paraId="76F3C7AB" w14:textId="2B2E230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87" w:author="LUEJE Claudia" w:date="2024-05-02T17:45:00Z">
        <w:r w:rsidR="00D93C12">
          <w:rPr>
            <w:szCs w:val="24"/>
          </w:rPr>
          <w:t>XAMPLE</w:t>
        </w:r>
      </w:ins>
      <w:del w:id="388" w:author="LUEJE Claudia" w:date="2024-05-02T17:45:00Z">
        <w:r w:rsidDel="00D93C12">
          <w:rPr>
            <w:szCs w:val="24"/>
          </w:rPr>
          <w:delText>xample</w:delText>
        </w:r>
      </w:del>
      <w:r w:rsidR="00D2550C">
        <w:rPr>
          <w:szCs w:val="24"/>
        </w:rPr>
        <w:tab/>
        <w:t> </w:t>
      </w:r>
    </w:p>
    <w:p w14:paraId="400CE194" w14:textId="4843CFB5" w:rsidR="008F05B2" w:rsidRPr="008F05B2" w:rsidRDefault="008F05B2" w:rsidP="008F05B2">
      <w:pPr>
        <w:pStyle w:val="Code"/>
      </w:pPr>
      <w:r>
        <w:t xml:space="preserve">  </w:t>
      </w:r>
      <w:r w:rsidRPr="008F05B2">
        <w:t>&lt;connection_list&gt;</w:t>
      </w:r>
    </w:p>
    <w:p w14:paraId="4936D17E" w14:textId="26730C19" w:rsidR="008F05B2" w:rsidRPr="008F05B2" w:rsidRDefault="008F05B2" w:rsidP="008F05B2">
      <w:pPr>
        <w:pStyle w:val="Code"/>
        <w:rPr>
          <w:b/>
        </w:rPr>
      </w:pPr>
      <w:r>
        <w:t xml:space="preserve">  </w:t>
      </w:r>
      <w:r w:rsidRPr="008F05B2">
        <w:t xml:space="preserve">    </w:t>
      </w:r>
      <w:r w:rsidRPr="008F05B2">
        <w:rPr>
          <w:b/>
        </w:rPr>
        <w:t>&lt;connection_0d ident="3490"&gt;</w:t>
      </w:r>
    </w:p>
    <w:p w14:paraId="570FA9BC" w14:textId="26A3E8EF" w:rsidR="008F05B2" w:rsidRPr="008F05B2" w:rsidRDefault="008F05B2" w:rsidP="008F05B2">
      <w:pPr>
        <w:pStyle w:val="Code"/>
      </w:pPr>
      <w:r>
        <w:t xml:space="preserve">  </w:t>
      </w:r>
      <w:r w:rsidRPr="008F05B2">
        <w:t xml:space="preserve">        &lt;loc&gt;</w:t>
      </w:r>
    </w:p>
    <w:p w14:paraId="0EEF7EC5" w14:textId="792BE818" w:rsidR="008F05B2" w:rsidRPr="008F05B2" w:rsidRDefault="008F05B2" w:rsidP="008F05B2">
      <w:pPr>
        <w:pStyle w:val="Code"/>
      </w:pPr>
      <w:r>
        <w:t xml:space="preserve">  </w:t>
      </w:r>
      <w:r w:rsidRPr="008F05B2">
        <w:t xml:space="preserve">            ...</w:t>
      </w:r>
    </w:p>
    <w:p w14:paraId="14DF0D82" w14:textId="2473E7AB" w:rsidR="008F05B2" w:rsidRPr="008F05B2" w:rsidRDefault="008F05B2" w:rsidP="008F05B2">
      <w:pPr>
        <w:pStyle w:val="Code"/>
      </w:pPr>
      <w:r>
        <w:t xml:space="preserve">  </w:t>
      </w:r>
      <w:r w:rsidRPr="008F05B2">
        <w:t xml:space="preserve">        &lt;/loc&gt;</w:t>
      </w:r>
    </w:p>
    <w:p w14:paraId="4C15E1B5" w14:textId="0D8B43D8" w:rsidR="008F05B2" w:rsidRPr="008F05B2" w:rsidRDefault="008F05B2" w:rsidP="008F05B2">
      <w:pPr>
        <w:pStyle w:val="Code"/>
      </w:pPr>
      <w:r>
        <w:t xml:space="preserve">  </w:t>
      </w:r>
      <w:r w:rsidRPr="008F05B2">
        <w:t xml:space="preserve">        &lt;spotweld&gt;</w:t>
      </w:r>
    </w:p>
    <w:p w14:paraId="7E80C068" w14:textId="4F558253" w:rsidR="008F05B2" w:rsidRPr="008F05B2" w:rsidRDefault="00057AB2" w:rsidP="008F05B2">
      <w:pPr>
        <w:pStyle w:val="Code"/>
      </w:pPr>
      <w:r>
        <w:t xml:space="preserve">  </w:t>
      </w:r>
      <w:r w:rsidR="008F05B2" w:rsidRPr="008F05B2">
        <w:t xml:space="preserve">            ...</w:t>
      </w:r>
    </w:p>
    <w:p w14:paraId="2C6245F3" w14:textId="1E759D05" w:rsidR="008F05B2" w:rsidRPr="008F05B2" w:rsidRDefault="00057AB2" w:rsidP="008F05B2">
      <w:pPr>
        <w:pStyle w:val="Code"/>
      </w:pPr>
      <w:r>
        <w:t xml:space="preserve">  </w:t>
      </w:r>
      <w:r w:rsidR="008F05B2" w:rsidRPr="008F05B2">
        <w:t xml:space="preserve">        &lt;/spotweld&gt;</w:t>
      </w:r>
    </w:p>
    <w:p w14:paraId="512251F8" w14:textId="21158DC1" w:rsidR="008F05B2" w:rsidRPr="008F05B2" w:rsidRDefault="00057AB2" w:rsidP="008F05B2">
      <w:pPr>
        <w:pStyle w:val="Code"/>
        <w:rPr>
          <w:b/>
        </w:rPr>
      </w:pPr>
      <w:r>
        <w:t xml:space="preserve">  </w:t>
      </w:r>
      <w:r w:rsidR="008F05B2" w:rsidRPr="008F05B2">
        <w:t xml:space="preserve">   </w:t>
      </w:r>
      <w:r w:rsidR="008F05B2" w:rsidRPr="008F05B2">
        <w:rPr>
          <w:b/>
        </w:rPr>
        <w:t xml:space="preserve"> &lt;/connection_0d&gt;</w:t>
      </w:r>
    </w:p>
    <w:p w14:paraId="2CAF7701" w14:textId="3D81E349" w:rsidR="008F05B2" w:rsidRDefault="00057AB2" w:rsidP="008F05B2">
      <w:pPr>
        <w:pStyle w:val="Code"/>
      </w:pPr>
      <w:r>
        <w:t xml:space="preserve">  </w:t>
      </w:r>
      <w:r w:rsidR="008F05B2" w:rsidRPr="008F05B2">
        <w:t>&lt;/connection_list&gt;</w:t>
      </w:r>
    </w:p>
    <w:p w14:paraId="3AF9404F" w14:textId="0724F9E8" w:rsidR="00057AB2" w:rsidRPr="008F05B2" w:rsidRDefault="00057AB2" w:rsidP="008F05B2">
      <w:pPr>
        <w:pStyle w:val="Code"/>
      </w:pPr>
      <w:r>
        <w:t> </w:t>
      </w:r>
    </w:p>
    <w:p w14:paraId="05729E3C"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192D26C9" w14:textId="4AAD3666" w:rsidR="006A2DB6" w:rsidRDefault="006A2DB6">
      <w:pPr>
        <w:pStyle w:val="BodyText"/>
        <w:autoSpaceDE w:val="0"/>
        <w:autoSpaceDN w:val="0"/>
        <w:adjustRightInd w:val="0"/>
        <w:rPr>
          <w:szCs w:val="24"/>
        </w:rPr>
      </w:pPr>
      <w:r>
        <w:rPr>
          <w:szCs w:val="24"/>
        </w:rPr>
        <w:t xml:space="preserve">The definition of the connection location of a point connection is described by the element </w:t>
      </w:r>
      <w:r w:rsidRPr="00467DB7">
        <w:rPr>
          <w:rStyle w:val="ISOCode"/>
        </w:rPr>
        <w:t>&lt;loc/&gt;</w:t>
      </w:r>
      <w:r>
        <w:rPr>
          <w:szCs w:val="24"/>
        </w:rPr>
        <w:t xml:space="preserve">. This element is nested below the parent element </w:t>
      </w:r>
      <w:r w:rsidRPr="00467DB7">
        <w:rPr>
          <w:rStyle w:val="ISOCode"/>
        </w:rPr>
        <w:t>&lt;connection_0d/&gt;</w:t>
      </w:r>
      <w:r>
        <w:rPr>
          <w:szCs w:val="24"/>
        </w:rPr>
        <w:t>. It contains three values specifying the x, y, and z coordinates of the location as text content (</w:t>
      </w:r>
      <w:r w:rsidR="009C3FFA">
        <w:rPr>
          <w:rStyle w:val="citetbl"/>
          <w:szCs w:val="24"/>
        </w:rPr>
        <w:t>Table </w:t>
      </w:r>
      <w:r>
        <w:rPr>
          <w:rStyle w:val="citetbl"/>
          <w:szCs w:val="24"/>
        </w:rPr>
        <w:t>33</w:t>
      </w:r>
      <w:r>
        <w:rPr>
          <w:szCs w:val="24"/>
        </w:rPr>
        <w:t>).</w:t>
      </w:r>
    </w:p>
    <w:p w14:paraId="7435AF54" w14:textId="6C8D972A" w:rsidR="006A2DB6" w:rsidRDefault="009C3FFA">
      <w:pPr>
        <w:pStyle w:val="Tabletitle"/>
        <w:autoSpaceDE w:val="0"/>
        <w:autoSpaceDN w:val="0"/>
        <w:adjustRightInd w:val="0"/>
        <w:outlineLvl w:val="0"/>
        <w:rPr>
          <w:szCs w:val="24"/>
        </w:rPr>
      </w:pPr>
      <w:r>
        <w:rPr>
          <w:szCs w:val="24"/>
        </w:rPr>
        <w:t>Table </w:t>
      </w:r>
      <w:r w:rsidR="006A2DB6">
        <w:rPr>
          <w:szCs w:val="24"/>
        </w:rPr>
        <w:t xml:space="preserve">33 — Text values of element </w:t>
      </w:r>
      <w:r w:rsidR="006A2DB6" w:rsidRPr="00B25236">
        <w:rPr>
          <w:rStyle w:val="ISOCode"/>
        </w:rPr>
        <w:t>&lt;loc/&gt;</w:t>
      </w:r>
    </w:p>
    <w:tbl>
      <w:tblPr>
        <w:tblW w:w="8500"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137D479A" w14:textId="77777777" w:rsidTr="00740CC4">
        <w:tc>
          <w:tcPr>
            <w:tcW w:w="1271" w:type="dxa"/>
            <w:tcBorders>
              <w:top w:val="single" w:sz="12" w:space="0" w:color="auto"/>
              <w:bottom w:val="single" w:sz="12" w:space="0" w:color="auto"/>
            </w:tcBorders>
            <w:shd w:val="clear" w:color="auto" w:fill="F3F3F3"/>
            <w:vAlign w:val="bottom"/>
          </w:tcPr>
          <w:p w14:paraId="2FA439F1" w14:textId="2A7B2737" w:rsidR="006A2DB6" w:rsidRPr="00EC4DAD" w:rsidRDefault="006A2DB6" w:rsidP="006A2DB6">
            <w:pPr>
              <w:pStyle w:val="Tableheader"/>
              <w:autoSpaceDE w:val="0"/>
              <w:autoSpaceDN w:val="0"/>
              <w:adjustRightInd w:val="0"/>
              <w:jc w:val="both"/>
              <w:rPr>
                <w:b/>
              </w:rPr>
            </w:pPr>
            <w:r w:rsidRPr="00EC4DAD">
              <w:rPr>
                <w:b/>
                <w:szCs w:val="24"/>
              </w:rPr>
              <w:t>Text</w:t>
            </w:r>
          </w:p>
        </w:tc>
        <w:tc>
          <w:tcPr>
            <w:tcW w:w="1559" w:type="dxa"/>
            <w:tcBorders>
              <w:top w:val="single" w:sz="12" w:space="0" w:color="auto"/>
              <w:bottom w:val="single" w:sz="12" w:space="0" w:color="auto"/>
            </w:tcBorders>
            <w:shd w:val="clear" w:color="auto" w:fill="F3F3F3"/>
            <w:vAlign w:val="bottom"/>
          </w:tcPr>
          <w:p w14:paraId="4A4F9E3A" w14:textId="3432D69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6B760271" w14:textId="01D0F9AE"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29488E0E" w14:textId="7FD04873"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5F7E833B" w14:textId="61B0F28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C3DCA" w14:paraId="5E6B35C4" w14:textId="77777777" w:rsidTr="00740CC4">
        <w:tc>
          <w:tcPr>
            <w:tcW w:w="1271" w:type="dxa"/>
            <w:tcBorders>
              <w:top w:val="single" w:sz="12" w:space="0" w:color="auto"/>
            </w:tcBorders>
          </w:tcPr>
          <w:p w14:paraId="48309844" w14:textId="18B0A073"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0B4E40D3" w14:textId="142C158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54198324" w14:textId="3D8B2654"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top w:val="single" w:sz="12" w:space="0" w:color="auto"/>
            </w:tcBorders>
          </w:tcPr>
          <w:p w14:paraId="71C8E786" w14:textId="2A0D3571"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tcPr>
          <w:p w14:paraId="4366EBA7" w14:textId="017BB254"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DE647DD" w14:textId="77777777" w:rsidTr="00740CC4">
        <w:tc>
          <w:tcPr>
            <w:tcW w:w="1271" w:type="dxa"/>
          </w:tcPr>
          <w:p w14:paraId="51FA80B6" w14:textId="664FAEAB"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2289E29" w14:textId="5387BB0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3B484EC8" w14:textId="2334E697"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Pr>
          <w:p w14:paraId="600317DC" w14:textId="78D0B165" w:rsidR="006A2DB6" w:rsidRPr="006A2DB6" w:rsidRDefault="006A2DB6" w:rsidP="006A2DB6">
            <w:pPr>
              <w:pStyle w:val="Tablebody"/>
              <w:autoSpaceDE w:val="0"/>
              <w:autoSpaceDN w:val="0"/>
              <w:adjustRightInd w:val="0"/>
              <w:jc w:val="both"/>
            </w:pPr>
            <w:r w:rsidRPr="006A2DB6">
              <w:rPr>
                <w:szCs w:val="24"/>
              </w:rPr>
              <w:t>Required</w:t>
            </w:r>
          </w:p>
        </w:tc>
        <w:tc>
          <w:tcPr>
            <w:tcW w:w="2835" w:type="dxa"/>
          </w:tcPr>
          <w:p w14:paraId="71B73E84" w14:textId="569D31EC" w:rsidR="006A2DB6" w:rsidRPr="006A2DB6" w:rsidRDefault="006A2DB6" w:rsidP="006A2DB6">
            <w:pPr>
              <w:pStyle w:val="Tablebody"/>
              <w:autoSpaceDE w:val="0"/>
              <w:autoSpaceDN w:val="0"/>
              <w:adjustRightInd w:val="0"/>
              <w:jc w:val="both"/>
            </w:pPr>
            <w:r w:rsidRPr="006A2DB6">
              <w:rPr>
                <w:szCs w:val="24"/>
              </w:rPr>
              <w:t>-</w:t>
            </w:r>
          </w:p>
        </w:tc>
      </w:tr>
      <w:tr w:rsidR="006A2DB6" w:rsidRPr="00CC3DCA" w14:paraId="17306016" w14:textId="77777777" w:rsidTr="00740CC4">
        <w:tc>
          <w:tcPr>
            <w:tcW w:w="1271" w:type="dxa"/>
            <w:tcBorders>
              <w:bottom w:val="single" w:sz="12" w:space="0" w:color="auto"/>
            </w:tcBorders>
          </w:tcPr>
          <w:p w14:paraId="265FB125" w14:textId="438CE9A9"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401B9356" w14:textId="418036C6"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7CF01B3C" w14:textId="7743B011" w:rsidR="006A2DB6" w:rsidRPr="005E4EDC" w:rsidRDefault="006A2DB6" w:rsidP="006A2DB6">
            <w:pPr>
              <w:pStyle w:val="Tablebody"/>
              <w:autoSpaceDE w:val="0"/>
              <w:autoSpaceDN w:val="0"/>
              <w:adjustRightInd w:val="0"/>
              <w:jc w:val="both"/>
              <w:rPr>
                <w:rStyle w:val="ISOCode"/>
              </w:rPr>
            </w:pPr>
            <w:r w:rsidRPr="005E4EDC">
              <w:rPr>
                <w:rStyle w:val="ISOCode"/>
              </w:rPr>
              <w:t>(-∞,+∞)</w:t>
            </w:r>
          </w:p>
        </w:tc>
        <w:tc>
          <w:tcPr>
            <w:tcW w:w="1276" w:type="dxa"/>
            <w:tcBorders>
              <w:bottom w:val="single" w:sz="12" w:space="0" w:color="auto"/>
            </w:tcBorders>
          </w:tcPr>
          <w:p w14:paraId="2251DA90" w14:textId="27F9B999"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tcPr>
          <w:p w14:paraId="393A9344" w14:textId="7D6B322F" w:rsidR="006A2DB6" w:rsidRPr="006A2DB6" w:rsidRDefault="006A2DB6" w:rsidP="006A2DB6">
            <w:pPr>
              <w:pStyle w:val="Tablebody"/>
              <w:autoSpaceDE w:val="0"/>
              <w:autoSpaceDN w:val="0"/>
              <w:adjustRightInd w:val="0"/>
              <w:jc w:val="both"/>
            </w:pPr>
            <w:r w:rsidRPr="006A2DB6">
              <w:rPr>
                <w:szCs w:val="24"/>
              </w:rPr>
              <w:t>-</w:t>
            </w:r>
          </w:p>
        </w:tc>
      </w:tr>
    </w:tbl>
    <w:p w14:paraId="19CD5DF6" w14:textId="5AE6301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389" w:author="LUEJE Claudia" w:date="2024-05-02T17:45:00Z">
        <w:r w:rsidR="00D93C12">
          <w:rPr>
            <w:szCs w:val="24"/>
          </w:rPr>
          <w:t>XAMPLE</w:t>
        </w:r>
      </w:ins>
      <w:del w:id="390" w:author="LUEJE Claudia" w:date="2024-05-02T17:45:00Z">
        <w:r w:rsidDel="00D93C12">
          <w:rPr>
            <w:szCs w:val="24"/>
          </w:rPr>
          <w:delText>xample</w:delText>
        </w:r>
      </w:del>
      <w:r w:rsidR="00512DC1">
        <w:rPr>
          <w:szCs w:val="24"/>
        </w:rPr>
        <w:tab/>
        <w:t> </w:t>
      </w:r>
    </w:p>
    <w:p w14:paraId="769A592A" w14:textId="3A43C0ED"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A5BA64F" w14:textId="2C53D254"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&lt;loc&gt; 2581.21 -708.408 31.6532 &lt;/loc&gt;</w:t>
      </w:r>
    </w:p>
    <w:p w14:paraId="4907D687" w14:textId="5BDB6A48"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CBDCADD" w14:textId="2A71B78E" w:rsidR="006A2DB6" w:rsidRDefault="005E4ED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1C679D"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BFB804"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Direction</w:t>
      </w:r>
    </w:p>
    <w:p w14:paraId="2A036452" w14:textId="77777777" w:rsidR="006A2DB6" w:rsidRDefault="006A2DB6">
      <w:pPr>
        <w:pStyle w:val="BodyText"/>
        <w:autoSpaceDE w:val="0"/>
        <w:autoSpaceDN w:val="0"/>
        <w:adjustRightInd w:val="0"/>
        <w:rPr>
          <w:szCs w:val="24"/>
        </w:rPr>
      </w:pPr>
      <w:r>
        <w:rPr>
          <w:szCs w:val="24"/>
        </w:rPr>
        <w:t xml:space="preserve">The definition of connection directions, where applicable, is described by the elements </w:t>
      </w:r>
      <w:r w:rsidRPr="00F125CF">
        <w:rPr>
          <w:rStyle w:val="ISOCode"/>
        </w:rPr>
        <w:t>&lt;normal_direction/&gt;</w:t>
      </w:r>
      <w:r>
        <w:rPr>
          <w:szCs w:val="24"/>
        </w:rPr>
        <w:t xml:space="preserve"> and </w:t>
      </w:r>
      <w:r w:rsidRPr="00F125CF">
        <w:rPr>
          <w:rStyle w:val="ISOCode"/>
        </w:rPr>
        <w:t>&lt;tangential_direction/&gt;</w:t>
      </w:r>
      <w:r>
        <w:rPr>
          <w:szCs w:val="24"/>
        </w:rPr>
        <w:t>. They both specify a direction vector. Lengths of both vectors are not relevant but must be &gt; 0.</w:t>
      </w:r>
    </w:p>
    <w:p w14:paraId="5F2C62B9" w14:textId="77777777" w:rsidR="006A2DB6" w:rsidRDefault="006A2DB6">
      <w:pPr>
        <w:pStyle w:val="BodyText"/>
        <w:autoSpaceDE w:val="0"/>
        <w:autoSpaceDN w:val="0"/>
        <w:adjustRightInd w:val="0"/>
        <w:rPr>
          <w:szCs w:val="24"/>
        </w:rPr>
      </w:pPr>
      <w:r>
        <w:rPr>
          <w:szCs w:val="24"/>
        </w:rPr>
        <w:t>Their XML syntax is identical. Their names describe their semantics:</w:t>
      </w:r>
    </w:p>
    <w:p w14:paraId="44D431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&lt;normal_direction/&gt;</w:t>
      </w:r>
      <w:r>
        <w:rPr>
          <w:szCs w:val="24"/>
        </w:rPr>
        <w:t xml:space="preserve"> denotes a direction of a local z axis.</w:t>
      </w:r>
    </w:p>
    <w:p w14:paraId="1B71EF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F125CF">
        <w:rPr>
          <w:rStyle w:val="ISOCode"/>
        </w:rPr>
        <w:t>&lt;tangential_direction/&gt;</w:t>
      </w:r>
      <w:r>
        <w:rPr>
          <w:szCs w:val="24"/>
        </w:rPr>
        <w:t xml:space="preserve"> denotes the direction of an axis tangential to the (base) part surface next to the point given in </w:t>
      </w:r>
      <w:r w:rsidRPr="00F125CF">
        <w:rPr>
          <w:rStyle w:val="ISOCode"/>
        </w:rPr>
        <w:t>&lt;loc/&gt;</w:t>
      </w:r>
      <w:r>
        <w:rPr>
          <w:szCs w:val="24"/>
        </w:rPr>
        <w:t xml:space="preserve">, giving locale x axis. Its orthogonalization relative to </w:t>
      </w:r>
      <w:r w:rsidRPr="00F125CF">
        <w:rPr>
          <w:rStyle w:val="ISOCode"/>
        </w:rPr>
        <w:t>&lt;normal_direction/&gt;</w:t>
      </w:r>
      <w:r>
        <w:rPr>
          <w:szCs w:val="24"/>
        </w:rPr>
        <w:t xml:space="preserve"> is not allowed to vanish, that means both vectors are not allowed to be collinear.</w:t>
      </w:r>
    </w:p>
    <w:p w14:paraId="7D08F12B" w14:textId="77777777" w:rsidR="006A2DB6" w:rsidRDefault="006A2DB6">
      <w:pPr>
        <w:pStyle w:val="BodyText"/>
        <w:autoSpaceDE w:val="0"/>
        <w:autoSpaceDN w:val="0"/>
        <w:adjustRightInd w:val="0"/>
        <w:rPr>
          <w:szCs w:val="24"/>
        </w:rPr>
      </w:pPr>
      <w:r>
        <w:rPr>
          <w:szCs w:val="24"/>
        </w:rPr>
        <w:t>If both elements are given, a right-handed coordinate system is uniquely defined:</w:t>
      </w:r>
    </w:p>
    <w:p w14:paraId="5B1908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Origin is in </w:t>
      </w:r>
      <w:r w:rsidRPr="00F125CF">
        <w:rPr>
          <w:rStyle w:val="ISOCode"/>
        </w:rPr>
        <w:t>&lt;loc/&gt;</w:t>
      </w:r>
      <w:r>
        <w:rPr>
          <w:szCs w:val="24"/>
        </w:rPr>
        <w:t>.</w:t>
      </w:r>
    </w:p>
    <w:p w14:paraId="6A5C06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z-axis is in direction of </w:t>
      </w:r>
      <w:r w:rsidRPr="00F125CF">
        <w:rPr>
          <w:rStyle w:val="ISOCode"/>
        </w:rPr>
        <w:t>&lt;normal_direction/&gt;</w:t>
      </w:r>
      <w:r>
        <w:rPr>
          <w:szCs w:val="24"/>
        </w:rPr>
        <w:t>.</w:t>
      </w:r>
    </w:p>
    <w:p w14:paraId="6765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x-axis is the orthogonalization of </w:t>
      </w:r>
      <w:r w:rsidRPr="00F125CF">
        <w:rPr>
          <w:rStyle w:val="ISOCode"/>
        </w:rPr>
        <w:t>&lt;tangential_direction/&gt;</w:t>
      </w:r>
      <w:r>
        <w:rPr>
          <w:szCs w:val="24"/>
        </w:rPr>
        <w:t xml:space="preserve"> relative to </w:t>
      </w:r>
      <w:r w:rsidRPr="00F125CF">
        <w:rPr>
          <w:rStyle w:val="ISOCode"/>
        </w:rPr>
        <w:t>&lt;normal_direction/&gt;</w:t>
      </w:r>
      <w:r>
        <w:rPr>
          <w:szCs w:val="24"/>
        </w:rPr>
        <w:t>.</w:t>
      </w:r>
    </w:p>
    <w:p w14:paraId="2CEB371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y-axis is given by cross product z-axis × x-axis.</w:t>
      </w:r>
    </w:p>
    <w:p w14:paraId="56AC6715" w14:textId="3A14982F" w:rsidR="006A2DB6" w:rsidRDefault="006A2DB6">
      <w:pPr>
        <w:pStyle w:val="BodyText"/>
        <w:autoSpaceDE w:val="0"/>
        <w:autoSpaceDN w:val="0"/>
        <w:adjustRightInd w:val="0"/>
        <w:rPr>
          <w:szCs w:val="24"/>
        </w:rPr>
      </w:pPr>
      <w:r>
        <w:rPr>
          <w:szCs w:val="24"/>
        </w:rPr>
        <w:t xml:space="preserve">The XML specification of the </w:t>
      </w:r>
      <w:r w:rsidRPr="00F87281">
        <w:rPr>
          <w:rStyle w:val="ISOCode"/>
        </w:rPr>
        <w:t>&lt;normal_direction/&gt;</w:t>
      </w:r>
      <w:r>
        <w:rPr>
          <w:szCs w:val="24"/>
        </w:rPr>
        <w:t xml:space="preserve"> and </w:t>
      </w:r>
      <w:r w:rsidRPr="00F87281">
        <w:rPr>
          <w:rStyle w:val="ISOCode"/>
        </w:rPr>
        <w:t>&lt;tangential_direction/&gt;</w:t>
      </w:r>
      <w:r>
        <w:rPr>
          <w:szCs w:val="24"/>
        </w:rPr>
        <w:t xml:space="preserve"> elements is shown in </w:t>
      </w:r>
      <w:r w:rsidR="009C3FFA">
        <w:rPr>
          <w:rStyle w:val="citetbl"/>
          <w:szCs w:val="24"/>
        </w:rPr>
        <w:t>Table </w:t>
      </w:r>
      <w:r>
        <w:rPr>
          <w:rStyle w:val="citetbl"/>
          <w:szCs w:val="24"/>
        </w:rPr>
        <w:t>34</w:t>
      </w:r>
      <w:r>
        <w:rPr>
          <w:szCs w:val="24"/>
        </w:rPr>
        <w:t>:</w:t>
      </w:r>
    </w:p>
    <w:p w14:paraId="2EFB7DA7" w14:textId="1C5466CB" w:rsidR="006A2DB6" w:rsidRDefault="009C3FFA">
      <w:pPr>
        <w:pStyle w:val="Tabletitle"/>
        <w:autoSpaceDE w:val="0"/>
        <w:autoSpaceDN w:val="0"/>
        <w:adjustRightInd w:val="0"/>
        <w:outlineLvl w:val="0"/>
        <w:rPr>
          <w:szCs w:val="24"/>
        </w:rPr>
      </w:pPr>
      <w:r>
        <w:rPr>
          <w:szCs w:val="24"/>
        </w:rPr>
        <w:t>Table </w:t>
      </w:r>
      <w:r w:rsidR="006A2DB6">
        <w:rPr>
          <w:szCs w:val="24"/>
        </w:rPr>
        <w:t xml:space="preserve">34 — Attributes of elements </w:t>
      </w:r>
      <w:r w:rsidR="006A2DB6" w:rsidRPr="00F125CF">
        <w:rPr>
          <w:rStyle w:val="ISOCode"/>
        </w:rPr>
        <w:t>&lt;normal_direction/&gt;</w:t>
      </w:r>
      <w:r w:rsidR="006A2DB6">
        <w:rPr>
          <w:szCs w:val="24"/>
        </w:rPr>
        <w:t xml:space="preserve"> &amp; </w:t>
      </w:r>
      <w:r w:rsidR="006A2DB6" w:rsidRPr="00F125CF">
        <w:rPr>
          <w:rStyle w:val="ISOCode"/>
        </w:rPr>
        <w:t>&lt;tangential_direction/&gt;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71"/>
        <w:gridCol w:w="1559"/>
        <w:gridCol w:w="1559"/>
        <w:gridCol w:w="1276"/>
        <w:gridCol w:w="2835"/>
      </w:tblGrid>
      <w:tr w:rsidR="006A2DB6" w:rsidRPr="00EC4DAD" w14:paraId="46B3CC96" w14:textId="77777777" w:rsidTr="00C147B7">
        <w:trPr>
          <w:tblHeader/>
          <w:jc w:val="center"/>
        </w:trPr>
        <w:tc>
          <w:tcPr>
            <w:tcW w:w="1271" w:type="dxa"/>
            <w:tcBorders>
              <w:top w:val="single" w:sz="12" w:space="0" w:color="auto"/>
              <w:bottom w:val="single" w:sz="12" w:space="0" w:color="auto"/>
            </w:tcBorders>
            <w:shd w:val="clear" w:color="auto" w:fill="F3F3F3"/>
            <w:vAlign w:val="bottom"/>
          </w:tcPr>
          <w:p w14:paraId="64C7A11A" w14:textId="34BB451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97C43DA" w14:textId="2D107A50"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0F43EC99" w14:textId="03F6C283"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BD85A5C" w14:textId="09273296" w:rsidR="006A2DB6" w:rsidRPr="00EC4DAD" w:rsidRDefault="006A2DB6" w:rsidP="006A2DB6">
            <w:pPr>
              <w:pStyle w:val="Tableheader"/>
              <w:autoSpaceDE w:val="0"/>
              <w:autoSpaceDN w:val="0"/>
              <w:adjustRightInd w:val="0"/>
              <w:jc w:val="both"/>
              <w:rPr>
                <w:b/>
              </w:rPr>
            </w:pPr>
            <w:r w:rsidRPr="00EC4DAD">
              <w:rPr>
                <w:b/>
                <w:szCs w:val="24"/>
              </w:rPr>
              <w:t>Use</w:t>
            </w:r>
          </w:p>
        </w:tc>
        <w:tc>
          <w:tcPr>
            <w:tcW w:w="2835" w:type="dxa"/>
            <w:tcBorders>
              <w:top w:val="single" w:sz="12" w:space="0" w:color="auto"/>
              <w:bottom w:val="single" w:sz="12" w:space="0" w:color="auto"/>
            </w:tcBorders>
            <w:shd w:val="clear" w:color="auto" w:fill="F3F3F3"/>
            <w:vAlign w:val="bottom"/>
          </w:tcPr>
          <w:p w14:paraId="760F5EC6" w14:textId="3A51916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634A4C9" w14:textId="77777777" w:rsidTr="00C147B7">
        <w:trPr>
          <w:jc w:val="center"/>
        </w:trPr>
        <w:tc>
          <w:tcPr>
            <w:tcW w:w="1271" w:type="dxa"/>
            <w:tcBorders>
              <w:top w:val="single" w:sz="12" w:space="0" w:color="auto"/>
            </w:tcBorders>
            <w:vAlign w:val="bottom"/>
          </w:tcPr>
          <w:p w14:paraId="7ABC7DAA" w14:textId="70D4CBFF" w:rsidR="006A2DB6" w:rsidRPr="006A2DB6" w:rsidRDefault="006A2DB6" w:rsidP="006A2DB6">
            <w:pPr>
              <w:pStyle w:val="Tablebody"/>
              <w:autoSpaceDE w:val="0"/>
              <w:autoSpaceDN w:val="0"/>
              <w:adjustRightInd w:val="0"/>
              <w:jc w:val="both"/>
            </w:pPr>
            <w:r w:rsidRPr="006A2DB6">
              <w:rPr>
                <w:szCs w:val="24"/>
              </w:rPr>
              <w:t>x</w:t>
            </w:r>
          </w:p>
        </w:tc>
        <w:tc>
          <w:tcPr>
            <w:tcW w:w="1559" w:type="dxa"/>
            <w:tcBorders>
              <w:top w:val="single" w:sz="12" w:space="0" w:color="auto"/>
            </w:tcBorders>
          </w:tcPr>
          <w:p w14:paraId="2C2DE788" w14:textId="1393F63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vAlign w:val="bottom"/>
          </w:tcPr>
          <w:p w14:paraId="78182126" w14:textId="6BF28451"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top w:val="single" w:sz="12" w:space="0" w:color="auto"/>
            </w:tcBorders>
            <w:vAlign w:val="bottom"/>
          </w:tcPr>
          <w:p w14:paraId="50BC995A" w14:textId="735C9AAC"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top w:val="single" w:sz="12" w:space="0" w:color="auto"/>
            </w:tcBorders>
            <w:vAlign w:val="bottom"/>
          </w:tcPr>
          <w:p w14:paraId="6E53F6EC" w14:textId="72A6EE1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1CF8C5" w14:textId="77777777" w:rsidTr="00C147B7">
        <w:trPr>
          <w:trHeight w:val="221"/>
          <w:jc w:val="center"/>
        </w:trPr>
        <w:tc>
          <w:tcPr>
            <w:tcW w:w="1271" w:type="dxa"/>
            <w:vAlign w:val="bottom"/>
          </w:tcPr>
          <w:p w14:paraId="4CA27FF8" w14:textId="1D964FD9" w:rsidR="006A2DB6" w:rsidRPr="006A2DB6" w:rsidRDefault="006A2DB6" w:rsidP="006A2DB6">
            <w:pPr>
              <w:pStyle w:val="Tablebody"/>
              <w:autoSpaceDE w:val="0"/>
              <w:autoSpaceDN w:val="0"/>
              <w:adjustRightInd w:val="0"/>
              <w:jc w:val="both"/>
            </w:pPr>
            <w:r w:rsidRPr="006A2DB6">
              <w:rPr>
                <w:szCs w:val="24"/>
              </w:rPr>
              <w:t>y</w:t>
            </w:r>
          </w:p>
        </w:tc>
        <w:tc>
          <w:tcPr>
            <w:tcW w:w="1559" w:type="dxa"/>
          </w:tcPr>
          <w:p w14:paraId="11143BD7" w14:textId="64BD33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vAlign w:val="bottom"/>
          </w:tcPr>
          <w:p w14:paraId="50486C6A" w14:textId="32395797"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vAlign w:val="bottom"/>
          </w:tcPr>
          <w:p w14:paraId="0573F906" w14:textId="53B48D25" w:rsidR="006A2DB6" w:rsidRPr="006A2DB6" w:rsidRDefault="006A2DB6" w:rsidP="006A2DB6">
            <w:pPr>
              <w:pStyle w:val="Tablebody"/>
              <w:autoSpaceDE w:val="0"/>
              <w:autoSpaceDN w:val="0"/>
              <w:adjustRightInd w:val="0"/>
              <w:jc w:val="both"/>
            </w:pPr>
            <w:r w:rsidRPr="006A2DB6">
              <w:rPr>
                <w:szCs w:val="24"/>
              </w:rPr>
              <w:t>Required</w:t>
            </w:r>
          </w:p>
        </w:tc>
        <w:tc>
          <w:tcPr>
            <w:tcW w:w="2835" w:type="dxa"/>
            <w:vAlign w:val="bottom"/>
          </w:tcPr>
          <w:p w14:paraId="4D251ED7" w14:textId="6CB5C6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EBA2094" w14:textId="77777777" w:rsidTr="00C147B7">
        <w:trPr>
          <w:jc w:val="center"/>
        </w:trPr>
        <w:tc>
          <w:tcPr>
            <w:tcW w:w="1271" w:type="dxa"/>
            <w:tcBorders>
              <w:bottom w:val="single" w:sz="12" w:space="0" w:color="auto"/>
            </w:tcBorders>
            <w:vAlign w:val="bottom"/>
          </w:tcPr>
          <w:p w14:paraId="06806F2B" w14:textId="25D03D03" w:rsidR="006A2DB6" w:rsidRPr="006A2DB6" w:rsidRDefault="006A2DB6" w:rsidP="006A2DB6">
            <w:pPr>
              <w:pStyle w:val="Tablebody"/>
              <w:autoSpaceDE w:val="0"/>
              <w:autoSpaceDN w:val="0"/>
              <w:adjustRightInd w:val="0"/>
              <w:jc w:val="both"/>
            </w:pPr>
            <w:r w:rsidRPr="006A2DB6">
              <w:rPr>
                <w:szCs w:val="24"/>
              </w:rPr>
              <w:t>z</w:t>
            </w:r>
          </w:p>
        </w:tc>
        <w:tc>
          <w:tcPr>
            <w:tcW w:w="1559" w:type="dxa"/>
            <w:tcBorders>
              <w:bottom w:val="single" w:sz="12" w:space="0" w:color="auto"/>
            </w:tcBorders>
          </w:tcPr>
          <w:p w14:paraId="083570AF" w14:textId="6C0ABFA4"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bottom w:val="single" w:sz="12" w:space="0" w:color="auto"/>
            </w:tcBorders>
            <w:vAlign w:val="bottom"/>
          </w:tcPr>
          <w:p w14:paraId="05309590" w14:textId="02FBF8B8" w:rsidR="006A2DB6" w:rsidRPr="00F125CF" w:rsidRDefault="006A2DB6" w:rsidP="006A2DB6">
            <w:pPr>
              <w:pStyle w:val="Tablebody"/>
              <w:autoSpaceDE w:val="0"/>
              <w:autoSpaceDN w:val="0"/>
              <w:adjustRightInd w:val="0"/>
              <w:jc w:val="both"/>
              <w:rPr>
                <w:rStyle w:val="ISOCode"/>
              </w:rPr>
            </w:pPr>
            <w:r w:rsidRPr="00F125CF">
              <w:rPr>
                <w:rStyle w:val="ISOCode"/>
              </w:rPr>
              <w:t>(-∞,+∞)</w:t>
            </w:r>
          </w:p>
        </w:tc>
        <w:tc>
          <w:tcPr>
            <w:tcW w:w="1276" w:type="dxa"/>
            <w:tcBorders>
              <w:bottom w:val="single" w:sz="12" w:space="0" w:color="auto"/>
            </w:tcBorders>
            <w:vAlign w:val="bottom"/>
          </w:tcPr>
          <w:p w14:paraId="33E65A54" w14:textId="10FA55CA" w:rsidR="006A2DB6" w:rsidRPr="006A2DB6" w:rsidRDefault="006A2DB6" w:rsidP="006A2DB6">
            <w:pPr>
              <w:pStyle w:val="Tablebody"/>
              <w:autoSpaceDE w:val="0"/>
              <w:autoSpaceDN w:val="0"/>
              <w:adjustRightInd w:val="0"/>
              <w:jc w:val="both"/>
            </w:pPr>
            <w:r w:rsidRPr="006A2DB6">
              <w:rPr>
                <w:szCs w:val="24"/>
              </w:rPr>
              <w:t>Required</w:t>
            </w:r>
          </w:p>
        </w:tc>
        <w:tc>
          <w:tcPr>
            <w:tcW w:w="2835" w:type="dxa"/>
            <w:tcBorders>
              <w:bottom w:val="single" w:sz="12" w:space="0" w:color="auto"/>
            </w:tcBorders>
            <w:vAlign w:val="bottom"/>
          </w:tcPr>
          <w:p w14:paraId="27241804" w14:textId="47E9B095" w:rsidR="006A2DB6" w:rsidRPr="006A2DB6" w:rsidRDefault="006A2DB6" w:rsidP="006A2DB6">
            <w:pPr>
              <w:pStyle w:val="Tablebody"/>
              <w:autoSpaceDE w:val="0"/>
              <w:autoSpaceDN w:val="0"/>
              <w:adjustRightInd w:val="0"/>
              <w:jc w:val="both"/>
            </w:pPr>
            <w:r w:rsidRPr="006A2DB6">
              <w:rPr>
                <w:szCs w:val="24"/>
              </w:rPr>
              <w:t>-</w:t>
            </w:r>
          </w:p>
        </w:tc>
      </w:tr>
    </w:tbl>
    <w:p w14:paraId="0421EEDC" w14:textId="7409CF85" w:rsidR="006A2DB6" w:rsidRDefault="006A2DB6">
      <w:pPr>
        <w:pStyle w:val="BodyText"/>
        <w:autoSpaceDE w:val="0"/>
        <w:autoSpaceDN w:val="0"/>
        <w:adjustRightInd w:val="0"/>
        <w:rPr>
          <w:szCs w:val="24"/>
        </w:rPr>
      </w:pPr>
      <w:r>
        <w:rPr>
          <w:szCs w:val="24"/>
        </w:rPr>
        <w:t>Both elements do not allow for any nested elements.</w:t>
      </w:r>
    </w:p>
    <w:p w14:paraId="24D525E5" w14:textId="77777777" w:rsidR="006A2DB6" w:rsidRDefault="006A2DB6">
      <w:pPr>
        <w:pStyle w:val="BodyText"/>
        <w:autoSpaceDE w:val="0"/>
        <w:autoSpaceDN w:val="0"/>
        <w:adjustRightInd w:val="0"/>
        <w:rPr>
          <w:szCs w:val="24"/>
        </w:rPr>
      </w:pPr>
      <w:r>
        <w:rPr>
          <w:szCs w:val="24"/>
        </w:rPr>
        <w:t xml:space="preserve">Unless otherwise stated, direction elements are optional. However, if omitted, importing systems may use a geometric search for determining </w:t>
      </w:r>
      <w:r w:rsidRPr="00F125CF">
        <w:rPr>
          <w:rStyle w:val="ISOCode"/>
        </w:rPr>
        <w:t>&lt;normal_direction/&gt;</w:t>
      </w:r>
      <w:r>
        <w:rPr>
          <w:szCs w:val="24"/>
        </w:rPr>
        <w:t xml:space="preserve">, using a spherical characteristic, which may not be very reliable. </w:t>
      </w:r>
      <w:r w:rsidRPr="00F125CF">
        <w:rPr>
          <w:rStyle w:val="ISOCode"/>
        </w:rPr>
        <w:t>&lt;tangential_direction/&gt;</w:t>
      </w:r>
      <w:r>
        <w:rPr>
          <w:szCs w:val="24"/>
        </w:rPr>
        <w:t xml:space="preserve"> can then only be guessed, implying a random orientation of the connection (e.g. a robscan) in receiving system. Therefore, it is recommended for a receiving system to issue a warning, at least.</w:t>
      </w:r>
    </w:p>
    <w:p w14:paraId="201B8FF8" w14:textId="08239D49" w:rsidR="006A2DB6" w:rsidRPr="00C529D0"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C529D0">
        <w:rPr>
          <w:szCs w:val="24"/>
          <w:lang w:val="fr-CH"/>
        </w:rPr>
        <w:t>E</w:t>
      </w:r>
      <w:ins w:id="391" w:author="LUEJE Claudia" w:date="2024-05-02T17:46:00Z">
        <w:r w:rsidR="00D93C12">
          <w:rPr>
            <w:szCs w:val="24"/>
            <w:lang w:val="fr-CH"/>
          </w:rPr>
          <w:t>XAMPLE</w:t>
        </w:r>
      </w:ins>
      <w:del w:id="392" w:author="LUEJE Claudia" w:date="2024-05-02T17:46:00Z">
        <w:r w:rsidRPr="00C529D0" w:rsidDel="00D93C12">
          <w:rPr>
            <w:szCs w:val="24"/>
            <w:lang w:val="fr-CH"/>
          </w:rPr>
          <w:delText>xample</w:delText>
        </w:r>
      </w:del>
      <w:r w:rsidR="00512DC1">
        <w:rPr>
          <w:szCs w:val="24"/>
          <w:lang w:val="fr-CH"/>
        </w:rPr>
        <w:tab/>
        <w:t> </w:t>
      </w:r>
    </w:p>
    <w:p w14:paraId="5C6EE566" w14:textId="7C654940" w:rsidR="006A2DB6"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b/>
          <w:szCs w:val="24"/>
          <w:lang w:val="fr-CH"/>
        </w:rPr>
        <w:t xml:space="preserve">  </w:t>
      </w:r>
      <w:r w:rsidR="006A2DB6" w:rsidRPr="00C529D0">
        <w:rPr>
          <w:b/>
          <w:szCs w:val="24"/>
          <w:lang w:val="fr-CH"/>
        </w:rPr>
        <w:t>&lt;normal_direction x="0.0" y="0.0" z="-1.0" /&gt;</w:t>
      </w:r>
    </w:p>
    <w:p w14:paraId="25635EC3" w14:textId="16B6AC08" w:rsidR="006A2DB6"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b/>
          <w:szCs w:val="24"/>
          <w:lang w:val="fr-CH"/>
        </w:rPr>
      </w:pPr>
      <w:r>
        <w:rPr>
          <w:b/>
          <w:szCs w:val="24"/>
          <w:lang w:val="fr-CH"/>
        </w:rPr>
        <w:t xml:space="preserve">  </w:t>
      </w:r>
      <w:r w:rsidR="006A2DB6" w:rsidRPr="00C529D0">
        <w:rPr>
          <w:b/>
          <w:szCs w:val="24"/>
          <w:lang w:val="fr-CH"/>
        </w:rPr>
        <w:t>&lt;tangential_direction x="70.7" y="70.7" z="0.0" /&gt;</w:t>
      </w:r>
    </w:p>
    <w:p w14:paraId="78F27603" w14:textId="08A63965" w:rsidR="00F125CF" w:rsidRPr="00C529D0" w:rsidRDefault="00F125C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w:t>
      </w:r>
    </w:p>
    <w:p w14:paraId="7037171C" w14:textId="5955BA08"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393" w:author="LUEJE Claudia" w:date="2024-05-02T17:46:00Z">
        <w:r w:rsidR="00D93C12">
          <w:rPr>
            <w:rFonts w:eastAsia="Times New Roman"/>
            <w:szCs w:val="24"/>
          </w:rPr>
          <w:t>s</w:t>
        </w:r>
      </w:ins>
      <w:del w:id="394" w:author="LUEJE Claudia" w:date="2024-05-02T17:46:00Z">
        <w:r w:rsidDel="00D93C12">
          <w:rPr>
            <w:rFonts w:eastAsia="Times New Roman"/>
            <w:szCs w:val="24"/>
          </w:rPr>
          <w:delText>S</w:delText>
        </w:r>
      </w:del>
      <w:r>
        <w:rPr>
          <w:rFonts w:eastAsia="Times New Roman"/>
          <w:szCs w:val="24"/>
        </w:rPr>
        <w:t>pecification</w:t>
      </w:r>
    </w:p>
    <w:p w14:paraId="0C7E76D3" w14:textId="10938617" w:rsidR="006A2DB6" w:rsidRDefault="006A2DB6">
      <w:pPr>
        <w:pStyle w:val="BodyText"/>
        <w:autoSpaceDE w:val="0"/>
        <w:autoSpaceDN w:val="0"/>
        <w:adjustRightInd w:val="0"/>
        <w:rPr>
          <w:szCs w:val="24"/>
        </w:rPr>
      </w:pPr>
      <w:r>
        <w:rPr>
          <w:szCs w:val="24"/>
        </w:rPr>
        <w:t>Each connection should be assigned a type during its life cycle. The XML definitions of all 0D connections contain the following elements (</w:t>
      </w:r>
      <w:ins w:id="395" w:author="LUEJE Claudia" w:date="2024-05-02T17:46:00Z">
        <w:r w:rsidR="00D93C12">
          <w:rPr>
            <w:szCs w:val="24"/>
          </w:rPr>
          <w:t xml:space="preserve">see </w:t>
        </w:r>
      </w:ins>
      <w:r w:rsidR="009C3FFA">
        <w:rPr>
          <w:rStyle w:val="citetbl"/>
          <w:szCs w:val="24"/>
        </w:rPr>
        <w:t>Table </w:t>
      </w:r>
      <w:r>
        <w:rPr>
          <w:rStyle w:val="citetbl"/>
          <w:szCs w:val="24"/>
        </w:rPr>
        <w:t>35</w:t>
      </w:r>
      <w:r>
        <w:rPr>
          <w:szCs w:val="24"/>
        </w:rPr>
        <w:t>):</w:t>
      </w:r>
    </w:p>
    <w:p w14:paraId="6AA1349F" w14:textId="2BD262CD" w:rsidR="006A2DB6" w:rsidRDefault="009C3FFA">
      <w:pPr>
        <w:pStyle w:val="Tabletitle"/>
        <w:autoSpaceDE w:val="0"/>
        <w:autoSpaceDN w:val="0"/>
        <w:adjustRightInd w:val="0"/>
        <w:outlineLvl w:val="0"/>
        <w:rPr>
          <w:szCs w:val="24"/>
        </w:rPr>
      </w:pPr>
      <w:r>
        <w:rPr>
          <w:szCs w:val="24"/>
        </w:rPr>
        <w:t>Table </w:t>
      </w:r>
      <w:r w:rsidR="006A2DB6">
        <w:rPr>
          <w:szCs w:val="24"/>
        </w:rPr>
        <w:t xml:space="preserve">35 — Nested elements of element </w:t>
      </w:r>
      <w:r w:rsidR="006A2DB6" w:rsidRPr="00A72F4A">
        <w:rPr>
          <w:rStyle w:val="ISOCode"/>
        </w:rPr>
        <w:t>&lt;connection_0d/&gt;</w:t>
      </w:r>
    </w:p>
    <w:tbl>
      <w:tblPr>
        <w:tblW w:w="861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7"/>
        <w:gridCol w:w="1810"/>
        <w:gridCol w:w="1701"/>
        <w:gridCol w:w="2708"/>
      </w:tblGrid>
      <w:tr w:rsidR="006A2DB6" w:rsidRPr="00EC4DAD" w14:paraId="32AD94BD" w14:textId="77777777" w:rsidTr="00D27269">
        <w:trPr>
          <w:tblHeader/>
          <w:jc w:val="center"/>
        </w:trPr>
        <w:tc>
          <w:tcPr>
            <w:tcW w:w="2397" w:type="dxa"/>
            <w:tcBorders>
              <w:top w:val="single" w:sz="12" w:space="0" w:color="auto"/>
              <w:bottom w:val="single" w:sz="12" w:space="0" w:color="auto"/>
            </w:tcBorders>
            <w:shd w:val="clear" w:color="auto" w:fill="F3F3F3"/>
            <w:vAlign w:val="bottom"/>
          </w:tcPr>
          <w:p w14:paraId="750B8539" w14:textId="00EBAF46"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810" w:type="dxa"/>
            <w:tcBorders>
              <w:top w:val="single" w:sz="12" w:space="0" w:color="auto"/>
              <w:bottom w:val="single" w:sz="12" w:space="0" w:color="auto"/>
            </w:tcBorders>
            <w:shd w:val="clear" w:color="auto" w:fill="F3F3F3"/>
            <w:vAlign w:val="bottom"/>
          </w:tcPr>
          <w:p w14:paraId="5602C069" w14:textId="37B50C8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29C5AC7" w14:textId="01281467"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03536DF2" w14:textId="2D5C4EE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1BE4847" w14:textId="77777777" w:rsidTr="00D27269">
        <w:trPr>
          <w:jc w:val="center"/>
        </w:trPr>
        <w:tc>
          <w:tcPr>
            <w:tcW w:w="2397" w:type="dxa"/>
            <w:tcBorders>
              <w:top w:val="single" w:sz="12" w:space="0" w:color="auto"/>
            </w:tcBorders>
            <w:vAlign w:val="bottom"/>
          </w:tcPr>
          <w:p w14:paraId="482FD680" w14:textId="69750029" w:rsidR="006A2DB6" w:rsidRPr="006A2DB6" w:rsidRDefault="006A2DB6" w:rsidP="006A2DB6">
            <w:pPr>
              <w:pStyle w:val="Tablebody"/>
              <w:autoSpaceDE w:val="0"/>
              <w:autoSpaceDN w:val="0"/>
              <w:adjustRightInd w:val="0"/>
              <w:jc w:val="both"/>
            </w:pPr>
            <w:r w:rsidRPr="006A2DB6">
              <w:rPr>
                <w:szCs w:val="24"/>
              </w:rPr>
              <w:t>clinch</w:t>
            </w:r>
          </w:p>
        </w:tc>
        <w:tc>
          <w:tcPr>
            <w:tcW w:w="1810" w:type="dxa"/>
            <w:tcBorders>
              <w:top w:val="single" w:sz="12" w:space="0" w:color="auto"/>
            </w:tcBorders>
            <w:vAlign w:val="bottom"/>
          </w:tcPr>
          <w:p w14:paraId="6E44D40C" w14:textId="3B279D88"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6187D19C" w14:textId="5C2046B1"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32813440" w14:textId="447416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60EE4C" w14:textId="77777777" w:rsidTr="00D27269">
        <w:trPr>
          <w:jc w:val="center"/>
        </w:trPr>
        <w:tc>
          <w:tcPr>
            <w:tcW w:w="2397" w:type="dxa"/>
            <w:vAlign w:val="bottom"/>
          </w:tcPr>
          <w:p w14:paraId="1BE79B25" w14:textId="4E3264D3" w:rsidR="006A2DB6" w:rsidRPr="006A2DB6" w:rsidRDefault="006A2DB6" w:rsidP="006A2DB6">
            <w:pPr>
              <w:pStyle w:val="Tablebody"/>
              <w:autoSpaceDE w:val="0"/>
              <w:autoSpaceDN w:val="0"/>
              <w:adjustRightInd w:val="0"/>
              <w:jc w:val="both"/>
            </w:pPr>
            <w:r w:rsidRPr="006A2DB6">
              <w:rPr>
                <w:szCs w:val="24"/>
              </w:rPr>
              <w:t>clip</w:t>
            </w:r>
          </w:p>
        </w:tc>
        <w:tc>
          <w:tcPr>
            <w:tcW w:w="1810" w:type="dxa"/>
            <w:vAlign w:val="bottom"/>
          </w:tcPr>
          <w:p w14:paraId="1F379BA2" w14:textId="02B0ABA6"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335A4A61" w14:textId="3918FB9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9E42B61" w14:textId="0642F24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1DDBFC" w14:textId="77777777" w:rsidTr="00D27269">
        <w:trPr>
          <w:jc w:val="center"/>
        </w:trPr>
        <w:tc>
          <w:tcPr>
            <w:tcW w:w="2397" w:type="dxa"/>
            <w:vAlign w:val="bottom"/>
          </w:tcPr>
          <w:p w14:paraId="6EA2AD14" w14:textId="3AC72791" w:rsidR="006A2DB6" w:rsidRPr="006A2DB6" w:rsidRDefault="006A2DB6" w:rsidP="006A2DB6">
            <w:pPr>
              <w:pStyle w:val="Tablebody"/>
              <w:autoSpaceDE w:val="0"/>
              <w:autoSpaceDN w:val="0"/>
              <w:adjustRightInd w:val="0"/>
              <w:jc w:val="both"/>
            </w:pPr>
            <w:r w:rsidRPr="006A2DB6">
              <w:rPr>
                <w:szCs w:val="24"/>
              </w:rPr>
              <w:t>heat_stake</w:t>
            </w:r>
          </w:p>
        </w:tc>
        <w:tc>
          <w:tcPr>
            <w:tcW w:w="1810" w:type="dxa"/>
            <w:vAlign w:val="bottom"/>
          </w:tcPr>
          <w:p w14:paraId="71D6BF70" w14:textId="7C0CD9F3"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567B3089" w14:textId="7B9B02F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F01D38E" w14:textId="2830CDB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376C480" w14:textId="77777777" w:rsidTr="00D27269">
        <w:trPr>
          <w:jc w:val="center"/>
        </w:trPr>
        <w:tc>
          <w:tcPr>
            <w:tcW w:w="2397" w:type="dxa"/>
            <w:vAlign w:val="bottom"/>
          </w:tcPr>
          <w:p w14:paraId="588D0D84" w14:textId="2975E8CA" w:rsidR="006A2DB6" w:rsidRPr="006A2DB6" w:rsidRDefault="006A2DB6" w:rsidP="006A2DB6">
            <w:pPr>
              <w:pStyle w:val="Tablebody"/>
              <w:autoSpaceDE w:val="0"/>
              <w:autoSpaceDN w:val="0"/>
              <w:adjustRightInd w:val="0"/>
              <w:jc w:val="both"/>
            </w:pPr>
            <w:r w:rsidRPr="006A2DB6">
              <w:rPr>
                <w:szCs w:val="24"/>
              </w:rPr>
              <w:t>nail</w:t>
            </w:r>
          </w:p>
        </w:tc>
        <w:tc>
          <w:tcPr>
            <w:tcW w:w="1810" w:type="dxa"/>
            <w:vAlign w:val="bottom"/>
          </w:tcPr>
          <w:p w14:paraId="364C58EB" w14:textId="5032922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9FC12A7" w14:textId="1BAC2E8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6645DFE" w14:textId="7E53DDB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52BB539" w14:textId="77777777" w:rsidTr="00D27269">
        <w:trPr>
          <w:jc w:val="center"/>
        </w:trPr>
        <w:tc>
          <w:tcPr>
            <w:tcW w:w="2397" w:type="dxa"/>
            <w:vAlign w:val="bottom"/>
          </w:tcPr>
          <w:p w14:paraId="4E5D1334" w14:textId="61D4E4CC" w:rsidR="006A2DB6" w:rsidRPr="006A2DB6" w:rsidRDefault="006A2DB6" w:rsidP="006A2DB6">
            <w:pPr>
              <w:pStyle w:val="Tablebody"/>
              <w:autoSpaceDE w:val="0"/>
              <w:autoSpaceDN w:val="0"/>
              <w:adjustRightInd w:val="0"/>
              <w:jc w:val="both"/>
            </w:pPr>
            <w:r w:rsidRPr="006A2DB6">
              <w:rPr>
                <w:szCs w:val="24"/>
              </w:rPr>
              <w:t>gumdrop</w:t>
            </w:r>
          </w:p>
        </w:tc>
        <w:tc>
          <w:tcPr>
            <w:tcW w:w="1810" w:type="dxa"/>
            <w:vAlign w:val="bottom"/>
          </w:tcPr>
          <w:p w14:paraId="63B68E46" w14:textId="3331129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D7D1235" w14:textId="45B3E91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23061FA" w14:textId="3E118B4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E1F0C6E" w14:textId="77777777" w:rsidTr="00D27269">
        <w:trPr>
          <w:jc w:val="center"/>
        </w:trPr>
        <w:tc>
          <w:tcPr>
            <w:tcW w:w="2397" w:type="dxa"/>
            <w:vAlign w:val="bottom"/>
          </w:tcPr>
          <w:p w14:paraId="38D419DC" w14:textId="17CB16F8" w:rsidR="006A2DB6" w:rsidRPr="006A2DB6" w:rsidRDefault="006A2DB6" w:rsidP="006A2DB6">
            <w:pPr>
              <w:pStyle w:val="Tablebody"/>
              <w:autoSpaceDE w:val="0"/>
              <w:autoSpaceDN w:val="0"/>
              <w:adjustRightInd w:val="0"/>
              <w:jc w:val="both"/>
            </w:pPr>
            <w:r w:rsidRPr="006A2DB6">
              <w:rPr>
                <w:szCs w:val="24"/>
              </w:rPr>
              <w:t>rivet</w:t>
            </w:r>
          </w:p>
        </w:tc>
        <w:tc>
          <w:tcPr>
            <w:tcW w:w="1810" w:type="dxa"/>
            <w:vAlign w:val="bottom"/>
          </w:tcPr>
          <w:p w14:paraId="3BF0D1B5" w14:textId="2925D4C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0A9DCDB" w14:textId="48BF1BE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2F8A77B4" w14:textId="284FE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ABD05B" w14:textId="77777777" w:rsidTr="00D27269">
        <w:trPr>
          <w:jc w:val="center"/>
        </w:trPr>
        <w:tc>
          <w:tcPr>
            <w:tcW w:w="2397" w:type="dxa"/>
            <w:vAlign w:val="bottom"/>
          </w:tcPr>
          <w:p w14:paraId="382CC236" w14:textId="7E3ABA8E" w:rsidR="006A2DB6" w:rsidRPr="006A2DB6" w:rsidRDefault="006A2DB6" w:rsidP="006A2DB6">
            <w:pPr>
              <w:pStyle w:val="Tablebody"/>
              <w:autoSpaceDE w:val="0"/>
              <w:autoSpaceDN w:val="0"/>
              <w:adjustRightInd w:val="0"/>
              <w:jc w:val="both"/>
            </w:pPr>
            <w:r w:rsidRPr="006A2DB6">
              <w:rPr>
                <w:szCs w:val="24"/>
              </w:rPr>
              <w:t>robscan</w:t>
            </w:r>
          </w:p>
        </w:tc>
        <w:tc>
          <w:tcPr>
            <w:tcW w:w="1810" w:type="dxa"/>
            <w:vAlign w:val="bottom"/>
          </w:tcPr>
          <w:p w14:paraId="28235AF9" w14:textId="1BC5EA8A"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6F65D5A0" w14:textId="3BFFFCD2"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30C14CCB" w14:textId="6354852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ADB4B2" w14:textId="77777777" w:rsidTr="00D27269">
        <w:trPr>
          <w:jc w:val="center"/>
        </w:trPr>
        <w:tc>
          <w:tcPr>
            <w:tcW w:w="2397" w:type="dxa"/>
            <w:vAlign w:val="bottom"/>
          </w:tcPr>
          <w:p w14:paraId="1464E6E9" w14:textId="1B80B20A" w:rsidR="006A2DB6" w:rsidRPr="006A2DB6" w:rsidRDefault="006A2DB6" w:rsidP="006A2DB6">
            <w:pPr>
              <w:pStyle w:val="Tablebody"/>
              <w:autoSpaceDE w:val="0"/>
              <w:autoSpaceDN w:val="0"/>
              <w:adjustRightInd w:val="0"/>
              <w:jc w:val="both"/>
            </w:pPr>
            <w:r w:rsidRPr="006A2DB6">
              <w:rPr>
                <w:szCs w:val="24"/>
              </w:rPr>
              <w:t>rotation_joint</w:t>
            </w:r>
          </w:p>
        </w:tc>
        <w:tc>
          <w:tcPr>
            <w:tcW w:w="1810" w:type="dxa"/>
            <w:vAlign w:val="bottom"/>
          </w:tcPr>
          <w:p w14:paraId="7DFB46CB" w14:textId="129E203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BD7DBE6" w14:textId="2B3766C1"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31BCDAA" w14:textId="39174D1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E163B5E" w14:textId="77777777" w:rsidTr="00D27269">
        <w:trPr>
          <w:jc w:val="center"/>
        </w:trPr>
        <w:tc>
          <w:tcPr>
            <w:tcW w:w="2397" w:type="dxa"/>
            <w:vAlign w:val="bottom"/>
          </w:tcPr>
          <w:p w14:paraId="1EF9E483" w14:textId="312B577E" w:rsidR="006A2DB6" w:rsidRPr="006A2DB6" w:rsidRDefault="006A2DB6" w:rsidP="006A2DB6">
            <w:pPr>
              <w:pStyle w:val="Tablebody"/>
              <w:autoSpaceDE w:val="0"/>
              <w:autoSpaceDN w:val="0"/>
              <w:adjustRightInd w:val="0"/>
              <w:jc w:val="both"/>
            </w:pPr>
            <w:r w:rsidRPr="006A2DB6">
              <w:rPr>
                <w:szCs w:val="24"/>
              </w:rPr>
              <w:t>spotweld</w:t>
            </w:r>
          </w:p>
        </w:tc>
        <w:tc>
          <w:tcPr>
            <w:tcW w:w="1810" w:type="dxa"/>
            <w:vAlign w:val="bottom"/>
          </w:tcPr>
          <w:p w14:paraId="73C032E1" w14:textId="7CD98AEE"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2F6CD1E8" w14:textId="69EFB8DD"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7CBD87F8" w14:textId="0C26AF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51527BC" w14:textId="77777777" w:rsidTr="00D27269">
        <w:trPr>
          <w:jc w:val="center"/>
        </w:trPr>
        <w:tc>
          <w:tcPr>
            <w:tcW w:w="2397" w:type="dxa"/>
            <w:vAlign w:val="bottom"/>
          </w:tcPr>
          <w:p w14:paraId="05F04BCF" w14:textId="67941945" w:rsidR="006A2DB6" w:rsidRPr="006A2DB6" w:rsidRDefault="006A2DB6" w:rsidP="006A2DB6">
            <w:pPr>
              <w:pStyle w:val="Tablebody"/>
              <w:autoSpaceDE w:val="0"/>
              <w:autoSpaceDN w:val="0"/>
              <w:adjustRightInd w:val="0"/>
              <w:jc w:val="both"/>
            </w:pPr>
            <w:r w:rsidRPr="006A2DB6">
              <w:rPr>
                <w:szCs w:val="24"/>
              </w:rPr>
              <w:t>threaded_connection</w:t>
            </w:r>
          </w:p>
        </w:tc>
        <w:tc>
          <w:tcPr>
            <w:tcW w:w="1810" w:type="dxa"/>
            <w:vAlign w:val="bottom"/>
          </w:tcPr>
          <w:p w14:paraId="6E9902B0" w14:textId="73FBB801"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F090681" w14:textId="2FFC448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84B8AB6" w14:textId="7F9956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C307791" w14:textId="77777777" w:rsidTr="00D27269">
        <w:trPr>
          <w:jc w:val="center"/>
        </w:trPr>
        <w:tc>
          <w:tcPr>
            <w:tcW w:w="2397" w:type="dxa"/>
            <w:vAlign w:val="bottom"/>
          </w:tcPr>
          <w:p w14:paraId="37A212F1" w14:textId="0D258124"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FBD7181" w14:textId="3E868D88"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1B8466C" w14:textId="4EBA5794"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15724792" w14:textId="068BDACE" w:rsidR="006A2DB6" w:rsidRPr="006A2DB6" w:rsidRDefault="006A2DB6" w:rsidP="006A2DB6">
            <w:pPr>
              <w:pStyle w:val="Tablebody"/>
              <w:autoSpaceDE w:val="0"/>
              <w:autoSpaceDN w:val="0"/>
              <w:adjustRightInd w:val="0"/>
              <w:jc w:val="both"/>
            </w:pPr>
            <w:r w:rsidRPr="006A2DB6">
              <w:rPr>
                <w:szCs w:val="24"/>
              </w:rPr>
              <w:t xml:space="preserve">See </w:t>
            </w:r>
            <w:del w:id="396" w:author="LUEJE Claudia" w:date="2024-05-02T17:46:00Z">
              <w:r w:rsidRPr="006A2DB6" w:rsidDel="00D93C12">
                <w:rPr>
                  <w:rStyle w:val="citesec"/>
                  <w:szCs w:val="24"/>
                </w:rPr>
                <w:delText>clause </w:delText>
              </w:r>
            </w:del>
            <w:r w:rsidRPr="006A2DB6">
              <w:rPr>
                <w:rStyle w:val="citesec"/>
                <w:szCs w:val="24"/>
              </w:rPr>
              <w:t>7.4.3.6</w:t>
            </w:r>
            <w:r w:rsidRPr="006A2DB6">
              <w:rPr>
                <w:szCs w:val="24"/>
              </w:rPr>
              <w:t>.</w:t>
            </w:r>
          </w:p>
        </w:tc>
      </w:tr>
      <w:tr w:rsidR="006A2DB6" w:rsidRPr="00F54804" w14:paraId="671D7D74" w14:textId="77777777" w:rsidTr="00D27269">
        <w:trPr>
          <w:jc w:val="center"/>
        </w:trPr>
        <w:tc>
          <w:tcPr>
            <w:tcW w:w="2397" w:type="dxa"/>
            <w:tcBorders>
              <w:bottom w:val="single" w:sz="12" w:space="0" w:color="auto"/>
            </w:tcBorders>
            <w:vAlign w:val="bottom"/>
          </w:tcPr>
          <w:p w14:paraId="4A67EA1D" w14:textId="1C161CCC"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0F8D3EB8" w14:textId="279837CA"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8ABC6B3" w14:textId="75C6F818"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30F2A129" w14:textId="3E55B806" w:rsidR="006A2DB6" w:rsidRPr="006A2DB6" w:rsidRDefault="006A2DB6" w:rsidP="006A2DB6">
            <w:pPr>
              <w:pStyle w:val="Tablebody"/>
              <w:autoSpaceDE w:val="0"/>
              <w:autoSpaceDN w:val="0"/>
              <w:adjustRightInd w:val="0"/>
              <w:jc w:val="both"/>
            </w:pPr>
            <w:r w:rsidRPr="006A2DB6">
              <w:rPr>
                <w:szCs w:val="24"/>
              </w:rPr>
              <w:t xml:space="preserve">See </w:t>
            </w:r>
            <w:del w:id="397" w:author="LUEJE Claudia" w:date="2024-05-02T17:46:00Z">
              <w:r w:rsidRPr="004D33BB" w:rsidDel="00D93C12">
                <w:rPr>
                  <w:rStyle w:val="citesec"/>
                </w:rPr>
                <w:delText>clause </w:delText>
              </w:r>
            </w:del>
            <w:r w:rsidRPr="004D33BB">
              <w:rPr>
                <w:rStyle w:val="citesec"/>
              </w:rPr>
              <w:t>7.4.2.4</w:t>
            </w:r>
          </w:p>
        </w:tc>
      </w:tr>
    </w:tbl>
    <w:p w14:paraId="44469F7F" w14:textId="5413B847" w:rsidR="006A2DB6" w:rsidRDefault="006A2DB6">
      <w:pPr>
        <w:pStyle w:val="BodyText"/>
        <w:autoSpaceDE w:val="0"/>
        <w:autoSpaceDN w:val="0"/>
        <w:adjustRightInd w:val="0"/>
        <w:rPr>
          <w:szCs w:val="24"/>
        </w:rPr>
      </w:pPr>
      <w:r>
        <w:rPr>
          <w:szCs w:val="24"/>
        </w:rPr>
        <w:t>Up to one of the type elements (</w:t>
      </w:r>
      <w:r w:rsidRPr="00A72F4A">
        <w:rPr>
          <w:rStyle w:val="ISOCode"/>
        </w:rPr>
        <w:t>clinch</w:t>
      </w:r>
      <w:r>
        <w:rPr>
          <w:szCs w:val="24"/>
        </w:rPr>
        <w:t xml:space="preserve">, </w:t>
      </w:r>
      <w:r w:rsidRPr="00A72F4A">
        <w:rPr>
          <w:rStyle w:val="ISOCode"/>
        </w:rPr>
        <w:t>clip</w:t>
      </w:r>
      <w:r>
        <w:rPr>
          <w:szCs w:val="24"/>
        </w:rPr>
        <w:t xml:space="preserve">, </w:t>
      </w:r>
      <w:r w:rsidRPr="00A72F4A">
        <w:rPr>
          <w:rStyle w:val="ISOCode"/>
        </w:rPr>
        <w:t>heat_stake</w:t>
      </w:r>
      <w:r>
        <w:rPr>
          <w:szCs w:val="24"/>
        </w:rPr>
        <w:t xml:space="preserve">, </w:t>
      </w:r>
      <w:r w:rsidRPr="00A72F4A">
        <w:rPr>
          <w:rStyle w:val="ISOCode"/>
        </w:rPr>
        <w:t>gumdrop</w:t>
      </w:r>
      <w:r>
        <w:rPr>
          <w:szCs w:val="24"/>
        </w:rPr>
        <w:t xml:space="preserve">, </w:t>
      </w:r>
      <w:r w:rsidRPr="00A72F4A">
        <w:rPr>
          <w:rStyle w:val="ISOCode"/>
        </w:rPr>
        <w:t>nail</w:t>
      </w:r>
      <w:r>
        <w:rPr>
          <w:szCs w:val="24"/>
        </w:rPr>
        <w:t xml:space="preserve">, </w:t>
      </w:r>
      <w:r w:rsidRPr="00A72F4A">
        <w:rPr>
          <w:rStyle w:val="ISOCode"/>
        </w:rPr>
        <w:t>rivet</w:t>
      </w:r>
      <w:r>
        <w:rPr>
          <w:szCs w:val="24"/>
        </w:rPr>
        <w:t xml:space="preserve">, </w:t>
      </w:r>
      <w:r w:rsidRPr="00A72F4A">
        <w:rPr>
          <w:rStyle w:val="ISOCode"/>
        </w:rPr>
        <w:t>robscan</w:t>
      </w:r>
      <w:r>
        <w:rPr>
          <w:szCs w:val="24"/>
        </w:rPr>
        <w:t xml:space="preserve">, </w:t>
      </w:r>
      <w:r w:rsidRPr="00A72F4A">
        <w:rPr>
          <w:rStyle w:val="ISOCode"/>
        </w:rPr>
        <w:t>spotweld</w:t>
      </w:r>
      <w:r>
        <w:rPr>
          <w:szCs w:val="24"/>
        </w:rPr>
        <w:t xml:space="preserve">, or </w:t>
      </w:r>
      <w:r w:rsidRPr="00A72F4A">
        <w:rPr>
          <w:rStyle w:val="ISOCode"/>
        </w:rPr>
        <w:t>threaded_connection</w:t>
      </w:r>
      <w:r>
        <w:rPr>
          <w:szCs w:val="24"/>
        </w:rPr>
        <w:t xml:space="preserve">) may exist in </w:t>
      </w:r>
      <w:r w:rsidRPr="00A72F4A">
        <w:rPr>
          <w:rStyle w:val="ISOCode"/>
        </w:rPr>
        <w:t>&lt;connection_0d/&gt;</w:t>
      </w:r>
      <w:r>
        <w:rPr>
          <w:szCs w:val="24"/>
        </w:rPr>
        <w:t>. There is no default type.</w:t>
      </w:r>
    </w:p>
    <w:p w14:paraId="6461B41C" w14:textId="798197F1"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Spot </w:t>
      </w:r>
      <w:ins w:id="398" w:author="LUEJE Claudia" w:date="2024-05-02T17:46:00Z">
        <w:r w:rsidR="00D93C12">
          <w:rPr>
            <w:rFonts w:eastAsia="Times New Roman"/>
            <w:szCs w:val="24"/>
          </w:rPr>
          <w:t>w</w:t>
        </w:r>
      </w:ins>
      <w:del w:id="399" w:author="LUEJE Claudia" w:date="2024-05-02T17:46:00Z">
        <w:r w:rsidDel="00D93C12">
          <w:rPr>
            <w:rFonts w:eastAsia="Times New Roman"/>
            <w:szCs w:val="24"/>
          </w:rPr>
          <w:delText>W</w:delText>
        </w:r>
      </w:del>
      <w:r>
        <w:rPr>
          <w:rFonts w:eastAsia="Times New Roman"/>
          <w:szCs w:val="24"/>
        </w:rPr>
        <w:t>elds</w:t>
      </w:r>
    </w:p>
    <w:p w14:paraId="1347825F"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9613514" w14:textId="5A13E02C" w:rsidR="006A2DB6" w:rsidRDefault="006A2DB6">
      <w:pPr>
        <w:pStyle w:val="BodyText"/>
        <w:autoSpaceDE w:val="0"/>
        <w:autoSpaceDN w:val="0"/>
        <w:adjustRightInd w:val="0"/>
        <w:rPr>
          <w:szCs w:val="24"/>
        </w:rPr>
      </w:pPr>
      <w:r>
        <w:rPr>
          <w:szCs w:val="24"/>
        </w:rPr>
        <w:t xml:space="preserve">A spot weld is denoted by an element </w:t>
      </w:r>
      <w:r w:rsidRPr="00A72F4A">
        <w:rPr>
          <w:rStyle w:val="ISOCode"/>
        </w:rPr>
        <w:t>&lt;spotweld/&gt;</w:t>
      </w:r>
      <w:r>
        <w:rPr>
          <w:szCs w:val="24"/>
        </w:rPr>
        <w:t>. This element is described completely by its attributes and nested elements (</w:t>
      </w:r>
      <w:ins w:id="400" w:author="LUEJE Claudia" w:date="2024-05-02T17:46:00Z">
        <w:r w:rsidR="00D93C12">
          <w:rPr>
            <w:szCs w:val="24"/>
          </w:rPr>
          <w:t xml:space="preserve">see </w:t>
        </w:r>
      </w:ins>
      <w:r w:rsidR="009C3FFA">
        <w:rPr>
          <w:rStyle w:val="citetbl"/>
          <w:szCs w:val="24"/>
        </w:rPr>
        <w:t>Table </w:t>
      </w:r>
      <w:r>
        <w:rPr>
          <w:rStyle w:val="citetbl"/>
          <w:szCs w:val="24"/>
        </w:rPr>
        <w:t>36</w:t>
      </w:r>
      <w:r>
        <w:rPr>
          <w:szCs w:val="24"/>
        </w:rPr>
        <w:t>).</w:t>
      </w:r>
    </w:p>
    <w:p w14:paraId="613E0D71" w14:textId="48CE5ED7" w:rsidR="006A2DB6" w:rsidRDefault="009C3FFA">
      <w:pPr>
        <w:pStyle w:val="Tabletitle"/>
        <w:autoSpaceDE w:val="0"/>
        <w:autoSpaceDN w:val="0"/>
        <w:adjustRightInd w:val="0"/>
        <w:outlineLvl w:val="0"/>
        <w:rPr>
          <w:szCs w:val="24"/>
        </w:rPr>
      </w:pPr>
      <w:r>
        <w:rPr>
          <w:szCs w:val="24"/>
        </w:rPr>
        <w:t>Table </w:t>
      </w:r>
      <w:r w:rsidR="006A2DB6">
        <w:rPr>
          <w:szCs w:val="24"/>
        </w:rPr>
        <w:t xml:space="preserve">36 — Nested elements of </w:t>
      </w:r>
      <w:r w:rsidR="006A2DB6" w:rsidRPr="00A72F4A">
        <w:rPr>
          <w:rStyle w:val="ISOCode"/>
        </w:rPr>
        <w:t>&lt;connection_0d/&gt;</w:t>
      </w:r>
      <w:r w:rsidR="006A2DB6">
        <w:rPr>
          <w:szCs w:val="24"/>
        </w:rPr>
        <w:t xml:space="preserve"> for </w:t>
      </w:r>
      <w:r w:rsidR="006A2DB6" w:rsidRPr="00A72F4A">
        <w:rPr>
          <w:rStyle w:val="ISOCode"/>
        </w:rPr>
        <w:t>&lt;spotweld/&gt;</w:t>
      </w:r>
    </w:p>
    <w:tbl>
      <w:tblPr>
        <w:tblW w:w="891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48"/>
        <w:gridCol w:w="1670"/>
        <w:gridCol w:w="1417"/>
        <w:gridCol w:w="3677"/>
      </w:tblGrid>
      <w:tr w:rsidR="006A2DB6" w:rsidRPr="00EC4DAD" w14:paraId="736DAADA" w14:textId="77777777" w:rsidTr="00D27269">
        <w:trPr>
          <w:tblHeader/>
          <w:jc w:val="center"/>
        </w:trPr>
        <w:tc>
          <w:tcPr>
            <w:tcW w:w="2148" w:type="dxa"/>
            <w:tcBorders>
              <w:top w:val="single" w:sz="12" w:space="0" w:color="auto"/>
              <w:bottom w:val="single" w:sz="12" w:space="0" w:color="auto"/>
            </w:tcBorders>
            <w:shd w:val="clear" w:color="auto" w:fill="F3F3F3"/>
            <w:vAlign w:val="bottom"/>
          </w:tcPr>
          <w:p w14:paraId="3D86138D" w14:textId="57C2092D" w:rsidR="006A2DB6" w:rsidRPr="00EC4DAD" w:rsidRDefault="006A2DB6" w:rsidP="006A2DB6">
            <w:pPr>
              <w:pStyle w:val="Tableheader"/>
              <w:autoSpaceDE w:val="0"/>
              <w:autoSpaceDN w:val="0"/>
              <w:adjustRightInd w:val="0"/>
              <w:jc w:val="both"/>
              <w:rPr>
                <w:b/>
              </w:rPr>
            </w:pPr>
            <w:r w:rsidRPr="00EC4DAD">
              <w:rPr>
                <w:b/>
                <w:szCs w:val="24"/>
              </w:rPr>
              <w:t xml:space="preserve">Nested </w:t>
            </w:r>
            <w:ins w:id="401" w:author="LUEJE Claudia" w:date="2024-05-02T17:46:00Z">
              <w:r w:rsidR="00D93C12">
                <w:rPr>
                  <w:b/>
                  <w:szCs w:val="24"/>
                </w:rPr>
                <w:t>e</w:t>
              </w:r>
            </w:ins>
            <w:del w:id="402" w:author="LUEJE Claudia" w:date="2024-05-02T17:46:00Z">
              <w:r w:rsidRPr="00EC4DAD" w:rsidDel="00D93C12">
                <w:rPr>
                  <w:b/>
                  <w:szCs w:val="24"/>
                </w:rPr>
                <w:delText>E</w:delText>
              </w:r>
            </w:del>
            <w:r w:rsidRPr="00EC4DAD">
              <w:rPr>
                <w:b/>
                <w:szCs w:val="24"/>
              </w:rPr>
              <w:t>lements</w:t>
            </w:r>
          </w:p>
        </w:tc>
        <w:tc>
          <w:tcPr>
            <w:tcW w:w="1670" w:type="dxa"/>
            <w:tcBorders>
              <w:top w:val="single" w:sz="12" w:space="0" w:color="auto"/>
              <w:bottom w:val="single" w:sz="12" w:space="0" w:color="auto"/>
            </w:tcBorders>
            <w:shd w:val="clear" w:color="auto" w:fill="F3F3F3"/>
            <w:vAlign w:val="bottom"/>
          </w:tcPr>
          <w:p w14:paraId="5BA8E3DC" w14:textId="47520C9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17" w:type="dxa"/>
            <w:tcBorders>
              <w:top w:val="single" w:sz="12" w:space="0" w:color="auto"/>
              <w:bottom w:val="single" w:sz="12" w:space="0" w:color="auto"/>
            </w:tcBorders>
            <w:shd w:val="clear" w:color="auto" w:fill="F3F3F3"/>
            <w:vAlign w:val="bottom"/>
          </w:tcPr>
          <w:p w14:paraId="793A4E61" w14:textId="235010E4" w:rsidR="006A2DB6" w:rsidRPr="00EC4DAD" w:rsidRDefault="006A2DB6" w:rsidP="006A2DB6">
            <w:pPr>
              <w:pStyle w:val="Tableheader"/>
              <w:autoSpaceDE w:val="0"/>
              <w:autoSpaceDN w:val="0"/>
              <w:adjustRightInd w:val="0"/>
              <w:jc w:val="both"/>
              <w:rPr>
                <w:b/>
              </w:rPr>
            </w:pPr>
            <w:r w:rsidRPr="00EC4DAD">
              <w:rPr>
                <w:b/>
                <w:szCs w:val="24"/>
              </w:rPr>
              <w:t>Use</w:t>
            </w:r>
          </w:p>
        </w:tc>
        <w:tc>
          <w:tcPr>
            <w:tcW w:w="3677" w:type="dxa"/>
            <w:tcBorders>
              <w:top w:val="single" w:sz="12" w:space="0" w:color="auto"/>
              <w:bottom w:val="single" w:sz="12" w:space="0" w:color="auto"/>
            </w:tcBorders>
            <w:shd w:val="clear" w:color="auto" w:fill="F3F3F3"/>
            <w:vAlign w:val="bottom"/>
          </w:tcPr>
          <w:p w14:paraId="4CDDC8D0" w14:textId="5EA03130"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AAA3E8B" w14:textId="77777777" w:rsidTr="00D27269">
        <w:trPr>
          <w:jc w:val="center"/>
        </w:trPr>
        <w:tc>
          <w:tcPr>
            <w:tcW w:w="2148" w:type="dxa"/>
            <w:tcBorders>
              <w:top w:val="single" w:sz="12" w:space="0" w:color="auto"/>
            </w:tcBorders>
            <w:vAlign w:val="bottom"/>
          </w:tcPr>
          <w:p w14:paraId="51405E7C" w14:textId="691BEB66" w:rsidR="006A2DB6" w:rsidRPr="006A2DB6" w:rsidRDefault="006A2DB6" w:rsidP="006A2DB6">
            <w:pPr>
              <w:pStyle w:val="Tablebody"/>
              <w:autoSpaceDE w:val="0"/>
              <w:autoSpaceDN w:val="0"/>
              <w:adjustRightInd w:val="0"/>
              <w:jc w:val="both"/>
            </w:pPr>
            <w:r w:rsidRPr="006A2DB6">
              <w:rPr>
                <w:szCs w:val="24"/>
              </w:rPr>
              <w:t>spotweld</w:t>
            </w:r>
          </w:p>
        </w:tc>
        <w:tc>
          <w:tcPr>
            <w:tcW w:w="1670" w:type="dxa"/>
            <w:tcBorders>
              <w:top w:val="single" w:sz="12" w:space="0" w:color="auto"/>
            </w:tcBorders>
            <w:vAlign w:val="bottom"/>
          </w:tcPr>
          <w:p w14:paraId="2D75AD77" w14:textId="74D626B1"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12" w:space="0" w:color="auto"/>
            </w:tcBorders>
            <w:vAlign w:val="bottom"/>
          </w:tcPr>
          <w:p w14:paraId="168C6FB8" w14:textId="44B17A18"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12" w:space="0" w:color="auto"/>
            </w:tcBorders>
            <w:vAlign w:val="bottom"/>
          </w:tcPr>
          <w:p w14:paraId="24A6B63E" w14:textId="57D8EED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8E5CE0" w14:textId="77777777" w:rsidTr="00D27269">
        <w:trPr>
          <w:jc w:val="center"/>
        </w:trPr>
        <w:tc>
          <w:tcPr>
            <w:tcW w:w="2148" w:type="dxa"/>
            <w:vAlign w:val="bottom"/>
          </w:tcPr>
          <w:p w14:paraId="602E220D" w14:textId="7D803DB8" w:rsidR="006A2DB6" w:rsidRPr="006A2DB6" w:rsidRDefault="006A2DB6" w:rsidP="006A2DB6">
            <w:pPr>
              <w:pStyle w:val="Tablebody"/>
              <w:autoSpaceDE w:val="0"/>
              <w:autoSpaceDN w:val="0"/>
              <w:adjustRightInd w:val="0"/>
              <w:jc w:val="both"/>
            </w:pPr>
            <w:r w:rsidRPr="006A2DB6">
              <w:rPr>
                <w:szCs w:val="24"/>
              </w:rPr>
              <w:t>loc</w:t>
            </w:r>
          </w:p>
        </w:tc>
        <w:tc>
          <w:tcPr>
            <w:tcW w:w="1670" w:type="dxa"/>
            <w:vAlign w:val="bottom"/>
          </w:tcPr>
          <w:p w14:paraId="64DD3878" w14:textId="1D2CA4C0"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15CC3514" w14:textId="18ECD378" w:rsidR="006A2DB6" w:rsidRPr="006A2DB6" w:rsidRDefault="006A2DB6" w:rsidP="006A2DB6">
            <w:pPr>
              <w:pStyle w:val="Tablebody"/>
              <w:autoSpaceDE w:val="0"/>
              <w:autoSpaceDN w:val="0"/>
              <w:adjustRightInd w:val="0"/>
              <w:jc w:val="both"/>
            </w:pPr>
            <w:r w:rsidRPr="006A2DB6">
              <w:rPr>
                <w:szCs w:val="24"/>
              </w:rPr>
              <w:t>Required</w:t>
            </w:r>
          </w:p>
        </w:tc>
        <w:tc>
          <w:tcPr>
            <w:tcW w:w="3677" w:type="dxa"/>
            <w:vAlign w:val="bottom"/>
          </w:tcPr>
          <w:p w14:paraId="561CFFCE" w14:textId="026D29C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740EAC" w14:textId="77777777" w:rsidTr="00D27269">
        <w:trPr>
          <w:jc w:val="center"/>
        </w:trPr>
        <w:tc>
          <w:tcPr>
            <w:tcW w:w="2148" w:type="dxa"/>
            <w:vAlign w:val="bottom"/>
          </w:tcPr>
          <w:p w14:paraId="3D8DCB73" w14:textId="5C83502E" w:rsidR="006A2DB6" w:rsidRPr="006A2DB6" w:rsidRDefault="006A2DB6" w:rsidP="006A2DB6">
            <w:pPr>
              <w:pStyle w:val="Tablebody"/>
              <w:autoSpaceDE w:val="0"/>
              <w:autoSpaceDN w:val="0"/>
              <w:adjustRightInd w:val="0"/>
              <w:jc w:val="both"/>
            </w:pPr>
            <w:r w:rsidRPr="006A2DB6">
              <w:rPr>
                <w:szCs w:val="24"/>
              </w:rPr>
              <w:t>appdata</w:t>
            </w:r>
          </w:p>
        </w:tc>
        <w:tc>
          <w:tcPr>
            <w:tcW w:w="1670" w:type="dxa"/>
            <w:vAlign w:val="bottom"/>
          </w:tcPr>
          <w:p w14:paraId="03C2DEF6" w14:textId="5EAFAC68" w:rsidR="006A2DB6" w:rsidRPr="006A2DB6" w:rsidRDefault="006A2DB6" w:rsidP="006A2DB6">
            <w:pPr>
              <w:pStyle w:val="Tablebody"/>
              <w:autoSpaceDE w:val="0"/>
              <w:autoSpaceDN w:val="0"/>
              <w:adjustRightInd w:val="0"/>
              <w:jc w:val="both"/>
            </w:pPr>
            <w:r w:rsidRPr="006A2DB6">
              <w:rPr>
                <w:szCs w:val="24"/>
              </w:rPr>
              <w:t>1</w:t>
            </w:r>
          </w:p>
        </w:tc>
        <w:tc>
          <w:tcPr>
            <w:tcW w:w="1417" w:type="dxa"/>
            <w:vAlign w:val="bottom"/>
          </w:tcPr>
          <w:p w14:paraId="65F03139" w14:textId="4D74B8BF" w:rsidR="006A2DB6" w:rsidRPr="006A2DB6" w:rsidRDefault="006A2DB6" w:rsidP="006A2DB6">
            <w:pPr>
              <w:pStyle w:val="Tablebody"/>
              <w:autoSpaceDE w:val="0"/>
              <w:autoSpaceDN w:val="0"/>
              <w:adjustRightInd w:val="0"/>
              <w:jc w:val="both"/>
            </w:pPr>
            <w:r w:rsidRPr="006A2DB6">
              <w:rPr>
                <w:szCs w:val="24"/>
              </w:rPr>
              <w:t>Optional</w:t>
            </w:r>
          </w:p>
        </w:tc>
        <w:tc>
          <w:tcPr>
            <w:tcW w:w="3677" w:type="dxa"/>
            <w:vAlign w:val="bottom"/>
          </w:tcPr>
          <w:p w14:paraId="4A9D37D7" w14:textId="49E6DBC3" w:rsidR="006A2DB6" w:rsidRPr="006A2DB6" w:rsidRDefault="006A2DB6" w:rsidP="006A2DB6">
            <w:pPr>
              <w:pStyle w:val="Tablebody"/>
              <w:autoSpaceDE w:val="0"/>
              <w:autoSpaceDN w:val="0"/>
              <w:adjustRightInd w:val="0"/>
              <w:jc w:val="both"/>
            </w:pPr>
            <w:r w:rsidRPr="006A2DB6">
              <w:rPr>
                <w:szCs w:val="24"/>
              </w:rPr>
              <w:t xml:space="preserve">See </w:t>
            </w:r>
            <w:del w:id="403" w:author="LUEJE Claudia" w:date="2024-05-02T17:46:00Z">
              <w:r w:rsidRPr="006A2DB6" w:rsidDel="00D93C12">
                <w:rPr>
                  <w:rStyle w:val="citesec"/>
                  <w:szCs w:val="24"/>
                </w:rPr>
                <w:delText>clause </w:delText>
              </w:r>
            </w:del>
            <w:r w:rsidRPr="006A2DB6">
              <w:rPr>
                <w:rStyle w:val="citesec"/>
                <w:szCs w:val="24"/>
              </w:rPr>
              <w:t>7.3.2</w:t>
            </w:r>
            <w:r w:rsidRPr="006A2DB6">
              <w:rPr>
                <w:szCs w:val="24"/>
              </w:rPr>
              <w:t>.</w:t>
            </w:r>
          </w:p>
        </w:tc>
      </w:tr>
      <w:tr w:rsidR="006A2DB6" w:rsidRPr="00F54804" w14:paraId="5DF9ABE4" w14:textId="77777777" w:rsidTr="003A4600">
        <w:trPr>
          <w:jc w:val="center"/>
        </w:trPr>
        <w:tc>
          <w:tcPr>
            <w:tcW w:w="2148" w:type="dxa"/>
            <w:tcBorders>
              <w:bottom w:val="single" w:sz="4" w:space="0" w:color="auto"/>
            </w:tcBorders>
            <w:vAlign w:val="bottom"/>
          </w:tcPr>
          <w:p w14:paraId="5B638E9C" w14:textId="68BEEDFC" w:rsidR="006A2DB6" w:rsidRPr="006A2DB6" w:rsidRDefault="006A2DB6" w:rsidP="006A2DB6">
            <w:pPr>
              <w:pStyle w:val="Tablebody"/>
              <w:autoSpaceDE w:val="0"/>
              <w:autoSpaceDN w:val="0"/>
              <w:adjustRightInd w:val="0"/>
              <w:jc w:val="both"/>
            </w:pPr>
            <w:r w:rsidRPr="006A2DB6">
              <w:rPr>
                <w:szCs w:val="24"/>
              </w:rPr>
              <w:t>femdata</w:t>
            </w:r>
          </w:p>
        </w:tc>
        <w:tc>
          <w:tcPr>
            <w:tcW w:w="1670" w:type="dxa"/>
            <w:tcBorders>
              <w:bottom w:val="single" w:sz="4" w:space="0" w:color="auto"/>
            </w:tcBorders>
            <w:vAlign w:val="bottom"/>
          </w:tcPr>
          <w:p w14:paraId="1562E45F" w14:textId="62363461" w:rsidR="006A2DB6" w:rsidRPr="006A2DB6" w:rsidDel="001704BA" w:rsidRDefault="006A2DB6" w:rsidP="006A2DB6">
            <w:pPr>
              <w:pStyle w:val="Tablebody"/>
              <w:autoSpaceDE w:val="0"/>
              <w:autoSpaceDN w:val="0"/>
              <w:adjustRightInd w:val="0"/>
              <w:jc w:val="both"/>
            </w:pPr>
            <w:r w:rsidRPr="006A2DB6">
              <w:rPr>
                <w:szCs w:val="24"/>
              </w:rPr>
              <w:t>1</w:t>
            </w:r>
          </w:p>
        </w:tc>
        <w:tc>
          <w:tcPr>
            <w:tcW w:w="1417" w:type="dxa"/>
            <w:tcBorders>
              <w:bottom w:val="single" w:sz="4" w:space="0" w:color="auto"/>
            </w:tcBorders>
            <w:vAlign w:val="bottom"/>
          </w:tcPr>
          <w:p w14:paraId="0DDFC0FE" w14:textId="767E67A7"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bottom w:val="single" w:sz="4" w:space="0" w:color="auto"/>
            </w:tcBorders>
            <w:vAlign w:val="bottom"/>
          </w:tcPr>
          <w:p w14:paraId="5BFB97C1" w14:textId="3889AE91" w:rsidR="006A2DB6" w:rsidRPr="006A2DB6" w:rsidRDefault="006A2DB6" w:rsidP="006A2DB6">
            <w:pPr>
              <w:pStyle w:val="Tablebody"/>
              <w:autoSpaceDE w:val="0"/>
              <w:autoSpaceDN w:val="0"/>
              <w:adjustRightInd w:val="0"/>
              <w:jc w:val="both"/>
            </w:pPr>
            <w:r w:rsidRPr="006A2DB6">
              <w:rPr>
                <w:szCs w:val="24"/>
              </w:rPr>
              <w:t xml:space="preserve">See </w:t>
            </w:r>
            <w:del w:id="404" w:author="LUEJE Claudia" w:date="2024-05-02T17:47:00Z">
              <w:r w:rsidRPr="00F5203F" w:rsidDel="00D93C12">
                <w:rPr>
                  <w:rStyle w:val="citesec"/>
                </w:rPr>
                <w:delText>clause </w:delText>
              </w:r>
            </w:del>
            <w:r w:rsidRPr="00F5203F">
              <w:rPr>
                <w:rStyle w:val="citesec"/>
              </w:rPr>
              <w:t>7.3.3</w:t>
            </w:r>
            <w:r w:rsidRPr="006A2DB6">
              <w:rPr>
                <w:szCs w:val="24"/>
              </w:rPr>
              <w:t>.</w:t>
            </w:r>
          </w:p>
        </w:tc>
      </w:tr>
      <w:tr w:rsidR="006A2DB6" w:rsidRPr="00F54804" w14:paraId="53D34F3C" w14:textId="77777777" w:rsidTr="003A4600">
        <w:trPr>
          <w:jc w:val="center"/>
        </w:trPr>
        <w:tc>
          <w:tcPr>
            <w:tcW w:w="2148" w:type="dxa"/>
            <w:tcBorders>
              <w:top w:val="single" w:sz="4" w:space="0" w:color="auto"/>
              <w:bottom w:val="single" w:sz="12" w:space="0" w:color="auto"/>
            </w:tcBorders>
          </w:tcPr>
          <w:p w14:paraId="4E442F6E" w14:textId="33F58A85" w:rsidR="006A2DB6" w:rsidRPr="006A2DB6" w:rsidRDefault="006A2DB6" w:rsidP="006A2DB6">
            <w:pPr>
              <w:pStyle w:val="Tablebody"/>
              <w:autoSpaceDE w:val="0"/>
              <w:autoSpaceDN w:val="0"/>
              <w:adjustRightInd w:val="0"/>
              <w:jc w:val="both"/>
            </w:pPr>
            <w:r w:rsidRPr="006A2DB6">
              <w:rPr>
                <w:szCs w:val="24"/>
              </w:rPr>
              <w:t>custom_attributes_list</w:t>
            </w:r>
          </w:p>
        </w:tc>
        <w:tc>
          <w:tcPr>
            <w:tcW w:w="1670" w:type="dxa"/>
            <w:tcBorders>
              <w:top w:val="single" w:sz="4" w:space="0" w:color="auto"/>
              <w:bottom w:val="single" w:sz="12" w:space="0" w:color="auto"/>
            </w:tcBorders>
          </w:tcPr>
          <w:p w14:paraId="28DC747E" w14:textId="261FEBD7" w:rsidR="006A2DB6" w:rsidRPr="006A2DB6" w:rsidRDefault="006A2DB6" w:rsidP="006A2DB6">
            <w:pPr>
              <w:pStyle w:val="Tablebody"/>
              <w:autoSpaceDE w:val="0"/>
              <w:autoSpaceDN w:val="0"/>
              <w:adjustRightInd w:val="0"/>
              <w:jc w:val="both"/>
            </w:pPr>
            <w:r w:rsidRPr="006A2DB6">
              <w:rPr>
                <w:szCs w:val="24"/>
              </w:rPr>
              <w:t>1</w:t>
            </w:r>
          </w:p>
        </w:tc>
        <w:tc>
          <w:tcPr>
            <w:tcW w:w="1417" w:type="dxa"/>
            <w:tcBorders>
              <w:top w:val="single" w:sz="4" w:space="0" w:color="auto"/>
              <w:bottom w:val="single" w:sz="12" w:space="0" w:color="auto"/>
            </w:tcBorders>
          </w:tcPr>
          <w:p w14:paraId="2C6DBDF9" w14:textId="6EC13F84" w:rsidR="006A2DB6" w:rsidRPr="006A2DB6" w:rsidRDefault="006A2DB6" w:rsidP="006A2DB6">
            <w:pPr>
              <w:pStyle w:val="Tablebody"/>
              <w:autoSpaceDE w:val="0"/>
              <w:autoSpaceDN w:val="0"/>
              <w:adjustRightInd w:val="0"/>
              <w:jc w:val="both"/>
            </w:pPr>
            <w:r w:rsidRPr="006A2DB6">
              <w:rPr>
                <w:szCs w:val="24"/>
              </w:rPr>
              <w:t>Optional</w:t>
            </w:r>
          </w:p>
        </w:tc>
        <w:tc>
          <w:tcPr>
            <w:tcW w:w="3677" w:type="dxa"/>
            <w:tcBorders>
              <w:top w:val="single" w:sz="4" w:space="0" w:color="auto"/>
              <w:bottom w:val="single" w:sz="12" w:space="0" w:color="auto"/>
            </w:tcBorders>
          </w:tcPr>
          <w:p w14:paraId="091DB5C7" w14:textId="14FACBA4" w:rsidR="006A2DB6" w:rsidRPr="006A2DB6" w:rsidRDefault="006A2DB6" w:rsidP="006A2DB6">
            <w:pPr>
              <w:pStyle w:val="Tablebody"/>
              <w:autoSpaceDE w:val="0"/>
              <w:autoSpaceDN w:val="0"/>
              <w:adjustRightInd w:val="0"/>
              <w:jc w:val="both"/>
            </w:pPr>
            <w:r w:rsidRPr="006A2DB6">
              <w:rPr>
                <w:szCs w:val="24"/>
              </w:rPr>
              <w:t xml:space="preserve">See </w:t>
            </w:r>
            <w:del w:id="405" w:author="LUEJE Claudia" w:date="2024-05-02T17:47:00Z">
              <w:r w:rsidRPr="006A2DB6" w:rsidDel="00D93C12">
                <w:rPr>
                  <w:rStyle w:val="citesec"/>
                  <w:szCs w:val="24"/>
                </w:rPr>
                <w:delText>clause </w:delText>
              </w:r>
            </w:del>
            <w:r w:rsidRPr="006A2DB6">
              <w:rPr>
                <w:rStyle w:val="citesec"/>
                <w:szCs w:val="24"/>
              </w:rPr>
              <w:t>8.5</w:t>
            </w:r>
            <w:r w:rsidRPr="006A2DB6">
              <w:rPr>
                <w:szCs w:val="24"/>
              </w:rPr>
              <w:t>.</w:t>
            </w:r>
          </w:p>
        </w:tc>
      </w:tr>
    </w:tbl>
    <w:p w14:paraId="1BC002E3" w14:textId="616E8B38" w:rsidR="006A2DB6" w:rsidRDefault="006A2DB6">
      <w:pPr>
        <w:pStyle w:val="BodyText"/>
        <w:autoSpaceDE w:val="0"/>
        <w:autoSpaceDN w:val="0"/>
        <w:adjustRightInd w:val="0"/>
        <w:rPr>
          <w:szCs w:val="24"/>
        </w:rPr>
      </w:pPr>
      <w:r>
        <w:rPr>
          <w:szCs w:val="24"/>
        </w:rPr>
        <w:t xml:space="preserve">The XML specification of the </w:t>
      </w:r>
      <w:r w:rsidRPr="00A72F4A">
        <w:rPr>
          <w:rStyle w:val="ISOCode"/>
        </w:rPr>
        <w:t>&lt;spotweld/&gt;</w:t>
      </w:r>
      <w:r>
        <w:rPr>
          <w:szCs w:val="24"/>
        </w:rPr>
        <w:t xml:space="preserve"> with element </w:t>
      </w:r>
      <w:r w:rsidRPr="00A72F4A">
        <w:rPr>
          <w:rStyle w:val="ISOCode"/>
        </w:rPr>
        <w:t>diameter</w:t>
      </w:r>
      <w:r>
        <w:rPr>
          <w:szCs w:val="24"/>
        </w:rPr>
        <w:t xml:space="preserve"> is shown in </w:t>
      </w:r>
      <w:r w:rsidR="009C3FFA">
        <w:rPr>
          <w:rStyle w:val="citetbl"/>
          <w:szCs w:val="24"/>
        </w:rPr>
        <w:t>Table </w:t>
      </w:r>
      <w:r>
        <w:rPr>
          <w:rStyle w:val="citetbl"/>
          <w:szCs w:val="24"/>
        </w:rPr>
        <w:t>37</w:t>
      </w:r>
      <w:r>
        <w:rPr>
          <w:szCs w:val="24"/>
        </w:rPr>
        <w:t>:</w:t>
      </w:r>
    </w:p>
    <w:p w14:paraId="303B6EDF" w14:textId="586069D0" w:rsidR="006A2DB6" w:rsidRDefault="009C3FFA">
      <w:pPr>
        <w:pStyle w:val="Tabletitle"/>
        <w:autoSpaceDE w:val="0"/>
        <w:autoSpaceDN w:val="0"/>
        <w:adjustRightInd w:val="0"/>
        <w:outlineLvl w:val="0"/>
        <w:rPr>
          <w:szCs w:val="24"/>
        </w:rPr>
      </w:pPr>
      <w:r>
        <w:rPr>
          <w:szCs w:val="24"/>
        </w:rPr>
        <w:t>Table </w:t>
      </w:r>
      <w:r w:rsidR="006A2DB6">
        <w:rPr>
          <w:szCs w:val="24"/>
        </w:rPr>
        <w:t xml:space="preserve">37 — Attributes of element </w:t>
      </w:r>
      <w:r w:rsidR="006A2DB6" w:rsidRPr="00A72F4A">
        <w:rPr>
          <w:rStyle w:val="ISOCode"/>
        </w:rPr>
        <w:t>&lt;spotweld/&gt;</w:t>
      </w:r>
    </w:p>
    <w:tbl>
      <w:tblPr>
        <w:tblW w:w="893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18"/>
        <w:gridCol w:w="1559"/>
        <w:gridCol w:w="1559"/>
        <w:gridCol w:w="1276"/>
        <w:gridCol w:w="3118"/>
      </w:tblGrid>
      <w:tr w:rsidR="006A2DB6" w:rsidRPr="00EC4DAD" w14:paraId="32F73354" w14:textId="77777777" w:rsidTr="00120D72">
        <w:trPr>
          <w:tblHeader/>
          <w:jc w:val="center"/>
        </w:trPr>
        <w:tc>
          <w:tcPr>
            <w:tcW w:w="1418" w:type="dxa"/>
            <w:tcBorders>
              <w:top w:val="single" w:sz="12" w:space="0" w:color="auto"/>
              <w:bottom w:val="single" w:sz="12" w:space="0" w:color="auto"/>
            </w:tcBorders>
            <w:shd w:val="clear" w:color="auto" w:fill="F3F3F3"/>
            <w:vAlign w:val="bottom"/>
          </w:tcPr>
          <w:p w14:paraId="2627FA95" w14:textId="27EDEB57" w:rsidR="006A2DB6" w:rsidRPr="00EC4DAD" w:rsidRDefault="006A2DB6" w:rsidP="004A50C8">
            <w:pPr>
              <w:pStyle w:val="Tableheader"/>
              <w:autoSpaceDE w:val="0"/>
              <w:autoSpaceDN w:val="0"/>
              <w:adjustRightInd w:val="0"/>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66C4E4FE" w14:textId="1A1920EF" w:rsidR="006A2DB6" w:rsidRPr="00EC4DAD" w:rsidRDefault="006A2DB6" w:rsidP="004A50C8">
            <w:pPr>
              <w:pStyle w:val="Tableheader"/>
              <w:autoSpaceDE w:val="0"/>
              <w:autoSpaceDN w:val="0"/>
              <w:adjustRightInd w:val="0"/>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91CD53" w14:textId="0D305381" w:rsidR="006A2DB6" w:rsidRPr="00EC4DAD" w:rsidRDefault="006A2DB6" w:rsidP="004A50C8">
            <w:pPr>
              <w:pStyle w:val="Tableheader"/>
              <w:autoSpaceDE w:val="0"/>
              <w:autoSpaceDN w:val="0"/>
              <w:adjustRightInd w:val="0"/>
              <w:rPr>
                <w:b/>
              </w:rPr>
            </w:pPr>
            <w:r w:rsidRPr="00EC4DAD">
              <w:rPr>
                <w:b/>
                <w:szCs w:val="24"/>
              </w:rPr>
              <w:t>Value Space</w:t>
            </w:r>
          </w:p>
        </w:tc>
        <w:tc>
          <w:tcPr>
            <w:tcW w:w="1276" w:type="dxa"/>
            <w:tcBorders>
              <w:top w:val="single" w:sz="12" w:space="0" w:color="auto"/>
              <w:bottom w:val="single" w:sz="12" w:space="0" w:color="auto"/>
            </w:tcBorders>
            <w:shd w:val="clear" w:color="auto" w:fill="F3F3F3"/>
            <w:vAlign w:val="bottom"/>
          </w:tcPr>
          <w:p w14:paraId="367EB5F4" w14:textId="37AE7494" w:rsidR="006A2DB6" w:rsidRPr="00EC4DAD" w:rsidRDefault="006A2DB6" w:rsidP="004A50C8">
            <w:pPr>
              <w:pStyle w:val="Tableheader"/>
              <w:autoSpaceDE w:val="0"/>
              <w:autoSpaceDN w:val="0"/>
              <w:adjustRightInd w:val="0"/>
              <w:rPr>
                <w:b/>
              </w:rPr>
            </w:pPr>
            <w:r w:rsidRPr="00EC4DAD">
              <w:rPr>
                <w:b/>
                <w:szCs w:val="24"/>
              </w:rPr>
              <w:t>Use</w:t>
            </w:r>
          </w:p>
        </w:tc>
        <w:tc>
          <w:tcPr>
            <w:tcW w:w="3118" w:type="dxa"/>
            <w:tcBorders>
              <w:top w:val="single" w:sz="12" w:space="0" w:color="auto"/>
              <w:bottom w:val="single" w:sz="12" w:space="0" w:color="auto"/>
            </w:tcBorders>
            <w:shd w:val="clear" w:color="auto" w:fill="F3F3F3"/>
            <w:vAlign w:val="bottom"/>
          </w:tcPr>
          <w:p w14:paraId="36173273" w14:textId="4F2F74DA" w:rsidR="006A2DB6" w:rsidRPr="00EC4DAD" w:rsidRDefault="006A2DB6" w:rsidP="004A50C8">
            <w:pPr>
              <w:pStyle w:val="Tableheader"/>
              <w:autoSpaceDE w:val="0"/>
              <w:autoSpaceDN w:val="0"/>
              <w:adjustRightInd w:val="0"/>
              <w:rPr>
                <w:b/>
              </w:rPr>
            </w:pPr>
            <w:r w:rsidRPr="00EC4DAD">
              <w:rPr>
                <w:b/>
                <w:szCs w:val="24"/>
              </w:rPr>
              <w:t>Constraint</w:t>
            </w:r>
          </w:p>
        </w:tc>
      </w:tr>
      <w:tr w:rsidR="006A2DB6" w:rsidRPr="00F54804" w14:paraId="25738559" w14:textId="77777777" w:rsidTr="00120D72">
        <w:trPr>
          <w:jc w:val="center"/>
        </w:trPr>
        <w:tc>
          <w:tcPr>
            <w:tcW w:w="1418" w:type="dxa"/>
            <w:tcBorders>
              <w:top w:val="single" w:sz="12" w:space="0" w:color="auto"/>
            </w:tcBorders>
          </w:tcPr>
          <w:p w14:paraId="5078F747" w14:textId="751A73B9" w:rsidR="006A2DB6" w:rsidRPr="006A2DB6" w:rsidRDefault="006A2DB6" w:rsidP="00466ED7">
            <w:pPr>
              <w:pStyle w:val="Tablebody"/>
              <w:autoSpaceDE w:val="0"/>
              <w:autoSpaceDN w:val="0"/>
              <w:adjustRightInd w:val="0"/>
            </w:pPr>
            <w:r w:rsidRPr="006A2DB6">
              <w:rPr>
                <w:szCs w:val="24"/>
              </w:rPr>
              <w:t>diameter</w:t>
            </w:r>
          </w:p>
        </w:tc>
        <w:tc>
          <w:tcPr>
            <w:tcW w:w="1559" w:type="dxa"/>
            <w:tcBorders>
              <w:top w:val="single" w:sz="12" w:space="0" w:color="auto"/>
            </w:tcBorders>
          </w:tcPr>
          <w:p w14:paraId="4BB34FDC" w14:textId="361AD84A" w:rsidR="006A2DB6" w:rsidRPr="006A2DB6" w:rsidRDefault="006A2DB6" w:rsidP="00466ED7">
            <w:pPr>
              <w:pStyle w:val="Tablebody"/>
              <w:autoSpaceDE w:val="0"/>
              <w:autoSpaceDN w:val="0"/>
              <w:adjustRightInd w:val="0"/>
            </w:pPr>
            <w:r w:rsidRPr="006A2DB6">
              <w:rPr>
                <w:szCs w:val="24"/>
              </w:rPr>
              <w:t>Floating point</w:t>
            </w:r>
          </w:p>
        </w:tc>
        <w:tc>
          <w:tcPr>
            <w:tcW w:w="1559" w:type="dxa"/>
            <w:tcBorders>
              <w:top w:val="single" w:sz="12" w:space="0" w:color="auto"/>
            </w:tcBorders>
          </w:tcPr>
          <w:p w14:paraId="390B886F" w14:textId="3BD71454" w:rsidR="006A2DB6" w:rsidRPr="006A2DB6" w:rsidRDefault="006A2DB6" w:rsidP="00466ED7">
            <w:pPr>
              <w:pStyle w:val="Tablebody"/>
            </w:pPr>
            <w:r w:rsidRPr="006A2DB6">
              <w:rPr>
                <w:szCs w:val="24"/>
              </w:rPr>
              <w:t xml:space="preserve">&gt; </w:t>
            </w:r>
            <w:r w:rsidR="00576373">
              <w:rPr>
                <w:szCs w:val="24"/>
              </w:rPr>
              <w:t>0,0</w:t>
            </w:r>
          </w:p>
        </w:tc>
        <w:tc>
          <w:tcPr>
            <w:tcW w:w="1276" w:type="dxa"/>
            <w:tcBorders>
              <w:top w:val="single" w:sz="12" w:space="0" w:color="auto"/>
            </w:tcBorders>
          </w:tcPr>
          <w:p w14:paraId="0A7DD82E" w14:textId="407C56E0" w:rsidR="006A2DB6" w:rsidRPr="006A2DB6" w:rsidRDefault="006A2DB6" w:rsidP="00466ED7">
            <w:pPr>
              <w:pStyle w:val="Tablebody"/>
              <w:autoSpaceDE w:val="0"/>
              <w:autoSpaceDN w:val="0"/>
              <w:adjustRightInd w:val="0"/>
            </w:pPr>
            <w:r w:rsidRPr="006A2DB6">
              <w:rPr>
                <w:szCs w:val="24"/>
              </w:rPr>
              <w:t>Optional</w:t>
            </w:r>
          </w:p>
        </w:tc>
        <w:tc>
          <w:tcPr>
            <w:tcW w:w="3118" w:type="dxa"/>
            <w:tcBorders>
              <w:top w:val="single" w:sz="12" w:space="0" w:color="auto"/>
            </w:tcBorders>
          </w:tcPr>
          <w:p w14:paraId="18DB05A0" w14:textId="367FED37" w:rsidR="006A2DB6" w:rsidRPr="006A2DB6" w:rsidRDefault="006A2DB6" w:rsidP="00466ED7">
            <w:pPr>
              <w:pStyle w:val="Tablebody"/>
              <w:autoSpaceDE w:val="0"/>
              <w:autoSpaceDN w:val="0"/>
              <w:adjustRightInd w:val="0"/>
            </w:pPr>
            <w:r w:rsidRPr="006A2DB6">
              <w:rPr>
                <w:szCs w:val="24"/>
              </w:rPr>
              <w:t>-</w:t>
            </w:r>
          </w:p>
        </w:tc>
      </w:tr>
      <w:tr w:rsidR="006A2DB6" w:rsidRPr="00F54804" w14:paraId="6E45132F" w14:textId="77777777" w:rsidTr="00120D72">
        <w:trPr>
          <w:jc w:val="center"/>
        </w:trPr>
        <w:tc>
          <w:tcPr>
            <w:tcW w:w="1418" w:type="dxa"/>
            <w:tcBorders>
              <w:bottom w:val="single" w:sz="12" w:space="0" w:color="auto"/>
            </w:tcBorders>
          </w:tcPr>
          <w:p w14:paraId="5BCF5FFA" w14:textId="7464D8C9" w:rsidR="006A2DB6" w:rsidRPr="006A2DB6" w:rsidRDefault="006A2DB6" w:rsidP="00466ED7">
            <w:pPr>
              <w:pStyle w:val="Tablebody"/>
              <w:autoSpaceDE w:val="0"/>
              <w:autoSpaceDN w:val="0"/>
              <w:adjustRightInd w:val="0"/>
            </w:pPr>
            <w:r w:rsidRPr="006A2DB6">
              <w:rPr>
                <w:szCs w:val="24"/>
              </w:rPr>
              <w:t>technology</w:t>
            </w:r>
          </w:p>
        </w:tc>
        <w:tc>
          <w:tcPr>
            <w:tcW w:w="1559" w:type="dxa"/>
            <w:tcBorders>
              <w:bottom w:val="single" w:sz="12" w:space="0" w:color="auto"/>
            </w:tcBorders>
          </w:tcPr>
          <w:p w14:paraId="3DA1DFF3" w14:textId="76127C1A" w:rsidR="006A2DB6" w:rsidRPr="006A2DB6" w:rsidRDefault="006A2DB6" w:rsidP="00466ED7">
            <w:pPr>
              <w:pStyle w:val="Tablebody"/>
              <w:autoSpaceDE w:val="0"/>
              <w:autoSpaceDN w:val="0"/>
              <w:adjustRightInd w:val="0"/>
            </w:pPr>
            <w:r w:rsidRPr="006A2DB6">
              <w:rPr>
                <w:szCs w:val="24"/>
              </w:rPr>
              <w:t>Selection</w:t>
            </w:r>
          </w:p>
        </w:tc>
        <w:tc>
          <w:tcPr>
            <w:tcW w:w="1559" w:type="dxa"/>
            <w:tcBorders>
              <w:bottom w:val="single" w:sz="12" w:space="0" w:color="auto"/>
            </w:tcBorders>
          </w:tcPr>
          <w:p w14:paraId="061936DC" w14:textId="59A0B329" w:rsidR="006A2DB6" w:rsidRPr="006A2DB6" w:rsidRDefault="006A2DB6" w:rsidP="00466ED7">
            <w:pPr>
              <w:pStyle w:val="Tablebody"/>
              <w:autoSpaceDE w:val="0"/>
              <w:autoSpaceDN w:val="0"/>
              <w:adjustRightInd w:val="0"/>
            </w:pPr>
            <w:r w:rsidRPr="006A2DB6">
              <w:rPr>
                <w:szCs w:val="24"/>
              </w:rPr>
              <w:t xml:space="preserve">resistance, </w:t>
            </w:r>
            <w:r w:rsidRPr="006A2DB6">
              <w:rPr>
                <w:szCs w:val="24"/>
              </w:rPr>
              <w:br/>
              <w:t xml:space="preserve">laser, </w:t>
            </w:r>
            <w:r w:rsidRPr="006A2DB6">
              <w:rPr>
                <w:szCs w:val="24"/>
              </w:rPr>
              <w:br/>
              <w:t xml:space="preserve">projection, </w:t>
            </w:r>
            <w:r w:rsidRPr="006A2DB6">
              <w:rPr>
                <w:szCs w:val="24"/>
              </w:rPr>
              <w:br/>
              <w:t>friction</w:t>
            </w:r>
          </w:p>
        </w:tc>
        <w:tc>
          <w:tcPr>
            <w:tcW w:w="1276" w:type="dxa"/>
            <w:tcBorders>
              <w:bottom w:val="single" w:sz="12" w:space="0" w:color="auto"/>
            </w:tcBorders>
          </w:tcPr>
          <w:p w14:paraId="105A57A3" w14:textId="1FE8BF8E" w:rsidR="006A2DB6" w:rsidRPr="006A2DB6" w:rsidRDefault="006A2DB6" w:rsidP="00466ED7">
            <w:pPr>
              <w:pStyle w:val="Tablebody"/>
              <w:autoSpaceDE w:val="0"/>
              <w:autoSpaceDN w:val="0"/>
              <w:adjustRightInd w:val="0"/>
            </w:pPr>
            <w:r w:rsidRPr="006A2DB6">
              <w:rPr>
                <w:szCs w:val="24"/>
              </w:rPr>
              <w:t>Optional</w:t>
            </w:r>
          </w:p>
        </w:tc>
        <w:tc>
          <w:tcPr>
            <w:tcW w:w="3118" w:type="dxa"/>
            <w:tcBorders>
              <w:bottom w:val="single" w:sz="12" w:space="0" w:color="auto"/>
            </w:tcBorders>
          </w:tcPr>
          <w:p w14:paraId="74E0C727" w14:textId="7D919E21" w:rsidR="006A2DB6" w:rsidRPr="006A2DB6" w:rsidRDefault="006A2DB6" w:rsidP="00466ED7">
            <w:pPr>
              <w:pStyle w:val="Tablebody"/>
              <w:autoSpaceDE w:val="0"/>
              <w:autoSpaceDN w:val="0"/>
              <w:adjustRightInd w:val="0"/>
            </w:pPr>
            <w:r w:rsidRPr="006A2DB6">
              <w:rPr>
                <w:szCs w:val="24"/>
              </w:rPr>
              <w:t>-</w:t>
            </w:r>
          </w:p>
        </w:tc>
      </w:tr>
    </w:tbl>
    <w:p w14:paraId="1BF13BE8" w14:textId="47AF412E"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A72F4A">
        <w:rPr>
          <w:rStyle w:val="ISOCode"/>
        </w:rPr>
        <w:t>diameter</w:t>
      </w:r>
    </w:p>
    <w:p w14:paraId="109403E8" w14:textId="77777777" w:rsidR="006A2DB6" w:rsidRDefault="006A2DB6">
      <w:pPr>
        <w:pStyle w:val="BodyText"/>
        <w:autoSpaceDE w:val="0"/>
        <w:autoSpaceDN w:val="0"/>
        <w:adjustRightInd w:val="0"/>
        <w:rPr>
          <w:szCs w:val="24"/>
        </w:rPr>
      </w:pPr>
      <w:r>
        <w:rPr>
          <w:szCs w:val="24"/>
        </w:rPr>
        <w:t xml:space="preserve">The diameter of a spotweld is specified by the attribute </w:t>
      </w:r>
      <w:r w:rsidRPr="00A72F4A">
        <w:rPr>
          <w:rStyle w:val="ISOCode"/>
        </w:rPr>
        <w:t>diameter</w:t>
      </w:r>
      <w:r>
        <w:rPr>
          <w:szCs w:val="24"/>
        </w:rPr>
        <w:t xml:space="preserve"> for the child element of </w:t>
      </w:r>
      <w:r w:rsidRPr="00A72F4A">
        <w:rPr>
          <w:rStyle w:val="ISOCode"/>
        </w:rPr>
        <w:t>&lt;connection_0d/&gt;</w:t>
      </w:r>
      <w:r>
        <w:rPr>
          <w:szCs w:val="24"/>
        </w:rPr>
        <w:t>.</w:t>
      </w:r>
    </w:p>
    <w:p w14:paraId="19669FD8"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Attribute </w:t>
      </w:r>
      <w:r w:rsidRPr="00E44057">
        <w:rPr>
          <w:rStyle w:val="ISOCode"/>
        </w:rPr>
        <w:t>technology</w:t>
      </w:r>
    </w:p>
    <w:p w14:paraId="110EDCAA" w14:textId="77777777" w:rsidR="006A2DB6" w:rsidRDefault="006A2DB6">
      <w:pPr>
        <w:pStyle w:val="BodyText"/>
        <w:autoSpaceDE w:val="0"/>
        <w:autoSpaceDN w:val="0"/>
        <w:adjustRightInd w:val="0"/>
        <w:rPr>
          <w:szCs w:val="24"/>
        </w:rPr>
      </w:pPr>
      <w:r>
        <w:rPr>
          <w:szCs w:val="24"/>
        </w:rPr>
        <w:t>The technology used to weld the connection can be specified for each of the spot welds of a connection separately.</w:t>
      </w:r>
    </w:p>
    <w:p w14:paraId="02342C45" w14:textId="77777777" w:rsidR="006A2DB6" w:rsidRDefault="006A2DB6">
      <w:pPr>
        <w:pStyle w:val="BodyText"/>
        <w:autoSpaceDE w:val="0"/>
        <w:autoSpaceDN w:val="0"/>
        <w:adjustRightInd w:val="0"/>
        <w:rPr>
          <w:szCs w:val="24"/>
        </w:rPr>
      </w:pPr>
      <w:r>
        <w:rPr>
          <w:szCs w:val="24"/>
        </w:rPr>
        <w:t>This technology can be one of:</w:t>
      </w:r>
    </w:p>
    <w:p w14:paraId="269303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70FEB93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Laser welding,</w:t>
      </w:r>
    </w:p>
    <w:p w14:paraId="771444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Projection welding,</w:t>
      </w:r>
    </w:p>
    <w:p w14:paraId="5F8C34C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20D1A02B" w14:textId="00D802B5" w:rsidR="006A2DB6" w:rsidRDefault="006A2DB6">
      <w:pPr>
        <w:pStyle w:val="BodyText"/>
        <w:autoSpaceDE w:val="0"/>
        <w:autoSpaceDN w:val="0"/>
        <w:adjustRightInd w:val="0"/>
        <w:rPr>
          <w:szCs w:val="24"/>
        </w:rPr>
      </w:pPr>
      <w:r>
        <w:rPr>
          <w:szCs w:val="24"/>
        </w:rPr>
        <w:t xml:space="preserve">The element </w:t>
      </w:r>
      <w:r w:rsidRPr="00E44057">
        <w:rPr>
          <w:rStyle w:val="ISOCode"/>
        </w:rPr>
        <w:t>&lt;spotweld/&gt;</w:t>
      </w:r>
      <w:r>
        <w:rPr>
          <w:rStyle w:val="ISOCode"/>
          <w:rFonts w:ascii="Cambria" w:hAnsi="Cambria" w:cs="Times New Roman"/>
          <w:szCs w:val="24"/>
        </w:rPr>
        <w:t xml:space="preserve"> </w:t>
      </w:r>
      <w:r>
        <w:rPr>
          <w:szCs w:val="24"/>
        </w:rPr>
        <w:t>allows for following nested elements (</w:t>
      </w:r>
      <w:ins w:id="406" w:author="LUEJE Claudia" w:date="2024-05-02T17:50:00Z">
        <w:r w:rsidR="008E7E7A">
          <w:rPr>
            <w:szCs w:val="24"/>
          </w:rPr>
          <w:t xml:space="preserve">see </w:t>
        </w:r>
      </w:ins>
      <w:r w:rsidR="009C3FFA">
        <w:rPr>
          <w:rStyle w:val="citetbl"/>
          <w:szCs w:val="24"/>
        </w:rPr>
        <w:t>Table </w:t>
      </w:r>
      <w:r>
        <w:rPr>
          <w:rStyle w:val="citetbl"/>
          <w:szCs w:val="24"/>
        </w:rPr>
        <w:t>38</w:t>
      </w:r>
      <w:r>
        <w:rPr>
          <w:szCs w:val="24"/>
        </w:rPr>
        <w:t>):</w:t>
      </w:r>
    </w:p>
    <w:p w14:paraId="24FA5E5A" w14:textId="313B0FDF" w:rsidR="006A2DB6" w:rsidRDefault="009C3FFA">
      <w:pPr>
        <w:pStyle w:val="Tabletitle"/>
        <w:autoSpaceDE w:val="0"/>
        <w:autoSpaceDN w:val="0"/>
        <w:adjustRightInd w:val="0"/>
        <w:outlineLvl w:val="0"/>
        <w:rPr>
          <w:szCs w:val="24"/>
        </w:rPr>
      </w:pPr>
      <w:r>
        <w:rPr>
          <w:szCs w:val="24"/>
        </w:rPr>
        <w:t>Table </w:t>
      </w:r>
      <w:r w:rsidR="006A2DB6">
        <w:rPr>
          <w:szCs w:val="24"/>
        </w:rPr>
        <w:t xml:space="preserve">38 — Nested elements of element </w:t>
      </w:r>
      <w:r w:rsidR="006A2DB6" w:rsidRPr="00E44057">
        <w:rPr>
          <w:rStyle w:val="ISOCode"/>
        </w:rPr>
        <w:t>&lt;spotweld/&gt;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8B60BBC" w14:textId="77777777" w:rsidTr="00120D72">
        <w:trPr>
          <w:tblHeader/>
          <w:jc w:val="center"/>
        </w:trPr>
        <w:tc>
          <w:tcPr>
            <w:tcW w:w="2111" w:type="dxa"/>
            <w:tcBorders>
              <w:top w:val="single" w:sz="12" w:space="0" w:color="auto"/>
              <w:bottom w:val="single" w:sz="12" w:space="0" w:color="auto"/>
            </w:tcBorders>
            <w:shd w:val="clear" w:color="auto" w:fill="F3F3F3"/>
            <w:vAlign w:val="bottom"/>
          </w:tcPr>
          <w:p w14:paraId="58B0A7A8" w14:textId="79EC9133" w:rsidR="006A2DB6" w:rsidRPr="00EC4DAD" w:rsidRDefault="006A2DB6" w:rsidP="006A2DB6">
            <w:pPr>
              <w:pStyle w:val="Tableheader"/>
              <w:autoSpaceDE w:val="0"/>
              <w:autoSpaceDN w:val="0"/>
              <w:adjustRightInd w:val="0"/>
              <w:jc w:val="both"/>
              <w:rPr>
                <w:b/>
              </w:rPr>
            </w:pPr>
            <w:r w:rsidRPr="00EC4DAD">
              <w:rPr>
                <w:b/>
                <w:szCs w:val="24"/>
              </w:rPr>
              <w:t xml:space="preserve">Nested </w:t>
            </w:r>
            <w:ins w:id="407" w:author="LUEJE Claudia" w:date="2024-05-02T17:50:00Z">
              <w:r w:rsidR="008E7E7A">
                <w:rPr>
                  <w:b/>
                  <w:szCs w:val="24"/>
                </w:rPr>
                <w:t>e</w:t>
              </w:r>
            </w:ins>
            <w:del w:id="408" w:author="LUEJE Claudia" w:date="2024-05-02T17:50:00Z">
              <w:r w:rsidRPr="00EC4DAD" w:rsidDel="008E7E7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C1CB16D" w14:textId="3C1D32E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3CF4A76" w14:textId="29D26E66"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2685CA0" w14:textId="06AF8AF4"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A51DEE4" w14:textId="77777777" w:rsidTr="00120D72">
        <w:trPr>
          <w:jc w:val="center"/>
        </w:trPr>
        <w:tc>
          <w:tcPr>
            <w:tcW w:w="2111" w:type="dxa"/>
            <w:tcBorders>
              <w:top w:val="single" w:sz="12" w:space="0" w:color="auto"/>
            </w:tcBorders>
            <w:vAlign w:val="bottom"/>
          </w:tcPr>
          <w:p w14:paraId="7AED328B" w14:textId="2E3889BF"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8B8EA04" w14:textId="0709BC2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68F68E77" w14:textId="24971CED"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5C4648A" w14:textId="71ADF5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81A7E0" w14:textId="77777777" w:rsidTr="00120D72">
        <w:trPr>
          <w:jc w:val="center"/>
        </w:trPr>
        <w:tc>
          <w:tcPr>
            <w:tcW w:w="2111" w:type="dxa"/>
            <w:tcBorders>
              <w:bottom w:val="single" w:sz="12" w:space="0" w:color="auto"/>
            </w:tcBorders>
            <w:vAlign w:val="bottom"/>
          </w:tcPr>
          <w:p w14:paraId="61E0CC15" w14:textId="29ED8936"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08023A1E" w14:textId="4A11A7A0"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587C475F" w14:textId="02C9E7F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2CAE360" w14:textId="272D1268" w:rsidR="006A2DB6" w:rsidRPr="006A2DB6" w:rsidRDefault="006A2DB6" w:rsidP="006A2DB6">
            <w:pPr>
              <w:pStyle w:val="Tablebody"/>
              <w:autoSpaceDE w:val="0"/>
              <w:autoSpaceDN w:val="0"/>
              <w:adjustRightInd w:val="0"/>
              <w:jc w:val="both"/>
            </w:pPr>
            <w:r w:rsidRPr="006A2DB6">
              <w:rPr>
                <w:szCs w:val="24"/>
              </w:rPr>
              <w:t>-</w:t>
            </w:r>
          </w:p>
        </w:tc>
      </w:tr>
    </w:tbl>
    <w:p w14:paraId="059A6284" w14:textId="667BE57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09" w:author="LUEJE Claudia" w:date="2024-05-02T17:51:00Z">
        <w:r w:rsidR="008E7E7A">
          <w:rPr>
            <w:szCs w:val="24"/>
          </w:rPr>
          <w:t>XAMPLE</w:t>
        </w:r>
      </w:ins>
      <w:del w:id="410" w:author="LUEJE Claudia" w:date="2024-05-02T17:51:00Z">
        <w:r w:rsidDel="008E7E7A">
          <w:rPr>
            <w:szCs w:val="24"/>
          </w:rPr>
          <w:delText>xample</w:delText>
        </w:r>
      </w:del>
      <w:r w:rsidR="00512DC1">
        <w:rPr>
          <w:szCs w:val="24"/>
        </w:rPr>
        <w:tab/>
        <w:t> </w:t>
      </w:r>
    </w:p>
    <w:p w14:paraId="0EC21462" w14:textId="355C998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label="SPOT_Left_Gh_2123921"&gt;</w:t>
      </w:r>
    </w:p>
    <w:p w14:paraId="4694B071" w14:textId="0C09166E"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diameter="5.0"/&gt;</w:t>
      </w:r>
    </w:p>
    <w:p w14:paraId="5141CBC5" w14:textId="04C962DF"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643333E8" w14:textId="3CE2BF2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B5B4857" w14:textId="0842AF46"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7F2EB27" w14:textId="014AD418"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5D33FDD3" w14:textId="49ABFE6A" w:rsidR="006A2DB6" w:rsidRDefault="00401F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E9D6C8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587D6F"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Robscans</w:t>
      </w:r>
    </w:p>
    <w:p w14:paraId="25D0ECBC" w14:textId="1A8959D1" w:rsidR="006A2DB6" w:rsidRDefault="006A2DB6">
      <w:pPr>
        <w:pStyle w:val="BodyText"/>
        <w:autoSpaceDE w:val="0"/>
        <w:autoSpaceDN w:val="0"/>
        <w:adjustRightInd w:val="0"/>
        <w:rPr>
          <w:szCs w:val="24"/>
        </w:rPr>
      </w:pPr>
      <w:r>
        <w:rPr>
          <w:szCs w:val="24"/>
        </w:rPr>
        <w:t xml:space="preserve">A Robscan is a pattern of arbitrary shape, drawn onto the flange partners by a laser optic. Such a shape has a length and width significantly larger than the diameter of the laser focus. The laser beam defines a local z-axis and is assumed to be perpendicular to the flange partners. However, the pattern can be rotated around this z-axis, and it can be mirrored at its x-axis. This is depicted in </w:t>
      </w:r>
      <w:r w:rsidR="002F3F18">
        <w:rPr>
          <w:rStyle w:val="citefig"/>
          <w:szCs w:val="24"/>
        </w:rPr>
        <w:t>Figure </w:t>
      </w:r>
      <w:r>
        <w:rPr>
          <w:rStyle w:val="citefig"/>
          <w:szCs w:val="24"/>
        </w:rPr>
        <w:t>8</w:t>
      </w:r>
      <w:r>
        <w:rPr>
          <w:szCs w:val="24"/>
        </w:rPr>
        <w:t>:</w:t>
      </w:r>
    </w:p>
    <w:p w14:paraId="5B16A0D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8329_ed1fig8.EPS</w:t>
      </w:r>
    </w:p>
    <w:p w14:paraId="0E2643D0" w14:textId="294C7199" w:rsidR="006A2DB6" w:rsidRDefault="002F3F18">
      <w:pPr>
        <w:pStyle w:val="Figuretitle0"/>
        <w:autoSpaceDE w:val="0"/>
        <w:autoSpaceDN w:val="0"/>
        <w:adjustRightInd w:val="0"/>
        <w:outlineLvl w:val="0"/>
        <w:rPr>
          <w:szCs w:val="24"/>
        </w:rPr>
      </w:pPr>
      <w:r>
        <w:rPr>
          <w:szCs w:val="24"/>
        </w:rPr>
        <w:t>Figure </w:t>
      </w:r>
      <w:r w:rsidR="006A2DB6">
        <w:rPr>
          <w:szCs w:val="24"/>
        </w:rPr>
        <w:t>8 — Robscans with different rotation angles, two of them mirrored</w:t>
      </w:r>
    </w:p>
    <w:p w14:paraId="6D0429E6" w14:textId="77777777" w:rsidR="006A2DB6" w:rsidRDefault="006A2DB6">
      <w:pPr>
        <w:pStyle w:val="BodyText"/>
        <w:autoSpaceDE w:val="0"/>
        <w:autoSpaceDN w:val="0"/>
        <w:adjustRightInd w:val="0"/>
        <w:rPr>
          <w:szCs w:val="24"/>
        </w:rPr>
      </w:pPr>
      <w:r>
        <w:rPr>
          <w:szCs w:val="24"/>
        </w:rPr>
        <w:t>The pattern of the bottom left Robscan is oriented with no rotation and no mirroring with respect to its own coordinate system (yellow). The next instance has 30° rotation. The two Robscans, top right in the figure, have a mirrored pattern; the uppermost having again 30° rotation.</w:t>
      </w:r>
    </w:p>
    <w:p w14:paraId="53C84441" w14:textId="4A24F68E" w:rsidR="006A2DB6" w:rsidRDefault="006A2DB6">
      <w:pPr>
        <w:pStyle w:val="BodyText"/>
        <w:autoSpaceDE w:val="0"/>
        <w:autoSpaceDN w:val="0"/>
        <w:adjustRightInd w:val="0"/>
        <w:rPr>
          <w:szCs w:val="24"/>
        </w:rPr>
      </w:pPr>
      <w:r>
        <w:rPr>
          <w:szCs w:val="24"/>
        </w:rPr>
        <w:t>There is a continuum of patterns for Robscans. Each one which shall be used at an assembly line needs to be verified (by simulation plus test) in advance</w:t>
      </w:r>
      <w:ins w:id="411" w:author="LUEJE Claudia" w:date="2024-05-02T17:51:00Z">
        <w:r w:rsidR="008E7E7A">
          <w:rPr>
            <w:szCs w:val="24"/>
          </w:rPr>
          <w:t>, which</w:t>
        </w:r>
      </w:ins>
      <w:del w:id="412" w:author="LUEJE Claudia" w:date="2024-05-02T17:51:00Z">
        <w:r w:rsidDel="008E7E7A">
          <w:rPr>
            <w:szCs w:val="24"/>
          </w:rPr>
          <w:delText>. This</w:delText>
        </w:r>
      </w:del>
      <w:r>
        <w:rPr>
          <w:szCs w:val="24"/>
        </w:rPr>
        <w:t xml:space="preserve"> is expensive. Some implications are:</w:t>
      </w:r>
    </w:p>
    <w:p w14:paraId="44EF5A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companies regard this information to be their own intellectual property,</w:t>
      </w:r>
    </w:p>
    <w:p w14:paraId="2D6D58F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pattern shall not simply be stretched etc. It would need a new validation,</w:t>
      </w:r>
    </w:p>
    <w:p w14:paraId="56FA2915" w14:textId="143CD10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validated Robscan patterns are usually not part of distributions of FE processors</w:t>
      </w:r>
      <w:ins w:id="413" w:author="LUEJE Claudia" w:date="2024-05-02T17:52:00Z">
        <w:r w:rsidR="008E7E7A">
          <w:rPr>
            <w:szCs w:val="24"/>
          </w:rPr>
          <w:t>.</w:t>
        </w:r>
      </w:ins>
      <w:del w:id="414" w:author="LUEJE Claudia" w:date="2024-05-02T17:52:00Z">
        <w:r w:rsidDel="008E7E7A">
          <w:rPr>
            <w:szCs w:val="24"/>
          </w:rPr>
          <w:delText>,</w:delText>
        </w:r>
      </w:del>
    </w:p>
    <w:p w14:paraId="5606FD6B" w14:textId="2C3249D4" w:rsidR="006A2DB6" w:rsidRDefault="006A2DB6">
      <w:pPr>
        <w:pStyle w:val="BodyText"/>
        <w:autoSpaceDE w:val="0"/>
        <w:autoSpaceDN w:val="0"/>
        <w:adjustRightInd w:val="0"/>
        <w:rPr>
          <w:szCs w:val="24"/>
        </w:rPr>
      </w:pPr>
      <w:r>
        <w:rPr>
          <w:szCs w:val="24"/>
        </w:rPr>
        <w:t xml:space="preserve">However, subcontractors </w:t>
      </w:r>
      <w:del w:id="415" w:author="LUEJE Claudia" w:date="2024-05-02T17:52:00Z">
        <w:r w:rsidDel="008E7E7A">
          <w:rPr>
            <w:szCs w:val="24"/>
          </w:rPr>
          <w:delText xml:space="preserve">may </w:delText>
        </w:r>
      </w:del>
      <w:ins w:id="416" w:author="LUEJE Claudia" w:date="2024-05-02T17:52:00Z">
        <w:r w:rsidR="008E7E7A">
          <w:rPr>
            <w:szCs w:val="24"/>
          </w:rPr>
          <w:t xml:space="preserve">can </w:t>
        </w:r>
      </w:ins>
      <w:r>
        <w:rPr>
          <w:szCs w:val="24"/>
        </w:rPr>
        <w:t>need to know the position and “bounding box” of the Robscan. Therefore, χMCF definition shall contain some “abstract” data. FE processors may address the danger of inconsistency by taking both levels of information from the same configuration file. Therefore, it is at the responsibility of the companies’ admins to have consistent data in that file.</w:t>
      </w:r>
    </w:p>
    <w:p w14:paraId="6534D633" w14:textId="7C5AB9D7" w:rsidR="006A2DB6" w:rsidRDefault="006A2DB6">
      <w:pPr>
        <w:pStyle w:val="BodyText"/>
        <w:autoSpaceDE w:val="0"/>
        <w:autoSpaceDN w:val="0"/>
        <w:adjustRightInd w:val="0"/>
        <w:rPr>
          <w:szCs w:val="24"/>
        </w:rPr>
      </w:pPr>
      <w:r>
        <w:rPr>
          <w:szCs w:val="24"/>
        </w:rPr>
        <w:t xml:space="preserve">Since the exact shape of the Robscan pattern is third-party intellectual property, it cannot be part of the χMCF definition. It is referred to by just a string attribute “pattern”. Possible values of attribute “pattern” are not </w:t>
      </w:r>
      <w:ins w:id="417" w:author="LUEJE Claudia" w:date="2024-05-02T17:52:00Z">
        <w:r w:rsidR="008E7E7A">
          <w:rPr>
            <w:szCs w:val="24"/>
          </w:rPr>
          <w:t xml:space="preserve">the </w:t>
        </w:r>
      </w:ins>
      <w:r>
        <w:rPr>
          <w:szCs w:val="24"/>
        </w:rPr>
        <w:t xml:space="preserve">subject of this document: In general, they are very </w:t>
      </w:r>
      <w:commentRangeStart w:id="418"/>
      <w:r>
        <w:rPr>
          <w:szCs w:val="24"/>
        </w:rPr>
        <w:t>OEM</w:t>
      </w:r>
      <w:commentRangeEnd w:id="418"/>
      <w:r w:rsidR="008E7E7A">
        <w:rPr>
          <w:rStyle w:val="CommentReference"/>
          <w:rFonts w:ascii="Calibri" w:eastAsia="Times New Roman" w:hAnsi="Calibri"/>
          <w:lang w:val="en-US" w:eastAsia="x-none"/>
        </w:rPr>
        <w:commentReference w:id="418"/>
      </w:r>
      <w:r>
        <w:rPr>
          <w:szCs w:val="24"/>
        </w:rPr>
        <w:t xml:space="preserve"> specific. However, to provide a minimum amount of information, width and length of the pattern are given by attributes </w:t>
      </w:r>
      <w:r w:rsidRPr="00A00F75">
        <w:rPr>
          <w:rStyle w:val="ISOCode"/>
        </w:rPr>
        <w:t>pattern_width</w:t>
      </w:r>
      <w:r>
        <w:rPr>
          <w:szCs w:val="24"/>
        </w:rPr>
        <w:t xml:space="preserve"> and </w:t>
      </w:r>
      <w:r w:rsidRPr="00A00F75">
        <w:rPr>
          <w:rStyle w:val="ISOCode"/>
        </w:rPr>
        <w:t>pattern_length</w:t>
      </w:r>
      <w:r>
        <w:rPr>
          <w:szCs w:val="24"/>
        </w:rPr>
        <w:t>.</w:t>
      </w:r>
    </w:p>
    <w:p w14:paraId="370A44AF" w14:textId="41724A5F" w:rsidR="006A2DB6" w:rsidRDefault="006A2DB6">
      <w:pPr>
        <w:pStyle w:val="BodyText"/>
        <w:autoSpaceDE w:val="0"/>
        <w:autoSpaceDN w:val="0"/>
        <w:adjustRightInd w:val="0"/>
        <w:rPr>
          <w:szCs w:val="24"/>
        </w:rPr>
      </w:pPr>
      <w:r>
        <w:rPr>
          <w:szCs w:val="24"/>
        </w:rPr>
        <w:t xml:space="preserve">A Robscan is denoted by an element </w:t>
      </w:r>
      <w:r w:rsidRPr="00A00F75">
        <w:rPr>
          <w:rStyle w:val="ISOCode"/>
        </w:rPr>
        <w:t>&lt;robscan/&gt;</w:t>
      </w:r>
      <w:r>
        <w:rPr>
          <w:szCs w:val="24"/>
        </w:rPr>
        <w:t xml:space="preserve">. This element is described completely by its attributes and nested elements, see </w:t>
      </w:r>
      <w:r w:rsidR="009C3FFA">
        <w:rPr>
          <w:rStyle w:val="citetbl"/>
          <w:szCs w:val="24"/>
        </w:rPr>
        <w:t>Table </w:t>
      </w:r>
      <w:r>
        <w:rPr>
          <w:rStyle w:val="citetbl"/>
          <w:szCs w:val="24"/>
        </w:rPr>
        <w:t>39</w:t>
      </w:r>
      <w:r>
        <w:rPr>
          <w:szCs w:val="24"/>
        </w:rPr>
        <w:t xml:space="preserve">, </w:t>
      </w:r>
      <w:r w:rsidR="009C3FFA">
        <w:rPr>
          <w:rStyle w:val="citetbl"/>
          <w:szCs w:val="24"/>
        </w:rPr>
        <w:t>Table </w:t>
      </w:r>
      <w:r>
        <w:rPr>
          <w:rStyle w:val="citetbl"/>
          <w:szCs w:val="24"/>
        </w:rPr>
        <w:t>40</w:t>
      </w:r>
      <w:r>
        <w:rPr>
          <w:szCs w:val="24"/>
        </w:rPr>
        <w:t xml:space="preserve">, and </w:t>
      </w:r>
      <w:r w:rsidR="009C3FFA">
        <w:rPr>
          <w:rStyle w:val="citetbl"/>
          <w:szCs w:val="24"/>
        </w:rPr>
        <w:t>Table </w:t>
      </w:r>
      <w:r>
        <w:rPr>
          <w:rStyle w:val="citetbl"/>
          <w:szCs w:val="24"/>
        </w:rPr>
        <w:t>41</w:t>
      </w:r>
      <w:r>
        <w:rPr>
          <w:szCs w:val="24"/>
        </w:rPr>
        <w:t>.</w:t>
      </w:r>
    </w:p>
    <w:p w14:paraId="1FF9C578" w14:textId="700123FB" w:rsidR="006A2DB6" w:rsidRDefault="009C3FFA">
      <w:pPr>
        <w:pStyle w:val="Tabletitle"/>
        <w:autoSpaceDE w:val="0"/>
        <w:autoSpaceDN w:val="0"/>
        <w:adjustRightInd w:val="0"/>
        <w:outlineLvl w:val="0"/>
        <w:rPr>
          <w:szCs w:val="24"/>
        </w:rPr>
      </w:pPr>
      <w:r>
        <w:rPr>
          <w:szCs w:val="24"/>
        </w:rPr>
        <w:t>Table </w:t>
      </w:r>
      <w:r w:rsidR="006A2DB6">
        <w:rPr>
          <w:szCs w:val="24"/>
        </w:rPr>
        <w:t xml:space="preserve">39 — Nested elements of </w:t>
      </w:r>
      <w:r w:rsidR="006A2DB6" w:rsidRPr="00A00F75">
        <w:rPr>
          <w:rStyle w:val="ISOCode"/>
        </w:rPr>
        <w:t>&lt;connection_0d/&gt;</w:t>
      </w:r>
      <w:r w:rsidR="006A2DB6">
        <w:rPr>
          <w:szCs w:val="24"/>
        </w:rPr>
        <w:t xml:space="preserve"> for </w:t>
      </w:r>
      <w:r w:rsidR="006A2DB6" w:rsidRPr="00A00F75">
        <w:rPr>
          <w:rStyle w:val="ISOCode"/>
        </w:rPr>
        <w:t>&lt;robscan/&gt;</w:t>
      </w:r>
    </w:p>
    <w:tbl>
      <w:tblPr>
        <w:tblW w:w="89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52"/>
        <w:gridCol w:w="1765"/>
        <w:gridCol w:w="1275"/>
        <w:gridCol w:w="3321"/>
      </w:tblGrid>
      <w:tr w:rsidR="006A2DB6" w:rsidRPr="00EC4DAD" w14:paraId="515B4CCD" w14:textId="77777777" w:rsidTr="00120D72">
        <w:trPr>
          <w:tblHeader/>
          <w:jc w:val="center"/>
        </w:trPr>
        <w:tc>
          <w:tcPr>
            <w:tcW w:w="2552" w:type="dxa"/>
            <w:tcBorders>
              <w:top w:val="single" w:sz="12" w:space="0" w:color="auto"/>
              <w:bottom w:val="single" w:sz="12" w:space="0" w:color="auto"/>
            </w:tcBorders>
            <w:shd w:val="clear" w:color="auto" w:fill="F3F3F3"/>
          </w:tcPr>
          <w:p w14:paraId="001A9FF3" w14:textId="2D899AB5" w:rsidR="006A2DB6" w:rsidRPr="00EC4DAD" w:rsidRDefault="006A2DB6" w:rsidP="006A2DB6">
            <w:pPr>
              <w:pStyle w:val="Tableheader"/>
              <w:autoSpaceDE w:val="0"/>
              <w:autoSpaceDN w:val="0"/>
              <w:adjustRightInd w:val="0"/>
              <w:jc w:val="both"/>
              <w:rPr>
                <w:b/>
              </w:rPr>
            </w:pPr>
            <w:r w:rsidRPr="00EC4DAD">
              <w:rPr>
                <w:b/>
                <w:szCs w:val="24"/>
              </w:rPr>
              <w:t xml:space="preserve">Nested </w:t>
            </w:r>
            <w:ins w:id="419" w:author="LUEJE Claudia" w:date="2024-05-02T17:53:00Z">
              <w:r w:rsidR="008E7E7A">
                <w:rPr>
                  <w:b/>
                  <w:szCs w:val="24"/>
                </w:rPr>
                <w:t>e</w:t>
              </w:r>
            </w:ins>
            <w:del w:id="420" w:author="LUEJE Claudia" w:date="2024-05-02T17:53:00Z">
              <w:r w:rsidRPr="00EC4DAD" w:rsidDel="008E7E7A">
                <w:rPr>
                  <w:b/>
                  <w:szCs w:val="24"/>
                </w:rPr>
                <w:delText>E</w:delText>
              </w:r>
            </w:del>
            <w:r w:rsidRPr="00EC4DAD">
              <w:rPr>
                <w:b/>
                <w:szCs w:val="24"/>
              </w:rPr>
              <w:t>lements</w:t>
            </w:r>
          </w:p>
        </w:tc>
        <w:tc>
          <w:tcPr>
            <w:tcW w:w="1765" w:type="dxa"/>
            <w:tcBorders>
              <w:top w:val="single" w:sz="12" w:space="0" w:color="auto"/>
              <w:bottom w:val="single" w:sz="12" w:space="0" w:color="auto"/>
            </w:tcBorders>
            <w:shd w:val="clear" w:color="auto" w:fill="F3F3F3"/>
          </w:tcPr>
          <w:p w14:paraId="1876CB67" w14:textId="7149B18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tcPr>
          <w:p w14:paraId="2065E2A6" w14:textId="7FC61DB0" w:rsidR="006A2DB6" w:rsidRPr="00EC4DAD" w:rsidRDefault="006A2DB6" w:rsidP="006A2DB6">
            <w:pPr>
              <w:pStyle w:val="Tableheader"/>
              <w:autoSpaceDE w:val="0"/>
              <w:autoSpaceDN w:val="0"/>
              <w:adjustRightInd w:val="0"/>
              <w:jc w:val="both"/>
              <w:rPr>
                <w:b/>
              </w:rPr>
            </w:pPr>
            <w:r w:rsidRPr="00EC4DAD">
              <w:rPr>
                <w:b/>
                <w:szCs w:val="24"/>
              </w:rPr>
              <w:t>Use</w:t>
            </w:r>
          </w:p>
        </w:tc>
        <w:tc>
          <w:tcPr>
            <w:tcW w:w="3321" w:type="dxa"/>
            <w:tcBorders>
              <w:top w:val="single" w:sz="12" w:space="0" w:color="auto"/>
              <w:bottom w:val="single" w:sz="12" w:space="0" w:color="auto"/>
            </w:tcBorders>
            <w:shd w:val="clear" w:color="auto" w:fill="F3F3F3"/>
          </w:tcPr>
          <w:p w14:paraId="7FB4ACEF" w14:textId="0E61E20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4057FA4" w14:textId="77777777" w:rsidTr="00120D72">
        <w:trPr>
          <w:jc w:val="center"/>
        </w:trPr>
        <w:tc>
          <w:tcPr>
            <w:tcW w:w="2552" w:type="dxa"/>
            <w:tcBorders>
              <w:top w:val="single" w:sz="12" w:space="0" w:color="auto"/>
            </w:tcBorders>
            <w:vAlign w:val="bottom"/>
          </w:tcPr>
          <w:p w14:paraId="369E379B" w14:textId="4C3CAEE1" w:rsidR="006A2DB6" w:rsidRPr="006A2DB6" w:rsidRDefault="006A2DB6" w:rsidP="006A2DB6">
            <w:pPr>
              <w:pStyle w:val="Tablebody"/>
              <w:autoSpaceDE w:val="0"/>
              <w:autoSpaceDN w:val="0"/>
              <w:adjustRightInd w:val="0"/>
              <w:jc w:val="both"/>
            </w:pPr>
            <w:r w:rsidRPr="006A2DB6">
              <w:rPr>
                <w:szCs w:val="24"/>
              </w:rPr>
              <w:t>robscan</w:t>
            </w:r>
          </w:p>
        </w:tc>
        <w:tc>
          <w:tcPr>
            <w:tcW w:w="1765" w:type="dxa"/>
            <w:tcBorders>
              <w:top w:val="single" w:sz="12" w:space="0" w:color="auto"/>
            </w:tcBorders>
            <w:vAlign w:val="bottom"/>
          </w:tcPr>
          <w:p w14:paraId="6EC7F4B2" w14:textId="0B1508CB"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8034422" w14:textId="22DC89C8"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top w:val="single" w:sz="12" w:space="0" w:color="auto"/>
            </w:tcBorders>
            <w:vAlign w:val="bottom"/>
          </w:tcPr>
          <w:p w14:paraId="00597C63" w14:textId="61DFE2A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B2E311" w14:textId="77777777" w:rsidTr="00120D72">
        <w:trPr>
          <w:jc w:val="center"/>
        </w:trPr>
        <w:tc>
          <w:tcPr>
            <w:tcW w:w="2552" w:type="dxa"/>
            <w:vAlign w:val="bottom"/>
          </w:tcPr>
          <w:p w14:paraId="61FE675B" w14:textId="04969E5A" w:rsidR="006A2DB6" w:rsidRPr="006A2DB6" w:rsidRDefault="006A2DB6" w:rsidP="006A2DB6">
            <w:pPr>
              <w:pStyle w:val="Tablebody"/>
              <w:autoSpaceDE w:val="0"/>
              <w:autoSpaceDN w:val="0"/>
              <w:adjustRightInd w:val="0"/>
              <w:jc w:val="both"/>
            </w:pPr>
            <w:r w:rsidRPr="006A2DB6">
              <w:rPr>
                <w:szCs w:val="24"/>
              </w:rPr>
              <w:t>loc</w:t>
            </w:r>
          </w:p>
        </w:tc>
        <w:tc>
          <w:tcPr>
            <w:tcW w:w="1765" w:type="dxa"/>
            <w:vAlign w:val="bottom"/>
          </w:tcPr>
          <w:p w14:paraId="77CFFFC8" w14:textId="0957389A"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0194A108" w14:textId="38C624BA" w:rsidR="006A2DB6" w:rsidRPr="006A2DB6" w:rsidRDefault="006A2DB6" w:rsidP="006A2DB6">
            <w:pPr>
              <w:pStyle w:val="Tablebody"/>
              <w:autoSpaceDE w:val="0"/>
              <w:autoSpaceDN w:val="0"/>
              <w:adjustRightInd w:val="0"/>
              <w:jc w:val="both"/>
            </w:pPr>
            <w:r w:rsidRPr="006A2DB6">
              <w:rPr>
                <w:szCs w:val="24"/>
              </w:rPr>
              <w:t>Required</w:t>
            </w:r>
          </w:p>
        </w:tc>
        <w:tc>
          <w:tcPr>
            <w:tcW w:w="3321" w:type="dxa"/>
            <w:vAlign w:val="bottom"/>
          </w:tcPr>
          <w:p w14:paraId="3DF26FAC" w14:textId="45C082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942D9B" w14:textId="77777777" w:rsidTr="00120D72">
        <w:trPr>
          <w:jc w:val="center"/>
        </w:trPr>
        <w:tc>
          <w:tcPr>
            <w:tcW w:w="2552" w:type="dxa"/>
            <w:vAlign w:val="bottom"/>
          </w:tcPr>
          <w:p w14:paraId="21BDD05B" w14:textId="086EA569" w:rsidR="006A2DB6" w:rsidRPr="006A2DB6" w:rsidRDefault="006A2DB6" w:rsidP="006A2DB6">
            <w:pPr>
              <w:pStyle w:val="Tablebody"/>
              <w:autoSpaceDE w:val="0"/>
              <w:autoSpaceDN w:val="0"/>
              <w:adjustRightInd w:val="0"/>
              <w:jc w:val="both"/>
            </w:pPr>
            <w:r w:rsidRPr="006A2DB6">
              <w:rPr>
                <w:szCs w:val="24"/>
              </w:rPr>
              <w:t>appdata</w:t>
            </w:r>
          </w:p>
        </w:tc>
        <w:tc>
          <w:tcPr>
            <w:tcW w:w="1765" w:type="dxa"/>
            <w:vAlign w:val="bottom"/>
          </w:tcPr>
          <w:p w14:paraId="09EEE9FC" w14:textId="713A144F"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2D93217E" w14:textId="69D4D484"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0078BA6A" w14:textId="1300DD6F" w:rsidR="006A2DB6" w:rsidRPr="006A2DB6" w:rsidRDefault="006A2DB6" w:rsidP="006A2DB6">
            <w:pPr>
              <w:pStyle w:val="Tablebody"/>
              <w:autoSpaceDE w:val="0"/>
              <w:autoSpaceDN w:val="0"/>
              <w:adjustRightInd w:val="0"/>
              <w:jc w:val="both"/>
            </w:pPr>
            <w:r w:rsidRPr="006A2DB6">
              <w:rPr>
                <w:szCs w:val="24"/>
              </w:rPr>
              <w:t xml:space="preserve">See </w:t>
            </w:r>
            <w:del w:id="421" w:author="LUEJE Claudia" w:date="2024-05-02T17:53:00Z">
              <w:r w:rsidRPr="006A2DB6" w:rsidDel="008E7E7A">
                <w:rPr>
                  <w:rStyle w:val="citesec"/>
                  <w:szCs w:val="24"/>
                </w:rPr>
                <w:delText>clause </w:delText>
              </w:r>
            </w:del>
            <w:r w:rsidRPr="006A2DB6">
              <w:rPr>
                <w:rStyle w:val="citesec"/>
                <w:szCs w:val="24"/>
              </w:rPr>
              <w:t>7.3.2</w:t>
            </w:r>
            <w:r w:rsidRPr="006A2DB6">
              <w:rPr>
                <w:szCs w:val="24"/>
              </w:rPr>
              <w:t>.</w:t>
            </w:r>
          </w:p>
        </w:tc>
      </w:tr>
      <w:tr w:rsidR="006A2DB6" w:rsidRPr="00F54804" w14:paraId="4E87CF3A" w14:textId="77777777" w:rsidTr="00120D72">
        <w:trPr>
          <w:jc w:val="center"/>
        </w:trPr>
        <w:tc>
          <w:tcPr>
            <w:tcW w:w="2552" w:type="dxa"/>
            <w:vAlign w:val="bottom"/>
          </w:tcPr>
          <w:p w14:paraId="79A65684" w14:textId="1C4EAFCC" w:rsidR="006A2DB6" w:rsidRPr="006A2DB6" w:rsidRDefault="006A2DB6" w:rsidP="006A2DB6">
            <w:pPr>
              <w:pStyle w:val="Tablebody"/>
              <w:autoSpaceDE w:val="0"/>
              <w:autoSpaceDN w:val="0"/>
              <w:adjustRightInd w:val="0"/>
              <w:jc w:val="both"/>
            </w:pPr>
            <w:r w:rsidRPr="006A2DB6">
              <w:rPr>
                <w:szCs w:val="24"/>
              </w:rPr>
              <w:t>femdata</w:t>
            </w:r>
          </w:p>
        </w:tc>
        <w:tc>
          <w:tcPr>
            <w:tcW w:w="1765" w:type="dxa"/>
            <w:vAlign w:val="bottom"/>
          </w:tcPr>
          <w:p w14:paraId="7D520F08" w14:textId="2FBE1E6C"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50179EEA" w14:textId="0DA736DD" w:rsidR="006A2DB6" w:rsidRPr="006A2DB6" w:rsidRDefault="006A2DB6" w:rsidP="006A2DB6">
            <w:pPr>
              <w:pStyle w:val="Tablebody"/>
              <w:autoSpaceDE w:val="0"/>
              <w:autoSpaceDN w:val="0"/>
              <w:adjustRightInd w:val="0"/>
              <w:jc w:val="both"/>
            </w:pPr>
            <w:r w:rsidRPr="006A2DB6">
              <w:rPr>
                <w:szCs w:val="24"/>
              </w:rPr>
              <w:t>Optional</w:t>
            </w:r>
          </w:p>
        </w:tc>
        <w:tc>
          <w:tcPr>
            <w:tcW w:w="3321" w:type="dxa"/>
            <w:vAlign w:val="bottom"/>
          </w:tcPr>
          <w:p w14:paraId="35385E56" w14:textId="233BB056" w:rsidR="006A2DB6" w:rsidRPr="006A2DB6" w:rsidRDefault="006A2DB6" w:rsidP="006A2DB6">
            <w:pPr>
              <w:pStyle w:val="Tablebody"/>
              <w:autoSpaceDE w:val="0"/>
              <w:autoSpaceDN w:val="0"/>
              <w:adjustRightInd w:val="0"/>
              <w:jc w:val="both"/>
            </w:pPr>
            <w:r w:rsidRPr="006A2DB6">
              <w:rPr>
                <w:szCs w:val="24"/>
              </w:rPr>
              <w:t xml:space="preserve">See </w:t>
            </w:r>
            <w:del w:id="422" w:author="LUEJE Claudia" w:date="2024-05-02T17:53:00Z">
              <w:r w:rsidRPr="00F5203F" w:rsidDel="008E7E7A">
                <w:rPr>
                  <w:rStyle w:val="citesec"/>
                </w:rPr>
                <w:delText>clause </w:delText>
              </w:r>
            </w:del>
            <w:r w:rsidRPr="00F5203F">
              <w:rPr>
                <w:rStyle w:val="citesec"/>
              </w:rPr>
              <w:t>7.3.3</w:t>
            </w:r>
            <w:r w:rsidRPr="006A2DB6">
              <w:rPr>
                <w:szCs w:val="24"/>
              </w:rPr>
              <w:t>.</w:t>
            </w:r>
          </w:p>
        </w:tc>
      </w:tr>
      <w:tr w:rsidR="006A2DB6" w:rsidRPr="00F54804" w14:paraId="175A391D" w14:textId="77777777" w:rsidTr="00120D72">
        <w:trPr>
          <w:jc w:val="center"/>
        </w:trPr>
        <w:tc>
          <w:tcPr>
            <w:tcW w:w="2552" w:type="dxa"/>
            <w:tcBorders>
              <w:bottom w:val="single" w:sz="12" w:space="0" w:color="auto"/>
            </w:tcBorders>
          </w:tcPr>
          <w:p w14:paraId="4B25B092" w14:textId="29DE315F" w:rsidR="006A2DB6" w:rsidRPr="006A2DB6" w:rsidRDefault="006A2DB6" w:rsidP="006A2DB6">
            <w:pPr>
              <w:pStyle w:val="Tablebody"/>
              <w:autoSpaceDE w:val="0"/>
              <w:autoSpaceDN w:val="0"/>
              <w:adjustRightInd w:val="0"/>
              <w:jc w:val="both"/>
            </w:pPr>
            <w:r w:rsidRPr="006A2DB6">
              <w:rPr>
                <w:szCs w:val="24"/>
              </w:rPr>
              <w:t>custom_attributes_list</w:t>
            </w:r>
          </w:p>
        </w:tc>
        <w:tc>
          <w:tcPr>
            <w:tcW w:w="1765" w:type="dxa"/>
            <w:tcBorders>
              <w:bottom w:val="single" w:sz="12" w:space="0" w:color="auto"/>
            </w:tcBorders>
          </w:tcPr>
          <w:p w14:paraId="7FF3BC55" w14:textId="6F535589"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tcPr>
          <w:p w14:paraId="448D0D47" w14:textId="483F2D6D" w:rsidR="006A2DB6" w:rsidRPr="006A2DB6" w:rsidRDefault="006A2DB6" w:rsidP="006A2DB6">
            <w:pPr>
              <w:pStyle w:val="Tablebody"/>
              <w:autoSpaceDE w:val="0"/>
              <w:autoSpaceDN w:val="0"/>
              <w:adjustRightInd w:val="0"/>
              <w:jc w:val="both"/>
            </w:pPr>
            <w:r w:rsidRPr="006A2DB6">
              <w:rPr>
                <w:szCs w:val="24"/>
              </w:rPr>
              <w:t>Optional</w:t>
            </w:r>
          </w:p>
        </w:tc>
        <w:tc>
          <w:tcPr>
            <w:tcW w:w="3321" w:type="dxa"/>
            <w:tcBorders>
              <w:bottom w:val="single" w:sz="12" w:space="0" w:color="auto"/>
            </w:tcBorders>
          </w:tcPr>
          <w:p w14:paraId="72433521" w14:textId="43E891E2" w:rsidR="006A2DB6" w:rsidRPr="006A2DB6" w:rsidRDefault="006A2DB6" w:rsidP="006A2DB6">
            <w:pPr>
              <w:pStyle w:val="Tablebody"/>
              <w:autoSpaceDE w:val="0"/>
              <w:autoSpaceDN w:val="0"/>
              <w:adjustRightInd w:val="0"/>
              <w:jc w:val="both"/>
            </w:pPr>
            <w:r w:rsidRPr="006A2DB6">
              <w:rPr>
                <w:szCs w:val="24"/>
              </w:rPr>
              <w:t xml:space="preserve">See </w:t>
            </w:r>
            <w:del w:id="423" w:author="LUEJE Claudia" w:date="2024-05-02T17:53:00Z">
              <w:r w:rsidRPr="006A2DB6" w:rsidDel="008E7E7A">
                <w:rPr>
                  <w:rStyle w:val="citesec"/>
                  <w:szCs w:val="24"/>
                </w:rPr>
                <w:delText>clause </w:delText>
              </w:r>
            </w:del>
            <w:r w:rsidRPr="006A2DB6">
              <w:rPr>
                <w:rStyle w:val="citesec"/>
                <w:szCs w:val="24"/>
              </w:rPr>
              <w:t>8.5</w:t>
            </w:r>
            <w:r w:rsidRPr="006A2DB6">
              <w:rPr>
                <w:szCs w:val="24"/>
              </w:rPr>
              <w:t>.</w:t>
            </w:r>
          </w:p>
        </w:tc>
      </w:tr>
    </w:tbl>
    <w:p w14:paraId="7B1EF383" w14:textId="75E454A3" w:rsidR="006A2DB6" w:rsidRDefault="006A2DB6">
      <w:pPr>
        <w:pStyle w:val="BodyText"/>
        <w:autoSpaceDE w:val="0"/>
        <w:autoSpaceDN w:val="0"/>
        <w:adjustRightInd w:val="0"/>
        <w:rPr>
          <w:szCs w:val="24"/>
        </w:rPr>
      </w:pPr>
      <w:r>
        <w:rPr>
          <w:szCs w:val="24"/>
        </w:rPr>
        <w:t xml:space="preserve">The XML specification of the </w:t>
      </w:r>
      <w:r w:rsidRPr="00A00F75">
        <w:rPr>
          <w:rStyle w:val="ISOCode"/>
        </w:rPr>
        <w:t>&lt;robscan/&gt;</w:t>
      </w:r>
      <w:r>
        <w:rPr>
          <w:szCs w:val="24"/>
        </w:rPr>
        <w:t xml:space="preserve"> element is shown in the following </w:t>
      </w:r>
      <w:r w:rsidR="009C3FFA">
        <w:rPr>
          <w:rStyle w:val="citetbl"/>
          <w:szCs w:val="24"/>
        </w:rPr>
        <w:t>Table </w:t>
      </w:r>
      <w:r>
        <w:rPr>
          <w:rStyle w:val="citetbl"/>
          <w:szCs w:val="24"/>
        </w:rPr>
        <w:t>40</w:t>
      </w:r>
      <w:r>
        <w:rPr>
          <w:szCs w:val="24"/>
        </w:rPr>
        <w:t>:</w:t>
      </w:r>
    </w:p>
    <w:p w14:paraId="6D70DE4D" w14:textId="53D7FE9F" w:rsidR="006A2DB6" w:rsidRDefault="009C3FFA">
      <w:pPr>
        <w:pStyle w:val="Tabletitle"/>
        <w:autoSpaceDE w:val="0"/>
        <w:autoSpaceDN w:val="0"/>
        <w:adjustRightInd w:val="0"/>
        <w:outlineLvl w:val="0"/>
        <w:rPr>
          <w:szCs w:val="24"/>
        </w:rPr>
      </w:pPr>
      <w:r>
        <w:rPr>
          <w:szCs w:val="24"/>
        </w:rPr>
        <w:t>Table </w:t>
      </w:r>
      <w:r w:rsidR="006A2DB6">
        <w:rPr>
          <w:szCs w:val="24"/>
        </w:rPr>
        <w:t xml:space="preserve">40 — Attributes of element </w:t>
      </w:r>
      <w:r w:rsidR="006A2DB6" w:rsidRPr="00A00F75">
        <w:rPr>
          <w:rStyle w:val="ISOCode"/>
        </w:rPr>
        <w:t>&lt;robscan/&gt;</w:t>
      </w:r>
    </w:p>
    <w:tbl>
      <w:tblPr>
        <w:tblW w:w="90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59"/>
        <w:gridCol w:w="1497"/>
        <w:gridCol w:w="1565"/>
        <w:gridCol w:w="1134"/>
        <w:gridCol w:w="3117"/>
      </w:tblGrid>
      <w:tr w:rsidR="006A2DB6" w:rsidRPr="00EC4DAD" w14:paraId="520AFD4A" w14:textId="77777777" w:rsidTr="004011E3">
        <w:trPr>
          <w:cantSplit/>
          <w:tblHeader/>
          <w:jc w:val="center"/>
        </w:trPr>
        <w:tc>
          <w:tcPr>
            <w:tcW w:w="1759" w:type="dxa"/>
            <w:tcBorders>
              <w:top w:val="single" w:sz="12" w:space="0" w:color="auto"/>
              <w:bottom w:val="single" w:sz="12" w:space="0" w:color="auto"/>
            </w:tcBorders>
            <w:shd w:val="clear" w:color="auto" w:fill="F3F3F3"/>
          </w:tcPr>
          <w:p w14:paraId="774F2A83" w14:textId="3452AD5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97" w:type="dxa"/>
            <w:tcBorders>
              <w:top w:val="single" w:sz="12" w:space="0" w:color="auto"/>
              <w:bottom w:val="single" w:sz="12" w:space="0" w:color="auto"/>
            </w:tcBorders>
            <w:shd w:val="clear" w:color="auto" w:fill="F3F3F3"/>
          </w:tcPr>
          <w:p w14:paraId="331ECCF1" w14:textId="21D01C60" w:rsidR="006A2DB6" w:rsidRPr="00EC4DAD" w:rsidRDefault="006A2DB6" w:rsidP="006A2DB6">
            <w:pPr>
              <w:pStyle w:val="Tableheader"/>
              <w:autoSpaceDE w:val="0"/>
              <w:autoSpaceDN w:val="0"/>
              <w:adjustRightInd w:val="0"/>
              <w:jc w:val="both"/>
              <w:rPr>
                <w:b/>
              </w:rPr>
            </w:pPr>
            <w:r w:rsidRPr="00EC4DAD">
              <w:rPr>
                <w:b/>
                <w:szCs w:val="24"/>
              </w:rPr>
              <w:t>Type</w:t>
            </w:r>
          </w:p>
        </w:tc>
        <w:tc>
          <w:tcPr>
            <w:tcW w:w="1565" w:type="dxa"/>
            <w:tcBorders>
              <w:top w:val="single" w:sz="12" w:space="0" w:color="auto"/>
              <w:bottom w:val="single" w:sz="12" w:space="0" w:color="auto"/>
            </w:tcBorders>
            <w:shd w:val="clear" w:color="auto" w:fill="F3F3F3"/>
          </w:tcPr>
          <w:p w14:paraId="3FA8FC03" w14:textId="6B24BE68" w:rsidR="006A2DB6" w:rsidRPr="00EC4DAD" w:rsidRDefault="006A2DB6" w:rsidP="006A2DB6">
            <w:pPr>
              <w:pStyle w:val="Tableheader"/>
              <w:autoSpaceDE w:val="0"/>
              <w:autoSpaceDN w:val="0"/>
              <w:adjustRightInd w:val="0"/>
              <w:jc w:val="both"/>
              <w:rPr>
                <w:b/>
              </w:rPr>
            </w:pPr>
            <w:r w:rsidRPr="00EC4DAD">
              <w:rPr>
                <w:b/>
                <w:szCs w:val="24"/>
              </w:rPr>
              <w:t xml:space="preserve">Value </w:t>
            </w:r>
            <w:ins w:id="424" w:author="LUEJE Claudia" w:date="2024-05-02T17:53:00Z">
              <w:r w:rsidR="00096DFA">
                <w:rPr>
                  <w:b/>
                  <w:szCs w:val="24"/>
                </w:rPr>
                <w:t>s</w:t>
              </w:r>
            </w:ins>
            <w:del w:id="425" w:author="LUEJE Claudia" w:date="2024-05-02T17:53:00Z">
              <w:r w:rsidRPr="00EC4DAD" w:rsidDel="00096DFA">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tcPr>
          <w:p w14:paraId="50D8DD59" w14:textId="52966504" w:rsidR="006A2DB6" w:rsidRPr="00EC4DAD" w:rsidRDefault="006A2DB6" w:rsidP="006A2DB6">
            <w:pPr>
              <w:pStyle w:val="Tableheader"/>
              <w:autoSpaceDE w:val="0"/>
              <w:autoSpaceDN w:val="0"/>
              <w:adjustRightInd w:val="0"/>
              <w:jc w:val="both"/>
              <w:rPr>
                <w:b/>
              </w:rPr>
            </w:pPr>
            <w:r w:rsidRPr="00EC4DAD">
              <w:rPr>
                <w:b/>
                <w:szCs w:val="24"/>
              </w:rPr>
              <w:t>Use</w:t>
            </w:r>
          </w:p>
        </w:tc>
        <w:tc>
          <w:tcPr>
            <w:tcW w:w="3117" w:type="dxa"/>
            <w:tcBorders>
              <w:top w:val="single" w:sz="12" w:space="0" w:color="auto"/>
              <w:bottom w:val="single" w:sz="12" w:space="0" w:color="auto"/>
            </w:tcBorders>
            <w:shd w:val="clear" w:color="auto" w:fill="F3F3F3"/>
          </w:tcPr>
          <w:p w14:paraId="2AB08C81" w14:textId="5346BD8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79AF841" w14:textId="77777777" w:rsidTr="004011E3">
        <w:trPr>
          <w:cantSplit/>
          <w:jc w:val="center"/>
        </w:trPr>
        <w:tc>
          <w:tcPr>
            <w:tcW w:w="1759" w:type="dxa"/>
            <w:tcBorders>
              <w:top w:val="single" w:sz="12" w:space="0" w:color="auto"/>
            </w:tcBorders>
          </w:tcPr>
          <w:p w14:paraId="0AA3E437" w14:textId="20A47275" w:rsidR="006A2DB6" w:rsidRPr="006A2DB6" w:rsidRDefault="006A2DB6" w:rsidP="006A2DB6">
            <w:pPr>
              <w:pStyle w:val="Tablebody"/>
              <w:autoSpaceDE w:val="0"/>
              <w:autoSpaceDN w:val="0"/>
              <w:adjustRightInd w:val="0"/>
              <w:jc w:val="both"/>
            </w:pPr>
            <w:r w:rsidRPr="006A2DB6">
              <w:rPr>
                <w:szCs w:val="24"/>
              </w:rPr>
              <w:t>base</w:t>
            </w:r>
          </w:p>
        </w:tc>
        <w:tc>
          <w:tcPr>
            <w:tcW w:w="1497" w:type="dxa"/>
            <w:tcBorders>
              <w:top w:val="single" w:sz="12" w:space="0" w:color="auto"/>
            </w:tcBorders>
          </w:tcPr>
          <w:p w14:paraId="4C76CDC6" w14:textId="4698FA00" w:rsidR="006A2DB6" w:rsidRPr="006A2DB6" w:rsidRDefault="006A2DB6" w:rsidP="006A2DB6">
            <w:pPr>
              <w:pStyle w:val="Tablebody"/>
              <w:autoSpaceDE w:val="0"/>
              <w:autoSpaceDN w:val="0"/>
              <w:adjustRightInd w:val="0"/>
              <w:jc w:val="both"/>
            </w:pPr>
            <w:r w:rsidRPr="006A2DB6">
              <w:rPr>
                <w:szCs w:val="24"/>
              </w:rPr>
              <w:t>Integer</w:t>
            </w:r>
          </w:p>
        </w:tc>
        <w:tc>
          <w:tcPr>
            <w:tcW w:w="1565" w:type="dxa"/>
            <w:tcBorders>
              <w:top w:val="single" w:sz="12" w:space="0" w:color="auto"/>
            </w:tcBorders>
          </w:tcPr>
          <w:p w14:paraId="04C0FCD3" w14:textId="28C821B7" w:rsidR="006A2DB6" w:rsidRPr="006A2DB6" w:rsidRDefault="006A2DB6" w:rsidP="006A2DB6">
            <w:pPr>
              <w:pStyle w:val="Tablebody"/>
              <w:autoSpaceDE w:val="0"/>
              <w:autoSpaceDN w:val="0"/>
              <w:adjustRightInd w:val="0"/>
              <w:jc w:val="both"/>
            </w:pPr>
            <w:r w:rsidRPr="006A2DB6">
              <w:rPr>
                <w:szCs w:val="24"/>
              </w:rPr>
              <w:t>&gt; 0</w:t>
            </w:r>
          </w:p>
        </w:tc>
        <w:tc>
          <w:tcPr>
            <w:tcW w:w="1134" w:type="dxa"/>
            <w:tcBorders>
              <w:top w:val="single" w:sz="12" w:space="0" w:color="auto"/>
            </w:tcBorders>
          </w:tcPr>
          <w:p w14:paraId="7AAFE099" w14:textId="752E03CB"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top w:val="single" w:sz="12" w:space="0" w:color="auto"/>
            </w:tcBorders>
          </w:tcPr>
          <w:p w14:paraId="48484564" w14:textId="5F39F40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98AEA9" w14:textId="77777777" w:rsidTr="004011E3">
        <w:trPr>
          <w:cantSplit/>
          <w:jc w:val="center"/>
        </w:trPr>
        <w:tc>
          <w:tcPr>
            <w:tcW w:w="1759" w:type="dxa"/>
          </w:tcPr>
          <w:p w14:paraId="2F3290CF" w14:textId="0A2D1146" w:rsidR="006A2DB6" w:rsidRPr="006A2DB6" w:rsidRDefault="006A2DB6" w:rsidP="006A2DB6">
            <w:pPr>
              <w:pStyle w:val="Tablebody"/>
              <w:autoSpaceDE w:val="0"/>
              <w:autoSpaceDN w:val="0"/>
              <w:adjustRightInd w:val="0"/>
              <w:jc w:val="both"/>
            </w:pPr>
            <w:r w:rsidRPr="006A2DB6">
              <w:rPr>
                <w:szCs w:val="24"/>
              </w:rPr>
              <w:t>pattern</w:t>
            </w:r>
          </w:p>
        </w:tc>
        <w:tc>
          <w:tcPr>
            <w:tcW w:w="1497" w:type="dxa"/>
          </w:tcPr>
          <w:p w14:paraId="41EA1BB5" w14:textId="5D4E8AF0" w:rsidR="006A2DB6" w:rsidRPr="006A2DB6" w:rsidRDefault="006A2DB6" w:rsidP="006A2DB6">
            <w:pPr>
              <w:pStyle w:val="Tablebody"/>
              <w:autoSpaceDE w:val="0"/>
              <w:autoSpaceDN w:val="0"/>
              <w:adjustRightInd w:val="0"/>
              <w:jc w:val="both"/>
            </w:pPr>
            <w:r w:rsidRPr="006A2DB6">
              <w:rPr>
                <w:szCs w:val="24"/>
              </w:rPr>
              <w:t>Alphanumeric</w:t>
            </w:r>
          </w:p>
        </w:tc>
        <w:tc>
          <w:tcPr>
            <w:tcW w:w="1565" w:type="dxa"/>
          </w:tcPr>
          <w:p w14:paraId="4D35C5AC" w14:textId="5304D5A6"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2ED25F0" w14:textId="5646722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ED5227A" w14:textId="4CBA2395" w:rsidR="006A2DB6" w:rsidRPr="006A2DB6" w:rsidRDefault="006A2DB6" w:rsidP="006A2DB6">
            <w:pPr>
              <w:pStyle w:val="Tablebody"/>
              <w:autoSpaceDE w:val="0"/>
              <w:autoSpaceDN w:val="0"/>
              <w:adjustRightInd w:val="0"/>
              <w:jc w:val="both"/>
            </w:pPr>
            <w:r w:rsidRPr="006A2DB6">
              <w:rPr>
                <w:szCs w:val="24"/>
              </w:rPr>
              <w:t>Non-empty, if present.</w:t>
            </w:r>
          </w:p>
        </w:tc>
      </w:tr>
      <w:tr w:rsidR="006A2DB6" w:rsidRPr="00F54804" w14:paraId="0AF36302" w14:textId="77777777" w:rsidTr="004011E3">
        <w:trPr>
          <w:cantSplit/>
          <w:jc w:val="center"/>
        </w:trPr>
        <w:tc>
          <w:tcPr>
            <w:tcW w:w="1759" w:type="dxa"/>
          </w:tcPr>
          <w:p w14:paraId="69716B79" w14:textId="7FCCA7AB" w:rsidR="006A2DB6" w:rsidRPr="006A2DB6" w:rsidRDefault="006A2DB6" w:rsidP="006A2DB6">
            <w:pPr>
              <w:pStyle w:val="Tablebody"/>
              <w:autoSpaceDE w:val="0"/>
              <w:autoSpaceDN w:val="0"/>
              <w:adjustRightInd w:val="0"/>
              <w:jc w:val="both"/>
            </w:pPr>
            <w:r w:rsidRPr="006A2DB6">
              <w:rPr>
                <w:szCs w:val="24"/>
              </w:rPr>
              <w:t>gap</w:t>
            </w:r>
          </w:p>
        </w:tc>
        <w:tc>
          <w:tcPr>
            <w:tcW w:w="1497" w:type="dxa"/>
          </w:tcPr>
          <w:p w14:paraId="3F34F83E" w14:textId="4000DB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E2442F4" w14:textId="6CAECC5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0298215" w14:textId="028821FD"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70016C" w14:textId="2BCB2E9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47DA42B" w14:textId="77777777" w:rsidTr="004011E3">
        <w:trPr>
          <w:cantSplit/>
          <w:jc w:val="center"/>
        </w:trPr>
        <w:tc>
          <w:tcPr>
            <w:tcW w:w="1759" w:type="dxa"/>
          </w:tcPr>
          <w:p w14:paraId="3629EC44" w14:textId="402DE378" w:rsidR="006A2DB6" w:rsidRPr="006A2DB6" w:rsidRDefault="006A2DB6" w:rsidP="006A2DB6">
            <w:pPr>
              <w:pStyle w:val="Tablebody"/>
              <w:autoSpaceDE w:val="0"/>
              <w:autoSpaceDN w:val="0"/>
              <w:adjustRightInd w:val="0"/>
              <w:jc w:val="both"/>
            </w:pPr>
            <w:r w:rsidRPr="006A2DB6">
              <w:rPr>
                <w:szCs w:val="24"/>
              </w:rPr>
              <w:t>width</w:t>
            </w:r>
          </w:p>
        </w:tc>
        <w:tc>
          <w:tcPr>
            <w:tcW w:w="1497" w:type="dxa"/>
          </w:tcPr>
          <w:p w14:paraId="0159AA73" w14:textId="29E6C7A2"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67ECA4AA" w14:textId="3CB5ECE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7C75F202" w14:textId="4DA48E44"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53D243BE" w14:textId="67706D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7C42317" w14:textId="77777777" w:rsidTr="004011E3">
        <w:trPr>
          <w:cantSplit/>
          <w:jc w:val="center"/>
        </w:trPr>
        <w:tc>
          <w:tcPr>
            <w:tcW w:w="1759" w:type="dxa"/>
          </w:tcPr>
          <w:p w14:paraId="230FDECA" w14:textId="5BFFEC3E" w:rsidR="006A2DB6" w:rsidRPr="006A2DB6" w:rsidRDefault="006A2DB6" w:rsidP="006A2DB6">
            <w:pPr>
              <w:pStyle w:val="Tablebody"/>
              <w:autoSpaceDE w:val="0"/>
              <w:autoSpaceDN w:val="0"/>
              <w:adjustRightInd w:val="0"/>
              <w:jc w:val="both"/>
            </w:pPr>
            <w:r w:rsidRPr="006A2DB6">
              <w:rPr>
                <w:szCs w:val="24"/>
              </w:rPr>
              <w:t>pattern_width</w:t>
            </w:r>
          </w:p>
        </w:tc>
        <w:tc>
          <w:tcPr>
            <w:tcW w:w="1497" w:type="dxa"/>
          </w:tcPr>
          <w:p w14:paraId="32E2A4B4" w14:textId="7DCEBAF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3BD56582" w14:textId="2C264229"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04A3F715" w14:textId="76CB67E8"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14AA5B7" w14:textId="3B6E85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0A9457E" w14:textId="77777777" w:rsidTr="004011E3">
        <w:trPr>
          <w:cantSplit/>
          <w:jc w:val="center"/>
        </w:trPr>
        <w:tc>
          <w:tcPr>
            <w:tcW w:w="1759" w:type="dxa"/>
          </w:tcPr>
          <w:p w14:paraId="4A82F961" w14:textId="374F24B8" w:rsidR="006A2DB6" w:rsidRPr="006A2DB6" w:rsidRDefault="006A2DB6" w:rsidP="006A2DB6">
            <w:pPr>
              <w:pStyle w:val="Tablebody"/>
              <w:autoSpaceDE w:val="0"/>
              <w:autoSpaceDN w:val="0"/>
              <w:adjustRightInd w:val="0"/>
              <w:jc w:val="both"/>
            </w:pPr>
            <w:r w:rsidRPr="006A2DB6">
              <w:rPr>
                <w:szCs w:val="24"/>
              </w:rPr>
              <w:t>pattern_length</w:t>
            </w:r>
          </w:p>
        </w:tc>
        <w:tc>
          <w:tcPr>
            <w:tcW w:w="1497" w:type="dxa"/>
          </w:tcPr>
          <w:p w14:paraId="1DA5D7C8" w14:textId="48D8200D"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E53C974" w14:textId="68D7BDDB"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6F645103" w14:textId="1EC57F10"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7684D340" w14:textId="061969B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B614175" w14:textId="77777777" w:rsidTr="004011E3">
        <w:trPr>
          <w:cantSplit/>
          <w:jc w:val="center"/>
        </w:trPr>
        <w:tc>
          <w:tcPr>
            <w:tcW w:w="1759" w:type="dxa"/>
          </w:tcPr>
          <w:p w14:paraId="58DBEDBB" w14:textId="3D0A1305" w:rsidR="006A2DB6" w:rsidRPr="006A2DB6" w:rsidRDefault="006A2DB6" w:rsidP="006A2DB6">
            <w:pPr>
              <w:pStyle w:val="Tablebody"/>
              <w:autoSpaceDE w:val="0"/>
              <w:autoSpaceDN w:val="0"/>
              <w:adjustRightInd w:val="0"/>
              <w:jc w:val="both"/>
            </w:pPr>
            <w:r w:rsidRPr="006A2DB6">
              <w:rPr>
                <w:szCs w:val="24"/>
              </w:rPr>
              <w:t>mirrored</w:t>
            </w:r>
          </w:p>
        </w:tc>
        <w:tc>
          <w:tcPr>
            <w:tcW w:w="1497" w:type="dxa"/>
          </w:tcPr>
          <w:p w14:paraId="083BFB8C" w14:textId="24ACA444" w:rsidR="006A2DB6" w:rsidRPr="006A2DB6" w:rsidRDefault="006A2DB6" w:rsidP="006A2DB6">
            <w:pPr>
              <w:pStyle w:val="Tablebody"/>
              <w:autoSpaceDE w:val="0"/>
              <w:autoSpaceDN w:val="0"/>
              <w:adjustRightInd w:val="0"/>
              <w:jc w:val="both"/>
            </w:pPr>
            <w:r w:rsidRPr="006A2DB6">
              <w:rPr>
                <w:szCs w:val="24"/>
              </w:rPr>
              <w:t>Boolean</w:t>
            </w:r>
          </w:p>
        </w:tc>
        <w:tc>
          <w:tcPr>
            <w:tcW w:w="1565" w:type="dxa"/>
          </w:tcPr>
          <w:p w14:paraId="002DF0D2" w14:textId="78BBB48E"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134" w:type="dxa"/>
          </w:tcPr>
          <w:p w14:paraId="7D7C5C49" w14:textId="70F33E53"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26ED5EF9" w14:textId="1EB386F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03E0F4" w14:textId="77777777" w:rsidTr="004011E3">
        <w:trPr>
          <w:cantSplit/>
          <w:jc w:val="center"/>
        </w:trPr>
        <w:tc>
          <w:tcPr>
            <w:tcW w:w="1759" w:type="dxa"/>
          </w:tcPr>
          <w:p w14:paraId="5D191EE3" w14:textId="694D77DC" w:rsidR="006A2DB6" w:rsidRPr="006A2DB6" w:rsidRDefault="006A2DB6" w:rsidP="006A2DB6">
            <w:pPr>
              <w:pStyle w:val="Tablebody"/>
              <w:autoSpaceDE w:val="0"/>
              <w:autoSpaceDN w:val="0"/>
              <w:adjustRightInd w:val="0"/>
              <w:jc w:val="both"/>
            </w:pPr>
            <w:r w:rsidRPr="006A2DB6">
              <w:rPr>
                <w:szCs w:val="24"/>
              </w:rPr>
              <w:t>orientation_angle</w:t>
            </w:r>
          </w:p>
        </w:tc>
        <w:tc>
          <w:tcPr>
            <w:tcW w:w="1497" w:type="dxa"/>
          </w:tcPr>
          <w:p w14:paraId="27C2CE32" w14:textId="1F3ED877" w:rsidR="006A2DB6" w:rsidRPr="006A2DB6" w:rsidRDefault="006A2DB6" w:rsidP="006A2DB6">
            <w:pPr>
              <w:pStyle w:val="Tablebody"/>
              <w:autoSpaceDE w:val="0"/>
              <w:autoSpaceDN w:val="0"/>
              <w:adjustRightInd w:val="0"/>
              <w:jc w:val="both"/>
            </w:pPr>
            <w:r w:rsidRPr="006A2DB6">
              <w:rPr>
                <w:szCs w:val="24"/>
              </w:rPr>
              <w:t>Floating point</w:t>
            </w:r>
          </w:p>
        </w:tc>
        <w:tc>
          <w:tcPr>
            <w:tcW w:w="1565" w:type="dxa"/>
          </w:tcPr>
          <w:p w14:paraId="776D24EF" w14:textId="5878F1AE" w:rsidR="006A2DB6" w:rsidRPr="006A2DB6" w:rsidRDefault="006A2DB6" w:rsidP="006A2DB6">
            <w:pPr>
              <w:pStyle w:val="Tablebody"/>
              <w:autoSpaceDE w:val="0"/>
              <w:autoSpaceDN w:val="0"/>
              <w:adjustRightInd w:val="0"/>
              <w:jc w:val="both"/>
            </w:pPr>
            <w:r w:rsidRPr="006A2DB6">
              <w:rPr>
                <w:szCs w:val="24"/>
              </w:rPr>
              <w:t>[-180°, 180°]</w:t>
            </w:r>
          </w:p>
        </w:tc>
        <w:tc>
          <w:tcPr>
            <w:tcW w:w="1134" w:type="dxa"/>
          </w:tcPr>
          <w:p w14:paraId="312EDDAF" w14:textId="5B163741" w:rsidR="006A2DB6" w:rsidRPr="006A2DB6" w:rsidRDefault="006A2DB6" w:rsidP="006A2DB6">
            <w:pPr>
              <w:pStyle w:val="Tablebody"/>
              <w:autoSpaceDE w:val="0"/>
              <w:autoSpaceDN w:val="0"/>
              <w:adjustRightInd w:val="0"/>
              <w:jc w:val="both"/>
            </w:pPr>
            <w:r w:rsidRPr="006A2DB6">
              <w:rPr>
                <w:szCs w:val="24"/>
              </w:rPr>
              <w:t>Optional</w:t>
            </w:r>
          </w:p>
        </w:tc>
        <w:tc>
          <w:tcPr>
            <w:tcW w:w="3117" w:type="dxa"/>
          </w:tcPr>
          <w:p w14:paraId="6DFB5BF6" w14:textId="0ECD50C1" w:rsidR="006A2DB6" w:rsidRPr="006A2DB6" w:rsidRDefault="006A2DB6" w:rsidP="006A2DB6">
            <w:pPr>
              <w:pStyle w:val="Tablebody"/>
              <w:autoSpaceDE w:val="0"/>
              <w:autoSpaceDN w:val="0"/>
              <w:adjustRightInd w:val="0"/>
              <w:jc w:val="both"/>
            </w:pPr>
            <w:r w:rsidRPr="006A2DB6">
              <w:rPr>
                <w:szCs w:val="24"/>
              </w:rPr>
              <w:t xml:space="preserve">According to the unit of angles, defined in element </w:t>
            </w:r>
            <w:r w:rsidRPr="00A00F75">
              <w:rPr>
                <w:rStyle w:val="ISOCode"/>
              </w:rPr>
              <w:t>&lt;units/&gt;</w:t>
            </w:r>
            <w:r w:rsidRPr="006A2DB6">
              <w:rPr>
                <w:szCs w:val="24"/>
              </w:rPr>
              <w:t>.</w:t>
            </w:r>
          </w:p>
        </w:tc>
      </w:tr>
      <w:tr w:rsidR="006A2DB6" w:rsidRPr="00F54804" w14:paraId="4BFBD474" w14:textId="77777777" w:rsidTr="004011E3">
        <w:trPr>
          <w:cantSplit/>
          <w:jc w:val="center"/>
        </w:trPr>
        <w:tc>
          <w:tcPr>
            <w:tcW w:w="1759" w:type="dxa"/>
            <w:tcBorders>
              <w:bottom w:val="single" w:sz="12" w:space="0" w:color="auto"/>
            </w:tcBorders>
          </w:tcPr>
          <w:p w14:paraId="32D9E2C2" w14:textId="72EAA558" w:rsidR="006A2DB6" w:rsidRPr="006A2DB6" w:rsidRDefault="006A2DB6" w:rsidP="006A2DB6">
            <w:pPr>
              <w:pStyle w:val="Tablebody"/>
              <w:autoSpaceDE w:val="0"/>
              <w:autoSpaceDN w:val="0"/>
              <w:adjustRightInd w:val="0"/>
              <w:jc w:val="both"/>
            </w:pPr>
            <w:r w:rsidRPr="006A2DB6">
              <w:rPr>
                <w:szCs w:val="24"/>
              </w:rPr>
              <w:t>filler_material</w:t>
            </w:r>
          </w:p>
        </w:tc>
        <w:tc>
          <w:tcPr>
            <w:tcW w:w="1497" w:type="dxa"/>
            <w:tcBorders>
              <w:bottom w:val="single" w:sz="12" w:space="0" w:color="auto"/>
            </w:tcBorders>
          </w:tcPr>
          <w:p w14:paraId="6BDCF874" w14:textId="1E059FF6" w:rsidR="006A2DB6" w:rsidRPr="006A2DB6" w:rsidRDefault="006A2DB6" w:rsidP="006A2DB6">
            <w:pPr>
              <w:pStyle w:val="Tablebody"/>
              <w:autoSpaceDE w:val="0"/>
              <w:autoSpaceDN w:val="0"/>
              <w:adjustRightInd w:val="0"/>
              <w:jc w:val="both"/>
            </w:pPr>
            <w:r w:rsidRPr="006A2DB6">
              <w:rPr>
                <w:szCs w:val="24"/>
              </w:rPr>
              <w:t>Alphanumeric</w:t>
            </w:r>
          </w:p>
        </w:tc>
        <w:tc>
          <w:tcPr>
            <w:tcW w:w="1565" w:type="dxa"/>
            <w:tcBorders>
              <w:bottom w:val="single" w:sz="12" w:space="0" w:color="auto"/>
            </w:tcBorders>
          </w:tcPr>
          <w:p w14:paraId="17345B07" w14:textId="23B7ACA1"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bottom w:val="single" w:sz="12" w:space="0" w:color="auto"/>
            </w:tcBorders>
          </w:tcPr>
          <w:p w14:paraId="4E94C9C6" w14:textId="656501D2" w:rsidR="006A2DB6" w:rsidRPr="006A2DB6" w:rsidRDefault="006A2DB6" w:rsidP="006A2DB6">
            <w:pPr>
              <w:pStyle w:val="Tablebody"/>
              <w:autoSpaceDE w:val="0"/>
              <w:autoSpaceDN w:val="0"/>
              <w:adjustRightInd w:val="0"/>
              <w:jc w:val="both"/>
            </w:pPr>
            <w:r w:rsidRPr="006A2DB6">
              <w:rPr>
                <w:szCs w:val="24"/>
              </w:rPr>
              <w:t>Optional</w:t>
            </w:r>
          </w:p>
        </w:tc>
        <w:tc>
          <w:tcPr>
            <w:tcW w:w="3117" w:type="dxa"/>
            <w:tcBorders>
              <w:bottom w:val="single" w:sz="12" w:space="0" w:color="auto"/>
            </w:tcBorders>
          </w:tcPr>
          <w:p w14:paraId="3D0D8D8B" w14:textId="08DDCB28" w:rsidR="006A2DB6" w:rsidRPr="006A2DB6" w:rsidRDefault="006A2DB6" w:rsidP="006A2DB6">
            <w:pPr>
              <w:pStyle w:val="Tablebody"/>
              <w:autoSpaceDE w:val="0"/>
              <w:autoSpaceDN w:val="0"/>
              <w:adjustRightInd w:val="0"/>
              <w:jc w:val="both"/>
            </w:pPr>
            <w:r w:rsidRPr="006A2DB6">
              <w:rPr>
                <w:szCs w:val="24"/>
              </w:rPr>
              <w:t>-</w:t>
            </w:r>
          </w:p>
        </w:tc>
      </w:tr>
    </w:tbl>
    <w:p w14:paraId="0E99F4B2" w14:textId="7ECBD06A" w:rsidR="006A2DB6" w:rsidRDefault="006A2DB6">
      <w:pPr>
        <w:pStyle w:val="BodyText"/>
        <w:autoSpaceDE w:val="0"/>
        <w:autoSpaceDN w:val="0"/>
        <w:adjustRightInd w:val="0"/>
        <w:rPr>
          <w:szCs w:val="24"/>
        </w:rPr>
      </w:pPr>
      <w:r>
        <w:rPr>
          <w:szCs w:val="24"/>
        </w:rPr>
        <w:t xml:space="preserve">All attributes of element </w:t>
      </w:r>
      <w:r w:rsidRPr="00BD4447">
        <w:rPr>
          <w:rStyle w:val="ISOCode"/>
        </w:rPr>
        <w:t>&lt;robscan/&gt;</w:t>
      </w:r>
      <w:r>
        <w:rPr>
          <w:szCs w:val="24"/>
        </w:rPr>
        <w:t xml:space="preserve"> are optional for import to CAD or CAE processors. However, specific FE solvers may declare some of them to be mandatory.</w:t>
      </w:r>
    </w:p>
    <w:p w14:paraId="434D10CE" w14:textId="77777777" w:rsidR="006A2DB6" w:rsidRDefault="006A2DB6">
      <w:pPr>
        <w:pStyle w:val="BodyText"/>
        <w:autoSpaceDE w:val="0"/>
        <w:autoSpaceDN w:val="0"/>
        <w:adjustRightInd w:val="0"/>
        <w:rPr>
          <w:szCs w:val="24"/>
        </w:rPr>
      </w:pPr>
      <w:r>
        <w:rPr>
          <w:szCs w:val="24"/>
        </w:rPr>
        <w:t>General defaults are:</w:t>
      </w:r>
    </w:p>
    <w:p w14:paraId="7E8A7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false</w:t>
      </w:r>
      <w:r>
        <w:rPr>
          <w:szCs w:val="24"/>
        </w:rPr>
        <w:t xml:space="preserve"> – for Boolean values,</w:t>
      </w:r>
    </w:p>
    <w:p w14:paraId="20B348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0</w:t>
      </w:r>
      <w:r>
        <w:rPr>
          <w:szCs w:val="24"/>
        </w:rPr>
        <w:t xml:space="preserve"> – for numeric values,</w:t>
      </w:r>
    </w:p>
    <w:p w14:paraId="18F762B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t>
      </w:r>
      <w:r>
        <w:rPr>
          <w:szCs w:val="24"/>
        </w:rPr>
        <w:t xml:space="preserve"> – for strings.</w:t>
      </w:r>
    </w:p>
    <w:p w14:paraId="65931930" w14:textId="77777777" w:rsidR="006A2DB6" w:rsidRDefault="006A2DB6">
      <w:pPr>
        <w:pStyle w:val="BodyText"/>
        <w:autoSpaceDE w:val="0"/>
        <w:autoSpaceDN w:val="0"/>
        <w:adjustRightInd w:val="0"/>
        <w:rPr>
          <w:szCs w:val="24"/>
        </w:rPr>
      </w:pPr>
      <w:r>
        <w:rPr>
          <w:szCs w:val="24"/>
        </w:rPr>
        <w:t>However, these defaults are not always useful for CAE:</w:t>
      </w:r>
    </w:p>
    <w:p w14:paraId="573A394D" w14:textId="7BA987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gap</w:t>
      </w:r>
      <w:r>
        <w:rPr>
          <w:szCs w:val="24"/>
        </w:rPr>
        <w:t>: this defines the gap between both flange partners (perpendicular to the surface)</w:t>
      </w:r>
      <w:ins w:id="426" w:author="LUEJE Claudia" w:date="2024-05-02T17:54:00Z">
        <w:r w:rsidR="00096DFA">
          <w:rPr>
            <w:szCs w:val="24"/>
          </w:rPr>
          <w:t>;</w:t>
        </w:r>
      </w:ins>
    </w:p>
    <w:p w14:paraId="6FB52A44" w14:textId="31B887F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width</w:t>
      </w:r>
      <w:r>
        <w:rPr>
          <w:szCs w:val="24"/>
        </w:rPr>
        <w:t>: this is the width of the laser beam</w:t>
      </w:r>
      <w:ins w:id="427" w:author="LUEJE Claudia" w:date="2024-05-02T17:54:00Z">
        <w:r w:rsidR="00096DFA">
          <w:rPr>
            <w:szCs w:val="24"/>
          </w:rPr>
          <w:t>;</w:t>
        </w:r>
      </w:ins>
    </w:p>
    <w:p w14:paraId="1423771B" w14:textId="6BAA1B4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Width and length of the pattern are given by attributes </w:t>
      </w:r>
      <w:r w:rsidRPr="00A00F75">
        <w:rPr>
          <w:rStyle w:val="ISOCode"/>
        </w:rPr>
        <w:t>pattern_width</w:t>
      </w:r>
      <w:r>
        <w:rPr>
          <w:szCs w:val="24"/>
        </w:rPr>
        <w:t xml:space="preserve"> and </w:t>
      </w:r>
      <w:r w:rsidRPr="00A00F75">
        <w:rPr>
          <w:rStyle w:val="ISOCode"/>
        </w:rPr>
        <w:t>pattern_length</w:t>
      </w:r>
      <w:ins w:id="428" w:author="LUEJE Claudia" w:date="2024-05-02T17:54:00Z">
        <w:r w:rsidR="00DA68F2" w:rsidRPr="00DA68F2">
          <w:rPr>
            <w:rStyle w:val="ISOCode"/>
            <w:rFonts w:ascii="Cambria" w:hAnsi="Cambria"/>
            <w:rPrChange w:id="429" w:author="LUEJE Claudia" w:date="2024-05-02T17:54:00Z">
              <w:rPr>
                <w:rStyle w:val="ISOCode"/>
              </w:rPr>
            </w:rPrChange>
          </w:rPr>
          <w:t>;</w:t>
        </w:r>
      </w:ins>
    </w:p>
    <w:p w14:paraId="2F9CF8C9" w14:textId="3D3993A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mirrored</w:t>
      </w:r>
      <w:r>
        <w:rPr>
          <w:szCs w:val="24"/>
        </w:rPr>
        <w:t>: this denotes, whether the pattern has to be mirrored along its length-axis x, i. e. local y coordinate has to be inverted</w:t>
      </w:r>
      <w:ins w:id="430" w:author="LUEJE Claudia" w:date="2024-05-02T17:54:00Z">
        <w:r w:rsidR="00096DFA">
          <w:rPr>
            <w:szCs w:val="24"/>
          </w:rPr>
          <w:t>;</w:t>
        </w:r>
      </w:ins>
    </w:p>
    <w:p w14:paraId="340116C7" w14:textId="7A70575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00F75">
        <w:rPr>
          <w:rStyle w:val="ISOCode"/>
        </w:rPr>
        <w:t>orientation_angle</w:t>
      </w:r>
      <w:r>
        <w:rPr>
          <w:szCs w:val="24"/>
        </w:rPr>
        <w:t xml:space="preserve">: this defines a rotation around z axis, following right-hands-rule. Angle is measured in the unit of angles, defined in element </w:t>
      </w:r>
      <w:r w:rsidRPr="00A00F75">
        <w:rPr>
          <w:rStyle w:val="ISOCode"/>
        </w:rPr>
        <w:t>&lt;units/&gt;</w:t>
      </w:r>
      <w:r>
        <w:rPr>
          <w:szCs w:val="24"/>
        </w:rPr>
        <w:t>, within range [</w:t>
      </w:r>
      <w:ins w:id="431" w:author="LUEJE Claudia" w:date="2024-05-02T17:55:00Z">
        <w:r w:rsidR="00DA68F2">
          <w:rPr>
            <w:szCs w:val="24"/>
          </w:rPr>
          <w:t>−</w:t>
        </w:r>
      </w:ins>
      <w:del w:id="432" w:author="LUEJE Claudia" w:date="2024-05-02T17:55:00Z">
        <w:r w:rsidDel="00DA68F2">
          <w:rPr>
            <w:szCs w:val="24"/>
          </w:rPr>
          <w:delText>-</w:delText>
        </w:r>
      </w:del>
      <w:r>
        <w:rPr>
          <w:szCs w:val="24"/>
        </w:rPr>
        <w:t xml:space="preserve">180°, 180°]. </w:t>
      </w:r>
      <w:ins w:id="433" w:author="LUEJE Claudia" w:date="2024-05-02T17:55:00Z">
        <w:r w:rsidR="00DA68F2">
          <w:rPr>
            <w:szCs w:val="24"/>
          </w:rPr>
          <w:t>−</w:t>
        </w:r>
      </w:ins>
      <w:del w:id="434" w:author="LUEJE Claudia" w:date="2024-05-02T17:55:00Z">
        <w:r w:rsidDel="00DA68F2">
          <w:rPr>
            <w:szCs w:val="24"/>
          </w:rPr>
          <w:delText>-</w:delText>
        </w:r>
      </w:del>
      <w:r>
        <w:rPr>
          <w:szCs w:val="24"/>
        </w:rPr>
        <w:t>180° and +180° degree are regarded to be identical</w:t>
      </w:r>
      <w:del w:id="435" w:author="LUEJE Claudia" w:date="2024-05-02T17:54:00Z">
        <w:r w:rsidDel="00096DFA">
          <w:rPr>
            <w:szCs w:val="24"/>
          </w:rPr>
          <w:delText>.</w:delText>
        </w:r>
      </w:del>
      <w:r>
        <w:rPr>
          <w:szCs w:val="24"/>
        </w:rPr>
        <w:t xml:space="preserve"> (</w:t>
      </w:r>
      <w:ins w:id="436" w:author="LUEJE Claudia" w:date="2024-05-02T17:54:00Z">
        <w:r w:rsidR="00096DFA">
          <w:rPr>
            <w:szCs w:val="24"/>
          </w:rPr>
          <w:t>a</w:t>
        </w:r>
      </w:ins>
      <w:del w:id="437" w:author="LUEJE Claudia" w:date="2024-05-02T17:54:00Z">
        <w:r w:rsidDel="00096DFA">
          <w:rPr>
            <w:szCs w:val="24"/>
          </w:rPr>
          <w:delText>A</w:delText>
        </w:r>
      </w:del>
      <w:r>
        <w:rPr>
          <w:szCs w:val="24"/>
        </w:rPr>
        <w:t>pplies also to equivalent ranges in another unit</w:t>
      </w:r>
      <w:del w:id="438" w:author="LUEJE Claudia" w:date="2024-05-02T17:54:00Z">
        <w:r w:rsidDel="00096DFA">
          <w:rPr>
            <w:szCs w:val="24"/>
          </w:rPr>
          <w:delText>.</w:delText>
        </w:r>
      </w:del>
      <w:r>
        <w:rPr>
          <w:szCs w:val="24"/>
        </w:rPr>
        <w:t>).</w:t>
      </w:r>
    </w:p>
    <w:p w14:paraId="28D3AF61" w14:textId="77777777" w:rsidR="006A2DB6" w:rsidRDefault="006A2DB6">
      <w:pPr>
        <w:pStyle w:val="BodyText"/>
        <w:autoSpaceDE w:val="0"/>
        <w:autoSpaceDN w:val="0"/>
        <w:adjustRightInd w:val="0"/>
        <w:rPr>
          <w:szCs w:val="24"/>
        </w:rPr>
      </w:pPr>
      <w:r>
        <w:rPr>
          <w:szCs w:val="24"/>
        </w:rPr>
        <w:t xml:space="preserve">Both parameters, </w:t>
      </w:r>
      <w:r w:rsidRPr="00A00F75">
        <w:rPr>
          <w:rStyle w:val="ISOCode"/>
        </w:rPr>
        <w:t>mirrored</w:t>
      </w:r>
      <w:r>
        <w:rPr>
          <w:szCs w:val="24"/>
        </w:rPr>
        <w:t xml:space="preserve"> and </w:t>
      </w:r>
      <w:r w:rsidRPr="00A00F75">
        <w:rPr>
          <w:rStyle w:val="ISOCode"/>
        </w:rPr>
        <w:t>orientation_angle</w:t>
      </w:r>
      <w:r>
        <w:rPr>
          <w:szCs w:val="24"/>
        </w:rPr>
        <w:t xml:space="preserve"> address numerical optimization: An angle and a boolean allow to vary the Robscan placement easier than to calculate completely new orientation vectors.</w:t>
      </w:r>
    </w:p>
    <w:p w14:paraId="5BFBE2F8" w14:textId="35ABB358" w:rsidR="006A2DB6" w:rsidRDefault="009C3FFA">
      <w:pPr>
        <w:pStyle w:val="Tabletitle"/>
        <w:autoSpaceDE w:val="0"/>
        <w:autoSpaceDN w:val="0"/>
        <w:adjustRightInd w:val="0"/>
        <w:outlineLvl w:val="0"/>
        <w:rPr>
          <w:szCs w:val="24"/>
        </w:rPr>
      </w:pPr>
      <w:r>
        <w:rPr>
          <w:szCs w:val="24"/>
        </w:rPr>
        <w:t>Table </w:t>
      </w:r>
      <w:r w:rsidR="006A2DB6">
        <w:rPr>
          <w:szCs w:val="24"/>
        </w:rPr>
        <w:t xml:space="preserve">41 — Nested elements of element </w:t>
      </w:r>
      <w:r w:rsidR="006A2DB6" w:rsidRPr="00A00F75">
        <w:rPr>
          <w:rStyle w:val="ISOCode"/>
        </w:rPr>
        <w:t>&lt;robscan/&gt;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0E16E8D1" w14:textId="77777777" w:rsidTr="00112F68">
        <w:trPr>
          <w:tblHeader/>
          <w:jc w:val="center"/>
        </w:trPr>
        <w:tc>
          <w:tcPr>
            <w:tcW w:w="2111" w:type="dxa"/>
            <w:tcBorders>
              <w:top w:val="single" w:sz="12" w:space="0" w:color="auto"/>
              <w:bottom w:val="single" w:sz="12" w:space="0" w:color="auto"/>
            </w:tcBorders>
            <w:shd w:val="clear" w:color="auto" w:fill="F3F3F3"/>
            <w:vAlign w:val="bottom"/>
          </w:tcPr>
          <w:p w14:paraId="381E0C75" w14:textId="10B8FF0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2268" w:type="dxa"/>
            <w:tcBorders>
              <w:top w:val="single" w:sz="12" w:space="0" w:color="auto"/>
              <w:bottom w:val="single" w:sz="12" w:space="0" w:color="auto"/>
            </w:tcBorders>
            <w:shd w:val="clear" w:color="auto" w:fill="F3F3F3"/>
            <w:vAlign w:val="bottom"/>
          </w:tcPr>
          <w:p w14:paraId="73D0C648" w14:textId="6F5B630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B53B9EF" w14:textId="451EBE1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4610D061" w14:textId="53CC498D"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FFBE056" w14:textId="77777777" w:rsidTr="00112F68">
        <w:trPr>
          <w:jc w:val="center"/>
        </w:trPr>
        <w:tc>
          <w:tcPr>
            <w:tcW w:w="2111" w:type="dxa"/>
            <w:tcBorders>
              <w:top w:val="single" w:sz="12" w:space="0" w:color="auto"/>
            </w:tcBorders>
            <w:vAlign w:val="bottom"/>
          </w:tcPr>
          <w:p w14:paraId="1FEE49A8" w14:textId="6FC09DEB"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138C808F" w14:textId="3B98D6CE"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02CAF37" w14:textId="2647BAF4"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1D4A8C7A" w14:textId="31C5302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2E5834" w14:textId="77777777" w:rsidTr="00112F68">
        <w:trPr>
          <w:jc w:val="center"/>
        </w:trPr>
        <w:tc>
          <w:tcPr>
            <w:tcW w:w="2111" w:type="dxa"/>
            <w:tcBorders>
              <w:bottom w:val="single" w:sz="12" w:space="0" w:color="auto"/>
            </w:tcBorders>
            <w:vAlign w:val="bottom"/>
          </w:tcPr>
          <w:p w14:paraId="0CDA300B" w14:textId="6655AD6A"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2971BF95" w14:textId="425F2C3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BCF89B4" w14:textId="2D64C34F"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33E27850" w14:textId="3C310BFD" w:rsidR="006A2DB6" w:rsidRPr="006A2DB6" w:rsidRDefault="006A2DB6" w:rsidP="006A2DB6">
            <w:pPr>
              <w:pStyle w:val="Tablebody"/>
              <w:autoSpaceDE w:val="0"/>
              <w:autoSpaceDN w:val="0"/>
              <w:adjustRightInd w:val="0"/>
              <w:jc w:val="both"/>
            </w:pPr>
            <w:r w:rsidRPr="006A2DB6">
              <w:rPr>
                <w:szCs w:val="24"/>
              </w:rPr>
              <w:t>-</w:t>
            </w:r>
          </w:p>
        </w:tc>
      </w:tr>
    </w:tbl>
    <w:p w14:paraId="0C708E2E" w14:textId="76C11B7F" w:rsidR="006A2DB6" w:rsidRDefault="006A2DB6">
      <w:pPr>
        <w:pStyle w:val="BodyText"/>
        <w:autoSpaceDE w:val="0"/>
        <w:autoSpaceDN w:val="0"/>
        <w:adjustRightInd w:val="0"/>
        <w:rPr>
          <w:szCs w:val="24"/>
        </w:rPr>
      </w:pPr>
      <w:r>
        <w:rPr>
          <w:szCs w:val="24"/>
        </w:rPr>
        <w:t>Additional explanations for the directions are:</w:t>
      </w:r>
    </w:p>
    <w:p w14:paraId="550B36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&lt;normal_direction/&gt;</w:t>
      </w:r>
      <w:r>
        <w:rPr>
          <w:szCs w:val="24"/>
        </w:rPr>
        <w:t xml:space="preserve"> denotes direction of laser beam, giving local z axis;</w:t>
      </w:r>
    </w:p>
    <w:p w14:paraId="2A2B4B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Element </w:t>
      </w:r>
      <w:r w:rsidRPr="00A00F75">
        <w:rPr>
          <w:rStyle w:val="ISOCode"/>
        </w:rPr>
        <w:t>&lt;tangential_direction/&gt;</w:t>
      </w:r>
      <w:r>
        <w:rPr>
          <w:szCs w:val="24"/>
        </w:rPr>
        <w:t xml:space="preserve"> denotes laser moving direction, giving local x axis.</w:t>
      </w:r>
    </w:p>
    <w:p w14:paraId="59F382DC" w14:textId="27766F57" w:rsidR="006A2DB6" w:rsidRDefault="006A2DB6">
      <w:pPr>
        <w:pStyle w:val="BodyText"/>
        <w:autoSpaceDE w:val="0"/>
        <w:autoSpaceDN w:val="0"/>
        <w:adjustRightInd w:val="0"/>
        <w:rPr>
          <w:szCs w:val="24"/>
        </w:rPr>
      </w:pPr>
      <w:r w:rsidRPr="00A00F75">
        <w:rPr>
          <w:rStyle w:val="ISOCode"/>
        </w:rPr>
        <w:t>&lt;normal_direction/&gt;</w:t>
      </w:r>
      <w:r>
        <w:rPr>
          <w:szCs w:val="24"/>
        </w:rPr>
        <w:t xml:space="preserve"> and </w:t>
      </w:r>
      <w:r w:rsidRPr="00A00F75">
        <w:rPr>
          <w:rStyle w:val="ISOCode"/>
        </w:rPr>
        <w:t>&lt;tangential_direction/&gt;</w:t>
      </w:r>
      <w:r>
        <w:rPr>
          <w:szCs w:val="24"/>
        </w:rPr>
        <w:t xml:space="preserve"> elements are described in </w:t>
      </w:r>
      <w:del w:id="439" w:author="LUEJE Claudia" w:date="2024-05-02T17:55:00Z">
        <w:r w:rsidDel="00180FDC">
          <w:rPr>
            <w:rStyle w:val="citesec"/>
            <w:szCs w:val="24"/>
          </w:rPr>
          <w:delText>clause </w:delText>
        </w:r>
      </w:del>
      <w:r>
        <w:rPr>
          <w:rStyle w:val="citesec"/>
          <w:szCs w:val="24"/>
        </w:rPr>
        <w:t>9.1.3</w:t>
      </w:r>
      <w:r>
        <w:rPr>
          <w:szCs w:val="24"/>
        </w:rPr>
        <w:t>.</w:t>
      </w:r>
    </w:p>
    <w:p w14:paraId="6DF0283B" w14:textId="44FE10A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40" w:author="LUEJE Claudia" w:date="2024-05-02T17:55:00Z">
        <w:r w:rsidR="00180FDC">
          <w:rPr>
            <w:szCs w:val="24"/>
          </w:rPr>
          <w:t>XAMPLE</w:t>
        </w:r>
      </w:ins>
      <w:del w:id="441" w:author="LUEJE Claudia" w:date="2024-05-02T17:55:00Z">
        <w:r w:rsidDel="00180FDC">
          <w:rPr>
            <w:szCs w:val="24"/>
          </w:rPr>
          <w:delText>xample</w:delText>
        </w:r>
      </w:del>
      <w:r w:rsidR="00512DC1">
        <w:rPr>
          <w:szCs w:val="24"/>
        </w:rPr>
        <w:tab/>
        <w:t> </w:t>
      </w:r>
    </w:p>
    <w:p w14:paraId="3144585E" w14:textId="7B66501D"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label="RSC_1272360"&gt;</w:t>
      </w:r>
    </w:p>
    <w:p w14:paraId="25FEEE95" w14:textId="3C92CFD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507 1 0.8 &lt;/loc&gt;</w:t>
      </w:r>
    </w:p>
    <w:p w14:paraId="40139B34" w14:textId="4A9614CB"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&lt;robscan base="1" pattern="KL_ST" gap="0.15" width="0.4" mirrored="false" pattern_width="5" pattern_length="12" orientation_angle="0"&gt;</w:t>
      </w:r>
    </w:p>
    <w:p w14:paraId="4B35E1E5" w14:textId="7CF22C85"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z="-1"/&gt; &lt;!-- locale z axis --&gt;</w:t>
      </w:r>
    </w:p>
    <w:p w14:paraId="6D27FD62" w14:textId="54F9DAA1" w:rsidR="006A2DB6" w:rsidRPr="00C529D0"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00F75">
        <w:rPr>
          <w:szCs w:val="24"/>
          <w:lang w:val="fr-CH"/>
        </w:rPr>
        <w:t xml:space="preserve">      </w:t>
      </w:r>
      <w:r>
        <w:rPr>
          <w:szCs w:val="24"/>
          <w:lang w:val="fr-CH"/>
        </w:rPr>
        <w:t xml:space="preserve">    </w:t>
      </w:r>
      <w:r w:rsidR="006A2DB6" w:rsidRPr="00C529D0">
        <w:rPr>
          <w:szCs w:val="24"/>
          <w:lang w:val="fr-CH"/>
        </w:rPr>
        <w:t>&lt;tangential_direction x="1" y="0" z="0"/&gt; &lt;!-- locale x axis --&gt;</w:t>
      </w:r>
    </w:p>
    <w:p w14:paraId="323087B9" w14:textId="7643F4EF"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&lt;/robscan&gt;</w:t>
      </w:r>
    </w:p>
    <w:p w14:paraId="0AD38613" w14:textId="2818690A"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CB2D6A" w14:textId="63D79C70"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609A2348" w14:textId="4DC90D6C"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4487107" w14:textId="77AE2CD9" w:rsidR="006A2DB6" w:rsidRDefault="00A00F7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3A24D44A"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0DDF2"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Rivets</w:t>
      </w:r>
    </w:p>
    <w:p w14:paraId="007F5633"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301A885E" w14:textId="77777777" w:rsidR="006A2DB6" w:rsidRDefault="006A2DB6">
      <w:pPr>
        <w:pStyle w:val="BodyText"/>
        <w:autoSpaceDE w:val="0"/>
        <w:autoSpaceDN w:val="0"/>
        <w:adjustRightInd w:val="0"/>
        <w:rPr>
          <w:szCs w:val="24"/>
        </w:rPr>
      </w:pPr>
      <w:r>
        <w:rPr>
          <w:szCs w:val="24"/>
        </w:rPr>
        <w:t>There are many different types of rivets. If at some state of the model the specific type of rivet (e.g. blind rivet, self-piercing rivet) is not known, then a generic rivet element should be used to capture just the necessary information, like direction, length, and diameter.</w:t>
      </w:r>
    </w:p>
    <w:p w14:paraId="04EE4D94" w14:textId="762BFB70" w:rsidR="006A2DB6" w:rsidRDefault="006A2DB6">
      <w:pPr>
        <w:pStyle w:val="BodyText"/>
        <w:autoSpaceDE w:val="0"/>
        <w:autoSpaceDN w:val="0"/>
        <w:adjustRightInd w:val="0"/>
        <w:rPr>
          <w:szCs w:val="24"/>
        </w:rPr>
      </w:pPr>
      <w:r>
        <w:rPr>
          <w:szCs w:val="24"/>
        </w:rPr>
        <w:t xml:space="preserve">A rivet is denoted by an element </w:t>
      </w:r>
      <w:r w:rsidRPr="00CA7708">
        <w:rPr>
          <w:rStyle w:val="ISOCode"/>
        </w:rPr>
        <w:t>&lt;rivet/&gt;</w:t>
      </w:r>
      <w:r>
        <w:rPr>
          <w:szCs w:val="24"/>
        </w:rPr>
        <w:t xml:space="preserve">. This element is described completely by its attributes and nested elements, see </w:t>
      </w:r>
      <w:r w:rsidR="009C3FFA">
        <w:rPr>
          <w:rStyle w:val="citetbl"/>
          <w:szCs w:val="24"/>
        </w:rPr>
        <w:t>Table </w:t>
      </w:r>
      <w:r>
        <w:rPr>
          <w:rStyle w:val="citetbl"/>
          <w:szCs w:val="24"/>
        </w:rPr>
        <w:t>42</w:t>
      </w:r>
      <w:r>
        <w:rPr>
          <w:szCs w:val="24"/>
        </w:rPr>
        <w:t xml:space="preserve"> and </w:t>
      </w:r>
      <w:r w:rsidR="009C3FFA">
        <w:rPr>
          <w:rStyle w:val="citetbl"/>
          <w:szCs w:val="24"/>
        </w:rPr>
        <w:t>Table </w:t>
      </w:r>
      <w:r>
        <w:rPr>
          <w:rStyle w:val="citetbl"/>
          <w:szCs w:val="24"/>
        </w:rPr>
        <w:t>43</w:t>
      </w:r>
      <w:r>
        <w:rPr>
          <w:szCs w:val="24"/>
        </w:rPr>
        <w:t>.</w:t>
      </w:r>
    </w:p>
    <w:p w14:paraId="4522D40F" w14:textId="647C8F1C" w:rsidR="006A2DB6" w:rsidRDefault="009C3FFA">
      <w:pPr>
        <w:pStyle w:val="Tabletitle"/>
        <w:autoSpaceDE w:val="0"/>
        <w:autoSpaceDN w:val="0"/>
        <w:adjustRightInd w:val="0"/>
        <w:outlineLvl w:val="0"/>
        <w:rPr>
          <w:szCs w:val="24"/>
        </w:rPr>
      </w:pPr>
      <w:r>
        <w:rPr>
          <w:szCs w:val="24"/>
        </w:rPr>
        <w:t>Table </w:t>
      </w:r>
      <w:r w:rsidR="006A2DB6">
        <w:rPr>
          <w:szCs w:val="24"/>
        </w:rPr>
        <w:t xml:space="preserve">42 — Nested elements of </w:t>
      </w:r>
      <w:r w:rsidR="006A2DB6" w:rsidRPr="00CA7708">
        <w:rPr>
          <w:rStyle w:val="ISOCode"/>
        </w:rPr>
        <w:t>&lt;connection_0d/&gt;</w:t>
      </w:r>
      <w:r w:rsidR="006A2DB6">
        <w:rPr>
          <w:szCs w:val="24"/>
        </w:rPr>
        <w:t xml:space="preserve"> for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5A425FF2" w14:textId="77777777" w:rsidTr="00384DFC">
        <w:trPr>
          <w:tblHeader/>
          <w:jc w:val="center"/>
        </w:trPr>
        <w:tc>
          <w:tcPr>
            <w:tcW w:w="2111" w:type="dxa"/>
            <w:tcBorders>
              <w:top w:val="single" w:sz="12" w:space="0" w:color="auto"/>
              <w:bottom w:val="single" w:sz="12" w:space="0" w:color="auto"/>
            </w:tcBorders>
            <w:shd w:val="clear" w:color="auto" w:fill="F3F3F3"/>
            <w:vAlign w:val="bottom"/>
          </w:tcPr>
          <w:p w14:paraId="59E28D89" w14:textId="41486562" w:rsidR="006A2DB6" w:rsidRPr="00EC4DAD" w:rsidRDefault="006A2DB6" w:rsidP="006A2DB6">
            <w:pPr>
              <w:pStyle w:val="Tableheader"/>
              <w:autoSpaceDE w:val="0"/>
              <w:autoSpaceDN w:val="0"/>
              <w:adjustRightInd w:val="0"/>
              <w:jc w:val="both"/>
              <w:rPr>
                <w:b/>
              </w:rPr>
            </w:pPr>
            <w:r w:rsidRPr="00EC4DAD">
              <w:rPr>
                <w:b/>
                <w:szCs w:val="24"/>
              </w:rPr>
              <w:t xml:space="preserve">Nested </w:t>
            </w:r>
            <w:ins w:id="442" w:author="LUEJE Claudia" w:date="2024-05-02T17:57:00Z">
              <w:r w:rsidR="00A1197C">
                <w:rPr>
                  <w:b/>
                  <w:szCs w:val="24"/>
                </w:rPr>
                <w:t>e</w:t>
              </w:r>
            </w:ins>
            <w:del w:id="443" w:author="LUEJE Claudia" w:date="2024-05-02T17:57:00Z">
              <w:r w:rsidRPr="00EC4DAD" w:rsidDel="00A1197C">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35CA625" w14:textId="51FADFAE"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5ED06D" w14:textId="7284BAB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746ED084" w14:textId="5B1242BF"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8E0F7AD" w14:textId="77777777" w:rsidTr="00384DFC">
        <w:trPr>
          <w:jc w:val="center"/>
        </w:trPr>
        <w:tc>
          <w:tcPr>
            <w:tcW w:w="2111" w:type="dxa"/>
            <w:tcBorders>
              <w:top w:val="single" w:sz="12" w:space="0" w:color="auto"/>
            </w:tcBorders>
            <w:vAlign w:val="bottom"/>
          </w:tcPr>
          <w:p w14:paraId="3F67BAD4" w14:textId="44950960" w:rsidR="006A2DB6" w:rsidRPr="006A2DB6" w:rsidRDefault="006A2DB6" w:rsidP="006A2DB6">
            <w:pPr>
              <w:pStyle w:val="Tablebody"/>
              <w:autoSpaceDE w:val="0"/>
              <w:autoSpaceDN w:val="0"/>
              <w:adjustRightInd w:val="0"/>
              <w:jc w:val="both"/>
            </w:pPr>
            <w:r w:rsidRPr="006A2DB6">
              <w:rPr>
                <w:szCs w:val="24"/>
              </w:rPr>
              <w:t>rivet</w:t>
            </w:r>
          </w:p>
        </w:tc>
        <w:tc>
          <w:tcPr>
            <w:tcW w:w="1701" w:type="dxa"/>
            <w:tcBorders>
              <w:top w:val="single" w:sz="12" w:space="0" w:color="auto"/>
            </w:tcBorders>
            <w:vAlign w:val="bottom"/>
          </w:tcPr>
          <w:p w14:paraId="097730C9" w14:textId="0A88DFCA"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C97335C" w14:textId="1B28B930"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0F9A2DF0" w14:textId="5BAE3F6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BFF605B" w14:textId="77777777" w:rsidTr="00384DFC">
        <w:trPr>
          <w:jc w:val="center"/>
        </w:trPr>
        <w:tc>
          <w:tcPr>
            <w:tcW w:w="2111" w:type="dxa"/>
            <w:vAlign w:val="bottom"/>
          </w:tcPr>
          <w:p w14:paraId="598A771F" w14:textId="76C094D4" w:rsidR="006A2DB6" w:rsidRPr="006A2DB6" w:rsidRDefault="006A2DB6" w:rsidP="006A2DB6">
            <w:pPr>
              <w:pStyle w:val="Tablebody"/>
              <w:autoSpaceDE w:val="0"/>
              <w:autoSpaceDN w:val="0"/>
              <w:adjustRightInd w:val="0"/>
              <w:jc w:val="both"/>
            </w:pPr>
            <w:r w:rsidRPr="006A2DB6">
              <w:rPr>
                <w:szCs w:val="24"/>
              </w:rPr>
              <w:t>loc</w:t>
            </w:r>
          </w:p>
        </w:tc>
        <w:tc>
          <w:tcPr>
            <w:tcW w:w="1701" w:type="dxa"/>
            <w:vAlign w:val="bottom"/>
          </w:tcPr>
          <w:p w14:paraId="3008C0D8" w14:textId="233520A4"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ADAFD7A" w14:textId="3E5DED45"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1E3B1773" w14:textId="42AE69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408894" w14:textId="77777777" w:rsidTr="00384DFC">
        <w:trPr>
          <w:jc w:val="center"/>
        </w:trPr>
        <w:tc>
          <w:tcPr>
            <w:tcW w:w="2111" w:type="dxa"/>
            <w:vAlign w:val="bottom"/>
          </w:tcPr>
          <w:p w14:paraId="6F206B22" w14:textId="0195AFE8" w:rsidR="006A2DB6" w:rsidRPr="006A2DB6" w:rsidRDefault="006A2DB6" w:rsidP="006A2DB6">
            <w:pPr>
              <w:pStyle w:val="Tablebody"/>
              <w:autoSpaceDE w:val="0"/>
              <w:autoSpaceDN w:val="0"/>
              <w:adjustRightInd w:val="0"/>
              <w:jc w:val="both"/>
            </w:pPr>
            <w:r w:rsidRPr="006A2DB6">
              <w:rPr>
                <w:szCs w:val="24"/>
              </w:rPr>
              <w:t>appdata</w:t>
            </w:r>
          </w:p>
        </w:tc>
        <w:tc>
          <w:tcPr>
            <w:tcW w:w="1701" w:type="dxa"/>
            <w:vAlign w:val="bottom"/>
          </w:tcPr>
          <w:p w14:paraId="49BADCA8" w14:textId="7AEF83D0"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0AFE2B0" w14:textId="7285D0CF"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1698429F" w14:textId="6ED96B29" w:rsidR="006A2DB6" w:rsidRPr="006A2DB6" w:rsidRDefault="006A2DB6" w:rsidP="006A2DB6">
            <w:pPr>
              <w:pStyle w:val="Tablebody"/>
              <w:autoSpaceDE w:val="0"/>
              <w:autoSpaceDN w:val="0"/>
              <w:adjustRightInd w:val="0"/>
              <w:jc w:val="both"/>
            </w:pPr>
            <w:r w:rsidRPr="006A2DB6">
              <w:rPr>
                <w:szCs w:val="24"/>
              </w:rPr>
              <w:t xml:space="preserve">See </w:t>
            </w:r>
            <w:del w:id="444" w:author="LUEJE Claudia" w:date="2024-05-02T17:56:00Z">
              <w:r w:rsidRPr="006A2DB6" w:rsidDel="00A1197C">
                <w:rPr>
                  <w:rStyle w:val="citesec"/>
                  <w:szCs w:val="24"/>
                </w:rPr>
                <w:delText>clause </w:delText>
              </w:r>
            </w:del>
            <w:r w:rsidRPr="006A2DB6">
              <w:rPr>
                <w:rStyle w:val="citesec"/>
                <w:szCs w:val="24"/>
              </w:rPr>
              <w:t>7.3.2</w:t>
            </w:r>
            <w:r w:rsidRPr="006A2DB6">
              <w:rPr>
                <w:szCs w:val="24"/>
              </w:rPr>
              <w:t>.</w:t>
            </w:r>
          </w:p>
        </w:tc>
      </w:tr>
      <w:tr w:rsidR="006A2DB6" w:rsidRPr="00F54804" w14:paraId="25980363" w14:textId="77777777" w:rsidTr="00384DFC">
        <w:trPr>
          <w:jc w:val="center"/>
        </w:trPr>
        <w:tc>
          <w:tcPr>
            <w:tcW w:w="2111" w:type="dxa"/>
            <w:vAlign w:val="bottom"/>
          </w:tcPr>
          <w:p w14:paraId="48C48628" w14:textId="23BFBB92" w:rsidR="006A2DB6" w:rsidRPr="006A2DB6" w:rsidRDefault="006A2DB6" w:rsidP="006A2DB6">
            <w:pPr>
              <w:pStyle w:val="Tablebody"/>
              <w:autoSpaceDE w:val="0"/>
              <w:autoSpaceDN w:val="0"/>
              <w:adjustRightInd w:val="0"/>
              <w:jc w:val="both"/>
            </w:pPr>
            <w:r w:rsidRPr="006A2DB6">
              <w:rPr>
                <w:szCs w:val="24"/>
              </w:rPr>
              <w:t>femdata</w:t>
            </w:r>
          </w:p>
        </w:tc>
        <w:tc>
          <w:tcPr>
            <w:tcW w:w="1701" w:type="dxa"/>
            <w:vAlign w:val="bottom"/>
          </w:tcPr>
          <w:p w14:paraId="365B980E" w14:textId="51C2B62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2E51DA9" w14:textId="7802DF8C"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AAFCEA9" w14:textId="25F0FF57" w:rsidR="006A2DB6" w:rsidRPr="006A2DB6" w:rsidRDefault="006A2DB6" w:rsidP="006A2DB6">
            <w:pPr>
              <w:pStyle w:val="Tablebody"/>
              <w:autoSpaceDE w:val="0"/>
              <w:autoSpaceDN w:val="0"/>
              <w:adjustRightInd w:val="0"/>
              <w:jc w:val="both"/>
            </w:pPr>
            <w:r w:rsidRPr="006A2DB6">
              <w:rPr>
                <w:szCs w:val="24"/>
              </w:rPr>
              <w:t xml:space="preserve">See </w:t>
            </w:r>
            <w:del w:id="445" w:author="LUEJE Claudia" w:date="2024-05-02T17:57:00Z">
              <w:r w:rsidRPr="00F5203F" w:rsidDel="00A1197C">
                <w:rPr>
                  <w:rStyle w:val="citesec"/>
                </w:rPr>
                <w:delText>clause </w:delText>
              </w:r>
            </w:del>
            <w:r w:rsidRPr="00F5203F">
              <w:rPr>
                <w:rStyle w:val="citesec"/>
              </w:rPr>
              <w:t>7.3.3</w:t>
            </w:r>
            <w:r w:rsidRPr="006A2DB6">
              <w:rPr>
                <w:szCs w:val="24"/>
              </w:rPr>
              <w:t>.</w:t>
            </w:r>
          </w:p>
        </w:tc>
      </w:tr>
      <w:tr w:rsidR="006A2DB6" w:rsidRPr="00F54804" w14:paraId="4D0B895D" w14:textId="77777777" w:rsidTr="00384DFC">
        <w:trPr>
          <w:jc w:val="center"/>
        </w:trPr>
        <w:tc>
          <w:tcPr>
            <w:tcW w:w="2111" w:type="dxa"/>
            <w:tcBorders>
              <w:bottom w:val="single" w:sz="12" w:space="0" w:color="auto"/>
            </w:tcBorders>
          </w:tcPr>
          <w:p w14:paraId="53C6A636" w14:textId="27FBEC53"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06E336C5" w14:textId="20E22B93"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5B8CC2D" w14:textId="132E718D"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7DC56C" w14:textId="29807D01" w:rsidR="006A2DB6" w:rsidRPr="006A2DB6" w:rsidRDefault="006A2DB6" w:rsidP="006A2DB6">
            <w:pPr>
              <w:pStyle w:val="Tablebody"/>
              <w:autoSpaceDE w:val="0"/>
              <w:autoSpaceDN w:val="0"/>
              <w:adjustRightInd w:val="0"/>
              <w:jc w:val="both"/>
            </w:pPr>
            <w:r w:rsidRPr="006A2DB6">
              <w:rPr>
                <w:szCs w:val="24"/>
              </w:rPr>
              <w:t xml:space="preserve">See </w:t>
            </w:r>
            <w:del w:id="446" w:author="LUEJE Claudia" w:date="2024-05-02T17:57:00Z">
              <w:r w:rsidRPr="006A2DB6" w:rsidDel="00A1197C">
                <w:rPr>
                  <w:rStyle w:val="citesec"/>
                  <w:szCs w:val="24"/>
                </w:rPr>
                <w:delText>clause </w:delText>
              </w:r>
            </w:del>
            <w:r w:rsidRPr="006A2DB6">
              <w:rPr>
                <w:rStyle w:val="citesec"/>
                <w:szCs w:val="24"/>
              </w:rPr>
              <w:t>8.5</w:t>
            </w:r>
            <w:r w:rsidRPr="006A2DB6">
              <w:rPr>
                <w:szCs w:val="24"/>
              </w:rPr>
              <w:t>.</w:t>
            </w:r>
          </w:p>
        </w:tc>
      </w:tr>
    </w:tbl>
    <w:p w14:paraId="13665BAC" w14:textId="5D3B3655" w:rsidR="006A2DB6" w:rsidRDefault="006A2DB6">
      <w:pPr>
        <w:pStyle w:val="BodyText"/>
        <w:autoSpaceDE w:val="0"/>
        <w:autoSpaceDN w:val="0"/>
        <w:adjustRightInd w:val="0"/>
        <w:rPr>
          <w:szCs w:val="24"/>
        </w:rPr>
      </w:pPr>
      <w:r>
        <w:rPr>
          <w:szCs w:val="24"/>
        </w:rPr>
        <w:t xml:space="preserve">The XML specification of the </w:t>
      </w:r>
      <w:r w:rsidRPr="00CA7708">
        <w:rPr>
          <w:rStyle w:val="ISOCode"/>
        </w:rPr>
        <w:t>&lt;rivet/&gt;</w:t>
      </w:r>
      <w:r>
        <w:rPr>
          <w:szCs w:val="24"/>
        </w:rPr>
        <w:t xml:space="preserve"> element is shown in </w:t>
      </w:r>
      <w:ins w:id="447" w:author="LUEJE Claudia" w:date="2024-05-02T17:57:00Z">
        <w:r w:rsidR="00A1197C">
          <w:rPr>
            <w:rStyle w:val="citetbl"/>
            <w:szCs w:val="24"/>
          </w:rPr>
          <w:t>Table 43</w:t>
        </w:r>
      </w:ins>
      <w:del w:id="448" w:author="LUEJE Claudia" w:date="2024-05-02T17:57:00Z">
        <w:r w:rsidDel="00A1197C">
          <w:rPr>
            <w:szCs w:val="24"/>
          </w:rPr>
          <w:delText>the following table</w:delText>
        </w:r>
      </w:del>
      <w:r>
        <w:rPr>
          <w:szCs w:val="24"/>
        </w:rPr>
        <w:t>:</w:t>
      </w:r>
    </w:p>
    <w:p w14:paraId="58D79386" w14:textId="088A980B" w:rsidR="006A2DB6" w:rsidRDefault="009C3FFA">
      <w:pPr>
        <w:pStyle w:val="Tabletitle"/>
        <w:autoSpaceDE w:val="0"/>
        <w:autoSpaceDN w:val="0"/>
        <w:adjustRightInd w:val="0"/>
        <w:outlineLvl w:val="0"/>
        <w:rPr>
          <w:szCs w:val="24"/>
        </w:rPr>
      </w:pPr>
      <w:r>
        <w:rPr>
          <w:szCs w:val="24"/>
        </w:rPr>
        <w:t>Table </w:t>
      </w:r>
      <w:r w:rsidR="006A2DB6">
        <w:rPr>
          <w:szCs w:val="24"/>
        </w:rPr>
        <w:t xml:space="preserve">43 — Attributes of element </w:t>
      </w:r>
      <w:r w:rsidR="006A2DB6" w:rsidRPr="00CA7708">
        <w:rPr>
          <w:rStyle w:val="ISOCode"/>
        </w:rPr>
        <w:t>&lt;rivet/&gt;</w:t>
      </w:r>
    </w:p>
    <w:tbl>
      <w:tblPr>
        <w:tblW w:w="906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975"/>
        <w:gridCol w:w="1559"/>
        <w:gridCol w:w="1559"/>
        <w:gridCol w:w="993"/>
        <w:gridCol w:w="2976"/>
      </w:tblGrid>
      <w:tr w:rsidR="006A2DB6" w:rsidRPr="00EC4DAD" w14:paraId="62D0E1F2" w14:textId="77777777" w:rsidTr="005D6EB7">
        <w:trPr>
          <w:tblHeader/>
          <w:jc w:val="center"/>
        </w:trPr>
        <w:tc>
          <w:tcPr>
            <w:tcW w:w="1975" w:type="dxa"/>
            <w:tcBorders>
              <w:top w:val="single" w:sz="12" w:space="0" w:color="auto"/>
              <w:bottom w:val="single" w:sz="12" w:space="0" w:color="auto"/>
            </w:tcBorders>
            <w:shd w:val="clear" w:color="auto" w:fill="F3F3F3"/>
            <w:vAlign w:val="bottom"/>
          </w:tcPr>
          <w:p w14:paraId="717F069A" w14:textId="60DD106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312D44FF" w14:textId="71DF8A1B"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30BCB8A3" w14:textId="43A035EB" w:rsidR="006A2DB6" w:rsidRPr="00EC4DAD" w:rsidRDefault="006A2DB6" w:rsidP="006A2DB6">
            <w:pPr>
              <w:pStyle w:val="Tableheader"/>
              <w:autoSpaceDE w:val="0"/>
              <w:autoSpaceDN w:val="0"/>
              <w:adjustRightInd w:val="0"/>
              <w:jc w:val="both"/>
              <w:rPr>
                <w:b/>
              </w:rPr>
            </w:pPr>
            <w:r w:rsidRPr="00EC4DAD">
              <w:rPr>
                <w:b/>
                <w:szCs w:val="24"/>
              </w:rPr>
              <w:t xml:space="preserve">Value </w:t>
            </w:r>
            <w:ins w:id="449" w:author="LUEJE Claudia" w:date="2024-05-02T17:57:00Z">
              <w:r w:rsidR="00A1197C">
                <w:rPr>
                  <w:b/>
                  <w:szCs w:val="24"/>
                </w:rPr>
                <w:t>s</w:t>
              </w:r>
            </w:ins>
            <w:del w:id="450" w:author="LUEJE Claudia" w:date="2024-05-02T17:57:00Z">
              <w:r w:rsidRPr="00EC4DAD" w:rsidDel="00A1197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5304226D" w14:textId="23954343" w:rsidR="006A2DB6" w:rsidRPr="00EC4DAD" w:rsidRDefault="006A2DB6" w:rsidP="006A2DB6">
            <w:pPr>
              <w:pStyle w:val="Tableheader"/>
              <w:autoSpaceDE w:val="0"/>
              <w:autoSpaceDN w:val="0"/>
              <w:adjustRightInd w:val="0"/>
              <w:jc w:val="both"/>
              <w:rPr>
                <w:b/>
              </w:rPr>
            </w:pPr>
            <w:r w:rsidRPr="00EC4DAD">
              <w:rPr>
                <w:b/>
                <w:szCs w:val="24"/>
              </w:rPr>
              <w:t>Use</w:t>
            </w:r>
          </w:p>
        </w:tc>
        <w:tc>
          <w:tcPr>
            <w:tcW w:w="2976" w:type="dxa"/>
            <w:tcBorders>
              <w:top w:val="single" w:sz="12" w:space="0" w:color="auto"/>
              <w:bottom w:val="single" w:sz="12" w:space="0" w:color="auto"/>
            </w:tcBorders>
            <w:shd w:val="clear" w:color="auto" w:fill="F3F3F3"/>
            <w:vAlign w:val="bottom"/>
          </w:tcPr>
          <w:p w14:paraId="60A987F0" w14:textId="51149328"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2797D91" w14:textId="77777777" w:rsidTr="005D6EB7">
        <w:trPr>
          <w:jc w:val="center"/>
        </w:trPr>
        <w:tc>
          <w:tcPr>
            <w:tcW w:w="1975" w:type="dxa"/>
            <w:tcBorders>
              <w:top w:val="single" w:sz="12" w:space="0" w:color="auto"/>
            </w:tcBorders>
          </w:tcPr>
          <w:p w14:paraId="0278E001" w14:textId="383CCF50" w:rsidR="006A2DB6" w:rsidRPr="006A2DB6" w:rsidRDefault="006A2DB6" w:rsidP="006A2DB6">
            <w:pPr>
              <w:pStyle w:val="Tablebody"/>
              <w:autoSpaceDE w:val="0"/>
              <w:autoSpaceDN w:val="0"/>
              <w:adjustRightInd w:val="0"/>
              <w:jc w:val="both"/>
            </w:pPr>
            <w:r w:rsidRPr="006A2DB6">
              <w:rPr>
                <w:szCs w:val="24"/>
              </w:rPr>
              <w:t>hardness</w:t>
            </w:r>
          </w:p>
        </w:tc>
        <w:tc>
          <w:tcPr>
            <w:tcW w:w="1559" w:type="dxa"/>
            <w:tcBorders>
              <w:top w:val="single" w:sz="12" w:space="0" w:color="auto"/>
            </w:tcBorders>
          </w:tcPr>
          <w:p w14:paraId="723626BB" w14:textId="23B5175D"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2278BFC3" w14:textId="601DDAE7" w:rsidR="006A2DB6" w:rsidRPr="006A2DB6" w:rsidRDefault="006A2DB6" w:rsidP="00576373">
            <w:pPr>
              <w:pStyle w:val="Tablebody"/>
            </w:pPr>
            <w:r w:rsidRPr="006A2DB6">
              <w:rPr>
                <w:szCs w:val="24"/>
              </w:rPr>
              <w:t xml:space="preserve">&gt; </w:t>
            </w:r>
            <w:r w:rsidR="00576373">
              <w:rPr>
                <w:szCs w:val="24"/>
              </w:rPr>
              <w:t>0,0</w:t>
            </w:r>
          </w:p>
        </w:tc>
        <w:tc>
          <w:tcPr>
            <w:tcW w:w="993" w:type="dxa"/>
            <w:tcBorders>
              <w:top w:val="single" w:sz="12" w:space="0" w:color="auto"/>
            </w:tcBorders>
          </w:tcPr>
          <w:p w14:paraId="0D614E92" w14:textId="1CEF0D4B"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top w:val="single" w:sz="12" w:space="0" w:color="auto"/>
            </w:tcBorders>
          </w:tcPr>
          <w:p w14:paraId="690FE964" w14:textId="46C336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B20489" w14:textId="77777777" w:rsidTr="005D6EB7">
        <w:trPr>
          <w:jc w:val="center"/>
        </w:trPr>
        <w:tc>
          <w:tcPr>
            <w:tcW w:w="1975" w:type="dxa"/>
          </w:tcPr>
          <w:p w14:paraId="29D2EE28" w14:textId="7DE28D15" w:rsidR="006A2DB6" w:rsidRPr="006A2DB6" w:rsidRDefault="006A2DB6" w:rsidP="006A2DB6">
            <w:pPr>
              <w:pStyle w:val="Tablebody"/>
              <w:autoSpaceDE w:val="0"/>
              <w:autoSpaceDN w:val="0"/>
              <w:adjustRightInd w:val="0"/>
              <w:jc w:val="both"/>
            </w:pPr>
            <w:r w:rsidRPr="006A2DB6">
              <w:rPr>
                <w:szCs w:val="24"/>
              </w:rPr>
              <w:t>shaft_diameter</w:t>
            </w:r>
          </w:p>
        </w:tc>
        <w:tc>
          <w:tcPr>
            <w:tcW w:w="1559" w:type="dxa"/>
          </w:tcPr>
          <w:p w14:paraId="1C073D24" w14:textId="2200700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5CC141ED" w14:textId="2FCA59C3" w:rsidR="006A2DB6" w:rsidRPr="006A2DB6" w:rsidRDefault="006A2DB6" w:rsidP="00576373">
            <w:pPr>
              <w:pStyle w:val="Tablebody"/>
            </w:pPr>
            <w:r w:rsidRPr="006A2DB6">
              <w:rPr>
                <w:szCs w:val="24"/>
              </w:rPr>
              <w:t xml:space="preserve">&gt; </w:t>
            </w:r>
            <w:r w:rsidR="00576373">
              <w:rPr>
                <w:szCs w:val="24"/>
              </w:rPr>
              <w:t>0,0</w:t>
            </w:r>
          </w:p>
        </w:tc>
        <w:tc>
          <w:tcPr>
            <w:tcW w:w="993" w:type="dxa"/>
          </w:tcPr>
          <w:p w14:paraId="7D0B159C" w14:textId="2AE02B2F"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D48ECD2" w14:textId="0B2E65E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7625B2" w14:textId="77777777" w:rsidTr="005D6EB7">
        <w:trPr>
          <w:jc w:val="center"/>
        </w:trPr>
        <w:tc>
          <w:tcPr>
            <w:tcW w:w="1975" w:type="dxa"/>
          </w:tcPr>
          <w:p w14:paraId="0564EA38" w14:textId="4A1E130B" w:rsidR="006A2DB6" w:rsidRPr="006A2DB6" w:rsidRDefault="006A2DB6" w:rsidP="006A2DB6">
            <w:pPr>
              <w:pStyle w:val="Tablebody"/>
              <w:autoSpaceDE w:val="0"/>
              <w:autoSpaceDN w:val="0"/>
              <w:adjustRightInd w:val="0"/>
              <w:jc w:val="both"/>
            </w:pPr>
            <w:r w:rsidRPr="006A2DB6">
              <w:rPr>
                <w:szCs w:val="24"/>
              </w:rPr>
              <w:t>length</w:t>
            </w:r>
          </w:p>
        </w:tc>
        <w:tc>
          <w:tcPr>
            <w:tcW w:w="1559" w:type="dxa"/>
          </w:tcPr>
          <w:p w14:paraId="0B7A0FC8" w14:textId="64BD0AF0"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64BC304A" w14:textId="04214465" w:rsidR="006A2DB6" w:rsidRPr="006A2DB6" w:rsidRDefault="006A2DB6" w:rsidP="00576373">
            <w:pPr>
              <w:pStyle w:val="Tablebody"/>
            </w:pPr>
            <w:r w:rsidRPr="006A2DB6">
              <w:rPr>
                <w:szCs w:val="24"/>
              </w:rPr>
              <w:t xml:space="preserve">&gt; </w:t>
            </w:r>
            <w:r w:rsidR="00576373">
              <w:rPr>
                <w:szCs w:val="24"/>
              </w:rPr>
              <w:t>0,0</w:t>
            </w:r>
          </w:p>
        </w:tc>
        <w:tc>
          <w:tcPr>
            <w:tcW w:w="993" w:type="dxa"/>
          </w:tcPr>
          <w:p w14:paraId="22956F69" w14:textId="6C0D3FD6"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9DFD188" w14:textId="79AEBD5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609A125" w14:textId="77777777" w:rsidTr="005D6EB7">
        <w:trPr>
          <w:jc w:val="center"/>
        </w:trPr>
        <w:tc>
          <w:tcPr>
            <w:tcW w:w="1975" w:type="dxa"/>
          </w:tcPr>
          <w:p w14:paraId="21910EF5" w14:textId="185F19A7" w:rsidR="006A2DB6" w:rsidRPr="006A2DB6" w:rsidRDefault="006A2DB6" w:rsidP="006A2DB6">
            <w:pPr>
              <w:pStyle w:val="Tablebody"/>
              <w:autoSpaceDE w:val="0"/>
              <w:autoSpaceDN w:val="0"/>
              <w:adjustRightInd w:val="0"/>
              <w:jc w:val="both"/>
            </w:pPr>
            <w:r w:rsidRPr="006A2DB6">
              <w:rPr>
                <w:szCs w:val="24"/>
              </w:rPr>
              <w:t>head_diameter</w:t>
            </w:r>
          </w:p>
        </w:tc>
        <w:tc>
          <w:tcPr>
            <w:tcW w:w="1559" w:type="dxa"/>
          </w:tcPr>
          <w:p w14:paraId="54F7990E" w14:textId="28A24473"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39B795F0" w14:textId="1CFC0B2D" w:rsidR="006A2DB6" w:rsidRPr="006A2DB6" w:rsidRDefault="006A2DB6" w:rsidP="00576373">
            <w:pPr>
              <w:pStyle w:val="Tablebody"/>
            </w:pPr>
            <w:r w:rsidRPr="006A2DB6">
              <w:rPr>
                <w:szCs w:val="24"/>
              </w:rPr>
              <w:t xml:space="preserve">&gt; </w:t>
            </w:r>
            <w:r w:rsidR="00576373">
              <w:rPr>
                <w:szCs w:val="24"/>
              </w:rPr>
              <w:t>0,0</w:t>
            </w:r>
          </w:p>
        </w:tc>
        <w:tc>
          <w:tcPr>
            <w:tcW w:w="993" w:type="dxa"/>
          </w:tcPr>
          <w:p w14:paraId="52FFE896" w14:textId="5BFE8C4D"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3E8A9883" w14:textId="6321888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EDC874" w14:textId="77777777" w:rsidTr="005D6EB7">
        <w:trPr>
          <w:jc w:val="center"/>
        </w:trPr>
        <w:tc>
          <w:tcPr>
            <w:tcW w:w="1975" w:type="dxa"/>
          </w:tcPr>
          <w:p w14:paraId="1A77F431" w14:textId="0CA09F05" w:rsidR="006A2DB6" w:rsidRPr="006A2DB6" w:rsidRDefault="006A2DB6" w:rsidP="006A2DB6">
            <w:pPr>
              <w:pStyle w:val="Tablebody"/>
              <w:autoSpaceDE w:val="0"/>
              <w:autoSpaceDN w:val="0"/>
              <w:adjustRightInd w:val="0"/>
              <w:jc w:val="both"/>
            </w:pPr>
            <w:r w:rsidRPr="006A2DB6">
              <w:rPr>
                <w:szCs w:val="24"/>
              </w:rPr>
              <w:t>head_height</w:t>
            </w:r>
          </w:p>
        </w:tc>
        <w:tc>
          <w:tcPr>
            <w:tcW w:w="1559" w:type="dxa"/>
          </w:tcPr>
          <w:p w14:paraId="06DFB6EC" w14:textId="6906EE6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F793B46" w14:textId="5F83E2AF"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78E3C777" w14:textId="78C1473B"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556814AB" w14:textId="78F9B2C8" w:rsidR="006A2DB6" w:rsidRPr="006A2DB6" w:rsidRDefault="006A2DB6" w:rsidP="006A2DB6">
            <w:pPr>
              <w:pStyle w:val="Tablebody"/>
              <w:autoSpaceDE w:val="0"/>
              <w:autoSpaceDN w:val="0"/>
              <w:adjustRightInd w:val="0"/>
              <w:jc w:val="both"/>
            </w:pPr>
            <w:r w:rsidRPr="006A2DB6">
              <w:rPr>
                <w:szCs w:val="24"/>
              </w:rPr>
              <w:t>If at least one of them is specified</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08C3790C" w14:textId="77777777" w:rsidTr="005D6EB7">
        <w:trPr>
          <w:jc w:val="center"/>
        </w:trPr>
        <w:tc>
          <w:tcPr>
            <w:tcW w:w="1975" w:type="dxa"/>
          </w:tcPr>
          <w:p w14:paraId="012FC5F0" w14:textId="26C39702" w:rsidR="006A2DB6" w:rsidRPr="006A2DB6" w:rsidRDefault="006A2DB6" w:rsidP="006A2DB6">
            <w:pPr>
              <w:pStyle w:val="Tablebody"/>
              <w:autoSpaceDE w:val="0"/>
              <w:autoSpaceDN w:val="0"/>
              <w:adjustRightInd w:val="0"/>
              <w:jc w:val="both"/>
            </w:pPr>
            <w:r w:rsidRPr="006A2DB6">
              <w:rPr>
                <w:szCs w:val="24"/>
              </w:rPr>
              <w:t>head_type</w:t>
            </w:r>
          </w:p>
        </w:tc>
        <w:tc>
          <w:tcPr>
            <w:tcW w:w="1559" w:type="dxa"/>
          </w:tcPr>
          <w:p w14:paraId="20C939B8" w14:textId="4DD1FA58"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62B7FDCB" w14:textId="6B2D38FB"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479031B2" w14:textId="01445D40"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01CF4CD7" w14:textId="6A3244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C95451D" w14:textId="77777777" w:rsidTr="005D6EB7">
        <w:trPr>
          <w:jc w:val="center"/>
        </w:trPr>
        <w:tc>
          <w:tcPr>
            <w:tcW w:w="1975" w:type="dxa"/>
          </w:tcPr>
          <w:p w14:paraId="4E0789E4" w14:textId="44C0F16D" w:rsidR="006A2DB6" w:rsidRPr="006A2DB6" w:rsidRDefault="006A2DB6" w:rsidP="006A2DB6">
            <w:pPr>
              <w:pStyle w:val="Tablebody"/>
              <w:autoSpaceDE w:val="0"/>
              <w:autoSpaceDN w:val="0"/>
              <w:adjustRightInd w:val="0"/>
              <w:jc w:val="both"/>
            </w:pPr>
            <w:r w:rsidRPr="006A2DB6">
              <w:rPr>
                <w:szCs w:val="24"/>
              </w:rPr>
              <w:t>sink_size</w:t>
            </w:r>
          </w:p>
        </w:tc>
        <w:tc>
          <w:tcPr>
            <w:tcW w:w="1559" w:type="dxa"/>
          </w:tcPr>
          <w:p w14:paraId="1241DA12" w14:textId="0CEDBC6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03579E76" w14:textId="41729711" w:rsidR="006A2DB6" w:rsidRPr="006A2DB6" w:rsidDel="00460A9F" w:rsidRDefault="006A2DB6" w:rsidP="00576373">
            <w:pPr>
              <w:pStyle w:val="Tablebody"/>
            </w:pPr>
            <w:r w:rsidRPr="006A2DB6">
              <w:rPr>
                <w:szCs w:val="24"/>
              </w:rPr>
              <w:t xml:space="preserve">≥ </w:t>
            </w:r>
            <w:r w:rsidR="00576373">
              <w:rPr>
                <w:szCs w:val="24"/>
              </w:rPr>
              <w:t>0,0</w:t>
            </w:r>
          </w:p>
        </w:tc>
        <w:tc>
          <w:tcPr>
            <w:tcW w:w="993" w:type="dxa"/>
          </w:tcPr>
          <w:p w14:paraId="5366D801" w14:textId="60ADE8AC"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2B796E9D" w14:textId="0A3CF59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3C97708" w14:textId="77777777" w:rsidTr="005D6EB7">
        <w:trPr>
          <w:jc w:val="center"/>
        </w:trPr>
        <w:tc>
          <w:tcPr>
            <w:tcW w:w="1975" w:type="dxa"/>
          </w:tcPr>
          <w:p w14:paraId="35895FB3" w14:textId="7E6344E9"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59" w:type="dxa"/>
          </w:tcPr>
          <w:p w14:paraId="72291ABC" w14:textId="02032A45" w:rsidR="006A2DB6" w:rsidRPr="006A2DB6" w:rsidRDefault="006A2DB6" w:rsidP="006A2DB6">
            <w:pPr>
              <w:pStyle w:val="Tablebody"/>
              <w:autoSpaceDE w:val="0"/>
              <w:autoSpaceDN w:val="0"/>
              <w:adjustRightInd w:val="0"/>
              <w:jc w:val="both"/>
            </w:pPr>
            <w:r w:rsidRPr="006A2DB6">
              <w:rPr>
                <w:szCs w:val="24"/>
              </w:rPr>
              <w:t>Alphanumeric</w:t>
            </w:r>
          </w:p>
        </w:tc>
        <w:tc>
          <w:tcPr>
            <w:tcW w:w="1559" w:type="dxa"/>
          </w:tcPr>
          <w:p w14:paraId="2DF38DCB" w14:textId="5ED60D02"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73936302" w14:textId="48004784" w:rsidR="006A2DB6" w:rsidRPr="006A2DB6" w:rsidRDefault="006A2DB6" w:rsidP="006A2DB6">
            <w:pPr>
              <w:pStyle w:val="Tablebody"/>
              <w:autoSpaceDE w:val="0"/>
              <w:autoSpaceDN w:val="0"/>
              <w:adjustRightInd w:val="0"/>
              <w:jc w:val="both"/>
            </w:pPr>
            <w:r w:rsidRPr="006A2DB6">
              <w:rPr>
                <w:szCs w:val="24"/>
              </w:rPr>
              <w:t>Optional</w:t>
            </w:r>
          </w:p>
        </w:tc>
        <w:tc>
          <w:tcPr>
            <w:tcW w:w="2976" w:type="dxa"/>
          </w:tcPr>
          <w:p w14:paraId="784A41C1" w14:textId="32D78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5FFEC7" w14:textId="77777777" w:rsidTr="005D6EB7">
        <w:trPr>
          <w:jc w:val="center"/>
        </w:trPr>
        <w:tc>
          <w:tcPr>
            <w:tcW w:w="1975" w:type="dxa"/>
            <w:tcBorders>
              <w:bottom w:val="single" w:sz="12" w:space="0" w:color="auto"/>
            </w:tcBorders>
          </w:tcPr>
          <w:p w14:paraId="72E859BA" w14:textId="07D80C14" w:rsidR="006A2DB6" w:rsidRPr="006A2DB6" w:rsidRDefault="006A2DB6" w:rsidP="006A2DB6">
            <w:pPr>
              <w:pStyle w:val="Tablebody"/>
              <w:autoSpaceDE w:val="0"/>
              <w:autoSpaceDN w:val="0"/>
              <w:adjustRightInd w:val="0"/>
              <w:jc w:val="both"/>
            </w:pPr>
            <w:r w:rsidRPr="006A2DB6">
              <w:rPr>
                <w:szCs w:val="24"/>
              </w:rPr>
              <w:t>part_code</w:t>
            </w:r>
          </w:p>
        </w:tc>
        <w:tc>
          <w:tcPr>
            <w:tcW w:w="1559" w:type="dxa"/>
            <w:tcBorders>
              <w:bottom w:val="single" w:sz="12" w:space="0" w:color="auto"/>
            </w:tcBorders>
          </w:tcPr>
          <w:p w14:paraId="56C71D05" w14:textId="176E1B6A"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2FB12AC0" w14:textId="1211857C" w:rsidR="006A2DB6" w:rsidRPr="006A2DB6" w:rsidDel="00460A9F"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3AC1CABD" w14:textId="2CA65160" w:rsidR="006A2DB6" w:rsidRPr="006A2DB6" w:rsidRDefault="006A2DB6" w:rsidP="006A2DB6">
            <w:pPr>
              <w:pStyle w:val="Tablebody"/>
              <w:autoSpaceDE w:val="0"/>
              <w:autoSpaceDN w:val="0"/>
              <w:adjustRightInd w:val="0"/>
              <w:jc w:val="both"/>
            </w:pPr>
            <w:r w:rsidRPr="006A2DB6">
              <w:rPr>
                <w:szCs w:val="24"/>
              </w:rPr>
              <w:t>Optional</w:t>
            </w:r>
          </w:p>
        </w:tc>
        <w:tc>
          <w:tcPr>
            <w:tcW w:w="2976" w:type="dxa"/>
            <w:tcBorders>
              <w:bottom w:val="single" w:sz="12" w:space="0" w:color="auto"/>
            </w:tcBorders>
          </w:tcPr>
          <w:p w14:paraId="378B76F9" w14:textId="28963A76" w:rsidR="006A2DB6" w:rsidRPr="006A2DB6" w:rsidRDefault="006A2DB6" w:rsidP="006A2DB6">
            <w:pPr>
              <w:pStyle w:val="Tablebody"/>
              <w:autoSpaceDE w:val="0"/>
              <w:autoSpaceDN w:val="0"/>
              <w:adjustRightInd w:val="0"/>
              <w:jc w:val="both"/>
            </w:pPr>
            <w:r w:rsidRPr="006A2DB6">
              <w:rPr>
                <w:szCs w:val="24"/>
              </w:rPr>
              <w:t>-</w:t>
            </w:r>
          </w:p>
        </w:tc>
      </w:tr>
    </w:tbl>
    <w:p w14:paraId="5C3E1743" w14:textId="426F6993" w:rsidR="006A2DB6" w:rsidRDefault="006A2DB6">
      <w:pPr>
        <w:pStyle w:val="BodyText"/>
        <w:autoSpaceDE w:val="0"/>
        <w:autoSpaceDN w:val="0"/>
        <w:adjustRightInd w:val="0"/>
        <w:rPr>
          <w:szCs w:val="24"/>
        </w:rPr>
      </w:pPr>
      <w:r>
        <w:rPr>
          <w:szCs w:val="24"/>
        </w:rPr>
        <w: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AC77575" w14:textId="77777777" w:rsidTr="005D6EB7">
        <w:trPr>
          <w:jc w:val="center"/>
        </w:trPr>
        <w:tc>
          <w:tcPr>
            <w:tcW w:w="3247" w:type="dxa"/>
          </w:tcPr>
          <w:p w14:paraId="44D23B10" w14:textId="4E3F8309" w:rsidR="006A2DB6" w:rsidRPr="00EC4DAD" w:rsidRDefault="006A2DB6" w:rsidP="006A2DB6">
            <w:pPr>
              <w:pStyle w:val="BodyText"/>
              <w:autoSpaceDE w:val="0"/>
              <w:autoSpaceDN w:val="0"/>
              <w:adjustRightInd w:val="0"/>
              <w:jc w:val="center"/>
              <w:rPr>
                <w:b/>
                <w:szCs w:val="24"/>
              </w:rPr>
            </w:pPr>
            <w:r w:rsidRPr="00EC4DAD">
              <w:rPr>
                <w:b/>
                <w:szCs w:val="24"/>
              </w:rPr>
              <w:t>a) Dome</w:t>
            </w:r>
          </w:p>
        </w:tc>
        <w:tc>
          <w:tcPr>
            <w:tcW w:w="3247" w:type="dxa"/>
          </w:tcPr>
          <w:p w14:paraId="5030BD69" w14:textId="52E1F881" w:rsidR="006A2DB6" w:rsidRPr="00EC4DAD" w:rsidRDefault="006A2DB6" w:rsidP="006A2DB6">
            <w:pPr>
              <w:pStyle w:val="BodyText"/>
              <w:autoSpaceDE w:val="0"/>
              <w:autoSpaceDN w:val="0"/>
              <w:adjustRightInd w:val="0"/>
              <w:jc w:val="center"/>
              <w:rPr>
                <w:b/>
                <w:szCs w:val="24"/>
              </w:rPr>
            </w:pPr>
            <w:r w:rsidRPr="00EC4DAD">
              <w:rPr>
                <w:b/>
                <w:szCs w:val="24"/>
              </w:rPr>
              <w:t>b) Large flange</w:t>
            </w:r>
          </w:p>
        </w:tc>
        <w:tc>
          <w:tcPr>
            <w:tcW w:w="3247" w:type="dxa"/>
          </w:tcPr>
          <w:p w14:paraId="78DF54DC" w14:textId="5F6BB1D5" w:rsidR="006A2DB6" w:rsidRPr="00EC4DAD" w:rsidRDefault="006A2DB6" w:rsidP="006A2DB6">
            <w:pPr>
              <w:pStyle w:val="BodyText"/>
              <w:autoSpaceDE w:val="0"/>
              <w:autoSpaceDN w:val="0"/>
              <w:adjustRightInd w:val="0"/>
              <w:jc w:val="center"/>
              <w:rPr>
                <w:b/>
                <w:szCs w:val="24"/>
              </w:rPr>
            </w:pPr>
            <w:r w:rsidRPr="00EC4DAD">
              <w:rPr>
                <w:b/>
                <w:szCs w:val="24"/>
              </w:rPr>
              <w:t>c) Countersunk</w:t>
            </w:r>
          </w:p>
        </w:tc>
      </w:tr>
      <w:tr w:rsidR="006A2DB6" w14:paraId="1CCF4564" w14:textId="77777777" w:rsidTr="005D6EB7">
        <w:trPr>
          <w:jc w:val="center"/>
        </w:trPr>
        <w:tc>
          <w:tcPr>
            <w:tcW w:w="3247" w:type="dxa"/>
          </w:tcPr>
          <w:p w14:paraId="40F1D4F5" w14:textId="6D46262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8329_ed1fig9a.EPS</w:t>
            </w:r>
          </w:p>
        </w:tc>
        <w:tc>
          <w:tcPr>
            <w:tcW w:w="3247" w:type="dxa"/>
          </w:tcPr>
          <w:p w14:paraId="18839179" w14:textId="40D227BF"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8329_ed1fig9b.EPS</w:t>
            </w:r>
          </w:p>
        </w:tc>
        <w:tc>
          <w:tcPr>
            <w:tcW w:w="3247" w:type="dxa"/>
          </w:tcPr>
          <w:p w14:paraId="0A7099F7" w14:textId="591961F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8329_ed1fig9c.EPS</w:t>
            </w:r>
          </w:p>
        </w:tc>
      </w:tr>
    </w:tbl>
    <w:p w14:paraId="351DBA3B" w14:textId="29F42558" w:rsidR="006A2DB6" w:rsidRDefault="002F3F18">
      <w:pPr>
        <w:pStyle w:val="Figuretitle0"/>
        <w:autoSpaceDE w:val="0"/>
        <w:autoSpaceDN w:val="0"/>
        <w:adjustRightInd w:val="0"/>
        <w:outlineLvl w:val="0"/>
        <w:rPr>
          <w:szCs w:val="24"/>
        </w:rPr>
      </w:pPr>
      <w:commentRangeStart w:id="451"/>
      <w:r>
        <w:rPr>
          <w:szCs w:val="24"/>
        </w:rPr>
        <w:t>Figure </w:t>
      </w:r>
      <w:r w:rsidR="006A2DB6">
        <w:rPr>
          <w:szCs w:val="24"/>
        </w:rPr>
        <w:t xml:space="preserve">9 — Rivet head types </w:t>
      </w:r>
      <w:commentRangeEnd w:id="451"/>
      <w:r w:rsidR="00A1197C">
        <w:rPr>
          <w:rStyle w:val="CommentReference"/>
          <w:rFonts w:ascii="Calibri" w:eastAsia="Times New Roman" w:hAnsi="Calibri"/>
          <w:b w:val="0"/>
          <w:lang w:val="en-US" w:eastAsia="x-none"/>
        </w:rPr>
        <w:commentReference w:id="451"/>
      </w:r>
      <w:r w:rsidR="006A2DB6">
        <w:rPr>
          <w:szCs w:val="24"/>
        </w:rPr>
        <w:t>(dome, large flange, countersunk)</w:t>
      </w:r>
    </w:p>
    <w:p w14:paraId="507E332A" w14:textId="77777777" w:rsidR="006A2DB6" w:rsidRDefault="006A2DB6">
      <w:pPr>
        <w:pStyle w:val="BodyText"/>
        <w:autoSpaceDE w:val="0"/>
        <w:autoSpaceDN w:val="0"/>
        <w:adjustRightInd w:val="0"/>
        <w:rPr>
          <w:szCs w:val="24"/>
        </w:rPr>
      </w:pPr>
      <w:r>
        <w:rPr>
          <w:szCs w:val="24"/>
        </w:rPr>
        <w:t>The following list explains the attributes:</w:t>
      </w:r>
    </w:p>
    <w:p w14:paraId="147DA1E9" w14:textId="518D1F4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hardness</w:t>
      </w:r>
      <w:r>
        <w:rPr>
          <w:szCs w:val="24"/>
        </w:rPr>
        <w:t>: Vickers hardness HV (see</w:t>
      </w:r>
      <w:ins w:id="452" w:author="LUEJE Claudia" w:date="2024-05-02T17:58:00Z">
        <w:r w:rsidR="00A1197C">
          <w:rPr>
            <w:szCs w:val="24"/>
          </w:rPr>
          <w:t xml:space="preserve"> Reference</w:t>
        </w:r>
      </w:ins>
      <w:r w:rsidR="006145A5">
        <w:rPr>
          <w:szCs w:val="24"/>
        </w:rPr>
        <w:t> </w:t>
      </w:r>
      <w:r w:rsidRPr="006145A5">
        <w:rPr>
          <w:szCs w:val="24"/>
        </w:rPr>
        <w:t>[</w:t>
      </w:r>
      <w:r w:rsidRPr="006145A5">
        <w:rPr>
          <w:rStyle w:val="citebib"/>
          <w:szCs w:val="24"/>
        </w:rPr>
        <w:t>9</w:t>
      </w:r>
      <w:r w:rsidRPr="006145A5">
        <w:rPr>
          <w:szCs w:val="24"/>
        </w:rPr>
        <w:t>]</w:t>
      </w:r>
      <w:r>
        <w:rPr>
          <w:szCs w:val="24"/>
        </w:rPr>
        <w:t xml:space="preserve">) of the rivet material. (Attribute hardness was moved from element </w:t>
      </w:r>
      <w:r w:rsidRPr="00CA7708">
        <w:rPr>
          <w:rStyle w:val="ISOCode"/>
        </w:rPr>
        <w:t>&lt;self_piercing/&gt;</w:t>
      </w:r>
      <w:r>
        <w:rPr>
          <w:szCs w:val="24"/>
        </w:rPr>
        <w:t xml:space="preserve"> to element </w:t>
      </w:r>
      <w:r w:rsidRPr="00CA7708">
        <w:rPr>
          <w:rStyle w:val="ISOCode"/>
        </w:rPr>
        <w:t>&lt;rivet/&gt;</w:t>
      </w:r>
      <w:r>
        <w:rPr>
          <w:szCs w:val="24"/>
        </w:rPr>
        <w:t xml:space="preserve"> with χMCF version 3.1.);</w:t>
      </w:r>
    </w:p>
    <w:p w14:paraId="32B91E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shaft_diameter</w:t>
      </w:r>
      <w:r>
        <w:rPr>
          <w:szCs w:val="24"/>
        </w:rPr>
        <w:t>: the diameter of the shaft of the (unmounted) rivet;</w:t>
      </w:r>
    </w:p>
    <w:p w14:paraId="02CDE0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length</w:t>
      </w:r>
      <w:r>
        <w:rPr>
          <w:szCs w:val="24"/>
        </w:rPr>
        <w:t>: the overall length of the (unmounted) rivet itself;</w:t>
      </w:r>
    </w:p>
    <w:p w14:paraId="2F25848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head_diameter</w:t>
      </w:r>
      <w:r>
        <w:rPr>
          <w:szCs w:val="24"/>
        </w:rPr>
        <w:t>: the diameter of the head of the (unmounted) rivet;</w:t>
      </w:r>
    </w:p>
    <w:p w14:paraId="4D5973E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head_height</w:t>
      </w:r>
      <w:r>
        <w:rPr>
          <w:szCs w:val="24"/>
        </w:rPr>
        <w:t>: the height of the head;</w:t>
      </w:r>
    </w:p>
    <w:p w14:paraId="7BC12F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head_type</w:t>
      </w:r>
      <w:r>
        <w:rPr>
          <w:szCs w:val="24"/>
        </w:rPr>
        <w:t>: the description of head type ("dome”, “countersunk” or “large_flange”);</w:t>
      </w:r>
    </w:p>
    <w:p w14:paraId="3D5689F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sink_size</w:t>
      </w:r>
      <w:r>
        <w:rPr>
          <w:szCs w:val="24"/>
        </w:rPr>
        <w:t>: the size of the head that is sunk;</w:t>
      </w:r>
    </w:p>
    <w:p w14:paraId="3BF82159" w14:textId="36E6FEB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strength_property_class</w:t>
      </w:r>
      <w:r>
        <w:rPr>
          <w:szCs w:val="24"/>
        </w:rPr>
        <w:t>: Strength according to ISO, EN, BSW, DIN, SAE etc., e.g</w:t>
      </w:r>
      <w:r w:rsidR="006145A5">
        <w:rPr>
          <w:szCs w:val="24"/>
        </w:rPr>
        <w:t> </w:t>
      </w:r>
      <w:ins w:id="453" w:author="LUEJE Claudia" w:date="2024-05-02T17:58:00Z">
        <w:r w:rsidR="00A1197C">
          <w:rPr>
            <w:szCs w:val="24"/>
          </w:rPr>
          <w:t xml:space="preserve">Reference </w:t>
        </w:r>
      </w:ins>
      <w:r w:rsidRPr="006145A5">
        <w:rPr>
          <w:szCs w:val="24"/>
        </w:rPr>
        <w:t>[</w:t>
      </w:r>
      <w:r w:rsidRPr="006145A5">
        <w:rPr>
          <w:rStyle w:val="citebib"/>
          <w:szCs w:val="24"/>
        </w:rPr>
        <w:t>10</w:t>
      </w:r>
      <w:r w:rsidRPr="006145A5">
        <w:rPr>
          <w:szCs w:val="24"/>
        </w:rPr>
        <w:t>]</w:t>
      </w:r>
      <w:r>
        <w:rPr>
          <w:szCs w:val="24"/>
        </w:rPr>
        <w:t>.</w:t>
      </w:r>
    </w:p>
    <w:p w14:paraId="392431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7708">
        <w:rPr>
          <w:rStyle w:val="ISOCode"/>
        </w:rPr>
        <w:t>part_code</w:t>
      </w:r>
      <w:r>
        <w:rPr>
          <w:szCs w:val="24"/>
        </w:rPr>
        <w:t>: the part code of the rivet, as used e.g. in a PDM system. It can be convenient to use the rivet norm (according to e.g. ISO, EN, BSW, DIN) as part code.</w:t>
      </w:r>
    </w:p>
    <w:p w14:paraId="3C9ADA82" w14:textId="1B6C272B" w:rsidR="006A2DB6" w:rsidRDefault="006A2DB6">
      <w:pPr>
        <w:pStyle w:val="BodyText"/>
        <w:autoSpaceDE w:val="0"/>
        <w:autoSpaceDN w:val="0"/>
        <w:adjustRightInd w:val="0"/>
        <w:rPr>
          <w:szCs w:val="24"/>
        </w:rPr>
      </w:pPr>
      <w:r>
        <w:rPr>
          <w:szCs w:val="24"/>
        </w:rPr>
        <w:t xml:space="preserve">If possible, a rivet should know the direction of fixation, therefore, possess a nested element </w:t>
      </w:r>
      <w:r w:rsidRPr="00CA7708">
        <w:rPr>
          <w:rStyle w:val="ISOCode"/>
        </w:rPr>
        <w:t>&lt;normal_direction/&gt;</w:t>
      </w:r>
      <w:r>
        <w:rPr>
          <w:szCs w:val="24"/>
        </w:rPr>
        <w:t xml:space="preserve">. However, this is not mandatory so that incomplete data can also be imported. The direction sense of </w:t>
      </w:r>
      <w:r w:rsidRPr="00CA7708">
        <w:rPr>
          <w:rStyle w:val="ISOCode"/>
        </w:rPr>
        <w:t>&lt;normal_direction/&gt;</w:t>
      </w:r>
      <w:r>
        <w:rPr>
          <w:szCs w:val="24"/>
        </w:rPr>
        <w:t xml:space="preserve"> (</w:t>
      </w:r>
      <w:del w:id="454" w:author="LUEJE Claudia" w:date="2024-05-02T17:58:00Z">
        <w:r w:rsidDel="00A1197C">
          <w:rPr>
            <w:szCs w:val="24"/>
          </w:rPr>
          <w:delText xml:space="preserve">cf. </w:delText>
        </w:r>
        <w:r w:rsidDel="00A1197C">
          <w:rPr>
            <w:rStyle w:val="citesec"/>
            <w:szCs w:val="24"/>
          </w:rPr>
          <w:delText>clause </w:delText>
        </w:r>
      </w:del>
      <w:r>
        <w:rPr>
          <w:rStyle w:val="citesec"/>
          <w:szCs w:val="24"/>
        </w:rPr>
        <w:t>9.1.3</w:t>
      </w:r>
      <w:r>
        <w:rPr>
          <w:szCs w:val="24"/>
        </w:rPr>
        <w:t>) is from rivet head to foot.</w:t>
      </w:r>
    </w:p>
    <w:p w14:paraId="1BBD8F89" w14:textId="77777777" w:rsidR="006A2DB6" w:rsidRDefault="006A2DB6">
      <w:pPr>
        <w:pStyle w:val="BodyText"/>
        <w:autoSpaceDE w:val="0"/>
        <w:autoSpaceDN w:val="0"/>
        <w:adjustRightInd w:val="0"/>
        <w:rPr>
          <w:szCs w:val="24"/>
        </w:rPr>
      </w:pPr>
      <w:r>
        <w:rPr>
          <w:szCs w:val="24"/>
        </w:rPr>
        <w:t xml:space="preserve">A </w:t>
      </w:r>
      <w:r w:rsidRPr="00CA7708">
        <w:rPr>
          <w:rStyle w:val="ISOCode"/>
        </w:rPr>
        <w:t>&lt;tangential_direction/&gt;</w:t>
      </w:r>
      <w:r>
        <w:rPr>
          <w:szCs w:val="24"/>
        </w:rPr>
        <w:t xml:space="preserve"> can be provided for rivets that are not axis-symmetric and require a spatial orientation.</w:t>
      </w:r>
    </w:p>
    <w:p w14:paraId="52383A3C" w14:textId="77777777" w:rsidR="006A2DB6" w:rsidRDefault="006A2DB6">
      <w:pPr>
        <w:pStyle w:val="BodyText"/>
        <w:autoSpaceDE w:val="0"/>
        <w:autoSpaceDN w:val="0"/>
        <w:adjustRightInd w:val="0"/>
        <w:rPr>
          <w:szCs w:val="24"/>
        </w:rPr>
      </w:pPr>
      <w:r>
        <w:rPr>
          <w:szCs w:val="24"/>
        </w:rPr>
        <w:t xml:space="preserve">A </w:t>
      </w:r>
      <w:r w:rsidRPr="00CA7708">
        <w:rPr>
          <w:rStyle w:val="ISOCode"/>
        </w:rPr>
        <w:t>&lt;rivet/&gt;</w:t>
      </w:r>
      <w:r>
        <w:rPr>
          <w:szCs w:val="24"/>
        </w:rPr>
        <w:t xml:space="preserve"> is always placed into holes drilled before, whereas its subtype </w:t>
      </w:r>
      <w:r w:rsidRPr="00CA7708">
        <w:rPr>
          <w:rStyle w:val="ISOCode"/>
        </w:rPr>
        <w:t>&lt;self_piercing/&gt;</w:t>
      </w:r>
      <w:r>
        <w:rPr>
          <w:szCs w:val="24"/>
        </w:rPr>
        <w:t xml:space="preserve"> creates its own hole during placement.</w:t>
      </w:r>
    </w:p>
    <w:p w14:paraId="521EE3DE" w14:textId="0197297C" w:rsidR="006A2DB6" w:rsidRDefault="006A2DB6">
      <w:pPr>
        <w:pStyle w:val="BodyText"/>
        <w:autoSpaceDE w:val="0"/>
        <w:autoSpaceDN w:val="0"/>
        <w:adjustRightInd w:val="0"/>
        <w:rPr>
          <w:szCs w:val="24"/>
        </w:rPr>
      </w:pPr>
      <w:r>
        <w:rPr>
          <w:szCs w:val="24"/>
        </w:rPr>
        <w:t xml:space="preserve">Specific subtypes of rivets are defined by adding nested elements, listed in following </w:t>
      </w:r>
      <w:r w:rsidR="009C3FFA">
        <w:rPr>
          <w:rStyle w:val="citetbl"/>
          <w:szCs w:val="24"/>
        </w:rPr>
        <w:t>Table </w:t>
      </w:r>
      <w:r>
        <w:rPr>
          <w:rStyle w:val="citetbl"/>
          <w:szCs w:val="24"/>
        </w:rPr>
        <w:t>44</w:t>
      </w:r>
      <w:r>
        <w:rPr>
          <w:szCs w:val="24"/>
        </w:rPr>
        <w:t>:</w:t>
      </w:r>
    </w:p>
    <w:p w14:paraId="06188DD9" w14:textId="08C0AF43" w:rsidR="006A2DB6" w:rsidRDefault="009C3FFA">
      <w:pPr>
        <w:pStyle w:val="Tabletitle"/>
        <w:autoSpaceDE w:val="0"/>
        <w:autoSpaceDN w:val="0"/>
        <w:adjustRightInd w:val="0"/>
        <w:outlineLvl w:val="0"/>
        <w:rPr>
          <w:szCs w:val="24"/>
        </w:rPr>
      </w:pPr>
      <w:r>
        <w:rPr>
          <w:szCs w:val="24"/>
        </w:rPr>
        <w:t>Table </w:t>
      </w:r>
      <w:r w:rsidR="006A2DB6">
        <w:rPr>
          <w:szCs w:val="24"/>
        </w:rPr>
        <w:t xml:space="preserve">44 — Nested elements of element </w:t>
      </w:r>
      <w:r w:rsidR="006A2DB6" w:rsidRPr="00CA7708">
        <w:rPr>
          <w:rStyle w:val="ISOCode"/>
        </w:rPr>
        <w:t>&lt;rivet/&gt;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7CADB1A4" w14:textId="77777777" w:rsidTr="00E92873">
        <w:trPr>
          <w:tblHeader/>
          <w:jc w:val="center"/>
        </w:trPr>
        <w:tc>
          <w:tcPr>
            <w:tcW w:w="2111" w:type="dxa"/>
            <w:tcBorders>
              <w:top w:val="single" w:sz="12" w:space="0" w:color="auto"/>
              <w:bottom w:val="single" w:sz="12" w:space="0" w:color="auto"/>
            </w:tcBorders>
            <w:shd w:val="clear" w:color="auto" w:fill="F3F3F3"/>
            <w:vAlign w:val="bottom"/>
          </w:tcPr>
          <w:p w14:paraId="4EB4042C" w14:textId="1F27617C" w:rsidR="006A2DB6" w:rsidRPr="00EC4DAD" w:rsidRDefault="006A2DB6" w:rsidP="007C6795">
            <w:pPr>
              <w:pStyle w:val="Tableheader"/>
              <w:autoSpaceDE w:val="0"/>
              <w:autoSpaceDN w:val="0"/>
              <w:adjustRightInd w:val="0"/>
              <w:rPr>
                <w:b/>
              </w:rPr>
            </w:pPr>
            <w:r w:rsidRPr="00EC4DAD">
              <w:rPr>
                <w:b/>
                <w:szCs w:val="24"/>
              </w:rPr>
              <w:t xml:space="preserve">Nested </w:t>
            </w:r>
            <w:ins w:id="455" w:author="LUEJE Claudia" w:date="2024-05-02T17:58:00Z">
              <w:r w:rsidR="00A1197C">
                <w:rPr>
                  <w:b/>
                  <w:szCs w:val="24"/>
                </w:rPr>
                <w:t>e</w:t>
              </w:r>
            </w:ins>
            <w:del w:id="456" w:author="LUEJE Claudia" w:date="2024-05-02T17:58:00Z">
              <w:r w:rsidRPr="00EC4DAD" w:rsidDel="00A1197C">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6B10DA6F" w14:textId="797D2C70" w:rsidR="006A2DB6" w:rsidRPr="00EC4DAD" w:rsidRDefault="006A2DB6" w:rsidP="007C6795">
            <w:pPr>
              <w:pStyle w:val="Tableheader"/>
              <w:autoSpaceDE w:val="0"/>
              <w:autoSpaceDN w:val="0"/>
              <w:adjustRightInd w:val="0"/>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098B4FC" w14:textId="3D7F3FD2" w:rsidR="006A2DB6" w:rsidRPr="00EC4DAD" w:rsidRDefault="006A2DB6" w:rsidP="007C6795">
            <w:pPr>
              <w:pStyle w:val="Tableheader"/>
              <w:autoSpaceDE w:val="0"/>
              <w:autoSpaceDN w:val="0"/>
              <w:adjustRightInd w:val="0"/>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7D63E74F" w14:textId="56ADC375" w:rsidR="006A2DB6" w:rsidRPr="00EC4DAD" w:rsidRDefault="006A2DB6" w:rsidP="007C6795">
            <w:pPr>
              <w:pStyle w:val="Tableheader"/>
              <w:autoSpaceDE w:val="0"/>
              <w:autoSpaceDN w:val="0"/>
              <w:adjustRightInd w:val="0"/>
              <w:rPr>
                <w:b/>
              </w:rPr>
            </w:pPr>
            <w:r w:rsidRPr="00EC4DAD">
              <w:rPr>
                <w:b/>
                <w:szCs w:val="24"/>
              </w:rPr>
              <w:t>Constraint / Remarks</w:t>
            </w:r>
          </w:p>
        </w:tc>
      </w:tr>
      <w:tr w:rsidR="006A2DB6" w:rsidRPr="00F54804" w14:paraId="77FF4430" w14:textId="77777777" w:rsidTr="00E92873">
        <w:trPr>
          <w:jc w:val="center"/>
        </w:trPr>
        <w:tc>
          <w:tcPr>
            <w:tcW w:w="2111" w:type="dxa"/>
            <w:tcBorders>
              <w:top w:val="single" w:sz="12" w:space="0" w:color="auto"/>
            </w:tcBorders>
            <w:vAlign w:val="bottom"/>
          </w:tcPr>
          <w:p w14:paraId="2E84D432" w14:textId="7C263506" w:rsidR="006A2DB6" w:rsidRPr="006A2DB6" w:rsidRDefault="006A2DB6" w:rsidP="007C6795">
            <w:pPr>
              <w:pStyle w:val="Tablebody"/>
              <w:autoSpaceDE w:val="0"/>
              <w:autoSpaceDN w:val="0"/>
              <w:adjustRightInd w:val="0"/>
            </w:pPr>
            <w:r w:rsidRPr="006A2DB6">
              <w:rPr>
                <w:szCs w:val="24"/>
              </w:rPr>
              <w:t>normal_direction</w:t>
            </w:r>
          </w:p>
        </w:tc>
        <w:tc>
          <w:tcPr>
            <w:tcW w:w="2268" w:type="dxa"/>
            <w:tcBorders>
              <w:top w:val="single" w:sz="12" w:space="0" w:color="auto"/>
            </w:tcBorders>
            <w:vAlign w:val="bottom"/>
          </w:tcPr>
          <w:p w14:paraId="38CD4021" w14:textId="35B5F07B" w:rsidR="006A2DB6" w:rsidRPr="006A2DB6" w:rsidRDefault="006A2DB6" w:rsidP="007C6795">
            <w:pPr>
              <w:pStyle w:val="Tablebody"/>
              <w:autoSpaceDE w:val="0"/>
              <w:autoSpaceDN w:val="0"/>
              <w:adjustRightInd w:val="0"/>
            </w:pPr>
            <w:r w:rsidRPr="006A2DB6">
              <w:rPr>
                <w:szCs w:val="24"/>
              </w:rPr>
              <w:t>1</w:t>
            </w:r>
          </w:p>
        </w:tc>
        <w:tc>
          <w:tcPr>
            <w:tcW w:w="1276" w:type="dxa"/>
            <w:tcBorders>
              <w:top w:val="single" w:sz="12" w:space="0" w:color="auto"/>
            </w:tcBorders>
            <w:vAlign w:val="bottom"/>
          </w:tcPr>
          <w:p w14:paraId="35221425" w14:textId="37E45B45" w:rsidR="006A2DB6" w:rsidRPr="006A2DB6" w:rsidRDefault="006A2DB6" w:rsidP="007C6795">
            <w:pPr>
              <w:pStyle w:val="Tablebody"/>
              <w:autoSpaceDE w:val="0"/>
              <w:autoSpaceDN w:val="0"/>
              <w:adjustRightInd w:val="0"/>
            </w:pPr>
            <w:r w:rsidRPr="006A2DB6">
              <w:rPr>
                <w:szCs w:val="24"/>
              </w:rPr>
              <w:t>Optional</w:t>
            </w:r>
          </w:p>
        </w:tc>
        <w:tc>
          <w:tcPr>
            <w:tcW w:w="2817" w:type="dxa"/>
            <w:tcBorders>
              <w:top w:val="single" w:sz="12" w:space="0" w:color="auto"/>
            </w:tcBorders>
            <w:vAlign w:val="bottom"/>
          </w:tcPr>
          <w:p w14:paraId="776BA754" w14:textId="587FF08D" w:rsidR="006A2DB6" w:rsidRPr="006A2DB6" w:rsidRDefault="006A2DB6" w:rsidP="007C6795">
            <w:pPr>
              <w:pStyle w:val="Tablebody"/>
              <w:autoSpaceDE w:val="0"/>
              <w:autoSpaceDN w:val="0"/>
              <w:adjustRightInd w:val="0"/>
            </w:pPr>
            <w:r w:rsidRPr="006A2DB6">
              <w:rPr>
                <w:szCs w:val="24"/>
              </w:rPr>
              <w:t>-</w:t>
            </w:r>
          </w:p>
        </w:tc>
      </w:tr>
      <w:tr w:rsidR="006A2DB6" w:rsidRPr="00F54804" w14:paraId="2479DC77" w14:textId="77777777" w:rsidTr="00E92873">
        <w:trPr>
          <w:jc w:val="center"/>
        </w:trPr>
        <w:tc>
          <w:tcPr>
            <w:tcW w:w="2111" w:type="dxa"/>
            <w:vAlign w:val="bottom"/>
          </w:tcPr>
          <w:p w14:paraId="16E7DD40" w14:textId="3A782997" w:rsidR="006A2DB6" w:rsidRPr="006A2DB6" w:rsidRDefault="006A2DB6" w:rsidP="007C6795">
            <w:pPr>
              <w:pStyle w:val="Tablebody"/>
              <w:autoSpaceDE w:val="0"/>
              <w:autoSpaceDN w:val="0"/>
              <w:adjustRightInd w:val="0"/>
            </w:pPr>
            <w:r w:rsidRPr="006A2DB6">
              <w:rPr>
                <w:szCs w:val="24"/>
              </w:rPr>
              <w:t>tangential_direction</w:t>
            </w:r>
          </w:p>
        </w:tc>
        <w:tc>
          <w:tcPr>
            <w:tcW w:w="2268" w:type="dxa"/>
            <w:vAlign w:val="bottom"/>
          </w:tcPr>
          <w:p w14:paraId="581FA4CF" w14:textId="3118CFEC" w:rsidR="006A2DB6" w:rsidRPr="006A2DB6" w:rsidRDefault="006A2DB6" w:rsidP="007C6795">
            <w:pPr>
              <w:pStyle w:val="Tablebody"/>
              <w:autoSpaceDE w:val="0"/>
              <w:autoSpaceDN w:val="0"/>
              <w:adjustRightInd w:val="0"/>
            </w:pPr>
            <w:r w:rsidRPr="006A2DB6">
              <w:rPr>
                <w:szCs w:val="24"/>
              </w:rPr>
              <w:t>1</w:t>
            </w:r>
          </w:p>
        </w:tc>
        <w:tc>
          <w:tcPr>
            <w:tcW w:w="1276" w:type="dxa"/>
            <w:vAlign w:val="bottom"/>
          </w:tcPr>
          <w:p w14:paraId="51027AC1" w14:textId="25CEC0CE" w:rsidR="006A2DB6" w:rsidRPr="006A2DB6" w:rsidRDefault="006A2DB6" w:rsidP="007C6795">
            <w:pPr>
              <w:pStyle w:val="Tablebody"/>
              <w:autoSpaceDE w:val="0"/>
              <w:autoSpaceDN w:val="0"/>
              <w:adjustRightInd w:val="0"/>
            </w:pPr>
            <w:r w:rsidRPr="006A2DB6">
              <w:rPr>
                <w:szCs w:val="24"/>
              </w:rPr>
              <w:t>Optional</w:t>
            </w:r>
          </w:p>
        </w:tc>
        <w:tc>
          <w:tcPr>
            <w:tcW w:w="2817" w:type="dxa"/>
            <w:vAlign w:val="bottom"/>
          </w:tcPr>
          <w:p w14:paraId="672C2AFB" w14:textId="1F6DBAE8" w:rsidR="006A2DB6" w:rsidRPr="006A2DB6" w:rsidRDefault="006A2DB6" w:rsidP="007C6795">
            <w:pPr>
              <w:pStyle w:val="Tablebody"/>
              <w:autoSpaceDE w:val="0"/>
              <w:autoSpaceDN w:val="0"/>
              <w:adjustRightInd w:val="0"/>
            </w:pPr>
            <w:r w:rsidRPr="006A2DB6">
              <w:rPr>
                <w:szCs w:val="24"/>
              </w:rPr>
              <w:t>-</w:t>
            </w:r>
          </w:p>
        </w:tc>
      </w:tr>
      <w:tr w:rsidR="006A2DB6" w:rsidRPr="00F54804" w14:paraId="6F7F1A16" w14:textId="77777777" w:rsidTr="00E92873">
        <w:trPr>
          <w:jc w:val="center"/>
        </w:trPr>
        <w:tc>
          <w:tcPr>
            <w:tcW w:w="2111" w:type="dxa"/>
            <w:tcBorders>
              <w:bottom w:val="single" w:sz="12" w:space="0" w:color="auto"/>
            </w:tcBorders>
          </w:tcPr>
          <w:p w14:paraId="720B8FAD" w14:textId="1346E76B" w:rsidR="006A2DB6" w:rsidRPr="006A2DB6" w:rsidRDefault="006A2DB6" w:rsidP="007C6795">
            <w:pPr>
              <w:pStyle w:val="Tablebody"/>
              <w:autoSpaceDE w:val="0"/>
              <w:autoSpaceDN w:val="0"/>
              <w:adjustRightInd w:val="0"/>
            </w:pPr>
            <w:r w:rsidRPr="006A2DB6">
              <w:rPr>
                <w:szCs w:val="24"/>
              </w:rPr>
              <w:t>blind</w:t>
            </w:r>
            <w:r w:rsidRPr="006A2DB6">
              <w:rPr>
                <w:szCs w:val="24"/>
              </w:rPr>
              <w:br/>
              <w:t>self_piercing</w:t>
            </w:r>
            <w:r w:rsidRPr="006A2DB6">
              <w:rPr>
                <w:szCs w:val="24"/>
              </w:rPr>
              <w:br/>
              <w:t>solid</w:t>
            </w:r>
            <w:r w:rsidRPr="006A2DB6">
              <w:rPr>
                <w:szCs w:val="24"/>
              </w:rPr>
              <w:br/>
              <w:t>swop</w:t>
            </w:r>
            <w:r w:rsidRPr="006A2DB6">
              <w:rPr>
                <w:szCs w:val="24"/>
              </w:rPr>
              <w:br/>
              <w:t>clinch_rivet_stud</w:t>
            </w:r>
          </w:p>
        </w:tc>
        <w:tc>
          <w:tcPr>
            <w:tcW w:w="2268" w:type="dxa"/>
            <w:tcBorders>
              <w:bottom w:val="single" w:sz="12" w:space="0" w:color="auto"/>
            </w:tcBorders>
          </w:tcPr>
          <w:p w14:paraId="4093E6DE" w14:textId="25FFB4E5" w:rsidR="006A2DB6" w:rsidRPr="006A2DB6" w:rsidRDefault="006A2DB6" w:rsidP="007C6795">
            <w:pPr>
              <w:pStyle w:val="Tablebody"/>
              <w:autoSpaceDE w:val="0"/>
              <w:autoSpaceDN w:val="0"/>
              <w:adjustRightInd w:val="0"/>
            </w:pPr>
            <w:r w:rsidRPr="006A2DB6">
              <w:rPr>
                <w:szCs w:val="24"/>
              </w:rPr>
              <w:t>1</w:t>
            </w:r>
          </w:p>
        </w:tc>
        <w:tc>
          <w:tcPr>
            <w:tcW w:w="1276" w:type="dxa"/>
            <w:tcBorders>
              <w:bottom w:val="single" w:sz="12" w:space="0" w:color="auto"/>
            </w:tcBorders>
          </w:tcPr>
          <w:p w14:paraId="050CB8C8" w14:textId="27AC3338" w:rsidR="006A2DB6" w:rsidRPr="006A2DB6" w:rsidRDefault="006A2DB6" w:rsidP="007C6795">
            <w:pPr>
              <w:pStyle w:val="Tablebody"/>
              <w:autoSpaceDE w:val="0"/>
              <w:autoSpaceDN w:val="0"/>
              <w:adjustRightInd w:val="0"/>
            </w:pPr>
            <w:r w:rsidRPr="006A2DB6">
              <w:rPr>
                <w:szCs w:val="24"/>
              </w:rPr>
              <w:t>Optional</w:t>
            </w:r>
          </w:p>
        </w:tc>
        <w:tc>
          <w:tcPr>
            <w:tcW w:w="2817" w:type="dxa"/>
            <w:tcBorders>
              <w:bottom w:val="single" w:sz="12" w:space="0" w:color="auto"/>
            </w:tcBorders>
          </w:tcPr>
          <w:p w14:paraId="541973DF" w14:textId="5B8C14BE" w:rsidR="006A2DB6" w:rsidRPr="006A2DB6" w:rsidRDefault="006A2DB6" w:rsidP="007C6795">
            <w:pPr>
              <w:pStyle w:val="Tablebody"/>
              <w:autoSpaceDE w:val="0"/>
              <w:autoSpaceDN w:val="0"/>
              <w:adjustRightInd w:val="0"/>
            </w:pPr>
            <w:r w:rsidRPr="006A2DB6">
              <w:rPr>
                <w:szCs w:val="24"/>
              </w:rPr>
              <w:t>Maximum one of the listed elements.</w:t>
            </w:r>
          </w:p>
        </w:tc>
      </w:tr>
    </w:tbl>
    <w:p w14:paraId="29B3AF37" w14:textId="59F35364" w:rsidR="006A2DB6" w:rsidRDefault="006A2DB6">
      <w:pPr>
        <w:pStyle w:val="BodyText"/>
        <w:autoSpaceDE w:val="0"/>
        <w:autoSpaceDN w:val="0"/>
        <w:adjustRightInd w:val="0"/>
        <w:rPr>
          <w:szCs w:val="24"/>
        </w:rPr>
      </w:pPr>
      <w:r>
        <w:rPr>
          <w:szCs w:val="24"/>
        </w:rPr>
        <w:t xml:space="preserve">The subtypes are described in detail in the following </w:t>
      </w:r>
      <w:commentRangeStart w:id="457"/>
      <w:r>
        <w:rPr>
          <w:szCs w:val="24"/>
        </w:rPr>
        <w:t>subclauses</w:t>
      </w:r>
      <w:commentRangeEnd w:id="457"/>
      <w:r w:rsidR="00484A09">
        <w:rPr>
          <w:rStyle w:val="CommentReference"/>
          <w:rFonts w:ascii="Calibri" w:eastAsia="Times New Roman" w:hAnsi="Calibri"/>
          <w:lang w:val="en-US" w:eastAsia="x-none"/>
        </w:rPr>
        <w:commentReference w:id="457"/>
      </w:r>
      <w:r>
        <w:rPr>
          <w:szCs w:val="24"/>
        </w:rPr>
        <w:t>.</w:t>
      </w:r>
    </w:p>
    <w:p w14:paraId="6D5596E3" w14:textId="79762EE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58" w:author="LUEJE Claudia" w:date="2024-05-02T17:59:00Z">
        <w:r w:rsidR="00484A09">
          <w:rPr>
            <w:szCs w:val="24"/>
          </w:rPr>
          <w:t>XAMPLE</w:t>
        </w:r>
      </w:ins>
      <w:del w:id="459" w:author="LUEJE Claudia" w:date="2024-05-02T17:59:00Z">
        <w:r w:rsidDel="00484A09">
          <w:rPr>
            <w:szCs w:val="24"/>
          </w:rPr>
          <w:delText>xample</w:delText>
        </w:r>
      </w:del>
      <w:r>
        <w:rPr>
          <w:szCs w:val="24"/>
        </w:rPr>
        <w:t xml:space="preserve"> 1</w:t>
      </w:r>
      <w:r w:rsidR="00690423">
        <w:rPr>
          <w:szCs w:val="24"/>
        </w:rPr>
        <w:tab/>
      </w:r>
      <w:r>
        <w:rPr>
          <w:szCs w:val="24"/>
        </w:rPr>
        <w:t>Example for a (axisymmetric) rivet connection that uses only the &lt;normal_direction/&gt;</w:t>
      </w:r>
    </w:p>
    <w:p w14:paraId="078A6E5E" w14:textId="591544A9"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64B8AED7" w14:textId="7F0C9165"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C184BC5" w14:textId="5FF63F9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6B1F79FD" w14:textId="0176B00F" w:rsidR="006A2DB6" w:rsidRPr="00C529D0"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z="3"/&gt;</w:t>
      </w:r>
    </w:p>
    <w:p w14:paraId="3197CC4F" w14:textId="1D4EE054"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785ADAB" w14:textId="7600C078"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E645116" w14:textId="15E4A027"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9879C45" w14:textId="1B17B30F" w:rsidR="006A2DB6" w:rsidRDefault="00CA770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282F6C1" w14:textId="1BA7ADE0"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5413556" w14:textId="00EEFF45" w:rsidR="006A2DB6"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BC3B46F" w14:textId="4DEDF345" w:rsidR="00280CB8" w:rsidRDefault="00280CB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1A7FB4F" w14:textId="231787C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0" w:author="LUEJE Claudia" w:date="2024-05-02T17:59:00Z">
        <w:r w:rsidR="00484A09">
          <w:rPr>
            <w:szCs w:val="24"/>
          </w:rPr>
          <w:t>XAMPLE</w:t>
        </w:r>
      </w:ins>
      <w:del w:id="461" w:author="LUEJE Claudia" w:date="2024-05-02T17:59:00Z">
        <w:r w:rsidDel="00484A09">
          <w:rPr>
            <w:szCs w:val="24"/>
          </w:rPr>
          <w:delText>xample</w:delText>
        </w:r>
      </w:del>
      <w:r>
        <w:rPr>
          <w:szCs w:val="24"/>
        </w:rPr>
        <w:t xml:space="preserve"> 2</w:t>
      </w:r>
      <w:r w:rsidR="00690423">
        <w:rPr>
          <w:szCs w:val="24"/>
        </w:rPr>
        <w:tab/>
      </w:r>
      <w:r>
        <w:rPr>
          <w:szCs w:val="24"/>
        </w:rPr>
        <w:t xml:space="preserve">Example for a rivet connection that requires also the </w:t>
      </w:r>
      <w:r w:rsidRPr="00F01517">
        <w:rPr>
          <w:rStyle w:val="ISOCode"/>
        </w:rPr>
        <w:t>&lt;tangential_direction/&gt;</w:t>
      </w:r>
    </w:p>
    <w:p w14:paraId="6460E215" w14:textId="5C4AC3D7"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label="RVT_2123922"&gt;</w:t>
      </w:r>
    </w:p>
    <w:p w14:paraId="73CE3E68" w14:textId="538AA130"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A3D0282" w14:textId="506E1262"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shaft_diameter="5.0" head_diameter="8" length="3.5"&gt;</w:t>
      </w:r>
    </w:p>
    <w:p w14:paraId="21961044" w14:textId="3F6B3882"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14FACEC8" w14:textId="1A5C7FC3" w:rsidR="006A2DB6" w:rsidRPr="00C529D0"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B81658">
        <w:rPr>
          <w:szCs w:val="24"/>
          <w:lang w:val="fr-CH"/>
        </w:rPr>
        <w:t xml:space="preserve">      </w:t>
      </w:r>
      <w:r>
        <w:rPr>
          <w:szCs w:val="24"/>
          <w:lang w:val="fr-CH"/>
        </w:rPr>
        <w:t xml:space="preserve">    </w:t>
      </w:r>
      <w:r w:rsidR="006A2DB6" w:rsidRPr="00C529D0">
        <w:rPr>
          <w:b/>
          <w:szCs w:val="24"/>
          <w:lang w:val="fr-CH"/>
        </w:rPr>
        <w:t>&lt;tangential_direction x="3" y="0" z="0"/&gt;</w:t>
      </w:r>
    </w:p>
    <w:p w14:paraId="74DB8C78" w14:textId="0B982D2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&lt;/rivet&gt;</w:t>
      </w:r>
    </w:p>
    <w:p w14:paraId="25A8D22E" w14:textId="6809E08D"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93E87B" w14:textId="5DF86CD1"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D4A923F" w14:textId="3AB3F3A5"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0D95360" w14:textId="2496D16B"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C607792" w14:textId="3AA24793" w:rsidR="006A2DB6" w:rsidRDefault="00B816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BD7F2E1"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68D8F96" w14:textId="58BFF83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Blind </w:t>
      </w:r>
      <w:ins w:id="462" w:author="LUEJE Claudia" w:date="2024-05-02T17:59:00Z">
        <w:r w:rsidR="00484A09">
          <w:rPr>
            <w:rFonts w:eastAsia="Times New Roman"/>
            <w:szCs w:val="24"/>
          </w:rPr>
          <w:t>r</w:t>
        </w:r>
      </w:ins>
      <w:del w:id="463" w:author="LUEJE Claudia" w:date="2024-05-02T17:59:00Z">
        <w:r w:rsidDel="00484A09">
          <w:rPr>
            <w:rFonts w:eastAsia="Times New Roman"/>
            <w:szCs w:val="24"/>
          </w:rPr>
          <w:delText>R</w:delText>
        </w:r>
      </w:del>
      <w:r>
        <w:rPr>
          <w:rFonts w:eastAsia="Times New Roman"/>
          <w:szCs w:val="24"/>
        </w:rPr>
        <w:t>ivets</w:t>
      </w:r>
    </w:p>
    <w:p w14:paraId="1FCA2C0F" w14:textId="77777777" w:rsidR="006A2DB6" w:rsidRDefault="006A2DB6">
      <w:pPr>
        <w:pStyle w:val="BodyText"/>
        <w:autoSpaceDE w:val="0"/>
        <w:autoSpaceDN w:val="0"/>
        <w:adjustRightInd w:val="0"/>
        <w:rPr>
          <w:szCs w:val="24"/>
        </w:rPr>
      </w:pPr>
      <w:r>
        <w:rPr>
          <w:szCs w:val="24"/>
        </w:rPr>
        <w:t xml:space="preserve">Blind rivets are one-sided rivets that require a pre-drilled hole. Blind rivets form their shape when the mandrel is pulled out from the rivet body. This action securely clamps the sheets together. A blind rivet is denoted by a nested element </w:t>
      </w:r>
      <w:r w:rsidRPr="00BC108D">
        <w:rPr>
          <w:rStyle w:val="ISOCode"/>
        </w:rPr>
        <w:t>&lt;blind/&gt;</w:t>
      </w:r>
      <w:r>
        <w:rPr>
          <w:szCs w:val="24"/>
        </w:rPr>
        <w:t xml:space="preserve"> within </w:t>
      </w:r>
      <w:r w:rsidRPr="00BC108D">
        <w:rPr>
          <w:rStyle w:val="ISOCode"/>
        </w:rPr>
        <w:t>&lt;rivet/&gt;</w:t>
      </w:r>
      <w:r>
        <w:rPr>
          <w:szCs w:val="24"/>
        </w:rPr>
        <w:t xml:space="preserve">. This element is described completely by its attributes and those of </w:t>
      </w:r>
      <w:r w:rsidRPr="00BC108D">
        <w:rPr>
          <w:rStyle w:val="ISOCode"/>
        </w:rPr>
        <w:t>&lt;rivet/&gt;</w:t>
      </w:r>
      <w:r>
        <w:rPr>
          <w:szCs w:val="24"/>
        </w:rPr>
        <w:t>.</w:t>
      </w:r>
    </w:p>
    <w:p w14:paraId="2A0908A1" w14:textId="06DA826E" w:rsidR="006A2DB6" w:rsidRDefault="006A2DB6">
      <w:pPr>
        <w:pStyle w:val="BodyText"/>
        <w:autoSpaceDE w:val="0"/>
        <w:autoSpaceDN w:val="0"/>
        <w:adjustRightInd w:val="0"/>
        <w:rPr>
          <w:szCs w:val="24"/>
        </w:rPr>
      </w:pPr>
      <w:r>
        <w:rPr>
          <w:szCs w:val="24"/>
        </w:rPr>
        <w:t xml:space="preserve">The XML specification of the </w:t>
      </w:r>
      <w:r w:rsidRPr="00BC108D">
        <w:rPr>
          <w:rStyle w:val="ISOCode"/>
        </w:rPr>
        <w:t>&lt;blind/&gt;</w:t>
      </w:r>
      <w:r>
        <w:rPr>
          <w:szCs w:val="24"/>
        </w:rPr>
        <w:t xml:space="preserve"> element is shown in </w:t>
      </w:r>
      <w:r w:rsidR="009C3FFA">
        <w:rPr>
          <w:rStyle w:val="citetbl"/>
          <w:szCs w:val="24"/>
        </w:rPr>
        <w:t>Table </w:t>
      </w:r>
      <w:r>
        <w:rPr>
          <w:rStyle w:val="citetbl"/>
          <w:szCs w:val="24"/>
        </w:rPr>
        <w:t>45</w:t>
      </w:r>
      <w:r>
        <w:rPr>
          <w:szCs w:val="24"/>
        </w:rPr>
        <w:t>:</w:t>
      </w:r>
    </w:p>
    <w:p w14:paraId="379CBF69" w14:textId="7ADCE3A0" w:rsidR="006A2DB6" w:rsidRDefault="009C3FFA">
      <w:pPr>
        <w:pStyle w:val="Tabletitle"/>
        <w:autoSpaceDE w:val="0"/>
        <w:autoSpaceDN w:val="0"/>
        <w:adjustRightInd w:val="0"/>
        <w:outlineLvl w:val="0"/>
        <w:rPr>
          <w:szCs w:val="24"/>
        </w:rPr>
      </w:pPr>
      <w:r>
        <w:rPr>
          <w:szCs w:val="24"/>
        </w:rPr>
        <w:t>Table </w:t>
      </w:r>
      <w:r w:rsidR="006A2DB6">
        <w:rPr>
          <w:szCs w:val="24"/>
        </w:rPr>
        <w:t xml:space="preserve">45 — Attributes of element </w:t>
      </w:r>
      <w:r w:rsidR="006A2DB6" w:rsidRPr="00BC108D">
        <w:rPr>
          <w:rStyle w:val="ISOCode"/>
        </w:rPr>
        <w:t>&lt;blind/&gt;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87"/>
        <w:gridCol w:w="1456"/>
        <w:gridCol w:w="1446"/>
        <w:gridCol w:w="1106"/>
        <w:gridCol w:w="3544"/>
      </w:tblGrid>
      <w:tr w:rsidR="006A2DB6" w:rsidRPr="00EC4DAD" w14:paraId="3D644E05" w14:textId="77777777" w:rsidTr="00803D6F">
        <w:trPr>
          <w:tblHeader/>
          <w:jc w:val="center"/>
        </w:trPr>
        <w:tc>
          <w:tcPr>
            <w:tcW w:w="1487" w:type="dxa"/>
            <w:tcBorders>
              <w:top w:val="single" w:sz="12" w:space="0" w:color="auto"/>
              <w:bottom w:val="single" w:sz="12" w:space="0" w:color="auto"/>
            </w:tcBorders>
            <w:shd w:val="clear" w:color="auto" w:fill="F3F3F3"/>
            <w:vAlign w:val="bottom"/>
          </w:tcPr>
          <w:p w14:paraId="179983C8" w14:textId="1F8DB8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56" w:type="dxa"/>
            <w:tcBorders>
              <w:top w:val="single" w:sz="12" w:space="0" w:color="auto"/>
              <w:bottom w:val="single" w:sz="12" w:space="0" w:color="auto"/>
            </w:tcBorders>
            <w:shd w:val="clear" w:color="auto" w:fill="F3F3F3"/>
            <w:vAlign w:val="bottom"/>
          </w:tcPr>
          <w:p w14:paraId="776148C0" w14:textId="4EE6EF4F" w:rsidR="006A2DB6" w:rsidRPr="00EC4DAD" w:rsidRDefault="006A2DB6" w:rsidP="006A2DB6">
            <w:pPr>
              <w:pStyle w:val="Tableheader"/>
              <w:autoSpaceDE w:val="0"/>
              <w:autoSpaceDN w:val="0"/>
              <w:adjustRightInd w:val="0"/>
              <w:jc w:val="both"/>
              <w:rPr>
                <w:b/>
              </w:rPr>
            </w:pPr>
            <w:r w:rsidRPr="00EC4DAD">
              <w:rPr>
                <w:b/>
                <w:szCs w:val="24"/>
              </w:rPr>
              <w:t>Type</w:t>
            </w:r>
          </w:p>
        </w:tc>
        <w:tc>
          <w:tcPr>
            <w:tcW w:w="1446" w:type="dxa"/>
            <w:tcBorders>
              <w:top w:val="single" w:sz="12" w:space="0" w:color="auto"/>
              <w:bottom w:val="single" w:sz="12" w:space="0" w:color="auto"/>
            </w:tcBorders>
            <w:shd w:val="clear" w:color="auto" w:fill="F3F3F3"/>
            <w:vAlign w:val="bottom"/>
          </w:tcPr>
          <w:p w14:paraId="6A30D752" w14:textId="57A22E8B" w:rsidR="006A2DB6" w:rsidRPr="00EC4DAD" w:rsidRDefault="006A2DB6" w:rsidP="006A2DB6">
            <w:pPr>
              <w:pStyle w:val="Tableheader"/>
              <w:autoSpaceDE w:val="0"/>
              <w:autoSpaceDN w:val="0"/>
              <w:adjustRightInd w:val="0"/>
              <w:jc w:val="both"/>
              <w:rPr>
                <w:b/>
              </w:rPr>
            </w:pPr>
            <w:r w:rsidRPr="00EC4DAD">
              <w:rPr>
                <w:b/>
                <w:szCs w:val="24"/>
              </w:rPr>
              <w:t xml:space="preserve">Value </w:t>
            </w:r>
            <w:ins w:id="464" w:author="LUEJE Claudia" w:date="2024-05-02T17:59:00Z">
              <w:r w:rsidR="00484A09">
                <w:rPr>
                  <w:b/>
                  <w:szCs w:val="24"/>
                </w:rPr>
                <w:t>s</w:t>
              </w:r>
            </w:ins>
            <w:del w:id="465" w:author="LUEJE Claudia" w:date="2024-05-02T17:59:00Z">
              <w:r w:rsidRPr="00EC4DAD" w:rsidDel="00484A09">
                <w:rPr>
                  <w:b/>
                  <w:szCs w:val="24"/>
                </w:rPr>
                <w:delText>S</w:delText>
              </w:r>
            </w:del>
            <w:r w:rsidRPr="00EC4DAD">
              <w:rPr>
                <w:b/>
                <w:szCs w:val="24"/>
              </w:rPr>
              <w:t>pace</w:t>
            </w:r>
          </w:p>
        </w:tc>
        <w:tc>
          <w:tcPr>
            <w:tcW w:w="1106" w:type="dxa"/>
            <w:tcBorders>
              <w:top w:val="single" w:sz="12" w:space="0" w:color="auto"/>
              <w:bottom w:val="single" w:sz="12" w:space="0" w:color="auto"/>
            </w:tcBorders>
            <w:shd w:val="clear" w:color="auto" w:fill="F3F3F3"/>
            <w:vAlign w:val="bottom"/>
          </w:tcPr>
          <w:p w14:paraId="6EC16271" w14:textId="1B9972A7" w:rsidR="006A2DB6" w:rsidRPr="00EC4DAD" w:rsidRDefault="006A2DB6" w:rsidP="006A2DB6">
            <w:pPr>
              <w:pStyle w:val="Tableheader"/>
              <w:autoSpaceDE w:val="0"/>
              <w:autoSpaceDN w:val="0"/>
              <w:adjustRightInd w:val="0"/>
              <w:jc w:val="both"/>
              <w:rPr>
                <w:b/>
              </w:rPr>
            </w:pPr>
            <w:r w:rsidRPr="00EC4DAD">
              <w:rPr>
                <w:b/>
                <w:szCs w:val="24"/>
              </w:rPr>
              <w:t>Use</w:t>
            </w:r>
          </w:p>
        </w:tc>
        <w:tc>
          <w:tcPr>
            <w:tcW w:w="3544" w:type="dxa"/>
            <w:tcBorders>
              <w:top w:val="single" w:sz="12" w:space="0" w:color="auto"/>
              <w:bottom w:val="single" w:sz="12" w:space="0" w:color="auto"/>
            </w:tcBorders>
            <w:shd w:val="clear" w:color="auto" w:fill="F3F3F3"/>
            <w:vAlign w:val="bottom"/>
          </w:tcPr>
          <w:p w14:paraId="0BEA7A59" w14:textId="4ADCA47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4DBF2E9" w14:textId="77777777" w:rsidTr="00803D6F">
        <w:trPr>
          <w:jc w:val="center"/>
        </w:trPr>
        <w:tc>
          <w:tcPr>
            <w:tcW w:w="1487" w:type="dxa"/>
            <w:tcBorders>
              <w:top w:val="single" w:sz="12" w:space="0" w:color="auto"/>
            </w:tcBorders>
          </w:tcPr>
          <w:p w14:paraId="4C11FDAB" w14:textId="455716D4" w:rsidR="006A2DB6" w:rsidRPr="006A2DB6" w:rsidRDefault="006A2DB6" w:rsidP="006A2DB6">
            <w:pPr>
              <w:pStyle w:val="Tablebody"/>
              <w:autoSpaceDE w:val="0"/>
              <w:autoSpaceDN w:val="0"/>
              <w:adjustRightInd w:val="0"/>
              <w:jc w:val="both"/>
            </w:pPr>
            <w:r w:rsidRPr="006A2DB6">
              <w:rPr>
                <w:szCs w:val="24"/>
              </w:rPr>
              <w:t>min_grip</w:t>
            </w:r>
          </w:p>
        </w:tc>
        <w:tc>
          <w:tcPr>
            <w:tcW w:w="1456" w:type="dxa"/>
            <w:tcBorders>
              <w:top w:val="single" w:sz="12" w:space="0" w:color="auto"/>
            </w:tcBorders>
          </w:tcPr>
          <w:p w14:paraId="693D5984" w14:textId="39A48ABC"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Borders>
              <w:top w:val="single" w:sz="12" w:space="0" w:color="auto"/>
            </w:tcBorders>
          </w:tcPr>
          <w:p w14:paraId="71A01955" w14:textId="6249C64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Borders>
              <w:top w:val="single" w:sz="12" w:space="0" w:color="auto"/>
            </w:tcBorders>
          </w:tcPr>
          <w:p w14:paraId="25F8BFCD" w14:textId="61E7328C"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top w:val="single" w:sz="12" w:space="0" w:color="auto"/>
            </w:tcBorders>
          </w:tcPr>
          <w:p w14:paraId="52E2E0EE" w14:textId="380DE42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79A41E2" w14:textId="77777777" w:rsidTr="00803D6F">
        <w:trPr>
          <w:jc w:val="center"/>
        </w:trPr>
        <w:tc>
          <w:tcPr>
            <w:tcW w:w="1487" w:type="dxa"/>
          </w:tcPr>
          <w:p w14:paraId="6502B66D" w14:textId="4254AA02" w:rsidR="006A2DB6" w:rsidRPr="006A2DB6" w:rsidRDefault="006A2DB6" w:rsidP="006A2DB6">
            <w:pPr>
              <w:pStyle w:val="Tablebody"/>
              <w:autoSpaceDE w:val="0"/>
              <w:autoSpaceDN w:val="0"/>
              <w:adjustRightInd w:val="0"/>
              <w:jc w:val="both"/>
            </w:pPr>
            <w:r w:rsidRPr="006A2DB6">
              <w:rPr>
                <w:szCs w:val="24"/>
              </w:rPr>
              <w:t>max_grip</w:t>
            </w:r>
          </w:p>
        </w:tc>
        <w:tc>
          <w:tcPr>
            <w:tcW w:w="1456" w:type="dxa"/>
          </w:tcPr>
          <w:p w14:paraId="341D4F03" w14:textId="1C2DF54F"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636CF0A4" w14:textId="531B498A"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558B983" w14:textId="42A79808"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17D1D30C" w14:textId="1AAB6AE9" w:rsidR="006A2DB6" w:rsidRPr="006A2DB6" w:rsidRDefault="006A2DB6" w:rsidP="006A2DB6">
            <w:pPr>
              <w:pStyle w:val="Tablebody"/>
              <w:autoSpaceDE w:val="0"/>
              <w:autoSpaceDN w:val="0"/>
              <w:adjustRightInd w:val="0"/>
              <w:jc w:val="both"/>
            </w:pPr>
            <w:r w:rsidRPr="006A2DB6">
              <w:rPr>
                <w:szCs w:val="24"/>
              </w:rPr>
              <w:t>greater equal to min_grip</w:t>
            </w:r>
          </w:p>
        </w:tc>
      </w:tr>
      <w:tr w:rsidR="006A2DB6" w:rsidRPr="00F54804" w14:paraId="4EDFAAE7" w14:textId="77777777" w:rsidTr="00803D6F">
        <w:trPr>
          <w:jc w:val="center"/>
        </w:trPr>
        <w:tc>
          <w:tcPr>
            <w:tcW w:w="1487" w:type="dxa"/>
          </w:tcPr>
          <w:p w14:paraId="23DE62BB" w14:textId="4A370B4D" w:rsidR="006A2DB6" w:rsidRPr="006A2DB6" w:rsidRDefault="006A2DB6" w:rsidP="006A2DB6">
            <w:pPr>
              <w:pStyle w:val="Tablebody"/>
              <w:autoSpaceDE w:val="0"/>
              <w:autoSpaceDN w:val="0"/>
              <w:adjustRightInd w:val="0"/>
              <w:jc w:val="both"/>
            </w:pPr>
            <w:r w:rsidRPr="006A2DB6">
              <w:rPr>
                <w:szCs w:val="24"/>
              </w:rPr>
              <w:t>clearance</w:t>
            </w:r>
          </w:p>
        </w:tc>
        <w:tc>
          <w:tcPr>
            <w:tcW w:w="1456" w:type="dxa"/>
          </w:tcPr>
          <w:p w14:paraId="257E5B6E" w14:textId="51860542" w:rsidR="006A2DB6" w:rsidRPr="006A2DB6" w:rsidRDefault="006A2DB6" w:rsidP="006A2DB6">
            <w:pPr>
              <w:pStyle w:val="Tablebody"/>
              <w:autoSpaceDE w:val="0"/>
              <w:autoSpaceDN w:val="0"/>
              <w:adjustRightInd w:val="0"/>
              <w:jc w:val="both"/>
            </w:pPr>
            <w:r w:rsidRPr="006A2DB6">
              <w:rPr>
                <w:szCs w:val="24"/>
              </w:rPr>
              <w:t>Floating point</w:t>
            </w:r>
          </w:p>
        </w:tc>
        <w:tc>
          <w:tcPr>
            <w:tcW w:w="1446" w:type="dxa"/>
          </w:tcPr>
          <w:p w14:paraId="7B8646FA" w14:textId="4DF4D008" w:rsidR="006A2DB6" w:rsidRPr="006A2DB6" w:rsidRDefault="006A2DB6" w:rsidP="006A2DB6">
            <w:pPr>
              <w:pStyle w:val="Tablebody"/>
              <w:autoSpaceDE w:val="0"/>
              <w:autoSpaceDN w:val="0"/>
              <w:adjustRightInd w:val="0"/>
              <w:jc w:val="both"/>
            </w:pPr>
            <w:r w:rsidRPr="006A2DB6">
              <w:rPr>
                <w:szCs w:val="24"/>
              </w:rPr>
              <w:t>&gt; 0</w:t>
            </w:r>
            <w:r w:rsidR="00BC108D">
              <w:rPr>
                <w:szCs w:val="24"/>
              </w:rPr>
              <w:t>,</w:t>
            </w:r>
            <w:r w:rsidRPr="006A2DB6">
              <w:rPr>
                <w:szCs w:val="24"/>
              </w:rPr>
              <w:t>0</w:t>
            </w:r>
          </w:p>
        </w:tc>
        <w:tc>
          <w:tcPr>
            <w:tcW w:w="1106" w:type="dxa"/>
          </w:tcPr>
          <w:p w14:paraId="695DD19D" w14:textId="084278CF" w:rsidR="006A2DB6" w:rsidRPr="006A2DB6" w:rsidRDefault="006A2DB6" w:rsidP="006A2DB6">
            <w:pPr>
              <w:pStyle w:val="Tablebody"/>
              <w:autoSpaceDE w:val="0"/>
              <w:autoSpaceDN w:val="0"/>
              <w:adjustRightInd w:val="0"/>
              <w:jc w:val="both"/>
            </w:pPr>
            <w:r w:rsidRPr="006A2DB6">
              <w:rPr>
                <w:szCs w:val="24"/>
              </w:rPr>
              <w:t>Optional</w:t>
            </w:r>
          </w:p>
        </w:tc>
        <w:tc>
          <w:tcPr>
            <w:tcW w:w="3544" w:type="dxa"/>
          </w:tcPr>
          <w:p w14:paraId="4F3F6A59" w14:textId="2F1EA45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B4C99B" w14:textId="77777777" w:rsidTr="00803D6F">
        <w:trPr>
          <w:jc w:val="center"/>
        </w:trPr>
        <w:tc>
          <w:tcPr>
            <w:tcW w:w="1487" w:type="dxa"/>
            <w:tcBorders>
              <w:bottom w:val="single" w:sz="12" w:space="0" w:color="auto"/>
            </w:tcBorders>
          </w:tcPr>
          <w:p w14:paraId="75AC4033" w14:textId="771BC385" w:rsidR="006A2DB6" w:rsidRPr="006A2DB6" w:rsidRDefault="006A2DB6" w:rsidP="006A2DB6">
            <w:pPr>
              <w:pStyle w:val="Tablebody"/>
              <w:autoSpaceDE w:val="0"/>
              <w:autoSpaceDN w:val="0"/>
              <w:adjustRightInd w:val="0"/>
              <w:jc w:val="both"/>
            </w:pPr>
            <w:r w:rsidRPr="006A2DB6">
              <w:rPr>
                <w:szCs w:val="24"/>
              </w:rPr>
              <w:t>material</w:t>
            </w:r>
          </w:p>
        </w:tc>
        <w:tc>
          <w:tcPr>
            <w:tcW w:w="1456" w:type="dxa"/>
            <w:tcBorders>
              <w:bottom w:val="single" w:sz="12" w:space="0" w:color="auto"/>
            </w:tcBorders>
          </w:tcPr>
          <w:p w14:paraId="6C27CE06" w14:textId="4AF0440E" w:rsidR="006A2DB6" w:rsidRPr="006A2DB6" w:rsidRDefault="006A2DB6" w:rsidP="006A2DB6">
            <w:pPr>
              <w:pStyle w:val="Tablebody"/>
              <w:autoSpaceDE w:val="0"/>
              <w:autoSpaceDN w:val="0"/>
              <w:adjustRightInd w:val="0"/>
              <w:jc w:val="both"/>
            </w:pPr>
            <w:r w:rsidRPr="006A2DB6">
              <w:rPr>
                <w:szCs w:val="24"/>
              </w:rPr>
              <w:t>Alphanumeric</w:t>
            </w:r>
          </w:p>
        </w:tc>
        <w:tc>
          <w:tcPr>
            <w:tcW w:w="1446" w:type="dxa"/>
            <w:tcBorders>
              <w:bottom w:val="single" w:sz="12" w:space="0" w:color="auto"/>
            </w:tcBorders>
          </w:tcPr>
          <w:p w14:paraId="4E17B2CA" w14:textId="53183F1D" w:rsidR="006A2DB6" w:rsidRPr="006A2DB6" w:rsidRDefault="006A2DB6" w:rsidP="006A2DB6">
            <w:pPr>
              <w:pStyle w:val="Tablebody"/>
              <w:autoSpaceDE w:val="0"/>
              <w:autoSpaceDN w:val="0"/>
              <w:adjustRightInd w:val="0"/>
              <w:jc w:val="both"/>
            </w:pPr>
            <w:r w:rsidRPr="006A2DB6">
              <w:rPr>
                <w:szCs w:val="24"/>
              </w:rPr>
              <w:t>Alphanumeric</w:t>
            </w:r>
          </w:p>
        </w:tc>
        <w:tc>
          <w:tcPr>
            <w:tcW w:w="1106" w:type="dxa"/>
            <w:tcBorders>
              <w:bottom w:val="single" w:sz="12" w:space="0" w:color="auto"/>
            </w:tcBorders>
          </w:tcPr>
          <w:p w14:paraId="7E32DDE6" w14:textId="05804A21" w:rsidR="006A2DB6" w:rsidRPr="006A2DB6" w:rsidRDefault="006A2DB6" w:rsidP="006A2DB6">
            <w:pPr>
              <w:pStyle w:val="Tablebody"/>
              <w:autoSpaceDE w:val="0"/>
              <w:autoSpaceDN w:val="0"/>
              <w:adjustRightInd w:val="0"/>
              <w:jc w:val="both"/>
            </w:pPr>
            <w:r w:rsidRPr="006A2DB6">
              <w:rPr>
                <w:szCs w:val="24"/>
              </w:rPr>
              <w:t>Optional</w:t>
            </w:r>
          </w:p>
        </w:tc>
        <w:tc>
          <w:tcPr>
            <w:tcW w:w="3544" w:type="dxa"/>
            <w:tcBorders>
              <w:bottom w:val="single" w:sz="12" w:space="0" w:color="auto"/>
            </w:tcBorders>
          </w:tcPr>
          <w:p w14:paraId="0077BDB0" w14:textId="5CFF574D" w:rsidR="006A2DB6" w:rsidRPr="006A2DB6" w:rsidRDefault="006A2DB6" w:rsidP="006A2DB6">
            <w:pPr>
              <w:pStyle w:val="Tablebody"/>
              <w:autoSpaceDE w:val="0"/>
              <w:autoSpaceDN w:val="0"/>
              <w:adjustRightInd w:val="0"/>
              <w:jc w:val="both"/>
            </w:pPr>
            <w:r w:rsidRPr="006A2DB6">
              <w:rPr>
                <w:szCs w:val="24"/>
              </w:rPr>
              <w:t>material of the rivet body</w:t>
            </w:r>
          </w:p>
        </w:tc>
      </w:tr>
    </w:tbl>
    <w:p w14:paraId="41BABD65" w14:textId="29274CDC" w:rsidR="006A2DB6" w:rsidRDefault="006A2DB6">
      <w:pPr>
        <w:pStyle w:val="BodyText"/>
        <w:autoSpaceDE w:val="0"/>
        <w:autoSpaceDN w:val="0"/>
        <w:adjustRightInd w:val="0"/>
        <w:rPr>
          <w:szCs w:val="24"/>
        </w:rPr>
      </w:pPr>
      <w:r>
        <w:rPr>
          <w:szCs w:val="24"/>
        </w:rPr>
        <w: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27DA1F03" w14:textId="77777777" w:rsidTr="00803D6F">
        <w:tc>
          <w:tcPr>
            <w:tcW w:w="3247" w:type="dxa"/>
          </w:tcPr>
          <w:p w14:paraId="19341490" w14:textId="64939BC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8329_ed1fig10a.EPS</w:t>
            </w:r>
          </w:p>
        </w:tc>
        <w:tc>
          <w:tcPr>
            <w:tcW w:w="3247" w:type="dxa"/>
          </w:tcPr>
          <w:p w14:paraId="7E058F88" w14:textId="1E3E421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8329_ed1fig10b.EPS</w:t>
            </w:r>
          </w:p>
        </w:tc>
        <w:tc>
          <w:tcPr>
            <w:tcW w:w="3247" w:type="dxa"/>
          </w:tcPr>
          <w:p w14:paraId="36604F97" w14:textId="62E7A66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8329_ed1fig10c.EPS</w:t>
            </w:r>
          </w:p>
        </w:tc>
      </w:tr>
      <w:tr w:rsidR="006A2DB6" w14:paraId="1DF43691" w14:textId="77777777" w:rsidTr="00803D6F">
        <w:tc>
          <w:tcPr>
            <w:tcW w:w="3247" w:type="dxa"/>
          </w:tcPr>
          <w:p w14:paraId="75E470AE" w14:textId="053AEA4B" w:rsidR="006A2DB6" w:rsidRPr="006A2DB6" w:rsidRDefault="006A2DB6" w:rsidP="006A2DB6">
            <w:pPr>
              <w:pStyle w:val="BodyText"/>
              <w:autoSpaceDE w:val="0"/>
              <w:autoSpaceDN w:val="0"/>
              <w:adjustRightInd w:val="0"/>
              <w:jc w:val="center"/>
              <w:rPr>
                <w:b/>
              </w:rPr>
            </w:pPr>
            <w:r w:rsidRPr="006A2DB6">
              <w:rPr>
                <w:b/>
                <w:szCs w:val="24"/>
              </w:rPr>
              <w:t>a) Before riveting</w:t>
            </w:r>
          </w:p>
        </w:tc>
        <w:tc>
          <w:tcPr>
            <w:tcW w:w="3247" w:type="dxa"/>
          </w:tcPr>
          <w:p w14:paraId="57C3C50F" w14:textId="40F53ED1" w:rsidR="006A2DB6" w:rsidRPr="006A2DB6" w:rsidRDefault="006A2DB6" w:rsidP="006A2DB6">
            <w:pPr>
              <w:pStyle w:val="BodyText"/>
              <w:autoSpaceDE w:val="0"/>
              <w:autoSpaceDN w:val="0"/>
              <w:adjustRightInd w:val="0"/>
              <w:jc w:val="center"/>
              <w:rPr>
                <w:b/>
              </w:rPr>
            </w:pPr>
            <w:r w:rsidRPr="006A2DB6">
              <w:rPr>
                <w:b/>
                <w:szCs w:val="24"/>
              </w:rPr>
              <w:t>b) After riveting</w:t>
            </w:r>
          </w:p>
        </w:tc>
        <w:tc>
          <w:tcPr>
            <w:tcW w:w="3247" w:type="dxa"/>
          </w:tcPr>
          <w:p w14:paraId="0C6BC86A" w14:textId="1C1DCC5B" w:rsidR="006A2DB6" w:rsidRPr="006A2DB6" w:rsidRDefault="006A2DB6" w:rsidP="006A2DB6">
            <w:pPr>
              <w:pStyle w:val="BodyText"/>
              <w:autoSpaceDE w:val="0"/>
              <w:autoSpaceDN w:val="0"/>
              <w:adjustRightInd w:val="0"/>
              <w:jc w:val="center"/>
              <w:rPr>
                <w:b/>
              </w:rPr>
            </w:pPr>
            <w:r w:rsidRPr="006A2DB6">
              <w:rPr>
                <w:b/>
                <w:szCs w:val="24"/>
              </w:rPr>
              <w:t>c) Application example</w:t>
            </w:r>
          </w:p>
        </w:tc>
      </w:tr>
    </w:tbl>
    <w:p w14:paraId="7DA181FF" w14:textId="71ED8B29" w:rsidR="006A2DB6" w:rsidRDefault="00E054F9">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467733C" w14:textId="77777777" w:rsidTr="00803D6F">
        <w:tc>
          <w:tcPr>
            <w:tcW w:w="397" w:type="dxa"/>
          </w:tcPr>
          <w:p w14:paraId="33B1F505" w14:textId="69D6F368"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a</w:t>
            </w:r>
          </w:p>
        </w:tc>
        <w:tc>
          <w:tcPr>
            <w:tcW w:w="9356" w:type="dxa"/>
          </w:tcPr>
          <w:p w14:paraId="4D1186A6" w14:textId="3FA662F6" w:rsidR="006A2DB6" w:rsidRPr="00EC4DAD"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G</w:t>
            </w:r>
            <w:r w:rsidR="006A2DB6" w:rsidRPr="00EC4DAD">
              <w:rPr>
                <w:szCs w:val="24"/>
              </w:rPr>
              <w:t>rip</w:t>
            </w:r>
            <w:r>
              <w:rPr>
                <w:szCs w:val="24"/>
              </w:rPr>
              <w:t>.</w:t>
            </w:r>
          </w:p>
        </w:tc>
      </w:tr>
      <w:tr w:rsidR="006A2DB6" w14:paraId="202C8A69" w14:textId="77777777" w:rsidTr="00803D6F">
        <w:tc>
          <w:tcPr>
            <w:tcW w:w="397" w:type="dxa"/>
          </w:tcPr>
          <w:p w14:paraId="7FBC91F8" w14:textId="184158A4" w:rsidR="006A2DB6" w:rsidRPr="0067425E"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7425E">
              <w:rPr>
                <w:szCs w:val="24"/>
                <w:vertAlign w:val="superscript"/>
              </w:rPr>
              <w:t>b</w:t>
            </w:r>
          </w:p>
        </w:tc>
        <w:tc>
          <w:tcPr>
            <w:tcW w:w="9356" w:type="dxa"/>
          </w:tcPr>
          <w:p w14:paraId="0038DABF" w14:textId="7F5180D2" w:rsidR="006A2DB6" w:rsidRPr="006A2DB6" w:rsidRDefault="0067425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C</w:t>
            </w:r>
            <w:r w:rsidR="006A2DB6" w:rsidRPr="006A2DB6">
              <w:rPr>
                <w:szCs w:val="24"/>
              </w:rPr>
              <w:t>learance (blind side)</w:t>
            </w:r>
            <w:r>
              <w:rPr>
                <w:szCs w:val="24"/>
              </w:rPr>
              <w:t>.</w:t>
            </w:r>
          </w:p>
        </w:tc>
      </w:tr>
    </w:tbl>
    <w:p w14:paraId="2B91A41B" w14:textId="0A502E8D" w:rsidR="006A2DB6" w:rsidRDefault="002F3F18">
      <w:pPr>
        <w:pStyle w:val="Figuretitle0"/>
        <w:autoSpaceDE w:val="0"/>
        <w:autoSpaceDN w:val="0"/>
        <w:adjustRightInd w:val="0"/>
        <w:outlineLvl w:val="0"/>
        <w:rPr>
          <w:szCs w:val="24"/>
        </w:rPr>
      </w:pPr>
      <w:r>
        <w:rPr>
          <w:szCs w:val="24"/>
        </w:rPr>
        <w:t>Figure </w:t>
      </w:r>
      <w:r w:rsidR="006A2DB6">
        <w:rPr>
          <w:szCs w:val="24"/>
        </w:rPr>
        <w:t>10 — Blind rivet — Key attributes</w:t>
      </w:r>
    </w:p>
    <w:p w14:paraId="0D5170E2" w14:textId="439F0E08" w:rsidR="006A2DB6" w:rsidRDefault="002F3F18">
      <w:pPr>
        <w:pStyle w:val="BodyText"/>
        <w:autoSpaceDE w:val="0"/>
        <w:autoSpaceDN w:val="0"/>
        <w:adjustRightInd w:val="0"/>
        <w:rPr>
          <w:szCs w:val="24"/>
        </w:rPr>
      </w:pPr>
      <w:r>
        <w:rPr>
          <w:rStyle w:val="citefig"/>
          <w:szCs w:val="24"/>
        </w:rPr>
        <w:t>Figure </w:t>
      </w:r>
      <w:r w:rsidR="006A2DB6">
        <w:rPr>
          <w:rStyle w:val="citefig"/>
          <w:szCs w:val="24"/>
        </w:rPr>
        <w:t>10</w:t>
      </w:r>
      <w:r w:rsidR="006A2DB6">
        <w:rPr>
          <w:szCs w:val="24"/>
        </w:rPr>
        <w:t xml:space="preserve"> describes what the attributes of </w:t>
      </w:r>
      <w:r w:rsidR="006A2DB6" w:rsidRPr="00634903">
        <w:rPr>
          <w:rStyle w:val="ISOCode"/>
        </w:rPr>
        <w:t>&lt;rivet/&gt;</w:t>
      </w:r>
      <w:r w:rsidR="006A2DB6">
        <w:rPr>
          <w:szCs w:val="24"/>
        </w:rPr>
        <w:t xml:space="preserve"> and </w:t>
      </w:r>
      <w:r w:rsidR="006A2DB6" w:rsidRPr="00634903">
        <w:rPr>
          <w:rStyle w:val="ISOCode"/>
        </w:rPr>
        <w:t>&lt;blind/&gt;</w:t>
      </w:r>
      <w:r w:rsidR="006A2DB6">
        <w:rPr>
          <w:szCs w:val="24"/>
        </w:rPr>
        <w:t xml:space="preserve"> correspond to:</w:t>
      </w:r>
    </w:p>
    <w:p w14:paraId="0864561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min_grip</w:t>
      </w:r>
      <w:r>
        <w:rPr>
          <w:szCs w:val="24"/>
        </w:rPr>
        <w:t xml:space="preserve">, </w:t>
      </w:r>
      <w:r w:rsidRPr="00634903">
        <w:rPr>
          <w:rStyle w:val="ISOCode"/>
        </w:rPr>
        <w:t>max_grip</w:t>
      </w:r>
      <w:r>
        <w:rPr>
          <w:szCs w:val="24"/>
        </w:rPr>
        <w:t>: These two attributes collectively describe the effective grip range of the rivet. A blind rivet is engineered so that it can be used for a specific range of material thickness for which it provides proper joining between connected parts. This can be called as the blind rivet’s grip range.</w:t>
      </w:r>
    </w:p>
    <w:p w14:paraId="0C4839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clearance</w:t>
      </w:r>
      <w:r>
        <w:rPr>
          <w:szCs w:val="24"/>
        </w:rPr>
        <w:t>: The blind rivet needs some clearance on the blind side, which is the side of mandrel head, when inserted into the holes, before it is applied.</w:t>
      </w:r>
    </w:p>
    <w:p w14:paraId="49BFA41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34903">
        <w:rPr>
          <w:rStyle w:val="ISOCode"/>
        </w:rPr>
        <w:t>material</w:t>
      </w:r>
      <w:r>
        <w:rPr>
          <w:szCs w:val="24"/>
        </w:rPr>
        <w:t>: This attribute defines the applied material of the blind rivet body. Generally, the applied rivet should be used with connected parts so that the connector rivet element has the same physical and mechanical properties as the components to be joined. Usual materials: Steel, Stainless Steel, Nickel Copper Alloy (Monel), Copper and several grades of Aluminium.</w:t>
      </w:r>
    </w:p>
    <w:p w14:paraId="5807FB0C" w14:textId="25F56BF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466" w:author="LUEJE Claudia" w:date="2024-05-02T17:59:00Z">
        <w:r w:rsidR="00484A09">
          <w:rPr>
            <w:szCs w:val="24"/>
          </w:rPr>
          <w:t>OTE</w:t>
        </w:r>
      </w:ins>
      <w:del w:id="467" w:author="LUEJE Claudia" w:date="2024-05-02T17:59:00Z">
        <w:r w:rsidDel="00484A09">
          <w:rPr>
            <w:szCs w:val="24"/>
          </w:rPr>
          <w:delText>ote:</w:delText>
        </w:r>
      </w:del>
      <w:r>
        <w:rPr>
          <w:szCs w:val="24"/>
        </w:rPr>
        <w:tab/>
        <w:t>If material thickness changes in connected parts, this can lead to other size of blind rivet as joining element.</w:t>
      </w:r>
    </w:p>
    <w:p w14:paraId="4536E7A1" w14:textId="7DB97A3E" w:rsidR="006A2DB6" w:rsidRDefault="006A2DB6">
      <w:pPr>
        <w:pStyle w:val="BodyText"/>
        <w:autoSpaceDE w:val="0"/>
        <w:autoSpaceDN w:val="0"/>
        <w:adjustRightInd w:val="0"/>
        <w:rPr>
          <w:szCs w:val="24"/>
        </w:rPr>
      </w:pPr>
      <w:r>
        <w:rPr>
          <w:szCs w:val="24"/>
        </w:rPr>
        <w:t xml:space="preserve">When a blind rivet is applied to join two components which have different mechanical properties, e.g. one of them is thinner or softer than the other, then the </w:t>
      </w:r>
      <w:r w:rsidRPr="00770D16">
        <w:rPr>
          <w:rStyle w:val="ISOCode"/>
        </w:rPr>
        <w:t>&lt;n</w:t>
      </w:r>
      <w:r w:rsidRPr="00634903">
        <w:rPr>
          <w:rStyle w:val="ISOCode"/>
        </w:rPr>
        <w:t>ormal_direction/&gt;</w:t>
      </w:r>
      <w:r>
        <w:rPr>
          <w:szCs w:val="24"/>
        </w:rPr>
        <w:t xml:space="preserve"> element will become more important to show the proper setting direction of the rivet as seen in </w:t>
      </w:r>
      <w:r w:rsidR="002F3F18">
        <w:rPr>
          <w:rStyle w:val="citefig"/>
          <w:szCs w:val="24"/>
        </w:rPr>
        <w:t>Figure </w:t>
      </w:r>
      <w:r>
        <w:rPr>
          <w:rStyle w:val="citefig"/>
          <w:szCs w:val="24"/>
        </w:rPr>
        <w:t>11</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74"/>
        <w:gridCol w:w="4877"/>
      </w:tblGrid>
      <w:tr w:rsidR="006A2DB6" w:rsidRPr="00EC4DAD" w14:paraId="184ED71C" w14:textId="77777777" w:rsidTr="00F870FA">
        <w:tc>
          <w:tcPr>
            <w:tcW w:w="4874" w:type="dxa"/>
          </w:tcPr>
          <w:p w14:paraId="30FF5A05" w14:textId="165887DA" w:rsidR="006A2DB6" w:rsidRPr="00EC4DAD" w:rsidRDefault="006A2DB6" w:rsidP="006A2DB6">
            <w:pPr>
              <w:pStyle w:val="BodyText"/>
              <w:autoSpaceDE w:val="0"/>
              <w:autoSpaceDN w:val="0"/>
              <w:adjustRightInd w:val="0"/>
              <w:jc w:val="center"/>
              <w:rPr>
                <w:b/>
                <w:szCs w:val="24"/>
              </w:rPr>
            </w:pPr>
            <w:r w:rsidRPr="00EC4DAD">
              <w:rPr>
                <w:b/>
                <w:szCs w:val="24"/>
              </w:rPr>
              <w:t>a) Thin / Thick assembly</w:t>
            </w:r>
          </w:p>
        </w:tc>
        <w:tc>
          <w:tcPr>
            <w:tcW w:w="4877" w:type="dxa"/>
          </w:tcPr>
          <w:p w14:paraId="4F2D4F7A" w14:textId="30F2B4DD" w:rsidR="006A2DB6" w:rsidRPr="00EC4DAD" w:rsidRDefault="006A2DB6" w:rsidP="006A2DB6">
            <w:pPr>
              <w:pStyle w:val="BodyText"/>
              <w:autoSpaceDE w:val="0"/>
              <w:autoSpaceDN w:val="0"/>
              <w:adjustRightInd w:val="0"/>
              <w:jc w:val="center"/>
              <w:rPr>
                <w:b/>
                <w:szCs w:val="24"/>
              </w:rPr>
            </w:pPr>
            <w:r w:rsidRPr="00EC4DAD">
              <w:rPr>
                <w:b/>
                <w:szCs w:val="24"/>
              </w:rPr>
              <w:t>b) Soft / Hard assembly</w:t>
            </w:r>
          </w:p>
        </w:tc>
      </w:tr>
      <w:tr w:rsidR="006A2DB6" w14:paraId="58CA92AC" w14:textId="77777777" w:rsidTr="00F870FA">
        <w:tc>
          <w:tcPr>
            <w:tcW w:w="4874" w:type="dxa"/>
          </w:tcPr>
          <w:p w14:paraId="239F1435" w14:textId="659C986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8329_ed1fig11a.EPS</w:t>
            </w:r>
          </w:p>
        </w:tc>
        <w:tc>
          <w:tcPr>
            <w:tcW w:w="4877" w:type="dxa"/>
          </w:tcPr>
          <w:p w14:paraId="28D6F039" w14:textId="3A03EC1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8329_ed1fig11b.EPS</w:t>
            </w:r>
          </w:p>
        </w:tc>
      </w:tr>
    </w:tbl>
    <w:p w14:paraId="28029D10" w14:textId="5AAB4918"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8B9B162" w14:textId="77777777" w:rsidTr="000842AF">
        <w:tc>
          <w:tcPr>
            <w:tcW w:w="397" w:type="dxa"/>
          </w:tcPr>
          <w:p w14:paraId="28D2DBF6" w14:textId="14BC64E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C4D3366" w14:textId="0D811B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soft part</w:t>
            </w:r>
          </w:p>
        </w:tc>
      </w:tr>
      <w:tr w:rsidR="006A2DB6" w14:paraId="4C1C8917" w14:textId="77777777" w:rsidTr="000842AF">
        <w:tc>
          <w:tcPr>
            <w:tcW w:w="397" w:type="dxa"/>
          </w:tcPr>
          <w:p w14:paraId="06D6FAEF" w14:textId="35F581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00655FE5" w14:textId="6F94AB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Satisfactory.</w:t>
            </w:r>
          </w:p>
        </w:tc>
      </w:tr>
      <w:tr w:rsidR="006A2DB6" w14:paraId="337C54F7" w14:textId="77777777" w:rsidTr="000842AF">
        <w:tc>
          <w:tcPr>
            <w:tcW w:w="397" w:type="dxa"/>
          </w:tcPr>
          <w:p w14:paraId="7DC41A55" w14:textId="5FF799C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67333B71" w14:textId="2605957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r w:rsidR="006A2DB6" w14:paraId="23DA01BB" w14:textId="77777777" w:rsidTr="000842AF">
        <w:tc>
          <w:tcPr>
            <w:tcW w:w="397" w:type="dxa"/>
          </w:tcPr>
          <w:p w14:paraId="43D44552" w14:textId="58ADFE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41744078" w14:textId="527D3F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Better.</w:t>
            </w:r>
          </w:p>
        </w:tc>
      </w:tr>
      <w:tr w:rsidR="006A2DB6" w14:paraId="6544F997" w14:textId="77777777" w:rsidTr="000842AF">
        <w:tc>
          <w:tcPr>
            <w:tcW w:w="397" w:type="dxa"/>
          </w:tcPr>
          <w:p w14:paraId="7D811701" w14:textId="599FFD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5C5C8AC8" w14:textId="4C95608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Poor.</w:t>
            </w:r>
          </w:p>
        </w:tc>
      </w:tr>
    </w:tbl>
    <w:p w14:paraId="32CB09DB" w14:textId="60CF7F0A" w:rsidR="006A2DB6" w:rsidRDefault="002F3F18">
      <w:pPr>
        <w:pStyle w:val="Figuretitle0"/>
        <w:autoSpaceDE w:val="0"/>
        <w:autoSpaceDN w:val="0"/>
        <w:adjustRightInd w:val="0"/>
        <w:outlineLvl w:val="0"/>
        <w:rPr>
          <w:szCs w:val="24"/>
        </w:rPr>
      </w:pPr>
      <w:r>
        <w:rPr>
          <w:szCs w:val="24"/>
        </w:rPr>
        <w:t>Figure </w:t>
      </w:r>
      <w:r w:rsidR="006A2DB6">
        <w:rPr>
          <w:szCs w:val="24"/>
        </w:rPr>
        <w:t>11 — Assembly recommendations for blind rivets</w:t>
      </w:r>
    </w:p>
    <w:p w14:paraId="3245D43A" w14:textId="0B070FB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68" w:author="LUEJE Claudia" w:date="2024-05-02T18:00:00Z">
        <w:r w:rsidR="00D451C7">
          <w:rPr>
            <w:szCs w:val="24"/>
          </w:rPr>
          <w:t>XAMPLE</w:t>
        </w:r>
      </w:ins>
      <w:del w:id="469" w:author="LUEJE Claudia" w:date="2024-05-02T18:00:00Z">
        <w:r w:rsidDel="00D451C7">
          <w:rPr>
            <w:szCs w:val="24"/>
          </w:rPr>
          <w:delText>xample</w:delText>
        </w:r>
      </w:del>
      <w:r w:rsidR="00512DC1">
        <w:rPr>
          <w:szCs w:val="24"/>
        </w:rPr>
        <w:tab/>
        <w:t> </w:t>
      </w:r>
    </w:p>
    <w:p w14:paraId="3BEB7B5B" w14:textId="6A93CC73"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3E81412" w14:textId="4ACE5406"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head_type="dome" length="4"&gt;</w:t>
      </w:r>
    </w:p>
    <w:p w14:paraId="0956D15B" w14:textId="76846C3F"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&lt;blind min_grip="3" max_grip="3.2" clearance="4.5" material="Steel"/&gt;</w:t>
      </w:r>
    </w:p>
    <w:p w14:paraId="62AA493A" w14:textId="7358D7BD" w:rsidR="006A2DB6" w:rsidRPr="00C529D0"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x="0.0" y="1.5" z="3.0"/&gt;</w:t>
      </w:r>
    </w:p>
    <w:p w14:paraId="39C8269D" w14:textId="0ECE8B9D"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4E7E2821" w14:textId="29EEE56B"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8D664AF" w14:textId="62AD179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3E18097" w14:textId="4C72614E"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6D0EF3B9" w14:textId="6F7A28C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1A8FC5C" w14:textId="68227438" w:rsidR="006A2DB6" w:rsidRDefault="0063490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E654DF"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152EE2A" w14:textId="19202595"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Self-</w:t>
      </w:r>
      <w:ins w:id="470" w:author="LUEJE Claudia" w:date="2024-05-02T18:00:00Z">
        <w:r w:rsidR="00D451C7">
          <w:rPr>
            <w:rFonts w:eastAsia="Times New Roman"/>
            <w:szCs w:val="24"/>
          </w:rPr>
          <w:t>p</w:t>
        </w:r>
      </w:ins>
      <w:del w:id="471" w:author="LUEJE Claudia" w:date="2024-05-02T18:00:00Z">
        <w:r w:rsidDel="00D451C7">
          <w:rPr>
            <w:rFonts w:eastAsia="Times New Roman"/>
            <w:szCs w:val="24"/>
          </w:rPr>
          <w:delText>P</w:delText>
        </w:r>
      </w:del>
      <w:r>
        <w:rPr>
          <w:rFonts w:eastAsia="Times New Roman"/>
          <w:szCs w:val="24"/>
        </w:rPr>
        <w:t xml:space="preserve">iercing </w:t>
      </w:r>
      <w:ins w:id="472" w:author="LUEJE Claudia" w:date="2024-05-02T18:00:00Z">
        <w:r w:rsidR="00D451C7">
          <w:rPr>
            <w:rFonts w:eastAsia="Times New Roman"/>
            <w:szCs w:val="24"/>
          </w:rPr>
          <w:t>r</w:t>
        </w:r>
      </w:ins>
      <w:del w:id="473" w:author="LUEJE Claudia" w:date="2024-05-02T18:00:00Z">
        <w:r w:rsidDel="00D451C7">
          <w:rPr>
            <w:rFonts w:eastAsia="Times New Roman"/>
            <w:szCs w:val="24"/>
          </w:rPr>
          <w:delText>R</w:delText>
        </w:r>
      </w:del>
      <w:r>
        <w:rPr>
          <w:rFonts w:eastAsia="Times New Roman"/>
          <w:szCs w:val="24"/>
        </w:rPr>
        <w:t>ivets</w:t>
      </w:r>
    </w:p>
    <w:p w14:paraId="1587A48A" w14:textId="31A8C7B5" w:rsidR="006A2DB6" w:rsidRDefault="006A2DB6">
      <w:pPr>
        <w:pStyle w:val="BodyText"/>
        <w:autoSpaceDE w:val="0"/>
        <w:autoSpaceDN w:val="0"/>
        <w:adjustRightInd w:val="0"/>
        <w:rPr>
          <w:szCs w:val="24"/>
        </w:rPr>
      </w:pPr>
      <w:r>
        <w:rPr>
          <w:szCs w:val="24"/>
        </w:rPr>
        <w:t xml:space="preserve">A self-piercing rivet is a special kind of rivet which does not need a pre-drilled hole. Originally a hollow cylinder with a cap on one end, it deforms together with the material it is pushed into as shown below in </w:t>
      </w:r>
      <w:r w:rsidR="002F3F18">
        <w:rPr>
          <w:rStyle w:val="citefig"/>
          <w:szCs w:val="24"/>
        </w:rPr>
        <w:t>Figure </w:t>
      </w:r>
      <w:r>
        <w:rPr>
          <w:rStyle w:val="citefig"/>
          <w:szCs w:val="24"/>
        </w:rPr>
        <w:t>12</w:t>
      </w:r>
      <w:r>
        <w:rPr>
          <w:szCs w:val="24"/>
        </w:rPr>
        <w:t>:</w:t>
      </w:r>
    </w:p>
    <w:p w14:paraId="0FC00F8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8329_ed1fig12.EPS</w:t>
      </w:r>
    </w:p>
    <w:p w14:paraId="5620C69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0AF540E" w14:textId="77777777" w:rsidTr="0053654A">
        <w:tc>
          <w:tcPr>
            <w:tcW w:w="397" w:type="dxa"/>
          </w:tcPr>
          <w:p w14:paraId="51874DCE" w14:textId="7A8F9C2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EC0ACBB" w14:textId="3269B89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head diameter</w:t>
            </w:r>
          </w:p>
        </w:tc>
      </w:tr>
      <w:tr w:rsidR="006A2DB6" w14:paraId="01CA71BD" w14:textId="77777777" w:rsidTr="0053654A">
        <w:tc>
          <w:tcPr>
            <w:tcW w:w="397" w:type="dxa"/>
          </w:tcPr>
          <w:p w14:paraId="713879EB" w14:textId="4217579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EAA2E99" w14:textId="5E0BC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bottom thickness</w:t>
            </w:r>
          </w:p>
        </w:tc>
      </w:tr>
      <w:tr w:rsidR="006A2DB6" w14:paraId="7EA14614" w14:textId="77777777" w:rsidTr="0053654A">
        <w:tc>
          <w:tcPr>
            <w:tcW w:w="397" w:type="dxa"/>
          </w:tcPr>
          <w:p w14:paraId="4E79FE15" w14:textId="0F99C4F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9153BBB" w14:textId="7090CAB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rivet diameter</w:t>
            </w:r>
          </w:p>
        </w:tc>
      </w:tr>
      <w:tr w:rsidR="006A2DB6" w14:paraId="0B81DDB1" w14:textId="77777777" w:rsidTr="0053654A">
        <w:tc>
          <w:tcPr>
            <w:tcW w:w="397" w:type="dxa"/>
          </w:tcPr>
          <w:p w14:paraId="0C0A629B" w14:textId="3F6FF7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575992C" w14:textId="0DCB4F1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undercut</w:t>
            </w:r>
          </w:p>
        </w:tc>
      </w:tr>
      <w:tr w:rsidR="006A2DB6" w14:paraId="164D3668" w14:textId="77777777" w:rsidTr="0053654A">
        <w:tc>
          <w:tcPr>
            <w:tcW w:w="397" w:type="dxa"/>
          </w:tcPr>
          <w:p w14:paraId="10228554" w14:textId="01CBA81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7619992" w14:textId="28D5F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2D300E0E" w14:textId="77777777" w:rsidTr="0053654A">
        <w:tc>
          <w:tcPr>
            <w:tcW w:w="397" w:type="dxa"/>
          </w:tcPr>
          <w:p w14:paraId="2B2CE862" w14:textId="30802B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4DBBEB5" w14:textId="7F4C8A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punch</w:t>
            </w:r>
          </w:p>
        </w:tc>
      </w:tr>
      <w:tr w:rsidR="006A2DB6" w14:paraId="7E9C70B3" w14:textId="77777777" w:rsidTr="0053654A">
        <w:tc>
          <w:tcPr>
            <w:tcW w:w="397" w:type="dxa"/>
          </w:tcPr>
          <w:p w14:paraId="279802EF" w14:textId="0A2C9E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0DB5481E" w14:textId="2654ABE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w:t>
            </w:r>
          </w:p>
        </w:tc>
      </w:tr>
    </w:tbl>
    <w:p w14:paraId="0565E083" w14:textId="3B5A29B3" w:rsidR="006A2DB6" w:rsidRDefault="002F3F18">
      <w:pPr>
        <w:pStyle w:val="Figuretitle0"/>
        <w:autoSpaceDE w:val="0"/>
        <w:autoSpaceDN w:val="0"/>
        <w:adjustRightInd w:val="0"/>
        <w:outlineLvl w:val="0"/>
        <w:rPr>
          <w:szCs w:val="24"/>
        </w:rPr>
      </w:pPr>
      <w:r>
        <w:rPr>
          <w:szCs w:val="24"/>
        </w:rPr>
        <w:t>Figure </w:t>
      </w:r>
      <w:r w:rsidR="006A2DB6">
        <w:rPr>
          <w:szCs w:val="24"/>
        </w:rPr>
        <w:t>12 — Cross</w:t>
      </w:r>
      <w:ins w:id="474" w:author="LUEJE Claudia" w:date="2024-05-02T18:00:00Z">
        <w:r w:rsidR="00D451C7">
          <w:rPr>
            <w:szCs w:val="24"/>
          </w:rPr>
          <w:t>-</w:t>
        </w:r>
      </w:ins>
      <w:del w:id="475" w:author="LUEJE Claudia" w:date="2024-05-02T18:00:00Z">
        <w:r w:rsidR="006A2DB6" w:rsidDel="00D451C7">
          <w:rPr>
            <w:szCs w:val="24"/>
          </w:rPr>
          <w:delText xml:space="preserve"> </w:delText>
        </w:r>
      </w:del>
      <w:r w:rsidR="006A2DB6">
        <w:rPr>
          <w:szCs w:val="24"/>
        </w:rPr>
        <w:t>section of a self-piercing rivet and riveting device</w:t>
      </w:r>
    </w:p>
    <w:p w14:paraId="3062A7E1" w14:textId="77777777" w:rsidR="006A2DB6" w:rsidRDefault="006A2DB6">
      <w:pPr>
        <w:pStyle w:val="BodyText"/>
        <w:autoSpaceDE w:val="0"/>
        <w:autoSpaceDN w:val="0"/>
        <w:adjustRightInd w:val="0"/>
        <w:rPr>
          <w:szCs w:val="24"/>
        </w:rPr>
      </w:pPr>
      <w:r>
        <w:rPr>
          <w:szCs w:val="24"/>
        </w:rPr>
        <w:t>A wide range of such rivets is available. They can be used with different rivet dies to optimize the riveting process. Such combinations must be chosen in accordance with the materials of the flange partners. Details are third party intellectual property and therefore cannot be part of the χMCF definition. However, χMCF offers alphanumeric attributes for rivet and die parameters. Possible values of these attributes are not subject of this document: In general, they are very OEM specific. To provide a minimum amount of information, some general geometric information is given by related numerical attributes.</w:t>
      </w:r>
    </w:p>
    <w:p w14:paraId="53CF359C" w14:textId="77777777" w:rsidR="006A2DB6" w:rsidRDefault="006A2DB6">
      <w:pPr>
        <w:pStyle w:val="BodyText"/>
        <w:autoSpaceDE w:val="0"/>
        <w:autoSpaceDN w:val="0"/>
        <w:adjustRightInd w:val="0"/>
        <w:rPr>
          <w:szCs w:val="24"/>
        </w:rPr>
      </w:pPr>
      <w:r>
        <w:rPr>
          <w:szCs w:val="24"/>
        </w:rPr>
        <w:t xml:space="preserve">A self-piercing rivet is denoted by a nested element </w:t>
      </w:r>
      <w:r w:rsidRPr="003424C2">
        <w:rPr>
          <w:rStyle w:val="ISOCode"/>
        </w:rPr>
        <w:t>&lt;self_piercing/&gt;</w:t>
      </w:r>
      <w:r>
        <w:rPr>
          <w:szCs w:val="24"/>
        </w:rPr>
        <w:t xml:space="preserve"> within </w:t>
      </w:r>
      <w:r w:rsidRPr="003424C2">
        <w:rPr>
          <w:rStyle w:val="ISOCode"/>
        </w:rPr>
        <w:t>&lt;rivet/&gt;</w:t>
      </w:r>
      <w:r>
        <w:rPr>
          <w:szCs w:val="24"/>
        </w:rPr>
        <w:t xml:space="preserve">. This element is described completely by its attributes and those of </w:t>
      </w:r>
      <w:r w:rsidRPr="003424C2">
        <w:rPr>
          <w:rStyle w:val="ISOCode"/>
        </w:rPr>
        <w:t>&lt;rivet/&gt;</w:t>
      </w:r>
      <w:r>
        <w:rPr>
          <w:szCs w:val="24"/>
        </w:rPr>
        <w:t xml:space="preserve">. In especially, attributes </w:t>
      </w:r>
      <w:r w:rsidRPr="003424C2">
        <w:rPr>
          <w:rStyle w:val="ISOCode"/>
        </w:rPr>
        <w:t>length</w:t>
      </w:r>
      <w:r>
        <w:rPr>
          <w:szCs w:val="24"/>
        </w:rPr>
        <w:t xml:space="preserve">, </w:t>
      </w:r>
      <w:r w:rsidRPr="003424C2">
        <w:rPr>
          <w:rStyle w:val="ISOCode"/>
        </w:rPr>
        <w:t>head_diameter</w:t>
      </w:r>
      <w:r>
        <w:rPr>
          <w:szCs w:val="24"/>
        </w:rPr>
        <w:t xml:space="preserve"> and </w:t>
      </w:r>
      <w:r w:rsidRPr="003424C2">
        <w:rPr>
          <w:rStyle w:val="ISOCode"/>
        </w:rPr>
        <w:t>shaft_diameter</w:t>
      </w:r>
      <w:r>
        <w:rPr>
          <w:szCs w:val="24"/>
        </w:rPr>
        <w:t xml:space="preserve"> are inherited from </w:t>
      </w:r>
      <w:r w:rsidRPr="003424C2">
        <w:rPr>
          <w:rStyle w:val="ISOCode"/>
        </w:rPr>
        <w:t>&lt;rivet/&gt;</w:t>
      </w:r>
      <w:r>
        <w:rPr>
          <w:szCs w:val="24"/>
        </w:rPr>
        <w:t>.</w:t>
      </w:r>
    </w:p>
    <w:p w14:paraId="4F487777" w14:textId="59FA7418" w:rsidR="006A2DB6" w:rsidRDefault="006A2DB6">
      <w:pPr>
        <w:pStyle w:val="BodyText"/>
        <w:autoSpaceDE w:val="0"/>
        <w:autoSpaceDN w:val="0"/>
        <w:adjustRightInd w:val="0"/>
        <w:rPr>
          <w:szCs w:val="24"/>
        </w:rPr>
      </w:pPr>
      <w:r>
        <w:rPr>
          <w:szCs w:val="24"/>
        </w:rPr>
        <w:t xml:space="preserve">The XML specification of the </w:t>
      </w:r>
      <w:r w:rsidRPr="003424C2">
        <w:rPr>
          <w:rStyle w:val="ISOCode"/>
        </w:rPr>
        <w:t>&lt;self_piercing/&gt;</w:t>
      </w:r>
      <w:r>
        <w:rPr>
          <w:szCs w:val="24"/>
        </w:rPr>
        <w:t xml:space="preserve"> element is shown in </w:t>
      </w:r>
      <w:r w:rsidR="009C3FFA">
        <w:rPr>
          <w:rStyle w:val="citetbl"/>
          <w:szCs w:val="24"/>
        </w:rPr>
        <w:t>Table </w:t>
      </w:r>
      <w:r>
        <w:rPr>
          <w:rStyle w:val="citetbl"/>
          <w:szCs w:val="24"/>
        </w:rPr>
        <w:t>46</w:t>
      </w:r>
      <w:r>
        <w:rPr>
          <w:szCs w:val="24"/>
        </w:rPr>
        <w:t>:</w:t>
      </w:r>
    </w:p>
    <w:p w14:paraId="2A1BE93F" w14:textId="7E1F31C7" w:rsidR="006A2DB6" w:rsidRDefault="009C3FFA">
      <w:pPr>
        <w:pStyle w:val="Tabletitle"/>
        <w:autoSpaceDE w:val="0"/>
        <w:autoSpaceDN w:val="0"/>
        <w:adjustRightInd w:val="0"/>
        <w:outlineLvl w:val="0"/>
        <w:rPr>
          <w:szCs w:val="24"/>
        </w:rPr>
      </w:pPr>
      <w:r>
        <w:rPr>
          <w:szCs w:val="24"/>
        </w:rPr>
        <w:t>Table </w:t>
      </w:r>
      <w:r w:rsidR="006A2DB6">
        <w:rPr>
          <w:szCs w:val="24"/>
        </w:rPr>
        <w:t xml:space="preserve">46 — Attributes of element </w:t>
      </w:r>
      <w:r w:rsidR="006A2DB6" w:rsidRPr="003424C2">
        <w:rPr>
          <w:rStyle w:val="ISOCode"/>
        </w:rPr>
        <w:t>&lt;self_piercing/&gt;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0"/>
        <w:gridCol w:w="1558"/>
        <w:gridCol w:w="1558"/>
        <w:gridCol w:w="1275"/>
        <w:gridCol w:w="2409"/>
      </w:tblGrid>
      <w:tr w:rsidR="006A2DB6" w:rsidRPr="00EC4DAD" w14:paraId="1CCC609A" w14:textId="77777777" w:rsidTr="00EB0136">
        <w:trPr>
          <w:tblHeader/>
          <w:jc w:val="center"/>
        </w:trPr>
        <w:tc>
          <w:tcPr>
            <w:tcW w:w="1700" w:type="dxa"/>
            <w:tcBorders>
              <w:top w:val="single" w:sz="12" w:space="0" w:color="auto"/>
              <w:bottom w:val="single" w:sz="12" w:space="0" w:color="auto"/>
            </w:tcBorders>
            <w:shd w:val="clear" w:color="auto" w:fill="F3F3F3"/>
            <w:vAlign w:val="bottom"/>
          </w:tcPr>
          <w:p w14:paraId="41F61236" w14:textId="66B3A68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8" w:type="dxa"/>
            <w:tcBorders>
              <w:top w:val="single" w:sz="12" w:space="0" w:color="auto"/>
              <w:bottom w:val="single" w:sz="12" w:space="0" w:color="auto"/>
            </w:tcBorders>
            <w:shd w:val="clear" w:color="auto" w:fill="F3F3F3"/>
            <w:vAlign w:val="bottom"/>
          </w:tcPr>
          <w:p w14:paraId="18256BB9" w14:textId="06C2DA8A" w:rsidR="006A2DB6" w:rsidRPr="00EC4DAD" w:rsidRDefault="006A2DB6" w:rsidP="006A2DB6">
            <w:pPr>
              <w:pStyle w:val="Tableheader"/>
              <w:autoSpaceDE w:val="0"/>
              <w:autoSpaceDN w:val="0"/>
              <w:adjustRightInd w:val="0"/>
              <w:jc w:val="both"/>
              <w:rPr>
                <w:b/>
              </w:rPr>
            </w:pPr>
            <w:r w:rsidRPr="00EC4DAD">
              <w:rPr>
                <w:b/>
                <w:szCs w:val="24"/>
              </w:rPr>
              <w:t>Type</w:t>
            </w:r>
          </w:p>
        </w:tc>
        <w:tc>
          <w:tcPr>
            <w:tcW w:w="1558" w:type="dxa"/>
            <w:tcBorders>
              <w:top w:val="single" w:sz="12" w:space="0" w:color="auto"/>
              <w:bottom w:val="single" w:sz="12" w:space="0" w:color="auto"/>
            </w:tcBorders>
            <w:shd w:val="clear" w:color="auto" w:fill="F3F3F3"/>
            <w:vAlign w:val="bottom"/>
          </w:tcPr>
          <w:p w14:paraId="6EA26455" w14:textId="0CFE8FE3" w:rsidR="006A2DB6" w:rsidRPr="00EC4DAD" w:rsidRDefault="006A2DB6" w:rsidP="006A2DB6">
            <w:pPr>
              <w:pStyle w:val="Tableheader"/>
              <w:autoSpaceDE w:val="0"/>
              <w:autoSpaceDN w:val="0"/>
              <w:adjustRightInd w:val="0"/>
              <w:jc w:val="both"/>
              <w:rPr>
                <w:b/>
              </w:rPr>
            </w:pPr>
            <w:r w:rsidRPr="00EC4DAD">
              <w:rPr>
                <w:b/>
                <w:szCs w:val="24"/>
              </w:rPr>
              <w:t xml:space="preserve">Value </w:t>
            </w:r>
            <w:ins w:id="476" w:author="LUEJE Claudia" w:date="2024-05-02T18:00:00Z">
              <w:r w:rsidR="00D451C7">
                <w:rPr>
                  <w:b/>
                  <w:szCs w:val="24"/>
                </w:rPr>
                <w:t>s</w:t>
              </w:r>
            </w:ins>
            <w:del w:id="477" w:author="LUEJE Claudia" w:date="2024-05-02T18:00:00Z">
              <w:r w:rsidRPr="00EC4DAD" w:rsidDel="00D451C7">
                <w:rPr>
                  <w:b/>
                  <w:szCs w:val="24"/>
                </w:rPr>
                <w:delText>S</w:delText>
              </w:r>
            </w:del>
            <w:r w:rsidRPr="00EC4DAD">
              <w:rPr>
                <w:b/>
                <w:szCs w:val="24"/>
              </w:rPr>
              <w:t>pace</w:t>
            </w:r>
          </w:p>
        </w:tc>
        <w:tc>
          <w:tcPr>
            <w:tcW w:w="1275" w:type="dxa"/>
            <w:tcBorders>
              <w:top w:val="single" w:sz="12" w:space="0" w:color="auto"/>
              <w:bottom w:val="single" w:sz="12" w:space="0" w:color="auto"/>
            </w:tcBorders>
            <w:shd w:val="clear" w:color="auto" w:fill="F3F3F3"/>
            <w:vAlign w:val="bottom"/>
          </w:tcPr>
          <w:p w14:paraId="66EFFFB2" w14:textId="682A9955"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20314262" w14:textId="3E9D412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B9BA675" w14:textId="77777777" w:rsidTr="00EB0136">
        <w:trPr>
          <w:jc w:val="center"/>
        </w:trPr>
        <w:tc>
          <w:tcPr>
            <w:tcW w:w="1700" w:type="dxa"/>
            <w:tcBorders>
              <w:top w:val="single" w:sz="12" w:space="0" w:color="auto"/>
            </w:tcBorders>
          </w:tcPr>
          <w:p w14:paraId="67A2B3DB" w14:textId="1A69BF33" w:rsidR="006A2DB6" w:rsidRPr="006A2DB6" w:rsidRDefault="006A2DB6" w:rsidP="006A2DB6">
            <w:pPr>
              <w:pStyle w:val="Tablebody"/>
              <w:autoSpaceDE w:val="0"/>
              <w:autoSpaceDN w:val="0"/>
              <w:adjustRightInd w:val="0"/>
              <w:jc w:val="both"/>
            </w:pPr>
            <w:r w:rsidRPr="006A2DB6">
              <w:rPr>
                <w:szCs w:val="24"/>
              </w:rPr>
              <w:t>head_label</w:t>
            </w:r>
          </w:p>
        </w:tc>
        <w:tc>
          <w:tcPr>
            <w:tcW w:w="1558" w:type="dxa"/>
            <w:tcBorders>
              <w:top w:val="single" w:sz="12" w:space="0" w:color="auto"/>
            </w:tcBorders>
          </w:tcPr>
          <w:p w14:paraId="67DAD670" w14:textId="7BFDA434" w:rsidR="006A2DB6" w:rsidRPr="006A2DB6" w:rsidRDefault="006A2DB6" w:rsidP="006A2DB6">
            <w:pPr>
              <w:pStyle w:val="Tablebody"/>
              <w:autoSpaceDE w:val="0"/>
              <w:autoSpaceDN w:val="0"/>
              <w:adjustRightInd w:val="0"/>
              <w:jc w:val="both"/>
            </w:pPr>
            <w:r w:rsidRPr="006A2DB6">
              <w:rPr>
                <w:szCs w:val="24"/>
              </w:rPr>
              <w:t>Alphanumeric</w:t>
            </w:r>
          </w:p>
        </w:tc>
        <w:tc>
          <w:tcPr>
            <w:tcW w:w="1558" w:type="dxa"/>
            <w:tcBorders>
              <w:top w:val="single" w:sz="12" w:space="0" w:color="auto"/>
            </w:tcBorders>
          </w:tcPr>
          <w:p w14:paraId="51616685" w14:textId="739713B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Borders>
              <w:top w:val="single" w:sz="12" w:space="0" w:color="auto"/>
            </w:tcBorders>
          </w:tcPr>
          <w:p w14:paraId="20A6E25F" w14:textId="19615647"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tcBorders>
          </w:tcPr>
          <w:p w14:paraId="3D471920" w14:textId="7F8257A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5B3BDF" w14:textId="77777777" w:rsidTr="00EB0136">
        <w:trPr>
          <w:jc w:val="center"/>
        </w:trPr>
        <w:tc>
          <w:tcPr>
            <w:tcW w:w="1700" w:type="dxa"/>
          </w:tcPr>
          <w:p w14:paraId="4D4DBB6F" w14:textId="5C29C673" w:rsidR="006A2DB6" w:rsidRPr="006A2DB6" w:rsidRDefault="006A2DB6" w:rsidP="006A2DB6">
            <w:pPr>
              <w:pStyle w:val="Tablebody"/>
              <w:autoSpaceDE w:val="0"/>
              <w:autoSpaceDN w:val="0"/>
              <w:adjustRightInd w:val="0"/>
              <w:jc w:val="both"/>
            </w:pPr>
            <w:r w:rsidRPr="006A2DB6">
              <w:rPr>
                <w:szCs w:val="24"/>
              </w:rPr>
              <w:t>shaft_label</w:t>
            </w:r>
          </w:p>
        </w:tc>
        <w:tc>
          <w:tcPr>
            <w:tcW w:w="1558" w:type="dxa"/>
          </w:tcPr>
          <w:p w14:paraId="3A1C5E93" w14:textId="55689C7D"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6D6511A7" w14:textId="6BE18AC0"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59633538" w14:textId="176E5D72"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4DFD816E" w14:textId="42099E6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AEFC119" w14:textId="77777777" w:rsidTr="00EB0136">
        <w:trPr>
          <w:jc w:val="center"/>
        </w:trPr>
        <w:tc>
          <w:tcPr>
            <w:tcW w:w="1700" w:type="dxa"/>
          </w:tcPr>
          <w:p w14:paraId="7414847E" w14:textId="52565781" w:rsidR="006A2DB6" w:rsidRPr="006A2DB6" w:rsidRDefault="006A2DB6" w:rsidP="006A2DB6">
            <w:pPr>
              <w:pStyle w:val="Tablebody"/>
              <w:autoSpaceDE w:val="0"/>
              <w:autoSpaceDN w:val="0"/>
              <w:adjustRightInd w:val="0"/>
              <w:jc w:val="both"/>
              <w:rPr>
                <w:highlight w:val="green"/>
              </w:rPr>
            </w:pPr>
            <w:r w:rsidRPr="006A2DB6">
              <w:rPr>
                <w:szCs w:val="24"/>
              </w:rPr>
              <w:t>die_label</w:t>
            </w:r>
          </w:p>
        </w:tc>
        <w:tc>
          <w:tcPr>
            <w:tcW w:w="1558" w:type="dxa"/>
          </w:tcPr>
          <w:p w14:paraId="522BD59A" w14:textId="667FB63C" w:rsidR="006A2DB6" w:rsidRPr="006A2DB6" w:rsidRDefault="006A2DB6" w:rsidP="006A2DB6">
            <w:pPr>
              <w:pStyle w:val="Tablebody"/>
              <w:autoSpaceDE w:val="0"/>
              <w:autoSpaceDN w:val="0"/>
              <w:adjustRightInd w:val="0"/>
              <w:jc w:val="both"/>
            </w:pPr>
            <w:r w:rsidRPr="006A2DB6">
              <w:rPr>
                <w:szCs w:val="24"/>
              </w:rPr>
              <w:t>Alphanumeric</w:t>
            </w:r>
          </w:p>
        </w:tc>
        <w:tc>
          <w:tcPr>
            <w:tcW w:w="1558" w:type="dxa"/>
          </w:tcPr>
          <w:p w14:paraId="76AE4A49" w14:textId="0FEBAE68" w:rsidR="006A2DB6" w:rsidRPr="006A2DB6" w:rsidRDefault="006A2DB6" w:rsidP="006A2DB6">
            <w:pPr>
              <w:pStyle w:val="Tablebody"/>
              <w:autoSpaceDE w:val="0"/>
              <w:autoSpaceDN w:val="0"/>
              <w:adjustRightInd w:val="0"/>
              <w:jc w:val="both"/>
            </w:pPr>
            <w:r w:rsidRPr="006A2DB6">
              <w:rPr>
                <w:szCs w:val="24"/>
              </w:rPr>
              <w:t>Alphanumeric</w:t>
            </w:r>
          </w:p>
        </w:tc>
        <w:tc>
          <w:tcPr>
            <w:tcW w:w="1275" w:type="dxa"/>
          </w:tcPr>
          <w:p w14:paraId="1764CE74" w14:textId="00E6A02B"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1150FC67" w14:textId="10752F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A16984" w14:textId="77777777" w:rsidTr="00EB0136">
        <w:trPr>
          <w:jc w:val="center"/>
        </w:trPr>
        <w:tc>
          <w:tcPr>
            <w:tcW w:w="1700" w:type="dxa"/>
          </w:tcPr>
          <w:p w14:paraId="0ACFD971" w14:textId="7C2BB9E0" w:rsidR="006A2DB6" w:rsidRPr="006A2DB6" w:rsidRDefault="006A2DB6" w:rsidP="006A2DB6">
            <w:pPr>
              <w:pStyle w:val="Tablebody"/>
              <w:autoSpaceDE w:val="0"/>
              <w:autoSpaceDN w:val="0"/>
              <w:adjustRightInd w:val="0"/>
              <w:jc w:val="both"/>
            </w:pPr>
            <w:r w:rsidRPr="006A2DB6">
              <w:rPr>
                <w:szCs w:val="24"/>
              </w:rPr>
              <w:t>die_diameter</w:t>
            </w:r>
          </w:p>
        </w:tc>
        <w:tc>
          <w:tcPr>
            <w:tcW w:w="1558" w:type="dxa"/>
          </w:tcPr>
          <w:p w14:paraId="62D5732E" w14:textId="20EC24CC"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Pr>
          <w:p w14:paraId="31B08F38" w14:textId="4D096CFD"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Pr>
          <w:p w14:paraId="5D731336" w14:textId="4737C156" w:rsidR="006A2DB6" w:rsidRPr="006A2DB6" w:rsidRDefault="006A2DB6" w:rsidP="006A2DB6">
            <w:pPr>
              <w:pStyle w:val="Tablebody"/>
              <w:autoSpaceDE w:val="0"/>
              <w:autoSpaceDN w:val="0"/>
              <w:adjustRightInd w:val="0"/>
              <w:jc w:val="both"/>
            </w:pPr>
            <w:r w:rsidRPr="006A2DB6">
              <w:rPr>
                <w:szCs w:val="24"/>
              </w:rPr>
              <w:t>Optional</w:t>
            </w:r>
          </w:p>
        </w:tc>
        <w:tc>
          <w:tcPr>
            <w:tcW w:w="2409" w:type="dxa"/>
          </w:tcPr>
          <w:p w14:paraId="22B4DD7B" w14:textId="7ABD44D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2C4BDB" w14:textId="77777777" w:rsidTr="00EB0136">
        <w:trPr>
          <w:jc w:val="center"/>
        </w:trPr>
        <w:tc>
          <w:tcPr>
            <w:tcW w:w="1700" w:type="dxa"/>
            <w:tcBorders>
              <w:bottom w:val="single" w:sz="12" w:space="0" w:color="auto"/>
            </w:tcBorders>
          </w:tcPr>
          <w:p w14:paraId="3E599869" w14:textId="71806925" w:rsidR="006A2DB6" w:rsidRPr="006A2DB6" w:rsidRDefault="006A2DB6" w:rsidP="006A2DB6">
            <w:pPr>
              <w:pStyle w:val="Tablebody"/>
              <w:autoSpaceDE w:val="0"/>
              <w:autoSpaceDN w:val="0"/>
              <w:adjustRightInd w:val="0"/>
              <w:jc w:val="both"/>
            </w:pPr>
            <w:r w:rsidRPr="006A2DB6">
              <w:rPr>
                <w:szCs w:val="24"/>
              </w:rPr>
              <w:t>die_depth</w:t>
            </w:r>
          </w:p>
        </w:tc>
        <w:tc>
          <w:tcPr>
            <w:tcW w:w="1558" w:type="dxa"/>
            <w:tcBorders>
              <w:bottom w:val="single" w:sz="12" w:space="0" w:color="auto"/>
            </w:tcBorders>
          </w:tcPr>
          <w:p w14:paraId="0E38DB79" w14:textId="29DA3823" w:rsidR="006A2DB6" w:rsidRPr="006A2DB6" w:rsidRDefault="006A2DB6" w:rsidP="006A2DB6">
            <w:pPr>
              <w:pStyle w:val="Tablebody"/>
              <w:autoSpaceDE w:val="0"/>
              <w:autoSpaceDN w:val="0"/>
              <w:adjustRightInd w:val="0"/>
              <w:jc w:val="both"/>
            </w:pPr>
            <w:r w:rsidRPr="006A2DB6">
              <w:rPr>
                <w:szCs w:val="24"/>
              </w:rPr>
              <w:t>Floating point</w:t>
            </w:r>
          </w:p>
        </w:tc>
        <w:tc>
          <w:tcPr>
            <w:tcW w:w="1558" w:type="dxa"/>
            <w:tcBorders>
              <w:bottom w:val="single" w:sz="12" w:space="0" w:color="auto"/>
            </w:tcBorders>
          </w:tcPr>
          <w:p w14:paraId="364876F1" w14:textId="0D90F930" w:rsidR="006A2DB6" w:rsidRPr="006A2DB6" w:rsidRDefault="006A2DB6" w:rsidP="006A2DB6">
            <w:pPr>
              <w:pStyle w:val="Tablebody"/>
              <w:autoSpaceDE w:val="0"/>
              <w:autoSpaceDN w:val="0"/>
              <w:adjustRightInd w:val="0"/>
              <w:jc w:val="both"/>
            </w:pPr>
            <w:r w:rsidRPr="006A2DB6">
              <w:rPr>
                <w:szCs w:val="24"/>
              </w:rPr>
              <w:t>&gt; 0</w:t>
            </w:r>
            <w:r w:rsidR="003424C2">
              <w:rPr>
                <w:szCs w:val="24"/>
              </w:rPr>
              <w:t>,</w:t>
            </w:r>
            <w:r w:rsidRPr="006A2DB6">
              <w:rPr>
                <w:szCs w:val="24"/>
              </w:rPr>
              <w:t>0</w:t>
            </w:r>
          </w:p>
        </w:tc>
        <w:tc>
          <w:tcPr>
            <w:tcW w:w="1275" w:type="dxa"/>
            <w:tcBorders>
              <w:bottom w:val="single" w:sz="12" w:space="0" w:color="auto"/>
            </w:tcBorders>
          </w:tcPr>
          <w:p w14:paraId="1507C80E" w14:textId="2A71F582"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bottom w:val="single" w:sz="12" w:space="0" w:color="auto"/>
            </w:tcBorders>
          </w:tcPr>
          <w:p w14:paraId="66928605" w14:textId="68E6770E" w:rsidR="006A2DB6" w:rsidRPr="006A2DB6" w:rsidRDefault="006A2DB6" w:rsidP="006A2DB6">
            <w:pPr>
              <w:pStyle w:val="Tablebody"/>
              <w:autoSpaceDE w:val="0"/>
              <w:autoSpaceDN w:val="0"/>
              <w:adjustRightInd w:val="0"/>
              <w:jc w:val="both"/>
            </w:pPr>
            <w:r w:rsidRPr="006A2DB6">
              <w:rPr>
                <w:szCs w:val="24"/>
              </w:rPr>
              <w:t>-</w:t>
            </w:r>
          </w:p>
        </w:tc>
      </w:tr>
    </w:tbl>
    <w:p w14:paraId="5FAFDA91" w14:textId="142BFDD8" w:rsidR="006A2DB6" w:rsidRDefault="006A2DB6">
      <w:pPr>
        <w:pStyle w:val="BodyText"/>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860E395" w14:textId="77777777" w:rsidR="006A2DB6" w:rsidRDefault="006A2DB6">
      <w:pPr>
        <w:pStyle w:val="BodyText"/>
        <w:autoSpaceDE w:val="0"/>
        <w:autoSpaceDN w:val="0"/>
        <w:adjustRightInd w:val="0"/>
        <w:rPr>
          <w:szCs w:val="24"/>
        </w:rPr>
      </w:pPr>
      <w:r>
        <w:rPr>
          <w:szCs w:val="24"/>
        </w:rPr>
        <w:t xml:space="preserve">The </w:t>
      </w:r>
      <w:r w:rsidRPr="003424C2">
        <w:rPr>
          <w:rStyle w:val="ISOCode"/>
        </w:rPr>
        <w:t>head</w:t>
      </w:r>
      <w:r>
        <w:rPr>
          <w:szCs w:val="24"/>
        </w:rPr>
        <w:t xml:space="preserve">, </w:t>
      </w:r>
      <w:r w:rsidRPr="003424C2">
        <w:rPr>
          <w:rStyle w:val="ISOCode"/>
        </w:rPr>
        <w:t>shaft</w:t>
      </w:r>
      <w:r>
        <w:rPr>
          <w:szCs w:val="24"/>
        </w:rPr>
        <w:t xml:space="preserve"> and </w:t>
      </w:r>
      <w:r w:rsidRPr="003424C2">
        <w:rPr>
          <w:rStyle w:val="ISOCode"/>
        </w:rPr>
        <w:t>die</w:t>
      </w:r>
      <w:r>
        <w:rPr>
          <w:szCs w:val="24"/>
        </w:rPr>
        <w:t xml:space="preserve"> labels are very OEM specific. However, to provide a minimum amount of information, diameters of them plus depth of die are given.</w:t>
      </w:r>
    </w:p>
    <w:p w14:paraId="3807D573" w14:textId="77777777" w:rsidR="006A2DB6" w:rsidRDefault="006A2DB6">
      <w:pPr>
        <w:pStyle w:val="BodyText"/>
        <w:autoSpaceDE w:val="0"/>
        <w:autoSpaceDN w:val="0"/>
        <w:adjustRightInd w:val="0"/>
        <w:rPr>
          <w:szCs w:val="24"/>
        </w:rPr>
      </w:pPr>
      <w:r>
        <w:rPr>
          <w:szCs w:val="24"/>
        </w:rPr>
        <w:t xml:space="preserve">Attribute </w:t>
      </w:r>
      <w:r w:rsidRPr="003424C2">
        <w:rPr>
          <w:rStyle w:val="ISOCode"/>
        </w:rPr>
        <w:t>die_label</w:t>
      </w:r>
      <w:r>
        <w:rPr>
          <w:szCs w:val="24"/>
        </w:rPr>
        <w:t xml:space="preserve"> can be used to refer to a catalogue entry. Then, </w:t>
      </w:r>
      <w:r w:rsidRPr="003424C2">
        <w:rPr>
          <w:rStyle w:val="ISOCode"/>
        </w:rPr>
        <w:t>die_diameter</w:t>
      </w:r>
      <w:r>
        <w:rPr>
          <w:szCs w:val="24"/>
        </w:rPr>
        <w:t xml:space="preserve"> and </w:t>
      </w:r>
      <w:r w:rsidRPr="003424C2">
        <w:rPr>
          <w:rStyle w:val="ISOCode"/>
        </w:rPr>
        <w:t>die_depth</w:t>
      </w:r>
      <w:r>
        <w:rPr>
          <w:szCs w:val="24"/>
        </w:rPr>
        <w:t xml:space="preserve"> can be omitted in χMCF file if their values are given in catalogue.</w:t>
      </w:r>
    </w:p>
    <w:p w14:paraId="1F945C3E" w14:textId="77777777" w:rsidR="006A2DB6" w:rsidRDefault="006A2DB6">
      <w:pPr>
        <w:pStyle w:val="BodyText"/>
        <w:autoSpaceDE w:val="0"/>
        <w:autoSpaceDN w:val="0"/>
        <w:adjustRightInd w:val="0"/>
        <w:rPr>
          <w:szCs w:val="24"/>
        </w:rPr>
      </w:pPr>
      <w:r>
        <w:rPr>
          <w:szCs w:val="24"/>
        </w:rPr>
        <w:t xml:space="preserve">One level higher, the entire rivet can refer via an attribute to an item that is found in an OEM Specific PDM system. In this case, subtype definition is used from catalogue, too, if present. To maintain consistency in such cases, the </w:t>
      </w:r>
      <w:r w:rsidRPr="003424C2">
        <w:rPr>
          <w:rStyle w:val="ISOCode"/>
        </w:rPr>
        <w:t>&lt;rivet/&gt;</w:t>
      </w:r>
      <w:r>
        <w:rPr>
          <w:szCs w:val="24"/>
        </w:rPr>
        <w:t xml:space="preserve"> in χMCF file is not allowed to specify another subtype than the referred item from the PDM system.</w:t>
      </w:r>
    </w:p>
    <w:p w14:paraId="19A38A98" w14:textId="77777777" w:rsidR="006A2DB6" w:rsidRDefault="006A2DB6">
      <w:pPr>
        <w:pStyle w:val="BodyText"/>
        <w:autoSpaceDE w:val="0"/>
        <w:autoSpaceDN w:val="0"/>
        <w:adjustRightInd w:val="0"/>
        <w:rPr>
          <w:szCs w:val="24"/>
        </w:rPr>
      </w:pPr>
      <w:r>
        <w:rPr>
          <w:szCs w:val="24"/>
        </w:rPr>
        <w:t>General defaults for attributes are: 0 for numeric values, "" for strings. However, these defaults are not always useful for CAE.</w:t>
      </w:r>
    </w:p>
    <w:p w14:paraId="3208BB6B" w14:textId="2170422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478" w:author="LUEJE Claudia" w:date="2024-05-02T18:00:00Z">
        <w:r w:rsidR="00D451C7">
          <w:rPr>
            <w:szCs w:val="24"/>
          </w:rPr>
          <w:t>XAMPLE</w:t>
        </w:r>
      </w:ins>
      <w:del w:id="479" w:author="LUEJE Claudia" w:date="2024-05-02T18:00:00Z">
        <w:r w:rsidDel="00D451C7">
          <w:rPr>
            <w:szCs w:val="24"/>
          </w:rPr>
          <w:delText>xample</w:delText>
        </w:r>
      </w:del>
      <w:r w:rsidR="00512DC1">
        <w:rPr>
          <w:szCs w:val="24"/>
        </w:rPr>
        <w:tab/>
        <w:t> </w:t>
      </w:r>
    </w:p>
    <w:p w14:paraId="140AB551" w14:textId="14FE384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79DA95CD" w14:textId="39266BF4"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 shaft_diameter="3.35" head_diameter="5.5" length="4" hardness="410"&gt;</w:t>
      </w:r>
    </w:p>
    <w:p w14:paraId="51B1CE36" w14:textId="735DB983" w:rsidR="006A2DB6" w:rsidRPr="00C529D0"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b/>
          <w:szCs w:val="24"/>
          <w:lang w:val="fr-CH"/>
        </w:rPr>
        <w:t>&lt;normal_direction x="0" y="0" z="3"/&gt;</w:t>
      </w:r>
    </w:p>
    <w:p w14:paraId="2D40C775" w14:textId="443A48D6"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&lt;self_piercing head_label="N000000002651" shaft_label="C"</w:t>
      </w:r>
    </w:p>
    <w:p w14:paraId="2930A52D" w14:textId="78F8AD8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en-US"/>
        </w:rPr>
        <w:t xml:space="preserve">             </w:t>
      </w:r>
      <w:r w:rsidR="006A2DB6">
        <w:rPr>
          <w:b/>
          <w:szCs w:val="24"/>
        </w:rPr>
        <w:t>die_depth="2.5" die_label="DZ11x2,5-0,50" die_diameter="11" /&gt;</w:t>
      </w:r>
    </w:p>
    <w:p w14:paraId="4A3D88BD" w14:textId="425F0B11"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&lt;/rivet&gt;</w:t>
      </w:r>
    </w:p>
    <w:p w14:paraId="35B388E3" w14:textId="34F86298"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43973838" w14:textId="5296AA8A"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1B548853" w14:textId="11ACEC95"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4FE92AD" w14:textId="49E017DC"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54DA502" w14:textId="61521710" w:rsidR="006A2DB6" w:rsidRDefault="003424C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EBFED02" w14:textId="77777777"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3F430CD" w14:textId="6AA57773"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Solid </w:t>
      </w:r>
      <w:ins w:id="480" w:author="LUEJE Claudia" w:date="2024-05-02T18:01:00Z">
        <w:r w:rsidR="00D451C7">
          <w:rPr>
            <w:rFonts w:eastAsia="Times New Roman"/>
            <w:szCs w:val="24"/>
          </w:rPr>
          <w:t>r</w:t>
        </w:r>
      </w:ins>
      <w:del w:id="481" w:author="LUEJE Claudia" w:date="2024-05-02T18:01:00Z">
        <w:r w:rsidDel="00D451C7">
          <w:rPr>
            <w:rFonts w:eastAsia="Times New Roman"/>
            <w:szCs w:val="24"/>
          </w:rPr>
          <w:delText>R</w:delText>
        </w:r>
      </w:del>
      <w:r>
        <w:rPr>
          <w:rFonts w:eastAsia="Times New Roman"/>
          <w:szCs w:val="24"/>
        </w:rPr>
        <w:t>ivets</w:t>
      </w:r>
    </w:p>
    <w:p w14:paraId="7A0128D2" w14:textId="77777777" w:rsidR="006A2DB6" w:rsidRDefault="006A2DB6">
      <w:pPr>
        <w:pStyle w:val="BodyText"/>
        <w:autoSpaceDE w:val="0"/>
        <w:autoSpaceDN w:val="0"/>
        <w:adjustRightInd w:val="0"/>
        <w:rPr>
          <w:szCs w:val="24"/>
        </w:rPr>
      </w:pPr>
      <w:r>
        <w:rPr>
          <w:szCs w:val="24"/>
        </w:rPr>
        <w:t>Solid rivets require a pre-drilled hole. They can be found in many similar forms, with a cap on one end. The other end deforms when it is pushed from the other side.</w:t>
      </w:r>
    </w:p>
    <w:p w14:paraId="19880657" w14:textId="227BF8A3" w:rsidR="006A2DB6" w:rsidRDefault="006A2DB6">
      <w:pPr>
        <w:pStyle w:val="BodyText"/>
        <w:autoSpaceDE w:val="0"/>
        <w:autoSpaceDN w:val="0"/>
        <w:adjustRightInd w:val="0"/>
        <w:rPr>
          <w:szCs w:val="24"/>
        </w:rPr>
      </w:pPr>
      <w:r>
        <w:rPr>
          <w:szCs w:val="24"/>
        </w:rPr>
        <w:t xml:space="preserve">Shafts of solid rivets are typically solid, but can be designed differently in detail, as shown in </w:t>
      </w:r>
      <w:r w:rsidR="002F3F18">
        <w:rPr>
          <w:rStyle w:val="citefig"/>
          <w:szCs w:val="24"/>
        </w:rPr>
        <w:t>Figure </w:t>
      </w:r>
      <w:r>
        <w:rPr>
          <w:rStyle w:val="citefig"/>
          <w:szCs w:val="24"/>
        </w:rPr>
        <w:t>13</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435"/>
        <w:gridCol w:w="2435"/>
        <w:gridCol w:w="2436"/>
      </w:tblGrid>
      <w:tr w:rsidR="00EE4BCC" w:rsidRPr="00EC4DAD" w14:paraId="039E8128" w14:textId="77777777" w:rsidTr="007B468B">
        <w:tc>
          <w:tcPr>
            <w:tcW w:w="2435" w:type="dxa"/>
          </w:tcPr>
          <w:p w14:paraId="51F35674" w14:textId="77777777" w:rsidR="00EE4BCC" w:rsidRPr="00EC4DAD" w:rsidRDefault="00EE4BCC" w:rsidP="007B468B">
            <w:pPr>
              <w:pStyle w:val="BodyText"/>
              <w:autoSpaceDE w:val="0"/>
              <w:autoSpaceDN w:val="0"/>
              <w:adjustRightInd w:val="0"/>
              <w:jc w:val="center"/>
              <w:rPr>
                <w:b/>
                <w:szCs w:val="24"/>
              </w:rPr>
            </w:pPr>
            <w:r w:rsidRPr="00EC4DAD">
              <w:rPr>
                <w:b/>
                <w:szCs w:val="24"/>
              </w:rPr>
              <w:t>a) Solid rivet</w:t>
            </w:r>
          </w:p>
        </w:tc>
        <w:tc>
          <w:tcPr>
            <w:tcW w:w="2435" w:type="dxa"/>
          </w:tcPr>
          <w:p w14:paraId="7F48843E" w14:textId="77777777" w:rsidR="00EE4BCC" w:rsidRPr="00EC4DAD" w:rsidRDefault="00EE4BCC" w:rsidP="007B468B">
            <w:pPr>
              <w:pStyle w:val="BodyText"/>
              <w:autoSpaceDE w:val="0"/>
              <w:autoSpaceDN w:val="0"/>
              <w:adjustRightInd w:val="0"/>
              <w:jc w:val="center"/>
              <w:rPr>
                <w:b/>
                <w:szCs w:val="24"/>
              </w:rPr>
            </w:pPr>
            <w:r w:rsidRPr="00EC4DAD">
              <w:rPr>
                <w:b/>
                <w:szCs w:val="24"/>
              </w:rPr>
              <w:t>b) Semi-tubular rivet</w:t>
            </w:r>
          </w:p>
        </w:tc>
        <w:tc>
          <w:tcPr>
            <w:tcW w:w="2435" w:type="dxa"/>
          </w:tcPr>
          <w:p w14:paraId="1C063224" w14:textId="77777777" w:rsidR="00EE4BCC" w:rsidRPr="00EC4DAD" w:rsidRDefault="00EE4BCC" w:rsidP="007B468B">
            <w:pPr>
              <w:pStyle w:val="BodyText"/>
              <w:autoSpaceDE w:val="0"/>
              <w:autoSpaceDN w:val="0"/>
              <w:adjustRightInd w:val="0"/>
              <w:jc w:val="center"/>
              <w:rPr>
                <w:b/>
                <w:szCs w:val="24"/>
              </w:rPr>
            </w:pPr>
            <w:r w:rsidRPr="00EC4DAD">
              <w:rPr>
                <w:b/>
                <w:szCs w:val="24"/>
              </w:rPr>
              <w:t>c) Shoulder rivet</w:t>
            </w:r>
          </w:p>
        </w:tc>
        <w:tc>
          <w:tcPr>
            <w:tcW w:w="2436" w:type="dxa"/>
          </w:tcPr>
          <w:p w14:paraId="34BE4D0B" w14:textId="77777777" w:rsidR="00EE4BCC" w:rsidRPr="00EC4DAD" w:rsidRDefault="00EE4BCC" w:rsidP="007B468B">
            <w:pPr>
              <w:pStyle w:val="BodyText"/>
              <w:autoSpaceDE w:val="0"/>
              <w:autoSpaceDN w:val="0"/>
              <w:adjustRightInd w:val="0"/>
              <w:jc w:val="center"/>
              <w:rPr>
                <w:b/>
                <w:szCs w:val="24"/>
              </w:rPr>
            </w:pPr>
            <w:r w:rsidRPr="00EC4DAD">
              <w:rPr>
                <w:b/>
                <w:szCs w:val="24"/>
              </w:rPr>
              <w:t>d) Split rivet</w:t>
            </w:r>
          </w:p>
        </w:tc>
      </w:tr>
      <w:tr w:rsidR="00EE4BCC" w14:paraId="7399FDBC" w14:textId="77777777" w:rsidTr="007B468B">
        <w:tc>
          <w:tcPr>
            <w:tcW w:w="2435" w:type="dxa"/>
          </w:tcPr>
          <w:p w14:paraId="72CD8D0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8329_ed1fig13a.EPS</w:t>
            </w:r>
          </w:p>
        </w:tc>
        <w:tc>
          <w:tcPr>
            <w:tcW w:w="2435" w:type="dxa"/>
          </w:tcPr>
          <w:p w14:paraId="52A954C3"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8329_ed1fig13b.EPS</w:t>
            </w:r>
          </w:p>
        </w:tc>
        <w:tc>
          <w:tcPr>
            <w:tcW w:w="2435" w:type="dxa"/>
          </w:tcPr>
          <w:p w14:paraId="45258E49"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8329_ed1fig13c.EPS</w:t>
            </w:r>
          </w:p>
        </w:tc>
        <w:tc>
          <w:tcPr>
            <w:tcW w:w="2436" w:type="dxa"/>
          </w:tcPr>
          <w:p w14:paraId="4CD0715E" w14:textId="77777777" w:rsidR="00EE4BCC" w:rsidRPr="006A2DB6" w:rsidRDefault="00EE4BCC" w:rsidP="007B468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8329_ed1fig13d.EPS</w:t>
            </w:r>
          </w:p>
        </w:tc>
      </w:tr>
    </w:tbl>
    <w:p w14:paraId="37731926" w14:textId="5BD933F6" w:rsidR="006A2DB6" w:rsidRDefault="002F3F18">
      <w:pPr>
        <w:pStyle w:val="Figuretitle0"/>
        <w:autoSpaceDE w:val="0"/>
        <w:autoSpaceDN w:val="0"/>
        <w:adjustRightInd w:val="0"/>
        <w:outlineLvl w:val="0"/>
        <w:rPr>
          <w:szCs w:val="24"/>
        </w:rPr>
      </w:pPr>
      <w:r>
        <w:rPr>
          <w:szCs w:val="24"/>
        </w:rPr>
        <w:t>Figure </w:t>
      </w:r>
      <w:r w:rsidR="006A2DB6">
        <w:rPr>
          <w:szCs w:val="24"/>
        </w:rPr>
        <w:t>13 — Pictures of characteristic rivet types before and after mounting</w:t>
      </w:r>
    </w:p>
    <w:p w14:paraId="559887C4" w14:textId="4A061B6D" w:rsidR="006A2DB6" w:rsidRDefault="006A2DB6">
      <w:pPr>
        <w:pStyle w:val="BodyText"/>
        <w:autoSpaceDE w:val="0"/>
        <w:autoSpaceDN w:val="0"/>
        <w:adjustRightInd w:val="0"/>
        <w:rPr>
          <w:szCs w:val="24"/>
        </w:rPr>
      </w:pPr>
      <w:r>
        <w:rPr>
          <w:szCs w:val="24"/>
        </w:rPr>
        <w:t xml:space="preserve">Key dimensions of all these rivets generalize into the diagram shown in </w:t>
      </w:r>
      <w:r w:rsidR="002F3F18">
        <w:rPr>
          <w:rStyle w:val="citefig"/>
          <w:szCs w:val="24"/>
        </w:rPr>
        <w:t>Figure </w:t>
      </w:r>
      <w:r>
        <w:rPr>
          <w:rStyle w:val="citefig"/>
          <w:szCs w:val="24"/>
        </w:rPr>
        <w:t>14</w:t>
      </w:r>
      <w:r>
        <w:rPr>
          <w:szCs w:val="24"/>
        </w:rPr>
        <w:t>:</w:t>
      </w:r>
    </w:p>
    <w:p w14:paraId="0E40EDD0" w14:textId="447FC67B" w:rsidR="00EE4BCC" w:rsidRDefault="00EE4BCC" w:rsidP="00EE4BC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w:t>
      </w:r>
      <w:r w:rsidR="00606253">
        <w:rPr>
          <w:szCs w:val="24"/>
        </w:rPr>
        <w:t>4</w:t>
      </w:r>
      <w:r>
        <w:rPr>
          <w:szCs w:val="24"/>
        </w:rPr>
        <w:t>.EPS</w:t>
      </w:r>
    </w:p>
    <w:p w14:paraId="15A71A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D68B56" w14:textId="77777777" w:rsidTr="00EB0136">
        <w:tc>
          <w:tcPr>
            <w:tcW w:w="397" w:type="dxa"/>
          </w:tcPr>
          <w:p w14:paraId="241E64F1" w14:textId="35DD74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132746" w14:textId="51C872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diameter</w:t>
            </w:r>
          </w:p>
        </w:tc>
      </w:tr>
      <w:tr w:rsidR="006A2DB6" w14:paraId="4414977C" w14:textId="77777777" w:rsidTr="00EB0136">
        <w:tc>
          <w:tcPr>
            <w:tcW w:w="397" w:type="dxa"/>
          </w:tcPr>
          <w:p w14:paraId="1BAC3318" w14:textId="3EC815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30D2D2" w14:textId="33EF0F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r w:rsidR="006A2DB6" w14:paraId="3345A3AD" w14:textId="77777777" w:rsidTr="00EB0136">
        <w:tc>
          <w:tcPr>
            <w:tcW w:w="397" w:type="dxa"/>
          </w:tcPr>
          <w:p w14:paraId="650437AD" w14:textId="00500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DD8DA8F" w14:textId="772A33C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w:t>
            </w:r>
          </w:p>
        </w:tc>
      </w:tr>
      <w:tr w:rsidR="006A2DB6" w14:paraId="075C61AD" w14:textId="77777777" w:rsidTr="00EB0136">
        <w:tc>
          <w:tcPr>
            <w:tcW w:w="397" w:type="dxa"/>
          </w:tcPr>
          <w:p w14:paraId="11A4E3EA" w14:textId="2D3C17B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DC84718" w14:textId="565ADD3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depth</w:t>
            </w:r>
          </w:p>
        </w:tc>
      </w:tr>
      <w:tr w:rsidR="006A2DB6" w14:paraId="1FE49305" w14:textId="77777777" w:rsidTr="00EB0136">
        <w:tc>
          <w:tcPr>
            <w:tcW w:w="397" w:type="dxa"/>
          </w:tcPr>
          <w:p w14:paraId="7E1BEA5C" w14:textId="0AAE5AB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0FFAB453" w14:textId="66B0952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length</w:t>
            </w:r>
          </w:p>
        </w:tc>
      </w:tr>
      <w:tr w:rsidR="006A2DB6" w14:paraId="4A9C4891" w14:textId="77777777" w:rsidTr="00EB0136">
        <w:tc>
          <w:tcPr>
            <w:tcW w:w="397" w:type="dxa"/>
          </w:tcPr>
          <w:p w14:paraId="1EE8E981" w14:textId="1801719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6852C6AA" w14:textId="0E7BDC0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length</w:t>
            </w:r>
          </w:p>
        </w:tc>
      </w:tr>
      <w:tr w:rsidR="006A2DB6" w14:paraId="4E4E2E72" w14:textId="77777777" w:rsidTr="00EB0136">
        <w:tc>
          <w:tcPr>
            <w:tcW w:w="397" w:type="dxa"/>
          </w:tcPr>
          <w:p w14:paraId="6898B039" w14:textId="063FA70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44AD7AD6" w14:textId="29202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shoulder diameter</w:t>
            </w:r>
          </w:p>
        </w:tc>
      </w:tr>
      <w:tr w:rsidR="006A2DB6" w14:paraId="21688E8E" w14:textId="77777777" w:rsidTr="00EB0136">
        <w:tc>
          <w:tcPr>
            <w:tcW w:w="397" w:type="dxa"/>
          </w:tcPr>
          <w:p w14:paraId="2858A8ED" w14:textId="559D22F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6C5559F2" w14:textId="578534D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tenon diameter</w:t>
            </w:r>
          </w:p>
        </w:tc>
      </w:tr>
      <w:tr w:rsidR="00AF15A8" w14:paraId="40A51D71" w14:textId="77777777" w:rsidTr="00EB0136">
        <w:tc>
          <w:tcPr>
            <w:tcW w:w="397" w:type="dxa"/>
          </w:tcPr>
          <w:p w14:paraId="1CA1C20D" w14:textId="1967520B"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p>
        </w:tc>
        <w:tc>
          <w:tcPr>
            <w:tcW w:w="9356" w:type="dxa"/>
          </w:tcPr>
          <w:p w14:paraId="049E1C02" w14:textId="0A4FC887" w:rsidR="00AF15A8" w:rsidRPr="006A2DB6" w:rsidRDefault="00AF15A8"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head heigt</w:t>
            </w:r>
          </w:p>
        </w:tc>
      </w:tr>
    </w:tbl>
    <w:p w14:paraId="7529BB1E" w14:textId="066C6673" w:rsidR="006A2DB6" w:rsidRDefault="002F3F18">
      <w:pPr>
        <w:pStyle w:val="Figuretitle0"/>
        <w:autoSpaceDE w:val="0"/>
        <w:autoSpaceDN w:val="0"/>
        <w:adjustRightInd w:val="0"/>
        <w:outlineLvl w:val="0"/>
        <w:rPr>
          <w:szCs w:val="24"/>
        </w:rPr>
      </w:pPr>
      <w:r>
        <w:rPr>
          <w:szCs w:val="24"/>
        </w:rPr>
        <w:t>Figure </w:t>
      </w:r>
      <w:r w:rsidR="006A2DB6">
        <w:rPr>
          <w:szCs w:val="24"/>
        </w:rPr>
        <w:t>14 — Key dimensions of solid rivets</w:t>
      </w:r>
    </w:p>
    <w:p w14:paraId="5CFC6FD3" w14:textId="77777777" w:rsidR="006A2DB6" w:rsidRDefault="006A2DB6">
      <w:pPr>
        <w:pStyle w:val="BodyText"/>
        <w:autoSpaceDE w:val="0"/>
        <w:autoSpaceDN w:val="0"/>
        <w:adjustRightInd w:val="0"/>
        <w:rPr>
          <w:szCs w:val="24"/>
        </w:rPr>
      </w:pPr>
      <w:r>
        <w:rPr>
          <w:szCs w:val="24"/>
        </w:rPr>
        <w:t xml:space="preserve">A solid rivet is denoted by a nested element </w:t>
      </w:r>
      <w:r w:rsidRPr="00DF3EFD">
        <w:rPr>
          <w:rStyle w:val="ISOCode"/>
        </w:rPr>
        <w:t>&lt;solid/&gt;</w:t>
      </w:r>
      <w:r>
        <w:rPr>
          <w:szCs w:val="24"/>
        </w:rPr>
        <w:t xml:space="preserve"> within </w:t>
      </w:r>
      <w:r w:rsidRPr="00DF3EFD">
        <w:rPr>
          <w:rStyle w:val="ISOCode"/>
        </w:rPr>
        <w:t>&lt;rivet/&gt;</w:t>
      </w:r>
      <w:r>
        <w:rPr>
          <w:szCs w:val="24"/>
        </w:rPr>
        <w:t xml:space="preserve">. This element is described completely by its attributes and those of </w:t>
      </w:r>
      <w:r w:rsidRPr="00DF3EFD">
        <w:rPr>
          <w:rStyle w:val="ISOCode"/>
        </w:rPr>
        <w:t>&lt;rivet/&gt;</w:t>
      </w:r>
      <w:r>
        <w:rPr>
          <w:szCs w:val="24"/>
        </w:rPr>
        <w:t>.</w:t>
      </w:r>
    </w:p>
    <w:p w14:paraId="5B5ACA4B" w14:textId="6F11F913" w:rsidR="006A2DB6" w:rsidRDefault="006A2DB6">
      <w:pPr>
        <w:pStyle w:val="BodyText"/>
        <w:autoSpaceDE w:val="0"/>
        <w:autoSpaceDN w:val="0"/>
        <w:adjustRightInd w:val="0"/>
        <w:rPr>
          <w:szCs w:val="24"/>
        </w:rPr>
      </w:pPr>
      <w:r>
        <w:rPr>
          <w:szCs w:val="24"/>
        </w:rPr>
        <w:t xml:space="preserve">The XML specification of the </w:t>
      </w:r>
      <w:r w:rsidRPr="00DF3EFD">
        <w:rPr>
          <w:rStyle w:val="ISOCode"/>
        </w:rPr>
        <w:t>&lt;solid/&gt;</w:t>
      </w:r>
      <w:r>
        <w:rPr>
          <w:rStyle w:val="ISOCode"/>
          <w:rFonts w:ascii="Cambria" w:hAnsi="Cambria" w:cs="Times New Roman"/>
          <w:szCs w:val="24"/>
        </w:rPr>
        <w:t xml:space="preserve"> </w:t>
      </w:r>
      <w:r>
        <w:rPr>
          <w:szCs w:val="24"/>
        </w:rPr>
        <w:t xml:space="preserve">is shown in </w:t>
      </w:r>
      <w:r w:rsidR="009C3FFA">
        <w:rPr>
          <w:rStyle w:val="citetbl"/>
          <w:szCs w:val="24"/>
        </w:rPr>
        <w:t>Table </w:t>
      </w:r>
      <w:r>
        <w:rPr>
          <w:rStyle w:val="citetbl"/>
          <w:szCs w:val="24"/>
        </w:rPr>
        <w:t>47</w:t>
      </w:r>
      <w:r>
        <w:rPr>
          <w:szCs w:val="24"/>
        </w:rPr>
        <w:t>:</w:t>
      </w:r>
    </w:p>
    <w:p w14:paraId="450F7484" w14:textId="089BAEC6" w:rsidR="006A2DB6" w:rsidRDefault="009C3FFA">
      <w:pPr>
        <w:pStyle w:val="Tabletitle"/>
        <w:autoSpaceDE w:val="0"/>
        <w:autoSpaceDN w:val="0"/>
        <w:adjustRightInd w:val="0"/>
        <w:outlineLvl w:val="0"/>
        <w:rPr>
          <w:szCs w:val="24"/>
        </w:rPr>
      </w:pPr>
      <w:r>
        <w:rPr>
          <w:szCs w:val="24"/>
        </w:rPr>
        <w:t>Table </w:t>
      </w:r>
      <w:r w:rsidR="006A2DB6">
        <w:rPr>
          <w:szCs w:val="24"/>
        </w:rPr>
        <w:t xml:space="preserve">47 — Attributes of element </w:t>
      </w:r>
      <w:r w:rsidR="006A2DB6" w:rsidRPr="00DF3EFD">
        <w:rPr>
          <w:rStyle w:val="ISOCode"/>
        </w:rPr>
        <w:t>&lt;solid/&gt;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17"/>
        <w:gridCol w:w="1276"/>
        <w:gridCol w:w="992"/>
        <w:gridCol w:w="2973"/>
      </w:tblGrid>
      <w:tr w:rsidR="006A2DB6" w:rsidRPr="00EC4DAD" w14:paraId="7C23021A" w14:textId="77777777" w:rsidTr="00FE54E2">
        <w:trPr>
          <w:tblHeader/>
          <w:jc w:val="center"/>
        </w:trPr>
        <w:tc>
          <w:tcPr>
            <w:tcW w:w="1842" w:type="dxa"/>
            <w:tcBorders>
              <w:top w:val="single" w:sz="12" w:space="0" w:color="auto"/>
              <w:bottom w:val="single" w:sz="12" w:space="0" w:color="auto"/>
            </w:tcBorders>
            <w:shd w:val="clear" w:color="auto" w:fill="F3F3F3"/>
          </w:tcPr>
          <w:p w14:paraId="7A02A1D0" w14:textId="0A478C3A"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tcPr>
          <w:p w14:paraId="5206ACA9" w14:textId="56A667A9" w:rsidR="006A2DB6" w:rsidRPr="00EC4DAD" w:rsidRDefault="006A2DB6" w:rsidP="006A2DB6">
            <w:pPr>
              <w:pStyle w:val="Tableheader"/>
              <w:autoSpaceDE w:val="0"/>
              <w:autoSpaceDN w:val="0"/>
              <w:adjustRightInd w:val="0"/>
              <w:jc w:val="both"/>
              <w:rPr>
                <w:b/>
              </w:rPr>
            </w:pPr>
            <w:r w:rsidRPr="00EC4DAD">
              <w:rPr>
                <w:b/>
                <w:szCs w:val="24"/>
              </w:rPr>
              <w:t>Type</w:t>
            </w:r>
          </w:p>
        </w:tc>
        <w:tc>
          <w:tcPr>
            <w:tcW w:w="1276" w:type="dxa"/>
            <w:tcBorders>
              <w:top w:val="single" w:sz="12" w:space="0" w:color="auto"/>
              <w:bottom w:val="single" w:sz="12" w:space="0" w:color="auto"/>
            </w:tcBorders>
            <w:shd w:val="clear" w:color="auto" w:fill="F3F3F3"/>
          </w:tcPr>
          <w:p w14:paraId="651AB239" w14:textId="68E46EF6" w:rsidR="006A2DB6" w:rsidRPr="00EC4DAD" w:rsidRDefault="006A2DB6" w:rsidP="006A2DB6">
            <w:pPr>
              <w:pStyle w:val="Tableheader"/>
              <w:autoSpaceDE w:val="0"/>
              <w:autoSpaceDN w:val="0"/>
              <w:adjustRightInd w:val="0"/>
              <w:jc w:val="both"/>
              <w:rPr>
                <w:b/>
              </w:rPr>
            </w:pPr>
            <w:r w:rsidRPr="00EC4DAD">
              <w:rPr>
                <w:b/>
                <w:szCs w:val="24"/>
              </w:rPr>
              <w:t xml:space="preserve">Value </w:t>
            </w:r>
            <w:ins w:id="482" w:author="LUEJE Claudia" w:date="2024-05-02T18:01:00Z">
              <w:r w:rsidR="00D451C7">
                <w:rPr>
                  <w:b/>
                  <w:szCs w:val="24"/>
                </w:rPr>
                <w:t>s</w:t>
              </w:r>
            </w:ins>
            <w:del w:id="483" w:author="LUEJE Claudia" w:date="2024-05-02T18:01:00Z">
              <w:r w:rsidRPr="00EC4DAD" w:rsidDel="00D451C7">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tcPr>
          <w:p w14:paraId="4C3424F3" w14:textId="286D22A6" w:rsidR="006A2DB6" w:rsidRPr="00EC4DAD" w:rsidRDefault="006A2DB6" w:rsidP="006A2DB6">
            <w:pPr>
              <w:pStyle w:val="Tableheader"/>
              <w:autoSpaceDE w:val="0"/>
              <w:autoSpaceDN w:val="0"/>
              <w:adjustRightInd w:val="0"/>
              <w:jc w:val="both"/>
              <w:rPr>
                <w:b/>
              </w:rPr>
            </w:pPr>
            <w:r w:rsidRPr="00EC4DAD">
              <w:rPr>
                <w:b/>
                <w:szCs w:val="24"/>
              </w:rPr>
              <w:t>Use</w:t>
            </w:r>
          </w:p>
        </w:tc>
        <w:tc>
          <w:tcPr>
            <w:tcW w:w="2973" w:type="dxa"/>
            <w:tcBorders>
              <w:top w:val="single" w:sz="12" w:space="0" w:color="auto"/>
              <w:bottom w:val="single" w:sz="12" w:space="0" w:color="auto"/>
            </w:tcBorders>
            <w:shd w:val="clear" w:color="auto" w:fill="F3F3F3"/>
          </w:tcPr>
          <w:p w14:paraId="077A5BDE" w14:textId="4701939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44DB4764" w14:textId="77777777" w:rsidTr="00FE54E2">
        <w:trPr>
          <w:jc w:val="center"/>
        </w:trPr>
        <w:tc>
          <w:tcPr>
            <w:tcW w:w="1842" w:type="dxa"/>
            <w:tcBorders>
              <w:top w:val="single" w:sz="12" w:space="0" w:color="auto"/>
            </w:tcBorders>
          </w:tcPr>
          <w:p w14:paraId="661490F6" w14:textId="7BB3E595" w:rsidR="006A2DB6" w:rsidRPr="006A2DB6" w:rsidRDefault="006A2DB6" w:rsidP="006A2DB6">
            <w:pPr>
              <w:pStyle w:val="Tablebody"/>
              <w:autoSpaceDE w:val="0"/>
              <w:autoSpaceDN w:val="0"/>
              <w:adjustRightInd w:val="0"/>
              <w:jc w:val="both"/>
            </w:pPr>
            <w:r w:rsidRPr="006A2DB6">
              <w:rPr>
                <w:szCs w:val="24"/>
              </w:rPr>
              <w:t>min_grip</w:t>
            </w:r>
          </w:p>
        </w:tc>
        <w:tc>
          <w:tcPr>
            <w:tcW w:w="1417" w:type="dxa"/>
            <w:tcBorders>
              <w:top w:val="single" w:sz="12" w:space="0" w:color="auto"/>
            </w:tcBorders>
          </w:tcPr>
          <w:p w14:paraId="3E0A0E66" w14:textId="41064EF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top w:val="single" w:sz="12" w:space="0" w:color="auto"/>
            </w:tcBorders>
          </w:tcPr>
          <w:p w14:paraId="22D74183" w14:textId="5C0C8158" w:rsidR="006A2DB6" w:rsidRPr="006A2DB6" w:rsidRDefault="006A2DB6" w:rsidP="00576373">
            <w:pPr>
              <w:pStyle w:val="Tablebody"/>
            </w:pPr>
            <w:r w:rsidRPr="006A2DB6">
              <w:rPr>
                <w:szCs w:val="24"/>
              </w:rPr>
              <w:t xml:space="preserve">&gt; </w:t>
            </w:r>
            <w:r w:rsidR="00576373">
              <w:rPr>
                <w:szCs w:val="24"/>
              </w:rPr>
              <w:t>0,0</w:t>
            </w:r>
          </w:p>
        </w:tc>
        <w:tc>
          <w:tcPr>
            <w:tcW w:w="992" w:type="dxa"/>
            <w:tcBorders>
              <w:top w:val="single" w:sz="12" w:space="0" w:color="auto"/>
            </w:tcBorders>
          </w:tcPr>
          <w:p w14:paraId="36F90BFE" w14:textId="106CAD61"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top w:val="single" w:sz="12" w:space="0" w:color="auto"/>
            </w:tcBorders>
          </w:tcPr>
          <w:p w14:paraId="0B4DDB1B" w14:textId="20B021C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4C3678A" w14:textId="77777777" w:rsidTr="00FE54E2">
        <w:trPr>
          <w:jc w:val="center"/>
        </w:trPr>
        <w:tc>
          <w:tcPr>
            <w:tcW w:w="1842" w:type="dxa"/>
          </w:tcPr>
          <w:p w14:paraId="2B4EA417" w14:textId="2936D5CE" w:rsidR="006A2DB6" w:rsidRPr="006A2DB6" w:rsidRDefault="006A2DB6" w:rsidP="006A2DB6">
            <w:pPr>
              <w:pStyle w:val="Tablebody"/>
              <w:autoSpaceDE w:val="0"/>
              <w:autoSpaceDN w:val="0"/>
              <w:adjustRightInd w:val="0"/>
              <w:jc w:val="both"/>
            </w:pPr>
            <w:r w:rsidRPr="006A2DB6">
              <w:rPr>
                <w:szCs w:val="24"/>
              </w:rPr>
              <w:t>max_grip</w:t>
            </w:r>
          </w:p>
        </w:tc>
        <w:tc>
          <w:tcPr>
            <w:tcW w:w="1417" w:type="dxa"/>
          </w:tcPr>
          <w:p w14:paraId="02F9DB41" w14:textId="43BDA657"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465CF85F" w14:textId="10A6892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B13159" w14:textId="2D21FFE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63BF1632" w14:textId="22A757F4" w:rsidR="006A2DB6" w:rsidRPr="006A2DB6" w:rsidRDefault="006A2DB6" w:rsidP="006A2DB6">
            <w:pPr>
              <w:pStyle w:val="Tablebody"/>
              <w:autoSpaceDE w:val="0"/>
              <w:autoSpaceDN w:val="0"/>
              <w:adjustRightInd w:val="0"/>
              <w:jc w:val="both"/>
            </w:pPr>
            <w:r w:rsidRPr="006A2DB6">
              <w:rPr>
                <w:szCs w:val="24"/>
              </w:rPr>
              <w:t>max_grip ≥ min_grip</w:t>
            </w:r>
          </w:p>
        </w:tc>
      </w:tr>
      <w:tr w:rsidR="006A2DB6" w:rsidRPr="00F54804" w14:paraId="60D39623" w14:textId="77777777" w:rsidTr="00FE54E2">
        <w:trPr>
          <w:jc w:val="center"/>
        </w:trPr>
        <w:tc>
          <w:tcPr>
            <w:tcW w:w="1842" w:type="dxa"/>
          </w:tcPr>
          <w:p w14:paraId="4767D7C6" w14:textId="6FA24EA2" w:rsidR="006A2DB6" w:rsidRPr="006A2DB6" w:rsidRDefault="006A2DB6" w:rsidP="006A2DB6">
            <w:pPr>
              <w:pStyle w:val="Tablebody"/>
              <w:autoSpaceDE w:val="0"/>
              <w:autoSpaceDN w:val="0"/>
              <w:adjustRightInd w:val="0"/>
              <w:jc w:val="both"/>
            </w:pPr>
            <w:r w:rsidRPr="006A2DB6">
              <w:rPr>
                <w:szCs w:val="24"/>
              </w:rPr>
              <w:t>hole_diameter</w:t>
            </w:r>
          </w:p>
        </w:tc>
        <w:tc>
          <w:tcPr>
            <w:tcW w:w="1417" w:type="dxa"/>
          </w:tcPr>
          <w:p w14:paraId="75CD9B12" w14:textId="1DD4592C"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BC30111" w14:textId="603C1EF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0CC903" w14:textId="77223373"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0C8837DB" w14:textId="2179A99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1846B0" w14:textId="77777777" w:rsidTr="00FE54E2">
        <w:trPr>
          <w:jc w:val="center"/>
        </w:trPr>
        <w:tc>
          <w:tcPr>
            <w:tcW w:w="1842" w:type="dxa"/>
          </w:tcPr>
          <w:p w14:paraId="3033A4CB" w14:textId="087DC676" w:rsidR="006A2DB6" w:rsidRPr="006A2DB6" w:rsidRDefault="006A2DB6" w:rsidP="006A2DB6">
            <w:pPr>
              <w:pStyle w:val="Tablebody"/>
              <w:autoSpaceDE w:val="0"/>
              <w:autoSpaceDN w:val="0"/>
              <w:adjustRightInd w:val="0"/>
              <w:jc w:val="both"/>
            </w:pPr>
            <w:r w:rsidRPr="006A2DB6">
              <w:rPr>
                <w:szCs w:val="24"/>
              </w:rPr>
              <w:t>hole_depth</w:t>
            </w:r>
          </w:p>
        </w:tc>
        <w:tc>
          <w:tcPr>
            <w:tcW w:w="1417" w:type="dxa"/>
          </w:tcPr>
          <w:p w14:paraId="4845BEB0" w14:textId="5ECAC13A"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36B12F98" w14:textId="233706B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67BA2E6" w14:textId="3797C94A"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02532BD" w14:textId="08B66C9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40EC54F" w14:textId="77777777" w:rsidTr="00FE54E2">
        <w:trPr>
          <w:jc w:val="center"/>
        </w:trPr>
        <w:tc>
          <w:tcPr>
            <w:tcW w:w="1842" w:type="dxa"/>
          </w:tcPr>
          <w:p w14:paraId="045CB977" w14:textId="694FFDD0" w:rsidR="006A2DB6" w:rsidRPr="006A2DB6" w:rsidRDefault="006A2DB6" w:rsidP="006A2DB6">
            <w:pPr>
              <w:pStyle w:val="Tablebody"/>
              <w:autoSpaceDE w:val="0"/>
              <w:autoSpaceDN w:val="0"/>
              <w:adjustRightInd w:val="0"/>
              <w:jc w:val="both"/>
            </w:pPr>
            <w:r w:rsidRPr="006A2DB6">
              <w:rPr>
                <w:szCs w:val="24"/>
              </w:rPr>
              <w:t>shoulder_diameter</w:t>
            </w:r>
          </w:p>
        </w:tc>
        <w:tc>
          <w:tcPr>
            <w:tcW w:w="1417" w:type="dxa"/>
          </w:tcPr>
          <w:p w14:paraId="7443B084" w14:textId="5AC1FA81"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63D7B12F" w14:textId="474C92C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4B55461" w14:textId="35FC25B8"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1B72F431" w14:textId="4A644E8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638398" w14:textId="77777777" w:rsidTr="00FE54E2">
        <w:trPr>
          <w:jc w:val="center"/>
        </w:trPr>
        <w:tc>
          <w:tcPr>
            <w:tcW w:w="1842" w:type="dxa"/>
          </w:tcPr>
          <w:p w14:paraId="65B42271" w14:textId="5E0BFB4D" w:rsidR="006A2DB6" w:rsidRPr="006A2DB6" w:rsidRDefault="006A2DB6" w:rsidP="006A2DB6">
            <w:pPr>
              <w:pStyle w:val="Tablebody"/>
              <w:autoSpaceDE w:val="0"/>
              <w:autoSpaceDN w:val="0"/>
              <w:adjustRightInd w:val="0"/>
              <w:jc w:val="both"/>
            </w:pPr>
            <w:r w:rsidRPr="006A2DB6">
              <w:rPr>
                <w:szCs w:val="24"/>
              </w:rPr>
              <w:t>shoulder_length</w:t>
            </w:r>
          </w:p>
        </w:tc>
        <w:tc>
          <w:tcPr>
            <w:tcW w:w="1417" w:type="dxa"/>
          </w:tcPr>
          <w:p w14:paraId="4A9A3279" w14:textId="1AAF14CD"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188F3B9A" w14:textId="5957E443"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EE4F26" w14:textId="3326DBE0"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565F343A" w14:textId="17DB231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84D000" w14:textId="77777777" w:rsidTr="00FE54E2">
        <w:trPr>
          <w:jc w:val="center"/>
        </w:trPr>
        <w:tc>
          <w:tcPr>
            <w:tcW w:w="1842" w:type="dxa"/>
          </w:tcPr>
          <w:p w14:paraId="0DBC0EA0" w14:textId="68D45AAF" w:rsidR="006A2DB6" w:rsidRPr="006A2DB6" w:rsidRDefault="006A2DB6" w:rsidP="006A2DB6">
            <w:pPr>
              <w:pStyle w:val="Tablebody"/>
              <w:autoSpaceDE w:val="0"/>
              <w:autoSpaceDN w:val="0"/>
              <w:adjustRightInd w:val="0"/>
              <w:jc w:val="both"/>
            </w:pPr>
            <w:r w:rsidRPr="006A2DB6">
              <w:rPr>
                <w:szCs w:val="24"/>
              </w:rPr>
              <w:t>tennon_diameter</w:t>
            </w:r>
          </w:p>
        </w:tc>
        <w:tc>
          <w:tcPr>
            <w:tcW w:w="1417" w:type="dxa"/>
          </w:tcPr>
          <w:p w14:paraId="0289D0A4" w14:textId="2C626E89"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Pr>
          <w:p w14:paraId="7C15E61C" w14:textId="014723B6" w:rsidR="006A2DB6" w:rsidRPr="006A2DB6" w:rsidRDefault="006A2DB6" w:rsidP="00576373">
            <w:pPr>
              <w:pStyle w:val="Tablebody"/>
            </w:pPr>
            <w:r w:rsidRPr="006A2DB6">
              <w:rPr>
                <w:szCs w:val="24"/>
              </w:rPr>
              <w:t xml:space="preserve">&gt; </w:t>
            </w:r>
            <w:r w:rsidR="00576373">
              <w:rPr>
                <w:szCs w:val="24"/>
              </w:rPr>
              <w:t>0,0</w:t>
            </w:r>
          </w:p>
        </w:tc>
        <w:tc>
          <w:tcPr>
            <w:tcW w:w="992" w:type="dxa"/>
          </w:tcPr>
          <w:p w14:paraId="6F29CBC3" w14:textId="7DFA04DE" w:rsidR="006A2DB6" w:rsidRPr="006A2DB6" w:rsidRDefault="006A2DB6" w:rsidP="006A2DB6">
            <w:pPr>
              <w:pStyle w:val="Tablebody"/>
              <w:autoSpaceDE w:val="0"/>
              <w:autoSpaceDN w:val="0"/>
              <w:adjustRightInd w:val="0"/>
              <w:jc w:val="both"/>
            </w:pPr>
            <w:r w:rsidRPr="006A2DB6">
              <w:rPr>
                <w:szCs w:val="24"/>
              </w:rPr>
              <w:t>Optional</w:t>
            </w:r>
          </w:p>
        </w:tc>
        <w:tc>
          <w:tcPr>
            <w:tcW w:w="2973" w:type="dxa"/>
          </w:tcPr>
          <w:p w14:paraId="317AF7E5" w14:textId="26DB3AC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907519F" w14:textId="77777777" w:rsidTr="00FE54E2">
        <w:trPr>
          <w:jc w:val="center"/>
        </w:trPr>
        <w:tc>
          <w:tcPr>
            <w:tcW w:w="1842" w:type="dxa"/>
            <w:tcBorders>
              <w:bottom w:val="single" w:sz="12" w:space="0" w:color="auto"/>
            </w:tcBorders>
          </w:tcPr>
          <w:p w14:paraId="632C7899" w14:textId="4695BBE4" w:rsidR="006A2DB6" w:rsidRPr="006A2DB6" w:rsidRDefault="006A2DB6" w:rsidP="006A2DB6">
            <w:pPr>
              <w:pStyle w:val="Tablebody"/>
              <w:autoSpaceDE w:val="0"/>
              <w:autoSpaceDN w:val="0"/>
              <w:adjustRightInd w:val="0"/>
              <w:jc w:val="both"/>
            </w:pPr>
            <w:r w:rsidRPr="006A2DB6">
              <w:rPr>
                <w:szCs w:val="24"/>
              </w:rPr>
              <w:t>tennon_length</w:t>
            </w:r>
          </w:p>
        </w:tc>
        <w:tc>
          <w:tcPr>
            <w:tcW w:w="1417" w:type="dxa"/>
            <w:tcBorders>
              <w:bottom w:val="single" w:sz="12" w:space="0" w:color="auto"/>
            </w:tcBorders>
          </w:tcPr>
          <w:p w14:paraId="3C1B754D" w14:textId="7308194B" w:rsidR="006A2DB6" w:rsidRPr="006A2DB6" w:rsidRDefault="006A2DB6" w:rsidP="006A2DB6">
            <w:pPr>
              <w:pStyle w:val="Tablebody"/>
              <w:autoSpaceDE w:val="0"/>
              <w:autoSpaceDN w:val="0"/>
              <w:adjustRightInd w:val="0"/>
              <w:jc w:val="both"/>
            </w:pPr>
            <w:r w:rsidRPr="006A2DB6">
              <w:rPr>
                <w:szCs w:val="24"/>
              </w:rPr>
              <w:t>Floating point</w:t>
            </w:r>
          </w:p>
        </w:tc>
        <w:tc>
          <w:tcPr>
            <w:tcW w:w="1276" w:type="dxa"/>
            <w:tcBorders>
              <w:bottom w:val="single" w:sz="12" w:space="0" w:color="auto"/>
            </w:tcBorders>
          </w:tcPr>
          <w:p w14:paraId="046FDE26" w14:textId="07AA276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52A9FCBE" w14:textId="3095B9E6" w:rsidR="006A2DB6" w:rsidRPr="006A2DB6" w:rsidRDefault="006A2DB6" w:rsidP="006A2DB6">
            <w:pPr>
              <w:pStyle w:val="Tablebody"/>
              <w:autoSpaceDE w:val="0"/>
              <w:autoSpaceDN w:val="0"/>
              <w:adjustRightInd w:val="0"/>
              <w:jc w:val="both"/>
            </w:pPr>
            <w:r w:rsidRPr="006A2DB6">
              <w:rPr>
                <w:szCs w:val="24"/>
              </w:rPr>
              <w:t>Optional</w:t>
            </w:r>
          </w:p>
        </w:tc>
        <w:tc>
          <w:tcPr>
            <w:tcW w:w="2973" w:type="dxa"/>
            <w:tcBorders>
              <w:bottom w:val="single" w:sz="12" w:space="0" w:color="auto"/>
            </w:tcBorders>
          </w:tcPr>
          <w:p w14:paraId="5E51F3EA" w14:textId="0A40FA10" w:rsidR="006A2DB6" w:rsidRPr="006A2DB6" w:rsidRDefault="006A2DB6" w:rsidP="006A2DB6">
            <w:pPr>
              <w:pStyle w:val="Tablebody"/>
              <w:autoSpaceDE w:val="0"/>
              <w:autoSpaceDN w:val="0"/>
              <w:adjustRightInd w:val="0"/>
              <w:jc w:val="both"/>
            </w:pPr>
            <w:r w:rsidRPr="006A2DB6">
              <w:rPr>
                <w:szCs w:val="24"/>
              </w:rPr>
              <w:t>-</w:t>
            </w:r>
          </w:p>
        </w:tc>
      </w:tr>
    </w:tbl>
    <w:p w14:paraId="5B42D1B7" w14:textId="5E95BC77" w:rsidR="006A2DB6" w:rsidRDefault="006A2DB6">
      <w:pPr>
        <w:pStyle w:val="BodyText"/>
        <w:autoSpaceDE w:val="0"/>
        <w:autoSpaceDN w:val="0"/>
        <w:adjustRightInd w:val="0"/>
        <w:rPr>
          <w:szCs w:val="24"/>
        </w:rPr>
      </w:pPr>
      <w:r>
        <w:rPr>
          <w:szCs w:val="24"/>
        </w:rPr>
        <w:t>The following recommendations apply:</w:t>
      </w:r>
    </w:p>
    <w:p w14:paraId="2D743E43"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r>
      <w:r w:rsidRPr="00DF3EFD">
        <w:rPr>
          <w:rStyle w:val="ISOCode"/>
        </w:rPr>
        <w:t>hole_diameter</w:t>
      </w:r>
      <w:r>
        <w:rPr>
          <w:szCs w:val="24"/>
        </w:rPr>
        <w:t xml:space="preserve"> is defined together with </w:t>
      </w:r>
      <w:r w:rsidRPr="00DF3EFD">
        <w:rPr>
          <w:rStyle w:val="ISOCode"/>
        </w:rPr>
        <w:t>hole_depth</w:t>
      </w:r>
      <w:r>
        <w:rPr>
          <w:szCs w:val="24"/>
        </w:rPr>
        <w:t xml:space="preserve"> and vice versa.</w:t>
      </w:r>
    </w:p>
    <w:p w14:paraId="5F854F9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r>
      <w:r w:rsidRPr="00DF3EFD">
        <w:rPr>
          <w:rStyle w:val="ISOCode"/>
        </w:rPr>
        <w:t>tennon_diameter</w:t>
      </w:r>
      <w:r>
        <w:rPr>
          <w:szCs w:val="24"/>
        </w:rPr>
        <w:t xml:space="preserve"> exist only if </w:t>
      </w:r>
      <w:r w:rsidRPr="00DF3EFD">
        <w:rPr>
          <w:rStyle w:val="ISOCode"/>
        </w:rPr>
        <w:t>shoulder_diameter</w:t>
      </w:r>
      <w:r>
        <w:rPr>
          <w:szCs w:val="24"/>
        </w:rPr>
        <w:t xml:space="preserve"> is defined and vice versa.</w:t>
      </w:r>
    </w:p>
    <w:p w14:paraId="184AC64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8329_ed1fig15.EPS</w:t>
      </w:r>
    </w:p>
    <w:p w14:paraId="07A609C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A3F4FE9" w14:textId="77777777" w:rsidTr="002A1803">
        <w:tc>
          <w:tcPr>
            <w:tcW w:w="397" w:type="dxa"/>
          </w:tcPr>
          <w:p w14:paraId="45ADD842" w14:textId="0FC3785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94E41CE" w14:textId="0F9496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rivet length</w:t>
            </w:r>
          </w:p>
        </w:tc>
      </w:tr>
      <w:tr w:rsidR="006A2DB6" w14:paraId="3FFBF05E" w14:textId="77777777" w:rsidTr="002A1803">
        <w:tc>
          <w:tcPr>
            <w:tcW w:w="397" w:type="dxa"/>
          </w:tcPr>
          <w:p w14:paraId="39E9497A" w14:textId="179826E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5B4B120" w14:textId="198B6AC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grip</w:t>
            </w:r>
          </w:p>
        </w:tc>
      </w:tr>
    </w:tbl>
    <w:p w14:paraId="75FF4169" w14:textId="12C20CAF" w:rsidR="006A2DB6" w:rsidRDefault="002F3F18">
      <w:pPr>
        <w:pStyle w:val="Figuretitle0"/>
        <w:autoSpaceDE w:val="0"/>
        <w:autoSpaceDN w:val="0"/>
        <w:adjustRightInd w:val="0"/>
        <w:outlineLvl w:val="0"/>
        <w:rPr>
          <w:szCs w:val="24"/>
        </w:rPr>
      </w:pPr>
      <w:r>
        <w:rPr>
          <w:szCs w:val="24"/>
        </w:rPr>
        <w:t>Figure </w:t>
      </w:r>
      <w:r w:rsidR="006A2DB6">
        <w:rPr>
          <w:szCs w:val="24"/>
        </w:rPr>
        <w:t>15 — Relation of working thickness (T1+T2) to max and min values of grip</w:t>
      </w:r>
    </w:p>
    <w:p w14:paraId="5C7D4A36" w14:textId="0D0B4358" w:rsidR="006A2DB6" w:rsidRDefault="002F3F18">
      <w:pPr>
        <w:pStyle w:val="BodyText"/>
        <w:autoSpaceDE w:val="0"/>
        <w:autoSpaceDN w:val="0"/>
        <w:adjustRightInd w:val="0"/>
        <w:rPr>
          <w:szCs w:val="24"/>
        </w:rPr>
      </w:pPr>
      <w:r>
        <w:rPr>
          <w:rStyle w:val="citefig"/>
          <w:szCs w:val="24"/>
        </w:rPr>
        <w:t>Figure </w:t>
      </w:r>
      <w:r w:rsidR="006A2DB6">
        <w:rPr>
          <w:rStyle w:val="citefig"/>
          <w:szCs w:val="24"/>
        </w:rPr>
        <w:t>14</w:t>
      </w:r>
      <w:r w:rsidR="006A2DB6">
        <w:rPr>
          <w:szCs w:val="24"/>
        </w:rPr>
        <w:t xml:space="preserve"> and </w:t>
      </w:r>
      <w:r>
        <w:rPr>
          <w:rStyle w:val="citefig"/>
          <w:szCs w:val="24"/>
        </w:rPr>
        <w:t>Figure </w:t>
      </w:r>
      <w:r w:rsidR="006A2DB6">
        <w:rPr>
          <w:rStyle w:val="citefig"/>
          <w:szCs w:val="24"/>
        </w:rPr>
        <w:t>15</w:t>
      </w:r>
      <w:r w:rsidR="006A2DB6">
        <w:rPr>
          <w:szCs w:val="24"/>
        </w:rPr>
        <w:t xml:space="preserve"> describe what the attributes of </w:t>
      </w:r>
      <w:r w:rsidR="006A2DB6" w:rsidRPr="00DF3EFD">
        <w:rPr>
          <w:rStyle w:val="ISOCode"/>
        </w:rPr>
        <w:t>&lt;rivet/&gt;</w:t>
      </w:r>
      <w:r w:rsidR="006A2DB6">
        <w:rPr>
          <w:szCs w:val="24"/>
        </w:rPr>
        <w:t xml:space="preserve"> and </w:t>
      </w:r>
      <w:r w:rsidR="006A2DB6" w:rsidRPr="00DF3EFD">
        <w:rPr>
          <w:rStyle w:val="ISOCode"/>
        </w:rPr>
        <w:t>&lt;solid/&gt;</w:t>
      </w:r>
      <w:r w:rsidR="006A2DB6">
        <w:rPr>
          <w:szCs w:val="24"/>
        </w:rPr>
        <w:t xml:space="preserve"> correspond to:</w:t>
      </w:r>
    </w:p>
    <w:p w14:paraId="4D94D7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min_grip, max_grip</w:t>
      </w:r>
      <w:r>
        <w:rPr>
          <w:szCs w:val="24"/>
        </w:rPr>
        <w:t>: These two attributes collectively describe the effective grip range.</w:t>
      </w:r>
    </w:p>
    <w:p w14:paraId="6210BA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hole_diameter</w:t>
      </w:r>
      <w:r>
        <w:rPr>
          <w:szCs w:val="24"/>
        </w:rPr>
        <w:t>: This is the diameter of the hole of the tube. This value is provided in a supplier standard normally.</w:t>
      </w:r>
    </w:p>
    <w:p w14:paraId="36D7A34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hole_depth</w:t>
      </w:r>
      <w:r>
        <w:rPr>
          <w:szCs w:val="24"/>
        </w:rPr>
        <w:t xml:space="preserve">: This is a measure of the hole of the tube. There is no exact relation between </w:t>
      </w:r>
      <w:r w:rsidRPr="00DF3EFD">
        <w:rPr>
          <w:rStyle w:val="ISOCode"/>
        </w:rPr>
        <w:t>hole_depth</w:t>
      </w:r>
      <w:r>
        <w:rPr>
          <w:szCs w:val="24"/>
        </w:rPr>
        <w:t xml:space="preserve"> and grip range. Dependent of the supplier, it might be a length calculation that could be result in an advised clinch allowance based on the work thickness calculated by the sum of the thicknesses of connected parts.</w:t>
      </w:r>
    </w:p>
    <w:p w14:paraId="099F6F0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shoulder_diameter, shoulder_length</w:t>
      </w:r>
      <w:r>
        <w:rPr>
          <w:szCs w:val="24"/>
        </w:rPr>
        <w:t>: The rivet's shoulder sizes. Note that shoulder length is typically measured next under the head.</w:t>
      </w:r>
    </w:p>
    <w:p w14:paraId="447314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F3EFD">
        <w:rPr>
          <w:rStyle w:val="ISOCode"/>
        </w:rPr>
        <w:t>tennon_diameter, tennon_length</w:t>
      </w:r>
      <w:r>
        <w:rPr>
          <w:szCs w:val="24"/>
        </w:rPr>
        <w:t xml:space="preserve">: These attributes describe the secondary smaller shoulder sizes. A </w:t>
      </w:r>
      <w:r w:rsidRPr="00DF3EFD">
        <w:rPr>
          <w:rStyle w:val="ISOCode"/>
        </w:rPr>
        <w:t>tennon_diameter</w:t>
      </w:r>
      <w:r>
        <w:rPr>
          <w:szCs w:val="24"/>
        </w:rPr>
        <w:t xml:space="preserve"> should not exist without a primary </w:t>
      </w:r>
      <w:r w:rsidRPr="00DF3EFD">
        <w:rPr>
          <w:rStyle w:val="ISOCode"/>
        </w:rPr>
        <w:t>shoulder_diameter</w:t>
      </w:r>
      <w:r>
        <w:rPr>
          <w:szCs w:val="24"/>
        </w:rPr>
        <w:t>.</w:t>
      </w:r>
    </w:p>
    <w:p w14:paraId="0DECB5A5" w14:textId="69EEE548" w:rsidR="006A2DB6" w:rsidRDefault="006A2DB6">
      <w:pPr>
        <w:pStyle w:val="BodyText"/>
        <w:autoSpaceDE w:val="0"/>
        <w:autoSpaceDN w:val="0"/>
        <w:adjustRightInd w:val="0"/>
        <w:rPr>
          <w:szCs w:val="24"/>
        </w:rPr>
      </w:pPr>
      <w:r>
        <w:rPr>
          <w:szCs w:val="24"/>
        </w:rPr>
        <w:t xml:space="preserve">If a </w:t>
      </w:r>
      <w:r w:rsidRPr="00DF3EFD">
        <w:rPr>
          <w:rStyle w:val="ISOCode"/>
        </w:rPr>
        <w:t>head_height</w:t>
      </w:r>
      <w:r>
        <w:rPr>
          <w:szCs w:val="24"/>
        </w:rPr>
        <w:t xml:space="preserve"> exists, </w:t>
      </w:r>
      <w:r w:rsidRPr="00DF3EFD">
        <w:rPr>
          <w:rStyle w:val="ISOCode"/>
        </w:rPr>
        <w:t>sink_size</w:t>
      </w:r>
      <w:r>
        <w:rPr>
          <w:szCs w:val="24"/>
        </w:rPr>
        <w:t xml:space="preserve"> will be 0, and vice versa (</w:t>
      </w:r>
      <w:del w:id="484" w:author="LUEJE Claudia" w:date="2024-05-02T18:01:00Z">
        <w:r w:rsidDel="00D451C7">
          <w:rPr>
            <w:szCs w:val="24"/>
          </w:rPr>
          <w:delText>cf.</w:delText>
        </w:r>
      </w:del>
      <w:ins w:id="485" w:author="LUEJE Claudia" w:date="2024-05-02T18:01:00Z">
        <w:r w:rsidR="00D451C7">
          <w:rPr>
            <w:szCs w:val="24"/>
          </w:rPr>
          <w:t>see</w:t>
        </w:r>
      </w:ins>
      <w:r>
        <w:rPr>
          <w:szCs w:val="24"/>
        </w:rPr>
        <w:t xml:space="preserve"> explanation after </w:t>
      </w:r>
      <w:r w:rsidR="002F3F18">
        <w:rPr>
          <w:rStyle w:val="citefig"/>
          <w:szCs w:val="24"/>
        </w:rPr>
        <w:t>Figure </w:t>
      </w:r>
      <w:r>
        <w:rPr>
          <w:rStyle w:val="citefig"/>
          <w:szCs w:val="24"/>
        </w:rPr>
        <w:t>9</w:t>
      </w:r>
      <w:r>
        <w:rPr>
          <w:szCs w:val="24"/>
        </w:rPr>
        <w:t>)</w:t>
      </w:r>
      <w:ins w:id="486" w:author="LUEJE Claudia" w:date="2024-05-02T18:01:00Z">
        <w:r w:rsidR="00D451C7">
          <w:rPr>
            <w:szCs w:val="24"/>
          </w:rPr>
          <w:t>, b</w:t>
        </w:r>
      </w:ins>
      <w:del w:id="487" w:author="LUEJE Claudia" w:date="2024-05-02T18:01:00Z">
        <w:r w:rsidDel="00D451C7">
          <w:rPr>
            <w:szCs w:val="24"/>
          </w:rPr>
          <w:delText>. B</w:delText>
        </w:r>
      </w:del>
      <w:r>
        <w:rPr>
          <w:szCs w:val="24"/>
        </w:rPr>
        <w:t>ut there is no formal constraint in χMCF.</w:t>
      </w:r>
    </w:p>
    <w:p w14:paraId="4D014665" w14:textId="6AE0FEC3" w:rsidR="006A2DB6" w:rsidRPr="00DF3EFD"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E</w:t>
      </w:r>
      <w:ins w:id="488" w:author="LUEJE Claudia" w:date="2024-05-02T18:02:00Z">
        <w:r w:rsidR="00D451C7">
          <w:rPr>
            <w:szCs w:val="24"/>
          </w:rPr>
          <w:t>XAMPLE</w:t>
        </w:r>
      </w:ins>
      <w:del w:id="489" w:author="LUEJE Claudia" w:date="2024-05-02T18:02:00Z">
        <w:r w:rsidDel="00D451C7">
          <w:rPr>
            <w:szCs w:val="24"/>
          </w:rPr>
          <w:delText>xample</w:delText>
        </w:r>
      </w:del>
      <w:r w:rsidR="00DF3EFD">
        <w:rPr>
          <w:szCs w:val="24"/>
        </w:rPr>
        <w:tab/>
      </w:r>
      <w:r w:rsidR="00DF3EFD">
        <w:rPr>
          <w:szCs w:val="24"/>
          <w:lang w:val="en-US"/>
        </w:rPr>
        <w:t> </w:t>
      </w:r>
    </w:p>
    <w:p w14:paraId="44F66729" w14:textId="198453E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3BE05AE6" w14:textId="21862EF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290BFC94" w14:textId="34D4F512"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 shaft_diameter="3.35" head_diameter="5.5" head_height="0.4" length="4"&gt;</w:t>
      </w:r>
    </w:p>
    <w:p w14:paraId="3D182420" w14:textId="1C8C68E3"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&lt;solid min_grip="3" max_grip="3.2" hole_depth="0.8" shoulder_diameter="3.8" shoulder_length="1.2"/&gt;</w:t>
      </w:r>
    </w:p>
    <w:p w14:paraId="622EB21F" w14:textId="09428285" w:rsidR="006A2DB6" w:rsidRP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DF3EFD">
        <w:rPr>
          <w:szCs w:val="24"/>
          <w:lang w:val="fr-CH"/>
        </w:rPr>
        <w:t>&lt;normal_direction x="0" y="1.5" z="3"/&gt;</w:t>
      </w:r>
    </w:p>
    <w:p w14:paraId="34742894" w14:textId="22ADB469"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szCs w:val="24"/>
        </w:rPr>
        <w:t>&lt;/rivet&gt;</w:t>
      </w:r>
    </w:p>
    <w:p w14:paraId="67457D05" w14:textId="73F3CD01"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FDA1F0D" w14:textId="4997BF6F"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1DE627B1" w14:textId="258A293E"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8D6F6B" w14:textId="311ED36C" w:rsidR="006A2DB6"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6A195A1" w14:textId="7FF5E839" w:rsidR="00DF3EFD" w:rsidRDefault="00DF3EF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9F8259A" w14:textId="549A712E"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Swop </w:t>
      </w:r>
      <w:ins w:id="490" w:author="LUEJE Claudia" w:date="2024-05-02T18:02:00Z">
        <w:r w:rsidR="00D451C7">
          <w:rPr>
            <w:rFonts w:eastAsia="Times New Roman"/>
            <w:szCs w:val="24"/>
          </w:rPr>
          <w:t>r</w:t>
        </w:r>
      </w:ins>
      <w:del w:id="491" w:author="LUEJE Claudia" w:date="2024-05-02T18:02:00Z">
        <w:r w:rsidDel="00D451C7">
          <w:rPr>
            <w:rFonts w:eastAsia="Times New Roman"/>
            <w:szCs w:val="24"/>
          </w:rPr>
          <w:delText>R</w:delText>
        </w:r>
      </w:del>
      <w:r>
        <w:rPr>
          <w:rFonts w:eastAsia="Times New Roman"/>
          <w:szCs w:val="24"/>
        </w:rPr>
        <w:t>ivets</w:t>
      </w:r>
    </w:p>
    <w:p w14:paraId="4FC75498" w14:textId="570399AA" w:rsidR="006A2DB6" w:rsidRDefault="006A2DB6">
      <w:pPr>
        <w:pStyle w:val="BodyText"/>
        <w:autoSpaceDE w:val="0"/>
        <w:autoSpaceDN w:val="0"/>
        <w:adjustRightInd w:val="0"/>
        <w:rPr>
          <w:szCs w:val="24"/>
        </w:rPr>
      </w:pPr>
      <w:r>
        <w:rPr>
          <w:szCs w:val="24"/>
        </w:rPr>
        <w:t xml:space="preserve">The </w:t>
      </w:r>
      <w:ins w:id="492" w:author="LUEJE Claudia" w:date="2024-05-02T18:02:00Z">
        <w:r w:rsidR="00E906D0">
          <w:rPr>
            <w:szCs w:val="24"/>
          </w:rPr>
          <w:t>s</w:t>
        </w:r>
      </w:ins>
      <w:del w:id="493" w:author="LUEJE Claudia" w:date="2024-05-02T18:02:00Z">
        <w:r w:rsidDel="00E906D0">
          <w:rPr>
            <w:szCs w:val="24"/>
          </w:rPr>
          <w:delText>S</w:delText>
        </w:r>
      </w:del>
      <w:r>
        <w:rPr>
          <w:szCs w:val="24"/>
        </w:rPr>
        <w:t xml:space="preserve">heet </w:t>
      </w:r>
      <w:ins w:id="494" w:author="LUEJE Claudia" w:date="2024-05-02T18:02:00Z">
        <w:r w:rsidR="00E906D0">
          <w:rPr>
            <w:szCs w:val="24"/>
          </w:rPr>
          <w:t>w</w:t>
        </w:r>
      </w:ins>
      <w:del w:id="495" w:author="LUEJE Claudia" w:date="2024-05-02T18:02:00Z">
        <w:r w:rsidDel="00E906D0">
          <w:rPr>
            <w:szCs w:val="24"/>
          </w:rPr>
          <w:delText>W</w:delText>
        </w:r>
      </w:del>
      <w:r>
        <w:rPr>
          <w:szCs w:val="24"/>
        </w:rPr>
        <w:t xml:space="preserve">eld </w:t>
      </w:r>
      <w:ins w:id="496" w:author="LUEJE Claudia" w:date="2024-05-02T18:03:00Z">
        <w:r w:rsidR="00E906D0">
          <w:rPr>
            <w:szCs w:val="24"/>
          </w:rPr>
          <w:t>o</w:t>
        </w:r>
      </w:ins>
      <w:del w:id="497" w:author="LUEJE Claudia" w:date="2024-05-02T18:03:00Z">
        <w:r w:rsidDel="00E906D0">
          <w:rPr>
            <w:szCs w:val="24"/>
          </w:rPr>
          <w:delText>O</w:delText>
        </w:r>
      </w:del>
      <w:r>
        <w:rPr>
          <w:szCs w:val="24"/>
        </w:rPr>
        <w:t xml:space="preserve">pposed </w:t>
      </w:r>
      <w:ins w:id="498" w:author="LUEJE Claudia" w:date="2024-05-02T18:03:00Z">
        <w:r w:rsidR="00E906D0">
          <w:rPr>
            <w:szCs w:val="24"/>
          </w:rPr>
          <w:t>p</w:t>
        </w:r>
      </w:ins>
      <w:del w:id="499" w:author="LUEJE Claudia" w:date="2024-05-02T18:03:00Z">
        <w:r w:rsidDel="00E906D0">
          <w:rPr>
            <w:szCs w:val="24"/>
          </w:rPr>
          <w:delText>P</w:delText>
        </w:r>
      </w:del>
      <w:r>
        <w:rPr>
          <w:szCs w:val="24"/>
        </w:rPr>
        <w:t>lug (SWOP) method is used to connect parts with spot welds in cases where one component material is not suitable to create any alloy with the other part’s material. This is the case</w:t>
      </w:r>
      <w:del w:id="500" w:author="LUEJE Claudia" w:date="2024-05-02T18:02:00Z">
        <w:r w:rsidDel="00E906D0">
          <w:rPr>
            <w:szCs w:val="24"/>
          </w:rPr>
          <w:delText xml:space="preserve"> when</w:delText>
        </w:r>
      </w:del>
      <w:ins w:id="501" w:author="LUEJE Claudia" w:date="2024-05-02T18:02:00Z">
        <w:r w:rsidR="00E906D0">
          <w:rPr>
            <w:szCs w:val="24"/>
          </w:rPr>
          <w:t>, for example</w:t>
        </w:r>
      </w:ins>
      <w:del w:id="502" w:author="LUEJE Claudia" w:date="2024-05-02T18:02:00Z">
        <w:r w:rsidDel="00E906D0">
          <w:rPr>
            <w:szCs w:val="24"/>
          </w:rPr>
          <w:delText xml:space="preserve"> e.g.</w:delText>
        </w:r>
      </w:del>
      <w:ins w:id="503" w:author="LUEJE Claudia" w:date="2024-05-02T18:02:00Z">
        <w:r w:rsidR="00E906D0">
          <w:rPr>
            <w:szCs w:val="24"/>
          </w:rPr>
          <w:t>when</w:t>
        </w:r>
      </w:ins>
      <w:r>
        <w:rPr>
          <w:szCs w:val="24"/>
        </w:rPr>
        <w:t xml:space="preserve"> aluminium and steel parts are to be connected. An example of such a method is given, for example, in the European patent EP 0967044 A2</w:t>
      </w:r>
      <w:r>
        <w:rPr>
          <w:szCs w:val="24"/>
          <w:vertAlign w:val="superscript"/>
        </w:rPr>
        <w:t>[</w:t>
      </w:r>
      <w:r>
        <w:rPr>
          <w:rStyle w:val="citebib"/>
          <w:szCs w:val="24"/>
          <w:vertAlign w:val="superscript"/>
        </w:rPr>
        <w:t>11</w:t>
      </w:r>
      <w:r>
        <w:rPr>
          <w:szCs w:val="24"/>
          <w:vertAlign w:val="superscript"/>
        </w:rPr>
        <w:t>]</w:t>
      </w:r>
      <w:r>
        <w:rPr>
          <w:szCs w:val="24"/>
        </w:rPr>
        <w:t>.</w:t>
      </w:r>
    </w:p>
    <w:p w14:paraId="2D052848" w14:textId="47907CCE" w:rsidR="006A2DB6" w:rsidRDefault="002F3F18">
      <w:pPr>
        <w:pStyle w:val="BodyText"/>
        <w:autoSpaceDE w:val="0"/>
        <w:autoSpaceDN w:val="0"/>
        <w:adjustRightInd w:val="0"/>
        <w:rPr>
          <w:szCs w:val="24"/>
        </w:rPr>
      </w:pPr>
      <w:r>
        <w:rPr>
          <w:rStyle w:val="citefig"/>
          <w:szCs w:val="24"/>
        </w:rPr>
        <w:t>Figure </w:t>
      </w:r>
      <w:r w:rsidR="006A2DB6">
        <w:rPr>
          <w:rStyle w:val="citefig"/>
          <w:szCs w:val="24"/>
        </w:rPr>
        <w:t>16</w:t>
      </w:r>
      <w:r w:rsidR="006A2DB6">
        <w:rPr>
          <w:szCs w:val="24"/>
        </w:rPr>
        <w:t xml:space="preserve"> shows a cross section of a SWOP:</w:t>
      </w:r>
    </w:p>
    <w:p w14:paraId="39E71C9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8329_ed1fig16.EPS</w:t>
      </w:r>
    </w:p>
    <w:p w14:paraId="723F81F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EFD873F" w14:textId="77777777" w:rsidTr="002A1803">
        <w:tc>
          <w:tcPr>
            <w:tcW w:w="397" w:type="dxa"/>
          </w:tcPr>
          <w:p w14:paraId="21D4C5E3" w14:textId="08CD974E" w:rsidR="006A2DB6" w:rsidRPr="00EC4DAD"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1</w:t>
            </w:r>
          </w:p>
        </w:tc>
        <w:tc>
          <w:tcPr>
            <w:tcW w:w="9356" w:type="dxa"/>
          </w:tcPr>
          <w:p w14:paraId="7AB864BC" w14:textId="5B1B257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insert</w:t>
            </w:r>
          </w:p>
        </w:tc>
      </w:tr>
      <w:tr w:rsidR="006A2DB6" w14:paraId="2E1F5A3E" w14:textId="77777777" w:rsidTr="002A1803">
        <w:tc>
          <w:tcPr>
            <w:tcW w:w="397" w:type="dxa"/>
          </w:tcPr>
          <w:p w14:paraId="2F3A349C" w14:textId="6CDA00A5" w:rsidR="006A2DB6" w:rsidRPr="006A2DB6" w:rsidRDefault="008B2371"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2</w:t>
            </w:r>
          </w:p>
        </w:tc>
        <w:tc>
          <w:tcPr>
            <w:tcW w:w="9356" w:type="dxa"/>
          </w:tcPr>
          <w:p w14:paraId="67010B67" w14:textId="38BE2AF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spotweld</w:t>
            </w:r>
          </w:p>
        </w:tc>
      </w:tr>
    </w:tbl>
    <w:p w14:paraId="1D57BBB5" w14:textId="2646F7C5" w:rsidR="006A2DB6" w:rsidRDefault="002F3F18">
      <w:pPr>
        <w:pStyle w:val="Figuretitle0"/>
        <w:autoSpaceDE w:val="0"/>
        <w:autoSpaceDN w:val="0"/>
        <w:adjustRightInd w:val="0"/>
        <w:outlineLvl w:val="0"/>
        <w:rPr>
          <w:szCs w:val="24"/>
        </w:rPr>
      </w:pPr>
      <w:r>
        <w:rPr>
          <w:szCs w:val="24"/>
        </w:rPr>
        <w:t>Figure </w:t>
      </w:r>
      <w:r w:rsidR="006A2DB6">
        <w:rPr>
          <w:szCs w:val="24"/>
        </w:rPr>
        <w:t>16 — Cross section of a SWOP rivet</w:t>
      </w:r>
    </w:p>
    <w:p w14:paraId="49C8E020" w14:textId="77777777" w:rsidR="006A2DB6" w:rsidRDefault="006A2DB6">
      <w:pPr>
        <w:pStyle w:val="BodyText"/>
        <w:autoSpaceDE w:val="0"/>
        <w:autoSpaceDN w:val="0"/>
        <w:adjustRightInd w:val="0"/>
        <w:rPr>
          <w:szCs w:val="24"/>
        </w:rPr>
      </w:pPr>
      <w:r>
        <w:rPr>
          <w:szCs w:val="24"/>
        </w:rPr>
        <w:t>The common technological challenge addressed by SWOP methods is to join a shell component made of a material that cannot be electrically welded (attached part) to a weldable shell component (base part).</w:t>
      </w:r>
    </w:p>
    <w:p w14:paraId="3A4B0F81" w14:textId="77777777" w:rsidR="006A2DB6" w:rsidRDefault="006A2DB6">
      <w:pPr>
        <w:pStyle w:val="BodyText"/>
        <w:autoSpaceDE w:val="0"/>
        <w:autoSpaceDN w:val="0"/>
        <w:adjustRightInd w:val="0"/>
        <w:rPr>
          <w:szCs w:val="24"/>
        </w:rPr>
      </w:pPr>
      <w:r>
        <w:rPr>
          <w:szCs w:val="24"/>
        </w:rPr>
        <w:t>For this purpose, a hole in the attached part is filled with a button-shaped insert made of weldable material. This insert is welded to the base part and then ensures the connection due to its geometric button shape.</w:t>
      </w:r>
    </w:p>
    <w:p w14:paraId="6C9EA692" w14:textId="77777777" w:rsidR="006A2DB6" w:rsidRDefault="006A2DB6">
      <w:pPr>
        <w:pStyle w:val="BodyText"/>
        <w:autoSpaceDE w:val="0"/>
        <w:autoSpaceDN w:val="0"/>
        <w:adjustRightInd w:val="0"/>
        <w:rPr>
          <w:szCs w:val="24"/>
        </w:rPr>
      </w:pPr>
      <w:r>
        <w:rPr>
          <w:szCs w:val="24"/>
        </w:rPr>
        <w:t xml:space="preserve">Based on the description above a wide range of insert shapes can be imagined. Therefore, the details of these shapes cannot be part of the χMCF specification. A shape is referred by a string attribute </w:t>
      </w:r>
      <w:r w:rsidRPr="00436940">
        <w:rPr>
          <w:rStyle w:val="ISOCode"/>
        </w:rPr>
        <w:t>insert_shape</w:t>
      </w:r>
      <w:r>
        <w:rPr>
          <w:szCs w:val="24"/>
        </w:rPr>
        <w:t>. The possible values of this attribute are not subject of this document. In general, they are very OEM specific. However, to provide a minimum amount of information, some general geometric data are given by the attributes introduced below.</w:t>
      </w:r>
    </w:p>
    <w:p w14:paraId="1D691FA9" w14:textId="77777777" w:rsidR="006A2DB6" w:rsidRDefault="006A2DB6">
      <w:pPr>
        <w:pStyle w:val="BodyText"/>
        <w:autoSpaceDE w:val="0"/>
        <w:autoSpaceDN w:val="0"/>
        <w:adjustRightInd w:val="0"/>
        <w:rPr>
          <w:szCs w:val="24"/>
        </w:rPr>
      </w:pPr>
      <w:r>
        <w:rPr>
          <w:szCs w:val="24"/>
        </w:rPr>
        <w:t xml:space="preserve">A SWOP rivet is denoted by a nested element </w:t>
      </w:r>
      <w:r w:rsidRPr="00436940">
        <w:rPr>
          <w:rStyle w:val="ISOCode"/>
        </w:rPr>
        <w:t>&lt;swop/&gt;</w:t>
      </w:r>
      <w:r>
        <w:rPr>
          <w:szCs w:val="24"/>
        </w:rPr>
        <w:t xml:space="preserve"> within </w:t>
      </w:r>
      <w:r w:rsidRPr="00436940">
        <w:rPr>
          <w:rStyle w:val="ISOCode"/>
        </w:rPr>
        <w:t>&lt;rivet/&gt;</w:t>
      </w:r>
      <w:r>
        <w:rPr>
          <w:szCs w:val="24"/>
        </w:rPr>
        <w:t xml:space="preserve">. This element is described completely by its attributes and parent element attributes within </w:t>
      </w:r>
      <w:r w:rsidRPr="00436940">
        <w:rPr>
          <w:rStyle w:val="ISOCode"/>
        </w:rPr>
        <w:t>&lt;rivet/&gt;</w:t>
      </w:r>
      <w:r>
        <w:rPr>
          <w:szCs w:val="24"/>
        </w:rPr>
        <w:t xml:space="preserve">. In particular, the attributes </w:t>
      </w:r>
      <w:r w:rsidRPr="00436940">
        <w:rPr>
          <w:rStyle w:val="ISOCode"/>
        </w:rPr>
        <w:t>shaft_diameter</w:t>
      </w:r>
      <w:r>
        <w:rPr>
          <w:szCs w:val="24"/>
        </w:rPr>
        <w:t xml:space="preserve">, </w:t>
      </w:r>
      <w:r w:rsidRPr="00436940">
        <w:rPr>
          <w:rStyle w:val="ISOCode"/>
        </w:rPr>
        <w:t>sink_size</w:t>
      </w:r>
      <w:r>
        <w:rPr>
          <w:szCs w:val="24"/>
        </w:rPr>
        <w:t xml:space="preserve">, </w:t>
      </w:r>
      <w:r w:rsidRPr="00436940">
        <w:rPr>
          <w:rStyle w:val="ISOCode"/>
        </w:rPr>
        <w:t>length</w:t>
      </w:r>
      <w:r>
        <w:rPr>
          <w:szCs w:val="24"/>
        </w:rPr>
        <w:t xml:space="preserve">, </w:t>
      </w:r>
      <w:r w:rsidRPr="00436940">
        <w:rPr>
          <w:rStyle w:val="ISOCode"/>
        </w:rPr>
        <w:t>head_diameter</w:t>
      </w:r>
      <w:r>
        <w:rPr>
          <w:szCs w:val="24"/>
        </w:rPr>
        <w:t xml:space="preserve"> and </w:t>
      </w:r>
      <w:r w:rsidRPr="00436940">
        <w:rPr>
          <w:rStyle w:val="ISOCode"/>
        </w:rPr>
        <w:t>head_height</w:t>
      </w:r>
      <w:r>
        <w:rPr>
          <w:szCs w:val="24"/>
        </w:rPr>
        <w:t xml:space="preserve"> are inherited from the </w:t>
      </w:r>
      <w:r w:rsidRPr="00436940">
        <w:rPr>
          <w:rStyle w:val="ISOCode"/>
        </w:rPr>
        <w:t>&lt;rivet/&gt;</w:t>
      </w:r>
      <w:r>
        <w:rPr>
          <w:szCs w:val="24"/>
        </w:rPr>
        <w:t xml:space="preserve"> element. Other rivet parameters (such as </w:t>
      </w:r>
      <w:r w:rsidRPr="00436940">
        <w:rPr>
          <w:rStyle w:val="ISOCode"/>
        </w:rPr>
        <w:t>length</w:t>
      </w:r>
      <w:r>
        <w:rPr>
          <w:szCs w:val="24"/>
        </w:rPr>
        <w:t xml:space="preserve"> or </w:t>
      </w:r>
      <w:r w:rsidRPr="00436940">
        <w:rPr>
          <w:rStyle w:val="ISOCode"/>
        </w:rPr>
        <w:t>shaft_diameter</w:t>
      </w:r>
      <w:r>
        <w:rPr>
          <w:szCs w:val="24"/>
        </w:rPr>
        <w:t>) may be treated as meaningless.</w:t>
      </w:r>
    </w:p>
    <w:p w14:paraId="64F04A2B" w14:textId="454FBF58" w:rsidR="006A2DB6" w:rsidRDefault="006A2DB6">
      <w:pPr>
        <w:pStyle w:val="BodyText"/>
        <w:autoSpaceDE w:val="0"/>
        <w:autoSpaceDN w:val="0"/>
        <w:adjustRightInd w:val="0"/>
        <w:rPr>
          <w:szCs w:val="24"/>
        </w:rPr>
      </w:pPr>
      <w:r>
        <w:rPr>
          <w:szCs w:val="24"/>
        </w:rPr>
        <w:t xml:space="preserve">The XML specification of the </w:t>
      </w:r>
      <w:r w:rsidRPr="00436940">
        <w:rPr>
          <w:rStyle w:val="ISOCode"/>
        </w:rPr>
        <w:t>&lt;swop/&gt;</w:t>
      </w:r>
      <w:r>
        <w:rPr>
          <w:szCs w:val="24"/>
        </w:rPr>
        <w:t xml:space="preserve"> element is shown in </w:t>
      </w:r>
      <w:r w:rsidR="009C3FFA">
        <w:rPr>
          <w:rStyle w:val="citetbl"/>
          <w:szCs w:val="24"/>
        </w:rPr>
        <w:t>Table </w:t>
      </w:r>
      <w:r>
        <w:rPr>
          <w:rStyle w:val="citetbl"/>
          <w:szCs w:val="24"/>
        </w:rPr>
        <w:t>48</w:t>
      </w:r>
      <w:r>
        <w:rPr>
          <w:szCs w:val="24"/>
        </w:rPr>
        <w:t>:</w:t>
      </w:r>
    </w:p>
    <w:p w14:paraId="715A412A" w14:textId="1D99F2BF" w:rsidR="006A2DB6" w:rsidRDefault="009C3FFA">
      <w:pPr>
        <w:pStyle w:val="Tabletitle"/>
        <w:autoSpaceDE w:val="0"/>
        <w:autoSpaceDN w:val="0"/>
        <w:adjustRightInd w:val="0"/>
        <w:outlineLvl w:val="0"/>
        <w:rPr>
          <w:szCs w:val="24"/>
        </w:rPr>
      </w:pPr>
      <w:r>
        <w:rPr>
          <w:szCs w:val="24"/>
        </w:rPr>
        <w:t>Table </w:t>
      </w:r>
      <w:r w:rsidR="006A2DB6">
        <w:rPr>
          <w:szCs w:val="24"/>
        </w:rPr>
        <w:t xml:space="preserve">48 — Attributes of element </w:t>
      </w:r>
      <w:r w:rsidR="006A2DB6" w:rsidRPr="00436940">
        <w:rPr>
          <w:rStyle w:val="ISOCode"/>
        </w:rPr>
        <w:t>&lt;swop/&gt;</w:t>
      </w:r>
    </w:p>
    <w:tbl>
      <w:tblPr>
        <w:tblW w:w="858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37"/>
        <w:gridCol w:w="1559"/>
        <w:gridCol w:w="1002"/>
        <w:gridCol w:w="2498"/>
      </w:tblGrid>
      <w:tr w:rsidR="006A2DB6" w:rsidRPr="00EC4DAD" w14:paraId="00DE3BC6" w14:textId="77777777" w:rsidTr="002A1803">
        <w:trPr>
          <w:tblHeader/>
          <w:jc w:val="center"/>
        </w:trPr>
        <w:tc>
          <w:tcPr>
            <w:tcW w:w="2093" w:type="dxa"/>
            <w:tcBorders>
              <w:top w:val="single" w:sz="12" w:space="0" w:color="auto"/>
              <w:bottom w:val="single" w:sz="12" w:space="0" w:color="auto"/>
            </w:tcBorders>
            <w:shd w:val="clear" w:color="auto" w:fill="F3F3F3"/>
            <w:vAlign w:val="bottom"/>
          </w:tcPr>
          <w:p w14:paraId="6C9325D7" w14:textId="680013F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37" w:type="dxa"/>
            <w:tcBorders>
              <w:top w:val="single" w:sz="12" w:space="0" w:color="auto"/>
              <w:bottom w:val="single" w:sz="12" w:space="0" w:color="auto"/>
            </w:tcBorders>
            <w:shd w:val="clear" w:color="auto" w:fill="F3F3F3"/>
            <w:vAlign w:val="bottom"/>
          </w:tcPr>
          <w:p w14:paraId="641F941A" w14:textId="349BC0E7"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A8191F9" w14:textId="402AF94F" w:rsidR="006A2DB6" w:rsidRPr="00EC4DAD" w:rsidRDefault="006A2DB6" w:rsidP="006A2DB6">
            <w:pPr>
              <w:pStyle w:val="Tableheader"/>
              <w:autoSpaceDE w:val="0"/>
              <w:autoSpaceDN w:val="0"/>
              <w:adjustRightInd w:val="0"/>
              <w:jc w:val="both"/>
              <w:rPr>
                <w:b/>
              </w:rPr>
            </w:pPr>
            <w:r w:rsidRPr="00EC4DAD">
              <w:rPr>
                <w:b/>
                <w:szCs w:val="24"/>
              </w:rPr>
              <w:t xml:space="preserve">Value </w:t>
            </w:r>
            <w:ins w:id="504" w:author="LUEJE Claudia" w:date="2024-05-02T18:03:00Z">
              <w:r w:rsidR="00E906D0">
                <w:rPr>
                  <w:b/>
                  <w:szCs w:val="24"/>
                </w:rPr>
                <w:t>s</w:t>
              </w:r>
            </w:ins>
            <w:del w:id="505" w:author="LUEJE Claudia" w:date="2024-05-02T18:03:00Z">
              <w:r w:rsidRPr="00EC4DAD" w:rsidDel="00E906D0">
                <w:rPr>
                  <w:b/>
                  <w:szCs w:val="24"/>
                </w:rPr>
                <w:delText>S</w:delText>
              </w:r>
            </w:del>
            <w:r w:rsidRPr="00EC4DAD">
              <w:rPr>
                <w:b/>
                <w:szCs w:val="24"/>
              </w:rPr>
              <w:t>pace</w:t>
            </w:r>
          </w:p>
        </w:tc>
        <w:tc>
          <w:tcPr>
            <w:tcW w:w="1002" w:type="dxa"/>
            <w:tcBorders>
              <w:top w:val="single" w:sz="12" w:space="0" w:color="auto"/>
              <w:bottom w:val="single" w:sz="12" w:space="0" w:color="auto"/>
            </w:tcBorders>
            <w:shd w:val="clear" w:color="auto" w:fill="F3F3F3"/>
            <w:vAlign w:val="bottom"/>
          </w:tcPr>
          <w:p w14:paraId="47C9BFD8" w14:textId="385ED1B1" w:rsidR="006A2DB6" w:rsidRPr="00EC4DAD" w:rsidRDefault="006A2DB6" w:rsidP="006A2DB6">
            <w:pPr>
              <w:pStyle w:val="Tableheader"/>
              <w:autoSpaceDE w:val="0"/>
              <w:autoSpaceDN w:val="0"/>
              <w:adjustRightInd w:val="0"/>
              <w:jc w:val="both"/>
              <w:rPr>
                <w:b/>
              </w:rPr>
            </w:pPr>
            <w:r w:rsidRPr="00EC4DAD">
              <w:rPr>
                <w:b/>
                <w:szCs w:val="24"/>
              </w:rPr>
              <w:t>Use</w:t>
            </w:r>
          </w:p>
        </w:tc>
        <w:tc>
          <w:tcPr>
            <w:tcW w:w="2498" w:type="dxa"/>
            <w:tcBorders>
              <w:top w:val="single" w:sz="12" w:space="0" w:color="auto"/>
              <w:bottom w:val="single" w:sz="12" w:space="0" w:color="auto"/>
            </w:tcBorders>
            <w:shd w:val="clear" w:color="auto" w:fill="F3F3F3"/>
            <w:vAlign w:val="bottom"/>
          </w:tcPr>
          <w:p w14:paraId="21D198C3" w14:textId="6AE2A6F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E164387" w14:textId="77777777" w:rsidTr="002A1803">
        <w:trPr>
          <w:jc w:val="center"/>
        </w:trPr>
        <w:tc>
          <w:tcPr>
            <w:tcW w:w="2093" w:type="dxa"/>
            <w:tcBorders>
              <w:top w:val="single" w:sz="12" w:space="0" w:color="auto"/>
            </w:tcBorders>
          </w:tcPr>
          <w:p w14:paraId="68A7C09E" w14:textId="1905ED9C" w:rsidR="006A2DB6" w:rsidRPr="006A2DB6" w:rsidRDefault="006A2DB6" w:rsidP="006A2DB6">
            <w:pPr>
              <w:pStyle w:val="Tablebody"/>
              <w:autoSpaceDE w:val="0"/>
              <w:autoSpaceDN w:val="0"/>
              <w:adjustRightInd w:val="0"/>
              <w:jc w:val="both"/>
            </w:pPr>
            <w:r w:rsidRPr="006A2DB6">
              <w:rPr>
                <w:szCs w:val="24"/>
              </w:rPr>
              <w:t>insert_shape</w:t>
            </w:r>
          </w:p>
        </w:tc>
        <w:tc>
          <w:tcPr>
            <w:tcW w:w="1437" w:type="dxa"/>
            <w:tcBorders>
              <w:top w:val="single" w:sz="12" w:space="0" w:color="auto"/>
            </w:tcBorders>
          </w:tcPr>
          <w:p w14:paraId="06955541" w14:textId="69C74E22"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top w:val="single" w:sz="12" w:space="0" w:color="auto"/>
            </w:tcBorders>
          </w:tcPr>
          <w:p w14:paraId="29F4541D" w14:textId="0337F24C" w:rsidR="006A2DB6" w:rsidRPr="006A2DB6" w:rsidRDefault="006A2DB6" w:rsidP="006A2DB6">
            <w:pPr>
              <w:pStyle w:val="Tablebody"/>
              <w:autoSpaceDE w:val="0"/>
              <w:autoSpaceDN w:val="0"/>
              <w:adjustRightInd w:val="0"/>
              <w:jc w:val="both"/>
            </w:pPr>
            <w:r w:rsidRPr="006A2DB6">
              <w:rPr>
                <w:szCs w:val="24"/>
              </w:rPr>
              <w:t>Alphanumeric</w:t>
            </w:r>
          </w:p>
        </w:tc>
        <w:tc>
          <w:tcPr>
            <w:tcW w:w="1002" w:type="dxa"/>
            <w:tcBorders>
              <w:top w:val="single" w:sz="12" w:space="0" w:color="auto"/>
            </w:tcBorders>
          </w:tcPr>
          <w:p w14:paraId="1D4BAA8A" w14:textId="4CBCC88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top w:val="single" w:sz="12" w:space="0" w:color="auto"/>
            </w:tcBorders>
          </w:tcPr>
          <w:p w14:paraId="7ADA26FA" w14:textId="708525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F9E5A7" w14:textId="77777777" w:rsidTr="002A1803">
        <w:trPr>
          <w:jc w:val="center"/>
        </w:trPr>
        <w:tc>
          <w:tcPr>
            <w:tcW w:w="2093" w:type="dxa"/>
          </w:tcPr>
          <w:p w14:paraId="57294B83" w14:textId="4313D3EC" w:rsidR="006A2DB6" w:rsidRPr="006A2DB6" w:rsidRDefault="006A2DB6" w:rsidP="006A2DB6">
            <w:pPr>
              <w:pStyle w:val="Tablebody"/>
              <w:autoSpaceDE w:val="0"/>
              <w:autoSpaceDN w:val="0"/>
              <w:adjustRightInd w:val="0"/>
              <w:jc w:val="both"/>
            </w:pPr>
            <w:r w:rsidRPr="006A2DB6">
              <w:rPr>
                <w:szCs w:val="24"/>
              </w:rPr>
              <w:t>insert_height</w:t>
            </w:r>
          </w:p>
        </w:tc>
        <w:tc>
          <w:tcPr>
            <w:tcW w:w="1437" w:type="dxa"/>
          </w:tcPr>
          <w:p w14:paraId="6642C6A4" w14:textId="78811EAE"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ACB6A8E" w14:textId="5E6C0A1B"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58C38F6B" w14:textId="351C2E75"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6161E0CC" w14:textId="4088A6A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280E613" w14:textId="77777777" w:rsidTr="002A1803">
        <w:trPr>
          <w:jc w:val="center"/>
        </w:trPr>
        <w:tc>
          <w:tcPr>
            <w:tcW w:w="2093" w:type="dxa"/>
          </w:tcPr>
          <w:p w14:paraId="47EBEE97" w14:textId="49649B63" w:rsidR="006A2DB6" w:rsidRPr="006A2DB6" w:rsidRDefault="006A2DB6" w:rsidP="006A2DB6">
            <w:pPr>
              <w:pStyle w:val="Tablebody"/>
              <w:autoSpaceDE w:val="0"/>
              <w:autoSpaceDN w:val="0"/>
              <w:adjustRightInd w:val="0"/>
              <w:jc w:val="both"/>
            </w:pPr>
            <w:r w:rsidRPr="006A2DB6">
              <w:rPr>
                <w:szCs w:val="24"/>
              </w:rPr>
              <w:t>spotweld_diameter</w:t>
            </w:r>
          </w:p>
        </w:tc>
        <w:tc>
          <w:tcPr>
            <w:tcW w:w="1437" w:type="dxa"/>
          </w:tcPr>
          <w:p w14:paraId="412CF62B" w14:textId="0251F90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74EC9BE5" w14:textId="5398A222" w:rsidR="006A2DB6" w:rsidRPr="006A2DB6" w:rsidRDefault="006A2DB6" w:rsidP="006A2DB6">
            <w:pPr>
              <w:pStyle w:val="Tablebody"/>
              <w:autoSpaceDE w:val="0"/>
              <w:autoSpaceDN w:val="0"/>
              <w:adjustRightInd w:val="0"/>
              <w:jc w:val="both"/>
            </w:pPr>
            <w:r w:rsidRPr="006A2DB6">
              <w:rPr>
                <w:szCs w:val="24"/>
              </w:rPr>
              <w:t>&gt; 0</w:t>
            </w:r>
            <w:r w:rsidR="00436940">
              <w:rPr>
                <w:szCs w:val="24"/>
              </w:rPr>
              <w:t>,</w:t>
            </w:r>
            <w:r w:rsidRPr="006A2DB6">
              <w:rPr>
                <w:szCs w:val="24"/>
              </w:rPr>
              <w:t>0</w:t>
            </w:r>
          </w:p>
        </w:tc>
        <w:tc>
          <w:tcPr>
            <w:tcW w:w="1002" w:type="dxa"/>
          </w:tcPr>
          <w:p w14:paraId="34259CF3" w14:textId="60DE43BD" w:rsidR="006A2DB6" w:rsidRPr="006A2DB6" w:rsidRDefault="006A2DB6" w:rsidP="006A2DB6">
            <w:pPr>
              <w:pStyle w:val="Tablebody"/>
              <w:autoSpaceDE w:val="0"/>
              <w:autoSpaceDN w:val="0"/>
              <w:adjustRightInd w:val="0"/>
              <w:jc w:val="both"/>
            </w:pPr>
            <w:r w:rsidRPr="006A2DB6">
              <w:rPr>
                <w:szCs w:val="24"/>
              </w:rPr>
              <w:t>Optional</w:t>
            </w:r>
          </w:p>
        </w:tc>
        <w:tc>
          <w:tcPr>
            <w:tcW w:w="2498" w:type="dxa"/>
          </w:tcPr>
          <w:p w14:paraId="2202DA64" w14:textId="0BC152E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89543C1" w14:textId="77777777" w:rsidTr="002A1803">
        <w:trPr>
          <w:jc w:val="center"/>
        </w:trPr>
        <w:tc>
          <w:tcPr>
            <w:tcW w:w="2093" w:type="dxa"/>
            <w:tcBorders>
              <w:bottom w:val="single" w:sz="12" w:space="0" w:color="auto"/>
            </w:tcBorders>
          </w:tcPr>
          <w:p w14:paraId="06074624" w14:textId="4F433161" w:rsidR="006A2DB6" w:rsidRPr="006A2DB6" w:rsidRDefault="006A2DB6" w:rsidP="006A2DB6">
            <w:pPr>
              <w:pStyle w:val="Tablebody"/>
              <w:autoSpaceDE w:val="0"/>
              <w:autoSpaceDN w:val="0"/>
              <w:adjustRightInd w:val="0"/>
              <w:jc w:val="both"/>
            </w:pPr>
            <w:r w:rsidRPr="006A2DB6">
              <w:rPr>
                <w:szCs w:val="24"/>
              </w:rPr>
              <w:t>spotweld_technology</w:t>
            </w:r>
          </w:p>
        </w:tc>
        <w:tc>
          <w:tcPr>
            <w:tcW w:w="1437" w:type="dxa"/>
            <w:tcBorders>
              <w:bottom w:val="single" w:sz="12" w:space="0" w:color="auto"/>
            </w:tcBorders>
          </w:tcPr>
          <w:p w14:paraId="601A8162" w14:textId="1990720F" w:rsidR="006A2DB6" w:rsidRPr="006A2DB6" w:rsidRDefault="006A2DB6" w:rsidP="006A2DB6">
            <w:pPr>
              <w:pStyle w:val="Tablebody"/>
              <w:autoSpaceDE w:val="0"/>
              <w:autoSpaceDN w:val="0"/>
              <w:adjustRightInd w:val="0"/>
              <w:jc w:val="both"/>
            </w:pPr>
            <w:r w:rsidRPr="006A2DB6">
              <w:rPr>
                <w:szCs w:val="24"/>
              </w:rPr>
              <w:t>Selection</w:t>
            </w:r>
          </w:p>
        </w:tc>
        <w:tc>
          <w:tcPr>
            <w:tcW w:w="1559" w:type="dxa"/>
            <w:tcBorders>
              <w:bottom w:val="single" w:sz="12" w:space="0" w:color="auto"/>
            </w:tcBorders>
          </w:tcPr>
          <w:p w14:paraId="67A10618" w14:textId="77777777" w:rsidR="006A2DB6" w:rsidRDefault="006A2DB6" w:rsidP="006A2DB6">
            <w:pPr>
              <w:pStyle w:val="Tablebody"/>
              <w:autoSpaceDE w:val="0"/>
              <w:autoSpaceDN w:val="0"/>
              <w:adjustRightInd w:val="0"/>
              <w:jc w:val="both"/>
              <w:rPr>
                <w:szCs w:val="24"/>
              </w:rPr>
            </w:pPr>
            <w:r>
              <w:rPr>
                <w:szCs w:val="24"/>
              </w:rPr>
              <w:t>resistance</w:t>
            </w:r>
          </w:p>
          <w:p w14:paraId="2773B624" w14:textId="77777777" w:rsidR="006A2DB6" w:rsidRDefault="006A2DB6" w:rsidP="006A2DB6">
            <w:pPr>
              <w:pStyle w:val="Tablebody"/>
              <w:autoSpaceDE w:val="0"/>
              <w:autoSpaceDN w:val="0"/>
              <w:adjustRightInd w:val="0"/>
              <w:jc w:val="both"/>
              <w:rPr>
                <w:szCs w:val="24"/>
              </w:rPr>
            </w:pPr>
            <w:r>
              <w:rPr>
                <w:szCs w:val="24"/>
              </w:rPr>
              <w:t>laser</w:t>
            </w:r>
          </w:p>
          <w:p w14:paraId="1D1F3A61" w14:textId="77777777" w:rsidR="006A2DB6" w:rsidRDefault="006A2DB6" w:rsidP="006A2DB6">
            <w:pPr>
              <w:pStyle w:val="Tablebody"/>
              <w:autoSpaceDE w:val="0"/>
              <w:autoSpaceDN w:val="0"/>
              <w:adjustRightInd w:val="0"/>
              <w:jc w:val="both"/>
              <w:rPr>
                <w:szCs w:val="24"/>
              </w:rPr>
            </w:pPr>
            <w:r>
              <w:rPr>
                <w:szCs w:val="24"/>
              </w:rPr>
              <w:t>projection</w:t>
            </w:r>
          </w:p>
          <w:p w14:paraId="4FAEC5EC" w14:textId="520F50A9" w:rsidR="006A2DB6" w:rsidRPr="006A2DB6" w:rsidRDefault="006A2DB6" w:rsidP="006A2DB6">
            <w:pPr>
              <w:pStyle w:val="Tablebody"/>
              <w:autoSpaceDE w:val="0"/>
              <w:autoSpaceDN w:val="0"/>
              <w:adjustRightInd w:val="0"/>
              <w:jc w:val="both"/>
            </w:pPr>
            <w:r w:rsidRPr="006A2DB6">
              <w:rPr>
                <w:szCs w:val="24"/>
              </w:rPr>
              <w:t>friction</w:t>
            </w:r>
          </w:p>
        </w:tc>
        <w:tc>
          <w:tcPr>
            <w:tcW w:w="1002" w:type="dxa"/>
            <w:tcBorders>
              <w:bottom w:val="single" w:sz="12" w:space="0" w:color="auto"/>
            </w:tcBorders>
          </w:tcPr>
          <w:p w14:paraId="7EEBC174" w14:textId="4E3512B2" w:rsidR="006A2DB6" w:rsidRPr="006A2DB6" w:rsidRDefault="006A2DB6" w:rsidP="006A2DB6">
            <w:pPr>
              <w:pStyle w:val="Tablebody"/>
              <w:autoSpaceDE w:val="0"/>
              <w:autoSpaceDN w:val="0"/>
              <w:adjustRightInd w:val="0"/>
              <w:jc w:val="both"/>
            </w:pPr>
            <w:r w:rsidRPr="006A2DB6">
              <w:rPr>
                <w:szCs w:val="24"/>
              </w:rPr>
              <w:t>Optional</w:t>
            </w:r>
          </w:p>
        </w:tc>
        <w:tc>
          <w:tcPr>
            <w:tcW w:w="2498" w:type="dxa"/>
            <w:tcBorders>
              <w:bottom w:val="single" w:sz="12" w:space="0" w:color="auto"/>
            </w:tcBorders>
          </w:tcPr>
          <w:p w14:paraId="35696D5C" w14:textId="74240441" w:rsidR="006A2DB6" w:rsidRPr="006A2DB6" w:rsidRDefault="006A2DB6" w:rsidP="006A2DB6">
            <w:pPr>
              <w:pStyle w:val="Tablebody"/>
              <w:autoSpaceDE w:val="0"/>
              <w:autoSpaceDN w:val="0"/>
              <w:adjustRightInd w:val="0"/>
              <w:jc w:val="both"/>
            </w:pPr>
            <w:r w:rsidRPr="006A2DB6">
              <w:rPr>
                <w:szCs w:val="24"/>
              </w:rPr>
              <w:t>-</w:t>
            </w:r>
          </w:p>
        </w:tc>
      </w:tr>
    </w:tbl>
    <w:p w14:paraId="1431BCC4" w14:textId="2CA7C6C5" w:rsidR="006A2DB6" w:rsidRDefault="006A2DB6">
      <w:pPr>
        <w:pStyle w:val="BodyText"/>
        <w:autoSpaceDE w:val="0"/>
        <w:autoSpaceDN w:val="0"/>
        <w:adjustRightInd w:val="0"/>
        <w:rPr>
          <w:szCs w:val="24"/>
        </w:rPr>
      </w:pPr>
      <w:r>
        <w:rPr>
          <w:szCs w:val="24"/>
        </w:rPr>
        <w:t>All attributes of this connection type are optional for importing it into CAD or CAE application. However, some FE pre-processors may declare some of them to be mandatory.</w:t>
      </w:r>
    </w:p>
    <w:p w14:paraId="532371C9" w14:textId="77777777" w:rsidR="006A2DB6" w:rsidRDefault="006A2DB6">
      <w:pPr>
        <w:pStyle w:val="BodyText"/>
        <w:autoSpaceDE w:val="0"/>
        <w:autoSpaceDN w:val="0"/>
        <w:adjustRightInd w:val="0"/>
        <w:rPr>
          <w:szCs w:val="24"/>
        </w:rPr>
      </w:pPr>
      <w:r>
        <w:rPr>
          <w:szCs w:val="24"/>
        </w:rPr>
        <w:t>These attributes have the following semantics:</w:t>
      </w:r>
    </w:p>
    <w:p w14:paraId="11D109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insert_shape</w:t>
      </w:r>
      <w:r>
        <w:rPr>
          <w:szCs w:val="24"/>
        </w:rPr>
        <w:t>: Identification of the applied insert shape. In the illustrated example, the hole appears circular, but it may have a polygonal shape in order to prevent relative rotation of the two sheets in case they were connected by a single framing spot, only.</w:t>
      </w:r>
    </w:p>
    <w:p w14:paraId="1B75D3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insert_height</w:t>
      </w:r>
      <w:r>
        <w:rPr>
          <w:szCs w:val="24"/>
        </w:rPr>
        <w:t>: Height of the (unmounted) insert.</w:t>
      </w:r>
    </w:p>
    <w:p w14:paraId="1243E8B5" w14:textId="7F2DD7E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spotweld_diameter</w:t>
      </w:r>
      <w:r>
        <w:rPr>
          <w:szCs w:val="24"/>
        </w:rPr>
        <w:t xml:space="preserve">: Diameter of the spot weld, see </w:t>
      </w:r>
      <w:del w:id="506" w:author="LUEJE Claudia" w:date="2024-05-02T18:03:00Z">
        <w:r w:rsidDel="00E906D0">
          <w:rPr>
            <w:rStyle w:val="citesec"/>
            <w:szCs w:val="24"/>
          </w:rPr>
          <w:delText>clause </w:delText>
        </w:r>
      </w:del>
      <w:r>
        <w:rPr>
          <w:rStyle w:val="citesec"/>
          <w:szCs w:val="24"/>
        </w:rPr>
        <w:t>9.2</w:t>
      </w:r>
      <w:r>
        <w:rPr>
          <w:szCs w:val="24"/>
        </w:rPr>
        <w:t xml:space="preserve"> Spot </w:t>
      </w:r>
      <w:ins w:id="507" w:author="LUEJE Claudia" w:date="2024-05-02T18:03:00Z">
        <w:r w:rsidR="00E906D0">
          <w:rPr>
            <w:szCs w:val="24"/>
          </w:rPr>
          <w:t>w</w:t>
        </w:r>
      </w:ins>
      <w:del w:id="508" w:author="LUEJE Claudia" w:date="2024-05-02T18:03:00Z">
        <w:r w:rsidDel="00E906D0">
          <w:rPr>
            <w:szCs w:val="24"/>
          </w:rPr>
          <w:delText>W</w:delText>
        </w:r>
      </w:del>
      <w:r>
        <w:rPr>
          <w:szCs w:val="24"/>
        </w:rPr>
        <w:t>elds.</w:t>
      </w:r>
    </w:p>
    <w:p w14:paraId="524323D8" w14:textId="3CDFF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77533">
        <w:rPr>
          <w:rStyle w:val="ISOCode"/>
        </w:rPr>
        <w:t>spotweld_technology</w:t>
      </w:r>
      <w:r>
        <w:rPr>
          <w:szCs w:val="24"/>
        </w:rPr>
        <w:t xml:space="preserve">: Technology of the spot weld, see </w:t>
      </w:r>
      <w:del w:id="509" w:author="LUEJE Claudia" w:date="2024-05-02T18:03:00Z">
        <w:r w:rsidDel="00E906D0">
          <w:rPr>
            <w:rStyle w:val="citesec"/>
            <w:szCs w:val="24"/>
          </w:rPr>
          <w:delText>clause </w:delText>
        </w:r>
      </w:del>
      <w:r>
        <w:rPr>
          <w:rStyle w:val="citesec"/>
          <w:szCs w:val="24"/>
        </w:rPr>
        <w:t>9.2</w:t>
      </w:r>
      <w:r>
        <w:rPr>
          <w:szCs w:val="24"/>
        </w:rPr>
        <w:t xml:space="preserve"> Spot </w:t>
      </w:r>
      <w:ins w:id="510" w:author="LUEJE Claudia" w:date="2024-05-02T18:03:00Z">
        <w:r w:rsidR="00E906D0">
          <w:rPr>
            <w:szCs w:val="24"/>
          </w:rPr>
          <w:t>w</w:t>
        </w:r>
      </w:ins>
      <w:del w:id="511" w:author="LUEJE Claudia" w:date="2024-05-02T18:03:00Z">
        <w:r w:rsidDel="00E906D0">
          <w:rPr>
            <w:szCs w:val="24"/>
          </w:rPr>
          <w:delText>W</w:delText>
        </w:r>
      </w:del>
      <w:r>
        <w:rPr>
          <w:szCs w:val="24"/>
        </w:rPr>
        <w:t>elds.</w:t>
      </w:r>
    </w:p>
    <w:p w14:paraId="74C3093B" w14:textId="77777777" w:rsidR="006A2DB6" w:rsidRDefault="006A2DB6">
      <w:pPr>
        <w:pStyle w:val="BodyText"/>
        <w:autoSpaceDE w:val="0"/>
        <w:autoSpaceDN w:val="0"/>
        <w:adjustRightInd w:val="0"/>
        <w:rPr>
          <w:szCs w:val="24"/>
        </w:rPr>
      </w:pPr>
      <w:r>
        <w:rPr>
          <w:szCs w:val="24"/>
        </w:rPr>
        <w:t xml:space="preserve">The element </w:t>
      </w:r>
      <w:r w:rsidRPr="00C77533">
        <w:rPr>
          <w:rStyle w:val="ISOCode"/>
        </w:rPr>
        <w:t>&lt;swop/&gt;</w:t>
      </w:r>
      <w:r>
        <w:rPr>
          <w:szCs w:val="24"/>
        </w:rPr>
        <w:t xml:space="preserve"> does not allow any nested elements.</w:t>
      </w:r>
    </w:p>
    <w:p w14:paraId="79460E9F" w14:textId="7FB281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12" w:author="LUEJE Claudia" w:date="2024-05-02T18:03:00Z">
        <w:r w:rsidR="00E906D0">
          <w:rPr>
            <w:szCs w:val="24"/>
          </w:rPr>
          <w:t>XAMPLE</w:t>
        </w:r>
      </w:ins>
      <w:del w:id="513" w:author="LUEJE Claudia" w:date="2024-05-02T18:03:00Z">
        <w:r w:rsidDel="00E906D0">
          <w:rPr>
            <w:szCs w:val="24"/>
          </w:rPr>
          <w:delText>xample</w:delText>
        </w:r>
      </w:del>
      <w:r w:rsidR="00C77533">
        <w:rPr>
          <w:szCs w:val="24"/>
        </w:rPr>
        <w:tab/>
        <w:t> </w:t>
      </w:r>
    </w:p>
    <w:p w14:paraId="0FABE313" w14:textId="67D6230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label="RVT_2123921"&gt;</w:t>
      </w:r>
    </w:p>
    <w:p w14:paraId="50330660" w14:textId="5A224161"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CC05CAA" w14:textId="12FF78E4"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head_diameter="8.5" head_height="0.9" hardness="410" </w:t>
      </w:r>
      <w:r w:rsidR="006A2DB6">
        <w:rPr>
          <w:b/>
          <w:szCs w:val="24"/>
        </w:rPr>
        <w:t>shaft_diameter="5.4"</w:t>
      </w:r>
      <w:r>
        <w:rPr>
          <w:b/>
          <w:szCs w:val="24"/>
        </w:rPr>
        <w:t xml:space="preserve"> </w:t>
      </w:r>
      <w:r w:rsidR="006A2DB6">
        <w:rPr>
          <w:b/>
          <w:szCs w:val="24"/>
        </w:rPr>
        <w:t>sink_size="0.3" length="1.5"</w:t>
      </w:r>
      <w:r w:rsidR="006A2DB6">
        <w:rPr>
          <w:szCs w:val="24"/>
        </w:rPr>
        <w:t xml:space="preserve"> &gt;</w:t>
      </w:r>
    </w:p>
    <w:p w14:paraId="7566E206" w14:textId="77777777" w:rsidR="00C77533" w:rsidRP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77533">
        <w:rPr>
          <w:szCs w:val="24"/>
          <w:lang w:val="fr-CH"/>
        </w:rPr>
        <w:t>&lt;normal_direction x="0" y="0" z="3" /&gt;</w:t>
      </w:r>
    </w:p>
    <w:p w14:paraId="4FF9C610" w14:textId="60EE684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&lt;swop insert_shape="cone_23" insert_height="1.8"</w:t>
      </w:r>
      <w:r>
        <w:rPr>
          <w:b/>
          <w:szCs w:val="24"/>
        </w:rPr>
        <w:t xml:space="preserve"> </w:t>
      </w:r>
      <w:r w:rsidR="006A2DB6">
        <w:rPr>
          <w:b/>
          <w:szCs w:val="24"/>
        </w:rPr>
        <w:t>spotweld_diameter="4.5" spotweld_technology="resistance" /&gt;</w:t>
      </w:r>
    </w:p>
    <w:p w14:paraId="3C3032E6" w14:textId="7FCF405E"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201D684A" w14:textId="12A209BA"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336A458" w14:textId="51988A82"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024B860F" w14:textId="68126D56"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662A8DF" w14:textId="340E3A6B" w:rsidR="006A2DB6"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0E3EE6B" w14:textId="633E46A7" w:rsidR="00C77533" w:rsidRDefault="00C7753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1F52811" w14:textId="3ED8358C"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Clinch </w:t>
      </w:r>
      <w:ins w:id="514" w:author="LUEJE Claudia" w:date="2024-05-02T18:03:00Z">
        <w:r w:rsidR="00E906D0">
          <w:rPr>
            <w:rFonts w:eastAsia="Times New Roman"/>
            <w:szCs w:val="24"/>
          </w:rPr>
          <w:t>r</w:t>
        </w:r>
      </w:ins>
      <w:del w:id="515" w:author="LUEJE Claudia" w:date="2024-05-02T18:03:00Z">
        <w:r w:rsidDel="00E906D0">
          <w:rPr>
            <w:rFonts w:eastAsia="Times New Roman"/>
            <w:szCs w:val="24"/>
          </w:rPr>
          <w:delText>R</w:delText>
        </w:r>
      </w:del>
      <w:r>
        <w:rPr>
          <w:rFonts w:eastAsia="Times New Roman"/>
          <w:szCs w:val="24"/>
        </w:rPr>
        <w:t xml:space="preserve">ivet </w:t>
      </w:r>
      <w:ins w:id="516" w:author="LUEJE Claudia" w:date="2024-05-02T18:04:00Z">
        <w:r w:rsidR="00E906D0">
          <w:rPr>
            <w:rFonts w:eastAsia="Times New Roman"/>
            <w:szCs w:val="24"/>
          </w:rPr>
          <w:t>s</w:t>
        </w:r>
      </w:ins>
      <w:del w:id="517" w:author="LUEJE Claudia" w:date="2024-05-02T18:04:00Z">
        <w:r w:rsidDel="00E906D0">
          <w:rPr>
            <w:rFonts w:eastAsia="Times New Roman"/>
            <w:szCs w:val="24"/>
          </w:rPr>
          <w:delText>S</w:delText>
        </w:r>
      </w:del>
      <w:r>
        <w:rPr>
          <w:rFonts w:eastAsia="Times New Roman"/>
          <w:szCs w:val="24"/>
        </w:rPr>
        <w:t>tuds</w:t>
      </w:r>
    </w:p>
    <w:p w14:paraId="250ECF5F" w14:textId="667F2FB2" w:rsidR="006A2DB6" w:rsidRDefault="006A2DB6">
      <w:pPr>
        <w:pStyle w:val="BodyText"/>
        <w:autoSpaceDE w:val="0"/>
        <w:autoSpaceDN w:val="0"/>
        <w:adjustRightInd w:val="0"/>
        <w:rPr>
          <w:szCs w:val="24"/>
        </w:rPr>
      </w:pPr>
      <w:r>
        <w:rPr>
          <w:szCs w:val="24"/>
        </w:rPr>
        <w:t xml:space="preserve">A </w:t>
      </w:r>
      <w:ins w:id="518" w:author="LUEJE Claudia" w:date="2024-05-02T18:04:00Z">
        <w:r w:rsidR="00E906D0">
          <w:rPr>
            <w:szCs w:val="24"/>
          </w:rPr>
          <w:t>c</w:t>
        </w:r>
      </w:ins>
      <w:del w:id="519" w:author="LUEJE Claudia" w:date="2024-05-02T18:04:00Z">
        <w:r w:rsidDel="00E906D0">
          <w:rPr>
            <w:szCs w:val="24"/>
          </w:rPr>
          <w:delText>C</w:delText>
        </w:r>
      </w:del>
      <w:r>
        <w:rPr>
          <w:szCs w:val="24"/>
        </w:rPr>
        <w:t xml:space="preserve">linch </w:t>
      </w:r>
      <w:ins w:id="520" w:author="LUEJE Claudia" w:date="2024-05-02T18:04:00Z">
        <w:r w:rsidR="00E906D0">
          <w:rPr>
            <w:szCs w:val="24"/>
          </w:rPr>
          <w:t>r</w:t>
        </w:r>
      </w:ins>
      <w:del w:id="521" w:author="LUEJE Claudia" w:date="2024-05-02T18:04:00Z">
        <w:r w:rsidDel="00E906D0">
          <w:rPr>
            <w:szCs w:val="24"/>
          </w:rPr>
          <w:delText>R</w:delText>
        </w:r>
      </w:del>
      <w:r>
        <w:rPr>
          <w:szCs w:val="24"/>
        </w:rPr>
        <w:t xml:space="preserve">ivet </w:t>
      </w:r>
      <w:ins w:id="522" w:author="LUEJE Claudia" w:date="2024-05-02T18:04:00Z">
        <w:r w:rsidR="00E906D0">
          <w:rPr>
            <w:szCs w:val="24"/>
          </w:rPr>
          <w:t>s</w:t>
        </w:r>
      </w:ins>
      <w:del w:id="523" w:author="LUEJE Claudia" w:date="2024-05-02T18:04:00Z">
        <w:r w:rsidDel="00E906D0">
          <w:rPr>
            <w:szCs w:val="24"/>
          </w:rPr>
          <w:delText>S</w:delText>
        </w:r>
      </w:del>
      <w:r>
        <w:rPr>
          <w:szCs w:val="24"/>
        </w:rPr>
        <w:t xml:space="preserve">tud (CNB from German word </w:t>
      </w:r>
      <w:r>
        <w:rPr>
          <w:b/>
          <w:szCs w:val="24"/>
        </w:rPr>
        <w:t>C</w:t>
      </w:r>
      <w:r>
        <w:rPr>
          <w:szCs w:val="24"/>
        </w:rPr>
        <w:t>linch</w:t>
      </w:r>
      <w:r>
        <w:rPr>
          <w:b/>
          <w:szCs w:val="24"/>
        </w:rPr>
        <w:t>n</w:t>
      </w:r>
      <w:r>
        <w:rPr>
          <w:szCs w:val="24"/>
        </w:rPr>
        <w:t>iet</w:t>
      </w:r>
      <w:r>
        <w:rPr>
          <w:b/>
          <w:szCs w:val="24"/>
        </w:rPr>
        <w:t>b</w:t>
      </w:r>
      <w:r>
        <w:rPr>
          <w:szCs w:val="24"/>
        </w:rPr>
        <w:t xml:space="preserve">olzen) is fixed to the base metal sheet, typically by cold forming, </w:t>
      </w:r>
      <w:del w:id="524" w:author="LUEJE Claudia" w:date="2024-05-02T18:05:00Z">
        <w:r w:rsidDel="00A24D2B">
          <w:rPr>
            <w:szCs w:val="24"/>
          </w:rPr>
          <w:delText>cf.</w:delText>
        </w:r>
      </w:del>
      <w:ins w:id="525" w:author="LUEJE Claudia" w:date="2024-05-02T18:05:00Z">
        <w:r w:rsidR="00A24D2B">
          <w:rPr>
            <w:szCs w:val="24"/>
          </w:rPr>
          <w:t>see</w:t>
        </w:r>
      </w:ins>
      <w:r>
        <w:rPr>
          <w:szCs w:val="24"/>
        </w:rPr>
        <w:t xml:space="preserve"> </w:t>
      </w:r>
      <w:r w:rsidR="002F3F18">
        <w:rPr>
          <w:rStyle w:val="citefig"/>
          <w:szCs w:val="24"/>
        </w:rPr>
        <w:t>Figure </w:t>
      </w:r>
      <w:r>
        <w:rPr>
          <w:rStyle w:val="citefig"/>
          <w:szCs w:val="24"/>
        </w:rPr>
        <w:t>17</w:t>
      </w:r>
      <w:r>
        <w:rPr>
          <w:szCs w:val="24"/>
        </w:rPr>
        <w:t>. This connection method does not need additional components. Special tools are used to plastically form a mechanical interlock between the pin and the sheet.</w:t>
      </w:r>
    </w:p>
    <w:p w14:paraId="44363605" w14:textId="77777777" w:rsidR="006A2DB6" w:rsidRDefault="006A2DB6">
      <w:pPr>
        <w:pStyle w:val="BodyText"/>
        <w:autoSpaceDE w:val="0"/>
        <w:autoSpaceDN w:val="0"/>
        <w:adjustRightInd w:val="0"/>
        <w:rPr>
          <w:szCs w:val="24"/>
        </w:rPr>
      </w:pPr>
      <w:r>
        <w:rPr>
          <w:szCs w:val="24"/>
        </w:rPr>
        <w:t>One or more panels, typically of different material, are attached to the stud and fastened using a counterpart (a coarse nut, or a Tucker plastic nut).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425339D8" w14:textId="77777777" w:rsidTr="002A1803">
        <w:tc>
          <w:tcPr>
            <w:tcW w:w="4870" w:type="dxa"/>
          </w:tcPr>
          <w:p w14:paraId="51CADEBF" w14:textId="718688D4"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8329_ed1fig17a.EPS</w:t>
            </w:r>
          </w:p>
        </w:tc>
        <w:tc>
          <w:tcPr>
            <w:tcW w:w="4871" w:type="dxa"/>
          </w:tcPr>
          <w:p w14:paraId="6ED0261E" w14:textId="38BDED03"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8329_ed1fig17b.EPS</w:t>
            </w:r>
          </w:p>
        </w:tc>
      </w:tr>
      <w:tr w:rsidR="006A2DB6" w14:paraId="07685CC8" w14:textId="77777777" w:rsidTr="002A1803">
        <w:tc>
          <w:tcPr>
            <w:tcW w:w="4870" w:type="dxa"/>
          </w:tcPr>
          <w:p w14:paraId="0DDEF182" w14:textId="249800CF" w:rsidR="006A2DB6" w:rsidRPr="006A2DB6" w:rsidRDefault="006A2DB6" w:rsidP="006A2DB6">
            <w:pPr>
              <w:pStyle w:val="BodyText"/>
              <w:autoSpaceDE w:val="0"/>
              <w:autoSpaceDN w:val="0"/>
              <w:adjustRightInd w:val="0"/>
              <w:jc w:val="center"/>
              <w:rPr>
                <w:b/>
              </w:rPr>
            </w:pPr>
            <w:r w:rsidRPr="006A2DB6">
              <w:rPr>
                <w:b/>
                <w:szCs w:val="24"/>
              </w:rPr>
              <w:t>a) Clinched rivet stud (threaded)</w:t>
            </w:r>
          </w:p>
        </w:tc>
        <w:tc>
          <w:tcPr>
            <w:tcW w:w="4871" w:type="dxa"/>
          </w:tcPr>
          <w:p w14:paraId="3CE3BA21" w14:textId="4C405479" w:rsidR="006A2DB6" w:rsidRPr="006A2DB6" w:rsidRDefault="006A2DB6" w:rsidP="006A2DB6">
            <w:pPr>
              <w:pStyle w:val="BodyText"/>
              <w:autoSpaceDE w:val="0"/>
              <w:autoSpaceDN w:val="0"/>
              <w:adjustRightInd w:val="0"/>
              <w:jc w:val="center"/>
              <w:rPr>
                <w:b/>
              </w:rPr>
            </w:pPr>
            <w:r w:rsidRPr="006A2DB6">
              <w:rPr>
                <w:b/>
                <w:szCs w:val="24"/>
              </w:rPr>
              <w:t>b) Clinched ball stud</w:t>
            </w:r>
          </w:p>
        </w:tc>
      </w:tr>
    </w:tbl>
    <w:p w14:paraId="2541EFCA" w14:textId="023512E9" w:rsidR="006A2DB6" w:rsidRDefault="002F3F18">
      <w:pPr>
        <w:pStyle w:val="Figuretitle0"/>
        <w:autoSpaceDE w:val="0"/>
        <w:autoSpaceDN w:val="0"/>
        <w:adjustRightInd w:val="0"/>
        <w:outlineLvl w:val="0"/>
        <w:rPr>
          <w:szCs w:val="24"/>
        </w:rPr>
      </w:pPr>
      <w:r>
        <w:rPr>
          <w:szCs w:val="24"/>
        </w:rPr>
        <w:t>Figure </w:t>
      </w:r>
      <w:r w:rsidR="006A2DB6">
        <w:rPr>
          <w:szCs w:val="24"/>
        </w:rPr>
        <w:t>17 — Clinch rivet studs — Threaded variant and ball stud</w:t>
      </w:r>
    </w:p>
    <w:p w14:paraId="6D98D6DF" w14:textId="77777777" w:rsidR="006A2DB6" w:rsidRDefault="006A2DB6">
      <w:pPr>
        <w:pStyle w:val="BodyText"/>
        <w:autoSpaceDE w:val="0"/>
        <w:autoSpaceDN w:val="0"/>
        <w:adjustRightInd w:val="0"/>
        <w:rPr>
          <w:szCs w:val="24"/>
        </w:rPr>
      </w:pPr>
      <w:r>
        <w:rPr>
          <w:szCs w:val="24"/>
        </w:rPr>
        <w:t xml:space="preserve">A </w:t>
      </w:r>
      <w:commentRangeStart w:id="526"/>
      <w:r>
        <w:rPr>
          <w:szCs w:val="24"/>
        </w:rPr>
        <w:t>CNB</w:t>
      </w:r>
      <w:commentRangeEnd w:id="526"/>
      <w:r w:rsidR="00A24D2B">
        <w:rPr>
          <w:rStyle w:val="CommentReference"/>
          <w:rFonts w:ascii="Calibri" w:eastAsia="Times New Roman" w:hAnsi="Calibri"/>
          <w:lang w:val="en-US" w:eastAsia="x-none"/>
        </w:rPr>
        <w:commentReference w:id="526"/>
      </w:r>
      <w:r>
        <w:rPr>
          <w:szCs w:val="24"/>
        </w:rPr>
        <w:t xml:space="preserve"> is denoted by a nested element </w:t>
      </w:r>
      <w:r w:rsidRPr="00A74502">
        <w:rPr>
          <w:rStyle w:val="ISOCode"/>
        </w:rPr>
        <w:t>&lt;clinch_rivet_stud/&gt;</w:t>
      </w:r>
      <w:r>
        <w:rPr>
          <w:szCs w:val="24"/>
        </w:rPr>
        <w:t xml:space="preserve"> within </w:t>
      </w:r>
      <w:r w:rsidRPr="00A74502">
        <w:rPr>
          <w:rStyle w:val="ISOCode"/>
        </w:rPr>
        <w:t>&lt;rivet/&gt;</w:t>
      </w:r>
      <w:r>
        <w:rPr>
          <w:szCs w:val="24"/>
        </w:rPr>
        <w:t xml:space="preserve">. This element is described completely by the attributes of both XML elements. The attributes </w:t>
      </w:r>
      <w:r w:rsidRPr="00A74502">
        <w:rPr>
          <w:rStyle w:val="ISOCode"/>
        </w:rPr>
        <w:t>shaft_diameter</w:t>
      </w:r>
      <w:r>
        <w:rPr>
          <w:szCs w:val="24"/>
        </w:rPr>
        <w:t xml:space="preserve">, </w:t>
      </w:r>
      <w:r w:rsidRPr="00A74502">
        <w:rPr>
          <w:rStyle w:val="ISOCode"/>
        </w:rPr>
        <w:t>length</w:t>
      </w:r>
      <w:r>
        <w:rPr>
          <w:szCs w:val="24"/>
        </w:rPr>
        <w:t xml:space="preserve">, and </w:t>
      </w:r>
      <w:r w:rsidRPr="00A74502">
        <w:rPr>
          <w:rStyle w:val="ISOCode"/>
        </w:rPr>
        <w:t>part_code</w:t>
      </w:r>
      <w:r>
        <w:rPr>
          <w:szCs w:val="24"/>
        </w:rPr>
        <w:t xml:space="preserve"> are inherited from the </w:t>
      </w:r>
      <w:r w:rsidRPr="00A74502">
        <w:rPr>
          <w:rStyle w:val="ISOCode"/>
        </w:rPr>
        <w:t>&lt;rivet/&gt;</w:t>
      </w:r>
      <w:r>
        <w:rPr>
          <w:szCs w:val="24"/>
        </w:rPr>
        <w:t xml:space="preserve"> element.</w:t>
      </w:r>
    </w:p>
    <w:p w14:paraId="1B782C97" w14:textId="0E3663D9" w:rsidR="006A2DB6" w:rsidRDefault="006A2DB6">
      <w:pPr>
        <w:pStyle w:val="BodyText"/>
        <w:autoSpaceDE w:val="0"/>
        <w:autoSpaceDN w:val="0"/>
        <w:adjustRightInd w:val="0"/>
        <w:rPr>
          <w:szCs w:val="24"/>
        </w:rPr>
      </w:pPr>
      <w:r>
        <w:rPr>
          <w:szCs w:val="24"/>
        </w:rPr>
        <w:t xml:space="preserve">For the XML specification of </w:t>
      </w:r>
      <w:r w:rsidRPr="00A74502">
        <w:rPr>
          <w:rStyle w:val="ISOCode"/>
        </w:rPr>
        <w:t>&lt;clinch_rivet_stud/&gt;</w:t>
      </w:r>
      <w:r>
        <w:rPr>
          <w:szCs w:val="24"/>
        </w:rPr>
        <w:t xml:space="preserve"> element, see </w:t>
      </w:r>
      <w:r w:rsidR="009C3FFA">
        <w:rPr>
          <w:rStyle w:val="citetbl"/>
          <w:szCs w:val="24"/>
        </w:rPr>
        <w:t>Table </w:t>
      </w:r>
      <w:r>
        <w:rPr>
          <w:rStyle w:val="citetbl"/>
          <w:szCs w:val="24"/>
        </w:rPr>
        <w:t>49</w:t>
      </w:r>
      <w:r>
        <w:rPr>
          <w:szCs w:val="24"/>
        </w:rPr>
        <w:t>:</w:t>
      </w:r>
    </w:p>
    <w:p w14:paraId="6C534ED5" w14:textId="60BCF78C" w:rsidR="006A2DB6" w:rsidRDefault="009C3FFA">
      <w:pPr>
        <w:pStyle w:val="Tabletitle"/>
        <w:autoSpaceDE w:val="0"/>
        <w:autoSpaceDN w:val="0"/>
        <w:adjustRightInd w:val="0"/>
        <w:outlineLvl w:val="0"/>
        <w:rPr>
          <w:szCs w:val="24"/>
        </w:rPr>
      </w:pPr>
      <w:r>
        <w:rPr>
          <w:szCs w:val="24"/>
        </w:rPr>
        <w:t>Table </w:t>
      </w:r>
      <w:r w:rsidR="006A2DB6">
        <w:rPr>
          <w:szCs w:val="24"/>
        </w:rPr>
        <w:t xml:space="preserve">49 — Attributes of element </w:t>
      </w:r>
      <w:r w:rsidR="006A2DB6" w:rsidRPr="00A74502">
        <w:rPr>
          <w:rStyle w:val="ISOCode"/>
        </w:rPr>
        <w:t>&lt;clinch_rivet_stud/&gt;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5BE96C9E" w14:textId="77777777" w:rsidTr="004162F7">
        <w:trPr>
          <w:tblHeader/>
          <w:jc w:val="center"/>
        </w:trPr>
        <w:tc>
          <w:tcPr>
            <w:tcW w:w="2093" w:type="dxa"/>
            <w:tcBorders>
              <w:top w:val="single" w:sz="12" w:space="0" w:color="auto"/>
              <w:bottom w:val="single" w:sz="12" w:space="0" w:color="auto"/>
            </w:tcBorders>
            <w:shd w:val="clear" w:color="auto" w:fill="F3F3F3"/>
            <w:vAlign w:val="bottom"/>
          </w:tcPr>
          <w:p w14:paraId="60781AF2" w14:textId="42A3817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7AAEB0F1" w14:textId="04DFEDF7"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1AC7177F" w14:textId="479E1B79"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163" w:type="dxa"/>
            <w:tcBorders>
              <w:top w:val="single" w:sz="12" w:space="0" w:color="auto"/>
              <w:bottom w:val="single" w:sz="12" w:space="0" w:color="auto"/>
            </w:tcBorders>
            <w:shd w:val="clear" w:color="auto" w:fill="F3F3F3"/>
            <w:vAlign w:val="bottom"/>
          </w:tcPr>
          <w:p w14:paraId="62DD260C" w14:textId="646B7D5D"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59097C11" w14:textId="34C94E9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0805F84" w14:textId="77777777" w:rsidTr="004162F7">
        <w:trPr>
          <w:jc w:val="center"/>
        </w:trPr>
        <w:tc>
          <w:tcPr>
            <w:tcW w:w="2093" w:type="dxa"/>
            <w:tcBorders>
              <w:top w:val="single" w:sz="12" w:space="0" w:color="auto"/>
              <w:bottom w:val="single" w:sz="12" w:space="0" w:color="auto"/>
            </w:tcBorders>
          </w:tcPr>
          <w:p w14:paraId="24F8DE70" w14:textId="16334B4E" w:rsidR="006A2DB6" w:rsidRPr="006A2DB6" w:rsidRDefault="006A2DB6" w:rsidP="006A2DB6">
            <w:pPr>
              <w:pStyle w:val="Tablebody"/>
              <w:autoSpaceDE w:val="0"/>
              <w:autoSpaceDN w:val="0"/>
              <w:adjustRightInd w:val="0"/>
              <w:jc w:val="both"/>
            </w:pPr>
            <w:r w:rsidRPr="006A2DB6">
              <w:rPr>
                <w:szCs w:val="24"/>
              </w:rPr>
              <w:t>press_in_force</w:t>
            </w:r>
          </w:p>
        </w:tc>
        <w:tc>
          <w:tcPr>
            <w:tcW w:w="1417" w:type="dxa"/>
            <w:tcBorders>
              <w:top w:val="single" w:sz="12" w:space="0" w:color="auto"/>
              <w:bottom w:val="single" w:sz="12" w:space="0" w:color="auto"/>
            </w:tcBorders>
          </w:tcPr>
          <w:p w14:paraId="7A7A3DE2" w14:textId="239C7AAE"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bottom w:val="single" w:sz="12" w:space="0" w:color="auto"/>
            </w:tcBorders>
          </w:tcPr>
          <w:p w14:paraId="3EA50714" w14:textId="6713B0C7" w:rsidR="006A2DB6" w:rsidRPr="006A2DB6" w:rsidRDefault="006A2DB6" w:rsidP="006A2DB6">
            <w:pPr>
              <w:pStyle w:val="Tablebody"/>
              <w:autoSpaceDE w:val="0"/>
              <w:autoSpaceDN w:val="0"/>
              <w:adjustRightInd w:val="0"/>
              <w:jc w:val="both"/>
            </w:pPr>
            <w:r w:rsidRPr="006A2DB6">
              <w:rPr>
                <w:szCs w:val="24"/>
              </w:rPr>
              <w:t>&gt; 0</w:t>
            </w:r>
            <w:r w:rsidR="00A74502">
              <w:rPr>
                <w:szCs w:val="24"/>
              </w:rPr>
              <w:t>,</w:t>
            </w:r>
            <w:r w:rsidRPr="006A2DB6">
              <w:rPr>
                <w:szCs w:val="24"/>
              </w:rPr>
              <w:t>0</w:t>
            </w:r>
          </w:p>
        </w:tc>
        <w:tc>
          <w:tcPr>
            <w:tcW w:w="1163" w:type="dxa"/>
            <w:tcBorders>
              <w:top w:val="single" w:sz="12" w:space="0" w:color="auto"/>
              <w:bottom w:val="single" w:sz="12" w:space="0" w:color="auto"/>
            </w:tcBorders>
          </w:tcPr>
          <w:p w14:paraId="5C0D6D65" w14:textId="023AA201" w:rsidR="006A2DB6" w:rsidRPr="006A2DB6" w:rsidRDefault="006A2DB6" w:rsidP="006A2DB6">
            <w:pPr>
              <w:pStyle w:val="Tablebody"/>
              <w:autoSpaceDE w:val="0"/>
              <w:autoSpaceDN w:val="0"/>
              <w:adjustRightInd w:val="0"/>
              <w:jc w:val="both"/>
            </w:pPr>
            <w:r w:rsidRPr="006A2DB6">
              <w:rPr>
                <w:szCs w:val="24"/>
              </w:rPr>
              <w:t>Optional</w:t>
            </w:r>
          </w:p>
        </w:tc>
        <w:tc>
          <w:tcPr>
            <w:tcW w:w="2409" w:type="dxa"/>
            <w:tcBorders>
              <w:top w:val="single" w:sz="12" w:space="0" w:color="auto"/>
              <w:bottom w:val="single" w:sz="12" w:space="0" w:color="auto"/>
            </w:tcBorders>
          </w:tcPr>
          <w:p w14:paraId="0A2AA173" w14:textId="64897252" w:rsidR="006A2DB6" w:rsidRPr="006A2DB6" w:rsidRDefault="006A2DB6" w:rsidP="006A2DB6">
            <w:pPr>
              <w:pStyle w:val="Tablebody"/>
              <w:autoSpaceDE w:val="0"/>
              <w:autoSpaceDN w:val="0"/>
              <w:adjustRightInd w:val="0"/>
              <w:jc w:val="both"/>
            </w:pPr>
            <w:r w:rsidRPr="006A2DB6">
              <w:rPr>
                <w:szCs w:val="24"/>
              </w:rPr>
              <w:t>-</w:t>
            </w:r>
          </w:p>
        </w:tc>
      </w:tr>
    </w:tbl>
    <w:p w14:paraId="10908A0E" w14:textId="44107E06" w:rsidR="006A2DB6" w:rsidRDefault="006A2DB6">
      <w:pPr>
        <w:pStyle w:val="BodyText"/>
        <w:autoSpaceDE w:val="0"/>
        <w:autoSpaceDN w:val="0"/>
        <w:adjustRightInd w:val="0"/>
        <w:rPr>
          <w:szCs w:val="24"/>
        </w:rPr>
      </w:pPr>
      <w:r>
        <w:rPr>
          <w:szCs w:val="24"/>
        </w:rPr>
        <w:t>All attributes of this connection type are optional for importing it into CAD or CAE application.</w:t>
      </w:r>
    </w:p>
    <w:p w14:paraId="140CFBFA" w14:textId="77777777" w:rsidR="006A2DB6" w:rsidRDefault="006A2DB6">
      <w:pPr>
        <w:pStyle w:val="BodyText"/>
        <w:autoSpaceDE w:val="0"/>
        <w:autoSpaceDN w:val="0"/>
        <w:adjustRightInd w:val="0"/>
        <w:rPr>
          <w:szCs w:val="24"/>
        </w:rPr>
      </w:pPr>
      <w:r>
        <w:rPr>
          <w:szCs w:val="24"/>
        </w:rPr>
        <w:t>These attributes have the following semantics:</w:t>
      </w:r>
    </w:p>
    <w:p w14:paraId="512B64D6" w14:textId="4CA5D9B5"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74502">
        <w:rPr>
          <w:rStyle w:val="ISOCode"/>
        </w:rPr>
        <w:t>press_in_force</w:t>
      </w:r>
      <w:r>
        <w:rPr>
          <w:szCs w:val="24"/>
        </w:rPr>
        <w:t xml:space="preserve">: The force used to clinch the stud into the base sheet. For its unit, see </w:t>
      </w:r>
      <w:del w:id="527" w:author="LUEJE Claudia" w:date="2024-05-02T18:05:00Z">
        <w:r w:rsidDel="00A24D2B">
          <w:rPr>
            <w:rStyle w:val="citesec"/>
            <w:szCs w:val="24"/>
          </w:rPr>
          <w:delText>clause </w:delText>
        </w:r>
      </w:del>
      <w:r>
        <w:rPr>
          <w:rStyle w:val="citesec"/>
          <w:szCs w:val="24"/>
        </w:rPr>
        <w:t>7.2.5</w:t>
      </w:r>
      <w:r>
        <w:rPr>
          <w:szCs w:val="24"/>
        </w:rPr>
        <w:t xml:space="preserve"> Unit </w:t>
      </w:r>
      <w:ins w:id="528" w:author="LUEJE Claudia" w:date="2024-05-02T18:05:00Z">
        <w:r w:rsidR="00A24D2B">
          <w:rPr>
            <w:szCs w:val="24"/>
          </w:rPr>
          <w:t>s</w:t>
        </w:r>
      </w:ins>
      <w:del w:id="529" w:author="LUEJE Claudia" w:date="2024-05-02T18:05:00Z">
        <w:r w:rsidDel="00A24D2B">
          <w:rPr>
            <w:szCs w:val="24"/>
          </w:rPr>
          <w:delText>S</w:delText>
        </w:r>
      </w:del>
      <w:r>
        <w:rPr>
          <w:szCs w:val="24"/>
        </w:rPr>
        <w:t>ystem.</w:t>
      </w:r>
    </w:p>
    <w:p w14:paraId="08C8365E" w14:textId="77777777" w:rsidR="006A2DB6" w:rsidRDefault="006A2DB6" w:rsidP="002E67B9">
      <w:pPr>
        <w:pStyle w:val="BodyText"/>
      </w:pPr>
      <w:r w:rsidRPr="002E67B9">
        <w:t xml:space="preserve">The element of </w:t>
      </w:r>
      <w:r w:rsidRPr="002E67B9">
        <w:rPr>
          <w:rStyle w:val="ISOCode"/>
        </w:rPr>
        <w:t>&lt;clinch_rivet_stud/&gt;</w:t>
      </w:r>
      <w:r w:rsidRPr="002E67B9">
        <w:rPr>
          <w:rFonts w:cs="Courier New"/>
        </w:rPr>
        <w:t xml:space="preserve"> d</w:t>
      </w:r>
      <w:r w:rsidRPr="002E67B9">
        <w:t>oes not allow any nested elements.</w:t>
      </w:r>
    </w:p>
    <w:p w14:paraId="03DA78B6" w14:textId="77777777" w:rsidR="006A2DB6" w:rsidRDefault="006A2DB6" w:rsidP="002E67B9">
      <w:pPr>
        <w:pStyle w:val="BodyText"/>
      </w:pPr>
      <w:r w:rsidRPr="002E67B9">
        <w:t xml:space="preserve">The direction sense of </w:t>
      </w:r>
      <w:r w:rsidRPr="002E67B9">
        <w:rPr>
          <w:rStyle w:val="ISOCode"/>
        </w:rPr>
        <w:t>&lt;normal_direction/&gt;</w:t>
      </w:r>
      <w:r w:rsidRPr="002E67B9">
        <w:rPr>
          <w:rFonts w:cs="Courier New"/>
        </w:rPr>
        <w:t xml:space="preserve"> is towards the base sheet, where the rivet penetrates the metal.</w:t>
      </w:r>
    </w:p>
    <w:p w14:paraId="6F55994F" w14:textId="4506585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30" w:author="LUEJE Claudia" w:date="2024-05-02T18:05:00Z">
        <w:r w:rsidR="00A24D2B">
          <w:rPr>
            <w:szCs w:val="24"/>
          </w:rPr>
          <w:t>XAMPLE</w:t>
        </w:r>
      </w:ins>
      <w:del w:id="531" w:author="LUEJE Claudia" w:date="2024-05-02T18:05:00Z">
        <w:r w:rsidDel="00A24D2B">
          <w:rPr>
            <w:szCs w:val="24"/>
          </w:rPr>
          <w:delText>xample</w:delText>
        </w:r>
      </w:del>
      <w:r w:rsidR="00512DC1">
        <w:rPr>
          <w:szCs w:val="24"/>
        </w:rPr>
        <w:tab/>
        <w:t> </w:t>
      </w:r>
    </w:p>
    <w:p w14:paraId="41E75892" w14:textId="175FCBF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label="CNB_2123921"&gt;</w:t>
      </w:r>
    </w:p>
    <w:p w14:paraId="633DB007" w14:textId="7C5AAA09"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096F853" w14:textId="7D5679A0"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&lt;rivet </w:t>
      </w:r>
      <w:r w:rsidR="006A2DB6">
        <w:rPr>
          <w:b/>
          <w:szCs w:val="24"/>
        </w:rPr>
        <w:t>shaft_diameter="4.0" length="6.0"</w:t>
      </w:r>
      <w:r w:rsidR="006A2DB6">
        <w:rPr>
          <w:szCs w:val="24"/>
        </w:rPr>
        <w:t xml:space="preserve"> &gt;</w:t>
      </w:r>
    </w:p>
    <w:p w14:paraId="4AC164B0" w14:textId="38433043" w:rsidR="006A2DB6" w:rsidRPr="00C529D0"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A312FB">
        <w:rPr>
          <w:szCs w:val="24"/>
          <w:lang w:val="en-US"/>
        </w:rPr>
        <w:t xml:space="preserve">             </w:t>
      </w:r>
      <w:r w:rsidR="006A2DB6" w:rsidRPr="00C529D0">
        <w:rPr>
          <w:szCs w:val="24"/>
          <w:lang w:val="fr-CH"/>
        </w:rPr>
        <w:t>&lt;normal_direction x="0" y="0" z="3" /&gt;</w:t>
      </w:r>
    </w:p>
    <w:p w14:paraId="78409A49" w14:textId="0D663283"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312FB">
        <w:rPr>
          <w:szCs w:val="24"/>
          <w:lang w:val="fr-CH"/>
        </w:rPr>
        <w:t xml:space="preserve">             </w:t>
      </w:r>
      <w:r w:rsidR="006A2DB6">
        <w:rPr>
          <w:b/>
          <w:szCs w:val="24"/>
        </w:rPr>
        <w:t>&lt;clinch_rivet_stud press_in_force="2000"/&gt;</w:t>
      </w:r>
    </w:p>
    <w:p w14:paraId="616BE75E" w14:textId="0862A30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&lt;/rivet&gt;</w:t>
      </w:r>
    </w:p>
    <w:p w14:paraId="0397DCF1" w14:textId="1FC2AB7D"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403AA37" w14:textId="28CC662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BA607AD" w14:textId="5C90618C"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B814FE4" w14:textId="24831C6B" w:rsidR="006A2DB6" w:rsidRDefault="00A7450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6AE2A1B6" w14:textId="12207751"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Threaded </w:t>
      </w:r>
      <w:ins w:id="532" w:author="LUEJE Claudia" w:date="2024-05-02T18:05:00Z">
        <w:r w:rsidR="00A24D2B">
          <w:rPr>
            <w:rFonts w:eastAsia="Times New Roman"/>
            <w:szCs w:val="24"/>
          </w:rPr>
          <w:t>c</w:t>
        </w:r>
      </w:ins>
      <w:del w:id="533" w:author="LUEJE Claudia" w:date="2024-05-02T18:05:00Z">
        <w:r w:rsidDel="00A24D2B">
          <w:rPr>
            <w:rFonts w:eastAsia="Times New Roman"/>
            <w:szCs w:val="24"/>
          </w:rPr>
          <w:delText>C</w:delText>
        </w:r>
      </w:del>
      <w:r>
        <w:rPr>
          <w:rFonts w:eastAsia="Times New Roman"/>
          <w:szCs w:val="24"/>
        </w:rPr>
        <w:t>onnections</w:t>
      </w:r>
      <w:ins w:id="534" w:author="LUEJE Claudia" w:date="2024-05-02T18:05:00Z">
        <w:r w:rsidR="00A24D2B">
          <w:rPr>
            <w:rFonts w:eastAsia="Times New Roman"/>
            <w:szCs w:val="24"/>
          </w:rPr>
          <w:t xml:space="preserve"> </w:t>
        </w:r>
      </w:ins>
      <w:ins w:id="535" w:author="LUEJE Claudia" w:date="2024-05-02T18:06:00Z">
        <w:r w:rsidR="00A24D2B">
          <w:rPr>
            <w:rFonts w:eastAsia="Times New Roman"/>
            <w:szCs w:val="24"/>
          </w:rPr>
          <w:t>—</w:t>
        </w:r>
      </w:ins>
      <w:del w:id="536" w:author="LUEJE Claudia" w:date="2024-05-02T18:06:00Z">
        <w:r w:rsidDel="00A24D2B">
          <w:rPr>
            <w:rFonts w:eastAsia="Times New Roman"/>
            <w:szCs w:val="24"/>
          </w:rPr>
          <w:delText>:</w:delText>
        </w:r>
      </w:del>
      <w:r>
        <w:rPr>
          <w:rFonts w:eastAsia="Times New Roman"/>
          <w:szCs w:val="24"/>
        </w:rPr>
        <w:t xml:space="preserve"> Bolts and </w:t>
      </w:r>
      <w:ins w:id="537" w:author="LUEJE Claudia" w:date="2024-05-02T18:06:00Z">
        <w:r w:rsidR="00A24D2B">
          <w:rPr>
            <w:rFonts w:eastAsia="Times New Roman"/>
            <w:szCs w:val="24"/>
          </w:rPr>
          <w:t>s</w:t>
        </w:r>
      </w:ins>
      <w:del w:id="538" w:author="LUEJE Claudia" w:date="2024-05-02T18:06:00Z">
        <w:r w:rsidDel="00A24D2B">
          <w:rPr>
            <w:rFonts w:eastAsia="Times New Roman"/>
            <w:szCs w:val="24"/>
          </w:rPr>
          <w:delText>S</w:delText>
        </w:r>
      </w:del>
      <w:r>
        <w:rPr>
          <w:rFonts w:eastAsia="Times New Roman"/>
          <w:szCs w:val="24"/>
        </w:rPr>
        <w:t>crews</w:t>
      </w:r>
    </w:p>
    <w:p w14:paraId="1362B2B0" w14:textId="1A3AC805" w:rsidR="006A2DB6" w:rsidRDefault="006A2DB6">
      <w:pPr>
        <w:pStyle w:val="Heading3"/>
        <w:tabs>
          <w:tab w:val="left" w:pos="400"/>
          <w:tab w:val="left" w:pos="560"/>
          <w:tab w:val="left" w:pos="720"/>
        </w:tabs>
        <w:autoSpaceDE w:val="0"/>
        <w:autoSpaceDN w:val="0"/>
        <w:adjustRightInd w:val="0"/>
        <w:rPr>
          <w:rFonts w:eastAsia="Times New Roman"/>
          <w:szCs w:val="24"/>
        </w:rPr>
      </w:pPr>
      <w:del w:id="539" w:author="LUEJE Claudia" w:date="2024-05-02T18:06:00Z">
        <w:r w:rsidDel="00A24D2B">
          <w:rPr>
            <w:rFonts w:eastAsia="Times New Roman"/>
            <w:szCs w:val="24"/>
          </w:rPr>
          <w:delText>Introduction</w:delText>
        </w:r>
      </w:del>
      <w:ins w:id="540" w:author="LUEJE Claudia" w:date="2024-05-02T18:06:00Z">
        <w:r w:rsidR="00A24D2B">
          <w:rPr>
            <w:rFonts w:eastAsia="Times New Roman"/>
            <w:szCs w:val="24"/>
          </w:rPr>
          <w:t>General</w:t>
        </w:r>
      </w:ins>
    </w:p>
    <w:p w14:paraId="4C6DCF3F" w14:textId="48EFAFE0" w:rsidR="006A2DB6" w:rsidRDefault="006A2DB6">
      <w:pPr>
        <w:pStyle w:val="BodyText"/>
        <w:autoSpaceDE w:val="0"/>
        <w:autoSpaceDN w:val="0"/>
        <w:adjustRightInd w:val="0"/>
        <w:rPr>
          <w:szCs w:val="24"/>
        </w:rPr>
      </w:pPr>
      <w:r>
        <w:rPr>
          <w:szCs w:val="24"/>
        </w:rPr>
        <w:t xml:space="preserve">Bolts and screws are probably the most well-known connection techniques. However, a closer look at their details is necessary. Screws and bolts are differentiated as follows (see also </w:t>
      </w:r>
      <w:r w:rsidR="002F3F18">
        <w:rPr>
          <w:rStyle w:val="citefig"/>
          <w:szCs w:val="24"/>
        </w:rPr>
        <w:t>Figure </w:t>
      </w:r>
      <w:r>
        <w:rPr>
          <w:rStyle w:val="citefig"/>
          <w:szCs w:val="24"/>
        </w:rPr>
        <w:t>18</w:t>
      </w:r>
      <w:r>
        <w:rPr>
          <w:szCs w:val="24"/>
        </w:rPr>
        <w:t>):</w:t>
      </w:r>
    </w:p>
    <w:p w14:paraId="2BB47E67" w14:textId="17BEEA2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Bolts are used for assembling unthreaded components, with the aid of a </w:t>
      </w:r>
      <w:r w:rsidRPr="0013175B">
        <w:rPr>
          <w:szCs w:val="24"/>
        </w:rPr>
        <w:t>nut</w:t>
      </w:r>
      <w:r>
        <w:rPr>
          <w:szCs w:val="24"/>
        </w:rPr>
        <w:t>;</w:t>
      </w:r>
    </w:p>
    <w:p w14:paraId="4661F9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Screws are used in components which contain their own thread. The screw may even cut its own internal thread into them.</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4026"/>
      </w:tblGrid>
      <w:tr w:rsidR="006A2DB6" w:rsidRPr="00EC4DAD" w14:paraId="19CD4C5C" w14:textId="77777777" w:rsidTr="00C80DA6">
        <w:trPr>
          <w:jc w:val="center"/>
        </w:trPr>
        <w:tc>
          <w:tcPr>
            <w:tcW w:w="4342" w:type="dxa"/>
          </w:tcPr>
          <w:p w14:paraId="28E9D20F" w14:textId="6F0DF529"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8329_ed1fig18a.EPS</w:t>
            </w:r>
          </w:p>
        </w:tc>
        <w:tc>
          <w:tcPr>
            <w:tcW w:w="4026" w:type="dxa"/>
          </w:tcPr>
          <w:p w14:paraId="2D2C5BDF" w14:textId="5F1D334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8329_ed1fig18b.EPS</w:t>
            </w:r>
          </w:p>
        </w:tc>
      </w:tr>
      <w:tr w:rsidR="006A2DB6" w:rsidRPr="00F54804" w14:paraId="4B90DAA8" w14:textId="77777777" w:rsidTr="00C80DA6">
        <w:trPr>
          <w:jc w:val="center"/>
        </w:trPr>
        <w:tc>
          <w:tcPr>
            <w:tcW w:w="4342" w:type="dxa"/>
          </w:tcPr>
          <w:p w14:paraId="73F730CC" w14:textId="21B28CFE" w:rsidR="006A2DB6" w:rsidRPr="00795A1C" w:rsidRDefault="006A2DB6" w:rsidP="006A2DB6">
            <w:pPr>
              <w:pStyle w:val="BodyText"/>
              <w:autoSpaceDE w:val="0"/>
              <w:autoSpaceDN w:val="0"/>
              <w:adjustRightInd w:val="0"/>
              <w:jc w:val="center"/>
              <w:rPr>
                <w:b/>
                <w:rPrChange w:id="541" w:author="LUEJE Claudia" w:date="2024-05-02T18:06:00Z">
                  <w:rPr/>
                </w:rPrChange>
              </w:rPr>
            </w:pPr>
            <w:r w:rsidRPr="00795A1C">
              <w:rPr>
                <w:b/>
                <w:szCs w:val="24"/>
                <w:rPrChange w:id="542" w:author="LUEJE Claudia" w:date="2024-05-02T18:06:00Z">
                  <w:rPr>
                    <w:szCs w:val="24"/>
                  </w:rPr>
                </w:rPrChange>
              </w:rPr>
              <w:t xml:space="preserve">a) Bolt </w:t>
            </w:r>
            <w:ins w:id="543" w:author="LUEJE Claudia" w:date="2024-05-02T18:06:00Z">
              <w:r w:rsidR="00795A1C" w:rsidRPr="00795A1C">
                <w:rPr>
                  <w:b/>
                  <w:szCs w:val="24"/>
                  <w:rPrChange w:id="544" w:author="LUEJE Claudia" w:date="2024-05-02T18:06:00Z">
                    <w:rPr>
                      <w:szCs w:val="24"/>
                    </w:rPr>
                  </w:rPrChange>
                </w:rPr>
                <w:t>r</w:t>
              </w:r>
            </w:ins>
            <w:del w:id="545" w:author="LUEJE Claudia" w:date="2024-05-02T18:06:00Z">
              <w:r w:rsidRPr="00795A1C" w:rsidDel="00795A1C">
                <w:rPr>
                  <w:b/>
                  <w:szCs w:val="24"/>
                  <w:rPrChange w:id="546" w:author="LUEJE Claudia" w:date="2024-05-02T18:06:00Z">
                    <w:rPr>
                      <w:szCs w:val="24"/>
                    </w:rPr>
                  </w:rPrChange>
                </w:rPr>
                <w:delText>R</w:delText>
              </w:r>
            </w:del>
            <w:r w:rsidRPr="00795A1C">
              <w:rPr>
                <w:b/>
                <w:szCs w:val="24"/>
                <w:rPrChange w:id="547" w:author="LUEJE Claudia" w:date="2024-05-02T18:06:00Z">
                  <w:rPr>
                    <w:szCs w:val="24"/>
                  </w:rPr>
                </w:rPrChange>
              </w:rPr>
              <w:t>epresentation</w:t>
            </w:r>
          </w:p>
        </w:tc>
        <w:tc>
          <w:tcPr>
            <w:tcW w:w="4026" w:type="dxa"/>
          </w:tcPr>
          <w:p w14:paraId="6D17F7F8" w14:textId="59D7A0F2" w:rsidR="006A2DB6" w:rsidRPr="00795A1C" w:rsidRDefault="006A2DB6" w:rsidP="006A2DB6">
            <w:pPr>
              <w:pStyle w:val="BodyText"/>
              <w:autoSpaceDE w:val="0"/>
              <w:autoSpaceDN w:val="0"/>
              <w:adjustRightInd w:val="0"/>
              <w:jc w:val="center"/>
              <w:rPr>
                <w:b/>
                <w:rPrChange w:id="548" w:author="LUEJE Claudia" w:date="2024-05-02T18:06:00Z">
                  <w:rPr/>
                </w:rPrChange>
              </w:rPr>
            </w:pPr>
            <w:r w:rsidRPr="00795A1C">
              <w:rPr>
                <w:b/>
                <w:szCs w:val="24"/>
                <w:rPrChange w:id="549" w:author="LUEJE Claudia" w:date="2024-05-02T18:06:00Z">
                  <w:rPr>
                    <w:szCs w:val="24"/>
                  </w:rPr>
                </w:rPrChange>
              </w:rPr>
              <w:t xml:space="preserve">b) Screw </w:t>
            </w:r>
            <w:ins w:id="550" w:author="LUEJE Claudia" w:date="2024-05-02T18:06:00Z">
              <w:r w:rsidR="00795A1C" w:rsidRPr="00795A1C">
                <w:rPr>
                  <w:b/>
                  <w:szCs w:val="24"/>
                  <w:rPrChange w:id="551" w:author="LUEJE Claudia" w:date="2024-05-02T18:06:00Z">
                    <w:rPr>
                      <w:szCs w:val="24"/>
                    </w:rPr>
                  </w:rPrChange>
                </w:rPr>
                <w:t>r</w:t>
              </w:r>
            </w:ins>
            <w:del w:id="552" w:author="LUEJE Claudia" w:date="2024-05-02T18:06:00Z">
              <w:r w:rsidRPr="00795A1C" w:rsidDel="00795A1C">
                <w:rPr>
                  <w:b/>
                  <w:szCs w:val="24"/>
                  <w:rPrChange w:id="553" w:author="LUEJE Claudia" w:date="2024-05-02T18:06:00Z">
                    <w:rPr>
                      <w:szCs w:val="24"/>
                    </w:rPr>
                  </w:rPrChange>
                </w:rPr>
                <w:delText>R</w:delText>
              </w:r>
            </w:del>
            <w:r w:rsidRPr="00795A1C">
              <w:rPr>
                <w:b/>
                <w:szCs w:val="24"/>
                <w:rPrChange w:id="554" w:author="LUEJE Claudia" w:date="2024-05-02T18:06:00Z">
                  <w:rPr>
                    <w:szCs w:val="24"/>
                  </w:rPr>
                </w:rPrChange>
              </w:rPr>
              <w:t>epresentation</w:t>
            </w:r>
          </w:p>
        </w:tc>
      </w:tr>
    </w:tbl>
    <w:p w14:paraId="7AA6D9A3" w14:textId="06E2118F"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823260" w14:textId="77777777" w:rsidTr="004A266F">
        <w:tc>
          <w:tcPr>
            <w:tcW w:w="397" w:type="dxa"/>
          </w:tcPr>
          <w:p w14:paraId="68974EED" w14:textId="38BD652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FBBC506" w14:textId="1CE3C87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 washer</w:t>
            </w:r>
          </w:p>
        </w:tc>
      </w:tr>
      <w:tr w:rsidR="006A2DB6" w14:paraId="5B3795C4" w14:textId="77777777" w:rsidTr="004A266F">
        <w:tc>
          <w:tcPr>
            <w:tcW w:w="397" w:type="dxa"/>
          </w:tcPr>
          <w:p w14:paraId="6AD35361" w14:textId="02F94E2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832AD85" w14:textId="04360D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diameter</w:t>
            </w:r>
          </w:p>
        </w:tc>
      </w:tr>
      <w:tr w:rsidR="006A2DB6" w14:paraId="52D302A3" w14:textId="77777777" w:rsidTr="004A266F">
        <w:tc>
          <w:tcPr>
            <w:tcW w:w="397" w:type="dxa"/>
          </w:tcPr>
          <w:p w14:paraId="7E7960DB" w14:textId="03CF8D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1185BDE7" w14:textId="0187DAD1" w:rsidR="006A2DB6" w:rsidRPr="006A2DB6" w:rsidRDefault="009A2094"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Pr>
                <w:szCs w:val="24"/>
              </w:rPr>
              <w:t>d</w:t>
            </w:r>
            <w:r w:rsidR="006A2DB6" w:rsidRPr="006A2DB6">
              <w:rPr>
                <w:szCs w:val="24"/>
              </w:rPr>
              <w:t>iameter</w:t>
            </w:r>
          </w:p>
        </w:tc>
      </w:tr>
      <w:tr w:rsidR="006A2DB6" w14:paraId="4FF47DE0" w14:textId="77777777" w:rsidTr="004A266F">
        <w:tc>
          <w:tcPr>
            <w:tcW w:w="397" w:type="dxa"/>
          </w:tcPr>
          <w:p w14:paraId="0418F824" w14:textId="61E4181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CF43726" w14:textId="5EF440E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diameter</w:t>
            </w:r>
          </w:p>
        </w:tc>
      </w:tr>
      <w:tr w:rsidR="006A2DB6" w14:paraId="23431D1A" w14:textId="77777777" w:rsidTr="004A266F">
        <w:tc>
          <w:tcPr>
            <w:tcW w:w="397" w:type="dxa"/>
          </w:tcPr>
          <w:p w14:paraId="718DE8BE" w14:textId="598B5EE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C26B037" w14:textId="3194BE8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nut washer</w:t>
            </w:r>
          </w:p>
        </w:tc>
      </w:tr>
      <w:tr w:rsidR="006A2DB6" w14:paraId="459DD62E" w14:textId="77777777" w:rsidTr="004A266F">
        <w:tc>
          <w:tcPr>
            <w:tcW w:w="397" w:type="dxa"/>
          </w:tcPr>
          <w:p w14:paraId="60C0304E" w14:textId="23D622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80A1393" w14:textId="62F9F9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04D2A05A" w14:textId="3703CEA8" w:rsidR="006A2DB6" w:rsidRDefault="002F3F18">
      <w:pPr>
        <w:pStyle w:val="Figuretitle0"/>
        <w:autoSpaceDE w:val="0"/>
        <w:autoSpaceDN w:val="0"/>
        <w:adjustRightInd w:val="0"/>
        <w:outlineLvl w:val="0"/>
        <w:rPr>
          <w:szCs w:val="24"/>
        </w:rPr>
      </w:pPr>
      <w:r>
        <w:rPr>
          <w:szCs w:val="24"/>
        </w:rPr>
        <w:t>Figure </w:t>
      </w:r>
      <w:r w:rsidR="006A2DB6">
        <w:rPr>
          <w:szCs w:val="24"/>
        </w:rPr>
        <w:t>18 — Bolts and screws</w:t>
      </w:r>
    </w:p>
    <w:p w14:paraId="1F5E45AF" w14:textId="6C365D98" w:rsidR="006A2DB6" w:rsidRDefault="002F3F18">
      <w:pPr>
        <w:pStyle w:val="BodyText"/>
        <w:autoSpaceDE w:val="0"/>
        <w:autoSpaceDN w:val="0"/>
        <w:adjustRightInd w:val="0"/>
        <w:rPr>
          <w:szCs w:val="24"/>
        </w:rPr>
      </w:pPr>
      <w:r>
        <w:rPr>
          <w:rStyle w:val="citefig"/>
          <w:szCs w:val="24"/>
        </w:rPr>
        <w:t>Figure </w:t>
      </w:r>
      <w:r w:rsidR="006A2DB6">
        <w:rPr>
          <w:rStyle w:val="citefig"/>
          <w:szCs w:val="24"/>
        </w:rPr>
        <w:t>19</w:t>
      </w:r>
      <w:r w:rsidR="006A2DB6">
        <w:rPr>
          <w:szCs w:val="24"/>
        </w:rPr>
        <w:t xml:space="preserve"> depicts </w:t>
      </w:r>
      <w:ins w:id="555" w:author="LUEJE Claudia" w:date="2024-05-02T18:06:00Z">
        <w:r w:rsidR="00795A1C">
          <w:rPr>
            <w:szCs w:val="24"/>
          </w:rPr>
          <w:t>d</w:t>
        </w:r>
      </w:ins>
      <w:del w:id="556" w:author="LUEJE Claudia" w:date="2024-05-02T18:06:00Z">
        <w:r w:rsidR="006A2DB6" w:rsidDel="00795A1C">
          <w:rPr>
            <w:szCs w:val="24"/>
          </w:rPr>
          <w:delText>D</w:delText>
        </w:r>
      </w:del>
      <w:r w:rsidR="006A2DB6">
        <w:rPr>
          <w:szCs w:val="24"/>
        </w:rPr>
        <w:t xml:space="preserve">ifferent </w:t>
      </w:r>
      <w:ins w:id="557" w:author="LUEJE Claudia" w:date="2024-05-02T18:06:00Z">
        <w:r w:rsidR="00795A1C">
          <w:rPr>
            <w:szCs w:val="24"/>
          </w:rPr>
          <w:t>s</w:t>
        </w:r>
      </w:ins>
      <w:del w:id="558" w:author="LUEJE Claudia" w:date="2024-05-02T18:06:00Z">
        <w:r w:rsidR="006A2DB6" w:rsidDel="00795A1C">
          <w:rPr>
            <w:szCs w:val="24"/>
          </w:rPr>
          <w:delText>S</w:delText>
        </w:r>
      </w:del>
      <w:r w:rsidR="006A2DB6">
        <w:rPr>
          <w:szCs w:val="24"/>
        </w:rPr>
        <w:t xml:space="preserve">crew </w:t>
      </w:r>
      <w:ins w:id="559" w:author="LUEJE Claudia" w:date="2024-05-02T18:06:00Z">
        <w:r w:rsidR="00795A1C">
          <w:rPr>
            <w:szCs w:val="24"/>
          </w:rPr>
          <w:t>f</w:t>
        </w:r>
      </w:ins>
      <w:del w:id="560" w:author="LUEJE Claudia" w:date="2024-05-02T18:06:00Z">
        <w:r w:rsidR="006A2DB6" w:rsidDel="00795A1C">
          <w:rPr>
            <w:szCs w:val="24"/>
          </w:rPr>
          <w:delText>F</w:delText>
        </w:r>
      </w:del>
      <w:r w:rsidR="006A2DB6">
        <w:rPr>
          <w:szCs w:val="24"/>
        </w:rPr>
        <w:t>orms:</w:t>
      </w:r>
    </w:p>
    <w:tbl>
      <w:tblPr>
        <w:tblW w:w="0" w:type="auto"/>
        <w:jc w:val="center"/>
        <w:tblLook w:val="04A0" w:firstRow="1" w:lastRow="0" w:firstColumn="1" w:lastColumn="0" w:noHBand="0" w:noVBand="1"/>
      </w:tblPr>
      <w:tblGrid>
        <w:gridCol w:w="1628"/>
        <w:gridCol w:w="1638"/>
        <w:gridCol w:w="1620"/>
        <w:gridCol w:w="1639"/>
        <w:gridCol w:w="1628"/>
        <w:gridCol w:w="1598"/>
      </w:tblGrid>
      <w:tr w:rsidR="003273A3" w:rsidRPr="00EC4DAD" w14:paraId="466C6A06" w14:textId="77777777" w:rsidTr="00C05B12">
        <w:trPr>
          <w:jc w:val="center"/>
        </w:trPr>
        <w:tc>
          <w:tcPr>
            <w:tcW w:w="1628" w:type="dxa"/>
          </w:tcPr>
          <w:p w14:paraId="6AFF6E23" w14:textId="482C4B89" w:rsidR="003273A3" w:rsidRPr="00EC4DAD" w:rsidRDefault="003273A3" w:rsidP="006673EE">
            <w:pPr>
              <w:pStyle w:val="BodyText"/>
              <w:jc w:val="center"/>
            </w:pPr>
            <w:r>
              <w:t>a</w:t>
            </w:r>
          </w:p>
        </w:tc>
        <w:tc>
          <w:tcPr>
            <w:tcW w:w="1638" w:type="dxa"/>
          </w:tcPr>
          <w:p w14:paraId="64312807" w14:textId="665A9B10" w:rsidR="003273A3" w:rsidRPr="00EC4DAD" w:rsidRDefault="003273A3" w:rsidP="006673EE">
            <w:pPr>
              <w:pStyle w:val="BodyText"/>
              <w:jc w:val="center"/>
            </w:pPr>
            <w:r>
              <w:t>b</w:t>
            </w:r>
          </w:p>
        </w:tc>
        <w:tc>
          <w:tcPr>
            <w:tcW w:w="1620" w:type="dxa"/>
          </w:tcPr>
          <w:p w14:paraId="4CD9835D" w14:textId="3CFB9BEA" w:rsidR="003273A3" w:rsidRPr="00EC4DAD" w:rsidRDefault="003273A3" w:rsidP="006673EE">
            <w:pPr>
              <w:pStyle w:val="BodyText"/>
              <w:jc w:val="center"/>
            </w:pPr>
            <w:r>
              <w:t>c</w:t>
            </w:r>
          </w:p>
        </w:tc>
        <w:tc>
          <w:tcPr>
            <w:tcW w:w="1639" w:type="dxa"/>
          </w:tcPr>
          <w:p w14:paraId="4F915310" w14:textId="1B993774" w:rsidR="003273A3" w:rsidRPr="00EC4DAD" w:rsidRDefault="003273A3" w:rsidP="006673EE">
            <w:pPr>
              <w:pStyle w:val="BodyText"/>
              <w:jc w:val="center"/>
            </w:pPr>
            <w:r>
              <w:t>d</w:t>
            </w:r>
          </w:p>
        </w:tc>
        <w:tc>
          <w:tcPr>
            <w:tcW w:w="1628" w:type="dxa"/>
          </w:tcPr>
          <w:p w14:paraId="152C6335" w14:textId="5FF10FA4" w:rsidR="003273A3" w:rsidRPr="00EC4DAD" w:rsidRDefault="003273A3" w:rsidP="006673EE">
            <w:pPr>
              <w:pStyle w:val="BodyText"/>
              <w:jc w:val="center"/>
            </w:pPr>
            <w:r>
              <w:t>e</w:t>
            </w:r>
          </w:p>
        </w:tc>
        <w:tc>
          <w:tcPr>
            <w:tcW w:w="1598" w:type="dxa"/>
          </w:tcPr>
          <w:p w14:paraId="62E6AC49" w14:textId="3DF1F0C1" w:rsidR="003273A3" w:rsidRPr="00EC4DAD" w:rsidRDefault="003273A3" w:rsidP="006673EE">
            <w:pPr>
              <w:pStyle w:val="BodyText"/>
              <w:jc w:val="center"/>
            </w:pPr>
            <w:r>
              <w:t>f</w:t>
            </w:r>
          </w:p>
        </w:tc>
      </w:tr>
      <w:tr w:rsidR="006A2DB6" w:rsidRPr="00EC4DAD" w14:paraId="6ED20EE0" w14:textId="77777777" w:rsidTr="00C05B12">
        <w:trPr>
          <w:jc w:val="center"/>
        </w:trPr>
        <w:tc>
          <w:tcPr>
            <w:tcW w:w="1628" w:type="dxa"/>
          </w:tcPr>
          <w:p w14:paraId="766412BA" w14:textId="5C01B8BD"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8329_ed1fig19a.EPS</w:t>
            </w:r>
          </w:p>
        </w:tc>
        <w:tc>
          <w:tcPr>
            <w:tcW w:w="1638" w:type="dxa"/>
          </w:tcPr>
          <w:p w14:paraId="782F5025" w14:textId="243DCBA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8329_ed1fig19b.EPS</w:t>
            </w:r>
          </w:p>
        </w:tc>
        <w:tc>
          <w:tcPr>
            <w:tcW w:w="1620" w:type="dxa"/>
          </w:tcPr>
          <w:p w14:paraId="4A228EE8" w14:textId="4318283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8329_ed1fig19c.EPS</w:t>
            </w:r>
          </w:p>
        </w:tc>
        <w:tc>
          <w:tcPr>
            <w:tcW w:w="1639" w:type="dxa"/>
          </w:tcPr>
          <w:p w14:paraId="2AD130AD" w14:textId="31337FE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8329_ed1fig19d.EPS</w:t>
            </w:r>
          </w:p>
        </w:tc>
        <w:tc>
          <w:tcPr>
            <w:tcW w:w="1628" w:type="dxa"/>
          </w:tcPr>
          <w:p w14:paraId="364520E2" w14:textId="74A1E8D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8329_ed1fig19e.EPS</w:t>
            </w:r>
          </w:p>
        </w:tc>
        <w:tc>
          <w:tcPr>
            <w:tcW w:w="1598" w:type="dxa"/>
          </w:tcPr>
          <w:p w14:paraId="150B553F" w14:textId="1B78EC7C"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8329_ed1fig19f.EPS</w:t>
            </w:r>
          </w:p>
        </w:tc>
      </w:tr>
      <w:tr w:rsidR="006A2DB6" w:rsidRPr="00560A83" w14:paraId="47C5C711" w14:textId="77777777" w:rsidTr="00C05B12">
        <w:trPr>
          <w:jc w:val="center"/>
        </w:trPr>
        <w:tc>
          <w:tcPr>
            <w:tcW w:w="1628" w:type="dxa"/>
          </w:tcPr>
          <w:p w14:paraId="0B91A209" w14:textId="46FAB62A" w:rsidR="006A2DB6" w:rsidRPr="006A2DB6" w:rsidRDefault="006A2DB6" w:rsidP="006A2DB6">
            <w:pPr>
              <w:pStyle w:val="BodyText"/>
              <w:autoSpaceDE w:val="0"/>
              <w:autoSpaceDN w:val="0"/>
              <w:adjustRightInd w:val="0"/>
              <w:jc w:val="center"/>
              <w:rPr>
                <w:b/>
              </w:rPr>
            </w:pPr>
            <w:r w:rsidRPr="006A2DB6">
              <w:rPr>
                <w:b/>
                <w:szCs w:val="24"/>
              </w:rPr>
              <w:t>Button head</w:t>
            </w:r>
          </w:p>
        </w:tc>
        <w:tc>
          <w:tcPr>
            <w:tcW w:w="1638" w:type="dxa"/>
          </w:tcPr>
          <w:p w14:paraId="6D01F415" w14:textId="31688C90" w:rsidR="006A2DB6" w:rsidRPr="006A2DB6" w:rsidRDefault="006A2DB6" w:rsidP="006A2DB6">
            <w:pPr>
              <w:pStyle w:val="BodyText"/>
              <w:autoSpaceDE w:val="0"/>
              <w:autoSpaceDN w:val="0"/>
              <w:adjustRightInd w:val="0"/>
              <w:jc w:val="center"/>
              <w:rPr>
                <w:b/>
              </w:rPr>
            </w:pPr>
            <w:r w:rsidRPr="006A2DB6">
              <w:rPr>
                <w:b/>
                <w:szCs w:val="24"/>
              </w:rPr>
              <w:t>Pan head</w:t>
            </w:r>
          </w:p>
        </w:tc>
        <w:tc>
          <w:tcPr>
            <w:tcW w:w="1620" w:type="dxa"/>
          </w:tcPr>
          <w:p w14:paraId="7EFDA809" w14:textId="460F0E12" w:rsidR="006A2DB6" w:rsidRPr="006A2DB6" w:rsidRDefault="006A2DB6" w:rsidP="006A2DB6">
            <w:pPr>
              <w:pStyle w:val="BodyText"/>
              <w:autoSpaceDE w:val="0"/>
              <w:autoSpaceDN w:val="0"/>
              <w:adjustRightInd w:val="0"/>
              <w:jc w:val="center"/>
              <w:rPr>
                <w:b/>
              </w:rPr>
            </w:pPr>
            <w:r w:rsidRPr="006A2DB6">
              <w:rPr>
                <w:b/>
                <w:szCs w:val="24"/>
              </w:rPr>
              <w:t>Round head</w:t>
            </w:r>
          </w:p>
        </w:tc>
        <w:tc>
          <w:tcPr>
            <w:tcW w:w="1639" w:type="dxa"/>
          </w:tcPr>
          <w:p w14:paraId="64245C60" w14:textId="13F924EF" w:rsidR="006A2DB6" w:rsidRPr="006A2DB6" w:rsidRDefault="006A2DB6" w:rsidP="006A2DB6">
            <w:pPr>
              <w:pStyle w:val="BodyText"/>
              <w:autoSpaceDE w:val="0"/>
              <w:autoSpaceDN w:val="0"/>
              <w:adjustRightInd w:val="0"/>
              <w:jc w:val="center"/>
              <w:rPr>
                <w:b/>
              </w:rPr>
            </w:pPr>
            <w:r w:rsidRPr="006A2DB6">
              <w:rPr>
                <w:b/>
                <w:szCs w:val="24"/>
              </w:rPr>
              <w:t>Truss head</w:t>
            </w:r>
          </w:p>
        </w:tc>
        <w:tc>
          <w:tcPr>
            <w:tcW w:w="1628" w:type="dxa"/>
          </w:tcPr>
          <w:p w14:paraId="61F8B97F" w14:textId="539741A3" w:rsidR="006A2DB6" w:rsidRPr="006A2DB6" w:rsidRDefault="006A2DB6" w:rsidP="006A2DB6">
            <w:pPr>
              <w:pStyle w:val="BodyText"/>
              <w:autoSpaceDE w:val="0"/>
              <w:autoSpaceDN w:val="0"/>
              <w:adjustRightInd w:val="0"/>
              <w:jc w:val="center"/>
              <w:rPr>
                <w:b/>
              </w:rPr>
            </w:pPr>
            <w:r w:rsidRPr="006A2DB6">
              <w:rPr>
                <w:b/>
                <w:szCs w:val="24"/>
              </w:rPr>
              <w:t>Countersunk</w:t>
            </w:r>
          </w:p>
        </w:tc>
        <w:tc>
          <w:tcPr>
            <w:tcW w:w="1598" w:type="dxa"/>
          </w:tcPr>
          <w:p w14:paraId="1DF12930" w14:textId="6E00BEBB" w:rsidR="006A2DB6" w:rsidRPr="006A2DB6" w:rsidRDefault="006A2DB6" w:rsidP="006A2DB6">
            <w:pPr>
              <w:pStyle w:val="BodyText"/>
              <w:autoSpaceDE w:val="0"/>
              <w:autoSpaceDN w:val="0"/>
              <w:adjustRightInd w:val="0"/>
              <w:jc w:val="center"/>
              <w:rPr>
                <w:b/>
              </w:rPr>
            </w:pPr>
            <w:r w:rsidRPr="006A2DB6">
              <w:rPr>
                <w:b/>
                <w:szCs w:val="24"/>
              </w:rPr>
              <w:t>Countersunk (oval) Raised</w:t>
            </w:r>
          </w:p>
        </w:tc>
      </w:tr>
      <w:tr w:rsidR="006A2DB6" w:rsidRPr="00560A83" w14:paraId="0F541FC2" w14:textId="77777777" w:rsidTr="001E505C">
        <w:trPr>
          <w:jc w:val="center"/>
        </w:trPr>
        <w:tc>
          <w:tcPr>
            <w:tcW w:w="9751" w:type="dxa"/>
            <w:gridSpan w:val="6"/>
          </w:tcPr>
          <w:p w14:paraId="0972AC99" w14:textId="7726049B" w:rsidR="006A2DB6" w:rsidRPr="006A2DB6" w:rsidRDefault="006A2DB6" w:rsidP="006A2DB6">
            <w:pPr>
              <w:pStyle w:val="BodyText"/>
              <w:tabs>
                <w:tab w:val="left" w:pos="965"/>
              </w:tabs>
              <w:autoSpaceDE w:val="0"/>
              <w:autoSpaceDN w:val="0"/>
              <w:adjustRightInd w:val="0"/>
              <w:jc w:val="center"/>
            </w:pPr>
            <w:r w:rsidRPr="006A2DB6">
              <w:rPr>
                <w:szCs w:val="24"/>
              </w:rPr>
              <w:t xml:space="preserve">Source of image: Wikimedia Commons, 2007-07-24. </w:t>
            </w:r>
            <w:commentRangeStart w:id="561"/>
            <w:r w:rsidRPr="006A2DB6">
              <w:rPr>
                <w:szCs w:val="24"/>
              </w:rPr>
              <w:t>Vectorized version by Sakurambo</w:t>
            </w:r>
            <w:commentRangeEnd w:id="561"/>
            <w:r w:rsidR="00BB0230">
              <w:rPr>
                <w:rStyle w:val="CommentReference"/>
                <w:rFonts w:ascii="Calibri" w:eastAsia="Times New Roman" w:hAnsi="Calibri"/>
                <w:lang w:val="en-US" w:eastAsia="x-none"/>
              </w:rPr>
              <w:commentReference w:id="561"/>
            </w:r>
            <w:r w:rsidRPr="006A2DB6">
              <w:rPr>
                <w:szCs w:val="24"/>
              </w:rPr>
              <w:t xml:space="preserve">, </w:t>
            </w:r>
            <w:r w:rsidRPr="00BB0230">
              <w:rPr>
                <w:rPrChange w:id="562" w:author="LUEJE Claudia" w:date="2024-05-02T18:07:00Z">
                  <w:rPr>
                    <w:rStyle w:val="stdpublisher"/>
                    <w:szCs w:val="24"/>
                  </w:rPr>
                </w:rPrChange>
              </w:rPr>
              <w:t>CC</w:t>
            </w:r>
            <w:r w:rsidRPr="00BB0230">
              <w:t xml:space="preserve"> </w:t>
            </w:r>
            <w:r w:rsidRPr="00BB0230">
              <w:rPr>
                <w:rPrChange w:id="563" w:author="LUEJE Claudia" w:date="2024-05-02T18:07:00Z">
                  <w:rPr>
                    <w:rStyle w:val="stddocNumber"/>
                    <w:szCs w:val="24"/>
                  </w:rPr>
                </w:rPrChange>
              </w:rPr>
              <w:t>BY-SA 3</w:t>
            </w:r>
            <w:r w:rsidRPr="00BB0230">
              <w:t>.</w:t>
            </w:r>
            <w:r w:rsidRPr="00BB0230">
              <w:rPr>
                <w:rPrChange w:id="564" w:author="LUEJE Claudia" w:date="2024-05-02T18:07:00Z">
                  <w:rPr>
                    <w:rStyle w:val="stddocPartNumber"/>
                    <w:szCs w:val="24"/>
                  </w:rPr>
                </w:rPrChange>
              </w:rPr>
              <w:t>0</w:t>
            </w:r>
            <w:r w:rsidRPr="00BB0230">
              <w:t>,</w:t>
            </w:r>
            <w:r w:rsidRPr="006A2DB6">
              <w:rPr>
                <w:szCs w:val="24"/>
              </w:rPr>
              <w:t xml:space="preserve"> </w:t>
            </w:r>
            <w:hyperlink r:id="rId40" w:history="1">
              <w:r w:rsidRPr="006A2DB6">
                <w:rPr>
                  <w:rStyle w:val="Hyperlink"/>
                  <w:sz w:val="18"/>
                  <w:szCs w:val="24"/>
                </w:rPr>
                <w:t>https://creativecommons.org/licenses/by-sa/3.0/</w:t>
              </w:r>
            </w:hyperlink>
            <w:r w:rsidRPr="006A2DB6">
              <w:rPr>
                <w:szCs w:val="24"/>
              </w:rPr>
              <w:t>.</w:t>
            </w:r>
          </w:p>
        </w:tc>
      </w:tr>
    </w:tbl>
    <w:p w14:paraId="794D3AFD" w14:textId="4B29A8BB" w:rsidR="006A2DB6" w:rsidRDefault="002F3F18">
      <w:pPr>
        <w:pStyle w:val="Figuretitle0"/>
        <w:autoSpaceDE w:val="0"/>
        <w:autoSpaceDN w:val="0"/>
        <w:adjustRightInd w:val="0"/>
        <w:outlineLvl w:val="0"/>
        <w:rPr>
          <w:szCs w:val="24"/>
        </w:rPr>
      </w:pPr>
      <w:r>
        <w:rPr>
          <w:szCs w:val="24"/>
        </w:rPr>
        <w:t>Figure </w:t>
      </w:r>
      <w:r w:rsidR="006A2DB6">
        <w:rPr>
          <w:szCs w:val="24"/>
        </w:rPr>
        <w:t>19 — Different screw forms</w:t>
      </w:r>
    </w:p>
    <w:p w14:paraId="22DCEF74" w14:textId="185EF532" w:rsidR="006A2DB6" w:rsidRDefault="002F3F18">
      <w:pPr>
        <w:pStyle w:val="BodyText"/>
        <w:autoSpaceDE w:val="0"/>
        <w:autoSpaceDN w:val="0"/>
        <w:adjustRightInd w:val="0"/>
        <w:rPr>
          <w:szCs w:val="24"/>
        </w:rPr>
      </w:pPr>
      <w:r>
        <w:rPr>
          <w:rStyle w:val="citefig"/>
          <w:szCs w:val="24"/>
        </w:rPr>
        <w:t>Figure </w:t>
      </w:r>
      <w:r w:rsidR="006A2DB6">
        <w:rPr>
          <w:rStyle w:val="citefig"/>
          <w:szCs w:val="24"/>
        </w:rPr>
        <w:t>20</w:t>
      </w:r>
      <w:r w:rsidR="006A2DB6">
        <w:rPr>
          <w:szCs w:val="24"/>
        </w:rPr>
        <w:t xml:space="preserve"> explains the definition of length and head sizes:</w:t>
      </w:r>
    </w:p>
    <w:p w14:paraId="10DAEC3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8329_ed1fig20.EPS</w:t>
      </w:r>
    </w:p>
    <w:p w14:paraId="39A4C0DD"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9EE68" w14:textId="77777777" w:rsidTr="006F19B3">
        <w:tc>
          <w:tcPr>
            <w:tcW w:w="397" w:type="dxa"/>
          </w:tcPr>
          <w:p w14:paraId="70B8406B" w14:textId="62447FD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678C2B67" w14:textId="75C4D98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flat-head</w:t>
            </w:r>
          </w:p>
        </w:tc>
      </w:tr>
      <w:tr w:rsidR="006A2DB6" w14:paraId="4D8A0584" w14:textId="77777777" w:rsidTr="006F19B3">
        <w:tc>
          <w:tcPr>
            <w:tcW w:w="397" w:type="dxa"/>
          </w:tcPr>
          <w:p w14:paraId="05EBB30C" w14:textId="37973B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408DBB" w14:textId="76690F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oval-head</w:t>
            </w:r>
          </w:p>
        </w:tc>
      </w:tr>
      <w:tr w:rsidR="006A2DB6" w14:paraId="20CFE35C" w14:textId="77777777" w:rsidTr="006F19B3">
        <w:tc>
          <w:tcPr>
            <w:tcW w:w="397" w:type="dxa"/>
          </w:tcPr>
          <w:p w14:paraId="430276D7" w14:textId="558B96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095E06F" w14:textId="082144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round-head</w:t>
            </w:r>
          </w:p>
        </w:tc>
      </w:tr>
      <w:tr w:rsidR="006A2DB6" w14:paraId="09796BE4" w14:textId="77777777" w:rsidTr="006F19B3">
        <w:tc>
          <w:tcPr>
            <w:tcW w:w="397" w:type="dxa"/>
          </w:tcPr>
          <w:p w14:paraId="6251FC83" w14:textId="0D25D71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E51215A" w14:textId="28D04CE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sink size</w:t>
            </w:r>
          </w:p>
        </w:tc>
      </w:tr>
      <w:tr w:rsidR="006A2DB6" w14:paraId="449BB72D" w14:textId="77777777" w:rsidTr="006F19B3">
        <w:tc>
          <w:tcPr>
            <w:tcW w:w="397" w:type="dxa"/>
          </w:tcPr>
          <w:p w14:paraId="122CB66A" w14:textId="1AA9F1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585EB6E8" w14:textId="01A5206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 height</w:t>
            </w:r>
          </w:p>
        </w:tc>
      </w:tr>
      <w:tr w:rsidR="006A2DB6" w14:paraId="001072D4" w14:textId="77777777" w:rsidTr="006F19B3">
        <w:tc>
          <w:tcPr>
            <w:tcW w:w="397" w:type="dxa"/>
          </w:tcPr>
          <w:p w14:paraId="24CF0B79" w14:textId="1C20FF0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35F7D76E" w14:textId="276011D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length</w:t>
            </w:r>
          </w:p>
        </w:tc>
      </w:tr>
    </w:tbl>
    <w:p w14:paraId="27C7487E" w14:textId="632F3B96" w:rsidR="006A2DB6" w:rsidRDefault="002F3F18">
      <w:pPr>
        <w:pStyle w:val="Figuretitle0"/>
        <w:autoSpaceDE w:val="0"/>
        <w:autoSpaceDN w:val="0"/>
        <w:adjustRightInd w:val="0"/>
        <w:outlineLvl w:val="0"/>
        <w:rPr>
          <w:szCs w:val="24"/>
        </w:rPr>
      </w:pPr>
      <w:r>
        <w:rPr>
          <w:szCs w:val="24"/>
        </w:rPr>
        <w:t>Figure </w:t>
      </w:r>
      <w:r w:rsidR="006A2DB6">
        <w:rPr>
          <w:szCs w:val="24"/>
        </w:rPr>
        <w:t xml:space="preserve">20 — Definition of </w:t>
      </w:r>
      <w:ins w:id="565" w:author="LUEJE Claudia" w:date="2024-05-02T18:08:00Z">
        <w:r w:rsidR="00BB0230">
          <w:rPr>
            <w:szCs w:val="24"/>
          </w:rPr>
          <w:t>l</w:t>
        </w:r>
      </w:ins>
      <w:del w:id="566" w:author="LUEJE Claudia" w:date="2024-05-02T18:08:00Z">
        <w:r w:rsidR="006A2DB6" w:rsidDel="00BB0230">
          <w:rPr>
            <w:szCs w:val="24"/>
          </w:rPr>
          <w:delText>L</w:delText>
        </w:r>
      </w:del>
      <w:r w:rsidR="006A2DB6">
        <w:rPr>
          <w:szCs w:val="24"/>
        </w:rPr>
        <w:t xml:space="preserve">ength and </w:t>
      </w:r>
      <w:ins w:id="567" w:author="LUEJE Claudia" w:date="2024-05-02T18:08:00Z">
        <w:r w:rsidR="00BB0230">
          <w:rPr>
            <w:szCs w:val="24"/>
          </w:rPr>
          <w:t>h</w:t>
        </w:r>
      </w:ins>
      <w:del w:id="568" w:author="LUEJE Claudia" w:date="2024-05-02T18:08:00Z">
        <w:r w:rsidR="006A2DB6" w:rsidDel="00BB0230">
          <w:rPr>
            <w:szCs w:val="24"/>
          </w:rPr>
          <w:delText>H</w:delText>
        </w:r>
      </w:del>
      <w:r w:rsidR="006A2DB6">
        <w:rPr>
          <w:szCs w:val="24"/>
        </w:rPr>
        <w:t xml:space="preserve">ead </w:t>
      </w:r>
      <w:ins w:id="569" w:author="LUEJE Claudia" w:date="2024-05-02T18:08:00Z">
        <w:r w:rsidR="00BB0230">
          <w:rPr>
            <w:szCs w:val="24"/>
          </w:rPr>
          <w:t>s</w:t>
        </w:r>
      </w:ins>
      <w:del w:id="570" w:author="LUEJE Claudia" w:date="2024-05-02T18:08:00Z">
        <w:r w:rsidR="006A2DB6" w:rsidDel="00BB0230">
          <w:rPr>
            <w:szCs w:val="24"/>
          </w:rPr>
          <w:delText>S</w:delText>
        </w:r>
      </w:del>
      <w:r w:rsidR="006A2DB6">
        <w:rPr>
          <w:szCs w:val="24"/>
        </w:rPr>
        <w:t>izes</w:t>
      </w:r>
    </w:p>
    <w:p w14:paraId="2334E1BE" w14:textId="176361EF" w:rsidR="006A2DB6" w:rsidRDefault="002F3F18">
      <w:pPr>
        <w:pStyle w:val="BodyText"/>
        <w:autoSpaceDE w:val="0"/>
        <w:autoSpaceDN w:val="0"/>
        <w:adjustRightInd w:val="0"/>
        <w:rPr>
          <w:szCs w:val="24"/>
        </w:rPr>
      </w:pPr>
      <w:r>
        <w:rPr>
          <w:rStyle w:val="citefig"/>
          <w:szCs w:val="24"/>
        </w:rPr>
        <w:t>Figure </w:t>
      </w:r>
      <w:r w:rsidR="006A2DB6">
        <w:rPr>
          <w:rStyle w:val="citefig"/>
          <w:szCs w:val="24"/>
        </w:rPr>
        <w:t>21</w:t>
      </w:r>
      <w:r w:rsidR="006A2DB6">
        <w:rPr>
          <w:szCs w:val="24"/>
        </w:rPr>
        <w:t xml:space="preserve"> visualizes the definition of lead, pitch and starts of a thread:</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0"/>
        <w:gridCol w:w="4871"/>
      </w:tblGrid>
      <w:tr w:rsidR="006A2DB6" w:rsidRPr="00EC4DAD" w14:paraId="7A8144A5" w14:textId="77777777" w:rsidTr="00420F17">
        <w:trPr>
          <w:jc w:val="center"/>
        </w:trPr>
        <w:tc>
          <w:tcPr>
            <w:tcW w:w="4870" w:type="dxa"/>
          </w:tcPr>
          <w:p w14:paraId="24A8D4E1" w14:textId="78A5C732"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8329_ed1fig21a.EPS</w:t>
            </w:r>
          </w:p>
        </w:tc>
        <w:tc>
          <w:tcPr>
            <w:tcW w:w="4871" w:type="dxa"/>
          </w:tcPr>
          <w:p w14:paraId="7BFB8098" w14:textId="214A14BE"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8329_ed1fig21b.EPS</w:t>
            </w:r>
          </w:p>
        </w:tc>
      </w:tr>
      <w:tr w:rsidR="006A2DB6" w14:paraId="0B0C1CDD" w14:textId="77777777" w:rsidTr="00420F17">
        <w:trPr>
          <w:jc w:val="center"/>
        </w:trPr>
        <w:tc>
          <w:tcPr>
            <w:tcW w:w="4870" w:type="dxa"/>
          </w:tcPr>
          <w:p w14:paraId="4C3370D7" w14:textId="323A6D59" w:rsidR="006A2DB6" w:rsidRPr="006A2DB6" w:rsidRDefault="006A2DB6" w:rsidP="006A2DB6">
            <w:pPr>
              <w:pStyle w:val="BodyText"/>
              <w:autoSpaceDE w:val="0"/>
              <w:autoSpaceDN w:val="0"/>
              <w:adjustRightInd w:val="0"/>
              <w:jc w:val="center"/>
              <w:rPr>
                <w:szCs w:val="24"/>
              </w:rPr>
            </w:pPr>
            <w:r w:rsidRPr="006A2DB6">
              <w:rPr>
                <w:szCs w:val="24"/>
              </w:rPr>
              <w:t>one start</w:t>
            </w:r>
          </w:p>
        </w:tc>
        <w:tc>
          <w:tcPr>
            <w:tcW w:w="4871" w:type="dxa"/>
          </w:tcPr>
          <w:p w14:paraId="6C7CCE88" w14:textId="3EC74AFD" w:rsidR="006A2DB6" w:rsidRPr="006A2DB6" w:rsidRDefault="006A2DB6" w:rsidP="006A2DB6">
            <w:pPr>
              <w:pStyle w:val="BodyText"/>
              <w:autoSpaceDE w:val="0"/>
              <w:autoSpaceDN w:val="0"/>
              <w:adjustRightInd w:val="0"/>
              <w:jc w:val="center"/>
              <w:rPr>
                <w:szCs w:val="24"/>
              </w:rPr>
            </w:pPr>
            <w:r w:rsidRPr="006A2DB6">
              <w:rPr>
                <w:szCs w:val="24"/>
              </w:rPr>
              <w:t>two starts</w:t>
            </w:r>
          </w:p>
        </w:tc>
      </w:tr>
      <w:tr w:rsidR="006A2DB6" w14:paraId="48B27722" w14:textId="77777777" w:rsidTr="002429C1">
        <w:trPr>
          <w:jc w:val="center"/>
        </w:trPr>
        <w:tc>
          <w:tcPr>
            <w:tcW w:w="9741" w:type="dxa"/>
            <w:gridSpan w:val="2"/>
          </w:tcPr>
          <w:p w14:paraId="6ABBFBA9" w14:textId="576E94F3" w:rsidR="006A2DB6" w:rsidRPr="006A2DB6" w:rsidRDefault="006A2DB6" w:rsidP="006A2DB6">
            <w:pPr>
              <w:pStyle w:val="BodyText"/>
              <w:tabs>
                <w:tab w:val="left" w:pos="965"/>
              </w:tabs>
              <w:autoSpaceDE w:val="0"/>
              <w:autoSpaceDN w:val="0"/>
              <w:adjustRightInd w:val="0"/>
              <w:jc w:val="center"/>
            </w:pPr>
            <w:commentRangeStart w:id="571"/>
            <w:r w:rsidRPr="006A2DB6">
              <w:rPr>
                <w:szCs w:val="24"/>
              </w:rPr>
              <w:t xml:space="preserve">Source of image: Wikimedia Commons, 2011-01-12 By Lambiam,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1" w:history="1">
              <w:r w:rsidRPr="006A2DB6">
                <w:rPr>
                  <w:rStyle w:val="Hyperlink"/>
                  <w:sz w:val="18"/>
                  <w:szCs w:val="18"/>
                </w:rPr>
                <w:t>https://creativecommons.org/licenses/by-sa/3.0</w:t>
              </w:r>
            </w:hyperlink>
            <w:r w:rsidRPr="006A2DB6">
              <w:rPr>
                <w:szCs w:val="24"/>
              </w:rPr>
              <w:t>.</w:t>
            </w:r>
            <w:commentRangeEnd w:id="571"/>
            <w:r w:rsidR="00BB0230">
              <w:rPr>
                <w:rStyle w:val="CommentReference"/>
                <w:rFonts w:ascii="Calibri" w:eastAsia="Times New Roman" w:hAnsi="Calibri"/>
                <w:lang w:val="en-US" w:eastAsia="x-none"/>
              </w:rPr>
              <w:commentReference w:id="571"/>
            </w:r>
          </w:p>
        </w:tc>
      </w:tr>
    </w:tbl>
    <w:p w14:paraId="509FB0BF" w14:textId="290AB16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23FE28" w14:textId="77777777" w:rsidTr="000711C0">
        <w:tc>
          <w:tcPr>
            <w:tcW w:w="397" w:type="dxa"/>
          </w:tcPr>
          <w:p w14:paraId="21E6B955" w14:textId="25ECB22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B60BC49" w14:textId="6D6A47A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lead</w:t>
            </w:r>
          </w:p>
        </w:tc>
      </w:tr>
      <w:tr w:rsidR="006A2DB6" w14:paraId="39E459E7" w14:textId="77777777" w:rsidTr="000711C0">
        <w:tc>
          <w:tcPr>
            <w:tcW w:w="397" w:type="dxa"/>
          </w:tcPr>
          <w:p w14:paraId="34DA22DE" w14:textId="23FCD9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F786C6D" w14:textId="67D2E4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pitch</w:t>
            </w:r>
          </w:p>
        </w:tc>
      </w:tr>
    </w:tbl>
    <w:p w14:paraId="5731B5D2" w14:textId="69EB5C3A" w:rsidR="006A2DB6" w:rsidRDefault="002F3F18">
      <w:pPr>
        <w:pStyle w:val="Figuretitle0"/>
        <w:autoSpaceDE w:val="0"/>
        <w:autoSpaceDN w:val="0"/>
        <w:adjustRightInd w:val="0"/>
        <w:outlineLvl w:val="0"/>
        <w:rPr>
          <w:szCs w:val="24"/>
        </w:rPr>
      </w:pPr>
      <w:r>
        <w:rPr>
          <w:szCs w:val="24"/>
        </w:rPr>
        <w:t>Figure </w:t>
      </w:r>
      <w:r w:rsidR="006A2DB6">
        <w:rPr>
          <w:szCs w:val="24"/>
        </w:rPr>
        <w:t>21 — Definition of lead, pitch and starts of a thread</w:t>
      </w:r>
    </w:p>
    <w:p w14:paraId="29191E12" w14:textId="0E46A474"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Contacts and </w:t>
      </w:r>
      <w:ins w:id="572" w:author="LUEJE Claudia" w:date="2024-05-02T18:09:00Z">
        <w:r w:rsidR="00BB0230">
          <w:rPr>
            <w:rFonts w:eastAsia="Times New Roman"/>
            <w:szCs w:val="24"/>
          </w:rPr>
          <w:t>f</w:t>
        </w:r>
      </w:ins>
      <w:del w:id="573" w:author="LUEJE Claudia" w:date="2024-05-02T18:09:00Z">
        <w:r w:rsidDel="00BB0230">
          <w:rPr>
            <w:rFonts w:eastAsia="Times New Roman"/>
            <w:szCs w:val="24"/>
          </w:rPr>
          <w:delText>F</w:delText>
        </w:r>
      </w:del>
      <w:r>
        <w:rPr>
          <w:rFonts w:eastAsia="Times New Roman"/>
          <w:szCs w:val="24"/>
        </w:rPr>
        <w:t>riction</w:t>
      </w:r>
    </w:p>
    <w:p w14:paraId="43A357C7" w14:textId="77777777" w:rsidR="006A2DB6" w:rsidRDefault="006A2DB6">
      <w:pPr>
        <w:pStyle w:val="BodyText"/>
        <w:autoSpaceDE w:val="0"/>
        <w:autoSpaceDN w:val="0"/>
        <w:adjustRightInd w:val="0"/>
        <w:rPr>
          <w:szCs w:val="24"/>
        </w:rPr>
      </w:pPr>
      <w:r>
        <w:rPr>
          <w:szCs w:val="24"/>
        </w:rPr>
        <w:t>Self-loosening of screws and bolts must be prevented. Static friction, together with pretension, is a major means against it. However, kinetic (or dynamic) friction also has some relevance in CAE processes. Therefore, both friction types need to be supported by χMCF.</w:t>
      </w:r>
    </w:p>
    <w:p w14:paraId="6C6B52D2" w14:textId="48320470" w:rsidR="006A2DB6" w:rsidRDefault="006A2DB6">
      <w:pPr>
        <w:pStyle w:val="BodyText"/>
        <w:autoSpaceDE w:val="0"/>
        <w:autoSpaceDN w:val="0"/>
        <w:adjustRightInd w:val="0"/>
        <w:rPr>
          <w:szCs w:val="24"/>
        </w:rPr>
      </w:pPr>
      <w:r>
        <w:rPr>
          <w:szCs w:val="24"/>
        </w:rPr>
        <w:t xml:space="preserve">The syntax for this has already been addressed in </w:t>
      </w:r>
      <w:del w:id="574" w:author="LUEJE Claudia" w:date="2024-05-02T18:30:00Z">
        <w:r w:rsidDel="008D28AD">
          <w:rPr>
            <w:rStyle w:val="citesec"/>
            <w:szCs w:val="24"/>
          </w:rPr>
          <w:delText>clause </w:delText>
        </w:r>
      </w:del>
      <w:r>
        <w:rPr>
          <w:rStyle w:val="citesec"/>
          <w:szCs w:val="24"/>
        </w:rPr>
        <w:t>7.4.3</w:t>
      </w:r>
      <w:ins w:id="575" w:author="LUEJE Claudia" w:date="2024-05-02T18:30:00Z">
        <w:r w:rsidR="008D28AD" w:rsidRPr="008D28AD">
          <w:rPr>
            <w:rPrChange w:id="576" w:author="LUEJE Claudia" w:date="2024-05-02T18:30:00Z">
              <w:rPr>
                <w:rStyle w:val="citesec"/>
                <w:szCs w:val="24"/>
              </w:rPr>
            </w:rPrChange>
          </w:rPr>
          <w:t xml:space="preserve"> </w:t>
        </w:r>
      </w:ins>
      <w:r>
        <w:rPr>
          <w:szCs w:val="24"/>
        </w:rPr>
        <w:t>.</w:t>
      </w:r>
      <w:del w:id="577" w:author="LUEJE Claudia" w:date="2024-05-02T18:30:00Z">
        <w:r w:rsidDel="008D28AD">
          <w:rPr>
            <w:szCs w:val="24"/>
          </w:rPr>
          <w:delText xml:space="preserve"> S</w:delText>
        </w:r>
      </w:del>
      <w:ins w:id="578" w:author="LUEJE Claudia" w:date="2024-05-02T18:30:00Z">
        <w:r w:rsidR="008D28AD">
          <w:rPr>
            <w:szCs w:val="24"/>
          </w:rPr>
          <w:t>s</w:t>
        </w:r>
      </w:ins>
      <w:r>
        <w:rPr>
          <w:szCs w:val="24"/>
        </w:rPr>
        <w:t>o</w:t>
      </w:r>
      <w:del w:id="579" w:author="LUEJE Claudia" w:date="2024-05-02T18:30:00Z">
        <w:r w:rsidDel="008D28AD">
          <w:rPr>
            <w:szCs w:val="24"/>
          </w:rPr>
          <w:delText>,</w:delText>
        </w:r>
      </w:del>
      <w:r>
        <w:rPr>
          <w:szCs w:val="24"/>
        </w:rPr>
        <w:t xml:space="preserve"> the focus is on application details, now.</w:t>
      </w:r>
    </w:p>
    <w:p w14:paraId="6C5520D9" w14:textId="77777777" w:rsidR="006A2DB6" w:rsidRDefault="006A2DB6">
      <w:pPr>
        <w:pStyle w:val="BodyText"/>
        <w:autoSpaceDE w:val="0"/>
        <w:autoSpaceDN w:val="0"/>
        <w:adjustRightInd w:val="0"/>
        <w:rPr>
          <w:szCs w:val="24"/>
        </w:rPr>
      </w:pPr>
      <w:r>
        <w:rPr>
          <w:szCs w:val="24"/>
        </w:rPr>
        <w:t>Friction occurs between any two objects in contact. In case of bolts and screws, these contacts are usually obtained between:</w:t>
      </w:r>
    </w:p>
    <w:p w14:paraId="18DA07AA" w14:textId="41E1120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head and washer (a washer is loose</w:t>
      </w:r>
      <w:del w:id="580" w:author="LUEJE Claudia" w:date="2024-05-02T18:31:00Z">
        <w:r w:rsidDel="008D28AD">
          <w:rPr>
            <w:szCs w:val="24"/>
          </w:rPr>
          <w:delText>,</w:delText>
        </w:r>
      </w:del>
      <w:r>
        <w:rPr>
          <w:szCs w:val="24"/>
        </w:rPr>
        <w:t xml:space="preserve"> if it is not fixed to the head or shaft),</w:t>
      </w:r>
    </w:p>
    <w:p w14:paraId="7F64CEB5"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washer (if there is one) and first connected part, or else,</w:t>
      </w:r>
    </w:p>
    <w:p w14:paraId="595B00AB" w14:textId="7E07301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head and first connected part </w:t>
      </w:r>
      <w:ins w:id="581" w:author="LUEJE Claudia" w:date="2024-05-02T18:31:00Z">
        <w:r w:rsidR="008D28AD">
          <w:rPr>
            <w:szCs w:val="24"/>
          </w:rPr>
          <w:t>[</w:t>
        </w:r>
      </w:ins>
      <w:del w:id="582" w:author="LUEJE Claudia" w:date="2024-05-02T18:31:00Z">
        <w:r w:rsidDel="008D28AD">
          <w:rPr>
            <w:szCs w:val="24"/>
          </w:rPr>
          <w:delText xml:space="preserve">– </w:delText>
        </w:r>
      </w:del>
      <w:r>
        <w:rPr>
          <w:szCs w:val="24"/>
        </w:rPr>
        <w:t>applicable only if not case b)</w:t>
      </w:r>
      <w:ins w:id="583" w:author="LUEJE Claudia" w:date="2024-05-02T18:32:00Z">
        <w:r w:rsidR="008D28AD">
          <w:rPr>
            <w:szCs w:val="24"/>
          </w:rPr>
          <w:t>]</w:t>
        </w:r>
      </w:ins>
      <w:r>
        <w:rPr>
          <w:szCs w:val="24"/>
        </w:rPr>
        <w:t>,</w:t>
      </w:r>
    </w:p>
    <w:p w14:paraId="13359756"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the connected sheets,</w:t>
      </w:r>
    </w:p>
    <w:p w14:paraId="09FB7159"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last connected part and loose washer (if there is one),</w:t>
      </w:r>
    </w:p>
    <w:p w14:paraId="0E38122A"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washer (if there is one) and nut,</w:t>
      </w:r>
    </w:p>
    <w:p w14:paraId="181D9CE4" w14:textId="3459AF7E"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t xml:space="preserve">last connected part and nut </w:t>
      </w:r>
      <w:ins w:id="584" w:author="LUEJE Claudia" w:date="2024-05-02T18:31:00Z">
        <w:r w:rsidR="008D28AD">
          <w:rPr>
            <w:szCs w:val="24"/>
          </w:rPr>
          <w:t>[(</w:t>
        </w:r>
      </w:ins>
      <w:del w:id="585" w:author="LUEJE Claudia" w:date="2024-05-02T18:31:00Z">
        <w:r w:rsidDel="008D28AD">
          <w:rPr>
            <w:szCs w:val="24"/>
          </w:rPr>
          <w:delText xml:space="preserve">– </w:delText>
        </w:r>
      </w:del>
      <w:r>
        <w:rPr>
          <w:szCs w:val="24"/>
        </w:rPr>
        <w:t>applicable only if not case f)</w:t>
      </w:r>
      <w:ins w:id="586" w:author="LUEJE Claudia" w:date="2024-05-02T18:31:00Z">
        <w:r w:rsidR="008D28AD">
          <w:rPr>
            <w:szCs w:val="24"/>
          </w:rPr>
          <w:t>]</w:t>
        </w:r>
      </w:ins>
      <w:r>
        <w:rPr>
          <w:szCs w:val="24"/>
        </w:rPr>
        <w:t>,</w:t>
      </w:r>
    </w:p>
    <w:p w14:paraId="4318A32E"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Pr>
          <w:szCs w:val="24"/>
        </w:rPr>
        <w:tab/>
        <w:t>screw and cut thread, or bolt thread and nut thread.</w:t>
      </w:r>
    </w:p>
    <w:p w14:paraId="2338F913" w14:textId="77777777" w:rsidR="006A2DB6" w:rsidRDefault="006A2DB6">
      <w:pPr>
        <w:pStyle w:val="BodyText"/>
        <w:autoSpaceDE w:val="0"/>
        <w:autoSpaceDN w:val="0"/>
        <w:adjustRightInd w:val="0"/>
        <w:rPr>
          <w:szCs w:val="24"/>
        </w:rPr>
      </w:pPr>
      <w:r>
        <w:rPr>
          <w:szCs w:val="24"/>
        </w:rPr>
        <w:t>Consequently, χMCF assigns friction attributes to:</w:t>
      </w:r>
    </w:p>
    <w:p w14:paraId="5BB80D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heads and nuts, applying to their contacts to either washers or adjacent parts,</w:t>
      </w:r>
    </w:p>
    <w:p w14:paraId="3EF6E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washers, applying to their contacts to adjacent parts (not counting head or nut),</w:t>
      </w:r>
    </w:p>
    <w:p w14:paraId="2059E8E3" w14:textId="265416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any contact between each two adjacent parts (addressed by </w:t>
      </w:r>
      <w:del w:id="587" w:author="LUEJE Claudia" w:date="2024-05-02T18:32:00Z">
        <w:r w:rsidDel="008D28AD">
          <w:rPr>
            <w:rStyle w:val="citesec"/>
            <w:szCs w:val="24"/>
          </w:rPr>
          <w:delText>clause </w:delText>
        </w:r>
      </w:del>
      <w:r>
        <w:rPr>
          <w:rStyle w:val="citesec"/>
          <w:szCs w:val="24"/>
        </w:rPr>
        <w:t>7.4.3.6</w:t>
      </w:r>
      <w:r>
        <w:rPr>
          <w:szCs w:val="24"/>
        </w:rPr>
        <w:t>),</w:t>
      </w:r>
    </w:p>
    <w:p w14:paraId="34480C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 xml:space="preserve">the thread (addressed by </w:t>
      </w:r>
      <w:del w:id="588" w:author="LUEJE Claudia" w:date="2024-05-02T18:32:00Z">
        <w:r w:rsidDel="008D28AD">
          <w:rPr>
            <w:rStyle w:val="citesec"/>
            <w:szCs w:val="24"/>
          </w:rPr>
          <w:delText>clause </w:delText>
        </w:r>
      </w:del>
      <w:r>
        <w:rPr>
          <w:rStyle w:val="citesec"/>
          <w:szCs w:val="24"/>
        </w:rPr>
        <w:t>9.5.3</w:t>
      </w:r>
      <w:r>
        <w:rPr>
          <w:szCs w:val="24"/>
        </w:rPr>
        <w:t xml:space="preserve"> below).</w:t>
      </w:r>
    </w:p>
    <w:p w14:paraId="4B071D24" w14:textId="77777777" w:rsidR="006A2DB6" w:rsidRDefault="006A2DB6">
      <w:pPr>
        <w:pStyle w:val="BodyText"/>
        <w:autoSpaceDE w:val="0"/>
        <w:autoSpaceDN w:val="0"/>
        <w:adjustRightInd w:val="0"/>
        <w:rPr>
          <w:szCs w:val="24"/>
        </w:rPr>
      </w:pPr>
      <w:r>
        <w:rPr>
          <w:szCs w:val="24"/>
        </w:rPr>
        <w:t>For heads (as a constituent part of a screw or bolt), nuts and washers, there are specific XML elements in χMCF. Corresponding friction attributes are located, there.</w:t>
      </w:r>
    </w:p>
    <w:p w14:paraId="6AF5DA46" w14:textId="42888EF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89" w:author="LUEJE Claudia" w:date="2024-05-02T18:32:00Z">
        <w:r w:rsidR="008D28AD">
          <w:rPr>
            <w:szCs w:val="24"/>
          </w:rPr>
          <w:t>XAMPLE</w:t>
        </w:r>
      </w:ins>
      <w:del w:id="590" w:author="LUEJE Claudia" w:date="2024-05-02T18:32:00Z">
        <w:r w:rsidDel="008D28AD">
          <w:rPr>
            <w:szCs w:val="24"/>
          </w:rPr>
          <w:delText>xample</w:delText>
        </w:r>
      </w:del>
      <w:r>
        <w:rPr>
          <w:szCs w:val="24"/>
        </w:rPr>
        <w:t xml:space="preserve"> 1</w:t>
      </w:r>
      <w:r w:rsidR="00690423">
        <w:rPr>
          <w:szCs w:val="24"/>
        </w:rPr>
        <w:tab/>
      </w:r>
      <w:r>
        <w:rPr>
          <w:szCs w:val="24"/>
        </w:rPr>
        <w:t>Bolted Joint with washer definition</w:t>
      </w:r>
    </w:p>
    <w:p w14:paraId="32DACA30" w14:textId="0FD55656" w:rsidR="00261B08" w:rsidRPr="00261B08" w:rsidRDefault="00261B08" w:rsidP="00261B08">
      <w:pPr>
        <w:pStyle w:val="Code"/>
      </w:pPr>
      <w:r>
        <w:t xml:space="preserve">  </w:t>
      </w:r>
      <w:r w:rsidRPr="00261B08">
        <w:t>&lt;connection_group id="1"&gt;</w:t>
      </w:r>
    </w:p>
    <w:p w14:paraId="0E8B60B1" w14:textId="598B1EF2" w:rsidR="00261B08" w:rsidRPr="00261B08" w:rsidRDefault="00261B08" w:rsidP="00261B08">
      <w:pPr>
        <w:pStyle w:val="Code"/>
      </w:pPr>
      <w:r>
        <w:t xml:space="preserve">  </w:t>
      </w:r>
      <w:r w:rsidRPr="00261B08">
        <w:t xml:space="preserve">   &lt;connected_to&gt;</w:t>
      </w:r>
    </w:p>
    <w:p w14:paraId="14092432" w14:textId="492F0540" w:rsidR="00261B08" w:rsidRPr="00261B08" w:rsidRDefault="00261B08" w:rsidP="00261B08">
      <w:pPr>
        <w:pStyle w:val="Code"/>
      </w:pPr>
      <w:r>
        <w:t xml:space="preserve">  </w:t>
      </w:r>
      <w:r w:rsidRPr="00261B08">
        <w:t xml:space="preserve">      &lt;part index="1" label="PART_7000400"/&gt;</w:t>
      </w:r>
    </w:p>
    <w:p w14:paraId="3DBE46FD" w14:textId="2BE95233" w:rsidR="00261B08" w:rsidRPr="00261B08" w:rsidRDefault="00261B08" w:rsidP="00261B08">
      <w:pPr>
        <w:pStyle w:val="Code"/>
      </w:pPr>
      <w:r>
        <w:t xml:space="preserve">  </w:t>
      </w:r>
      <w:r w:rsidRPr="00261B08">
        <w:t xml:space="preserve">      &lt;part index="2" label="PART_7100100"/&gt;</w:t>
      </w:r>
    </w:p>
    <w:p w14:paraId="47B633EC" w14:textId="31034239" w:rsidR="00261B08" w:rsidRPr="00261B08" w:rsidRDefault="00261B08" w:rsidP="00261B08">
      <w:pPr>
        <w:pStyle w:val="Code"/>
      </w:pPr>
      <w:r>
        <w:t xml:space="preserve">  </w:t>
      </w:r>
      <w:r w:rsidRPr="00261B08">
        <w:t xml:space="preserve">      &lt;part index="5" label="PART_5000300"/&gt;</w:t>
      </w:r>
    </w:p>
    <w:p w14:paraId="33F2C0AC" w14:textId="65105A6C" w:rsidR="00261B08" w:rsidRPr="00261B08" w:rsidRDefault="00261B08" w:rsidP="00261B08">
      <w:pPr>
        <w:pStyle w:val="Code"/>
      </w:pPr>
      <w:r>
        <w:t xml:space="preserve">  </w:t>
      </w:r>
      <w:r w:rsidRPr="00261B08">
        <w:t xml:space="preserve">      &lt;part index="6" label="PART_5000800"/&gt;</w:t>
      </w:r>
    </w:p>
    <w:p w14:paraId="02D65B75" w14:textId="3F69D9A5" w:rsidR="00261B08" w:rsidRPr="00261B08" w:rsidRDefault="00261B08" w:rsidP="00261B08">
      <w:pPr>
        <w:pStyle w:val="Code"/>
      </w:pPr>
      <w:r>
        <w:t xml:space="preserve">  </w:t>
      </w:r>
      <w:r w:rsidRPr="00261B08">
        <w:t xml:space="preserve">   &lt;/connected_to&gt;</w:t>
      </w:r>
    </w:p>
    <w:p w14:paraId="747F4A3A" w14:textId="5ACF64CF" w:rsidR="00261B08" w:rsidRPr="00261B08" w:rsidRDefault="00261B08" w:rsidP="00261B08">
      <w:pPr>
        <w:pStyle w:val="Code"/>
      </w:pPr>
      <w:r>
        <w:t xml:space="preserve">  </w:t>
      </w:r>
      <w:r w:rsidRPr="00261B08">
        <w:t xml:space="preserve">   &lt;connection_list&gt;</w:t>
      </w:r>
    </w:p>
    <w:p w14:paraId="524F9226" w14:textId="615B392E" w:rsidR="00261B08" w:rsidRPr="00261B08" w:rsidRDefault="00261B08" w:rsidP="00261B08">
      <w:pPr>
        <w:pStyle w:val="Code"/>
      </w:pPr>
      <w:r>
        <w:t xml:space="preserve">  </w:t>
      </w:r>
      <w:r w:rsidRPr="00261B08">
        <w:t xml:space="preserve">     &lt;connection_0d label="BOLT_135"&gt; &lt;!-- bolt with washers --&gt;</w:t>
      </w:r>
    </w:p>
    <w:p w14:paraId="51A6AF1E" w14:textId="03AD8DB4" w:rsidR="00261B08" w:rsidRPr="00261B08" w:rsidRDefault="00261B08" w:rsidP="00261B08">
      <w:pPr>
        <w:pStyle w:val="Code"/>
      </w:pPr>
      <w:r>
        <w:t xml:space="preserve">  </w:t>
      </w:r>
      <w:r w:rsidRPr="00261B08">
        <w:t xml:space="preserve">       &lt;loc&gt; 84 60 10 &lt;/loc&gt;</w:t>
      </w:r>
    </w:p>
    <w:p w14:paraId="029900A6" w14:textId="3421ECC3" w:rsidR="00261B08" w:rsidRPr="00261B08" w:rsidRDefault="00261B08" w:rsidP="00261B08">
      <w:pPr>
        <w:pStyle w:val="Code"/>
      </w:pPr>
      <w:r>
        <w:t xml:space="preserve">  </w:t>
      </w:r>
      <w:r w:rsidRPr="00261B08">
        <w:t xml:space="preserve">       &lt;!-- Friction is "head to washer": --&gt;</w:t>
      </w:r>
    </w:p>
    <w:p w14:paraId="42BA7F40" w14:textId="1484BB6D" w:rsidR="00261B08" w:rsidRPr="00261B08" w:rsidRDefault="00261B08" w:rsidP="00261B08">
      <w:pPr>
        <w:pStyle w:val="Code"/>
      </w:pPr>
      <w:r>
        <w:t xml:space="preserve">  </w:t>
      </w:r>
      <w:r w:rsidRPr="00261B08">
        <w:t xml:space="preserve">       &lt;threaded_connection length="50" </w:t>
      </w:r>
    </w:p>
    <w:p w14:paraId="07B094C5" w14:textId="4316FC1F" w:rsidR="00261B08" w:rsidRPr="00261B08" w:rsidRDefault="00261B08" w:rsidP="00261B08">
      <w:pPr>
        <w:pStyle w:val="Code"/>
      </w:pPr>
      <w:r>
        <w:t xml:space="preserve">  </w:t>
      </w:r>
      <w:r w:rsidRPr="00261B08">
        <w:t xml:space="preserve">                            static_friction="0.8" </w:t>
      </w:r>
    </w:p>
    <w:p w14:paraId="1C47FDDE" w14:textId="63D2FB97" w:rsidR="00261B08" w:rsidRPr="00261B08" w:rsidRDefault="00261B08" w:rsidP="00261B08">
      <w:pPr>
        <w:pStyle w:val="Code"/>
      </w:pPr>
      <w:r>
        <w:t xml:space="preserve">  </w:t>
      </w:r>
      <w:r w:rsidRPr="00261B08">
        <w:t xml:space="preserve">                            thread_static_friction="0.8"&gt;</w:t>
      </w:r>
    </w:p>
    <w:p w14:paraId="10E2FF40" w14:textId="300AB0E4" w:rsidR="00261B08" w:rsidRPr="00261B08" w:rsidRDefault="00261B08" w:rsidP="00261B08">
      <w:pPr>
        <w:pStyle w:val="Code"/>
      </w:pPr>
      <w:r>
        <w:t xml:space="preserve">  </w:t>
      </w:r>
      <w:r w:rsidRPr="00261B08">
        <w:t xml:space="preserve">          &lt;normal_direction x="0" y="0" z="-10"/&gt;</w:t>
      </w:r>
    </w:p>
    <w:p w14:paraId="6F66E64E" w14:textId="2530D6EC" w:rsidR="00261B08" w:rsidRPr="00261B08" w:rsidRDefault="00261B08" w:rsidP="00261B08">
      <w:pPr>
        <w:pStyle w:val="Code"/>
      </w:pPr>
      <w:r>
        <w:t xml:space="preserve">  </w:t>
      </w:r>
      <w:r w:rsidRPr="00261B08">
        <w:t xml:space="preserve">          &lt;!-- Washer next to head with its friction to 1st part --&gt;</w:t>
      </w:r>
    </w:p>
    <w:p w14:paraId="599E370B" w14:textId="5DB1E922" w:rsidR="00261B08" w:rsidRPr="00261B08" w:rsidRDefault="00261B08" w:rsidP="00261B08">
      <w:pPr>
        <w:pStyle w:val="Code"/>
      </w:pPr>
      <w:r>
        <w:t xml:space="preserve">  </w:t>
      </w:r>
      <w:r w:rsidRPr="00261B08">
        <w:t xml:space="preserve">          &lt;washer outer_diameter="20" attached="false" static_friction="0.8" /&gt;</w:t>
      </w:r>
    </w:p>
    <w:p w14:paraId="25B292D0" w14:textId="0D49AF8C" w:rsidR="00261B08" w:rsidRPr="00261B08" w:rsidRDefault="00261B08" w:rsidP="00261B08">
      <w:pPr>
        <w:pStyle w:val="Code"/>
      </w:pPr>
      <w:r>
        <w:t xml:space="preserve">  </w:t>
      </w:r>
      <w:r w:rsidRPr="00261B08">
        <w:t xml:space="preserve">          &lt;bolt&gt;</w:t>
      </w:r>
    </w:p>
    <w:p w14:paraId="4EB70C07" w14:textId="5EE03A71" w:rsidR="00261B08" w:rsidRPr="00261B08" w:rsidRDefault="00261B08" w:rsidP="00261B08">
      <w:pPr>
        <w:pStyle w:val="Code"/>
      </w:pPr>
      <w:r>
        <w:t xml:space="preserve">  </w:t>
      </w:r>
      <w:r w:rsidRPr="00261B08">
        <w:t xml:space="preserve">             &lt;!-- Friction is "nut to washer" --&gt;</w:t>
      </w:r>
    </w:p>
    <w:p w14:paraId="5F5559E8" w14:textId="6A62D363" w:rsidR="00261B08" w:rsidRPr="00261B08" w:rsidRDefault="00261B08" w:rsidP="00261B08">
      <w:pPr>
        <w:pStyle w:val="Code"/>
      </w:pPr>
      <w:r>
        <w:t xml:space="preserve">  </w:t>
      </w:r>
      <w:r w:rsidRPr="00261B08">
        <w:t xml:space="preserve">             &lt;nut diameter="16." static_friction="0.8"&gt;</w:t>
      </w:r>
    </w:p>
    <w:p w14:paraId="686712AA" w14:textId="6C547EBD" w:rsidR="00261B08" w:rsidRPr="00261B08" w:rsidRDefault="00261B08" w:rsidP="00261B08">
      <w:pPr>
        <w:pStyle w:val="Code"/>
      </w:pPr>
      <w:r>
        <w:t xml:space="preserve">  </w:t>
      </w:r>
      <w:r w:rsidRPr="00261B08">
        <w:t xml:space="preserve">               &lt;!-- Washer next to nut with its friction to last part --&gt;</w:t>
      </w:r>
    </w:p>
    <w:p w14:paraId="5543E77D" w14:textId="008F0995" w:rsidR="00261B08" w:rsidRPr="00261B08" w:rsidRDefault="00261B08" w:rsidP="00261B08">
      <w:pPr>
        <w:pStyle w:val="Code"/>
        <w:rPr>
          <w:b/>
        </w:rPr>
      </w:pPr>
      <w:r>
        <w:t xml:space="preserve">  </w:t>
      </w:r>
      <w:r w:rsidRPr="00261B08">
        <w:t xml:space="preserve">               </w:t>
      </w:r>
      <w:r w:rsidRPr="00261B08">
        <w:rPr>
          <w:b/>
        </w:rPr>
        <w:t>&lt;washer outer_diameter="25" attached="false" static_friction="0.8" /&gt;</w:t>
      </w:r>
    </w:p>
    <w:p w14:paraId="2914772F" w14:textId="0A6F426B" w:rsidR="00261B08" w:rsidRPr="00261B08" w:rsidRDefault="00261B08" w:rsidP="00261B08">
      <w:pPr>
        <w:pStyle w:val="Code"/>
      </w:pPr>
      <w:r>
        <w:t xml:space="preserve">  </w:t>
      </w:r>
      <w:r w:rsidRPr="00261B08">
        <w:t xml:space="preserve">             &lt;/nut&gt;</w:t>
      </w:r>
    </w:p>
    <w:p w14:paraId="112D1893" w14:textId="6953B991" w:rsidR="00261B08" w:rsidRPr="00261B08" w:rsidRDefault="00261B08" w:rsidP="00261B08">
      <w:pPr>
        <w:pStyle w:val="Code"/>
      </w:pPr>
      <w:r>
        <w:t xml:space="preserve">  </w:t>
      </w:r>
      <w:r w:rsidRPr="00261B08">
        <w:t xml:space="preserve">          &lt;/bolt&gt;</w:t>
      </w:r>
    </w:p>
    <w:p w14:paraId="0A14725B" w14:textId="3A88B725" w:rsidR="00261B08" w:rsidRPr="00261B08" w:rsidRDefault="00261B08" w:rsidP="00261B08">
      <w:pPr>
        <w:pStyle w:val="Code"/>
      </w:pPr>
      <w:r>
        <w:t xml:space="preserve">  </w:t>
      </w:r>
      <w:r w:rsidRPr="00261B08">
        <w:t xml:space="preserve">       &lt;/threaded_connection&gt;</w:t>
      </w:r>
    </w:p>
    <w:p w14:paraId="4D73D451" w14:textId="29E6D258" w:rsidR="00261B08" w:rsidRPr="00261B08" w:rsidRDefault="00261B08" w:rsidP="00261B08">
      <w:pPr>
        <w:pStyle w:val="Code"/>
      </w:pPr>
      <w:r>
        <w:t> </w:t>
      </w:r>
    </w:p>
    <w:p w14:paraId="6FA4F74C" w14:textId="172053E3" w:rsidR="00261B08" w:rsidRPr="00261B08" w:rsidRDefault="00261B08" w:rsidP="00261B08">
      <w:pPr>
        <w:pStyle w:val="Code"/>
      </w:pPr>
      <w:r>
        <w:t xml:space="preserve">  </w:t>
      </w:r>
      <w:r w:rsidRPr="00261B08">
        <w:t xml:space="preserve">       </w:t>
      </w:r>
      <w:r w:rsidRPr="00261B08">
        <w:rPr>
          <w:b/>
        </w:rPr>
        <w:t>&lt;contact_list&gt;</w:t>
      </w:r>
      <w:r w:rsidRPr="00261B08">
        <w:t xml:space="preserve">        &lt;!-- Local Contact definition, according to clause 7.4.3.2 --&gt;</w:t>
      </w:r>
    </w:p>
    <w:p w14:paraId="26B01094" w14:textId="4E3EDDBE" w:rsidR="00261B08" w:rsidRPr="00261B08" w:rsidRDefault="00261B08" w:rsidP="00261B08">
      <w:pPr>
        <w:pStyle w:val="Code"/>
      </w:pPr>
      <w:r>
        <w:t xml:space="preserve">  </w:t>
      </w:r>
      <w:r w:rsidRPr="00261B08">
        <w:t xml:space="preserve">           </w:t>
      </w:r>
      <w:r w:rsidRPr="00261B08">
        <w:rPr>
          <w:b/>
        </w:rPr>
        <w:t>&lt;contact&gt;</w:t>
      </w:r>
    </w:p>
    <w:p w14:paraId="4B78BBE1" w14:textId="5CCD974A" w:rsidR="00261B08" w:rsidRPr="00261B08" w:rsidRDefault="00261B08" w:rsidP="00261B08">
      <w:pPr>
        <w:pStyle w:val="Code"/>
      </w:pPr>
      <w:r>
        <w:t xml:space="preserve">  </w:t>
      </w:r>
      <w:r w:rsidRPr="00261B08">
        <w:t xml:space="preserve">               &lt;partner part_index="1"/&gt;</w:t>
      </w:r>
    </w:p>
    <w:p w14:paraId="71CC96D4" w14:textId="5631E6D8" w:rsidR="00261B08" w:rsidRPr="00261B08" w:rsidRDefault="00261B08" w:rsidP="00261B08">
      <w:pPr>
        <w:pStyle w:val="Code"/>
      </w:pPr>
      <w:r>
        <w:t xml:space="preserve">  </w:t>
      </w:r>
      <w:r w:rsidRPr="00261B08">
        <w:t xml:space="preserve">               &lt;partner part_index="2"/&gt;</w:t>
      </w:r>
    </w:p>
    <w:p w14:paraId="50C33907" w14:textId="5371DB10" w:rsidR="00261B08" w:rsidRPr="00261B08" w:rsidRDefault="00261B08" w:rsidP="00261B08">
      <w:pPr>
        <w:pStyle w:val="Code"/>
      </w:pPr>
      <w:r>
        <w:t xml:space="preserve">  </w:t>
      </w:r>
      <w:r w:rsidRPr="00261B08">
        <w:t xml:space="preserve">               &lt;coefficients static_friction="0.8"/&gt;</w:t>
      </w:r>
    </w:p>
    <w:p w14:paraId="6C6F9EAD" w14:textId="51EDD28C" w:rsidR="00261B08" w:rsidRPr="00261B08" w:rsidRDefault="00261B08" w:rsidP="00261B08">
      <w:pPr>
        <w:pStyle w:val="Code"/>
        <w:rPr>
          <w:b/>
        </w:rPr>
      </w:pPr>
      <w:r>
        <w:t xml:space="preserve">  </w:t>
      </w:r>
      <w:r w:rsidRPr="00261B08">
        <w:t xml:space="preserve">           </w:t>
      </w:r>
      <w:r w:rsidRPr="00261B08">
        <w:rPr>
          <w:b/>
        </w:rPr>
        <w:t>&lt;/contact&gt;</w:t>
      </w:r>
    </w:p>
    <w:p w14:paraId="11274A96" w14:textId="2BB3279E" w:rsidR="00261B08" w:rsidRPr="00261B08" w:rsidRDefault="00261B08" w:rsidP="00261B08">
      <w:pPr>
        <w:pStyle w:val="Code"/>
        <w:rPr>
          <w:b/>
        </w:rPr>
      </w:pPr>
      <w:r>
        <w:t xml:space="preserve">  </w:t>
      </w:r>
      <w:r w:rsidRPr="00261B08">
        <w:rPr>
          <w:b/>
        </w:rPr>
        <w:t xml:space="preserve">           &lt;contact&gt;</w:t>
      </w:r>
    </w:p>
    <w:p w14:paraId="2B651A29" w14:textId="13039B50" w:rsidR="00261B08" w:rsidRPr="00261B08" w:rsidRDefault="00261B08" w:rsidP="00261B08">
      <w:pPr>
        <w:pStyle w:val="Code"/>
      </w:pPr>
      <w:r>
        <w:t xml:space="preserve">  </w:t>
      </w:r>
      <w:r w:rsidRPr="00261B08">
        <w:t xml:space="preserve">               &lt;partner part_index="2"/&gt;</w:t>
      </w:r>
    </w:p>
    <w:p w14:paraId="60A95D2D" w14:textId="0C6A0769" w:rsidR="00261B08" w:rsidRPr="00261B08" w:rsidRDefault="00261B08" w:rsidP="00261B08">
      <w:pPr>
        <w:pStyle w:val="Code"/>
      </w:pPr>
      <w:r>
        <w:t xml:space="preserve">  </w:t>
      </w:r>
      <w:r w:rsidRPr="00261B08">
        <w:t xml:space="preserve">               &lt;partner part_index="5"/&gt;</w:t>
      </w:r>
    </w:p>
    <w:p w14:paraId="5C686FB9" w14:textId="5AAAF539" w:rsidR="00261B08" w:rsidRPr="00261B08" w:rsidRDefault="00261B08" w:rsidP="00261B08">
      <w:pPr>
        <w:pStyle w:val="Code"/>
      </w:pPr>
      <w:r>
        <w:t xml:space="preserve">  </w:t>
      </w:r>
      <w:r w:rsidRPr="00261B08">
        <w:t xml:space="preserve">               &lt;coefficients static_friction="0.8"/&gt;</w:t>
      </w:r>
    </w:p>
    <w:p w14:paraId="2D92E706" w14:textId="6B8E80BE" w:rsidR="00261B08" w:rsidRPr="00261B08" w:rsidRDefault="00261B08" w:rsidP="00261B08">
      <w:pPr>
        <w:pStyle w:val="Code"/>
        <w:rPr>
          <w:b/>
        </w:rPr>
      </w:pPr>
      <w:r>
        <w:t xml:space="preserve">  </w:t>
      </w:r>
      <w:r w:rsidRPr="00261B08">
        <w:t xml:space="preserve">           </w:t>
      </w:r>
      <w:r w:rsidRPr="00261B08">
        <w:rPr>
          <w:b/>
        </w:rPr>
        <w:t>&lt;/contact&gt;</w:t>
      </w:r>
    </w:p>
    <w:p w14:paraId="77B58A59" w14:textId="54EDEE96" w:rsidR="00261B08" w:rsidRPr="00261B08" w:rsidRDefault="00261B08" w:rsidP="00261B08">
      <w:pPr>
        <w:pStyle w:val="Code"/>
        <w:rPr>
          <w:b/>
        </w:rPr>
      </w:pPr>
      <w:r>
        <w:t xml:space="preserve">  </w:t>
      </w:r>
      <w:r w:rsidRPr="00261B08">
        <w:rPr>
          <w:b/>
        </w:rPr>
        <w:t xml:space="preserve">           &lt;contact&gt;</w:t>
      </w:r>
    </w:p>
    <w:p w14:paraId="0A8968E1" w14:textId="46E6CA2E" w:rsidR="00261B08" w:rsidRPr="00261B08" w:rsidRDefault="00261B08" w:rsidP="00261B08">
      <w:pPr>
        <w:pStyle w:val="Code"/>
      </w:pPr>
      <w:r>
        <w:t xml:space="preserve">  </w:t>
      </w:r>
      <w:r w:rsidRPr="00261B08">
        <w:t xml:space="preserve">               &lt;partner part_index="5"/&gt;</w:t>
      </w:r>
    </w:p>
    <w:p w14:paraId="54892C9F" w14:textId="1EE730D0" w:rsidR="00261B08" w:rsidRPr="00261B08" w:rsidRDefault="00261B08" w:rsidP="00261B08">
      <w:pPr>
        <w:pStyle w:val="Code"/>
      </w:pPr>
      <w:r>
        <w:t xml:space="preserve">  </w:t>
      </w:r>
      <w:r w:rsidRPr="00261B08">
        <w:t xml:space="preserve">               &lt;partner part_index="6"/&gt;</w:t>
      </w:r>
    </w:p>
    <w:p w14:paraId="2D81A209" w14:textId="264856D5" w:rsidR="00261B08" w:rsidRPr="00261B08" w:rsidRDefault="00261B08" w:rsidP="00261B08">
      <w:pPr>
        <w:pStyle w:val="Code"/>
      </w:pPr>
      <w:r>
        <w:t xml:space="preserve">  </w:t>
      </w:r>
      <w:r w:rsidRPr="00261B08">
        <w:t xml:space="preserve">               &lt;coefficients static_friction="0.8"/&gt;</w:t>
      </w:r>
    </w:p>
    <w:p w14:paraId="6131F7AD" w14:textId="4037F6DB" w:rsidR="00261B08" w:rsidRPr="00261B08" w:rsidRDefault="00261B08" w:rsidP="00261B08">
      <w:pPr>
        <w:pStyle w:val="Code"/>
        <w:rPr>
          <w:b/>
        </w:rPr>
      </w:pPr>
      <w:r>
        <w:t xml:space="preserve">  </w:t>
      </w:r>
      <w:r w:rsidRPr="00261B08">
        <w:rPr>
          <w:b/>
        </w:rPr>
        <w:t xml:space="preserve">           &lt;/contact&gt;</w:t>
      </w:r>
    </w:p>
    <w:p w14:paraId="54F7A1D4" w14:textId="3E06025B" w:rsidR="00261B08" w:rsidRPr="00261B08" w:rsidRDefault="00261B08" w:rsidP="00261B08">
      <w:pPr>
        <w:pStyle w:val="Code"/>
        <w:rPr>
          <w:b/>
        </w:rPr>
      </w:pPr>
      <w:r>
        <w:t xml:space="preserve">  </w:t>
      </w:r>
      <w:r w:rsidRPr="00261B08">
        <w:rPr>
          <w:b/>
        </w:rPr>
        <w:t xml:space="preserve">       &lt;/contact_list&gt;</w:t>
      </w:r>
    </w:p>
    <w:p w14:paraId="3B083721" w14:textId="07952BE3" w:rsidR="00261B08" w:rsidRPr="00261B08" w:rsidRDefault="00261B08" w:rsidP="00261B08">
      <w:pPr>
        <w:pStyle w:val="Code"/>
      </w:pPr>
      <w:r>
        <w:t> </w:t>
      </w:r>
    </w:p>
    <w:p w14:paraId="4537C328" w14:textId="00C15A3E" w:rsidR="00261B08" w:rsidRPr="00261B08" w:rsidRDefault="00261B08" w:rsidP="00261B08">
      <w:pPr>
        <w:pStyle w:val="Code"/>
      </w:pPr>
      <w:r>
        <w:t xml:space="preserve">  </w:t>
      </w:r>
      <w:r w:rsidRPr="00261B08">
        <w:t xml:space="preserve">     &lt;/connection_0d&gt;</w:t>
      </w:r>
    </w:p>
    <w:p w14:paraId="0746AB07" w14:textId="14AFA789" w:rsidR="00261B08" w:rsidRPr="00261B08" w:rsidRDefault="00261B08" w:rsidP="00261B08">
      <w:pPr>
        <w:pStyle w:val="Code"/>
      </w:pPr>
      <w:r>
        <w:t xml:space="preserve">  </w:t>
      </w:r>
      <w:r w:rsidRPr="00261B08">
        <w:t xml:space="preserve">   &lt;/connection_list&gt;</w:t>
      </w:r>
    </w:p>
    <w:p w14:paraId="6D02AB32" w14:textId="31BAF04A" w:rsidR="00261B08" w:rsidRDefault="00261B08" w:rsidP="00261B08">
      <w:pPr>
        <w:pStyle w:val="Code"/>
      </w:pPr>
      <w:r>
        <w:t xml:space="preserve">  </w:t>
      </w:r>
      <w:r w:rsidRPr="00261B08">
        <w:t>&lt;/connection_group&gt;</w:t>
      </w:r>
    </w:p>
    <w:p w14:paraId="3D1BE8AF" w14:textId="1CACBE1B" w:rsidR="00261B08" w:rsidRPr="00261B08" w:rsidRDefault="00261B08" w:rsidP="00261B08">
      <w:pPr>
        <w:pStyle w:val="Code"/>
      </w:pPr>
      <w:r>
        <w:t> </w:t>
      </w:r>
    </w:p>
    <w:p w14:paraId="42FC72B0" w14:textId="2BAAD28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591" w:author="LUEJE Claudia" w:date="2024-05-02T18:32:00Z">
        <w:r w:rsidR="008D28AD">
          <w:rPr>
            <w:szCs w:val="24"/>
          </w:rPr>
          <w:t>SAMPLE</w:t>
        </w:r>
      </w:ins>
      <w:del w:id="592" w:author="LUEJE Claudia" w:date="2024-05-02T18:32:00Z">
        <w:r w:rsidDel="008D28AD">
          <w:rPr>
            <w:szCs w:val="24"/>
          </w:rPr>
          <w:delText>xample</w:delText>
        </w:r>
      </w:del>
      <w:r>
        <w:rPr>
          <w:szCs w:val="24"/>
        </w:rPr>
        <w:t xml:space="preserve"> 2</w:t>
      </w:r>
      <w:r w:rsidR="00690423">
        <w:rPr>
          <w:szCs w:val="24"/>
        </w:rPr>
        <w:tab/>
      </w:r>
      <w:r>
        <w:rPr>
          <w:szCs w:val="24"/>
        </w:rPr>
        <w:t>Bolted Joint without washer definition but with global and local contact definition, plus thread contact. Local contacts override global contacts.</w:t>
      </w:r>
    </w:p>
    <w:p w14:paraId="7A944B36" w14:textId="05C746A4" w:rsidR="000172EB" w:rsidRPr="000172EB" w:rsidRDefault="000172EB" w:rsidP="000172EB">
      <w:pPr>
        <w:pStyle w:val="Code"/>
      </w:pPr>
      <w:r>
        <w:t xml:space="preserve">  </w:t>
      </w:r>
      <w:r w:rsidRPr="000172EB">
        <w:t>&lt;connection_group id="1"&gt;</w:t>
      </w:r>
    </w:p>
    <w:p w14:paraId="261650AD" w14:textId="0A2B3A01" w:rsidR="000172EB" w:rsidRPr="000172EB" w:rsidRDefault="000172EB" w:rsidP="000172EB">
      <w:pPr>
        <w:pStyle w:val="Code"/>
        <w:rPr>
          <w:lang w:val="en-US"/>
        </w:rPr>
      </w:pPr>
      <w:r>
        <w:rPr>
          <w:lang w:val="en-US"/>
        </w:rPr>
        <w:t> </w:t>
      </w:r>
    </w:p>
    <w:p w14:paraId="4121D2A4" w14:textId="60258454" w:rsidR="000172EB" w:rsidRPr="000172EB" w:rsidRDefault="000172EB" w:rsidP="000172EB">
      <w:pPr>
        <w:pStyle w:val="Code"/>
      </w:pPr>
      <w:r>
        <w:t xml:space="preserve">  </w:t>
      </w:r>
      <w:r w:rsidRPr="000172EB">
        <w:t xml:space="preserve">   &lt;connected_to&gt;</w:t>
      </w:r>
    </w:p>
    <w:p w14:paraId="499AB698" w14:textId="1A5273A5" w:rsidR="000172EB" w:rsidRPr="000172EB" w:rsidRDefault="000172EB" w:rsidP="000172EB">
      <w:pPr>
        <w:pStyle w:val="Code"/>
      </w:pPr>
      <w:r>
        <w:t xml:space="preserve">  </w:t>
      </w:r>
      <w:r w:rsidRPr="000172EB">
        <w:t xml:space="preserve">      &lt;part index="1" label="PART_7000400"/&gt;</w:t>
      </w:r>
    </w:p>
    <w:p w14:paraId="4F5BB6F7" w14:textId="682B2E59" w:rsidR="000172EB" w:rsidRPr="000172EB" w:rsidRDefault="000172EB" w:rsidP="000172EB">
      <w:pPr>
        <w:pStyle w:val="Code"/>
      </w:pPr>
      <w:r>
        <w:t xml:space="preserve">  </w:t>
      </w:r>
      <w:r w:rsidRPr="000172EB">
        <w:t xml:space="preserve">      &lt;part index="2" label="PART_7100100"/&gt;</w:t>
      </w:r>
    </w:p>
    <w:p w14:paraId="0C870217" w14:textId="5B9DE904" w:rsidR="000172EB" w:rsidRPr="000172EB" w:rsidRDefault="000172EB" w:rsidP="000172EB">
      <w:pPr>
        <w:pStyle w:val="Code"/>
      </w:pPr>
      <w:r>
        <w:t xml:space="preserve">  </w:t>
      </w:r>
      <w:r w:rsidRPr="000172EB">
        <w:t xml:space="preserve">      &lt;part index="5" label="PART_5000300"/&gt;</w:t>
      </w:r>
    </w:p>
    <w:p w14:paraId="3267F676" w14:textId="540132BE" w:rsidR="000172EB" w:rsidRPr="000172EB" w:rsidRDefault="000172EB" w:rsidP="000172EB">
      <w:pPr>
        <w:pStyle w:val="Code"/>
      </w:pPr>
      <w:r>
        <w:t xml:space="preserve">  </w:t>
      </w:r>
      <w:r w:rsidRPr="000172EB">
        <w:t xml:space="preserve">      &lt;part index="6" label="PART_5000800"/&gt;</w:t>
      </w:r>
    </w:p>
    <w:p w14:paraId="5966D8FE" w14:textId="4D047944" w:rsidR="000172EB" w:rsidRPr="000172EB" w:rsidRDefault="000172EB" w:rsidP="000172EB">
      <w:pPr>
        <w:pStyle w:val="Code"/>
      </w:pPr>
      <w:r>
        <w:t xml:space="preserve">  </w:t>
      </w:r>
      <w:r w:rsidRPr="000172EB">
        <w:t xml:space="preserve">   &lt;/connected_to&gt;</w:t>
      </w:r>
    </w:p>
    <w:p w14:paraId="599F7717" w14:textId="3FAD022A" w:rsidR="000172EB" w:rsidRPr="000172EB" w:rsidRDefault="000172EB" w:rsidP="000172EB">
      <w:pPr>
        <w:pStyle w:val="Code"/>
      </w:pPr>
      <w:r>
        <w:t> </w:t>
      </w:r>
    </w:p>
    <w:p w14:paraId="55A89FFF" w14:textId="6B38E4A4" w:rsidR="000172EB" w:rsidRPr="000172EB" w:rsidRDefault="000172EB" w:rsidP="000172EB">
      <w:pPr>
        <w:pStyle w:val="Code"/>
      </w:pPr>
      <w:r>
        <w:t xml:space="preserve">  </w:t>
      </w:r>
      <w:r w:rsidRPr="000172EB">
        <w:t xml:space="preserve">   </w:t>
      </w:r>
      <w:r w:rsidRPr="000172EB">
        <w:rPr>
          <w:b/>
        </w:rPr>
        <w:t>&lt;contact_list&gt;</w:t>
      </w:r>
      <w:r w:rsidRPr="000172EB">
        <w:t xml:space="preserve">   &lt;!-- Global Contact Properties, for the whole connection_group --&gt;</w:t>
      </w:r>
    </w:p>
    <w:p w14:paraId="410ED008" w14:textId="00A84A30" w:rsidR="000172EB" w:rsidRPr="000172EB" w:rsidRDefault="000172EB" w:rsidP="000172EB">
      <w:pPr>
        <w:pStyle w:val="Code"/>
      </w:pPr>
      <w:r>
        <w:t xml:space="preserve">  </w:t>
      </w:r>
      <w:r w:rsidRPr="000172EB">
        <w:t xml:space="preserve">       </w:t>
      </w:r>
      <w:r w:rsidRPr="000172EB">
        <w:rPr>
          <w:b/>
        </w:rPr>
        <w:t>&lt;contact&gt;</w:t>
      </w:r>
    </w:p>
    <w:p w14:paraId="704F86F0" w14:textId="5332C869" w:rsidR="000172EB" w:rsidRPr="000172EB" w:rsidRDefault="000172EB" w:rsidP="000172EB">
      <w:pPr>
        <w:pStyle w:val="Code"/>
      </w:pPr>
      <w:r>
        <w:t xml:space="preserve">  </w:t>
      </w:r>
      <w:r w:rsidRPr="000172EB">
        <w:t xml:space="preserve">           &lt;partner part_index="1"/&gt;</w:t>
      </w:r>
    </w:p>
    <w:p w14:paraId="35F8A2B1" w14:textId="5E3F4E18" w:rsidR="000172EB" w:rsidRPr="000172EB" w:rsidRDefault="000172EB" w:rsidP="000172EB">
      <w:pPr>
        <w:pStyle w:val="Code"/>
      </w:pPr>
      <w:r>
        <w:t xml:space="preserve">  </w:t>
      </w:r>
      <w:r w:rsidRPr="000172EB">
        <w:t xml:space="preserve">           &lt;partner part_index="2"/&gt;</w:t>
      </w:r>
    </w:p>
    <w:p w14:paraId="1E8643BC" w14:textId="3DA3CDE1" w:rsidR="000172EB" w:rsidRPr="000172EB" w:rsidRDefault="000172EB" w:rsidP="000172EB">
      <w:pPr>
        <w:pStyle w:val="Code"/>
      </w:pPr>
      <w:r>
        <w:t xml:space="preserve">  </w:t>
      </w:r>
      <w:r w:rsidRPr="000172EB">
        <w:t xml:space="preserve">           &lt;coefficients static_friction="0.8"/&gt;</w:t>
      </w:r>
    </w:p>
    <w:p w14:paraId="1FE13833" w14:textId="501DFE70" w:rsidR="000172EB" w:rsidRPr="000172EB" w:rsidRDefault="000172EB" w:rsidP="000172EB">
      <w:pPr>
        <w:pStyle w:val="Code"/>
        <w:rPr>
          <w:b/>
        </w:rPr>
      </w:pPr>
      <w:r>
        <w:t xml:space="preserve">  </w:t>
      </w:r>
      <w:r w:rsidRPr="000172EB">
        <w:t xml:space="preserve">       </w:t>
      </w:r>
      <w:r w:rsidRPr="000172EB">
        <w:rPr>
          <w:b/>
        </w:rPr>
        <w:t>&lt;/contact&gt;</w:t>
      </w:r>
    </w:p>
    <w:p w14:paraId="1E35B926" w14:textId="29B6F664" w:rsidR="000172EB" w:rsidRPr="000172EB" w:rsidRDefault="000172EB" w:rsidP="000172EB">
      <w:pPr>
        <w:pStyle w:val="Code"/>
        <w:rPr>
          <w:b/>
        </w:rPr>
      </w:pPr>
      <w:r>
        <w:t xml:space="preserve">  </w:t>
      </w:r>
      <w:r w:rsidRPr="000172EB">
        <w:rPr>
          <w:b/>
        </w:rPr>
        <w:t xml:space="preserve">       &lt;contact&gt;</w:t>
      </w:r>
    </w:p>
    <w:p w14:paraId="0E0C9843" w14:textId="6B171CCA" w:rsidR="000172EB" w:rsidRPr="000172EB" w:rsidRDefault="000172EB" w:rsidP="000172EB">
      <w:pPr>
        <w:pStyle w:val="Code"/>
      </w:pPr>
      <w:r>
        <w:t xml:space="preserve">  </w:t>
      </w:r>
      <w:r w:rsidRPr="000172EB">
        <w:t xml:space="preserve">           &lt;partner part_index="2"/&gt;</w:t>
      </w:r>
    </w:p>
    <w:p w14:paraId="1439F153" w14:textId="70B84FA4" w:rsidR="000172EB" w:rsidRPr="000172EB" w:rsidRDefault="000172EB" w:rsidP="000172EB">
      <w:pPr>
        <w:pStyle w:val="Code"/>
      </w:pPr>
      <w:r>
        <w:t xml:space="preserve">  </w:t>
      </w:r>
      <w:r w:rsidRPr="000172EB">
        <w:t xml:space="preserve">           &lt;partner part_index="5"/&gt;</w:t>
      </w:r>
    </w:p>
    <w:p w14:paraId="0DEBAC5C" w14:textId="69D433E5" w:rsidR="000172EB" w:rsidRPr="000172EB" w:rsidRDefault="000172EB" w:rsidP="000172EB">
      <w:pPr>
        <w:pStyle w:val="Code"/>
      </w:pPr>
      <w:r>
        <w:t xml:space="preserve">  </w:t>
      </w:r>
      <w:r w:rsidRPr="000172EB">
        <w:t xml:space="preserve">           &lt;coefficients static_friction="0.8"/&gt;</w:t>
      </w:r>
    </w:p>
    <w:p w14:paraId="25400989" w14:textId="0CD7D8FF" w:rsidR="000172EB" w:rsidRPr="000172EB" w:rsidRDefault="000172EB" w:rsidP="000172EB">
      <w:pPr>
        <w:pStyle w:val="Code"/>
        <w:rPr>
          <w:b/>
        </w:rPr>
      </w:pPr>
      <w:r>
        <w:t xml:space="preserve">  </w:t>
      </w:r>
      <w:r w:rsidRPr="000172EB">
        <w:t xml:space="preserve">       </w:t>
      </w:r>
      <w:r w:rsidRPr="000172EB">
        <w:rPr>
          <w:b/>
        </w:rPr>
        <w:t>&lt;/contact&gt;</w:t>
      </w:r>
    </w:p>
    <w:p w14:paraId="24BA8485" w14:textId="4FAC6B54" w:rsidR="000172EB" w:rsidRPr="000172EB" w:rsidRDefault="000172EB" w:rsidP="000172EB">
      <w:pPr>
        <w:pStyle w:val="Code"/>
        <w:rPr>
          <w:b/>
        </w:rPr>
      </w:pPr>
      <w:r>
        <w:t xml:space="preserve">  </w:t>
      </w:r>
      <w:r w:rsidRPr="000172EB">
        <w:rPr>
          <w:b/>
        </w:rPr>
        <w:t xml:space="preserve">       &lt;contact&gt;</w:t>
      </w:r>
    </w:p>
    <w:p w14:paraId="227A9B30" w14:textId="249E544D" w:rsidR="000172EB" w:rsidRPr="000172EB" w:rsidRDefault="000172EB" w:rsidP="000172EB">
      <w:pPr>
        <w:pStyle w:val="Code"/>
      </w:pPr>
      <w:r>
        <w:t xml:space="preserve">  </w:t>
      </w:r>
      <w:r w:rsidRPr="000172EB">
        <w:t xml:space="preserve">           &lt;partner part_index="5"/&gt;</w:t>
      </w:r>
    </w:p>
    <w:p w14:paraId="54A0551B" w14:textId="6914DF31" w:rsidR="000172EB" w:rsidRPr="000172EB" w:rsidRDefault="000172EB" w:rsidP="000172EB">
      <w:pPr>
        <w:pStyle w:val="Code"/>
      </w:pPr>
      <w:r>
        <w:t xml:space="preserve">  </w:t>
      </w:r>
      <w:r w:rsidRPr="000172EB">
        <w:t xml:space="preserve">           &lt;partner part_index="6"/&gt;</w:t>
      </w:r>
    </w:p>
    <w:p w14:paraId="25EDD064" w14:textId="60C3571B" w:rsidR="000172EB" w:rsidRPr="000172EB" w:rsidRDefault="000172EB" w:rsidP="000172EB">
      <w:pPr>
        <w:pStyle w:val="Code"/>
      </w:pPr>
      <w:r>
        <w:t xml:space="preserve">  </w:t>
      </w:r>
      <w:r w:rsidRPr="000172EB">
        <w:t xml:space="preserve">           &lt;coefficients static_friction="0.8"/&gt;</w:t>
      </w:r>
    </w:p>
    <w:p w14:paraId="2F604F2A" w14:textId="40F18DC3" w:rsidR="000172EB" w:rsidRPr="000172EB" w:rsidRDefault="000172EB" w:rsidP="000172EB">
      <w:pPr>
        <w:pStyle w:val="Code"/>
        <w:rPr>
          <w:b/>
        </w:rPr>
      </w:pPr>
      <w:r>
        <w:t xml:space="preserve">  </w:t>
      </w:r>
      <w:r w:rsidRPr="000172EB">
        <w:rPr>
          <w:b/>
        </w:rPr>
        <w:t xml:space="preserve">       &lt;/contact&gt;</w:t>
      </w:r>
    </w:p>
    <w:p w14:paraId="1CC9D900" w14:textId="0DD83B59" w:rsidR="000172EB" w:rsidRPr="000172EB" w:rsidRDefault="000172EB" w:rsidP="000172EB">
      <w:pPr>
        <w:pStyle w:val="Code"/>
        <w:rPr>
          <w:b/>
        </w:rPr>
      </w:pPr>
      <w:r>
        <w:t xml:space="preserve">  </w:t>
      </w:r>
      <w:r w:rsidRPr="000172EB">
        <w:rPr>
          <w:b/>
        </w:rPr>
        <w:t xml:space="preserve">   &lt;/contact_list&gt;</w:t>
      </w:r>
    </w:p>
    <w:p w14:paraId="06968735" w14:textId="3B698014" w:rsidR="000172EB" w:rsidRPr="000172EB" w:rsidRDefault="000172EB" w:rsidP="000172EB">
      <w:pPr>
        <w:pStyle w:val="Code"/>
      </w:pPr>
      <w:r>
        <w:t> </w:t>
      </w:r>
    </w:p>
    <w:p w14:paraId="57CDA431" w14:textId="59634253" w:rsidR="000172EB" w:rsidRPr="000172EB" w:rsidRDefault="000172EB" w:rsidP="000172EB">
      <w:pPr>
        <w:pStyle w:val="Code"/>
      </w:pPr>
      <w:r>
        <w:t xml:space="preserve">  </w:t>
      </w:r>
      <w:r w:rsidRPr="000172EB">
        <w:t xml:space="preserve">   &lt;connection_list&gt;</w:t>
      </w:r>
    </w:p>
    <w:p w14:paraId="0720BE87" w14:textId="4FF459CB" w:rsidR="000172EB" w:rsidRPr="000172EB" w:rsidRDefault="000172EB" w:rsidP="000172EB">
      <w:pPr>
        <w:pStyle w:val="Code"/>
      </w:pPr>
      <w:r>
        <w:t xml:space="preserve">  </w:t>
      </w:r>
      <w:r w:rsidRPr="000172EB">
        <w:t xml:space="preserve">     &lt;connection_0d label="BOLT_135"&gt; &lt;!-- bolt without washers --&gt;</w:t>
      </w:r>
    </w:p>
    <w:p w14:paraId="0E39E28A" w14:textId="6C25B34F" w:rsidR="000172EB" w:rsidRPr="000172EB" w:rsidRDefault="000172EB" w:rsidP="000172EB">
      <w:pPr>
        <w:pStyle w:val="Code"/>
      </w:pPr>
      <w:r>
        <w:t xml:space="preserve">  </w:t>
      </w:r>
      <w:r w:rsidRPr="000172EB">
        <w:t xml:space="preserve">       &lt;loc&gt; 84 60 10 &lt;/loc&gt;</w:t>
      </w:r>
    </w:p>
    <w:p w14:paraId="5DB48306" w14:textId="7D5CD37C" w:rsidR="000172EB" w:rsidRPr="000172EB" w:rsidRDefault="000172EB" w:rsidP="000172EB">
      <w:pPr>
        <w:pStyle w:val="Code"/>
      </w:pPr>
      <w:r>
        <w:t xml:space="preserve">  </w:t>
      </w:r>
      <w:r w:rsidRPr="000172EB">
        <w:t xml:space="preserve">       &lt;!-- Friction "head to first part" and "thread to nut": --&gt;</w:t>
      </w:r>
    </w:p>
    <w:p w14:paraId="7113748A" w14:textId="6D2A2A90" w:rsidR="000172EB" w:rsidRPr="000172EB" w:rsidRDefault="000172EB" w:rsidP="000172EB">
      <w:pPr>
        <w:pStyle w:val="Code"/>
      </w:pPr>
      <w:r>
        <w:t xml:space="preserve">  </w:t>
      </w:r>
      <w:r w:rsidRPr="000172EB">
        <w:t xml:space="preserve">       &lt;threaded_connection length="50" </w:t>
      </w:r>
    </w:p>
    <w:p w14:paraId="126AB989" w14:textId="05AFD386" w:rsidR="000172EB" w:rsidRPr="000172EB" w:rsidRDefault="000172EB" w:rsidP="000172EB">
      <w:pPr>
        <w:pStyle w:val="Code"/>
      </w:pPr>
      <w:r>
        <w:t xml:space="preserve">  </w:t>
      </w:r>
      <w:r w:rsidRPr="000172EB">
        <w:t xml:space="preserve">                            static_friction="0.8" </w:t>
      </w:r>
    </w:p>
    <w:p w14:paraId="235C89B9" w14:textId="45525CDF" w:rsidR="000172EB" w:rsidRPr="000172EB" w:rsidRDefault="000172EB" w:rsidP="000172EB">
      <w:pPr>
        <w:pStyle w:val="Code"/>
      </w:pPr>
      <w:r>
        <w:t xml:space="preserve">  </w:t>
      </w:r>
      <w:r w:rsidRPr="000172EB">
        <w:t xml:space="preserve">                            thread_static_friction="0.8"&gt;</w:t>
      </w:r>
    </w:p>
    <w:p w14:paraId="301C4697" w14:textId="03C1C2C3" w:rsidR="000172EB" w:rsidRPr="000172EB" w:rsidRDefault="000172EB" w:rsidP="000172EB">
      <w:pPr>
        <w:pStyle w:val="Code"/>
      </w:pPr>
      <w:r>
        <w:t xml:space="preserve">  </w:t>
      </w:r>
      <w:r w:rsidRPr="000172EB">
        <w:t xml:space="preserve">          &lt;bolt&gt;</w:t>
      </w:r>
    </w:p>
    <w:p w14:paraId="47CCD42A" w14:textId="3B596DF5" w:rsidR="000172EB" w:rsidRPr="000172EB" w:rsidRDefault="000172EB" w:rsidP="000172EB">
      <w:pPr>
        <w:pStyle w:val="Code"/>
      </w:pPr>
      <w:r>
        <w:t xml:space="preserve">  </w:t>
      </w:r>
      <w:r w:rsidRPr="000172EB">
        <w:t xml:space="preserve">             &lt;!-- Friction is "nut to last part" --&gt;</w:t>
      </w:r>
    </w:p>
    <w:p w14:paraId="17F429C6" w14:textId="70DC35E7" w:rsidR="000172EB" w:rsidRPr="000172EB" w:rsidRDefault="000172EB" w:rsidP="000172EB">
      <w:pPr>
        <w:pStyle w:val="Code"/>
      </w:pPr>
      <w:r>
        <w:t xml:space="preserve">  </w:t>
      </w:r>
      <w:r w:rsidRPr="000172EB">
        <w:t xml:space="preserve">             &lt;nut diameter="16." static_friction="0.8"/&gt;</w:t>
      </w:r>
    </w:p>
    <w:p w14:paraId="0CF35498" w14:textId="4B0CE052" w:rsidR="000172EB" w:rsidRPr="000172EB" w:rsidRDefault="000172EB" w:rsidP="000172EB">
      <w:pPr>
        <w:pStyle w:val="Code"/>
      </w:pPr>
      <w:r>
        <w:t xml:space="preserve">  </w:t>
      </w:r>
      <w:r w:rsidRPr="000172EB">
        <w:t xml:space="preserve">          &lt;/bolt&gt;</w:t>
      </w:r>
    </w:p>
    <w:p w14:paraId="6E00FF84" w14:textId="480677F0" w:rsidR="000172EB" w:rsidRPr="000172EB" w:rsidRDefault="000172EB" w:rsidP="000172EB">
      <w:pPr>
        <w:pStyle w:val="Code"/>
      </w:pPr>
      <w:r>
        <w:t xml:space="preserve">  </w:t>
      </w:r>
      <w:r w:rsidRPr="000172EB">
        <w:t xml:space="preserve">       &lt;/threaded_connection&gt;</w:t>
      </w:r>
    </w:p>
    <w:p w14:paraId="375762EA" w14:textId="3B341D56" w:rsidR="000172EB" w:rsidRPr="000172EB" w:rsidRDefault="000172EB" w:rsidP="000172EB">
      <w:pPr>
        <w:pStyle w:val="Code"/>
      </w:pPr>
      <w:r>
        <w:t> </w:t>
      </w:r>
    </w:p>
    <w:p w14:paraId="2E7A7D81" w14:textId="59563C57" w:rsidR="000172EB" w:rsidRPr="000172EB" w:rsidRDefault="000172EB" w:rsidP="000172EB">
      <w:pPr>
        <w:pStyle w:val="Code"/>
      </w:pPr>
      <w:r>
        <w:t xml:space="preserve">  </w:t>
      </w:r>
      <w:r w:rsidRPr="000172EB">
        <w:t xml:space="preserve">       </w:t>
      </w:r>
      <w:r w:rsidRPr="000172EB">
        <w:rPr>
          <w:b/>
        </w:rPr>
        <w:t>&lt;contact_list&gt;</w:t>
      </w:r>
      <w:r w:rsidRPr="000172EB">
        <w:t xml:space="preserve">        &lt;!-- Local Contact definition, according to clause 7.4.3.2 --&gt;</w:t>
      </w:r>
    </w:p>
    <w:p w14:paraId="2C2D972E" w14:textId="5C55B61D" w:rsidR="000172EB" w:rsidRPr="000172EB" w:rsidRDefault="000172EB" w:rsidP="000172EB">
      <w:pPr>
        <w:pStyle w:val="Code"/>
      </w:pPr>
      <w:r>
        <w:t xml:space="preserve">  </w:t>
      </w:r>
      <w:r w:rsidRPr="000172EB">
        <w:t xml:space="preserve">           </w:t>
      </w:r>
      <w:r w:rsidRPr="000172EB">
        <w:rPr>
          <w:b/>
        </w:rPr>
        <w:t>&lt;contact&gt;</w:t>
      </w:r>
    </w:p>
    <w:p w14:paraId="6C0D86F7" w14:textId="5F384E93" w:rsidR="000172EB" w:rsidRPr="000172EB" w:rsidRDefault="000172EB" w:rsidP="000172EB">
      <w:pPr>
        <w:pStyle w:val="Code"/>
      </w:pPr>
      <w:r>
        <w:t xml:space="preserve">  </w:t>
      </w:r>
      <w:r w:rsidRPr="000172EB">
        <w:t xml:space="preserve">               &lt;partner part_index="1"/&gt;</w:t>
      </w:r>
    </w:p>
    <w:p w14:paraId="5DFFA7F7" w14:textId="0E2B47A7" w:rsidR="000172EB" w:rsidRPr="000172EB" w:rsidRDefault="000172EB" w:rsidP="000172EB">
      <w:pPr>
        <w:pStyle w:val="Code"/>
      </w:pPr>
      <w:r>
        <w:t xml:space="preserve">  </w:t>
      </w:r>
      <w:r w:rsidRPr="000172EB">
        <w:t xml:space="preserve">               &lt;partner part_index="2"/&gt;</w:t>
      </w:r>
    </w:p>
    <w:p w14:paraId="33DBA0D9" w14:textId="2D689AE0" w:rsidR="000172EB" w:rsidRPr="000172EB" w:rsidRDefault="000172EB" w:rsidP="000172EB">
      <w:pPr>
        <w:pStyle w:val="Code"/>
      </w:pPr>
      <w:r>
        <w:t xml:space="preserve">  </w:t>
      </w:r>
      <w:r w:rsidRPr="000172EB">
        <w:t xml:space="preserve">               &lt;coefficients static_friction="</w:t>
      </w:r>
      <w:r w:rsidRPr="000172EB">
        <w:rPr>
          <w:b/>
        </w:rPr>
        <w:t>0.9</w:t>
      </w:r>
      <w:r w:rsidRPr="000172EB">
        <w:t>"/&gt;</w:t>
      </w:r>
    </w:p>
    <w:p w14:paraId="0BB670D0" w14:textId="210A489C" w:rsidR="000172EB" w:rsidRPr="000172EB" w:rsidRDefault="000172EB" w:rsidP="000172EB">
      <w:pPr>
        <w:pStyle w:val="Code"/>
        <w:rPr>
          <w:b/>
        </w:rPr>
      </w:pPr>
      <w:r>
        <w:t xml:space="preserve">  </w:t>
      </w:r>
      <w:r w:rsidRPr="000172EB">
        <w:t xml:space="preserve">           </w:t>
      </w:r>
      <w:r w:rsidRPr="000172EB">
        <w:rPr>
          <w:b/>
        </w:rPr>
        <w:t>&lt;/contact&gt;</w:t>
      </w:r>
    </w:p>
    <w:p w14:paraId="71129614" w14:textId="22905C38" w:rsidR="000172EB" w:rsidRPr="000172EB" w:rsidRDefault="000172EB" w:rsidP="000172EB">
      <w:pPr>
        <w:pStyle w:val="Code"/>
        <w:rPr>
          <w:b/>
        </w:rPr>
      </w:pPr>
      <w:r>
        <w:t xml:space="preserve">  </w:t>
      </w:r>
      <w:r w:rsidRPr="000172EB">
        <w:rPr>
          <w:b/>
        </w:rPr>
        <w:t xml:space="preserve">       &lt;/contact_list&gt;</w:t>
      </w:r>
    </w:p>
    <w:p w14:paraId="71147825" w14:textId="10E42F21" w:rsidR="000172EB" w:rsidRPr="000172EB" w:rsidRDefault="000172EB" w:rsidP="000172EB">
      <w:pPr>
        <w:pStyle w:val="Code"/>
        <w:rPr>
          <w:lang w:val="en-US"/>
        </w:rPr>
      </w:pPr>
      <w:r>
        <w:t> </w:t>
      </w:r>
    </w:p>
    <w:p w14:paraId="39521F73" w14:textId="1CF0C5A7" w:rsidR="000172EB" w:rsidRPr="000172EB" w:rsidRDefault="000172EB" w:rsidP="000172EB">
      <w:pPr>
        <w:pStyle w:val="Code"/>
      </w:pPr>
      <w:r>
        <w:t xml:space="preserve">  </w:t>
      </w:r>
      <w:r w:rsidRPr="000172EB">
        <w:t xml:space="preserve">     &lt;/connection_0d&gt;</w:t>
      </w:r>
    </w:p>
    <w:p w14:paraId="1E8D49EF" w14:textId="5BDB6824" w:rsidR="000172EB" w:rsidRPr="000172EB" w:rsidRDefault="000172EB" w:rsidP="000172EB">
      <w:pPr>
        <w:pStyle w:val="Code"/>
      </w:pPr>
      <w:r>
        <w:t xml:space="preserve">  </w:t>
      </w:r>
      <w:r w:rsidRPr="000172EB">
        <w:t xml:space="preserve">   &lt;/connection_list&gt;</w:t>
      </w:r>
    </w:p>
    <w:p w14:paraId="2D5A106B" w14:textId="0B370A11" w:rsidR="000172EB" w:rsidRPr="000172EB" w:rsidRDefault="000172EB" w:rsidP="000172EB">
      <w:pPr>
        <w:pStyle w:val="Code"/>
      </w:pPr>
      <w:r>
        <w:t> </w:t>
      </w:r>
    </w:p>
    <w:p w14:paraId="35D3F167" w14:textId="5989F19C" w:rsidR="000172EB" w:rsidRDefault="000172EB" w:rsidP="000172EB">
      <w:pPr>
        <w:pStyle w:val="Code"/>
      </w:pPr>
      <w:r>
        <w:t xml:space="preserve">  </w:t>
      </w:r>
      <w:r w:rsidRPr="000172EB">
        <w:t>&lt;/connection_group&gt;</w:t>
      </w:r>
    </w:p>
    <w:p w14:paraId="7334B45B" w14:textId="3182DF6B" w:rsidR="000172EB" w:rsidRPr="000172EB" w:rsidRDefault="000172EB" w:rsidP="000172EB">
      <w:pPr>
        <w:pStyle w:val="Code"/>
      </w:pPr>
      <w:r>
        <w:t> </w:t>
      </w:r>
    </w:p>
    <w:p w14:paraId="23E1C8FB" w14:textId="0C23BB93" w:rsidR="00BE4A1D" w:rsidRDefault="00BE4A1D" w:rsidP="004E0C0F">
      <w:pPr>
        <w:pStyle w:val="Heading3"/>
        <w:rPr>
          <w:rFonts w:eastAsia="Times New Roman"/>
          <w:szCs w:val="24"/>
        </w:rPr>
      </w:pPr>
      <w:r w:rsidRPr="004E0C0F">
        <w:t xml:space="preserve">Definition of element </w:t>
      </w:r>
      <w:r w:rsidRPr="004E0C0F">
        <w:rPr>
          <w:rStyle w:val="ISOCode"/>
        </w:rPr>
        <w:t>&lt;threaded_connection/&gt;</w:t>
      </w:r>
    </w:p>
    <w:p w14:paraId="4F0AD58B" w14:textId="59476B0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6DAF22F7" w14:textId="3CF8A84F" w:rsidR="006A2DB6" w:rsidRDefault="006A2DB6">
      <w:pPr>
        <w:pStyle w:val="BodyText"/>
        <w:autoSpaceDE w:val="0"/>
        <w:autoSpaceDN w:val="0"/>
        <w:adjustRightInd w:val="0"/>
        <w:rPr>
          <w:szCs w:val="24"/>
        </w:rPr>
      </w:pPr>
      <w:r>
        <w:rPr>
          <w:szCs w:val="24"/>
        </w:rPr>
        <w:t xml:space="preserve">Due to their similar characters, bolts and screws share a couple of common attributes. To avoid redundancy, they are subsumed beneath a common, more abstract XML element </w:t>
      </w:r>
      <w:r w:rsidRPr="005029A8">
        <w:rPr>
          <w:rStyle w:val="ISOCode"/>
        </w:rPr>
        <w:t>&lt;threaded_connection/&gt;</w:t>
      </w:r>
      <w:r>
        <w:rPr>
          <w:szCs w:val="24"/>
        </w:rPr>
        <w:t xml:space="preserve">. Its nested elements are listed in </w:t>
      </w:r>
      <w:r w:rsidR="009C3FFA">
        <w:rPr>
          <w:rStyle w:val="citetbl"/>
          <w:szCs w:val="24"/>
        </w:rPr>
        <w:t>Table </w:t>
      </w:r>
      <w:r>
        <w:rPr>
          <w:rStyle w:val="citetbl"/>
          <w:szCs w:val="24"/>
        </w:rPr>
        <w:t>50</w:t>
      </w:r>
      <w:r>
        <w:rPr>
          <w:szCs w:val="24"/>
        </w:rPr>
        <w:t>:</w:t>
      </w:r>
    </w:p>
    <w:p w14:paraId="72DD4607" w14:textId="69AB2A39" w:rsidR="006A2DB6" w:rsidRDefault="009C3FFA">
      <w:pPr>
        <w:pStyle w:val="Tabletitle"/>
        <w:autoSpaceDE w:val="0"/>
        <w:autoSpaceDN w:val="0"/>
        <w:adjustRightInd w:val="0"/>
        <w:outlineLvl w:val="0"/>
        <w:rPr>
          <w:szCs w:val="24"/>
        </w:rPr>
      </w:pPr>
      <w:r>
        <w:rPr>
          <w:szCs w:val="24"/>
        </w:rPr>
        <w:t>Table </w:t>
      </w:r>
      <w:r w:rsidR="006A2DB6">
        <w:rPr>
          <w:szCs w:val="24"/>
        </w:rPr>
        <w:t xml:space="preserve">50 — Nested elements of </w:t>
      </w:r>
      <w:r w:rsidR="006A2DB6" w:rsidRPr="005029A8">
        <w:rPr>
          <w:rStyle w:val="ISOCode"/>
        </w:rPr>
        <w:t>&lt;connection_0d/&gt;</w:t>
      </w:r>
      <w:r w:rsidR="006A2DB6">
        <w:rPr>
          <w:szCs w:val="24"/>
        </w:rPr>
        <w:t xml:space="preserve"> for </w:t>
      </w:r>
      <w:r w:rsidR="006A2DB6" w:rsidRPr="005029A8">
        <w:rPr>
          <w:rStyle w:val="ISOCode"/>
        </w:rPr>
        <w:t>&lt;threaded_connection/&gt;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28B3CAAF" w14:textId="77777777" w:rsidTr="004107C7">
        <w:trPr>
          <w:tblHeader/>
          <w:jc w:val="center"/>
        </w:trPr>
        <w:tc>
          <w:tcPr>
            <w:tcW w:w="2111" w:type="dxa"/>
            <w:tcBorders>
              <w:top w:val="single" w:sz="12" w:space="0" w:color="auto"/>
              <w:bottom w:val="single" w:sz="12" w:space="0" w:color="auto"/>
            </w:tcBorders>
            <w:shd w:val="clear" w:color="auto" w:fill="F3F3F3"/>
            <w:vAlign w:val="bottom"/>
          </w:tcPr>
          <w:p w14:paraId="4A8FCD7B" w14:textId="119A6C13" w:rsidR="006A2DB6" w:rsidRPr="00EC4DAD" w:rsidRDefault="006A2DB6" w:rsidP="006A2DB6">
            <w:pPr>
              <w:pStyle w:val="Tableheader"/>
              <w:autoSpaceDE w:val="0"/>
              <w:autoSpaceDN w:val="0"/>
              <w:adjustRightInd w:val="0"/>
              <w:jc w:val="both"/>
              <w:rPr>
                <w:b/>
              </w:rPr>
            </w:pPr>
            <w:r w:rsidRPr="00EC4DAD">
              <w:rPr>
                <w:b/>
                <w:szCs w:val="24"/>
              </w:rPr>
              <w:t xml:space="preserve">Nested </w:t>
            </w:r>
            <w:ins w:id="593" w:author="LUEJE Claudia" w:date="2024-05-02T18:33:00Z">
              <w:r w:rsidR="00BF01F4">
                <w:rPr>
                  <w:b/>
                  <w:szCs w:val="24"/>
                </w:rPr>
                <w:t>e</w:t>
              </w:r>
            </w:ins>
            <w:del w:id="594" w:author="LUEJE Claudia" w:date="2024-05-02T18:33:00Z">
              <w:r w:rsidRPr="00EC4DAD" w:rsidDel="00BF01F4">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9CAB876" w14:textId="285F235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1133300" w14:textId="7C82E7FF"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18986051" w14:textId="3621B156"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784EC2A" w14:textId="77777777" w:rsidTr="004107C7">
        <w:trPr>
          <w:jc w:val="center"/>
        </w:trPr>
        <w:tc>
          <w:tcPr>
            <w:tcW w:w="2111" w:type="dxa"/>
            <w:tcBorders>
              <w:top w:val="single" w:sz="12" w:space="0" w:color="auto"/>
            </w:tcBorders>
            <w:vAlign w:val="bottom"/>
          </w:tcPr>
          <w:p w14:paraId="14736B73" w14:textId="72B06A44" w:rsidR="006A2DB6" w:rsidRPr="006A2DB6" w:rsidRDefault="006A2DB6" w:rsidP="006A2DB6">
            <w:pPr>
              <w:pStyle w:val="Tablebody"/>
              <w:autoSpaceDE w:val="0"/>
              <w:autoSpaceDN w:val="0"/>
              <w:adjustRightInd w:val="0"/>
              <w:jc w:val="both"/>
            </w:pPr>
            <w:r w:rsidRPr="006A2DB6">
              <w:rPr>
                <w:szCs w:val="24"/>
              </w:rPr>
              <w:t>threaded_connection</w:t>
            </w:r>
          </w:p>
        </w:tc>
        <w:tc>
          <w:tcPr>
            <w:tcW w:w="1701" w:type="dxa"/>
            <w:tcBorders>
              <w:top w:val="single" w:sz="12" w:space="0" w:color="auto"/>
            </w:tcBorders>
            <w:vAlign w:val="bottom"/>
          </w:tcPr>
          <w:p w14:paraId="2AEDE662" w14:textId="15BA8B63"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3ABFBA5" w14:textId="2D78B5F5"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77E1ABB3" w14:textId="54D57C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9541871" w14:textId="77777777" w:rsidTr="004107C7">
        <w:trPr>
          <w:jc w:val="center"/>
        </w:trPr>
        <w:tc>
          <w:tcPr>
            <w:tcW w:w="2111" w:type="dxa"/>
            <w:vAlign w:val="bottom"/>
          </w:tcPr>
          <w:p w14:paraId="3164BDBB" w14:textId="0EC3EDA4" w:rsidR="006A2DB6" w:rsidRPr="006A2DB6" w:rsidRDefault="00CE0E6C"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00CF8ACD" w14:textId="6EBD615E"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350C821C" w14:textId="7D7019B1"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3BE84962" w14:textId="7F82EBA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13A9F51" w14:textId="77777777" w:rsidTr="004107C7">
        <w:trPr>
          <w:jc w:val="center"/>
        </w:trPr>
        <w:tc>
          <w:tcPr>
            <w:tcW w:w="2111" w:type="dxa"/>
            <w:vAlign w:val="bottom"/>
          </w:tcPr>
          <w:p w14:paraId="0A3A9580" w14:textId="13982C3D" w:rsidR="006A2DB6" w:rsidRPr="006A2DB6" w:rsidRDefault="00CE0E6C"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0485F8F0" w14:textId="457F5F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2ABD3D3" w14:textId="15D67792"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34EA07D1" w14:textId="6F1E0807" w:rsidR="006A2DB6" w:rsidRPr="006A2DB6" w:rsidRDefault="006A2DB6" w:rsidP="006A2DB6">
            <w:pPr>
              <w:pStyle w:val="Tablebody"/>
              <w:autoSpaceDE w:val="0"/>
              <w:autoSpaceDN w:val="0"/>
              <w:adjustRightInd w:val="0"/>
              <w:jc w:val="both"/>
            </w:pPr>
            <w:r w:rsidRPr="006A2DB6">
              <w:rPr>
                <w:szCs w:val="24"/>
              </w:rPr>
              <w:t xml:space="preserve">See </w:t>
            </w:r>
            <w:del w:id="595" w:author="LUEJE Claudia" w:date="2024-05-02T18:33:00Z">
              <w:r w:rsidRPr="006A2DB6" w:rsidDel="00CE0E6C">
                <w:rPr>
                  <w:rStyle w:val="citesec"/>
                  <w:szCs w:val="24"/>
                </w:rPr>
                <w:delText>clause </w:delText>
              </w:r>
            </w:del>
            <w:r w:rsidRPr="006A2DB6">
              <w:rPr>
                <w:rStyle w:val="citesec"/>
                <w:szCs w:val="24"/>
              </w:rPr>
              <w:t>7.3.2</w:t>
            </w:r>
            <w:r w:rsidRPr="006A2DB6">
              <w:rPr>
                <w:szCs w:val="24"/>
              </w:rPr>
              <w:t>.</w:t>
            </w:r>
          </w:p>
        </w:tc>
      </w:tr>
      <w:tr w:rsidR="006A2DB6" w:rsidRPr="00F54804" w14:paraId="671F4ABD" w14:textId="77777777" w:rsidTr="004107C7">
        <w:trPr>
          <w:jc w:val="center"/>
        </w:trPr>
        <w:tc>
          <w:tcPr>
            <w:tcW w:w="2111" w:type="dxa"/>
            <w:vAlign w:val="bottom"/>
          </w:tcPr>
          <w:p w14:paraId="10FE975B" w14:textId="429DFBBA" w:rsidR="006A2DB6" w:rsidRPr="006A2DB6" w:rsidRDefault="00CE0E6C"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120148FD" w14:textId="77EC59BB"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5659DDF6" w14:textId="0EC0F93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0A50E38" w14:textId="485A7767" w:rsidR="006A2DB6" w:rsidRPr="006A2DB6" w:rsidRDefault="006A2DB6" w:rsidP="006A2DB6">
            <w:pPr>
              <w:pStyle w:val="Tablebody"/>
              <w:autoSpaceDE w:val="0"/>
              <w:autoSpaceDN w:val="0"/>
              <w:adjustRightInd w:val="0"/>
              <w:jc w:val="both"/>
            </w:pPr>
            <w:r w:rsidRPr="006A2DB6">
              <w:rPr>
                <w:szCs w:val="24"/>
              </w:rPr>
              <w:t xml:space="preserve">See </w:t>
            </w:r>
            <w:del w:id="596" w:author="LUEJE Claudia" w:date="2024-05-02T18:33:00Z">
              <w:r w:rsidRPr="00F5203F" w:rsidDel="00CE0E6C">
                <w:rPr>
                  <w:rStyle w:val="citesec"/>
                </w:rPr>
                <w:delText>clause </w:delText>
              </w:r>
            </w:del>
            <w:r w:rsidRPr="00F5203F">
              <w:rPr>
                <w:rStyle w:val="citesec"/>
              </w:rPr>
              <w:t>7.3.3</w:t>
            </w:r>
            <w:r w:rsidRPr="006A2DB6">
              <w:rPr>
                <w:szCs w:val="24"/>
              </w:rPr>
              <w:t>.</w:t>
            </w:r>
          </w:p>
        </w:tc>
      </w:tr>
      <w:tr w:rsidR="006A2DB6" w:rsidRPr="00F54804" w14:paraId="5BCC7A4E" w14:textId="77777777" w:rsidTr="004107C7">
        <w:trPr>
          <w:jc w:val="center"/>
        </w:trPr>
        <w:tc>
          <w:tcPr>
            <w:tcW w:w="2111" w:type="dxa"/>
            <w:tcBorders>
              <w:bottom w:val="single" w:sz="12" w:space="0" w:color="auto"/>
            </w:tcBorders>
          </w:tcPr>
          <w:p w14:paraId="3683310B" w14:textId="3DBBC3BA"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61FD3A8D" w14:textId="2C8A4D7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ABC1EF8" w14:textId="7DA65151"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2DFCF194" w14:textId="733F46ED" w:rsidR="006A2DB6" w:rsidRPr="006A2DB6" w:rsidRDefault="006A2DB6" w:rsidP="006A2DB6">
            <w:pPr>
              <w:pStyle w:val="Tablebody"/>
              <w:autoSpaceDE w:val="0"/>
              <w:autoSpaceDN w:val="0"/>
              <w:adjustRightInd w:val="0"/>
              <w:jc w:val="both"/>
            </w:pPr>
            <w:r w:rsidRPr="006A2DB6">
              <w:rPr>
                <w:szCs w:val="24"/>
              </w:rPr>
              <w:t xml:space="preserve">See </w:t>
            </w:r>
            <w:del w:id="597" w:author="LUEJE Claudia" w:date="2024-05-02T18:33:00Z">
              <w:r w:rsidRPr="006A2DB6" w:rsidDel="00CE0E6C">
                <w:rPr>
                  <w:rStyle w:val="citesec"/>
                  <w:szCs w:val="24"/>
                </w:rPr>
                <w:delText>clause </w:delText>
              </w:r>
            </w:del>
            <w:r w:rsidRPr="006A2DB6">
              <w:rPr>
                <w:rStyle w:val="citesec"/>
                <w:szCs w:val="24"/>
              </w:rPr>
              <w:t>8.5</w:t>
            </w:r>
            <w:r w:rsidRPr="006A2DB6">
              <w:rPr>
                <w:szCs w:val="24"/>
              </w:rPr>
              <w:t>.</w:t>
            </w:r>
          </w:p>
        </w:tc>
      </w:tr>
    </w:tbl>
    <w:p w14:paraId="37D20C1E" w14:textId="7359C722"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&lt;loc/&gt;</w:t>
      </w:r>
    </w:p>
    <w:p w14:paraId="1027B351" w14:textId="77777777" w:rsidR="006A2DB6" w:rsidRDefault="006A2DB6">
      <w:pPr>
        <w:pStyle w:val="BodyText"/>
        <w:autoSpaceDE w:val="0"/>
        <w:autoSpaceDN w:val="0"/>
        <w:adjustRightInd w:val="0"/>
        <w:rPr>
          <w:szCs w:val="24"/>
        </w:rPr>
      </w:pPr>
      <w:r>
        <w:rPr>
          <w:szCs w:val="24"/>
        </w:rPr>
        <w:t xml:space="preserve">The syntax of this element is described in the corresponding </w:t>
      </w:r>
      <w:del w:id="598" w:author="LUEJE Claudia" w:date="2024-05-02T18:33:00Z">
        <w:r w:rsidDel="00CE0E6C">
          <w:rPr>
            <w:rStyle w:val="citesec"/>
            <w:szCs w:val="24"/>
          </w:rPr>
          <w:delText>clause </w:delText>
        </w:r>
      </w:del>
      <w:r>
        <w:rPr>
          <w:rStyle w:val="citesec"/>
          <w:szCs w:val="24"/>
        </w:rPr>
        <w:t>9.1.2</w:t>
      </w:r>
      <w:r>
        <w:rPr>
          <w:szCs w:val="24"/>
        </w:rPr>
        <w:t xml:space="preserve"> Location.</w:t>
      </w:r>
    </w:p>
    <w:p w14:paraId="5E16EACA"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&lt;appdata/&gt;</w:t>
      </w:r>
    </w:p>
    <w:p w14:paraId="303A2259" w14:textId="792611CB" w:rsidR="006A2DB6" w:rsidRDefault="006A2DB6">
      <w:pPr>
        <w:pStyle w:val="BodyText"/>
        <w:autoSpaceDE w:val="0"/>
        <w:autoSpaceDN w:val="0"/>
        <w:adjustRightInd w:val="0"/>
        <w:rPr>
          <w:szCs w:val="24"/>
        </w:rPr>
      </w:pPr>
      <w:r>
        <w:rPr>
          <w:szCs w:val="24"/>
        </w:rPr>
        <w:t xml:space="preserve">This follows the syntax as defined in </w:t>
      </w:r>
      <w:del w:id="599" w:author="LUEJE Claudia" w:date="2024-05-02T18:57:00Z">
        <w:r w:rsidDel="00482EFF">
          <w:rPr>
            <w:rStyle w:val="citesec"/>
            <w:szCs w:val="24"/>
          </w:rPr>
          <w:delText>clause </w:delText>
        </w:r>
      </w:del>
      <w:r>
        <w:rPr>
          <w:rStyle w:val="citesec"/>
          <w:szCs w:val="24"/>
        </w:rPr>
        <w:t>7.3.2</w:t>
      </w:r>
      <w:r>
        <w:rPr>
          <w:szCs w:val="24"/>
        </w:rPr>
        <w:t xml:space="preserve"> User </w:t>
      </w:r>
      <w:ins w:id="600" w:author="LUEJE Claudia" w:date="2024-05-02T18:57:00Z">
        <w:r w:rsidR="00482EFF">
          <w:rPr>
            <w:szCs w:val="24"/>
          </w:rPr>
          <w:t>s</w:t>
        </w:r>
      </w:ins>
      <w:del w:id="601" w:author="LUEJE Claudia" w:date="2024-05-02T18:57:00Z">
        <w:r w:rsidDel="00482EFF">
          <w:rPr>
            <w:szCs w:val="24"/>
          </w:rPr>
          <w:delText>S</w:delText>
        </w:r>
      </w:del>
      <w:r>
        <w:rPr>
          <w:szCs w:val="24"/>
        </w:rPr>
        <w:t xml:space="preserve">pecific </w:t>
      </w:r>
      <w:ins w:id="602" w:author="LUEJE Claudia" w:date="2024-05-02T18:57:00Z">
        <w:r w:rsidR="00482EFF">
          <w:rPr>
            <w:szCs w:val="24"/>
          </w:rPr>
          <w:t>d</w:t>
        </w:r>
      </w:ins>
      <w:del w:id="603" w:author="LUEJE Claudia" w:date="2024-05-02T18:57:00Z">
        <w:r w:rsidDel="00482EFF">
          <w:rPr>
            <w:szCs w:val="24"/>
          </w:rPr>
          <w:delText>D</w:delText>
        </w:r>
      </w:del>
      <w:r>
        <w:rPr>
          <w:szCs w:val="24"/>
        </w:rPr>
        <w:t xml:space="preserve">ata </w:t>
      </w:r>
      <w:r w:rsidRPr="005029A8">
        <w:rPr>
          <w:rStyle w:val="ISOCode"/>
        </w:rPr>
        <w:t>&lt;appdata/&gt;</w:t>
      </w:r>
      <w:r>
        <w:rPr>
          <w:szCs w:val="24"/>
        </w:rPr>
        <w:t>.</w:t>
      </w:r>
    </w:p>
    <w:p w14:paraId="41447770"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&lt;femdata/&gt;</w:t>
      </w:r>
    </w:p>
    <w:p w14:paraId="7AA6EBFC" w14:textId="3F495489" w:rsidR="006A2DB6" w:rsidRDefault="006A2DB6">
      <w:pPr>
        <w:pStyle w:val="BodyText"/>
        <w:autoSpaceDE w:val="0"/>
        <w:autoSpaceDN w:val="0"/>
        <w:adjustRightInd w:val="0"/>
        <w:rPr>
          <w:szCs w:val="24"/>
        </w:rPr>
      </w:pPr>
      <w:r>
        <w:rPr>
          <w:szCs w:val="24"/>
        </w:rPr>
        <w:t xml:space="preserve">This follows the syntax as defined in </w:t>
      </w:r>
      <w:del w:id="604" w:author="LUEJE Claudia" w:date="2024-05-02T18:57:00Z">
        <w:r w:rsidRPr="00F5203F" w:rsidDel="00482EFF">
          <w:rPr>
            <w:rStyle w:val="citesec"/>
          </w:rPr>
          <w:delText>clause </w:delText>
        </w:r>
      </w:del>
      <w:r w:rsidRPr="00F5203F">
        <w:rPr>
          <w:rStyle w:val="citesec"/>
        </w:rPr>
        <w:t>7.3.3</w:t>
      </w:r>
      <w:r>
        <w:rPr>
          <w:szCs w:val="24"/>
        </w:rPr>
        <w:t xml:space="preserve"> Finite </w:t>
      </w:r>
      <w:ins w:id="605" w:author="LUEJE Claudia" w:date="2024-05-02T18:58:00Z">
        <w:r w:rsidR="00482EFF">
          <w:rPr>
            <w:szCs w:val="24"/>
          </w:rPr>
          <w:t>e</w:t>
        </w:r>
      </w:ins>
      <w:del w:id="606" w:author="LUEJE Claudia" w:date="2024-05-02T18:58:00Z">
        <w:r w:rsidDel="00482EFF">
          <w:rPr>
            <w:szCs w:val="24"/>
          </w:rPr>
          <w:delText>E</w:delText>
        </w:r>
      </w:del>
      <w:r>
        <w:rPr>
          <w:szCs w:val="24"/>
        </w:rPr>
        <w:t xml:space="preserve">lement </w:t>
      </w:r>
      <w:ins w:id="607" w:author="LUEJE Claudia" w:date="2024-05-02T18:58:00Z">
        <w:r w:rsidR="00482EFF">
          <w:rPr>
            <w:szCs w:val="24"/>
          </w:rPr>
          <w:t>s</w:t>
        </w:r>
      </w:ins>
      <w:del w:id="608" w:author="LUEJE Claudia" w:date="2024-05-02T18:58:00Z">
        <w:r w:rsidDel="00482EFF">
          <w:rPr>
            <w:szCs w:val="24"/>
          </w:rPr>
          <w:delText>S</w:delText>
        </w:r>
      </w:del>
      <w:r>
        <w:rPr>
          <w:szCs w:val="24"/>
        </w:rPr>
        <w:t xml:space="preserve">pecific </w:t>
      </w:r>
      <w:ins w:id="609" w:author="LUEJE Claudia" w:date="2024-05-02T18:58:00Z">
        <w:r w:rsidR="00482EFF">
          <w:rPr>
            <w:szCs w:val="24"/>
          </w:rPr>
          <w:t>d</w:t>
        </w:r>
      </w:ins>
      <w:del w:id="610" w:author="LUEJE Claudia" w:date="2024-05-02T18:58:00Z">
        <w:r w:rsidDel="00482EFF">
          <w:rPr>
            <w:szCs w:val="24"/>
          </w:rPr>
          <w:delText>D</w:delText>
        </w:r>
      </w:del>
      <w:r>
        <w:rPr>
          <w:szCs w:val="24"/>
        </w:rPr>
        <w:t xml:space="preserve">ata </w:t>
      </w:r>
      <w:r w:rsidRPr="005029A8">
        <w:rPr>
          <w:rStyle w:val="ISOCode"/>
        </w:rPr>
        <w:t>&lt;femdata/&gt;</w:t>
      </w:r>
      <w:r>
        <w:rPr>
          <w:szCs w:val="24"/>
        </w:rPr>
        <w:t>.</w:t>
      </w:r>
    </w:p>
    <w:p w14:paraId="70B81CC1"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029A8">
        <w:rPr>
          <w:rStyle w:val="ISOCode"/>
        </w:rPr>
        <w:t>&lt;threaded connection/&gt;</w:t>
      </w:r>
    </w:p>
    <w:p w14:paraId="6233FBD7" w14:textId="4E388B96" w:rsidR="006A2DB6" w:rsidRDefault="006A2DB6">
      <w:pPr>
        <w:pStyle w:val="BodyText"/>
        <w:autoSpaceDE w:val="0"/>
        <w:autoSpaceDN w:val="0"/>
        <w:adjustRightInd w:val="0"/>
        <w:rPr>
          <w:szCs w:val="24"/>
        </w:rPr>
      </w:pPr>
      <w:r>
        <w:rPr>
          <w:szCs w:val="24"/>
        </w:rPr>
        <w:t xml:space="preserve">The XML specification of the </w:t>
      </w:r>
      <w:r w:rsidRPr="005029A8">
        <w:rPr>
          <w:rStyle w:val="ISOCode"/>
        </w:rPr>
        <w:t>&lt;threaded_connection/&gt;</w:t>
      </w:r>
      <w:r>
        <w:rPr>
          <w:szCs w:val="24"/>
        </w:rPr>
        <w:t xml:space="preserve"> element is shown in </w:t>
      </w:r>
      <w:r w:rsidR="009C3FFA">
        <w:rPr>
          <w:rStyle w:val="citetbl"/>
          <w:szCs w:val="24"/>
        </w:rPr>
        <w:t>Table </w:t>
      </w:r>
      <w:r>
        <w:rPr>
          <w:rStyle w:val="citetbl"/>
          <w:szCs w:val="24"/>
        </w:rPr>
        <w:t>51</w:t>
      </w:r>
      <w:r>
        <w:rPr>
          <w:szCs w:val="24"/>
        </w:rPr>
        <w:t>:</w:t>
      </w:r>
    </w:p>
    <w:p w14:paraId="7F515E50" w14:textId="136295F1" w:rsidR="006A2DB6" w:rsidRDefault="009C3FFA">
      <w:pPr>
        <w:pStyle w:val="Tabletitle"/>
        <w:autoSpaceDE w:val="0"/>
        <w:autoSpaceDN w:val="0"/>
        <w:adjustRightInd w:val="0"/>
        <w:outlineLvl w:val="0"/>
        <w:rPr>
          <w:szCs w:val="24"/>
        </w:rPr>
      </w:pPr>
      <w:r>
        <w:rPr>
          <w:szCs w:val="24"/>
        </w:rPr>
        <w:t>Table </w:t>
      </w:r>
      <w:r w:rsidR="006A2DB6">
        <w:rPr>
          <w:szCs w:val="24"/>
        </w:rPr>
        <w:t xml:space="preserve">51 — Attributes of element </w:t>
      </w:r>
      <w:r w:rsidR="006A2DB6" w:rsidRPr="005029A8">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35"/>
        <w:gridCol w:w="1418"/>
        <w:gridCol w:w="1417"/>
        <w:gridCol w:w="1058"/>
        <w:gridCol w:w="2492"/>
      </w:tblGrid>
      <w:tr w:rsidR="006A2DB6" w:rsidRPr="00EC4DAD" w14:paraId="2113564C" w14:textId="77777777" w:rsidTr="00A072E1">
        <w:trPr>
          <w:cantSplit/>
          <w:tblHeader/>
          <w:jc w:val="center"/>
        </w:trPr>
        <w:tc>
          <w:tcPr>
            <w:tcW w:w="2135" w:type="dxa"/>
            <w:tcBorders>
              <w:top w:val="single" w:sz="12" w:space="0" w:color="000000"/>
              <w:bottom w:val="single" w:sz="12" w:space="0" w:color="000000"/>
            </w:tcBorders>
            <w:shd w:val="clear" w:color="auto" w:fill="F3F3F3"/>
            <w:vAlign w:val="bottom"/>
            <w:hideMark/>
          </w:tcPr>
          <w:p w14:paraId="53F35A2C" w14:textId="2899461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18" w:type="dxa"/>
            <w:tcBorders>
              <w:top w:val="single" w:sz="12" w:space="0" w:color="000000"/>
              <w:bottom w:val="single" w:sz="12" w:space="0" w:color="000000"/>
            </w:tcBorders>
            <w:shd w:val="clear" w:color="auto" w:fill="F3F3F3"/>
            <w:vAlign w:val="bottom"/>
            <w:hideMark/>
          </w:tcPr>
          <w:p w14:paraId="39D71FA1" w14:textId="7C25FCAD"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417" w:type="dxa"/>
            <w:tcBorders>
              <w:top w:val="single" w:sz="12" w:space="0" w:color="000000"/>
              <w:bottom w:val="single" w:sz="12" w:space="0" w:color="000000"/>
            </w:tcBorders>
            <w:shd w:val="clear" w:color="auto" w:fill="F3F3F3"/>
            <w:vAlign w:val="bottom"/>
            <w:hideMark/>
          </w:tcPr>
          <w:p w14:paraId="0CE52E92" w14:textId="7B3CCF20"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611" w:author="LUEJE Claudia" w:date="2024-05-02T18:58:00Z">
              <w:r w:rsidR="00482EFF">
                <w:rPr>
                  <w:b/>
                  <w:szCs w:val="24"/>
                </w:rPr>
                <w:t>s</w:t>
              </w:r>
            </w:ins>
            <w:del w:id="612" w:author="LUEJE Claudia" w:date="2024-05-02T18:58:00Z">
              <w:r w:rsidRPr="00EC4DAD" w:rsidDel="00482EFF">
                <w:rPr>
                  <w:b/>
                  <w:szCs w:val="24"/>
                </w:rPr>
                <w:delText>S</w:delText>
              </w:r>
            </w:del>
            <w:r w:rsidRPr="00EC4DAD">
              <w:rPr>
                <w:b/>
                <w:szCs w:val="24"/>
              </w:rPr>
              <w:t>pace</w:t>
            </w:r>
          </w:p>
        </w:tc>
        <w:tc>
          <w:tcPr>
            <w:tcW w:w="1058" w:type="dxa"/>
            <w:tcBorders>
              <w:top w:val="single" w:sz="12" w:space="0" w:color="000000"/>
              <w:bottom w:val="single" w:sz="12" w:space="0" w:color="000000"/>
            </w:tcBorders>
            <w:shd w:val="clear" w:color="auto" w:fill="F3F3F3"/>
            <w:vAlign w:val="bottom"/>
            <w:hideMark/>
          </w:tcPr>
          <w:p w14:paraId="4F384AAA" w14:textId="591B028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3D953B5E" w14:textId="3157253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5818721" w14:textId="77777777" w:rsidTr="00A072E1">
        <w:trPr>
          <w:cantSplit/>
          <w:jc w:val="center"/>
        </w:trPr>
        <w:tc>
          <w:tcPr>
            <w:tcW w:w="2135" w:type="dxa"/>
            <w:tcBorders>
              <w:top w:val="single" w:sz="12" w:space="0" w:color="000000"/>
            </w:tcBorders>
            <w:hideMark/>
          </w:tcPr>
          <w:p w14:paraId="7DE27095" w14:textId="151C2DA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diameter</w:t>
            </w:r>
          </w:p>
        </w:tc>
        <w:tc>
          <w:tcPr>
            <w:tcW w:w="1418" w:type="dxa"/>
            <w:tcBorders>
              <w:top w:val="single" w:sz="12" w:space="0" w:color="000000"/>
            </w:tcBorders>
            <w:hideMark/>
          </w:tcPr>
          <w:p w14:paraId="7305EF33" w14:textId="133FE4E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Borders>
              <w:top w:val="single" w:sz="12" w:space="0" w:color="000000"/>
            </w:tcBorders>
            <w:hideMark/>
          </w:tcPr>
          <w:p w14:paraId="45B66718" w14:textId="0580C96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tcBorders>
              <w:top w:val="single" w:sz="12" w:space="0" w:color="000000"/>
            </w:tcBorders>
            <w:hideMark/>
          </w:tcPr>
          <w:p w14:paraId="019DEF65" w14:textId="14C2A883"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Borders>
              <w:top w:val="single" w:sz="12" w:space="0" w:color="000000"/>
            </w:tcBorders>
            <w:hideMark/>
          </w:tcPr>
          <w:p w14:paraId="22F5A9D8" w14:textId="6C195EAA"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CCB91FF" w14:textId="77777777" w:rsidTr="00A072E1">
        <w:trPr>
          <w:cantSplit/>
          <w:jc w:val="center"/>
        </w:trPr>
        <w:tc>
          <w:tcPr>
            <w:tcW w:w="2135" w:type="dxa"/>
          </w:tcPr>
          <w:p w14:paraId="1529E328" w14:textId="04B9E501" w:rsidR="006A2DB6" w:rsidRPr="006A2DB6" w:rsidRDefault="006A2DB6" w:rsidP="006A2DB6">
            <w:pPr>
              <w:pStyle w:val="Tablebody"/>
              <w:autoSpaceDE w:val="0"/>
              <w:autoSpaceDN w:val="0"/>
              <w:adjustRightInd w:val="0"/>
              <w:jc w:val="both"/>
              <w:rPr>
                <w:sz w:val="18"/>
                <w:szCs w:val="18"/>
              </w:rPr>
            </w:pPr>
            <w:r w:rsidRPr="006A2DB6">
              <w:rPr>
                <w:szCs w:val="24"/>
              </w:rPr>
              <w:t>length</w:t>
            </w:r>
          </w:p>
        </w:tc>
        <w:tc>
          <w:tcPr>
            <w:tcW w:w="1418" w:type="dxa"/>
          </w:tcPr>
          <w:p w14:paraId="02FC2F61" w14:textId="44D47931"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FB25868" w14:textId="71436BA3"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7F66228" w14:textId="3CC1357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622050E0" w14:textId="5DB0A74A"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43523FD9" w14:textId="77777777" w:rsidTr="00A072E1">
        <w:trPr>
          <w:cantSplit/>
          <w:jc w:val="center"/>
        </w:trPr>
        <w:tc>
          <w:tcPr>
            <w:tcW w:w="2135" w:type="dxa"/>
          </w:tcPr>
          <w:p w14:paraId="78AC9756" w14:textId="20284D7F" w:rsidR="006A2DB6" w:rsidRPr="006A2DB6" w:rsidRDefault="006A2DB6" w:rsidP="006A2DB6">
            <w:pPr>
              <w:pStyle w:val="Tablebody"/>
              <w:autoSpaceDE w:val="0"/>
              <w:autoSpaceDN w:val="0"/>
              <w:adjustRightInd w:val="0"/>
              <w:jc w:val="both"/>
              <w:rPr>
                <w:sz w:val="18"/>
                <w:szCs w:val="18"/>
              </w:rPr>
            </w:pPr>
            <w:r w:rsidRPr="006A2DB6">
              <w:rPr>
                <w:szCs w:val="24"/>
              </w:rPr>
              <w:t>thread_length</w:t>
            </w:r>
          </w:p>
        </w:tc>
        <w:tc>
          <w:tcPr>
            <w:tcW w:w="1418" w:type="dxa"/>
          </w:tcPr>
          <w:p w14:paraId="1036A4D3" w14:textId="20A2278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B5DD965" w14:textId="0F10B3C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A69A7A4" w14:textId="6D4DFF19"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251485F" w14:textId="56562476" w:rsidR="006A2DB6" w:rsidRPr="006A2DB6" w:rsidRDefault="006A2DB6" w:rsidP="006A2DB6">
            <w:pPr>
              <w:pStyle w:val="Tablebody"/>
              <w:autoSpaceDE w:val="0"/>
              <w:autoSpaceDN w:val="0"/>
              <w:adjustRightInd w:val="0"/>
              <w:jc w:val="both"/>
              <w:rPr>
                <w:sz w:val="18"/>
                <w:szCs w:val="18"/>
              </w:rPr>
            </w:pPr>
            <w:r w:rsidRPr="006A2DB6">
              <w:rPr>
                <w:szCs w:val="24"/>
              </w:rPr>
              <w:t>length ≥ thread_length</w:t>
            </w:r>
          </w:p>
        </w:tc>
      </w:tr>
      <w:tr w:rsidR="006A2DB6" w:rsidRPr="00F54804" w14:paraId="4BE54220" w14:textId="77777777" w:rsidTr="00A072E1">
        <w:trPr>
          <w:cantSplit/>
          <w:jc w:val="center"/>
        </w:trPr>
        <w:tc>
          <w:tcPr>
            <w:tcW w:w="2135" w:type="dxa"/>
            <w:hideMark/>
          </w:tcPr>
          <w:p w14:paraId="456851C8" w14:textId="5E07477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head_diameter</w:t>
            </w:r>
          </w:p>
        </w:tc>
        <w:tc>
          <w:tcPr>
            <w:tcW w:w="1418" w:type="dxa"/>
            <w:hideMark/>
          </w:tcPr>
          <w:p w14:paraId="4E16395A" w14:textId="2550865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hideMark/>
          </w:tcPr>
          <w:p w14:paraId="45A3076A" w14:textId="7D81A00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&gt; 0</w:t>
            </w:r>
            <w:r w:rsidR="005029A8">
              <w:rPr>
                <w:szCs w:val="24"/>
              </w:rPr>
              <w:t>,</w:t>
            </w:r>
            <w:r w:rsidRPr="006A2DB6">
              <w:rPr>
                <w:szCs w:val="24"/>
              </w:rPr>
              <w:t>0</w:t>
            </w:r>
          </w:p>
        </w:tc>
        <w:tc>
          <w:tcPr>
            <w:tcW w:w="1058" w:type="dxa"/>
            <w:hideMark/>
          </w:tcPr>
          <w:p w14:paraId="1A603F8F" w14:textId="389E341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hideMark/>
          </w:tcPr>
          <w:p w14:paraId="79730073" w14:textId="0971243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w:t>
            </w:r>
          </w:p>
        </w:tc>
      </w:tr>
      <w:tr w:rsidR="006A2DB6" w:rsidRPr="00F54804" w14:paraId="3864A368" w14:textId="77777777" w:rsidTr="00A072E1">
        <w:trPr>
          <w:cantSplit/>
          <w:jc w:val="center"/>
        </w:trPr>
        <w:tc>
          <w:tcPr>
            <w:tcW w:w="2135" w:type="dxa"/>
          </w:tcPr>
          <w:p w14:paraId="35269354" w14:textId="5D22C6E2" w:rsidR="006A2DB6" w:rsidRPr="006A2DB6" w:rsidRDefault="006A2DB6" w:rsidP="006A2DB6">
            <w:pPr>
              <w:pStyle w:val="Tablebody"/>
              <w:autoSpaceDE w:val="0"/>
              <w:autoSpaceDN w:val="0"/>
              <w:adjustRightInd w:val="0"/>
              <w:jc w:val="both"/>
              <w:rPr>
                <w:sz w:val="18"/>
                <w:szCs w:val="18"/>
              </w:rPr>
            </w:pPr>
            <w:r w:rsidRPr="006A2DB6">
              <w:rPr>
                <w:szCs w:val="24"/>
              </w:rPr>
              <w:t>head_height</w:t>
            </w:r>
          </w:p>
        </w:tc>
        <w:tc>
          <w:tcPr>
            <w:tcW w:w="1418" w:type="dxa"/>
          </w:tcPr>
          <w:p w14:paraId="23EEBEDB" w14:textId="2A9F9274"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91C9A06" w14:textId="3206DF86" w:rsidR="006A2DB6" w:rsidRPr="006A2DB6" w:rsidRDefault="006A2DB6" w:rsidP="006A2DB6">
            <w:pPr>
              <w:pStyle w:val="Tablebody"/>
              <w:autoSpaceDE w:val="0"/>
              <w:autoSpaceDN w:val="0"/>
              <w:adjustRightInd w:val="0"/>
              <w:jc w:val="both"/>
              <w:rPr>
                <w:sz w:val="18"/>
                <w:szCs w:val="18"/>
              </w:rPr>
            </w:pPr>
            <w:r w:rsidRPr="006A2DB6">
              <w:rPr>
                <w:szCs w:val="24"/>
              </w:rPr>
              <w:t>≥ 0</w:t>
            </w:r>
            <w:r w:rsidR="005029A8">
              <w:rPr>
                <w:szCs w:val="24"/>
              </w:rPr>
              <w:t>,</w:t>
            </w:r>
            <w:r w:rsidRPr="006A2DB6">
              <w:rPr>
                <w:szCs w:val="24"/>
              </w:rPr>
              <w:t>0</w:t>
            </w:r>
          </w:p>
        </w:tc>
        <w:tc>
          <w:tcPr>
            <w:tcW w:w="1058" w:type="dxa"/>
          </w:tcPr>
          <w:p w14:paraId="794D9013" w14:textId="306AE6C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F9D1613" w14:textId="4D798396" w:rsidR="006A2DB6" w:rsidRPr="006A2DB6" w:rsidRDefault="006A2DB6" w:rsidP="006A2DB6">
            <w:pPr>
              <w:pStyle w:val="Tablebody"/>
              <w:autoSpaceDE w:val="0"/>
              <w:autoSpaceDN w:val="0"/>
              <w:adjustRightInd w:val="0"/>
              <w:jc w:val="both"/>
              <w:rPr>
                <w:sz w:val="18"/>
                <w:szCs w:val="18"/>
              </w:rPr>
            </w:pPr>
            <w:r w:rsidRPr="006A2DB6">
              <w:rPr>
                <w:szCs w:val="24"/>
              </w:rPr>
              <w:t xml:space="preserve">If at least one of them is specified, </w:t>
            </w:r>
            <w:r w:rsidRPr="006A2DB6">
              <w:rPr>
                <w:szCs w:val="24"/>
              </w:rPr>
              <w:br/>
            </w:r>
            <w:r w:rsidRPr="006A2DB6">
              <w:rPr>
                <w:i/>
                <w:szCs w:val="24"/>
              </w:rPr>
              <w:t>head_height + sink_size &gt; 0</w:t>
            </w:r>
            <w:r w:rsidRPr="006A2DB6">
              <w:rPr>
                <w:szCs w:val="24"/>
              </w:rPr>
              <w:t xml:space="preserve"> </w:t>
            </w:r>
            <w:r w:rsidRPr="006A2DB6">
              <w:rPr>
                <w:szCs w:val="24"/>
              </w:rPr>
              <w:br/>
              <w:t>is required.</w:t>
            </w:r>
          </w:p>
        </w:tc>
      </w:tr>
      <w:tr w:rsidR="006A2DB6" w:rsidRPr="00F54804" w14:paraId="238B0F4F" w14:textId="77777777" w:rsidTr="00A072E1">
        <w:trPr>
          <w:cantSplit/>
          <w:jc w:val="center"/>
        </w:trPr>
        <w:tc>
          <w:tcPr>
            <w:tcW w:w="2135" w:type="dxa"/>
          </w:tcPr>
          <w:p w14:paraId="07DD91B8" w14:textId="77812335" w:rsidR="006A2DB6" w:rsidRPr="006A2DB6" w:rsidRDefault="006A2DB6" w:rsidP="006A2DB6">
            <w:pPr>
              <w:pStyle w:val="Tablebody"/>
              <w:autoSpaceDE w:val="0"/>
              <w:autoSpaceDN w:val="0"/>
              <w:adjustRightInd w:val="0"/>
              <w:jc w:val="both"/>
              <w:rPr>
                <w:sz w:val="18"/>
                <w:szCs w:val="18"/>
              </w:rPr>
            </w:pPr>
            <w:r w:rsidRPr="006A2DB6">
              <w:rPr>
                <w:szCs w:val="24"/>
              </w:rPr>
              <w:t>Head_type</w:t>
            </w:r>
          </w:p>
        </w:tc>
        <w:tc>
          <w:tcPr>
            <w:tcW w:w="1418" w:type="dxa"/>
            <w:vAlign w:val="bottom"/>
          </w:tcPr>
          <w:p w14:paraId="5A2BF784" w14:textId="747A7EA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3C35B37" w14:textId="68E717B1"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vAlign w:val="bottom"/>
          </w:tcPr>
          <w:p w14:paraId="588F4C22" w14:textId="73B781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C68978F" w14:textId="67292193"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A8C65D0" w14:textId="77777777" w:rsidTr="00A072E1">
        <w:trPr>
          <w:cantSplit/>
          <w:jc w:val="center"/>
        </w:trPr>
        <w:tc>
          <w:tcPr>
            <w:tcW w:w="2135" w:type="dxa"/>
          </w:tcPr>
          <w:p w14:paraId="28D712AE" w14:textId="71834FD7"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sink_size</w:t>
            </w:r>
          </w:p>
        </w:tc>
        <w:tc>
          <w:tcPr>
            <w:tcW w:w="1418" w:type="dxa"/>
          </w:tcPr>
          <w:p w14:paraId="5DF473E7" w14:textId="3372DC59"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Floating point</w:t>
            </w:r>
          </w:p>
        </w:tc>
        <w:tc>
          <w:tcPr>
            <w:tcW w:w="1417" w:type="dxa"/>
          </w:tcPr>
          <w:p w14:paraId="060F44D4" w14:textId="14F1C74D"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 0</w:t>
            </w:r>
            <w:r w:rsidR="005029A8">
              <w:rPr>
                <w:szCs w:val="24"/>
              </w:rPr>
              <w:t>,</w:t>
            </w:r>
            <w:r w:rsidRPr="006A2DB6">
              <w:rPr>
                <w:szCs w:val="24"/>
              </w:rPr>
              <w:t>0</w:t>
            </w:r>
          </w:p>
        </w:tc>
        <w:tc>
          <w:tcPr>
            <w:tcW w:w="1058" w:type="dxa"/>
          </w:tcPr>
          <w:p w14:paraId="12D03FAD" w14:textId="6E7C010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Optional</w:t>
            </w:r>
          </w:p>
        </w:tc>
        <w:tc>
          <w:tcPr>
            <w:tcW w:w="2492" w:type="dxa"/>
          </w:tcPr>
          <w:p w14:paraId="5A278E56" w14:textId="6816FF5C"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Usually, sink_size &gt; 0 implies no washer.</w:t>
            </w:r>
          </w:p>
        </w:tc>
      </w:tr>
      <w:tr w:rsidR="006A2DB6" w:rsidRPr="00F54804" w14:paraId="5BC1AFB1" w14:textId="77777777" w:rsidTr="00A072E1">
        <w:trPr>
          <w:cantSplit/>
          <w:jc w:val="center"/>
        </w:trPr>
        <w:tc>
          <w:tcPr>
            <w:tcW w:w="2135" w:type="dxa"/>
          </w:tcPr>
          <w:p w14:paraId="372ABDF8" w14:textId="6701314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Pitch</w:t>
            </w:r>
          </w:p>
        </w:tc>
        <w:tc>
          <w:tcPr>
            <w:tcW w:w="1418" w:type="dxa"/>
          </w:tcPr>
          <w:p w14:paraId="7DC6B206" w14:textId="7DF89370"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4AA895B4" w14:textId="783BA41E"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083E83E" w14:textId="2BA7C994"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F7161CD" w14:textId="1DE8AD44" w:rsidR="006A2DB6" w:rsidRPr="006A2DB6" w:rsidRDefault="006A2DB6" w:rsidP="006A2DB6">
            <w:pPr>
              <w:pStyle w:val="Tablebody"/>
              <w:autoSpaceDE w:val="0"/>
              <w:autoSpaceDN w:val="0"/>
              <w:adjustRightInd w:val="0"/>
              <w:jc w:val="both"/>
              <w:rPr>
                <w:sz w:val="18"/>
                <w:szCs w:val="18"/>
              </w:rPr>
            </w:pPr>
            <w:r w:rsidRPr="006A2DB6">
              <w:rPr>
                <w:szCs w:val="24"/>
              </w:rPr>
              <w:t>Not to be confused with “lead”.</w:t>
            </w:r>
          </w:p>
        </w:tc>
      </w:tr>
      <w:tr w:rsidR="006A2DB6" w:rsidRPr="00F54804" w14:paraId="071959AA" w14:textId="77777777" w:rsidTr="00A072E1">
        <w:trPr>
          <w:cantSplit/>
          <w:jc w:val="center"/>
        </w:trPr>
        <w:tc>
          <w:tcPr>
            <w:tcW w:w="2135" w:type="dxa"/>
          </w:tcPr>
          <w:p w14:paraId="307DF850" w14:textId="7D4B11B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Lead</w:t>
            </w:r>
          </w:p>
        </w:tc>
        <w:tc>
          <w:tcPr>
            <w:tcW w:w="1418" w:type="dxa"/>
          </w:tcPr>
          <w:p w14:paraId="6BABD4D3" w14:textId="66C8432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A109299" w14:textId="51D7B91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28D4B972" w14:textId="6BAA243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3DB174B" w14:textId="551A16B0" w:rsidR="006A2DB6" w:rsidRPr="006A2DB6" w:rsidRDefault="006A2DB6" w:rsidP="006A2DB6">
            <w:pPr>
              <w:pStyle w:val="Tablebody"/>
              <w:autoSpaceDE w:val="0"/>
              <w:autoSpaceDN w:val="0"/>
              <w:adjustRightInd w:val="0"/>
              <w:jc w:val="both"/>
              <w:rPr>
                <w:sz w:val="18"/>
                <w:szCs w:val="18"/>
              </w:rPr>
            </w:pPr>
            <w:r w:rsidRPr="006A2DB6">
              <w:rPr>
                <w:szCs w:val="24"/>
              </w:rPr>
              <w:t>In case of single-start, thread form pitch is equal to lead. The default value is equal to pitch attribute.</w:t>
            </w:r>
          </w:p>
        </w:tc>
      </w:tr>
      <w:tr w:rsidR="006A2DB6" w:rsidRPr="00F54804" w14:paraId="1E4EAA3F" w14:textId="77777777" w:rsidTr="00A072E1">
        <w:trPr>
          <w:cantSplit/>
          <w:jc w:val="center"/>
        </w:trPr>
        <w:tc>
          <w:tcPr>
            <w:tcW w:w="2135" w:type="dxa"/>
          </w:tcPr>
          <w:p w14:paraId="729171D2" w14:textId="2117E072"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Torque</w:t>
            </w:r>
          </w:p>
        </w:tc>
        <w:tc>
          <w:tcPr>
            <w:tcW w:w="1418" w:type="dxa"/>
          </w:tcPr>
          <w:p w14:paraId="50C885CA" w14:textId="4794343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37C18401" w14:textId="6B312AD2"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15F1EA3D" w14:textId="5D839F46"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CB3F1C2" w14:textId="47F2035F"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95B1FC7" w14:textId="77777777" w:rsidTr="00A072E1">
        <w:trPr>
          <w:cantSplit/>
          <w:jc w:val="center"/>
        </w:trPr>
        <w:tc>
          <w:tcPr>
            <w:tcW w:w="2135" w:type="dxa"/>
          </w:tcPr>
          <w:p w14:paraId="4AE5F5A6" w14:textId="7B76EB26"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angle</w:t>
            </w:r>
          </w:p>
        </w:tc>
        <w:tc>
          <w:tcPr>
            <w:tcW w:w="1418" w:type="dxa"/>
          </w:tcPr>
          <w:p w14:paraId="730DB512" w14:textId="13C300C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6FE87696" w14:textId="5E2F36E7"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41A4CDB" w14:textId="72518C1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40034AD8" w14:textId="3ECD1327"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230E9550" w14:textId="77777777" w:rsidTr="00A072E1">
        <w:trPr>
          <w:cantSplit/>
          <w:jc w:val="center"/>
        </w:trPr>
        <w:tc>
          <w:tcPr>
            <w:tcW w:w="2135" w:type="dxa"/>
          </w:tcPr>
          <w:p w14:paraId="17DEF0EF" w14:textId="0352394A"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pretension</w:t>
            </w:r>
          </w:p>
        </w:tc>
        <w:tc>
          <w:tcPr>
            <w:tcW w:w="1418" w:type="dxa"/>
          </w:tcPr>
          <w:p w14:paraId="5ECDB9EB" w14:textId="04B6357A"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56255F3" w14:textId="21D304B1"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7887FC21" w14:textId="0CADA31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13E06851" w14:textId="06628744"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037A737" w14:textId="77777777" w:rsidTr="00A072E1">
        <w:trPr>
          <w:cantSplit/>
          <w:jc w:val="center"/>
        </w:trPr>
        <w:tc>
          <w:tcPr>
            <w:tcW w:w="2135" w:type="dxa"/>
          </w:tcPr>
          <w:p w14:paraId="0182E626" w14:textId="03415D20"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static_friction</w:t>
            </w:r>
          </w:p>
        </w:tc>
        <w:tc>
          <w:tcPr>
            <w:tcW w:w="1418" w:type="dxa"/>
          </w:tcPr>
          <w:p w14:paraId="15C3E93E" w14:textId="6C0F799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7D7B429" w14:textId="1FA7DB49"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927568F" w14:textId="50BC1571"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05307CFD" w14:textId="29D1ADDE"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DF83E70" w14:textId="77777777" w:rsidTr="00A072E1">
        <w:trPr>
          <w:cantSplit/>
          <w:jc w:val="center"/>
        </w:trPr>
        <w:tc>
          <w:tcPr>
            <w:tcW w:w="2135" w:type="dxa"/>
          </w:tcPr>
          <w:p w14:paraId="6216B063" w14:textId="2BA5AC8B"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kinetic_friction</w:t>
            </w:r>
          </w:p>
        </w:tc>
        <w:tc>
          <w:tcPr>
            <w:tcW w:w="1418" w:type="dxa"/>
          </w:tcPr>
          <w:p w14:paraId="1B79A3C7" w14:textId="413D9863"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248CCCA8" w14:textId="24DC2B20"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489407D2" w14:textId="580210E2"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71FCE55E" w14:textId="4B2DF84D"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627CDA7" w14:textId="77777777" w:rsidTr="00A072E1">
        <w:trPr>
          <w:cantSplit/>
          <w:jc w:val="center"/>
        </w:trPr>
        <w:tc>
          <w:tcPr>
            <w:tcW w:w="2135" w:type="dxa"/>
          </w:tcPr>
          <w:p w14:paraId="078008C3" w14:textId="25964B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thread_static_friction</w:t>
            </w:r>
          </w:p>
        </w:tc>
        <w:tc>
          <w:tcPr>
            <w:tcW w:w="1418" w:type="dxa"/>
          </w:tcPr>
          <w:p w14:paraId="55DCCB8C" w14:textId="2AFAF6BC"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1279A83B" w14:textId="1D696005"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6037A843" w14:textId="72680AD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23F0175" w14:textId="71CCA33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3E5F9557" w14:textId="77777777" w:rsidTr="00A072E1">
        <w:trPr>
          <w:cantSplit/>
          <w:jc w:val="center"/>
        </w:trPr>
        <w:tc>
          <w:tcPr>
            <w:tcW w:w="2135" w:type="dxa"/>
          </w:tcPr>
          <w:p w14:paraId="50096BF0" w14:textId="30CAAA2E"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thread_kinetic_friction</w:t>
            </w:r>
          </w:p>
        </w:tc>
        <w:tc>
          <w:tcPr>
            <w:tcW w:w="1418" w:type="dxa"/>
          </w:tcPr>
          <w:p w14:paraId="147EC216" w14:textId="147FE65B"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Pr>
          <w:p w14:paraId="5DE88F0C" w14:textId="765D9FBA" w:rsidR="006A2DB6" w:rsidRPr="006A2DB6" w:rsidRDefault="006A2DB6" w:rsidP="006A2DB6">
            <w:pPr>
              <w:pStyle w:val="Tablebody"/>
              <w:autoSpaceDE w:val="0"/>
              <w:autoSpaceDN w:val="0"/>
              <w:adjustRightInd w:val="0"/>
              <w:jc w:val="both"/>
              <w:rPr>
                <w:sz w:val="18"/>
                <w:szCs w:val="18"/>
              </w:rPr>
            </w:pPr>
            <w:r w:rsidRPr="006A2DB6">
              <w:rPr>
                <w:szCs w:val="24"/>
              </w:rPr>
              <w:t>&gt; 0</w:t>
            </w:r>
            <w:r w:rsidR="005029A8">
              <w:rPr>
                <w:szCs w:val="24"/>
              </w:rPr>
              <w:t>,</w:t>
            </w:r>
            <w:r w:rsidRPr="006A2DB6">
              <w:rPr>
                <w:szCs w:val="24"/>
              </w:rPr>
              <w:t>0</w:t>
            </w:r>
          </w:p>
        </w:tc>
        <w:tc>
          <w:tcPr>
            <w:tcW w:w="1058" w:type="dxa"/>
          </w:tcPr>
          <w:p w14:paraId="3DC49D05" w14:textId="3444E61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3AC8A49B" w14:textId="235846BF"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7A8239AD" w14:textId="77777777" w:rsidTr="00A072E1">
        <w:trPr>
          <w:cantSplit/>
          <w:jc w:val="center"/>
        </w:trPr>
        <w:tc>
          <w:tcPr>
            <w:tcW w:w="2135" w:type="dxa"/>
          </w:tcPr>
          <w:p w14:paraId="73F10BEF" w14:textId="654AEE75"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strength_property_class</w:t>
            </w:r>
          </w:p>
        </w:tc>
        <w:tc>
          <w:tcPr>
            <w:tcW w:w="1418" w:type="dxa"/>
          </w:tcPr>
          <w:p w14:paraId="0163CE28" w14:textId="1372E6DA"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6CE89198" w14:textId="6B2AFCC9"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312675D9" w14:textId="5A048C10"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2B83CDFD" w14:textId="7756ADC0"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5741583C" w14:textId="77777777" w:rsidTr="00A072E1">
        <w:trPr>
          <w:cantSplit/>
          <w:jc w:val="center"/>
        </w:trPr>
        <w:tc>
          <w:tcPr>
            <w:tcW w:w="2135" w:type="dxa"/>
          </w:tcPr>
          <w:p w14:paraId="70EB88B9" w14:textId="3CE21B64" w:rsidR="006A2DB6" w:rsidRPr="006A2DB6" w:rsidRDefault="006A2DB6" w:rsidP="006A2DB6">
            <w:pPr>
              <w:pStyle w:val="Tablebody"/>
              <w:autoSpaceDE w:val="0"/>
              <w:autoSpaceDN w:val="0"/>
              <w:adjustRightInd w:val="0"/>
              <w:jc w:val="both"/>
              <w:rPr>
                <w:rFonts w:cs="Calibri"/>
                <w:sz w:val="18"/>
                <w:szCs w:val="18"/>
                <w:lang w:eastAsia="zh-CN"/>
              </w:rPr>
            </w:pPr>
            <w:r w:rsidRPr="006A2DB6">
              <w:rPr>
                <w:szCs w:val="24"/>
              </w:rPr>
              <w:t>part_code</w:t>
            </w:r>
          </w:p>
        </w:tc>
        <w:tc>
          <w:tcPr>
            <w:tcW w:w="1418" w:type="dxa"/>
          </w:tcPr>
          <w:p w14:paraId="16E90A2F" w14:textId="2B4B8CA6"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417" w:type="dxa"/>
          </w:tcPr>
          <w:p w14:paraId="053872FC" w14:textId="1462A82B" w:rsidR="006A2DB6" w:rsidRPr="006A2DB6" w:rsidRDefault="006A2DB6" w:rsidP="006A2DB6">
            <w:pPr>
              <w:pStyle w:val="Tablebody"/>
              <w:autoSpaceDE w:val="0"/>
              <w:autoSpaceDN w:val="0"/>
              <w:adjustRightInd w:val="0"/>
              <w:jc w:val="both"/>
              <w:rPr>
                <w:sz w:val="18"/>
                <w:szCs w:val="18"/>
              </w:rPr>
            </w:pPr>
            <w:r w:rsidRPr="006A2DB6">
              <w:rPr>
                <w:szCs w:val="24"/>
              </w:rPr>
              <w:t>Alphanumeric</w:t>
            </w:r>
          </w:p>
        </w:tc>
        <w:tc>
          <w:tcPr>
            <w:tcW w:w="1058" w:type="dxa"/>
          </w:tcPr>
          <w:p w14:paraId="619FF314" w14:textId="09B6C65D"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492" w:type="dxa"/>
          </w:tcPr>
          <w:p w14:paraId="503D35AF" w14:textId="70C8D704" w:rsidR="006A2DB6" w:rsidRPr="006A2DB6" w:rsidRDefault="006A2DB6" w:rsidP="006A2DB6">
            <w:pPr>
              <w:pStyle w:val="Tablebody"/>
              <w:autoSpaceDE w:val="0"/>
              <w:autoSpaceDN w:val="0"/>
              <w:adjustRightInd w:val="0"/>
              <w:jc w:val="both"/>
              <w:rPr>
                <w:sz w:val="18"/>
                <w:szCs w:val="18"/>
              </w:rPr>
            </w:pPr>
            <w:r w:rsidRPr="006A2DB6">
              <w:rPr>
                <w:szCs w:val="24"/>
              </w:rPr>
              <w:t>-</w:t>
            </w:r>
          </w:p>
        </w:tc>
      </w:tr>
    </w:tbl>
    <w:p w14:paraId="6015B32F" w14:textId="2C388222" w:rsidR="006A2DB6" w:rsidRDefault="006A2DB6">
      <w:pPr>
        <w:pStyle w:val="BodyText"/>
        <w:autoSpaceDE w:val="0"/>
        <w:autoSpaceDN w:val="0"/>
        <w:adjustRightInd w:val="0"/>
        <w:rPr>
          <w:szCs w:val="24"/>
        </w:rPr>
      </w:pPr>
      <w:r>
        <w:rPr>
          <w:szCs w:val="24"/>
        </w:rPr>
        <w:t>These attributes have the following semantics:</w:t>
      </w:r>
    </w:p>
    <w:p w14:paraId="3B87EDA3" w14:textId="19352E9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bolt or screw. It should be provided, since</w:t>
      </w:r>
      <w:ins w:id="613" w:author="LUEJE Claudia" w:date="2024-05-02T18:59:00Z">
        <w:r w:rsidR="00EB76FD">
          <w:rPr>
            <w:szCs w:val="24"/>
          </w:rPr>
          <w:t>, for example</w:t>
        </w:r>
      </w:ins>
      <w:del w:id="614" w:author="LUEJE Claudia" w:date="2024-05-02T18:59:00Z">
        <w:r w:rsidDel="00EB76FD">
          <w:rPr>
            <w:szCs w:val="24"/>
          </w:rPr>
          <w:delText xml:space="preserve"> e.g.</w:delText>
        </w:r>
      </w:del>
      <w:r>
        <w:rPr>
          <w:szCs w:val="24"/>
        </w:rPr>
        <w:t xml:space="preserve"> only few CAE simulation types can live without it.</w:t>
      </w:r>
    </w:p>
    <w:p w14:paraId="68B45EB4" w14:textId="1288E6D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length</w:t>
      </w:r>
      <w:r>
        <w:rPr>
          <w:szCs w:val="24"/>
        </w:rPr>
        <w:t>: the length of the bolt or screw</w:t>
      </w:r>
      <w:ins w:id="615" w:author="LUEJE Claudia" w:date="2024-05-02T18:59:00Z">
        <w:r w:rsidR="00EB76FD">
          <w:rPr>
            <w:szCs w:val="24"/>
          </w:rPr>
          <w:t xml:space="preserve"> (see</w:t>
        </w:r>
      </w:ins>
      <w:del w:id="616" w:author="LUEJE Claudia" w:date="2024-05-02T18:59:00Z">
        <w:r w:rsidDel="00EB76FD">
          <w:rPr>
            <w:szCs w:val="24"/>
          </w:rPr>
          <w:delText>. Refer to</w:delText>
        </w:r>
      </w:del>
      <w:r>
        <w:rPr>
          <w:szCs w:val="24"/>
        </w:rPr>
        <w:t xml:space="preserve"> </w:t>
      </w:r>
      <w:r w:rsidR="002F3F18">
        <w:rPr>
          <w:rStyle w:val="citefig"/>
          <w:szCs w:val="24"/>
        </w:rPr>
        <w:t>Figure </w:t>
      </w:r>
      <w:r>
        <w:rPr>
          <w:rStyle w:val="citefig"/>
          <w:szCs w:val="24"/>
        </w:rPr>
        <w:t>20</w:t>
      </w:r>
      <w:ins w:id="617" w:author="LUEJE Claudia" w:date="2024-05-02T18:59:00Z">
        <w:r w:rsidR="00EB76FD">
          <w:rPr>
            <w:rStyle w:val="citefig"/>
            <w:szCs w:val="24"/>
          </w:rPr>
          <w:t>)</w:t>
        </w:r>
      </w:ins>
      <w:r>
        <w:rPr>
          <w:szCs w:val="24"/>
        </w:rPr>
        <w:t>.</w:t>
      </w:r>
    </w:p>
    <w:p w14:paraId="6AA20D1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thread_length</w:t>
      </w:r>
      <w:r>
        <w:rPr>
          <w:szCs w:val="24"/>
        </w:rPr>
        <w:t xml:space="preserve">: the length of the thread of the bolt or screw. Only needed in case of a partial-thread screw. In case of a full-thread screw, thread continues from tip to head, without a non-threaded area. Then, </w:t>
      </w:r>
      <w:r w:rsidRPr="00297FB0">
        <w:rPr>
          <w:rStyle w:val="ISOCode"/>
        </w:rPr>
        <w:t>thread_length = length – sink_size</w:t>
      </w:r>
      <w:r>
        <w:rPr>
          <w:szCs w:val="24"/>
        </w:rPr>
        <w:t>.</w:t>
      </w:r>
    </w:p>
    <w:p w14:paraId="65DCDB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head_diameter</w:t>
      </w:r>
      <w:r>
        <w:rPr>
          <w:szCs w:val="24"/>
        </w:rPr>
        <w:t>: the diameter of the head of the bolt or screw.</w:t>
      </w:r>
    </w:p>
    <w:p w14:paraId="64EA68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head_height</w:t>
      </w:r>
      <w:r>
        <w:rPr>
          <w:szCs w:val="24"/>
        </w:rPr>
        <w:t>: the height of the head.</w:t>
      </w:r>
    </w:p>
    <w:p w14:paraId="0FAD37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head_type</w:t>
      </w:r>
      <w:r>
        <w:rPr>
          <w:szCs w:val="24"/>
        </w:rPr>
        <w:t>: Type of screw head, e.g. “outer hexagonal”, “flanged-hex/Phillips-head combi”, “external torx plus”. Since there is a wide and ever-increasing variety of screw head types, an alphanumeric type is appropriate for this attribute.</w:t>
      </w:r>
    </w:p>
    <w:p w14:paraId="033675A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sink_size</w:t>
      </w:r>
      <w:r>
        <w:rPr>
          <w:szCs w:val="24"/>
        </w:rPr>
        <w:t>: the size of the head that is sunk (for countersunk screws).</w:t>
      </w:r>
    </w:p>
    <w:p w14:paraId="5B4C46D5" w14:textId="7CC178E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pitch</w:t>
      </w:r>
      <w:r>
        <w:rPr>
          <w:rStyle w:val="ISOCode"/>
          <w:rFonts w:ascii="Cambria" w:hAnsi="Cambria" w:cs="Times New Roman"/>
          <w:szCs w:val="24"/>
        </w:rPr>
        <w:t>:</w:t>
      </w:r>
      <w:r>
        <w:rPr>
          <w:szCs w:val="24"/>
        </w:rPr>
        <w:t xml:space="preserve"> is the distance from the crest of one thread to the next</w:t>
      </w:r>
      <w:ins w:id="618" w:author="LUEJE Claudia" w:date="2024-05-02T19:00:00Z">
        <w:r w:rsidR="00EB76FD">
          <w:rPr>
            <w:szCs w:val="24"/>
          </w:rPr>
          <w:t xml:space="preserve"> (see</w:t>
        </w:r>
      </w:ins>
      <w:del w:id="619" w:author="LUEJE Claudia" w:date="2024-05-02T19:00:00Z">
        <w:r w:rsidDel="00EB76FD">
          <w:rPr>
            <w:szCs w:val="24"/>
          </w:rPr>
          <w:delText>, cf.</w:delText>
        </w:r>
      </w:del>
      <w:r>
        <w:rPr>
          <w:szCs w:val="24"/>
        </w:rPr>
        <w:t xml:space="preserve"> </w:t>
      </w:r>
      <w:r w:rsidR="002F3F18">
        <w:rPr>
          <w:rStyle w:val="citefig"/>
          <w:szCs w:val="24"/>
        </w:rPr>
        <w:t>Figure </w:t>
      </w:r>
      <w:r>
        <w:rPr>
          <w:rStyle w:val="citefig"/>
          <w:szCs w:val="24"/>
        </w:rPr>
        <w:t>21</w:t>
      </w:r>
      <w:ins w:id="620" w:author="LUEJE Claudia" w:date="2024-05-02T19:00:00Z">
        <w:r w:rsidR="00EB76FD">
          <w:rPr>
            <w:rStyle w:val="citefig"/>
            <w:szCs w:val="24"/>
          </w:rPr>
          <w:t>)</w:t>
        </w:r>
      </w:ins>
      <w:r>
        <w:rPr>
          <w:szCs w:val="24"/>
        </w:rPr>
        <w:t>.</w:t>
      </w:r>
    </w:p>
    <w:p w14:paraId="184637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lead</w:t>
      </w:r>
      <w:r>
        <w:rPr>
          <w:szCs w:val="24"/>
        </w:rPr>
        <w:t>: is the distance along the screw's axis that is covered by one complete rotation of the screw (360°). Lead and pitch are parametrically related by the number of starts (number of single thread). It very often is 1, in which case their relationship becomes equality. In general, lead is equal to S times pitch, where S is the number of starts.</w:t>
      </w:r>
    </w:p>
    <w:p w14:paraId="58DCE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bolt or screw.</w:t>
      </w:r>
    </w:p>
    <w:p w14:paraId="2E51A34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bolt or screw.</w:t>
      </w:r>
    </w:p>
    <w:p w14:paraId="0CF0B4E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pretension</w:t>
      </w:r>
      <w:r>
        <w:rPr>
          <w:szCs w:val="24"/>
        </w:rPr>
        <w:t>: The pretension which is generated within the bolt or screw when fastening.</w:t>
      </w:r>
    </w:p>
    <w:p w14:paraId="0958D5E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head and adjacent washer or part.</w:t>
      </w:r>
    </w:p>
    <w:p w14:paraId="30133D3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head and adjacent washer or part.</w:t>
      </w:r>
    </w:p>
    <w:p w14:paraId="6D210EB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thread_static_friction</w:t>
      </w:r>
      <w:r>
        <w:rPr>
          <w:szCs w:val="24"/>
        </w:rPr>
        <w:t>: The static friction between screw and cut thread, or bolt thread and nut thread.</w:t>
      </w:r>
    </w:p>
    <w:p w14:paraId="283EA69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thread_kinetic_friction</w:t>
      </w:r>
      <w:r>
        <w:rPr>
          <w:szCs w:val="24"/>
        </w:rPr>
        <w:t>: The kinetic friction between screw and cut thread, or bolt thread and nut thread.</w:t>
      </w:r>
    </w:p>
    <w:p w14:paraId="0689277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56BB3C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bolt or screw, as used e.g. in a PDM system. It can be convenient to use the screw norm (according to e.g. ISO, EN, BSW, DIN) as part code.</w:t>
      </w:r>
    </w:p>
    <w:p w14:paraId="681265EC" w14:textId="77777777" w:rsidR="006A2DB6" w:rsidRDefault="006A2DB6">
      <w:pPr>
        <w:pStyle w:val="BodyText"/>
        <w:autoSpaceDE w:val="0"/>
        <w:autoSpaceDN w:val="0"/>
        <w:adjustRightInd w:val="0"/>
        <w:rPr>
          <w:szCs w:val="24"/>
        </w:rPr>
      </w:pPr>
      <w:r>
        <w:rPr>
          <w:szCs w:val="24"/>
        </w:rPr>
        <w:t>Torque, pretension, and angle interact as follows:</w:t>
      </w:r>
    </w:p>
    <w:p w14:paraId="24DD02B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xml:space="preserve"> is only applied if no pretension is given.</w:t>
      </w:r>
    </w:p>
    <w:p w14:paraId="4DBE53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xml:space="preserve"> is only applied if torque is given, and no pretension is present.</w:t>
      </w:r>
    </w:p>
    <w:p w14:paraId="19A70B23" w14:textId="0B019B37" w:rsidR="006A2DB6" w:rsidRDefault="006A2DB6">
      <w:pPr>
        <w:pStyle w:val="BodyText"/>
        <w:autoSpaceDE w:val="0"/>
        <w:autoSpaceDN w:val="0"/>
        <w:adjustRightInd w:val="0"/>
        <w:rPr>
          <w:szCs w:val="24"/>
        </w:rPr>
      </w:pPr>
      <w:r>
        <w:rPr>
          <w:szCs w:val="24"/>
        </w:rPr>
        <w:t xml:space="preserve">For bolts as well as screws, it is recommended to provide the direction of fixation. Therefore, </w:t>
      </w:r>
      <w:r w:rsidRPr="00297FB0">
        <w:rPr>
          <w:rStyle w:val="ISOCode"/>
        </w:rPr>
        <w:t>&lt;threaded_connection/&gt;</w:t>
      </w:r>
      <w:r>
        <w:rPr>
          <w:szCs w:val="24"/>
        </w:rPr>
        <w:t xml:space="preserve"> offers following nested elements (</w:t>
      </w:r>
      <w:ins w:id="621" w:author="LUEJE Claudia" w:date="2024-05-02T19:00:00Z">
        <w:r w:rsidR="00EB76FD">
          <w:rPr>
            <w:szCs w:val="24"/>
          </w:rPr>
          <w:t xml:space="preserve">see </w:t>
        </w:r>
      </w:ins>
      <w:r w:rsidR="009C3FFA">
        <w:rPr>
          <w:rStyle w:val="citetbl"/>
          <w:szCs w:val="24"/>
        </w:rPr>
        <w:t>Table </w:t>
      </w:r>
      <w:r>
        <w:rPr>
          <w:rStyle w:val="citetbl"/>
          <w:szCs w:val="24"/>
        </w:rPr>
        <w:t>52</w:t>
      </w:r>
      <w:r>
        <w:rPr>
          <w:szCs w:val="24"/>
        </w:rPr>
        <w:t>):</w:t>
      </w:r>
    </w:p>
    <w:p w14:paraId="3862F53D" w14:textId="48083DFA" w:rsidR="006A2DB6" w:rsidRDefault="009C3FFA">
      <w:pPr>
        <w:pStyle w:val="Tabletitle"/>
        <w:autoSpaceDE w:val="0"/>
        <w:autoSpaceDN w:val="0"/>
        <w:adjustRightInd w:val="0"/>
        <w:outlineLvl w:val="0"/>
        <w:rPr>
          <w:szCs w:val="24"/>
        </w:rPr>
      </w:pPr>
      <w:r>
        <w:rPr>
          <w:szCs w:val="24"/>
        </w:rPr>
        <w:t>Table </w:t>
      </w:r>
      <w:r w:rsidR="006A2DB6">
        <w:rPr>
          <w:szCs w:val="24"/>
        </w:rPr>
        <w:t xml:space="preserve">52 — Nested elements of element </w:t>
      </w:r>
      <w:r w:rsidR="006A2DB6" w:rsidRPr="00297FB0">
        <w:rPr>
          <w:rStyle w:val="ISOCode"/>
        </w:rPr>
        <w:t>&lt;threaded_connection/&gt;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6249EE5F" w14:textId="77777777" w:rsidTr="00666645">
        <w:trPr>
          <w:cantSplit/>
          <w:tblHeader/>
          <w:jc w:val="center"/>
        </w:trPr>
        <w:tc>
          <w:tcPr>
            <w:tcW w:w="2111" w:type="dxa"/>
            <w:tcBorders>
              <w:top w:val="single" w:sz="12" w:space="0" w:color="000000"/>
              <w:bottom w:val="single" w:sz="12" w:space="0" w:color="000000"/>
            </w:tcBorders>
            <w:shd w:val="clear" w:color="auto" w:fill="F3F3F3"/>
            <w:vAlign w:val="bottom"/>
            <w:hideMark/>
          </w:tcPr>
          <w:p w14:paraId="52FE6F71" w14:textId="08EC1AC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622" w:author="LUEJE Claudia" w:date="2024-05-02T19:00:00Z">
              <w:r w:rsidR="00EB76FD">
                <w:rPr>
                  <w:b/>
                  <w:szCs w:val="24"/>
                </w:rPr>
                <w:t>e</w:t>
              </w:r>
            </w:ins>
            <w:del w:id="623" w:author="LUEJE Claudia" w:date="2024-05-02T19:00:00Z">
              <w:r w:rsidRPr="00EC4DAD" w:rsidDel="00EB76FD">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06062483" w14:textId="3FA70C41"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34B35CA1" w14:textId="1A090F19"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5FF55850" w14:textId="57AC52A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F69E991" w14:textId="77777777" w:rsidTr="00666645">
        <w:trPr>
          <w:cantSplit/>
          <w:jc w:val="center"/>
        </w:trPr>
        <w:tc>
          <w:tcPr>
            <w:tcW w:w="2111" w:type="dxa"/>
            <w:tcBorders>
              <w:top w:val="single" w:sz="12" w:space="0" w:color="000000"/>
            </w:tcBorders>
            <w:hideMark/>
          </w:tcPr>
          <w:p w14:paraId="494A8F46" w14:textId="63164A87" w:rsidR="006A2DB6" w:rsidRPr="006A2DB6" w:rsidRDefault="006A2DB6" w:rsidP="006A2DB6">
            <w:pPr>
              <w:pStyle w:val="Tablebody"/>
              <w:autoSpaceDE w:val="0"/>
              <w:autoSpaceDN w:val="0"/>
              <w:adjustRightInd w:val="0"/>
              <w:jc w:val="both"/>
              <w:rPr>
                <w:rFonts w:cs="Calibri"/>
                <w:lang w:eastAsia="zh-CN"/>
              </w:rPr>
            </w:pPr>
            <w:r w:rsidRPr="006A2DB6">
              <w:rPr>
                <w:szCs w:val="24"/>
              </w:rPr>
              <w:t>normal_direction</w:t>
            </w:r>
          </w:p>
        </w:tc>
        <w:tc>
          <w:tcPr>
            <w:tcW w:w="2268" w:type="dxa"/>
            <w:tcBorders>
              <w:top w:val="single" w:sz="12" w:space="0" w:color="000000"/>
            </w:tcBorders>
            <w:hideMark/>
          </w:tcPr>
          <w:p w14:paraId="4C674553" w14:textId="0814538C"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hideMark/>
          </w:tcPr>
          <w:p w14:paraId="30DB5346" w14:textId="2DB77FA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tcBorders>
            <w:hideMark/>
          </w:tcPr>
          <w:p w14:paraId="69168143" w14:textId="4FD3C38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6B4732A" w14:textId="77777777" w:rsidTr="00666645">
        <w:trPr>
          <w:cantSplit/>
          <w:jc w:val="center"/>
        </w:trPr>
        <w:tc>
          <w:tcPr>
            <w:tcW w:w="2111" w:type="dxa"/>
          </w:tcPr>
          <w:p w14:paraId="3D322DAD" w14:textId="510AFD51"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Pr>
          <w:p w14:paraId="490F230F" w14:textId="563DEFFA" w:rsidR="006A2DB6" w:rsidRPr="006A2DB6" w:rsidRDefault="006A2DB6" w:rsidP="006A2DB6">
            <w:pPr>
              <w:pStyle w:val="Tablebody"/>
              <w:autoSpaceDE w:val="0"/>
              <w:autoSpaceDN w:val="0"/>
              <w:adjustRightInd w:val="0"/>
              <w:jc w:val="both"/>
            </w:pPr>
            <w:r w:rsidRPr="006A2DB6">
              <w:rPr>
                <w:szCs w:val="24"/>
              </w:rPr>
              <w:t>1</w:t>
            </w:r>
          </w:p>
        </w:tc>
        <w:tc>
          <w:tcPr>
            <w:tcW w:w="1276" w:type="dxa"/>
          </w:tcPr>
          <w:p w14:paraId="64C0CECA" w14:textId="2C379323" w:rsidR="006A2DB6" w:rsidRPr="006A2DB6" w:rsidRDefault="006A2DB6" w:rsidP="006A2DB6">
            <w:pPr>
              <w:pStyle w:val="Tablebody"/>
              <w:autoSpaceDE w:val="0"/>
              <w:autoSpaceDN w:val="0"/>
              <w:adjustRightInd w:val="0"/>
              <w:jc w:val="both"/>
            </w:pPr>
            <w:r w:rsidRPr="006A2DB6">
              <w:rPr>
                <w:szCs w:val="24"/>
              </w:rPr>
              <w:t>Optional</w:t>
            </w:r>
          </w:p>
        </w:tc>
        <w:tc>
          <w:tcPr>
            <w:tcW w:w="2837" w:type="dxa"/>
          </w:tcPr>
          <w:p w14:paraId="53C9FB24" w14:textId="2A2CA03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CE9717" w14:textId="77777777" w:rsidTr="00666645">
        <w:trPr>
          <w:cantSplit/>
          <w:jc w:val="center"/>
        </w:trPr>
        <w:tc>
          <w:tcPr>
            <w:tcW w:w="2111" w:type="dxa"/>
            <w:hideMark/>
          </w:tcPr>
          <w:p w14:paraId="53B2D8FD" w14:textId="25164341" w:rsidR="006A2DB6" w:rsidRPr="006A2DB6" w:rsidRDefault="006A2DB6" w:rsidP="006A2DB6">
            <w:pPr>
              <w:pStyle w:val="Tablebody"/>
              <w:autoSpaceDE w:val="0"/>
              <w:autoSpaceDN w:val="0"/>
              <w:adjustRightInd w:val="0"/>
              <w:jc w:val="both"/>
            </w:pPr>
            <w:r w:rsidRPr="006A2DB6">
              <w:rPr>
                <w:szCs w:val="24"/>
              </w:rPr>
              <w:t>bolt screw</w:t>
            </w:r>
          </w:p>
        </w:tc>
        <w:tc>
          <w:tcPr>
            <w:tcW w:w="2268" w:type="dxa"/>
            <w:hideMark/>
          </w:tcPr>
          <w:p w14:paraId="0F3B4DBC" w14:textId="4D4E8BDD" w:rsidR="006A2DB6" w:rsidRPr="006A2DB6" w:rsidRDefault="006A2DB6" w:rsidP="006A2DB6">
            <w:pPr>
              <w:pStyle w:val="Tablebody"/>
              <w:autoSpaceDE w:val="0"/>
              <w:autoSpaceDN w:val="0"/>
              <w:adjustRightInd w:val="0"/>
              <w:jc w:val="both"/>
            </w:pPr>
            <w:r w:rsidRPr="006A2DB6">
              <w:rPr>
                <w:szCs w:val="24"/>
              </w:rPr>
              <w:t>1</w:t>
            </w:r>
          </w:p>
        </w:tc>
        <w:tc>
          <w:tcPr>
            <w:tcW w:w="1276" w:type="dxa"/>
            <w:hideMark/>
          </w:tcPr>
          <w:p w14:paraId="7121E762" w14:textId="061500B4" w:rsidR="006A2DB6" w:rsidRPr="006A2DB6" w:rsidRDefault="006A2DB6" w:rsidP="006A2DB6">
            <w:pPr>
              <w:pStyle w:val="Tablebody"/>
              <w:autoSpaceDE w:val="0"/>
              <w:autoSpaceDN w:val="0"/>
              <w:adjustRightInd w:val="0"/>
              <w:jc w:val="both"/>
            </w:pPr>
            <w:r w:rsidRPr="006A2DB6">
              <w:rPr>
                <w:szCs w:val="24"/>
              </w:rPr>
              <w:t>Required</w:t>
            </w:r>
          </w:p>
        </w:tc>
        <w:tc>
          <w:tcPr>
            <w:tcW w:w="2837" w:type="dxa"/>
            <w:hideMark/>
          </w:tcPr>
          <w:p w14:paraId="3CB67C62" w14:textId="35EB6403" w:rsidR="006A2DB6" w:rsidRPr="006A2DB6" w:rsidRDefault="006A2DB6" w:rsidP="006A2DB6">
            <w:pPr>
              <w:pStyle w:val="Tablebody"/>
              <w:autoSpaceDE w:val="0"/>
              <w:autoSpaceDN w:val="0"/>
              <w:adjustRightInd w:val="0"/>
              <w:jc w:val="both"/>
            </w:pPr>
            <w:r w:rsidRPr="006A2DB6">
              <w:rPr>
                <w:szCs w:val="24"/>
              </w:rPr>
              <w:t>Exactly one of these elements.</w:t>
            </w:r>
          </w:p>
        </w:tc>
      </w:tr>
      <w:tr w:rsidR="006A2DB6" w:rsidRPr="00F54804" w14:paraId="10397474" w14:textId="77777777" w:rsidTr="00666645">
        <w:trPr>
          <w:cantSplit/>
          <w:jc w:val="center"/>
        </w:trPr>
        <w:tc>
          <w:tcPr>
            <w:tcW w:w="2111" w:type="dxa"/>
            <w:tcBorders>
              <w:bottom w:val="single" w:sz="12" w:space="0" w:color="000000"/>
            </w:tcBorders>
            <w:hideMark/>
          </w:tcPr>
          <w:p w14:paraId="73871EE0" w14:textId="5CC50728" w:rsidR="006A2DB6" w:rsidRPr="006A2DB6" w:rsidRDefault="00EB76FD" w:rsidP="006A2DB6">
            <w:pPr>
              <w:pStyle w:val="Tablebody"/>
              <w:autoSpaceDE w:val="0"/>
              <w:autoSpaceDN w:val="0"/>
              <w:adjustRightInd w:val="0"/>
              <w:jc w:val="both"/>
            </w:pPr>
            <w:r w:rsidRPr="006A2DB6">
              <w:rPr>
                <w:szCs w:val="24"/>
              </w:rPr>
              <w:t>W</w:t>
            </w:r>
            <w:r w:rsidR="006A2DB6" w:rsidRPr="006A2DB6">
              <w:rPr>
                <w:szCs w:val="24"/>
              </w:rPr>
              <w:t>asher</w:t>
            </w:r>
          </w:p>
        </w:tc>
        <w:tc>
          <w:tcPr>
            <w:tcW w:w="2268" w:type="dxa"/>
            <w:tcBorders>
              <w:bottom w:val="single" w:sz="12" w:space="0" w:color="000000"/>
            </w:tcBorders>
            <w:hideMark/>
          </w:tcPr>
          <w:p w14:paraId="21B86931" w14:textId="68917A4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hideMark/>
          </w:tcPr>
          <w:p w14:paraId="3AA85358" w14:textId="24DC4F4D" w:rsidR="006A2DB6" w:rsidRPr="006A2DB6" w:rsidRDefault="006A2DB6" w:rsidP="006A2DB6">
            <w:pPr>
              <w:pStyle w:val="Tablebody"/>
              <w:autoSpaceDE w:val="0"/>
              <w:autoSpaceDN w:val="0"/>
              <w:adjustRightInd w:val="0"/>
              <w:jc w:val="both"/>
            </w:pPr>
            <w:r w:rsidRPr="006A2DB6">
              <w:rPr>
                <w:szCs w:val="24"/>
              </w:rPr>
              <w:t>Optional</w:t>
            </w:r>
          </w:p>
        </w:tc>
        <w:tc>
          <w:tcPr>
            <w:tcW w:w="2837" w:type="dxa"/>
            <w:tcBorders>
              <w:bottom w:val="single" w:sz="12" w:space="0" w:color="000000"/>
            </w:tcBorders>
            <w:hideMark/>
          </w:tcPr>
          <w:p w14:paraId="669228F0" w14:textId="6ED3CC68" w:rsidR="006A2DB6" w:rsidRPr="006A2DB6" w:rsidRDefault="006A2DB6" w:rsidP="006A2DB6">
            <w:pPr>
              <w:pStyle w:val="Tablebody"/>
              <w:autoSpaceDE w:val="0"/>
              <w:autoSpaceDN w:val="0"/>
              <w:adjustRightInd w:val="0"/>
              <w:jc w:val="both"/>
            </w:pPr>
            <w:r w:rsidRPr="006A2DB6">
              <w:rPr>
                <w:szCs w:val="24"/>
              </w:rPr>
              <w:t>-</w:t>
            </w:r>
          </w:p>
        </w:tc>
      </w:tr>
    </w:tbl>
    <w:p w14:paraId="5295BC01" w14:textId="66A30E0D"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97FB0">
        <w:rPr>
          <w:rStyle w:val="ISOCode"/>
        </w:rPr>
        <w:t>&lt;normal_direction/&gt;</w:t>
      </w:r>
    </w:p>
    <w:p w14:paraId="555A5531" w14:textId="77777777" w:rsidR="006A2DB6" w:rsidRDefault="006A2DB6">
      <w:pPr>
        <w:pStyle w:val="BodyText"/>
        <w:autoSpaceDE w:val="0"/>
        <w:autoSpaceDN w:val="0"/>
        <w:adjustRightInd w:val="0"/>
        <w:rPr>
          <w:szCs w:val="24"/>
        </w:rPr>
      </w:pPr>
      <w:r>
        <w:rPr>
          <w:szCs w:val="24"/>
        </w:rPr>
        <w:t xml:space="preserve">The direction of the bolt or screw is described by the element </w:t>
      </w:r>
      <w:r w:rsidRPr="00297FB0">
        <w:rPr>
          <w:rStyle w:val="ISOCode"/>
        </w:rPr>
        <w:t>&lt;normal_direction/&gt;</w:t>
      </w:r>
      <w:r>
        <w:rPr>
          <w:szCs w:val="24"/>
        </w:rPr>
        <w:t xml:space="preserve"> in the form of an orientation vector. This is necessary to define the orientation of the bolt or screw and therefore, which end is considered to be the connection’s head-side. The orientation sense of the bolt is “from head to nut” and of the screw is “from head to point”.</w:t>
      </w:r>
    </w:p>
    <w:p w14:paraId="0583290C" w14:textId="77777777" w:rsidR="006A2DB6" w:rsidRDefault="006A2DB6">
      <w:pPr>
        <w:pStyle w:val="BodyText"/>
        <w:autoSpaceDE w:val="0"/>
        <w:autoSpaceDN w:val="0"/>
        <w:adjustRightInd w:val="0"/>
        <w:rPr>
          <w:szCs w:val="24"/>
        </w:rPr>
      </w:pPr>
      <w:r>
        <w:rPr>
          <w:szCs w:val="24"/>
        </w:rPr>
        <w:t xml:space="preserve">Refer to </w:t>
      </w:r>
      <w:del w:id="624" w:author="LUEJE Claudia" w:date="2024-05-02T19:01:00Z">
        <w:r w:rsidDel="00EB76FD">
          <w:rPr>
            <w:rStyle w:val="citesec"/>
            <w:szCs w:val="24"/>
          </w:rPr>
          <w:delText>clause </w:delText>
        </w:r>
      </w:del>
      <w:r>
        <w:rPr>
          <w:rStyle w:val="citesec"/>
          <w:szCs w:val="24"/>
        </w:rPr>
        <w:t>9.1.3</w:t>
      </w:r>
      <w:r>
        <w:rPr>
          <w:szCs w:val="24"/>
        </w:rPr>
        <w:t xml:space="preserve"> for syntax of element </w:t>
      </w:r>
      <w:r w:rsidRPr="00297FB0">
        <w:rPr>
          <w:rStyle w:val="ISOCode"/>
        </w:rPr>
        <w:t>&lt;normal_direction/&gt;</w:t>
      </w:r>
      <w:r>
        <w:rPr>
          <w:szCs w:val="24"/>
        </w:rPr>
        <w:t>.</w:t>
      </w:r>
    </w:p>
    <w:p w14:paraId="13CA6896" w14:textId="77777777" w:rsidR="006A2DB6" w:rsidRDefault="006A2DB6">
      <w:pPr>
        <w:pStyle w:val="BodyText"/>
        <w:autoSpaceDE w:val="0"/>
        <w:autoSpaceDN w:val="0"/>
        <w:adjustRightInd w:val="0"/>
        <w:rPr>
          <w:szCs w:val="24"/>
        </w:rPr>
      </w:pPr>
      <w:r>
        <w:rPr>
          <w:szCs w:val="24"/>
        </w:rPr>
        <w:t xml:space="preserve">Elements </w:t>
      </w:r>
      <w:r w:rsidRPr="00297FB0">
        <w:rPr>
          <w:rStyle w:val="ISOCode"/>
        </w:rPr>
        <w:t>&lt;bolt/&gt;</w:t>
      </w:r>
      <w:r>
        <w:rPr>
          <w:szCs w:val="24"/>
        </w:rPr>
        <w:t xml:space="preserve">, </w:t>
      </w:r>
      <w:r w:rsidRPr="00297FB0">
        <w:rPr>
          <w:rStyle w:val="ISOCode"/>
        </w:rPr>
        <w:t>&lt;screw/&gt;</w:t>
      </w:r>
      <w:r>
        <w:rPr>
          <w:szCs w:val="24"/>
        </w:rPr>
        <w:t xml:space="preserve"> and </w:t>
      </w:r>
      <w:r w:rsidRPr="00297FB0">
        <w:rPr>
          <w:rStyle w:val="ISOCode"/>
        </w:rPr>
        <w:t>&lt;washer/&gt;</w:t>
      </w:r>
      <w:r>
        <w:rPr>
          <w:szCs w:val="24"/>
        </w:rPr>
        <w:t xml:space="preserve"> are described in the following subclauses.</w:t>
      </w:r>
    </w:p>
    <w:p w14:paraId="571AF0F2" w14:textId="77777777" w:rsidR="006A2DB6" w:rsidRDefault="006A2DB6">
      <w:pPr>
        <w:pStyle w:val="BodyText"/>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head of a screw or bolt.</w:t>
      </w:r>
    </w:p>
    <w:p w14:paraId="3F9A656E" w14:textId="77777777" w:rsidR="006A2DB6" w:rsidRDefault="006A2DB6">
      <w:pPr>
        <w:pStyle w:val="BodyText"/>
        <w:autoSpaceDE w:val="0"/>
        <w:autoSpaceDN w:val="0"/>
        <w:adjustRightInd w:val="0"/>
        <w:rPr>
          <w:szCs w:val="24"/>
        </w:rPr>
      </w:pPr>
      <w:r>
        <w:rPr>
          <w:szCs w:val="24"/>
        </w:rPr>
        <w:t>All attributes of threaded connections are optional for import to CAD or CAE processors. However, specific FE solvers may declare some of them to be mandatory.</w:t>
      </w:r>
    </w:p>
    <w:p w14:paraId="21320DEC" w14:textId="77777777" w:rsidR="006A2DB6" w:rsidRDefault="006A2DB6">
      <w:pPr>
        <w:pStyle w:val="BodyText"/>
        <w:autoSpaceDE w:val="0"/>
        <w:autoSpaceDN w:val="0"/>
        <w:adjustRightInd w:val="0"/>
        <w:rPr>
          <w:szCs w:val="24"/>
        </w:rPr>
      </w:pPr>
      <w:r>
        <w:rPr>
          <w:szCs w:val="24"/>
        </w:rPr>
        <w:t>General defaults are: 0 for numeric values, "" for strings. However, these defaults are not always useful for CAE.</w:t>
      </w:r>
    </w:p>
    <w:p w14:paraId="184CCBDC"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Washer</w:t>
      </w:r>
    </w:p>
    <w:p w14:paraId="55358871" w14:textId="76E95D54" w:rsidR="006A2DB6" w:rsidRDefault="006A2DB6">
      <w:pPr>
        <w:pStyle w:val="BodyText"/>
        <w:autoSpaceDE w:val="0"/>
        <w:autoSpaceDN w:val="0"/>
        <w:adjustRightInd w:val="0"/>
        <w:rPr>
          <w:szCs w:val="24"/>
        </w:rPr>
      </w:pPr>
      <w:r>
        <w:rPr>
          <w:szCs w:val="24"/>
        </w:rPr>
        <w:t xml:space="preserve">Bolts and screws are frequently combined with washers. Therefore, we define the XML element </w:t>
      </w:r>
      <w:r w:rsidRPr="00297FB0">
        <w:rPr>
          <w:rStyle w:val="ISOCode"/>
        </w:rPr>
        <w:t>&lt;washer/&gt;</w:t>
      </w:r>
      <w:r>
        <w:rPr>
          <w:szCs w:val="24"/>
        </w:rPr>
        <w:t xml:space="preserve">, </w:t>
      </w:r>
      <w:ins w:id="625" w:author="LUEJE Claudia" w:date="2024-05-02T19:01:00Z">
        <w:r w:rsidR="00EB76FD">
          <w:rPr>
            <w:szCs w:val="24"/>
          </w:rPr>
          <w:t>see</w:t>
        </w:r>
      </w:ins>
      <w:del w:id="626" w:author="LUEJE Claudia" w:date="2024-05-02T19:01:00Z">
        <w:r w:rsidDel="00EB76FD">
          <w:rPr>
            <w:szCs w:val="24"/>
          </w:rPr>
          <w:delText>cf.</w:delText>
        </w:r>
      </w:del>
      <w:r>
        <w:rPr>
          <w:szCs w:val="24"/>
        </w:rPr>
        <w:t xml:space="preserve"> </w:t>
      </w:r>
      <w:r w:rsidR="009C3FFA">
        <w:rPr>
          <w:rStyle w:val="citetbl"/>
          <w:szCs w:val="24"/>
        </w:rPr>
        <w:t>Table </w:t>
      </w:r>
      <w:r>
        <w:rPr>
          <w:rStyle w:val="citetbl"/>
          <w:szCs w:val="24"/>
        </w:rPr>
        <w:t>53</w:t>
      </w:r>
      <w:r>
        <w:rPr>
          <w:szCs w:val="24"/>
        </w:rPr>
        <w:t>:</w:t>
      </w:r>
    </w:p>
    <w:p w14:paraId="01C048DF" w14:textId="50D79430" w:rsidR="006A2DB6" w:rsidRDefault="009C3FFA">
      <w:pPr>
        <w:pStyle w:val="Tabletitle"/>
        <w:autoSpaceDE w:val="0"/>
        <w:autoSpaceDN w:val="0"/>
        <w:adjustRightInd w:val="0"/>
        <w:outlineLvl w:val="0"/>
        <w:rPr>
          <w:szCs w:val="24"/>
        </w:rPr>
      </w:pPr>
      <w:r>
        <w:rPr>
          <w:szCs w:val="24"/>
        </w:rPr>
        <w:t>Table </w:t>
      </w:r>
      <w:r w:rsidR="006A2DB6">
        <w:rPr>
          <w:szCs w:val="24"/>
        </w:rPr>
        <w:t xml:space="preserve">53 — Attributes of element </w:t>
      </w:r>
      <w:r w:rsidR="006A2DB6" w:rsidRPr="00297FB0">
        <w:rPr>
          <w:rStyle w:val="ISOCode"/>
        </w:rPr>
        <w:t>&lt;washer/&gt;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64"/>
        <w:gridCol w:w="1500"/>
        <w:gridCol w:w="1612"/>
        <w:gridCol w:w="1352"/>
        <w:gridCol w:w="2492"/>
      </w:tblGrid>
      <w:tr w:rsidR="006A2DB6" w:rsidRPr="00EC4DAD" w14:paraId="0A44F9CA" w14:textId="77777777" w:rsidTr="009500BC">
        <w:trPr>
          <w:cantSplit/>
          <w:tblHeader/>
        </w:trPr>
        <w:tc>
          <w:tcPr>
            <w:tcW w:w="1564" w:type="dxa"/>
            <w:tcBorders>
              <w:top w:val="single" w:sz="12" w:space="0" w:color="000000"/>
              <w:bottom w:val="single" w:sz="12" w:space="0" w:color="000000"/>
            </w:tcBorders>
            <w:shd w:val="clear" w:color="auto" w:fill="F3F3F3"/>
            <w:vAlign w:val="bottom"/>
            <w:hideMark/>
          </w:tcPr>
          <w:p w14:paraId="5FF3A0E7" w14:textId="322EDEF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00" w:type="dxa"/>
            <w:tcBorders>
              <w:top w:val="single" w:sz="12" w:space="0" w:color="000000"/>
              <w:bottom w:val="single" w:sz="12" w:space="0" w:color="000000"/>
            </w:tcBorders>
            <w:shd w:val="clear" w:color="auto" w:fill="F3F3F3"/>
            <w:vAlign w:val="bottom"/>
            <w:hideMark/>
          </w:tcPr>
          <w:p w14:paraId="2070A7F2" w14:textId="242D378A"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1CE7A337" w14:textId="71AE4651"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627" w:author="LUEJE Claudia" w:date="2024-05-02T19:01:00Z">
              <w:r w:rsidR="00EB76FD">
                <w:rPr>
                  <w:b/>
                  <w:szCs w:val="24"/>
                </w:rPr>
                <w:t>s</w:t>
              </w:r>
            </w:ins>
            <w:del w:id="628" w:author="LUEJE Claudia" w:date="2024-05-02T19:01:00Z">
              <w:r w:rsidRPr="00EC4DAD" w:rsidDel="00EB76FD">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D6D4693" w14:textId="5BC6616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4396E2F" w14:textId="7D5576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6761C8BB" w14:textId="77777777" w:rsidTr="009500BC">
        <w:trPr>
          <w:cantSplit/>
        </w:trPr>
        <w:tc>
          <w:tcPr>
            <w:tcW w:w="1564" w:type="dxa"/>
            <w:tcBorders>
              <w:top w:val="single" w:sz="12" w:space="0" w:color="000000"/>
            </w:tcBorders>
            <w:hideMark/>
          </w:tcPr>
          <w:p w14:paraId="132F5F67" w14:textId="6CF23C75" w:rsidR="006A2DB6" w:rsidRPr="006A2DB6" w:rsidRDefault="006A2DB6" w:rsidP="006A2DB6">
            <w:pPr>
              <w:pStyle w:val="Tablebody"/>
              <w:autoSpaceDE w:val="0"/>
              <w:autoSpaceDN w:val="0"/>
              <w:adjustRightInd w:val="0"/>
              <w:jc w:val="both"/>
              <w:rPr>
                <w:rFonts w:cs="Calibri"/>
                <w:lang w:eastAsia="zh-CN"/>
              </w:rPr>
            </w:pPr>
            <w:r w:rsidRPr="006A2DB6">
              <w:rPr>
                <w:szCs w:val="24"/>
              </w:rPr>
              <w:t>outer_diameter</w:t>
            </w:r>
          </w:p>
        </w:tc>
        <w:tc>
          <w:tcPr>
            <w:tcW w:w="1500" w:type="dxa"/>
            <w:tcBorders>
              <w:top w:val="single" w:sz="12" w:space="0" w:color="000000"/>
            </w:tcBorders>
            <w:hideMark/>
          </w:tcPr>
          <w:p w14:paraId="1B6B9B8E" w14:textId="2B195043"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Borders>
              <w:top w:val="single" w:sz="12" w:space="0" w:color="000000"/>
            </w:tcBorders>
            <w:hideMark/>
          </w:tcPr>
          <w:p w14:paraId="0A3B65B7" w14:textId="72C3BADD"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hideMark/>
          </w:tcPr>
          <w:p w14:paraId="23B9C9C4" w14:textId="0BB4327C"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2492" w:type="dxa"/>
            <w:tcBorders>
              <w:top w:val="single" w:sz="12" w:space="0" w:color="000000"/>
            </w:tcBorders>
            <w:hideMark/>
          </w:tcPr>
          <w:p w14:paraId="297E2518" w14:textId="4621E1BF"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B8F99C9" w14:textId="77777777" w:rsidTr="009500BC">
        <w:trPr>
          <w:cantSplit/>
        </w:trPr>
        <w:tc>
          <w:tcPr>
            <w:tcW w:w="1564" w:type="dxa"/>
            <w:hideMark/>
          </w:tcPr>
          <w:p w14:paraId="2D5EA4EC" w14:textId="0446ABCA" w:rsidR="006A2DB6" w:rsidRPr="006A2DB6" w:rsidRDefault="006A2DB6" w:rsidP="006A2DB6">
            <w:pPr>
              <w:pStyle w:val="Tablebody"/>
              <w:autoSpaceDE w:val="0"/>
              <w:autoSpaceDN w:val="0"/>
              <w:adjustRightInd w:val="0"/>
              <w:jc w:val="both"/>
              <w:rPr>
                <w:rFonts w:cs="Calibri"/>
                <w:lang w:eastAsia="zh-CN"/>
              </w:rPr>
            </w:pPr>
            <w:r w:rsidRPr="006A2DB6">
              <w:rPr>
                <w:szCs w:val="24"/>
              </w:rPr>
              <w:t>inner_diameter</w:t>
            </w:r>
          </w:p>
        </w:tc>
        <w:tc>
          <w:tcPr>
            <w:tcW w:w="1500" w:type="dxa"/>
            <w:hideMark/>
          </w:tcPr>
          <w:p w14:paraId="22E9B64C" w14:textId="7CE1A0A0"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hideMark/>
          </w:tcPr>
          <w:p w14:paraId="7B033CCD" w14:textId="31587B0B" w:rsidR="006A2DB6" w:rsidRPr="006A2DB6" w:rsidRDefault="006A2DB6" w:rsidP="00576373">
            <w:pPr>
              <w:pStyle w:val="Tablebody"/>
            </w:pPr>
            <w:r w:rsidRPr="006A2DB6">
              <w:rPr>
                <w:szCs w:val="24"/>
              </w:rPr>
              <w:t xml:space="preserve">&gt; </w:t>
            </w:r>
            <w:r w:rsidR="00576373">
              <w:rPr>
                <w:szCs w:val="24"/>
              </w:rPr>
              <w:t>0,0</w:t>
            </w:r>
          </w:p>
        </w:tc>
        <w:tc>
          <w:tcPr>
            <w:tcW w:w="1352" w:type="dxa"/>
            <w:hideMark/>
          </w:tcPr>
          <w:p w14:paraId="46407158" w14:textId="66E9660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hideMark/>
          </w:tcPr>
          <w:p w14:paraId="314913F6" w14:textId="1691AEDA" w:rsidR="006A2DB6" w:rsidRPr="006A2DB6" w:rsidRDefault="006A2DB6" w:rsidP="006A2DB6">
            <w:pPr>
              <w:pStyle w:val="Tablebody"/>
              <w:autoSpaceDE w:val="0"/>
              <w:autoSpaceDN w:val="0"/>
              <w:adjustRightInd w:val="0"/>
              <w:jc w:val="both"/>
              <w:rPr>
                <w:rFonts w:cs="Calibri"/>
                <w:lang w:eastAsia="zh-CN"/>
              </w:rPr>
            </w:pPr>
            <w:r w:rsidRPr="006A2DB6">
              <w:rPr>
                <w:szCs w:val="24"/>
              </w:rPr>
              <w:t>Usually NO inner diameter, if attached.</w:t>
            </w:r>
          </w:p>
        </w:tc>
      </w:tr>
      <w:tr w:rsidR="006A2DB6" w:rsidRPr="00F54804" w14:paraId="5D254262" w14:textId="77777777" w:rsidTr="009500BC">
        <w:trPr>
          <w:cantSplit/>
        </w:trPr>
        <w:tc>
          <w:tcPr>
            <w:tcW w:w="1564" w:type="dxa"/>
          </w:tcPr>
          <w:p w14:paraId="2F0B908F" w14:textId="3E4F6BBC" w:rsidR="006A2DB6" w:rsidRPr="006A2DB6" w:rsidRDefault="006A2DB6" w:rsidP="006A2DB6">
            <w:pPr>
              <w:pStyle w:val="Tablebody"/>
              <w:autoSpaceDE w:val="0"/>
              <w:autoSpaceDN w:val="0"/>
              <w:adjustRightInd w:val="0"/>
              <w:jc w:val="both"/>
            </w:pPr>
            <w:r w:rsidRPr="006A2DB6">
              <w:rPr>
                <w:szCs w:val="24"/>
              </w:rPr>
              <w:t>thickness</w:t>
            </w:r>
          </w:p>
        </w:tc>
        <w:tc>
          <w:tcPr>
            <w:tcW w:w="1500" w:type="dxa"/>
          </w:tcPr>
          <w:p w14:paraId="69B57DF0" w14:textId="16901231"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72AD3EAB" w14:textId="68C9E4FF"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B4A2831" w14:textId="64AB93D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6F4EC97" w14:textId="708D735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597D1D1" w14:textId="77777777" w:rsidTr="009500BC">
        <w:trPr>
          <w:cantSplit/>
        </w:trPr>
        <w:tc>
          <w:tcPr>
            <w:tcW w:w="1564" w:type="dxa"/>
          </w:tcPr>
          <w:p w14:paraId="79708828" w14:textId="5459A126" w:rsidR="006A2DB6" w:rsidRPr="006A2DB6" w:rsidRDefault="006A2DB6" w:rsidP="006A2DB6">
            <w:pPr>
              <w:pStyle w:val="Tablebody"/>
              <w:autoSpaceDE w:val="0"/>
              <w:autoSpaceDN w:val="0"/>
              <w:adjustRightInd w:val="0"/>
              <w:jc w:val="both"/>
            </w:pPr>
            <w:r w:rsidRPr="006A2DB6">
              <w:rPr>
                <w:szCs w:val="24"/>
              </w:rPr>
              <w:t>attached</w:t>
            </w:r>
          </w:p>
        </w:tc>
        <w:tc>
          <w:tcPr>
            <w:tcW w:w="1500" w:type="dxa"/>
          </w:tcPr>
          <w:p w14:paraId="6D246F93" w14:textId="241374ED" w:rsidR="006A2DB6" w:rsidRPr="006A2DB6" w:rsidRDefault="006A2DB6" w:rsidP="006A2DB6">
            <w:pPr>
              <w:pStyle w:val="Tablebody"/>
              <w:autoSpaceDE w:val="0"/>
              <w:autoSpaceDN w:val="0"/>
              <w:adjustRightInd w:val="0"/>
              <w:jc w:val="both"/>
            </w:pPr>
            <w:r w:rsidRPr="006A2DB6">
              <w:rPr>
                <w:szCs w:val="24"/>
              </w:rPr>
              <w:t>Boolean</w:t>
            </w:r>
          </w:p>
        </w:tc>
        <w:tc>
          <w:tcPr>
            <w:tcW w:w="1612" w:type="dxa"/>
          </w:tcPr>
          <w:p w14:paraId="29D93CC9" w14:textId="25F06E90" w:rsidR="006A2DB6" w:rsidRPr="006A2DB6" w:rsidRDefault="006A2DB6" w:rsidP="006A2DB6">
            <w:pPr>
              <w:pStyle w:val="Tablebody"/>
              <w:autoSpaceDE w:val="0"/>
              <w:autoSpaceDN w:val="0"/>
              <w:adjustRightInd w:val="0"/>
              <w:jc w:val="both"/>
            </w:pPr>
            <w:r w:rsidRPr="006A2DB6">
              <w:rPr>
                <w:szCs w:val="24"/>
              </w:rPr>
              <w:t>"false” (default),</w:t>
            </w:r>
            <w:r w:rsidRPr="006A2DB6">
              <w:rPr>
                <w:szCs w:val="24"/>
              </w:rPr>
              <w:br/>
              <w:t>"true"</w:t>
            </w:r>
          </w:p>
        </w:tc>
        <w:tc>
          <w:tcPr>
            <w:tcW w:w="1352" w:type="dxa"/>
          </w:tcPr>
          <w:p w14:paraId="0DFDB188" w14:textId="574EE1E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905EF5" w14:textId="5762AE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999AF1" w14:textId="77777777" w:rsidTr="009500BC">
        <w:trPr>
          <w:cantSplit/>
        </w:trPr>
        <w:tc>
          <w:tcPr>
            <w:tcW w:w="1564" w:type="dxa"/>
          </w:tcPr>
          <w:p w14:paraId="1C591F96" w14:textId="3FC50AFB" w:rsidR="006A2DB6" w:rsidRPr="006A2DB6" w:rsidRDefault="006A2DB6" w:rsidP="006A2DB6">
            <w:pPr>
              <w:pStyle w:val="Tablebody"/>
              <w:autoSpaceDE w:val="0"/>
              <w:autoSpaceDN w:val="0"/>
              <w:adjustRightInd w:val="0"/>
              <w:jc w:val="both"/>
              <w:rPr>
                <w:rFonts w:cs="Calibri"/>
                <w:lang w:eastAsia="zh-CN"/>
              </w:rPr>
            </w:pPr>
            <w:r w:rsidRPr="006A2DB6">
              <w:rPr>
                <w:szCs w:val="24"/>
              </w:rPr>
              <w:t>static_friction</w:t>
            </w:r>
          </w:p>
        </w:tc>
        <w:tc>
          <w:tcPr>
            <w:tcW w:w="1500" w:type="dxa"/>
          </w:tcPr>
          <w:p w14:paraId="221D7D1C" w14:textId="32DD9FD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05556D0" w14:textId="01FAC174"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4F059E1" w14:textId="4052B1F6"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3B4F14B" w14:textId="79895E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B33B7E" w14:textId="77777777" w:rsidTr="009500BC">
        <w:trPr>
          <w:cantSplit/>
        </w:trPr>
        <w:tc>
          <w:tcPr>
            <w:tcW w:w="1564" w:type="dxa"/>
          </w:tcPr>
          <w:p w14:paraId="22DA0172" w14:textId="404C0220"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00" w:type="dxa"/>
          </w:tcPr>
          <w:p w14:paraId="2076297D" w14:textId="230B14ED"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612" w:type="dxa"/>
          </w:tcPr>
          <w:p w14:paraId="7022674A" w14:textId="171365A8"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2E17BA3" w14:textId="52638380"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4F5122DC" w14:textId="1EBB9A04"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E355EB9" w14:textId="77777777" w:rsidTr="009500BC">
        <w:trPr>
          <w:cantSplit/>
        </w:trPr>
        <w:tc>
          <w:tcPr>
            <w:tcW w:w="1564" w:type="dxa"/>
          </w:tcPr>
          <w:p w14:paraId="54FE4E5A" w14:textId="4BDB2813"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00" w:type="dxa"/>
          </w:tcPr>
          <w:p w14:paraId="3B10BD05" w14:textId="4CF2F5D4"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612" w:type="dxa"/>
          </w:tcPr>
          <w:p w14:paraId="0C3038FE" w14:textId="321EE448"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352" w:type="dxa"/>
          </w:tcPr>
          <w:p w14:paraId="31072963" w14:textId="4E3A3CE8"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Pr>
          <w:p w14:paraId="7ACB8EE2" w14:textId="4B07A029"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9C29186" w14:textId="77777777" w:rsidTr="009500BC">
        <w:trPr>
          <w:cantSplit/>
        </w:trPr>
        <w:tc>
          <w:tcPr>
            <w:tcW w:w="1564" w:type="dxa"/>
            <w:tcBorders>
              <w:bottom w:val="single" w:sz="12" w:space="0" w:color="000000"/>
            </w:tcBorders>
          </w:tcPr>
          <w:p w14:paraId="107FCB55" w14:textId="063FA8DA" w:rsidR="006A2DB6" w:rsidRPr="006A2DB6" w:rsidRDefault="006A2DB6" w:rsidP="006A2DB6">
            <w:pPr>
              <w:pStyle w:val="Tablebody"/>
              <w:autoSpaceDE w:val="0"/>
              <w:autoSpaceDN w:val="0"/>
              <w:adjustRightInd w:val="0"/>
              <w:jc w:val="both"/>
            </w:pPr>
            <w:r w:rsidRPr="006A2DB6">
              <w:rPr>
                <w:szCs w:val="24"/>
              </w:rPr>
              <w:t>part_code</w:t>
            </w:r>
          </w:p>
        </w:tc>
        <w:tc>
          <w:tcPr>
            <w:tcW w:w="1500" w:type="dxa"/>
            <w:tcBorders>
              <w:bottom w:val="single" w:sz="12" w:space="0" w:color="000000"/>
            </w:tcBorders>
          </w:tcPr>
          <w:p w14:paraId="11A8338E" w14:textId="2106B555"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7CCE807C" w14:textId="64F5D9CE"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19241434" w14:textId="7AA001F3"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1827CBCF" w14:textId="0AF2D69D" w:rsidR="006A2DB6" w:rsidRPr="006A2DB6" w:rsidRDefault="006A2DB6" w:rsidP="006A2DB6">
            <w:pPr>
              <w:pStyle w:val="Tablebody"/>
              <w:autoSpaceDE w:val="0"/>
              <w:autoSpaceDN w:val="0"/>
              <w:adjustRightInd w:val="0"/>
              <w:jc w:val="both"/>
            </w:pPr>
            <w:r w:rsidRPr="006A2DB6">
              <w:rPr>
                <w:szCs w:val="24"/>
              </w:rPr>
              <w:t>NO part code, if attached.</w:t>
            </w:r>
          </w:p>
        </w:tc>
      </w:tr>
    </w:tbl>
    <w:p w14:paraId="452E9F45" w14:textId="7E7B0F8A" w:rsidR="006A2DB6" w:rsidRDefault="006A2DB6">
      <w:pPr>
        <w:pStyle w:val="BodyText"/>
        <w:autoSpaceDE w:val="0"/>
        <w:autoSpaceDN w:val="0"/>
        <w:adjustRightInd w:val="0"/>
        <w:rPr>
          <w:szCs w:val="24"/>
        </w:rPr>
      </w:pPr>
      <w:r>
        <w:rPr>
          <w:szCs w:val="24"/>
        </w:rPr>
        <w:t>These attributes have the following semantics:</w:t>
      </w:r>
    </w:p>
    <w:p w14:paraId="28A0ED2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outer_diameter</w:t>
      </w:r>
      <w:r>
        <w:rPr>
          <w:szCs w:val="24"/>
        </w:rPr>
        <w:t>: the outer diameter of the washer. This value is mandatory.</w:t>
      </w:r>
    </w:p>
    <w:p w14:paraId="40B7289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inner_diameter</w:t>
      </w:r>
      <w:r>
        <w:rPr>
          <w:szCs w:val="24"/>
        </w:rPr>
        <w:t>: the inner or hole diameter of the washer.</w:t>
      </w:r>
    </w:p>
    <w:p w14:paraId="4D9D1BD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thickness</w:t>
      </w:r>
      <w:r>
        <w:rPr>
          <w:szCs w:val="24"/>
        </w:rPr>
        <w:t>: the thickness of the washer.</w:t>
      </w:r>
    </w:p>
    <w:p w14:paraId="1F430CE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attached</w:t>
      </w:r>
      <w:r>
        <w:rPr>
          <w:szCs w:val="24"/>
        </w:rPr>
        <w:t>: true, if and only if the washer is firmly attached to the screw head or nut.</w:t>
      </w:r>
    </w:p>
    <w:p w14:paraId="6A520F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this washer and its adjacent part (not head or nut).</w:t>
      </w:r>
    </w:p>
    <w:p w14:paraId="69389D3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this washer and its adjacent part (not head or nut).</w:t>
      </w:r>
    </w:p>
    <w:p w14:paraId="3BF3CC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12E5FC5C" w14:textId="45CC735B"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washer, as used</w:t>
      </w:r>
      <w:ins w:id="629" w:author="LUEJE Claudia" w:date="2024-05-02T19:01:00Z">
        <w:r w:rsidR="00EB76FD">
          <w:rPr>
            <w:szCs w:val="24"/>
          </w:rPr>
          <w:t>,</w:t>
        </w:r>
      </w:ins>
      <w:r>
        <w:rPr>
          <w:szCs w:val="24"/>
        </w:rPr>
        <w:t xml:space="preserve"> e.g. in a PDM system. It can be convenient to use the washer norm as part code.</w:t>
      </w:r>
    </w:p>
    <w:p w14:paraId="1C0F1F87" w14:textId="77777777" w:rsidR="006A2DB6" w:rsidRDefault="006A2DB6">
      <w:pPr>
        <w:pStyle w:val="BodyText"/>
        <w:autoSpaceDE w:val="0"/>
        <w:autoSpaceDN w:val="0"/>
        <w:adjustRightInd w:val="0"/>
        <w:rPr>
          <w:szCs w:val="24"/>
        </w:rPr>
      </w:pPr>
      <w:r>
        <w:rPr>
          <w:szCs w:val="24"/>
        </w:rPr>
        <w:t xml:space="preserve">The element </w:t>
      </w:r>
      <w:r w:rsidRPr="00297FB0">
        <w:rPr>
          <w:rStyle w:val="ISOCode"/>
        </w:rPr>
        <w:t>&lt;washer/&gt;</w:t>
      </w:r>
      <w:r>
        <w:rPr>
          <w:szCs w:val="24"/>
        </w:rPr>
        <w:t xml:space="preserve"> does not allow for any nested elements.</w:t>
      </w:r>
    </w:p>
    <w:p w14:paraId="0B394A2C"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Nut</w:t>
      </w:r>
    </w:p>
    <w:p w14:paraId="2FDF4271" w14:textId="21B27F5E" w:rsidR="006A2DB6" w:rsidRDefault="006A2DB6">
      <w:pPr>
        <w:pStyle w:val="BodyText"/>
        <w:autoSpaceDE w:val="0"/>
        <w:autoSpaceDN w:val="0"/>
        <w:adjustRightInd w:val="0"/>
        <w:rPr>
          <w:szCs w:val="24"/>
        </w:rPr>
      </w:pPr>
      <w:r>
        <w:rPr>
          <w:szCs w:val="24"/>
        </w:rPr>
        <w:t>Any bolt requires a nut. But since nuts may have several own attributes, χMCF defines a separate XML element for them</w:t>
      </w:r>
      <w:ins w:id="630" w:author="LUEJE Claudia" w:date="2024-05-02T19:01:00Z">
        <w:r w:rsidR="00EB76FD">
          <w:rPr>
            <w:szCs w:val="24"/>
          </w:rPr>
          <w:t xml:space="preserve"> </w:t>
        </w:r>
      </w:ins>
      <w:del w:id="631" w:author="LUEJE Claudia" w:date="2024-05-02T19:01:00Z">
        <w:r w:rsidDel="00EB76FD">
          <w:rPr>
            <w:szCs w:val="24"/>
          </w:rPr>
          <w:delText>.</w:delText>
        </w:r>
      </w:del>
      <w:r>
        <w:rPr>
          <w:szCs w:val="24"/>
        </w:rPr>
        <w:t xml:space="preserve"> (</w:t>
      </w:r>
      <w:ins w:id="632" w:author="LUEJE Claudia" w:date="2024-05-02T19:01:00Z">
        <w:r w:rsidR="00EB76FD">
          <w:rPr>
            <w:szCs w:val="24"/>
          </w:rPr>
          <w:t xml:space="preserve">see </w:t>
        </w:r>
      </w:ins>
      <w:r w:rsidR="009C3FFA">
        <w:rPr>
          <w:rStyle w:val="citetbl"/>
          <w:szCs w:val="24"/>
        </w:rPr>
        <w:t>Table </w:t>
      </w:r>
      <w:r>
        <w:rPr>
          <w:rStyle w:val="citetbl"/>
          <w:szCs w:val="24"/>
        </w:rPr>
        <w:t>54</w:t>
      </w:r>
      <w:r>
        <w:rPr>
          <w:szCs w:val="24"/>
        </w:rPr>
        <w:t>)</w:t>
      </w:r>
    </w:p>
    <w:p w14:paraId="2304B554" w14:textId="2327944E" w:rsidR="006A2DB6" w:rsidRDefault="009C3FFA">
      <w:pPr>
        <w:pStyle w:val="Tabletitle"/>
        <w:autoSpaceDE w:val="0"/>
        <w:autoSpaceDN w:val="0"/>
        <w:adjustRightInd w:val="0"/>
        <w:outlineLvl w:val="0"/>
        <w:rPr>
          <w:szCs w:val="24"/>
        </w:rPr>
      </w:pPr>
      <w:r>
        <w:rPr>
          <w:szCs w:val="24"/>
        </w:rPr>
        <w:t>Table </w:t>
      </w:r>
      <w:r w:rsidR="006A2DB6">
        <w:rPr>
          <w:szCs w:val="24"/>
        </w:rPr>
        <w:t xml:space="preserve">54 — Attributes of element </w:t>
      </w:r>
      <w:r w:rsidR="006A2DB6" w:rsidRPr="00297FB0">
        <w:rPr>
          <w:rStyle w:val="ISOCode"/>
        </w:rPr>
        <w:t>&lt;nut/&gt;</w:t>
      </w:r>
    </w:p>
    <w:tbl>
      <w:tblPr>
        <w:tblW w:w="0" w:type="auto"/>
        <w:tblInd w:w="38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15634308" w14:textId="77777777" w:rsidTr="009500BC">
        <w:trPr>
          <w:tblHeader/>
        </w:trPr>
        <w:tc>
          <w:tcPr>
            <w:tcW w:w="1526" w:type="dxa"/>
            <w:tcBorders>
              <w:top w:val="single" w:sz="12" w:space="0" w:color="000000"/>
              <w:bottom w:val="single" w:sz="12" w:space="0" w:color="000000"/>
            </w:tcBorders>
            <w:shd w:val="clear" w:color="auto" w:fill="F3F3F3"/>
            <w:vAlign w:val="bottom"/>
            <w:hideMark/>
          </w:tcPr>
          <w:p w14:paraId="3CC707AE" w14:textId="56AB0413"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3A7E755A" w14:textId="03855DB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2068E10D" w14:textId="484C745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633" w:author="LUEJE Claudia" w:date="2024-05-02T19:02:00Z">
              <w:r w:rsidR="00077C45">
                <w:rPr>
                  <w:b/>
                  <w:szCs w:val="24"/>
                </w:rPr>
                <w:t>s</w:t>
              </w:r>
            </w:ins>
            <w:del w:id="634" w:author="LUEJE Claudia" w:date="2024-05-02T19:02:00Z">
              <w:r w:rsidRPr="00EC4DAD" w:rsidDel="00077C4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728E8404" w14:textId="6D687BE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606B748E" w14:textId="0480CEEA"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75F65AF2" w14:textId="77777777" w:rsidTr="009500BC">
        <w:tc>
          <w:tcPr>
            <w:tcW w:w="1526" w:type="dxa"/>
            <w:tcBorders>
              <w:top w:val="single" w:sz="12" w:space="0" w:color="000000"/>
            </w:tcBorders>
          </w:tcPr>
          <w:p w14:paraId="1C0F3C69" w14:textId="607C821B" w:rsidR="006A2DB6" w:rsidRPr="006A2DB6" w:rsidRDefault="006A2DB6" w:rsidP="006A2DB6">
            <w:pPr>
              <w:pStyle w:val="Tablebody"/>
              <w:autoSpaceDE w:val="0"/>
              <w:autoSpaceDN w:val="0"/>
              <w:adjustRightInd w:val="0"/>
              <w:jc w:val="both"/>
            </w:pPr>
            <w:r w:rsidRPr="006A2DB6">
              <w:rPr>
                <w:szCs w:val="24"/>
              </w:rPr>
              <w:t>diameter</w:t>
            </w:r>
          </w:p>
        </w:tc>
        <w:tc>
          <w:tcPr>
            <w:tcW w:w="1538" w:type="dxa"/>
            <w:tcBorders>
              <w:top w:val="single" w:sz="12" w:space="0" w:color="000000"/>
            </w:tcBorders>
          </w:tcPr>
          <w:p w14:paraId="0F8D4BF5" w14:textId="796EF59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Borders>
              <w:top w:val="single" w:sz="12" w:space="0" w:color="000000"/>
            </w:tcBorders>
          </w:tcPr>
          <w:p w14:paraId="3AA7B83E" w14:textId="63D08832" w:rsidR="006A2DB6" w:rsidRPr="006A2DB6" w:rsidRDefault="006A2DB6" w:rsidP="00576373">
            <w:pPr>
              <w:pStyle w:val="Tablebody"/>
            </w:pPr>
            <w:r w:rsidRPr="006A2DB6">
              <w:rPr>
                <w:szCs w:val="24"/>
              </w:rPr>
              <w:t xml:space="preserve">&gt; </w:t>
            </w:r>
            <w:r w:rsidR="00576373">
              <w:rPr>
                <w:szCs w:val="24"/>
              </w:rPr>
              <w:t>0,0</w:t>
            </w:r>
          </w:p>
        </w:tc>
        <w:tc>
          <w:tcPr>
            <w:tcW w:w="1352" w:type="dxa"/>
            <w:tcBorders>
              <w:top w:val="single" w:sz="12" w:space="0" w:color="000000"/>
            </w:tcBorders>
          </w:tcPr>
          <w:p w14:paraId="4F53EBE1" w14:textId="6A3EECFD"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618CE9E8" w14:textId="615B21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AD74B2D" w14:textId="77777777" w:rsidTr="009500BC">
        <w:tc>
          <w:tcPr>
            <w:tcW w:w="1526" w:type="dxa"/>
          </w:tcPr>
          <w:p w14:paraId="070BE4D0" w14:textId="0361F996" w:rsidR="006A2DB6" w:rsidRPr="006A2DB6" w:rsidRDefault="006A2DB6" w:rsidP="006A2DB6">
            <w:pPr>
              <w:pStyle w:val="Tablebody"/>
              <w:autoSpaceDE w:val="0"/>
              <w:autoSpaceDN w:val="0"/>
              <w:adjustRightInd w:val="0"/>
              <w:jc w:val="both"/>
            </w:pPr>
            <w:r w:rsidRPr="006A2DB6">
              <w:rPr>
                <w:szCs w:val="24"/>
              </w:rPr>
              <w:t>height</w:t>
            </w:r>
          </w:p>
        </w:tc>
        <w:tc>
          <w:tcPr>
            <w:tcW w:w="1538" w:type="dxa"/>
          </w:tcPr>
          <w:p w14:paraId="6E55AC71" w14:textId="05D24867"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67C563AF" w14:textId="4463F85A"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A8E1B80" w14:textId="2ABFC69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8C1B8B1" w14:textId="04CE52B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BF6AFF" w14:textId="77777777" w:rsidTr="009500BC">
        <w:tc>
          <w:tcPr>
            <w:tcW w:w="1526" w:type="dxa"/>
          </w:tcPr>
          <w:p w14:paraId="506BADE7" w14:textId="1FAEEBE9" w:rsidR="006A2DB6" w:rsidRPr="006A2DB6" w:rsidRDefault="006A2DB6" w:rsidP="006A2DB6">
            <w:pPr>
              <w:pStyle w:val="Tablebody"/>
              <w:autoSpaceDE w:val="0"/>
              <w:autoSpaceDN w:val="0"/>
              <w:adjustRightInd w:val="0"/>
              <w:jc w:val="both"/>
              <w:rPr>
                <w:rFonts w:cs="Calibri"/>
                <w:lang w:eastAsia="zh-CN"/>
              </w:rPr>
            </w:pPr>
            <w:r w:rsidRPr="006A2DB6">
              <w:rPr>
                <w:szCs w:val="24"/>
              </w:rPr>
              <w:t>torque</w:t>
            </w:r>
          </w:p>
        </w:tc>
        <w:tc>
          <w:tcPr>
            <w:tcW w:w="1538" w:type="dxa"/>
          </w:tcPr>
          <w:p w14:paraId="4DFB455E" w14:textId="0350FD8B"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3BA107CE" w14:textId="6326854C"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2BB54FD1" w14:textId="052F202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5C3C091" w14:textId="48DCE5F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12B779" w14:textId="77777777" w:rsidTr="009500BC">
        <w:tc>
          <w:tcPr>
            <w:tcW w:w="1526" w:type="dxa"/>
          </w:tcPr>
          <w:p w14:paraId="477876D4" w14:textId="30AC7E1D" w:rsidR="006A2DB6" w:rsidRPr="006A2DB6" w:rsidRDefault="006A2DB6" w:rsidP="006A2DB6">
            <w:pPr>
              <w:pStyle w:val="Tablebody"/>
              <w:autoSpaceDE w:val="0"/>
              <w:autoSpaceDN w:val="0"/>
              <w:adjustRightInd w:val="0"/>
              <w:jc w:val="both"/>
              <w:rPr>
                <w:rFonts w:cs="Calibri"/>
                <w:lang w:eastAsia="zh-CN"/>
              </w:rPr>
            </w:pPr>
            <w:r w:rsidRPr="006A2DB6">
              <w:rPr>
                <w:szCs w:val="24"/>
              </w:rPr>
              <w:t>angle</w:t>
            </w:r>
          </w:p>
        </w:tc>
        <w:tc>
          <w:tcPr>
            <w:tcW w:w="1538" w:type="dxa"/>
          </w:tcPr>
          <w:p w14:paraId="737373B6" w14:textId="626F087F"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2F2AFF02" w14:textId="113B7A0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1F85CD2A" w14:textId="126A5C4B"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6B1C8B23" w14:textId="36076E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347602" w14:textId="77777777" w:rsidTr="009500BC">
        <w:tc>
          <w:tcPr>
            <w:tcW w:w="1526" w:type="dxa"/>
          </w:tcPr>
          <w:p w14:paraId="06157D3E" w14:textId="78B16032" w:rsidR="006A2DB6" w:rsidRPr="006A2DB6" w:rsidRDefault="006A2DB6" w:rsidP="006A2DB6">
            <w:pPr>
              <w:pStyle w:val="Tablebody"/>
              <w:autoSpaceDE w:val="0"/>
              <w:autoSpaceDN w:val="0"/>
              <w:adjustRightInd w:val="0"/>
              <w:jc w:val="both"/>
            </w:pPr>
            <w:r w:rsidRPr="006A2DB6">
              <w:rPr>
                <w:szCs w:val="24"/>
              </w:rPr>
              <w:t>static_friction</w:t>
            </w:r>
          </w:p>
        </w:tc>
        <w:tc>
          <w:tcPr>
            <w:tcW w:w="1538" w:type="dxa"/>
          </w:tcPr>
          <w:p w14:paraId="017276AA" w14:textId="0E777A45"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1F3F01A5" w14:textId="5A29BAA6"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4F2EDF06" w14:textId="27B861E7"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42EC47B" w14:textId="3440C2E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B496460" w14:textId="77777777" w:rsidTr="009500BC">
        <w:tc>
          <w:tcPr>
            <w:tcW w:w="1526" w:type="dxa"/>
          </w:tcPr>
          <w:p w14:paraId="749FDD9A" w14:textId="2CBF7877" w:rsidR="006A2DB6" w:rsidRPr="006A2DB6" w:rsidRDefault="006A2DB6" w:rsidP="006A2DB6">
            <w:pPr>
              <w:pStyle w:val="Tablebody"/>
              <w:autoSpaceDE w:val="0"/>
              <w:autoSpaceDN w:val="0"/>
              <w:adjustRightInd w:val="0"/>
              <w:jc w:val="both"/>
              <w:rPr>
                <w:rFonts w:cs="Calibri"/>
                <w:lang w:eastAsia="zh-CN"/>
              </w:rPr>
            </w:pPr>
            <w:r w:rsidRPr="006A2DB6">
              <w:rPr>
                <w:szCs w:val="24"/>
              </w:rPr>
              <w:t>kinetic_friction</w:t>
            </w:r>
          </w:p>
        </w:tc>
        <w:tc>
          <w:tcPr>
            <w:tcW w:w="1538" w:type="dxa"/>
          </w:tcPr>
          <w:p w14:paraId="34054399" w14:textId="2BB6612A" w:rsidR="006A2DB6" w:rsidRPr="006A2DB6" w:rsidRDefault="006A2DB6" w:rsidP="006A2DB6">
            <w:pPr>
              <w:pStyle w:val="Tablebody"/>
              <w:autoSpaceDE w:val="0"/>
              <w:autoSpaceDN w:val="0"/>
              <w:adjustRightInd w:val="0"/>
              <w:jc w:val="both"/>
            </w:pPr>
            <w:r w:rsidRPr="006A2DB6">
              <w:rPr>
                <w:szCs w:val="24"/>
              </w:rPr>
              <w:t>Floating point</w:t>
            </w:r>
          </w:p>
        </w:tc>
        <w:tc>
          <w:tcPr>
            <w:tcW w:w="1612" w:type="dxa"/>
          </w:tcPr>
          <w:p w14:paraId="48FF18BA" w14:textId="70135DA3" w:rsidR="006A2DB6" w:rsidRPr="006A2DB6" w:rsidRDefault="006A2DB6" w:rsidP="00576373">
            <w:pPr>
              <w:pStyle w:val="Tablebody"/>
            </w:pPr>
            <w:r w:rsidRPr="006A2DB6">
              <w:rPr>
                <w:szCs w:val="24"/>
              </w:rPr>
              <w:t xml:space="preserve">&gt; </w:t>
            </w:r>
            <w:r w:rsidR="00576373">
              <w:rPr>
                <w:szCs w:val="24"/>
              </w:rPr>
              <w:t>0,0</w:t>
            </w:r>
          </w:p>
        </w:tc>
        <w:tc>
          <w:tcPr>
            <w:tcW w:w="1352" w:type="dxa"/>
          </w:tcPr>
          <w:p w14:paraId="7D6470BB" w14:textId="4B5B1F45"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1145BBFC" w14:textId="3EA3CEE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E3B3B4E" w14:textId="77777777" w:rsidTr="009500BC">
        <w:tc>
          <w:tcPr>
            <w:tcW w:w="1526" w:type="dxa"/>
          </w:tcPr>
          <w:p w14:paraId="099C88B3" w14:textId="292A0723" w:rsidR="006A2DB6" w:rsidRPr="006A2DB6" w:rsidRDefault="006A2DB6" w:rsidP="006A2DB6">
            <w:pPr>
              <w:pStyle w:val="Tablebody"/>
              <w:autoSpaceDE w:val="0"/>
              <w:autoSpaceDN w:val="0"/>
              <w:adjustRightInd w:val="0"/>
              <w:jc w:val="both"/>
            </w:pPr>
            <w:r w:rsidRPr="006A2DB6">
              <w:rPr>
                <w:szCs w:val="24"/>
              </w:rPr>
              <w:t>clipped_to</w:t>
            </w:r>
          </w:p>
        </w:tc>
        <w:tc>
          <w:tcPr>
            <w:tcW w:w="1538" w:type="dxa"/>
          </w:tcPr>
          <w:p w14:paraId="5534FBFD" w14:textId="0EDA2B0E"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CB40541" w14:textId="6A7A2B59"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513A817A" w14:textId="3758614E"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C8610B1" w14:textId="4223D60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C7FD2C7" w14:textId="77777777" w:rsidTr="009500BC">
        <w:tc>
          <w:tcPr>
            <w:tcW w:w="1526" w:type="dxa"/>
          </w:tcPr>
          <w:p w14:paraId="515EF37B" w14:textId="7F995599" w:rsidR="006A2DB6" w:rsidRPr="006A2DB6" w:rsidRDefault="006A2DB6" w:rsidP="006A2DB6">
            <w:pPr>
              <w:pStyle w:val="Tablebody"/>
              <w:autoSpaceDE w:val="0"/>
              <w:autoSpaceDN w:val="0"/>
              <w:adjustRightInd w:val="0"/>
              <w:jc w:val="both"/>
            </w:pPr>
            <w:r w:rsidRPr="006A2DB6">
              <w:rPr>
                <w:szCs w:val="24"/>
              </w:rPr>
              <w:t>fixed_to</w:t>
            </w:r>
          </w:p>
        </w:tc>
        <w:tc>
          <w:tcPr>
            <w:tcW w:w="1538" w:type="dxa"/>
          </w:tcPr>
          <w:p w14:paraId="42AF8ED9" w14:textId="6E389224" w:rsidR="006A2DB6" w:rsidRPr="006A2DB6" w:rsidRDefault="006A2DB6" w:rsidP="006A2DB6">
            <w:pPr>
              <w:pStyle w:val="Tablebody"/>
              <w:autoSpaceDE w:val="0"/>
              <w:autoSpaceDN w:val="0"/>
              <w:adjustRightInd w:val="0"/>
              <w:jc w:val="both"/>
            </w:pPr>
            <w:r w:rsidRPr="006A2DB6">
              <w:rPr>
                <w:szCs w:val="24"/>
              </w:rPr>
              <w:t>Integer</w:t>
            </w:r>
          </w:p>
        </w:tc>
        <w:tc>
          <w:tcPr>
            <w:tcW w:w="1612" w:type="dxa"/>
          </w:tcPr>
          <w:p w14:paraId="6407FA83" w14:textId="23F42ED5" w:rsidR="006A2DB6" w:rsidRPr="006A2DB6" w:rsidRDefault="006A2DB6" w:rsidP="006A2DB6">
            <w:pPr>
              <w:pStyle w:val="Tablebody"/>
              <w:autoSpaceDE w:val="0"/>
              <w:autoSpaceDN w:val="0"/>
              <w:adjustRightInd w:val="0"/>
              <w:jc w:val="both"/>
            </w:pPr>
            <w:r w:rsidRPr="006A2DB6">
              <w:rPr>
                <w:szCs w:val="24"/>
              </w:rPr>
              <w:t>&gt; 0</w:t>
            </w:r>
          </w:p>
        </w:tc>
        <w:tc>
          <w:tcPr>
            <w:tcW w:w="1352" w:type="dxa"/>
          </w:tcPr>
          <w:p w14:paraId="21227212" w14:textId="168C289F"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417EE765" w14:textId="6063A5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A339BD" w14:textId="77777777" w:rsidTr="009500BC">
        <w:tc>
          <w:tcPr>
            <w:tcW w:w="1526" w:type="dxa"/>
          </w:tcPr>
          <w:p w14:paraId="0EC5E1E8" w14:textId="7FB77D54" w:rsidR="006A2DB6" w:rsidRPr="006A2DB6" w:rsidRDefault="006A2DB6" w:rsidP="006A2DB6">
            <w:pPr>
              <w:pStyle w:val="Tablebody"/>
              <w:autoSpaceDE w:val="0"/>
              <w:autoSpaceDN w:val="0"/>
              <w:adjustRightInd w:val="0"/>
              <w:jc w:val="both"/>
              <w:rPr>
                <w:rFonts w:cs="Calibri"/>
                <w:lang w:eastAsia="zh-CN"/>
              </w:rPr>
            </w:pPr>
            <w:r w:rsidRPr="006A2DB6">
              <w:rPr>
                <w:szCs w:val="24"/>
              </w:rPr>
              <w:t>strength_property_class</w:t>
            </w:r>
          </w:p>
        </w:tc>
        <w:tc>
          <w:tcPr>
            <w:tcW w:w="1538" w:type="dxa"/>
          </w:tcPr>
          <w:p w14:paraId="58782AF1" w14:textId="61E0CBD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Pr>
          <w:p w14:paraId="15143918" w14:textId="587F1495" w:rsidR="006A2DB6" w:rsidRPr="006A2DB6" w:rsidRDefault="006A2DB6" w:rsidP="006A2DB6">
            <w:pPr>
              <w:pStyle w:val="Tablebody"/>
              <w:autoSpaceDE w:val="0"/>
              <w:autoSpaceDN w:val="0"/>
              <w:adjustRightInd w:val="0"/>
              <w:jc w:val="both"/>
            </w:pPr>
            <w:r w:rsidRPr="006A2DB6">
              <w:rPr>
                <w:szCs w:val="24"/>
              </w:rPr>
              <w:t>Alphanumeric</w:t>
            </w:r>
          </w:p>
        </w:tc>
        <w:tc>
          <w:tcPr>
            <w:tcW w:w="1352" w:type="dxa"/>
          </w:tcPr>
          <w:p w14:paraId="43DF0384" w14:textId="2AD08C23" w:rsidR="006A2DB6" w:rsidRPr="006A2DB6" w:rsidRDefault="006A2DB6" w:rsidP="006A2DB6">
            <w:pPr>
              <w:pStyle w:val="Tablebody"/>
              <w:autoSpaceDE w:val="0"/>
              <w:autoSpaceDN w:val="0"/>
              <w:adjustRightInd w:val="0"/>
              <w:jc w:val="both"/>
            </w:pPr>
            <w:r w:rsidRPr="006A2DB6">
              <w:rPr>
                <w:szCs w:val="24"/>
              </w:rPr>
              <w:t>Optional</w:t>
            </w:r>
          </w:p>
        </w:tc>
        <w:tc>
          <w:tcPr>
            <w:tcW w:w="2492" w:type="dxa"/>
          </w:tcPr>
          <w:p w14:paraId="5D96C8D3" w14:textId="281FA96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51C33C1" w14:textId="77777777" w:rsidTr="009500BC">
        <w:tc>
          <w:tcPr>
            <w:tcW w:w="1526" w:type="dxa"/>
            <w:tcBorders>
              <w:bottom w:val="single" w:sz="12" w:space="0" w:color="000000"/>
            </w:tcBorders>
          </w:tcPr>
          <w:p w14:paraId="1CEB07DD" w14:textId="01E99C97" w:rsidR="006A2DB6" w:rsidRPr="006A2DB6" w:rsidRDefault="006A2DB6" w:rsidP="006A2DB6">
            <w:pPr>
              <w:pStyle w:val="Tablebody"/>
              <w:autoSpaceDE w:val="0"/>
              <w:autoSpaceDN w:val="0"/>
              <w:adjustRightInd w:val="0"/>
              <w:jc w:val="both"/>
            </w:pPr>
            <w:r w:rsidRPr="006A2DB6">
              <w:rPr>
                <w:szCs w:val="24"/>
              </w:rPr>
              <w:t>part_code</w:t>
            </w:r>
          </w:p>
        </w:tc>
        <w:tc>
          <w:tcPr>
            <w:tcW w:w="1538" w:type="dxa"/>
            <w:tcBorders>
              <w:bottom w:val="single" w:sz="12" w:space="0" w:color="000000"/>
            </w:tcBorders>
          </w:tcPr>
          <w:p w14:paraId="7F997B07" w14:textId="796483F3" w:rsidR="006A2DB6" w:rsidRPr="006A2DB6" w:rsidRDefault="006A2DB6" w:rsidP="006A2DB6">
            <w:pPr>
              <w:pStyle w:val="Tablebody"/>
              <w:autoSpaceDE w:val="0"/>
              <w:autoSpaceDN w:val="0"/>
              <w:adjustRightInd w:val="0"/>
              <w:jc w:val="both"/>
            </w:pPr>
            <w:r w:rsidRPr="006A2DB6">
              <w:rPr>
                <w:szCs w:val="24"/>
              </w:rPr>
              <w:t>Alphanumeric</w:t>
            </w:r>
          </w:p>
        </w:tc>
        <w:tc>
          <w:tcPr>
            <w:tcW w:w="1612" w:type="dxa"/>
            <w:tcBorders>
              <w:bottom w:val="single" w:sz="12" w:space="0" w:color="000000"/>
            </w:tcBorders>
          </w:tcPr>
          <w:p w14:paraId="3E11C244" w14:textId="0CD8AFD9" w:rsidR="006A2DB6" w:rsidRPr="006A2DB6" w:rsidRDefault="006A2DB6" w:rsidP="006A2DB6">
            <w:pPr>
              <w:pStyle w:val="Tablebody"/>
              <w:autoSpaceDE w:val="0"/>
              <w:autoSpaceDN w:val="0"/>
              <w:adjustRightInd w:val="0"/>
              <w:jc w:val="both"/>
            </w:pPr>
            <w:r w:rsidRPr="006A2DB6">
              <w:rPr>
                <w:szCs w:val="24"/>
              </w:rPr>
              <w:t>Alphanumeric</w:t>
            </w:r>
          </w:p>
        </w:tc>
        <w:tc>
          <w:tcPr>
            <w:tcW w:w="1352" w:type="dxa"/>
            <w:tcBorders>
              <w:bottom w:val="single" w:sz="12" w:space="0" w:color="000000"/>
            </w:tcBorders>
          </w:tcPr>
          <w:p w14:paraId="4A5674F5" w14:textId="477E5B5E"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71D1B511" w14:textId="29FEBE2D" w:rsidR="006A2DB6" w:rsidRPr="006A2DB6" w:rsidRDefault="006A2DB6" w:rsidP="006A2DB6">
            <w:pPr>
              <w:pStyle w:val="Tablebody"/>
              <w:autoSpaceDE w:val="0"/>
              <w:autoSpaceDN w:val="0"/>
              <w:adjustRightInd w:val="0"/>
              <w:jc w:val="both"/>
            </w:pPr>
            <w:r w:rsidRPr="006A2DB6">
              <w:rPr>
                <w:szCs w:val="24"/>
              </w:rPr>
              <w:t>-</w:t>
            </w:r>
          </w:p>
        </w:tc>
      </w:tr>
    </w:tbl>
    <w:p w14:paraId="4BCA5820" w14:textId="0CEC1936" w:rsidR="006A2DB6" w:rsidRDefault="006A2DB6">
      <w:pPr>
        <w:pStyle w:val="BodyText"/>
        <w:autoSpaceDE w:val="0"/>
        <w:autoSpaceDN w:val="0"/>
        <w:adjustRightInd w:val="0"/>
        <w:rPr>
          <w:szCs w:val="24"/>
        </w:rPr>
      </w:pPr>
      <w:r>
        <w:rPr>
          <w:szCs w:val="24"/>
        </w:rPr>
        <w:t>These attributes have the following semantics:</w:t>
      </w:r>
    </w:p>
    <w:p w14:paraId="2CA39A7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diameter</w:t>
      </w:r>
      <w:r>
        <w:rPr>
          <w:szCs w:val="24"/>
        </w:rPr>
        <w:t>: the diameter of the nut.</w:t>
      </w:r>
    </w:p>
    <w:p w14:paraId="1B69B5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height</w:t>
      </w:r>
      <w:r>
        <w:rPr>
          <w:szCs w:val="24"/>
        </w:rPr>
        <w:t>: the height of the nut.</w:t>
      </w:r>
    </w:p>
    <w:p w14:paraId="41547EA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torque</w:t>
      </w:r>
      <w:r>
        <w:rPr>
          <w:szCs w:val="24"/>
        </w:rPr>
        <w:t>: the torque which should be applied when fastening the nut.</w:t>
      </w:r>
    </w:p>
    <w:p w14:paraId="618CBED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angle</w:t>
      </w:r>
      <w:r>
        <w:rPr>
          <w:szCs w:val="24"/>
        </w:rPr>
        <w:t>: the turning angle which should be applied when fastening the nut.</w:t>
      </w:r>
    </w:p>
    <w:p w14:paraId="6F81171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static_friction</w:t>
      </w:r>
      <w:r>
        <w:rPr>
          <w:szCs w:val="24"/>
        </w:rPr>
        <w:t>: The static friction between the nut and the adjacent washer or part.</w:t>
      </w:r>
    </w:p>
    <w:p w14:paraId="465FAB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kinetic_friction</w:t>
      </w:r>
      <w:r>
        <w:rPr>
          <w:szCs w:val="24"/>
        </w:rPr>
        <w:t>: The kinetic friction between the nut and the adjacent washer or part.</w:t>
      </w:r>
    </w:p>
    <w:p w14:paraId="5F5312D6" w14:textId="4335029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If this attribute is given, the nut is fixed with a clip, or it is clinched, or it is a clip itself. It is then clipped to the flange partner with the index given as attribute value (see </w:t>
      </w:r>
      <w:del w:id="635" w:author="LUEJE Claudia" w:date="2024-05-02T19:02:00Z">
        <w:r w:rsidDel="00077C45">
          <w:rPr>
            <w:rStyle w:val="citesec"/>
            <w:szCs w:val="24"/>
          </w:rPr>
          <w:delText>clause </w:delText>
        </w:r>
      </w:del>
      <w:r>
        <w:rPr>
          <w:rStyle w:val="citesec"/>
          <w:szCs w:val="24"/>
        </w:rPr>
        <w:t>7.4.2.2</w:t>
      </w:r>
      <w:r>
        <w:rPr>
          <w:szCs w:val="24"/>
        </w:rPr>
        <w:t>). If this attribute is missing, the nut is not clipped. The nut and the clip share a common part code, i. e. they are regarded to be one single part;</w:t>
      </w:r>
    </w:p>
    <w:p w14:paraId="11068B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xml:space="preserve">: If this attribute is given, the nut is firmly fixed by welding or clinching to the flange partner with the index indicated by the attribute’s value (see </w:t>
      </w:r>
      <w:del w:id="636" w:author="LUEJE Claudia" w:date="2024-05-02T19:02:00Z">
        <w:r w:rsidDel="00077C45">
          <w:rPr>
            <w:rStyle w:val="citesec"/>
            <w:szCs w:val="24"/>
          </w:rPr>
          <w:delText>clause </w:delText>
        </w:r>
      </w:del>
      <w:r>
        <w:rPr>
          <w:rStyle w:val="citesec"/>
          <w:szCs w:val="24"/>
        </w:rPr>
        <w:t>7.4.2.2</w:t>
      </w:r>
      <w:r>
        <w:rPr>
          <w:szCs w:val="24"/>
        </w:rPr>
        <w:t>). If this attribute is missing, the nut is not fixed.</w:t>
      </w:r>
    </w:p>
    <w:p w14:paraId="4335202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strength_property_class</w:t>
      </w:r>
      <w:r>
        <w:rPr>
          <w:szCs w:val="24"/>
        </w:rPr>
        <w:t>: strength according to applied standard within a unique part supplier or OEM.</w:t>
      </w:r>
    </w:p>
    <w:p w14:paraId="681E8D2B" w14:textId="63B0A91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part_code</w:t>
      </w:r>
      <w:r>
        <w:rPr>
          <w:szCs w:val="24"/>
        </w:rPr>
        <w:t>: the part code of the nut, as used</w:t>
      </w:r>
      <w:ins w:id="637" w:author="LUEJE Claudia" w:date="2024-05-02T19:02:00Z">
        <w:r w:rsidR="00077C45">
          <w:rPr>
            <w:szCs w:val="24"/>
          </w:rPr>
          <w:t>,</w:t>
        </w:r>
      </w:ins>
      <w:r>
        <w:rPr>
          <w:szCs w:val="24"/>
        </w:rPr>
        <w:t xml:space="preserve"> e.g. in a PDM system. It can be convenient to use the nut norm (according to e.g. ISO, EN, BSW, DIN) as part code.</w:t>
      </w:r>
    </w:p>
    <w:p w14:paraId="771A9C22" w14:textId="77777777" w:rsidR="006A2DB6" w:rsidRDefault="006A2DB6">
      <w:pPr>
        <w:pStyle w:val="BodyText"/>
        <w:autoSpaceDE w:val="0"/>
        <w:autoSpaceDN w:val="0"/>
        <w:adjustRightInd w:val="0"/>
        <w:rPr>
          <w:szCs w:val="24"/>
        </w:rPr>
      </w:pPr>
      <w:r>
        <w:rPr>
          <w:szCs w:val="24"/>
        </w:rPr>
        <w:t xml:space="preserve">Usually nut </w:t>
      </w:r>
      <w:r w:rsidRPr="00297FB0">
        <w:rPr>
          <w:rStyle w:val="ISOCode"/>
        </w:rPr>
        <w:t>fixed_to</w:t>
      </w:r>
      <w:r>
        <w:rPr>
          <w:szCs w:val="24"/>
        </w:rPr>
        <w:t xml:space="preserve"> prohibits nut </w:t>
      </w:r>
      <w:r w:rsidRPr="00297FB0">
        <w:rPr>
          <w:rStyle w:val="ISOCode"/>
        </w:rPr>
        <w:t>clipped_to</w:t>
      </w:r>
      <w:r>
        <w:rPr>
          <w:szCs w:val="24"/>
        </w:rPr>
        <w:t xml:space="preserve"> and vice versa.</w:t>
      </w:r>
    </w:p>
    <w:p w14:paraId="52E4CBAC" w14:textId="77777777" w:rsidR="006A2DB6" w:rsidRDefault="006A2DB6">
      <w:pPr>
        <w:pStyle w:val="BodyText"/>
        <w:autoSpaceDE w:val="0"/>
        <w:autoSpaceDN w:val="0"/>
        <w:adjustRightInd w:val="0"/>
        <w:rPr>
          <w:szCs w:val="24"/>
        </w:rPr>
      </w:pPr>
      <w:r>
        <w:rPr>
          <w:szCs w:val="24"/>
        </w:rPr>
        <w:t xml:space="preserve">Usually nut </w:t>
      </w:r>
      <w:r w:rsidRPr="00297FB0">
        <w:rPr>
          <w:rStyle w:val="ISOCode"/>
        </w:rPr>
        <w:t>clipped_to</w:t>
      </w:r>
      <w:r>
        <w:rPr>
          <w:szCs w:val="24"/>
        </w:rPr>
        <w:t xml:space="preserve"> or </w:t>
      </w:r>
      <w:r w:rsidRPr="00297FB0">
        <w:rPr>
          <w:rStyle w:val="ISOCode"/>
        </w:rPr>
        <w:t>fixed_to</w:t>
      </w:r>
      <w:r>
        <w:rPr>
          <w:szCs w:val="24"/>
        </w:rPr>
        <w:t xml:space="preserve"> prohibits bolt </w:t>
      </w:r>
      <w:r w:rsidRPr="00297FB0">
        <w:rPr>
          <w:rStyle w:val="ISOCode"/>
        </w:rPr>
        <w:t>clipped_to</w:t>
      </w:r>
      <w:r>
        <w:rPr>
          <w:szCs w:val="24"/>
        </w:rPr>
        <w:t xml:space="preserve"> or </w:t>
      </w:r>
      <w:r w:rsidRPr="00297FB0">
        <w:rPr>
          <w:rStyle w:val="ISOCode"/>
        </w:rPr>
        <w:t>fixed_to</w:t>
      </w:r>
      <w:r>
        <w:rPr>
          <w:szCs w:val="24"/>
        </w:rPr>
        <w:t xml:space="preserve"> and vice versa.</w:t>
      </w:r>
    </w:p>
    <w:p w14:paraId="2E666120" w14:textId="77777777" w:rsidR="006A2DB6" w:rsidRDefault="006A2DB6">
      <w:pPr>
        <w:pStyle w:val="BodyText"/>
        <w:autoSpaceDE w:val="0"/>
        <w:autoSpaceDN w:val="0"/>
        <w:adjustRightInd w:val="0"/>
        <w:rPr>
          <w:szCs w:val="24"/>
        </w:rPr>
      </w:pPr>
      <w:r>
        <w:rPr>
          <w:szCs w:val="24"/>
        </w:rPr>
        <w:t>There are other means of fixating nuts to sheets as well, such as punching or riveting.</w:t>
      </w:r>
    </w:p>
    <w:p w14:paraId="28A8C1B9" w14:textId="5F50B09C" w:rsidR="006A2DB6" w:rsidRDefault="006A2DB6">
      <w:pPr>
        <w:pStyle w:val="BodyText"/>
        <w:autoSpaceDE w:val="0"/>
        <w:autoSpaceDN w:val="0"/>
        <w:adjustRightInd w:val="0"/>
        <w:rPr>
          <w:szCs w:val="24"/>
        </w:rPr>
      </w:pPr>
      <w:r>
        <w:rPr>
          <w:szCs w:val="24"/>
        </w:rPr>
        <w:t xml:space="preserve">The element </w:t>
      </w:r>
      <w:r w:rsidRPr="00297FB0">
        <w:rPr>
          <w:rStyle w:val="ISOCode"/>
        </w:rPr>
        <w:t>&lt;nut/&gt;</w:t>
      </w:r>
      <w:r>
        <w:rPr>
          <w:szCs w:val="24"/>
        </w:rPr>
        <w:t xml:space="preserve"> allows for the following nested elements (</w:t>
      </w:r>
      <w:ins w:id="638" w:author="LUEJE Claudia" w:date="2024-05-02T19:02:00Z">
        <w:r w:rsidR="00077C45">
          <w:rPr>
            <w:szCs w:val="24"/>
          </w:rPr>
          <w:t xml:space="preserve">see </w:t>
        </w:r>
      </w:ins>
      <w:r w:rsidR="009C3FFA">
        <w:rPr>
          <w:rStyle w:val="citetbl"/>
          <w:szCs w:val="24"/>
        </w:rPr>
        <w:t>Table </w:t>
      </w:r>
      <w:r>
        <w:rPr>
          <w:rStyle w:val="citetbl"/>
          <w:szCs w:val="24"/>
        </w:rPr>
        <w:t>55</w:t>
      </w:r>
      <w:r>
        <w:rPr>
          <w:szCs w:val="24"/>
        </w:rPr>
        <w:t>):</w:t>
      </w:r>
    </w:p>
    <w:p w14:paraId="6D1C996A" w14:textId="7A17C10E" w:rsidR="006A2DB6" w:rsidRDefault="009C3FFA">
      <w:pPr>
        <w:pStyle w:val="Tabletitle"/>
        <w:autoSpaceDE w:val="0"/>
        <w:autoSpaceDN w:val="0"/>
        <w:adjustRightInd w:val="0"/>
        <w:outlineLvl w:val="0"/>
        <w:rPr>
          <w:szCs w:val="24"/>
        </w:rPr>
      </w:pPr>
      <w:r>
        <w:rPr>
          <w:szCs w:val="24"/>
        </w:rPr>
        <w:t>Table </w:t>
      </w:r>
      <w:r w:rsidR="006A2DB6">
        <w:rPr>
          <w:szCs w:val="24"/>
        </w:rPr>
        <w:t xml:space="preserve">55 — Nested elements of element </w:t>
      </w:r>
      <w:r w:rsidR="006A2DB6" w:rsidRPr="00297FB0">
        <w:rPr>
          <w:rStyle w:val="ISOCode"/>
        </w:rPr>
        <w:t>&lt;nut/&gt;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2837"/>
      </w:tblGrid>
      <w:tr w:rsidR="006A2DB6" w:rsidRPr="00EC4DAD" w14:paraId="79B79AF9" w14:textId="77777777" w:rsidTr="009500BC">
        <w:trPr>
          <w:cantSplit/>
          <w:tblHeader/>
          <w:jc w:val="center"/>
        </w:trPr>
        <w:tc>
          <w:tcPr>
            <w:tcW w:w="2111" w:type="dxa"/>
            <w:tcBorders>
              <w:top w:val="single" w:sz="12" w:space="0" w:color="000000"/>
              <w:bottom w:val="single" w:sz="12" w:space="0" w:color="000000"/>
            </w:tcBorders>
            <w:shd w:val="clear" w:color="auto" w:fill="F3F3F3"/>
            <w:vAlign w:val="bottom"/>
            <w:hideMark/>
          </w:tcPr>
          <w:p w14:paraId="2D36B751" w14:textId="1503BDA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639" w:author="LUEJE Claudia" w:date="2024-05-02T19:02:00Z">
              <w:r w:rsidR="00077C45">
                <w:rPr>
                  <w:b/>
                  <w:szCs w:val="24"/>
                </w:rPr>
                <w:t>e</w:t>
              </w:r>
            </w:ins>
            <w:del w:id="640" w:author="LUEJE Claudia" w:date="2024-05-02T19:02:00Z">
              <w:r w:rsidRPr="00EC4DAD" w:rsidDel="00077C45">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7236EAD" w14:textId="187A326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59AAEE" w14:textId="5E7E70AF"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37" w:type="dxa"/>
            <w:tcBorders>
              <w:top w:val="single" w:sz="12" w:space="0" w:color="000000"/>
              <w:bottom w:val="single" w:sz="12" w:space="0" w:color="000000"/>
            </w:tcBorders>
            <w:shd w:val="clear" w:color="auto" w:fill="F3F3F3"/>
            <w:vAlign w:val="bottom"/>
            <w:hideMark/>
          </w:tcPr>
          <w:p w14:paraId="2BFF3C43" w14:textId="0DAF11B9"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5955F116" w14:textId="77777777" w:rsidTr="009500BC">
        <w:trPr>
          <w:cantSplit/>
          <w:jc w:val="center"/>
        </w:trPr>
        <w:tc>
          <w:tcPr>
            <w:tcW w:w="2111" w:type="dxa"/>
            <w:tcBorders>
              <w:top w:val="single" w:sz="12" w:space="0" w:color="000000"/>
              <w:bottom w:val="single" w:sz="12" w:space="0" w:color="000000"/>
            </w:tcBorders>
            <w:vAlign w:val="bottom"/>
            <w:hideMark/>
          </w:tcPr>
          <w:p w14:paraId="13C12AFC" w14:textId="18F14D33" w:rsidR="006A2DB6" w:rsidRPr="006A2DB6" w:rsidRDefault="006A2DB6" w:rsidP="006A2DB6">
            <w:pPr>
              <w:pStyle w:val="Tablebody"/>
              <w:autoSpaceDE w:val="0"/>
              <w:autoSpaceDN w:val="0"/>
              <w:adjustRightInd w:val="0"/>
              <w:jc w:val="both"/>
              <w:rPr>
                <w:rFonts w:cs="Calibri"/>
                <w:lang w:eastAsia="zh-CN"/>
              </w:rPr>
            </w:pPr>
            <w:r w:rsidRPr="006A2DB6">
              <w:rPr>
                <w:szCs w:val="24"/>
              </w:rPr>
              <w:t>Washer</w:t>
            </w:r>
          </w:p>
        </w:tc>
        <w:tc>
          <w:tcPr>
            <w:tcW w:w="2268" w:type="dxa"/>
            <w:tcBorders>
              <w:top w:val="single" w:sz="12" w:space="0" w:color="000000"/>
              <w:bottom w:val="single" w:sz="12" w:space="0" w:color="000000"/>
            </w:tcBorders>
            <w:vAlign w:val="bottom"/>
            <w:hideMark/>
          </w:tcPr>
          <w:p w14:paraId="749AC801" w14:textId="5601461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vAlign w:val="bottom"/>
            <w:hideMark/>
          </w:tcPr>
          <w:p w14:paraId="70F7D2FC" w14:textId="12612A3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37" w:type="dxa"/>
            <w:tcBorders>
              <w:top w:val="single" w:sz="12" w:space="0" w:color="000000"/>
              <w:bottom w:val="single" w:sz="12" w:space="0" w:color="000000"/>
            </w:tcBorders>
            <w:vAlign w:val="bottom"/>
            <w:hideMark/>
          </w:tcPr>
          <w:p w14:paraId="6E65FADD" w14:textId="45A23A1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16D829B5" w14:textId="35944ABB" w:rsidR="006A2DB6" w:rsidRDefault="006A2DB6">
      <w:pPr>
        <w:pStyle w:val="BodyText"/>
        <w:autoSpaceDE w:val="0"/>
        <w:autoSpaceDN w:val="0"/>
        <w:adjustRightInd w:val="0"/>
        <w:rPr>
          <w:szCs w:val="24"/>
        </w:rPr>
      </w:pPr>
      <w:r>
        <w:rPr>
          <w:szCs w:val="24"/>
        </w:rPr>
        <w:t xml:space="preserve">The nested element </w:t>
      </w:r>
      <w:r w:rsidRPr="00297FB0">
        <w:rPr>
          <w:rStyle w:val="ISOCode"/>
        </w:rPr>
        <w:t>&lt;washer/&gt;</w:t>
      </w:r>
      <w:r>
        <w:rPr>
          <w:szCs w:val="24"/>
        </w:rPr>
        <w:t xml:space="preserve"> refers to the washer next to the nut of the bolt.</w:t>
      </w:r>
    </w:p>
    <w:p w14:paraId="7DC4CFD4"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Bolt</w:t>
      </w:r>
    </w:p>
    <w:p w14:paraId="0265F85F"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CF60DD6" w14:textId="77777777" w:rsidR="006A2DB6" w:rsidRDefault="006A2DB6">
      <w:pPr>
        <w:pStyle w:val="BodyText"/>
        <w:autoSpaceDE w:val="0"/>
        <w:autoSpaceDN w:val="0"/>
        <w:adjustRightInd w:val="0"/>
        <w:rPr>
          <w:szCs w:val="24"/>
        </w:rPr>
      </w:pPr>
      <w:r>
        <w:rPr>
          <w:szCs w:val="24"/>
        </w:rPr>
        <w:t xml:space="preserve">A bolt connection is denoted by an element </w:t>
      </w:r>
      <w:r w:rsidRPr="00297FB0">
        <w:rPr>
          <w:rStyle w:val="ISOCode"/>
        </w:rPr>
        <w:t>&lt;bolt/&gt;</w:t>
      </w:r>
      <w:r>
        <w:rPr>
          <w:szCs w:val="24"/>
        </w:rPr>
        <w:t>. This element is described completely by its attributes and nested elements.</w:t>
      </w:r>
    </w:p>
    <w:p w14:paraId="267D7C80"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“bolt”</w:t>
      </w:r>
    </w:p>
    <w:p w14:paraId="371DF5FE" w14:textId="766875B2" w:rsidR="006A2DB6" w:rsidRDefault="006A2DB6">
      <w:pPr>
        <w:pStyle w:val="BodyText"/>
        <w:autoSpaceDE w:val="0"/>
        <w:autoSpaceDN w:val="0"/>
        <w:adjustRightInd w:val="0"/>
        <w:rPr>
          <w:szCs w:val="24"/>
        </w:rPr>
      </w:pPr>
      <w:r>
        <w:rPr>
          <w:szCs w:val="24"/>
        </w:rPr>
        <w:t xml:space="preserve">For the </w:t>
      </w:r>
      <w:r w:rsidRPr="00297FB0">
        <w:rPr>
          <w:rStyle w:val="ISOCode"/>
        </w:rPr>
        <w:t>&lt;bolt/&gt;</w:t>
      </w:r>
      <w:r>
        <w:rPr>
          <w:szCs w:val="24"/>
        </w:rPr>
        <w:t xml:space="preserve"> element, the following attributes can be specified (</w:t>
      </w:r>
      <w:ins w:id="641" w:author="LUEJE Claudia" w:date="2024-05-02T19:04:00Z">
        <w:r w:rsidR="00BF4909">
          <w:rPr>
            <w:szCs w:val="24"/>
          </w:rPr>
          <w:t xml:space="preserve">see </w:t>
        </w:r>
      </w:ins>
      <w:r w:rsidR="009C3FFA">
        <w:rPr>
          <w:rStyle w:val="citetbl"/>
          <w:szCs w:val="24"/>
        </w:rPr>
        <w:t>Table </w:t>
      </w:r>
      <w:r>
        <w:rPr>
          <w:rStyle w:val="citetbl"/>
          <w:szCs w:val="24"/>
        </w:rPr>
        <w:t>56</w:t>
      </w:r>
      <w:r>
        <w:rPr>
          <w:szCs w:val="24"/>
        </w:rPr>
        <w:t>):</w:t>
      </w:r>
    </w:p>
    <w:p w14:paraId="1372F3A8" w14:textId="746A4AA8" w:rsidR="006A2DB6" w:rsidRDefault="009C3FFA">
      <w:pPr>
        <w:pStyle w:val="Tabletitle"/>
        <w:autoSpaceDE w:val="0"/>
        <w:autoSpaceDN w:val="0"/>
        <w:adjustRightInd w:val="0"/>
        <w:outlineLvl w:val="0"/>
        <w:rPr>
          <w:szCs w:val="24"/>
        </w:rPr>
      </w:pPr>
      <w:r>
        <w:rPr>
          <w:szCs w:val="24"/>
        </w:rPr>
        <w:t>Table </w:t>
      </w:r>
      <w:r w:rsidR="006A2DB6">
        <w:rPr>
          <w:szCs w:val="24"/>
        </w:rPr>
        <w:t xml:space="preserve">56 — Attributes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09666B06" w14:textId="77777777" w:rsidTr="009500BC">
        <w:trPr>
          <w:cantSplit/>
          <w:tblHeader/>
          <w:jc w:val="center"/>
        </w:trPr>
        <w:tc>
          <w:tcPr>
            <w:tcW w:w="1526" w:type="dxa"/>
            <w:tcBorders>
              <w:top w:val="single" w:sz="12" w:space="0" w:color="000000"/>
              <w:bottom w:val="single" w:sz="12" w:space="0" w:color="000000"/>
            </w:tcBorders>
            <w:shd w:val="clear" w:color="auto" w:fill="F3F3F3"/>
            <w:vAlign w:val="bottom"/>
            <w:hideMark/>
          </w:tcPr>
          <w:p w14:paraId="09A1B72F" w14:textId="702E2C7C"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1BFD3249" w14:textId="14B3B2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5B7ED470" w14:textId="20782A9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642" w:author="LUEJE Claudia" w:date="2024-05-02T19:04:00Z">
              <w:r w:rsidR="00BF4909">
                <w:rPr>
                  <w:b/>
                  <w:szCs w:val="24"/>
                </w:rPr>
                <w:t>s</w:t>
              </w:r>
            </w:ins>
            <w:del w:id="643" w:author="LUEJE Claudia" w:date="2024-05-02T19:04:00Z">
              <w:r w:rsidRPr="00EC4DAD" w:rsidDel="00BF4909">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BA8B630" w14:textId="55A5D08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02621FB1" w14:textId="58136350"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35905B" w14:textId="77777777" w:rsidTr="009500BC">
        <w:trPr>
          <w:cantSplit/>
          <w:jc w:val="center"/>
        </w:trPr>
        <w:tc>
          <w:tcPr>
            <w:tcW w:w="1526" w:type="dxa"/>
            <w:tcBorders>
              <w:top w:val="single" w:sz="12" w:space="0" w:color="000000"/>
            </w:tcBorders>
          </w:tcPr>
          <w:p w14:paraId="39246E9E" w14:textId="4D5B495F" w:rsidR="006A2DB6" w:rsidRPr="006A2DB6" w:rsidRDefault="006A2DB6" w:rsidP="006A2DB6">
            <w:pPr>
              <w:pStyle w:val="Tablebody"/>
              <w:autoSpaceDE w:val="0"/>
              <w:autoSpaceDN w:val="0"/>
              <w:adjustRightInd w:val="0"/>
              <w:jc w:val="both"/>
            </w:pPr>
            <w:r w:rsidRPr="006A2DB6">
              <w:rPr>
                <w:szCs w:val="24"/>
              </w:rPr>
              <w:t>clipped_to</w:t>
            </w:r>
          </w:p>
        </w:tc>
        <w:tc>
          <w:tcPr>
            <w:tcW w:w="1538" w:type="dxa"/>
            <w:tcBorders>
              <w:top w:val="single" w:sz="12" w:space="0" w:color="000000"/>
            </w:tcBorders>
          </w:tcPr>
          <w:p w14:paraId="45B47F07" w14:textId="025E81BA"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top w:val="single" w:sz="12" w:space="0" w:color="000000"/>
            </w:tcBorders>
          </w:tcPr>
          <w:p w14:paraId="3879FFB8" w14:textId="4A059229"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top w:val="single" w:sz="12" w:space="0" w:color="000000"/>
            </w:tcBorders>
          </w:tcPr>
          <w:p w14:paraId="3B53F6F5" w14:textId="6C912057"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top w:val="single" w:sz="12" w:space="0" w:color="000000"/>
            </w:tcBorders>
          </w:tcPr>
          <w:p w14:paraId="1F35E8ED" w14:textId="0E50A17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7CBEEF" w14:textId="77777777" w:rsidTr="009500BC">
        <w:trPr>
          <w:cantSplit/>
          <w:jc w:val="center"/>
        </w:trPr>
        <w:tc>
          <w:tcPr>
            <w:tcW w:w="1526" w:type="dxa"/>
            <w:tcBorders>
              <w:bottom w:val="single" w:sz="12" w:space="0" w:color="000000"/>
            </w:tcBorders>
          </w:tcPr>
          <w:p w14:paraId="0BEFDF1C" w14:textId="14AF0DC4" w:rsidR="006A2DB6" w:rsidRPr="006A2DB6" w:rsidRDefault="006A2DB6" w:rsidP="006A2DB6">
            <w:pPr>
              <w:pStyle w:val="Tablebody"/>
              <w:autoSpaceDE w:val="0"/>
              <w:autoSpaceDN w:val="0"/>
              <w:adjustRightInd w:val="0"/>
              <w:jc w:val="both"/>
              <w:rPr>
                <w:rFonts w:cs="Calibri"/>
                <w:lang w:eastAsia="zh-CN"/>
              </w:rPr>
            </w:pPr>
            <w:r w:rsidRPr="006A2DB6">
              <w:rPr>
                <w:szCs w:val="24"/>
              </w:rPr>
              <w:t>fixed_to</w:t>
            </w:r>
          </w:p>
        </w:tc>
        <w:tc>
          <w:tcPr>
            <w:tcW w:w="1538" w:type="dxa"/>
            <w:tcBorders>
              <w:bottom w:val="single" w:sz="12" w:space="0" w:color="000000"/>
            </w:tcBorders>
          </w:tcPr>
          <w:p w14:paraId="0C4EE5F4" w14:textId="4E2496A5" w:rsidR="006A2DB6" w:rsidRPr="006A2DB6" w:rsidRDefault="006A2DB6" w:rsidP="006A2DB6">
            <w:pPr>
              <w:pStyle w:val="Tablebody"/>
              <w:autoSpaceDE w:val="0"/>
              <w:autoSpaceDN w:val="0"/>
              <w:adjustRightInd w:val="0"/>
              <w:jc w:val="both"/>
            </w:pPr>
            <w:r w:rsidRPr="006A2DB6">
              <w:rPr>
                <w:szCs w:val="24"/>
              </w:rPr>
              <w:t>Integer</w:t>
            </w:r>
          </w:p>
        </w:tc>
        <w:tc>
          <w:tcPr>
            <w:tcW w:w="1612" w:type="dxa"/>
            <w:tcBorders>
              <w:bottom w:val="single" w:sz="12" w:space="0" w:color="000000"/>
            </w:tcBorders>
          </w:tcPr>
          <w:p w14:paraId="49D87EA2" w14:textId="3415352C" w:rsidR="006A2DB6" w:rsidRPr="006A2DB6" w:rsidRDefault="006A2DB6" w:rsidP="006A2DB6">
            <w:pPr>
              <w:pStyle w:val="Tablebody"/>
              <w:autoSpaceDE w:val="0"/>
              <w:autoSpaceDN w:val="0"/>
              <w:adjustRightInd w:val="0"/>
              <w:jc w:val="both"/>
            </w:pPr>
            <w:r w:rsidRPr="006A2DB6">
              <w:rPr>
                <w:szCs w:val="24"/>
              </w:rPr>
              <w:t>&gt; 0</w:t>
            </w:r>
          </w:p>
        </w:tc>
        <w:tc>
          <w:tcPr>
            <w:tcW w:w="1352" w:type="dxa"/>
            <w:tcBorders>
              <w:bottom w:val="single" w:sz="12" w:space="0" w:color="000000"/>
            </w:tcBorders>
          </w:tcPr>
          <w:p w14:paraId="117EE126" w14:textId="139994E5" w:rsidR="006A2DB6" w:rsidRPr="006A2DB6" w:rsidRDefault="006A2DB6" w:rsidP="006A2DB6">
            <w:pPr>
              <w:pStyle w:val="Tablebody"/>
              <w:autoSpaceDE w:val="0"/>
              <w:autoSpaceDN w:val="0"/>
              <w:adjustRightInd w:val="0"/>
              <w:jc w:val="both"/>
            </w:pPr>
            <w:r w:rsidRPr="006A2DB6">
              <w:rPr>
                <w:szCs w:val="24"/>
              </w:rPr>
              <w:t>Optional</w:t>
            </w:r>
          </w:p>
        </w:tc>
        <w:tc>
          <w:tcPr>
            <w:tcW w:w="2492" w:type="dxa"/>
            <w:tcBorders>
              <w:bottom w:val="single" w:sz="12" w:space="0" w:color="000000"/>
            </w:tcBorders>
          </w:tcPr>
          <w:p w14:paraId="4B902F8B" w14:textId="63D850C8" w:rsidR="006A2DB6" w:rsidRPr="006A2DB6" w:rsidRDefault="006A2DB6" w:rsidP="006A2DB6">
            <w:pPr>
              <w:pStyle w:val="Tablebody"/>
              <w:autoSpaceDE w:val="0"/>
              <w:autoSpaceDN w:val="0"/>
              <w:adjustRightInd w:val="0"/>
              <w:jc w:val="both"/>
            </w:pPr>
            <w:r w:rsidRPr="006A2DB6">
              <w:rPr>
                <w:szCs w:val="24"/>
              </w:rPr>
              <w:t>-</w:t>
            </w:r>
          </w:p>
        </w:tc>
      </w:tr>
    </w:tbl>
    <w:p w14:paraId="4D9E8DB5" w14:textId="0A86D1CE" w:rsidR="006A2DB6" w:rsidRDefault="006A2DB6">
      <w:pPr>
        <w:pStyle w:val="BodyText"/>
        <w:autoSpaceDE w:val="0"/>
        <w:autoSpaceDN w:val="0"/>
        <w:adjustRightInd w:val="0"/>
        <w:rPr>
          <w:szCs w:val="24"/>
        </w:rPr>
      </w:pPr>
      <w:r>
        <w:rPr>
          <w:szCs w:val="24"/>
        </w:rPr>
        <w:t>The following list explains these attributes:</w:t>
      </w:r>
    </w:p>
    <w:p w14:paraId="56AF2A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clipped_to</w:t>
      </w:r>
      <w:r>
        <w:rPr>
          <w:szCs w:val="24"/>
        </w:rPr>
        <w:t xml:space="preserve">: The head of the bolt is fixed with a clip to the flange partner with this index (see </w:t>
      </w:r>
      <w:del w:id="644" w:author="LUEJE Claudia" w:date="2024-05-02T19:05:00Z">
        <w:r w:rsidDel="00BF4909">
          <w:rPr>
            <w:rStyle w:val="citesec"/>
            <w:szCs w:val="24"/>
          </w:rPr>
          <w:delText>clau</w:delText>
        </w:r>
      </w:del>
      <w:del w:id="645" w:author="LUEJE Claudia" w:date="2024-05-02T19:04:00Z">
        <w:r w:rsidDel="00BF4909">
          <w:rPr>
            <w:rStyle w:val="citesec"/>
            <w:szCs w:val="24"/>
          </w:rPr>
          <w:delText>se </w:delText>
        </w:r>
      </w:del>
      <w:r>
        <w:rPr>
          <w:rStyle w:val="citesec"/>
          <w:szCs w:val="24"/>
        </w:rPr>
        <w:t>7.4.2.2</w:t>
      </w:r>
      <w:r>
        <w:rPr>
          <w:szCs w:val="24"/>
        </w:rPr>
        <w:t>). If the attribute is missing, the bolt is not clipped. Both, bolt and clip, share a common part code, which means they are regarded to be one single part.</w:t>
      </w:r>
    </w:p>
    <w:p w14:paraId="18F8911F" w14:textId="3D05F51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97FB0">
        <w:rPr>
          <w:rStyle w:val="ISOCode"/>
        </w:rPr>
        <w:t>fixed_to</w:t>
      </w:r>
      <w:r>
        <w:rPr>
          <w:szCs w:val="24"/>
        </w:rPr>
        <w:t>: The head of the bolt is fixed (e.g.</w:t>
      </w:r>
      <w:del w:id="646" w:author="LUEJE Claudia" w:date="2024-05-02T19:05:00Z">
        <w:r w:rsidDel="00BF4909">
          <w:rPr>
            <w:szCs w:val="24"/>
          </w:rPr>
          <w:delText>,</w:delText>
        </w:r>
      </w:del>
      <w:r>
        <w:rPr>
          <w:szCs w:val="24"/>
        </w:rPr>
        <w:t xml:space="preserve"> welded) to the flange partner with this index (see </w:t>
      </w:r>
      <w:del w:id="647" w:author="LUEJE Claudia" w:date="2024-05-02T19:05:00Z">
        <w:r w:rsidDel="00BF4909">
          <w:rPr>
            <w:rStyle w:val="citesec"/>
            <w:szCs w:val="24"/>
          </w:rPr>
          <w:delText>clause </w:delText>
        </w:r>
      </w:del>
      <w:r>
        <w:rPr>
          <w:rStyle w:val="citesec"/>
          <w:szCs w:val="24"/>
        </w:rPr>
        <w:t>7.4.2.2</w:t>
      </w:r>
      <w:r>
        <w:rPr>
          <w:szCs w:val="24"/>
        </w:rPr>
        <w:t>). This also applies if there is no screw head at all, which means that this bolt actually is a fixed bolt, or a stud. If the attribute is missing, the bolt is not fixed.</w:t>
      </w:r>
    </w:p>
    <w:p w14:paraId="12E3FE3F" w14:textId="77777777" w:rsidR="006A2DB6" w:rsidRDefault="006A2DB6">
      <w:pPr>
        <w:pStyle w:val="BodyText"/>
        <w:autoSpaceDE w:val="0"/>
        <w:autoSpaceDN w:val="0"/>
        <w:adjustRightInd w:val="0"/>
        <w:rPr>
          <w:szCs w:val="24"/>
        </w:rPr>
      </w:pPr>
      <w:r>
        <w:rPr>
          <w:szCs w:val="24"/>
        </w:rPr>
        <w:t>There is no “base” attribute for bolts since this information can be derived from connection direction.</w:t>
      </w:r>
    </w:p>
    <w:p w14:paraId="4F9D8244" w14:textId="77777777" w:rsidR="006A2DB6" w:rsidRDefault="006A2DB6">
      <w:pPr>
        <w:pStyle w:val="BodyText"/>
        <w:autoSpaceDE w:val="0"/>
        <w:autoSpaceDN w:val="0"/>
        <w:adjustRightInd w:val="0"/>
        <w:rPr>
          <w:szCs w:val="24"/>
        </w:rPr>
      </w:pPr>
      <w:r>
        <w:rPr>
          <w:szCs w:val="24"/>
        </w:rPr>
        <w:t xml:space="preserve">Usually bolt </w:t>
      </w:r>
      <w:r w:rsidRPr="00297FB0">
        <w:rPr>
          <w:rStyle w:val="ISOCode"/>
        </w:rPr>
        <w:t>fixed_to</w:t>
      </w:r>
      <w:r>
        <w:rPr>
          <w:szCs w:val="24"/>
        </w:rPr>
        <w:t xml:space="preserve"> prohibits bolt </w:t>
      </w:r>
      <w:r w:rsidRPr="00297FB0">
        <w:rPr>
          <w:rStyle w:val="ISOCode"/>
        </w:rPr>
        <w:t>clipped_to</w:t>
      </w:r>
      <w:r>
        <w:rPr>
          <w:szCs w:val="24"/>
        </w:rPr>
        <w:t xml:space="preserve"> and vice versa.</w:t>
      </w:r>
    </w:p>
    <w:p w14:paraId="689B3A33" w14:textId="4E3ECB03" w:rsidR="006A2DB6" w:rsidRDefault="006A2DB6">
      <w:pPr>
        <w:pStyle w:val="BodyText"/>
        <w:autoSpaceDE w:val="0"/>
        <w:autoSpaceDN w:val="0"/>
        <w:adjustRightInd w:val="0"/>
        <w:rPr>
          <w:szCs w:val="24"/>
        </w:rPr>
      </w:pPr>
      <w:r>
        <w:rPr>
          <w:szCs w:val="24"/>
        </w:rPr>
        <w:t xml:space="preserve">The element </w:t>
      </w:r>
      <w:r w:rsidRPr="00297FB0">
        <w:rPr>
          <w:rStyle w:val="ISOCode"/>
        </w:rPr>
        <w:t>&lt;bolt/&gt;</w:t>
      </w:r>
      <w:r>
        <w:rPr>
          <w:szCs w:val="24"/>
        </w:rPr>
        <w:t xml:space="preserve"> allows following nested elements (</w:t>
      </w:r>
      <w:ins w:id="648" w:author="LUEJE Claudia" w:date="2024-05-02T19:05:00Z">
        <w:r w:rsidR="00BF4909">
          <w:rPr>
            <w:szCs w:val="24"/>
          </w:rPr>
          <w:t xml:space="preserve">see </w:t>
        </w:r>
      </w:ins>
      <w:r w:rsidR="009C3FFA">
        <w:rPr>
          <w:rStyle w:val="citetbl"/>
          <w:szCs w:val="24"/>
        </w:rPr>
        <w:t>Table </w:t>
      </w:r>
      <w:r>
        <w:rPr>
          <w:rStyle w:val="citetbl"/>
          <w:szCs w:val="24"/>
        </w:rPr>
        <w:t>57</w:t>
      </w:r>
      <w:r>
        <w:rPr>
          <w:szCs w:val="24"/>
        </w:rPr>
        <w:t>):</w:t>
      </w:r>
    </w:p>
    <w:p w14:paraId="2614AC04" w14:textId="26CF1F74" w:rsidR="006A2DB6" w:rsidRDefault="009C3FFA">
      <w:pPr>
        <w:pStyle w:val="Tabletitle"/>
        <w:autoSpaceDE w:val="0"/>
        <w:autoSpaceDN w:val="0"/>
        <w:adjustRightInd w:val="0"/>
        <w:outlineLvl w:val="0"/>
        <w:rPr>
          <w:szCs w:val="24"/>
        </w:rPr>
      </w:pPr>
      <w:r>
        <w:rPr>
          <w:szCs w:val="24"/>
        </w:rPr>
        <w:t>Table </w:t>
      </w:r>
      <w:r w:rsidR="006A2DB6">
        <w:rPr>
          <w:szCs w:val="24"/>
        </w:rPr>
        <w:t xml:space="preserve">57 — Nested elements of element </w:t>
      </w:r>
      <w:r w:rsidR="006A2DB6" w:rsidRPr="00297FB0">
        <w:rPr>
          <w:rStyle w:val="ISOCode"/>
        </w:rPr>
        <w:t>&lt;bolt/&gt;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295176DB" w14:textId="77777777" w:rsidTr="009500BC">
        <w:trPr>
          <w:cantSplit/>
          <w:tblHeader/>
          <w:jc w:val="center"/>
        </w:trPr>
        <w:tc>
          <w:tcPr>
            <w:tcW w:w="1979" w:type="dxa"/>
            <w:tcBorders>
              <w:top w:val="single" w:sz="12" w:space="0" w:color="000000"/>
              <w:bottom w:val="single" w:sz="12" w:space="0" w:color="000000"/>
            </w:tcBorders>
            <w:shd w:val="clear" w:color="auto" w:fill="F3F3F3"/>
            <w:vAlign w:val="bottom"/>
            <w:hideMark/>
          </w:tcPr>
          <w:p w14:paraId="6A2FEE55" w14:textId="59FF1F09"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649" w:author="LUEJE Claudia" w:date="2024-05-02T19:05:00Z">
              <w:r w:rsidR="00BF4909">
                <w:rPr>
                  <w:b/>
                  <w:szCs w:val="24"/>
                </w:rPr>
                <w:t>e</w:t>
              </w:r>
            </w:ins>
            <w:del w:id="650" w:author="LUEJE Claudia" w:date="2024-05-02T19:05:00Z">
              <w:r w:rsidRPr="00EC4DAD" w:rsidDel="00BF4909">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4BD71842" w14:textId="44E9B8B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5CA839B" w14:textId="41259BEA"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15278CCE" w14:textId="69830F0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72ABA066" w14:textId="77777777" w:rsidTr="009500BC">
        <w:trPr>
          <w:cantSplit/>
          <w:jc w:val="center"/>
        </w:trPr>
        <w:tc>
          <w:tcPr>
            <w:tcW w:w="1979" w:type="dxa"/>
            <w:tcBorders>
              <w:top w:val="single" w:sz="12" w:space="0" w:color="000000"/>
              <w:bottom w:val="single" w:sz="12" w:space="0" w:color="000000"/>
            </w:tcBorders>
            <w:hideMark/>
          </w:tcPr>
          <w:p w14:paraId="354975FE" w14:textId="2F991ADD" w:rsidR="006A2DB6" w:rsidRPr="006A2DB6" w:rsidRDefault="00BF4909" w:rsidP="006A2DB6">
            <w:pPr>
              <w:pStyle w:val="Tablebody"/>
              <w:autoSpaceDE w:val="0"/>
              <w:autoSpaceDN w:val="0"/>
              <w:adjustRightInd w:val="0"/>
              <w:jc w:val="both"/>
              <w:rPr>
                <w:rFonts w:cs="Calibri"/>
                <w:lang w:eastAsia="zh-CN"/>
              </w:rPr>
            </w:pPr>
            <w:r w:rsidRPr="006A2DB6">
              <w:rPr>
                <w:szCs w:val="24"/>
              </w:rPr>
              <w:t>N</w:t>
            </w:r>
            <w:r w:rsidR="006A2DB6" w:rsidRPr="006A2DB6">
              <w:rPr>
                <w:szCs w:val="24"/>
              </w:rPr>
              <w:t>ut</w:t>
            </w:r>
          </w:p>
        </w:tc>
        <w:tc>
          <w:tcPr>
            <w:tcW w:w="1701" w:type="dxa"/>
            <w:tcBorders>
              <w:top w:val="single" w:sz="12" w:space="0" w:color="000000"/>
              <w:bottom w:val="single" w:sz="12" w:space="0" w:color="000000"/>
            </w:tcBorders>
            <w:hideMark/>
          </w:tcPr>
          <w:p w14:paraId="5E406138" w14:textId="55BFCCB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bottom w:val="single" w:sz="12" w:space="0" w:color="000000"/>
            </w:tcBorders>
            <w:hideMark/>
          </w:tcPr>
          <w:p w14:paraId="66DE9A47" w14:textId="01020652" w:rsidR="006A2DB6" w:rsidRPr="006A2DB6" w:rsidRDefault="006A2DB6" w:rsidP="006A2DB6">
            <w:pPr>
              <w:pStyle w:val="Tablebody"/>
              <w:autoSpaceDE w:val="0"/>
              <w:autoSpaceDN w:val="0"/>
              <w:adjustRightInd w:val="0"/>
              <w:jc w:val="both"/>
            </w:pPr>
            <w:r w:rsidRPr="006A2DB6">
              <w:rPr>
                <w:szCs w:val="24"/>
              </w:rPr>
              <w:t>Optional</w:t>
            </w:r>
          </w:p>
        </w:tc>
        <w:tc>
          <w:tcPr>
            <w:tcW w:w="3536" w:type="dxa"/>
            <w:tcBorders>
              <w:top w:val="single" w:sz="12" w:space="0" w:color="000000"/>
              <w:bottom w:val="single" w:sz="12" w:space="0" w:color="000000"/>
            </w:tcBorders>
            <w:hideMark/>
          </w:tcPr>
          <w:p w14:paraId="04D17614" w14:textId="27A9DFB3" w:rsidR="006A2DB6" w:rsidRPr="006A2DB6" w:rsidRDefault="006A2DB6" w:rsidP="006A2DB6">
            <w:pPr>
              <w:pStyle w:val="Tablebody"/>
              <w:autoSpaceDE w:val="0"/>
              <w:autoSpaceDN w:val="0"/>
              <w:adjustRightInd w:val="0"/>
              <w:jc w:val="both"/>
            </w:pPr>
            <w:r w:rsidRPr="006A2DB6">
              <w:rPr>
                <w:szCs w:val="24"/>
              </w:rPr>
              <w:t> </w:t>
            </w:r>
          </w:p>
        </w:tc>
      </w:tr>
    </w:tbl>
    <w:p w14:paraId="0E60D922" w14:textId="75C8FB8C" w:rsidR="006A2DB6" w:rsidRDefault="006A2DB6">
      <w:pPr>
        <w:pStyle w:val="BodyText"/>
        <w:autoSpaceDE w:val="0"/>
        <w:autoSpaceDN w:val="0"/>
        <w:adjustRightInd w:val="0"/>
        <w:rPr>
          <w:szCs w:val="24"/>
        </w:rPr>
      </w:pPr>
      <w:r>
        <w:rPr>
          <w:szCs w:val="24"/>
        </w:rPr>
        <w:t xml:space="preserve">The nested element </w:t>
      </w:r>
      <w:r w:rsidRPr="00297FB0">
        <w:rPr>
          <w:rStyle w:val="ISOCode"/>
        </w:rPr>
        <w:t>&lt;nut/&gt;</w:t>
      </w:r>
      <w:r>
        <w:rPr>
          <w:szCs w:val="24"/>
        </w:rPr>
        <w:t xml:space="preserve"> refers to the bolt’s nut. This, in turn, </w:t>
      </w:r>
      <w:ins w:id="651" w:author="LUEJE Claudia" w:date="2024-05-02T19:05:00Z">
        <w:r w:rsidR="00BF4909">
          <w:rPr>
            <w:szCs w:val="24"/>
          </w:rPr>
          <w:t>can</w:t>
        </w:r>
      </w:ins>
      <w:del w:id="652" w:author="LUEJE Claudia" w:date="2024-05-02T19:05:00Z">
        <w:r w:rsidDel="00BF4909">
          <w:rPr>
            <w:szCs w:val="24"/>
          </w:rPr>
          <w:delText>may</w:delText>
        </w:r>
      </w:del>
      <w:r>
        <w:rPr>
          <w:szCs w:val="24"/>
        </w:rPr>
        <w:t xml:space="preserve"> contain a nested element </w:t>
      </w:r>
      <w:r w:rsidRPr="00297FB0">
        <w:rPr>
          <w:rStyle w:val="ISOCode"/>
        </w:rPr>
        <w:t>&lt;washer/&gt;</w:t>
      </w:r>
      <w:r>
        <w:rPr>
          <w:szCs w:val="24"/>
        </w:rPr>
        <w:t>.</w:t>
      </w:r>
    </w:p>
    <w:p w14:paraId="3476A4E0" w14:textId="77777777" w:rsidR="006A2DB6" w:rsidRDefault="006A2DB6">
      <w:pPr>
        <w:pStyle w:val="BodyText"/>
        <w:autoSpaceDE w:val="0"/>
        <w:autoSpaceDN w:val="0"/>
        <w:adjustRightInd w:val="0"/>
        <w:rPr>
          <w:szCs w:val="24"/>
        </w:rPr>
      </w:pPr>
      <w:r>
        <w:rPr>
          <w:szCs w:val="24"/>
        </w:rPr>
        <w:t xml:space="preserve">The nested element </w:t>
      </w:r>
      <w:r w:rsidRPr="00297FB0">
        <w:rPr>
          <w:rStyle w:val="ISOCode"/>
        </w:rPr>
        <w:t>&lt;nut/&gt;</w:t>
      </w:r>
      <w:r>
        <w:rPr>
          <w:szCs w:val="24"/>
        </w:rPr>
        <w:t xml:space="preserve"> is required by the definition of a </w:t>
      </w:r>
      <w:r w:rsidRPr="00297FB0">
        <w:rPr>
          <w:rStyle w:val="ISOCode"/>
        </w:rPr>
        <w:t>&lt;bolt/&gt;</w:t>
      </w:r>
      <w:r>
        <w:rPr>
          <w:szCs w:val="24"/>
        </w:rPr>
        <w:t xml:space="preserve">. The nut itself (respectively its </w:t>
      </w:r>
      <w:r w:rsidRPr="00297FB0">
        <w:rPr>
          <w:rStyle w:val="ISOCode"/>
        </w:rPr>
        <w:t>part_code</w:t>
      </w:r>
      <w:r>
        <w:rPr>
          <w:szCs w:val="24"/>
        </w:rPr>
        <w:t xml:space="preserve"> or property) is not allowed to be mentioned in element </w:t>
      </w:r>
      <w:r w:rsidRPr="00297FB0">
        <w:rPr>
          <w:rStyle w:val="ISOCode"/>
        </w:rPr>
        <w:t>&lt;connected_to/&gt;</w:t>
      </w:r>
      <w:r>
        <w:rPr>
          <w:szCs w:val="24"/>
        </w:rPr>
        <w:t xml:space="preserve"> of the </w:t>
      </w:r>
      <w:r w:rsidRPr="00297FB0">
        <w:rPr>
          <w:rStyle w:val="ISOCode"/>
        </w:rPr>
        <w:t>&lt;connection_group/&gt;</w:t>
      </w:r>
      <w:r>
        <w:rPr>
          <w:szCs w:val="24"/>
        </w:rPr>
        <w:t xml:space="preserve"> containing the </w:t>
      </w:r>
      <w:r w:rsidRPr="00297FB0">
        <w:rPr>
          <w:rStyle w:val="ISOCode"/>
        </w:rPr>
        <w:t>&lt;bolt/&gt;</w:t>
      </w:r>
      <w:r>
        <w:rPr>
          <w:szCs w:val="24"/>
        </w:rPr>
        <w:t xml:space="preserve">. This allows keeping other connection types (e.g. glue, rivets) in the same </w:t>
      </w:r>
      <w:r w:rsidRPr="00297FB0">
        <w:rPr>
          <w:rStyle w:val="ISOCode"/>
        </w:rPr>
        <w:t>&lt;connection_group/&gt;</w:t>
      </w:r>
      <w:r>
        <w:rPr>
          <w:szCs w:val="24"/>
        </w:rPr>
        <w:t>.</w:t>
      </w:r>
    </w:p>
    <w:p w14:paraId="469FEFB4" w14:textId="7B15F9B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53" w:author="LUEJE Claudia" w:date="2024-05-02T19:06:00Z">
        <w:r w:rsidR="00BF4909">
          <w:rPr>
            <w:szCs w:val="24"/>
          </w:rPr>
          <w:t>XAMPLE</w:t>
        </w:r>
      </w:ins>
      <w:del w:id="654" w:author="LUEJE Claudia" w:date="2024-05-02T19:06:00Z">
        <w:r w:rsidDel="00BF4909">
          <w:rPr>
            <w:szCs w:val="24"/>
          </w:rPr>
          <w:delText>xample</w:delText>
        </w:r>
      </w:del>
      <w:r>
        <w:rPr>
          <w:szCs w:val="24"/>
        </w:rPr>
        <w:t xml:space="preserve"> 1</w:t>
      </w:r>
      <w:r w:rsidR="00297FB0">
        <w:rPr>
          <w:szCs w:val="24"/>
        </w:rPr>
        <w:tab/>
        <w:t> </w:t>
      </w:r>
    </w:p>
    <w:p w14:paraId="7FCF0898" w14:textId="2E13C578" w:rsidR="00297FB0" w:rsidRPr="00297FB0" w:rsidRDefault="00297FB0" w:rsidP="00297FB0">
      <w:pPr>
        <w:pStyle w:val="Code"/>
      </w:pPr>
      <w:r>
        <w:t xml:space="preserve">  </w:t>
      </w:r>
      <w:r w:rsidRPr="00297FB0">
        <w:t>&lt;connection_0d label="BOLT_100532"&gt;</w:t>
      </w:r>
    </w:p>
    <w:p w14:paraId="4489B783" w14:textId="487B524A" w:rsidR="00297FB0" w:rsidRPr="00297FB0" w:rsidRDefault="00297FB0" w:rsidP="00297FB0">
      <w:pPr>
        <w:pStyle w:val="Code"/>
      </w:pPr>
      <w:r>
        <w:t xml:space="preserve">  </w:t>
      </w:r>
      <w:r w:rsidRPr="00297FB0">
        <w:t xml:space="preserve">    &lt;threaded_connection diameter="10.0" length="50.0"</w:t>
      </w:r>
    </w:p>
    <w:p w14:paraId="72520603" w14:textId="3E10CECE" w:rsidR="00297FB0" w:rsidRPr="00297FB0" w:rsidRDefault="00297FB0" w:rsidP="00297FB0">
      <w:pPr>
        <w:pStyle w:val="Code"/>
      </w:pPr>
      <w:r>
        <w:t xml:space="preserve">  </w:t>
      </w:r>
      <w:r w:rsidRPr="00297FB0">
        <w:t xml:space="preserve">        head_diameter="16.0" head_height="5" sink_size="3"&gt; </w:t>
      </w:r>
    </w:p>
    <w:p w14:paraId="4FBD90BB" w14:textId="25DA7A39" w:rsidR="00297FB0" w:rsidRPr="00297FB0" w:rsidRDefault="00297FB0" w:rsidP="00297FB0">
      <w:pPr>
        <w:pStyle w:val="Code"/>
        <w:rPr>
          <w:lang w:val="fr-CH"/>
        </w:rPr>
      </w:pPr>
      <w:r w:rsidRPr="00A312FB">
        <w:rPr>
          <w:lang w:val="en-US"/>
        </w:rPr>
        <w:t xml:space="preserve">          </w:t>
      </w:r>
      <w:r w:rsidRPr="00297FB0">
        <w:rPr>
          <w:lang w:val="fr-CH"/>
        </w:rPr>
        <w:t xml:space="preserve">&lt;normal_direction&gt; x="3.0" y="0.0"  z="0.0"/&gt;   </w:t>
      </w:r>
    </w:p>
    <w:p w14:paraId="366648A6" w14:textId="498F97D3" w:rsidR="00297FB0" w:rsidRPr="00297FB0" w:rsidRDefault="00297FB0" w:rsidP="00297FB0">
      <w:pPr>
        <w:pStyle w:val="Code"/>
      </w:pPr>
      <w:r w:rsidRPr="00A312FB">
        <w:rPr>
          <w:lang w:val="fr-CH"/>
        </w:rPr>
        <w:t xml:space="preserve">  </w:t>
      </w:r>
      <w:r w:rsidRPr="00297FB0">
        <w:rPr>
          <w:lang w:val="fr-CH"/>
        </w:rPr>
        <w:t xml:space="preserve">        </w:t>
      </w:r>
      <w:r w:rsidRPr="00297FB0">
        <w:t>&lt;!-- magnitude is irrelevant, direction sense is from head to nut --&gt;</w:t>
      </w:r>
    </w:p>
    <w:p w14:paraId="0CFDE5AB" w14:textId="24C05F8F" w:rsidR="00297FB0" w:rsidRPr="00297FB0" w:rsidRDefault="00297FB0" w:rsidP="00297FB0">
      <w:pPr>
        <w:pStyle w:val="Code"/>
        <w:rPr>
          <w:lang w:val="de-DE"/>
        </w:rPr>
      </w:pPr>
      <w:r>
        <w:t xml:space="preserve">  </w:t>
      </w:r>
      <w:r w:rsidRPr="00297FB0">
        <w:t xml:space="preserve">        </w:t>
      </w:r>
      <w:r w:rsidRPr="00297FB0">
        <w:rPr>
          <w:lang w:val="de-DE"/>
        </w:rPr>
        <w:t>&lt;bolt&gt;</w:t>
      </w:r>
    </w:p>
    <w:p w14:paraId="0360910A" w14:textId="031EA5A1" w:rsidR="00297FB0" w:rsidRPr="00297FB0" w:rsidRDefault="00297FB0" w:rsidP="00297FB0">
      <w:pPr>
        <w:pStyle w:val="Code"/>
        <w:rPr>
          <w:lang w:val="de-DE"/>
        </w:rPr>
      </w:pPr>
      <w:r>
        <w:t xml:space="preserve">  </w:t>
      </w:r>
      <w:r w:rsidRPr="00297FB0">
        <w:t xml:space="preserve">        </w:t>
      </w:r>
      <w:r w:rsidRPr="00297FB0">
        <w:rPr>
          <w:lang w:val="de-DE"/>
        </w:rPr>
        <w:t>&lt;nut diameter="16." height="5"&gt;</w:t>
      </w:r>
    </w:p>
    <w:p w14:paraId="2AA8DDCA" w14:textId="49C4B933" w:rsidR="00297FB0" w:rsidRPr="00297FB0" w:rsidRDefault="00297FB0" w:rsidP="00297FB0">
      <w:pPr>
        <w:pStyle w:val="Code"/>
        <w:rPr>
          <w:lang w:val="de-DE"/>
        </w:rPr>
      </w:pPr>
      <w:r>
        <w:t xml:space="preserve">  </w:t>
      </w:r>
      <w:r w:rsidRPr="00297FB0">
        <w:t xml:space="preserve">        </w:t>
      </w:r>
      <w:r w:rsidRPr="00297FB0">
        <w:rPr>
          <w:lang w:val="de-DE"/>
        </w:rPr>
        <w:t xml:space="preserve">    &lt;washer outer_diameter="20"/&gt;</w:t>
      </w:r>
    </w:p>
    <w:p w14:paraId="2B5147DB" w14:textId="1B01BDB6" w:rsidR="00297FB0" w:rsidRPr="00297FB0" w:rsidRDefault="00297FB0" w:rsidP="00297FB0">
      <w:pPr>
        <w:pStyle w:val="Code"/>
        <w:rPr>
          <w:lang w:val="de-DE"/>
        </w:rPr>
      </w:pPr>
      <w:r>
        <w:t xml:space="preserve">  </w:t>
      </w:r>
      <w:r w:rsidRPr="00297FB0">
        <w:t xml:space="preserve">        </w:t>
      </w:r>
      <w:r w:rsidRPr="00297FB0">
        <w:rPr>
          <w:lang w:val="de-DE"/>
        </w:rPr>
        <w:t>&lt;/nut&gt;</w:t>
      </w:r>
    </w:p>
    <w:p w14:paraId="683E5C3F" w14:textId="2CD7B3FA" w:rsidR="00297FB0" w:rsidRPr="00297FB0" w:rsidRDefault="00297FB0" w:rsidP="00297FB0">
      <w:pPr>
        <w:pStyle w:val="Code"/>
      </w:pPr>
      <w:r>
        <w:t xml:space="preserve">  </w:t>
      </w:r>
      <w:r w:rsidRPr="00297FB0">
        <w:t xml:space="preserve">    </w:t>
      </w:r>
      <w:r w:rsidRPr="00297FB0">
        <w:rPr>
          <w:lang w:val="de-DE"/>
        </w:rPr>
        <w:t xml:space="preserve">    </w:t>
      </w:r>
      <w:r w:rsidRPr="00297FB0">
        <w:t>&lt;/bolt&gt;</w:t>
      </w:r>
    </w:p>
    <w:p w14:paraId="3B65C5DD" w14:textId="6A2054E2" w:rsidR="00297FB0" w:rsidRPr="00297FB0" w:rsidRDefault="00297FB0" w:rsidP="00297FB0">
      <w:pPr>
        <w:pStyle w:val="Code"/>
      </w:pPr>
      <w:r>
        <w:t xml:space="preserve">  </w:t>
      </w:r>
      <w:r w:rsidRPr="00297FB0">
        <w:t xml:space="preserve">        &lt;washer outer_diameter="20"&gt;</w:t>
      </w:r>
    </w:p>
    <w:p w14:paraId="4A64751E" w14:textId="756564D9" w:rsidR="00297FB0" w:rsidRPr="00297FB0" w:rsidRDefault="00297FB0" w:rsidP="00297FB0">
      <w:pPr>
        <w:pStyle w:val="Code"/>
      </w:pPr>
      <w:r>
        <w:t xml:space="preserve">  </w:t>
      </w:r>
      <w:r w:rsidRPr="00297FB0">
        <w:t xml:space="preserve">    &lt;/threaded_connection&gt;</w:t>
      </w:r>
    </w:p>
    <w:p w14:paraId="0AEDE4D5" w14:textId="4DDAD79C" w:rsidR="00297FB0" w:rsidRPr="00297FB0" w:rsidRDefault="00297FB0" w:rsidP="00297FB0">
      <w:pPr>
        <w:pStyle w:val="Code"/>
      </w:pPr>
      <w:r>
        <w:t xml:space="preserve">  </w:t>
      </w:r>
      <w:r w:rsidRPr="00297FB0">
        <w:t xml:space="preserve">    &lt;loc&gt; 1500.3 838.7 730.6 &lt;/loc&gt;</w:t>
      </w:r>
    </w:p>
    <w:p w14:paraId="63706631" w14:textId="5F8E6266" w:rsidR="00297FB0" w:rsidRPr="00297FB0" w:rsidRDefault="00297FB0" w:rsidP="00297FB0">
      <w:pPr>
        <w:pStyle w:val="Code"/>
      </w:pPr>
      <w:r>
        <w:t xml:space="preserve">  </w:t>
      </w:r>
      <w:r w:rsidRPr="00297FB0">
        <w:t xml:space="preserve">    &lt;appdata&gt;</w:t>
      </w:r>
    </w:p>
    <w:p w14:paraId="6A0D4316" w14:textId="7461BE04" w:rsidR="00297FB0" w:rsidRPr="00297FB0" w:rsidRDefault="00297FB0" w:rsidP="00297FB0">
      <w:pPr>
        <w:pStyle w:val="Code"/>
      </w:pPr>
      <w:r>
        <w:t xml:space="preserve">  </w:t>
      </w:r>
      <w:r w:rsidRPr="00297FB0">
        <w:t xml:space="preserve">        ...</w:t>
      </w:r>
    </w:p>
    <w:p w14:paraId="19D3824E" w14:textId="64C38CEC" w:rsidR="00297FB0" w:rsidRPr="00297FB0" w:rsidRDefault="00297FB0" w:rsidP="00297FB0">
      <w:pPr>
        <w:pStyle w:val="Code"/>
      </w:pPr>
      <w:r>
        <w:t xml:space="preserve">  </w:t>
      </w:r>
      <w:r w:rsidRPr="00297FB0">
        <w:t xml:space="preserve">    &lt;/appdata&gt;</w:t>
      </w:r>
    </w:p>
    <w:p w14:paraId="623A9F9C" w14:textId="3D02221C" w:rsidR="00297FB0" w:rsidRPr="00297FB0" w:rsidRDefault="00297FB0" w:rsidP="00297FB0">
      <w:pPr>
        <w:pStyle w:val="Code"/>
      </w:pPr>
      <w:r>
        <w:t xml:space="preserve">  </w:t>
      </w:r>
      <w:r w:rsidRPr="00297FB0">
        <w:t>&lt;/connection_0d&gt;</w:t>
      </w:r>
    </w:p>
    <w:p w14:paraId="1669996B" w14:textId="2E34559B" w:rsidR="006A2DB6" w:rsidRDefault="00297FB0" w:rsidP="00297FB0">
      <w:pPr>
        <w:pStyle w:val="Code"/>
      </w:pPr>
      <w:r>
        <w:t> </w:t>
      </w:r>
    </w:p>
    <w:p w14:paraId="6C2F516B" w14:textId="018CF32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55" w:author="LUEJE Claudia" w:date="2024-05-02T19:06:00Z">
        <w:r w:rsidR="00BF4909">
          <w:rPr>
            <w:szCs w:val="24"/>
          </w:rPr>
          <w:t>XAMPLE</w:t>
        </w:r>
      </w:ins>
      <w:del w:id="656" w:author="LUEJE Claudia" w:date="2024-05-02T19:06:00Z">
        <w:r w:rsidDel="00BF4909">
          <w:rPr>
            <w:szCs w:val="24"/>
          </w:rPr>
          <w:delText>xample</w:delText>
        </w:r>
      </w:del>
      <w:r>
        <w:rPr>
          <w:szCs w:val="24"/>
        </w:rPr>
        <w:t xml:space="preserve"> 2</w:t>
      </w:r>
      <w:r w:rsidR="00512DC1">
        <w:rPr>
          <w:szCs w:val="24"/>
        </w:rPr>
        <w:tab/>
        <w:t> </w:t>
      </w:r>
    </w:p>
    <w:p w14:paraId="4ABA9455" w14:textId="4B618291" w:rsidR="007F4EA9" w:rsidRPr="007F4EA9" w:rsidRDefault="007F4EA9" w:rsidP="007F4EA9">
      <w:pPr>
        <w:pStyle w:val="Code"/>
      </w:pPr>
      <w:r>
        <w:t xml:space="preserve">  </w:t>
      </w:r>
      <w:r w:rsidRPr="007F4EA9">
        <w:t xml:space="preserve">&lt;connection_0d label="BOLT_135"&gt; </w:t>
      </w:r>
    </w:p>
    <w:p w14:paraId="6C529B9A" w14:textId="77777777" w:rsidR="002C5448" w:rsidRDefault="007F4EA9" w:rsidP="007F4EA9">
      <w:pPr>
        <w:pStyle w:val="Code"/>
      </w:pPr>
      <w:r>
        <w:t xml:space="preserve">  </w:t>
      </w:r>
      <w:r w:rsidRPr="007F4EA9">
        <w:t xml:space="preserve">    &lt;threaded_connection diameter="10.0" length="50.0"</w:t>
      </w:r>
    </w:p>
    <w:p w14:paraId="771CE451" w14:textId="77777777" w:rsidR="002C5448" w:rsidRDefault="007F4EA9" w:rsidP="007F4EA9">
      <w:pPr>
        <w:pStyle w:val="Code"/>
      </w:pPr>
      <w:r>
        <w:t xml:space="preserve">  </w:t>
      </w:r>
      <w:r w:rsidRPr="007F4EA9">
        <w:t xml:space="preserve">         head_diameter="16.0" head_height="5" thread_length="35"</w:t>
      </w:r>
    </w:p>
    <w:p w14:paraId="72D9638F" w14:textId="2A6FFFF2" w:rsidR="007F4EA9" w:rsidRPr="002C5448" w:rsidRDefault="007F4EA9" w:rsidP="007F4EA9">
      <w:pPr>
        <w:pStyle w:val="Code"/>
        <w:rPr>
          <w:lang w:val="fr-CH"/>
        </w:rPr>
      </w:pPr>
      <w:r w:rsidRPr="00B25024">
        <w:rPr>
          <w:lang w:val="en-US"/>
        </w:rPr>
        <w:t xml:space="preserve">           </w:t>
      </w:r>
      <w:r w:rsidRPr="002C5448">
        <w:rPr>
          <w:lang w:val="fr-CH"/>
        </w:rPr>
        <w:t>torque="80" angle="30" pretension="1200" part_code="M10x50 12.9" &gt;</w:t>
      </w:r>
    </w:p>
    <w:p w14:paraId="18CD4742" w14:textId="06CC35F7" w:rsidR="007F4EA9" w:rsidRPr="007F4EA9" w:rsidRDefault="007F4EA9" w:rsidP="007F4EA9">
      <w:pPr>
        <w:pStyle w:val="Code"/>
        <w:rPr>
          <w:lang w:val="fr-CH"/>
        </w:rPr>
      </w:pPr>
      <w:r w:rsidRPr="002C5448">
        <w:rPr>
          <w:lang w:val="fr-CH"/>
        </w:rPr>
        <w:t xml:space="preserve">          </w:t>
      </w:r>
      <w:r w:rsidRPr="007F4EA9">
        <w:rPr>
          <w:lang w:val="fr-CH"/>
        </w:rPr>
        <w:t>&lt;normal_direction x="0" y="0" z="-10"/&gt;</w:t>
      </w:r>
    </w:p>
    <w:p w14:paraId="16336E72" w14:textId="633F08FD" w:rsidR="007F4EA9" w:rsidRPr="007F4EA9" w:rsidRDefault="007F4EA9" w:rsidP="007F4EA9">
      <w:pPr>
        <w:pStyle w:val="Code"/>
      </w:pPr>
      <w:r w:rsidRPr="00A312FB">
        <w:rPr>
          <w:lang w:val="fr-CH"/>
        </w:rPr>
        <w:t xml:space="preserve">  </w:t>
      </w:r>
      <w:r w:rsidRPr="007F4EA9">
        <w:rPr>
          <w:lang w:val="fr-CH"/>
        </w:rPr>
        <w:t xml:space="preserve">        </w:t>
      </w:r>
      <w:r w:rsidRPr="007F4EA9">
        <w:t>&lt;!-- Washer next to head --&gt;</w:t>
      </w:r>
    </w:p>
    <w:p w14:paraId="14297409" w14:textId="77777777" w:rsidR="002C5448" w:rsidRDefault="007F4EA9" w:rsidP="007F4EA9">
      <w:pPr>
        <w:pStyle w:val="Code"/>
      </w:pPr>
      <w:r>
        <w:t xml:space="preserve">  </w:t>
      </w:r>
      <w:r w:rsidRPr="007F4EA9">
        <w:t xml:space="preserve">        &lt;washer outer_diameter="20" inner_diameter="10.3" thickness="1.5"</w:t>
      </w:r>
    </w:p>
    <w:p w14:paraId="4E20B91F" w14:textId="15554282" w:rsidR="007F4EA9" w:rsidRPr="007F4EA9" w:rsidRDefault="007F4EA9" w:rsidP="007F4EA9">
      <w:pPr>
        <w:pStyle w:val="Code"/>
      </w:pPr>
      <w:r>
        <w:t xml:space="preserve">  </w:t>
      </w:r>
      <w:r w:rsidRPr="007F4EA9">
        <w:t xml:space="preserve">             attached="false" part_code="M10x20x1.5"/&gt;</w:t>
      </w:r>
    </w:p>
    <w:p w14:paraId="586AAC75" w14:textId="6AC6AA0D" w:rsidR="007F4EA9" w:rsidRPr="007F4EA9" w:rsidRDefault="007F4EA9" w:rsidP="007F4EA9">
      <w:pPr>
        <w:pStyle w:val="Code"/>
      </w:pPr>
      <w:r>
        <w:t xml:space="preserve">  </w:t>
      </w:r>
      <w:r w:rsidRPr="007F4EA9">
        <w:t xml:space="preserve">        &lt;bolt fixed_to="1" &gt;</w:t>
      </w:r>
    </w:p>
    <w:p w14:paraId="0F66E850" w14:textId="6276B79F" w:rsidR="007F4EA9" w:rsidRPr="007F4EA9" w:rsidRDefault="007F4EA9" w:rsidP="007F4EA9">
      <w:pPr>
        <w:pStyle w:val="Code"/>
      </w:pPr>
      <w:r>
        <w:t xml:space="preserve">  </w:t>
      </w:r>
      <w:r w:rsidRPr="007F4EA9">
        <w:t xml:space="preserve">            &lt;nut diameter="16." height="5" static_friction="0.8"&gt;</w:t>
      </w:r>
    </w:p>
    <w:p w14:paraId="79EAF670" w14:textId="7F6F352F" w:rsidR="007F4EA9" w:rsidRPr="007F4EA9" w:rsidRDefault="007F4EA9" w:rsidP="007F4EA9">
      <w:pPr>
        <w:pStyle w:val="Code"/>
      </w:pPr>
      <w:r>
        <w:t xml:space="preserve">  </w:t>
      </w:r>
      <w:r w:rsidRPr="007F4EA9">
        <w:t xml:space="preserve">                &lt;!-- Washer firmly attached to nut --&gt;</w:t>
      </w:r>
    </w:p>
    <w:p w14:paraId="45FD1B6D" w14:textId="685857E3" w:rsidR="007F4EA9" w:rsidRPr="007F4EA9" w:rsidRDefault="007F4EA9" w:rsidP="007F4EA9">
      <w:pPr>
        <w:pStyle w:val="Code"/>
      </w:pPr>
      <w:r>
        <w:t xml:space="preserve">  </w:t>
      </w:r>
      <w:r w:rsidRPr="007F4EA9">
        <w:t xml:space="preserve">                &lt;washer outer_diameter="25" thickness="1.5" attached="true"/&gt;</w:t>
      </w:r>
    </w:p>
    <w:p w14:paraId="1A11FE70" w14:textId="20309D92" w:rsidR="007F4EA9" w:rsidRPr="007F4EA9" w:rsidRDefault="007F4EA9" w:rsidP="007F4EA9">
      <w:pPr>
        <w:pStyle w:val="Code"/>
      </w:pPr>
      <w:r>
        <w:t xml:space="preserve">  </w:t>
      </w:r>
      <w:r w:rsidRPr="007F4EA9">
        <w:t xml:space="preserve">            &lt;/nut&gt;</w:t>
      </w:r>
    </w:p>
    <w:p w14:paraId="3F5AE05C" w14:textId="0419B86B" w:rsidR="007F4EA9" w:rsidRPr="007F4EA9" w:rsidRDefault="007F4EA9" w:rsidP="007F4EA9">
      <w:pPr>
        <w:pStyle w:val="Code"/>
      </w:pPr>
      <w:r>
        <w:t xml:space="preserve">  </w:t>
      </w:r>
      <w:r w:rsidRPr="007F4EA9">
        <w:t xml:space="preserve">        &lt;/bolt&gt;</w:t>
      </w:r>
    </w:p>
    <w:p w14:paraId="1C5E02D0" w14:textId="01FC2197" w:rsidR="007F4EA9" w:rsidRPr="007F4EA9" w:rsidRDefault="007F4EA9" w:rsidP="007F4EA9">
      <w:pPr>
        <w:pStyle w:val="Code"/>
      </w:pPr>
      <w:r>
        <w:t xml:space="preserve">  </w:t>
      </w:r>
      <w:r w:rsidRPr="007F4EA9">
        <w:t xml:space="preserve">    &lt;/threaded_connection&gt;</w:t>
      </w:r>
    </w:p>
    <w:p w14:paraId="5D9EB3C9" w14:textId="40A154A1" w:rsidR="007F4EA9" w:rsidRPr="007F4EA9" w:rsidRDefault="007F4EA9" w:rsidP="007F4EA9">
      <w:pPr>
        <w:pStyle w:val="Code"/>
      </w:pPr>
      <w:r>
        <w:t xml:space="preserve">  </w:t>
      </w:r>
      <w:r w:rsidRPr="007F4EA9">
        <w:t xml:space="preserve">        &lt;loc&gt; 1500.3 838.7 730.6 &lt;/loc&gt;</w:t>
      </w:r>
    </w:p>
    <w:p w14:paraId="2C641823" w14:textId="138BC0AB" w:rsidR="007F4EA9" w:rsidRPr="007F4EA9" w:rsidRDefault="007F4EA9" w:rsidP="007F4EA9">
      <w:pPr>
        <w:pStyle w:val="Code"/>
      </w:pPr>
      <w:r>
        <w:t xml:space="preserve">  </w:t>
      </w:r>
      <w:r w:rsidRPr="007F4EA9">
        <w:t xml:space="preserve">    &lt;appdata&gt;</w:t>
      </w:r>
    </w:p>
    <w:p w14:paraId="16FEC2B2" w14:textId="26684CDE" w:rsidR="007F4EA9" w:rsidRPr="007F4EA9" w:rsidRDefault="007F4EA9" w:rsidP="007F4EA9">
      <w:pPr>
        <w:pStyle w:val="Code"/>
      </w:pPr>
      <w:r w:rsidRPr="007F4EA9">
        <w:t xml:space="preserve">    </w:t>
      </w:r>
      <w:r>
        <w:t xml:space="preserve">           </w:t>
      </w:r>
      <w:r w:rsidRPr="007F4EA9">
        <w:t>...</w:t>
      </w:r>
    </w:p>
    <w:p w14:paraId="467FE12F" w14:textId="2EFE4FC9" w:rsidR="007F4EA9" w:rsidRPr="007F4EA9" w:rsidRDefault="00D07807" w:rsidP="007F4EA9">
      <w:pPr>
        <w:pStyle w:val="Code"/>
      </w:pPr>
      <w:r>
        <w:t xml:space="preserve">  </w:t>
      </w:r>
      <w:r w:rsidR="007F4EA9" w:rsidRPr="007F4EA9">
        <w:t xml:space="preserve">    &lt;/appdata&gt;</w:t>
      </w:r>
    </w:p>
    <w:p w14:paraId="179C78AB" w14:textId="6FC17DCD" w:rsidR="007F4EA9" w:rsidRDefault="00D07807" w:rsidP="007F4EA9">
      <w:pPr>
        <w:pStyle w:val="Code"/>
      </w:pPr>
      <w:r>
        <w:t xml:space="preserve">  </w:t>
      </w:r>
      <w:r w:rsidR="007F4EA9" w:rsidRPr="007F4EA9">
        <w:t>&lt;/connection_0d&gt;</w:t>
      </w:r>
    </w:p>
    <w:p w14:paraId="32EE9C98" w14:textId="42F30ECB" w:rsidR="007F4EA9" w:rsidRPr="007F4EA9" w:rsidRDefault="007F4EA9" w:rsidP="007F4EA9">
      <w:pPr>
        <w:pStyle w:val="Code"/>
      </w:pPr>
      <w:r>
        <w:t> </w:t>
      </w:r>
    </w:p>
    <w:p w14:paraId="06FA48DE" w14:textId="7726448D" w:rsidR="007F4EA9" w:rsidRPr="007F4EA9" w:rsidRDefault="007F4EA9" w:rsidP="007F4EA9">
      <w:pPr>
        <w:pStyle w:val="Example"/>
      </w:pPr>
      <w:r w:rsidRPr="007F4EA9">
        <w:t>E</w:t>
      </w:r>
      <w:ins w:id="657" w:author="LUEJE Claudia" w:date="2024-05-02T19:06:00Z">
        <w:r w:rsidR="00BF4909">
          <w:t>XAMPLE</w:t>
        </w:r>
      </w:ins>
      <w:del w:id="658" w:author="LUEJE Claudia" w:date="2024-05-02T19:06:00Z">
        <w:r w:rsidRPr="007F4EA9" w:rsidDel="00BF4909">
          <w:delText>xample</w:delText>
        </w:r>
      </w:del>
      <w:r w:rsidRPr="007F4EA9" w:rsidDel="00212B55">
        <w:t xml:space="preserve"> </w:t>
      </w:r>
      <w:r w:rsidRPr="007F4EA9">
        <w:t>3</w:t>
      </w:r>
      <w:r>
        <w:tab/>
        <w:t> </w:t>
      </w:r>
    </w:p>
    <w:p w14:paraId="4ACA115D" w14:textId="5FC3CFBC" w:rsidR="007F4EA9" w:rsidRPr="007F4EA9" w:rsidRDefault="000269D1" w:rsidP="007F4EA9">
      <w:pPr>
        <w:pStyle w:val="Code"/>
      </w:pPr>
      <w:r>
        <w:t xml:space="preserve">  </w:t>
      </w:r>
      <w:r w:rsidR="007F4EA9" w:rsidRPr="007F4EA9">
        <w:t xml:space="preserve">&lt;connection_0d label="BOLT_135"&gt; </w:t>
      </w:r>
    </w:p>
    <w:p w14:paraId="7DFFA763" w14:textId="77777777" w:rsidR="002C5448" w:rsidRDefault="000269D1" w:rsidP="007F4EA9">
      <w:pPr>
        <w:pStyle w:val="Code"/>
      </w:pPr>
      <w:r>
        <w:t xml:space="preserve">  </w:t>
      </w:r>
      <w:r w:rsidR="007F4EA9" w:rsidRPr="007F4EA9">
        <w:t xml:space="preserve">    &lt;threaded_connection length="50" diameter="10"</w:t>
      </w:r>
    </w:p>
    <w:p w14:paraId="3AC5CCFD" w14:textId="77777777" w:rsidR="002C5448" w:rsidRDefault="000269D1" w:rsidP="007F4EA9">
      <w:pPr>
        <w:pStyle w:val="Code"/>
      </w:pPr>
      <w:r>
        <w:t xml:space="preserve">  </w:t>
      </w:r>
      <w:r w:rsidR="007F4EA9" w:rsidRPr="007F4EA9">
        <w:t xml:space="preserve">         head_diameter="16" head_height="5" thread_length="35"</w:t>
      </w:r>
    </w:p>
    <w:p w14:paraId="4508F6C6" w14:textId="5155E91D" w:rsidR="007F4EA9" w:rsidRPr="002C5448" w:rsidRDefault="000269D1" w:rsidP="007F4EA9">
      <w:pPr>
        <w:pStyle w:val="Code"/>
        <w:rPr>
          <w:lang w:val="fr-CH"/>
        </w:rPr>
      </w:pPr>
      <w:r w:rsidRPr="00B25024">
        <w:rPr>
          <w:lang w:val="en-US"/>
        </w:rPr>
        <w:t xml:space="preserve">  </w:t>
      </w:r>
      <w:r w:rsidR="007F4EA9" w:rsidRPr="00B25024">
        <w:rPr>
          <w:lang w:val="en-US"/>
        </w:rPr>
        <w:t xml:space="preserve">         </w:t>
      </w:r>
      <w:r w:rsidR="007F4EA9" w:rsidRPr="002C5448">
        <w:rPr>
          <w:lang w:val="fr-CH"/>
        </w:rPr>
        <w:t>torque="80" angle="30" pretension="1200" part_code="M10x50 12.9"&gt;</w:t>
      </w:r>
    </w:p>
    <w:p w14:paraId="03EFE98B" w14:textId="31D9A3DE" w:rsidR="007F4EA9" w:rsidRPr="007F4EA9" w:rsidRDefault="000269D1" w:rsidP="007F4EA9">
      <w:pPr>
        <w:pStyle w:val="Code"/>
        <w:rPr>
          <w:lang w:val="fr-CH"/>
        </w:rPr>
      </w:pPr>
      <w:r w:rsidRPr="002C5448">
        <w:rPr>
          <w:lang w:val="fr-CH"/>
        </w:rPr>
        <w:t xml:space="preserve">  </w:t>
      </w:r>
      <w:r w:rsidR="007F4EA9" w:rsidRPr="002C5448">
        <w:rPr>
          <w:lang w:val="fr-CH"/>
        </w:rPr>
        <w:t xml:space="preserve">        </w:t>
      </w:r>
      <w:r w:rsidR="007F4EA9" w:rsidRPr="007F4EA9">
        <w:rPr>
          <w:lang w:val="fr-CH"/>
        </w:rPr>
        <w:t>&lt;normal_direction x="0" y="0" z="-10"/&gt;</w:t>
      </w:r>
    </w:p>
    <w:p w14:paraId="25DF2448" w14:textId="05703B91" w:rsidR="007F4EA9" w:rsidRPr="007F4EA9" w:rsidRDefault="000269D1" w:rsidP="007F4EA9">
      <w:pPr>
        <w:pStyle w:val="Code"/>
      </w:pPr>
      <w:r w:rsidRPr="00A312FB">
        <w:rPr>
          <w:lang w:val="fr-CH"/>
        </w:rPr>
        <w:t xml:space="preserve">  </w:t>
      </w:r>
      <w:r w:rsidR="007F4EA9" w:rsidRPr="007F4EA9">
        <w:rPr>
          <w:lang w:val="fr-CH"/>
        </w:rPr>
        <w:t xml:space="preserve">        </w:t>
      </w:r>
      <w:r w:rsidR="007F4EA9" w:rsidRPr="007F4EA9">
        <w:t>&lt;!-- Washer is part of the head, so it cannot have part code --&gt;</w:t>
      </w:r>
    </w:p>
    <w:p w14:paraId="0B2BC3B3" w14:textId="77777777" w:rsidR="002C5448" w:rsidRDefault="000269D1" w:rsidP="007F4EA9">
      <w:pPr>
        <w:pStyle w:val="Code"/>
      </w:pPr>
      <w:r>
        <w:t xml:space="preserve">  </w:t>
      </w:r>
      <w:r w:rsidR="007F4EA9" w:rsidRPr="007F4EA9">
        <w:t xml:space="preserve">        &lt;washer outer_diameter="20" inner_diameter="10.3" thickness="1.5"</w:t>
      </w:r>
    </w:p>
    <w:p w14:paraId="7C7FAD21" w14:textId="28FF6393" w:rsidR="007F4EA9" w:rsidRPr="007F4EA9" w:rsidRDefault="000269D1" w:rsidP="007F4EA9">
      <w:pPr>
        <w:pStyle w:val="Code"/>
      </w:pPr>
      <w:r>
        <w:t xml:space="preserve">  </w:t>
      </w:r>
      <w:r w:rsidR="007F4EA9" w:rsidRPr="007F4EA9">
        <w:t xml:space="preserve">             attached="true"/&gt;</w:t>
      </w:r>
    </w:p>
    <w:p w14:paraId="4921B610" w14:textId="110B28E3" w:rsidR="007F4EA9" w:rsidRPr="007F4EA9" w:rsidRDefault="000269D1" w:rsidP="007F4EA9">
      <w:pPr>
        <w:pStyle w:val="Code"/>
      </w:pPr>
      <w:r>
        <w:t xml:space="preserve">  </w:t>
      </w:r>
      <w:r w:rsidR="007F4EA9" w:rsidRPr="007F4EA9">
        <w:t xml:space="preserve">        &lt;bolt&gt;</w:t>
      </w:r>
    </w:p>
    <w:p w14:paraId="2D524D05" w14:textId="742C4F13" w:rsidR="007F4EA9" w:rsidRPr="007F4EA9" w:rsidRDefault="000269D1" w:rsidP="007F4EA9">
      <w:pPr>
        <w:pStyle w:val="Code"/>
      </w:pPr>
      <w:r>
        <w:t xml:space="preserve">  </w:t>
      </w:r>
      <w:r w:rsidR="007F4EA9" w:rsidRPr="007F4EA9">
        <w:t xml:space="preserve">            &lt;nut diameter="16." height="5" static_friction="0.8" clipped_to="4"/&gt;</w:t>
      </w:r>
    </w:p>
    <w:p w14:paraId="49617E0D" w14:textId="62E27819" w:rsidR="007F4EA9" w:rsidRPr="007F4EA9" w:rsidRDefault="000269D1" w:rsidP="007F4EA9">
      <w:pPr>
        <w:pStyle w:val="Code"/>
      </w:pPr>
      <w:r>
        <w:t xml:space="preserve">  </w:t>
      </w:r>
      <w:r w:rsidR="007F4EA9" w:rsidRPr="007F4EA9">
        <w:t xml:space="preserve">        &lt;/bolt&gt;</w:t>
      </w:r>
    </w:p>
    <w:p w14:paraId="3C2D8C45" w14:textId="25263C03" w:rsidR="007F4EA9" w:rsidRPr="007F4EA9" w:rsidRDefault="000269D1" w:rsidP="007F4EA9">
      <w:pPr>
        <w:pStyle w:val="Code"/>
      </w:pPr>
      <w:r>
        <w:t xml:space="preserve">  </w:t>
      </w:r>
      <w:r w:rsidR="007F4EA9" w:rsidRPr="007F4EA9">
        <w:t xml:space="preserve">    &lt;/threaded_connection&gt;</w:t>
      </w:r>
    </w:p>
    <w:p w14:paraId="3A6AFAD9" w14:textId="46D90C44" w:rsidR="007F4EA9" w:rsidRPr="007F4EA9" w:rsidRDefault="000269D1" w:rsidP="007F4EA9">
      <w:pPr>
        <w:pStyle w:val="Code"/>
      </w:pPr>
      <w:r>
        <w:t xml:space="preserve">  </w:t>
      </w:r>
      <w:r w:rsidR="007F4EA9" w:rsidRPr="007F4EA9">
        <w:t xml:space="preserve">    &lt;loc&gt; 1500.3 838.7 730.6 &lt;/loc&gt;</w:t>
      </w:r>
    </w:p>
    <w:p w14:paraId="3526311F" w14:textId="0FB869FE" w:rsidR="007F4EA9" w:rsidRPr="007F4EA9" w:rsidRDefault="000269D1" w:rsidP="007F4EA9">
      <w:pPr>
        <w:pStyle w:val="Code"/>
      </w:pPr>
      <w:r>
        <w:t xml:space="preserve">  </w:t>
      </w:r>
      <w:r w:rsidR="007F4EA9" w:rsidRPr="007F4EA9">
        <w:t xml:space="preserve">    &lt;appdata&gt;</w:t>
      </w:r>
    </w:p>
    <w:p w14:paraId="15374762" w14:textId="235D4922" w:rsidR="007F4EA9" w:rsidRPr="007F4EA9" w:rsidRDefault="000269D1" w:rsidP="007F4EA9">
      <w:pPr>
        <w:pStyle w:val="Code"/>
      </w:pPr>
      <w:r>
        <w:t xml:space="preserve">    </w:t>
      </w:r>
      <w:r w:rsidR="007F4EA9" w:rsidRPr="007F4EA9">
        <w:t xml:space="preserve">   </w:t>
      </w:r>
      <w:r>
        <w:t xml:space="preserve">        </w:t>
      </w:r>
      <w:r w:rsidR="007F4EA9" w:rsidRPr="007F4EA9">
        <w:t>...</w:t>
      </w:r>
    </w:p>
    <w:p w14:paraId="04BA3B45" w14:textId="4CCB6309" w:rsidR="007F4EA9" w:rsidRPr="007F4EA9" w:rsidRDefault="000269D1" w:rsidP="007F4EA9">
      <w:pPr>
        <w:pStyle w:val="Code"/>
      </w:pPr>
      <w:r>
        <w:t xml:space="preserve">  </w:t>
      </w:r>
      <w:r w:rsidR="007F4EA9" w:rsidRPr="007F4EA9">
        <w:t xml:space="preserve">    &lt;/appdata&gt;</w:t>
      </w:r>
    </w:p>
    <w:p w14:paraId="7780702C" w14:textId="31A32743" w:rsidR="007F4EA9" w:rsidRDefault="000269D1" w:rsidP="007F4EA9">
      <w:pPr>
        <w:pStyle w:val="Code"/>
      </w:pPr>
      <w:r>
        <w:t xml:space="preserve">  </w:t>
      </w:r>
      <w:r w:rsidR="007F4EA9" w:rsidRPr="007F4EA9">
        <w:t xml:space="preserve">&lt;/connection_0d&gt; </w:t>
      </w:r>
    </w:p>
    <w:p w14:paraId="60767648" w14:textId="3BA4890A" w:rsidR="007F4EA9" w:rsidRPr="007F4EA9" w:rsidRDefault="007F4EA9" w:rsidP="007F4EA9">
      <w:pPr>
        <w:pStyle w:val="Code"/>
      </w:pPr>
      <w:r>
        <w:t> </w:t>
      </w:r>
    </w:p>
    <w:p w14:paraId="155C4B56" w14:textId="2C241B31" w:rsidR="007F4EA9" w:rsidRPr="007F4EA9" w:rsidRDefault="007F4EA9" w:rsidP="007F4EA9">
      <w:pPr>
        <w:pStyle w:val="Example"/>
      </w:pPr>
      <w:r w:rsidRPr="007F4EA9">
        <w:t>E</w:t>
      </w:r>
      <w:ins w:id="659" w:author="LUEJE Claudia" w:date="2024-05-02T19:06:00Z">
        <w:r w:rsidR="00BF4909">
          <w:t>XAMPLE</w:t>
        </w:r>
      </w:ins>
      <w:del w:id="660" w:author="LUEJE Claudia" w:date="2024-05-02T19:06:00Z">
        <w:r w:rsidRPr="007F4EA9" w:rsidDel="00BF4909">
          <w:delText>xample</w:delText>
        </w:r>
      </w:del>
      <w:r w:rsidRPr="007F4EA9" w:rsidDel="00212B55">
        <w:t xml:space="preserve"> </w:t>
      </w:r>
      <w:r w:rsidRPr="007F4EA9">
        <w:t>4</w:t>
      </w:r>
      <w:r w:rsidR="000269D1">
        <w:tab/>
      </w:r>
      <w:r w:rsidRPr="007F4EA9">
        <w:t xml:space="preserve">Bolted joint with maximum parameter usage </w:t>
      </w:r>
    </w:p>
    <w:p w14:paraId="10C2E5C1" w14:textId="2BFD9AA0" w:rsidR="007F4EA9" w:rsidRPr="007F4EA9" w:rsidRDefault="00300270" w:rsidP="007F4EA9">
      <w:pPr>
        <w:pStyle w:val="Code"/>
        <w:rPr>
          <w:b/>
          <w:bCs/>
        </w:rPr>
      </w:pPr>
      <w:r>
        <w:t xml:space="preserve">  </w:t>
      </w:r>
      <w:r w:rsidR="007F4EA9" w:rsidRPr="007F4EA9">
        <w:t>&lt;?xml version=</w:t>
      </w:r>
      <w:r w:rsidR="007F4EA9" w:rsidRPr="007F4EA9">
        <w:rPr>
          <w:b/>
          <w:bCs/>
        </w:rPr>
        <w:t>"1.0"</w:t>
      </w:r>
      <w:r w:rsidR="007F4EA9" w:rsidRPr="007F4EA9">
        <w:t xml:space="preserve"> encoding=</w:t>
      </w:r>
      <w:r w:rsidR="007F4EA9" w:rsidRPr="007F4EA9">
        <w:rPr>
          <w:b/>
          <w:bCs/>
        </w:rPr>
        <w:t>"iso-8859-1"</w:t>
      </w:r>
      <w:r w:rsidR="007F4EA9" w:rsidRPr="007F4EA9">
        <w:t xml:space="preserve"> standalone=</w:t>
      </w:r>
      <w:r w:rsidR="007F4EA9" w:rsidRPr="007F4EA9">
        <w:rPr>
          <w:b/>
          <w:bCs/>
        </w:rPr>
        <w:t>"no"</w:t>
      </w:r>
      <w:r w:rsidR="007F4EA9" w:rsidRPr="007F4EA9">
        <w:t>?&gt;</w:t>
      </w:r>
    </w:p>
    <w:p w14:paraId="4CAF378B" w14:textId="499B86D1" w:rsidR="002C5448" w:rsidRPr="00143ECA" w:rsidRDefault="00300270" w:rsidP="007F4EA9">
      <w:pPr>
        <w:pStyle w:val="Code"/>
        <w:rPr>
          <w:lang w:val="fr-CH"/>
        </w:rPr>
      </w:pPr>
      <w:r w:rsidRPr="00AE38F2">
        <w:rPr>
          <w:lang w:val="en-US"/>
        </w:rPr>
        <w:t xml:space="preserve">  </w:t>
      </w:r>
      <w:r w:rsidR="007F4EA9" w:rsidRPr="002C5448">
        <w:rPr>
          <w:lang w:val="fr-CH"/>
        </w:rPr>
        <w:t>&lt;xmcf xmlns:xsi=</w:t>
      </w:r>
      <w:r w:rsidR="00B5375E" w:rsidRPr="00B5375E">
        <w:rPr>
          <w:lang w:val="fr-CH"/>
        </w:rPr>
        <w:t>"</w:t>
      </w:r>
      <w:hyperlink r:id="rId42" w:history="1">
        <w:r w:rsidR="002C5448" w:rsidRPr="002C5448">
          <w:rPr>
            <w:rStyle w:val="Hyperlink"/>
            <w:b/>
            <w:bCs/>
            <w:lang w:val="fr-CH"/>
          </w:rPr>
          <w:t>http://www.w3.org/2001/XMLSchema-instance</w:t>
        </w:r>
      </w:hyperlink>
      <w:r w:rsidR="00143ECA" w:rsidRPr="00143ECA">
        <w:rPr>
          <w:lang w:val="fr-CH"/>
        </w:rPr>
        <w:t>"</w:t>
      </w:r>
    </w:p>
    <w:p w14:paraId="1FF4E9D8" w14:textId="5C1356E0" w:rsidR="007F4EA9" w:rsidRPr="007F4EA9" w:rsidRDefault="00300270" w:rsidP="007F4EA9">
      <w:pPr>
        <w:pStyle w:val="Code"/>
        <w:rPr>
          <w:b/>
          <w:bCs/>
        </w:rPr>
      </w:pPr>
      <w:r w:rsidRPr="002C5448">
        <w:rPr>
          <w:lang w:val="fr-CH"/>
        </w:rPr>
        <w:t xml:space="preserve">  </w:t>
      </w:r>
      <w:r w:rsidR="007F4EA9" w:rsidRPr="002C5448">
        <w:rPr>
          <w:bCs/>
          <w:lang w:val="fr-CH"/>
        </w:rPr>
        <w:t xml:space="preserve">   </w:t>
      </w:r>
      <w:r w:rsidR="007F4EA9" w:rsidRPr="007F4EA9">
        <w:t>xsi:noNamespaceSchemaLocation=</w:t>
      </w:r>
      <w:r w:rsidR="007F4EA9" w:rsidRPr="007F4EA9">
        <w:rPr>
          <w:b/>
          <w:bCs/>
        </w:rPr>
        <w:t>"xmcf_3_1_1.xsd"</w:t>
      </w:r>
      <w:r w:rsidR="007F4EA9" w:rsidRPr="007F4EA9">
        <w:t>&gt;</w:t>
      </w:r>
    </w:p>
    <w:p w14:paraId="11BBB6F3" w14:textId="4FFB6662" w:rsidR="007F4EA9" w:rsidRPr="007F4EA9" w:rsidRDefault="00300270" w:rsidP="007F4EA9">
      <w:pPr>
        <w:pStyle w:val="Code"/>
        <w:rPr>
          <w:bCs/>
        </w:rPr>
      </w:pPr>
      <w:r>
        <w:t xml:space="preserve">  </w:t>
      </w:r>
      <w:r w:rsidR="007F4EA9" w:rsidRPr="007F4EA9">
        <w:rPr>
          <w:bCs/>
        </w:rPr>
        <w:t xml:space="preserve">   </w:t>
      </w:r>
      <w:r w:rsidR="007F4EA9" w:rsidRPr="007F4EA9">
        <w:t>&lt;version&gt;</w:t>
      </w:r>
      <w:r w:rsidR="007F4EA9" w:rsidRPr="007F4EA9">
        <w:rPr>
          <w:bCs/>
        </w:rPr>
        <w:t xml:space="preserve"> </w:t>
      </w:r>
      <w:r w:rsidR="007F4EA9" w:rsidRPr="007F4EA9">
        <w:t>3.1.1</w:t>
      </w:r>
      <w:r w:rsidR="007F4EA9" w:rsidRPr="007F4EA9">
        <w:rPr>
          <w:bCs/>
        </w:rPr>
        <w:t xml:space="preserve"> </w:t>
      </w:r>
      <w:r w:rsidR="007F4EA9" w:rsidRPr="007F4EA9">
        <w:t>&lt;/version&gt;</w:t>
      </w:r>
    </w:p>
    <w:p w14:paraId="69663395" w14:textId="7A93A7C6" w:rsidR="007F4EA9" w:rsidRPr="007F4EA9" w:rsidRDefault="00300270" w:rsidP="007F4EA9">
      <w:pPr>
        <w:pStyle w:val="Code"/>
        <w:rPr>
          <w:bCs/>
        </w:rPr>
      </w:pPr>
      <w:r>
        <w:t xml:space="preserve">  </w:t>
      </w:r>
      <w:r w:rsidR="007F4EA9" w:rsidRPr="007F4EA9">
        <w:rPr>
          <w:bCs/>
        </w:rPr>
        <w:t xml:space="preserve">   </w:t>
      </w:r>
      <w:r w:rsidR="007F4EA9" w:rsidRPr="007F4EA9">
        <w:t>&lt;date&gt;</w:t>
      </w:r>
      <w:r w:rsidR="007F4EA9" w:rsidRPr="007F4EA9">
        <w:rPr>
          <w:b/>
          <w:bCs/>
        </w:rPr>
        <w:t xml:space="preserve"> 2016-01-08 </w:t>
      </w:r>
      <w:r w:rsidR="007F4EA9" w:rsidRPr="007F4EA9">
        <w:t>&lt;/date&gt;</w:t>
      </w:r>
    </w:p>
    <w:p w14:paraId="10D5DAE3" w14:textId="0D983F88" w:rsidR="007F4EA9" w:rsidRPr="007F4EA9" w:rsidRDefault="00300270" w:rsidP="007F4EA9">
      <w:pPr>
        <w:pStyle w:val="Code"/>
      </w:pPr>
      <w:r>
        <w:t xml:space="preserve">  </w:t>
      </w:r>
      <w:r w:rsidR="007F4EA9" w:rsidRPr="007F4EA9">
        <w:t xml:space="preserve">   &lt;units length="mm" angle="deg" mass="kg" force="N" torque="Nm" time="s"/&gt;</w:t>
      </w:r>
    </w:p>
    <w:p w14:paraId="773ADE53" w14:textId="24CA0DC3" w:rsidR="007F4EA9" w:rsidRPr="007F4EA9" w:rsidRDefault="00300270" w:rsidP="007F4EA9">
      <w:pPr>
        <w:pStyle w:val="Code"/>
        <w:rPr>
          <w:bCs/>
        </w:rPr>
      </w:pPr>
      <w:r>
        <w:t xml:space="preserve">  </w:t>
      </w:r>
      <w:r w:rsidR="007F4EA9" w:rsidRPr="007F4EA9">
        <w:rPr>
          <w:bCs/>
        </w:rPr>
        <w:t xml:space="preserve">   </w:t>
      </w:r>
      <w:r w:rsidR="007F4EA9" w:rsidRPr="007F4EA9">
        <w:t>&lt;connection_group id=</w:t>
      </w:r>
      <w:r w:rsidR="007F4EA9" w:rsidRPr="007F4EA9">
        <w:rPr>
          <w:b/>
          <w:bCs/>
        </w:rPr>
        <w:t>"1"</w:t>
      </w:r>
      <w:r w:rsidR="007F4EA9" w:rsidRPr="007F4EA9">
        <w:t>&gt;</w:t>
      </w:r>
    </w:p>
    <w:p w14:paraId="28700845" w14:textId="767EC502"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6CFA0B1E" w14:textId="7858CF64"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"1"</w:t>
      </w:r>
      <w:r w:rsidR="007F4EA9" w:rsidRPr="007F4EA9">
        <w:t xml:space="preserve"> label=</w:t>
      </w:r>
      <w:r w:rsidR="007F4EA9" w:rsidRPr="007F4EA9">
        <w:rPr>
          <w:b/>
          <w:bCs/>
        </w:rPr>
        <w:t>"PART_7000400"/</w:t>
      </w:r>
      <w:r w:rsidR="007F4EA9" w:rsidRPr="007F4EA9">
        <w:t>&gt;</w:t>
      </w:r>
    </w:p>
    <w:p w14:paraId="4F8965C0" w14:textId="02191E4D"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"2"</w:t>
      </w:r>
      <w:r w:rsidR="007F4EA9" w:rsidRPr="007F4EA9">
        <w:t xml:space="preserve"> label=</w:t>
      </w:r>
      <w:r w:rsidR="007F4EA9" w:rsidRPr="007F4EA9">
        <w:rPr>
          <w:b/>
          <w:bCs/>
        </w:rPr>
        <w:t>"PART_7100100"/</w:t>
      </w:r>
      <w:r w:rsidR="007F4EA9" w:rsidRPr="007F4EA9">
        <w:t>&gt;</w:t>
      </w:r>
    </w:p>
    <w:p w14:paraId="6511474C" w14:textId="18AC23E7"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"5"</w:t>
      </w:r>
      <w:r w:rsidR="007F4EA9" w:rsidRPr="007F4EA9">
        <w:t xml:space="preserve"> label=</w:t>
      </w:r>
      <w:r w:rsidR="007F4EA9" w:rsidRPr="007F4EA9">
        <w:rPr>
          <w:b/>
          <w:bCs/>
        </w:rPr>
        <w:t>"PART_5000300"/</w:t>
      </w:r>
      <w:r w:rsidR="007F4EA9" w:rsidRPr="007F4EA9">
        <w:t>&gt;</w:t>
      </w:r>
    </w:p>
    <w:p w14:paraId="62E91290" w14:textId="1EEA03AE" w:rsidR="007F4EA9" w:rsidRPr="007F4EA9" w:rsidRDefault="00300270" w:rsidP="007F4EA9">
      <w:pPr>
        <w:pStyle w:val="Code"/>
        <w:rPr>
          <w:bCs/>
        </w:rPr>
      </w:pPr>
      <w:r>
        <w:t xml:space="preserve">  </w:t>
      </w:r>
      <w:r w:rsidR="007F4EA9" w:rsidRPr="007F4EA9">
        <w:rPr>
          <w:bCs/>
        </w:rPr>
        <w:t xml:space="preserve">         </w:t>
      </w:r>
      <w:r w:rsidR="007F4EA9" w:rsidRPr="007F4EA9">
        <w:t>&lt;part index=</w:t>
      </w:r>
      <w:r w:rsidR="007F4EA9" w:rsidRPr="007F4EA9">
        <w:rPr>
          <w:b/>
          <w:bCs/>
        </w:rPr>
        <w:t>"6"</w:t>
      </w:r>
      <w:r w:rsidR="007F4EA9" w:rsidRPr="007F4EA9">
        <w:t xml:space="preserve"> label=</w:t>
      </w:r>
      <w:r w:rsidR="007F4EA9" w:rsidRPr="007F4EA9">
        <w:rPr>
          <w:b/>
          <w:bCs/>
        </w:rPr>
        <w:t>"PART_5000800"/</w:t>
      </w:r>
      <w:r w:rsidR="007F4EA9" w:rsidRPr="007F4EA9">
        <w:t>&gt;</w:t>
      </w:r>
    </w:p>
    <w:p w14:paraId="227A03FE" w14:textId="129BDB84" w:rsidR="007F4EA9" w:rsidRPr="007F4EA9" w:rsidRDefault="00300270" w:rsidP="007F4EA9">
      <w:pPr>
        <w:pStyle w:val="Code"/>
        <w:rPr>
          <w:bCs/>
        </w:rPr>
      </w:pPr>
      <w:r>
        <w:t xml:space="preserve">  </w:t>
      </w:r>
      <w:r w:rsidR="007F4EA9" w:rsidRPr="007F4EA9">
        <w:rPr>
          <w:bCs/>
        </w:rPr>
        <w:t xml:space="preserve">      </w:t>
      </w:r>
      <w:r w:rsidR="007F4EA9" w:rsidRPr="007F4EA9">
        <w:t>&lt;/connected_to&gt;</w:t>
      </w:r>
    </w:p>
    <w:p w14:paraId="3DF7ED68" w14:textId="00411E5D"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6B5B8938" w14:textId="5D368D3B" w:rsidR="007F4EA9" w:rsidRPr="007F4EA9" w:rsidRDefault="00300270" w:rsidP="007F4EA9">
      <w:pPr>
        <w:pStyle w:val="Code"/>
        <w:rPr>
          <w:bCs/>
        </w:rPr>
      </w:pPr>
      <w:r>
        <w:t xml:space="preserve">  </w:t>
      </w:r>
      <w:r w:rsidR="007F4EA9" w:rsidRPr="007F4EA9">
        <w:rPr>
          <w:bCs/>
        </w:rPr>
        <w:t xml:space="preserve">         </w:t>
      </w:r>
      <w:r w:rsidR="007F4EA9" w:rsidRPr="007F4EA9">
        <w:t>&lt;connection_0d label=</w:t>
      </w:r>
      <w:r w:rsidR="007F4EA9" w:rsidRPr="007F4EA9">
        <w:rPr>
          <w:b/>
          <w:bCs/>
        </w:rPr>
        <w:t>"BOLT_135"</w:t>
      </w:r>
      <w:r w:rsidR="007F4EA9" w:rsidRPr="007F4EA9">
        <w:t>&gt;</w:t>
      </w:r>
      <w:r w:rsidR="007F4EA9" w:rsidRPr="007F4EA9">
        <w:rPr>
          <w:bCs/>
        </w:rPr>
        <w:t xml:space="preserve">   </w:t>
      </w:r>
      <w:r w:rsidR="007F4EA9" w:rsidRPr="007F4EA9">
        <w:t>&lt;!-- bolt with washers --&gt;</w:t>
      </w:r>
    </w:p>
    <w:p w14:paraId="31AC0C66" w14:textId="3D692ED3" w:rsidR="007F4EA9" w:rsidRPr="007F4EA9" w:rsidRDefault="00300270" w:rsidP="007F4EA9">
      <w:pPr>
        <w:pStyle w:val="Code"/>
        <w:rPr>
          <w:bCs/>
        </w:rPr>
      </w:pPr>
      <w:r>
        <w:t xml:space="preserve">  </w:t>
      </w:r>
      <w:r w:rsidR="007F4EA9" w:rsidRPr="007F4EA9">
        <w:rPr>
          <w:bCs/>
        </w:rPr>
        <w:t xml:space="preserve">            </w:t>
      </w:r>
      <w:r w:rsidR="007F4EA9" w:rsidRPr="007F4EA9">
        <w:t>&lt;loc&gt;</w:t>
      </w:r>
      <w:r w:rsidR="007F4EA9" w:rsidRPr="007F4EA9">
        <w:rPr>
          <w:b/>
          <w:bCs/>
        </w:rPr>
        <w:t xml:space="preserve"> 84 60 10 </w:t>
      </w:r>
      <w:r w:rsidR="007F4EA9" w:rsidRPr="007F4EA9">
        <w:t>&lt;/loc&gt;</w:t>
      </w:r>
    </w:p>
    <w:p w14:paraId="1A1059B3" w14:textId="77777777" w:rsidR="002C5448" w:rsidRDefault="00300270" w:rsidP="007F4EA9">
      <w:pPr>
        <w:pStyle w:val="Code"/>
      </w:pPr>
      <w:r>
        <w:t xml:space="preserve">  </w:t>
      </w:r>
      <w:r w:rsidR="007F4EA9" w:rsidRPr="007F4EA9">
        <w:rPr>
          <w:bCs/>
        </w:rPr>
        <w:t xml:space="preserve">            </w:t>
      </w:r>
      <w:r w:rsidR="007F4EA9" w:rsidRPr="007F4EA9">
        <w:t>&lt;!-- Friction between "head to washer" and " thread and nut ": --&gt;</w:t>
      </w:r>
    </w:p>
    <w:p w14:paraId="46F329A3" w14:textId="77777777" w:rsidR="002C5448" w:rsidRDefault="00300270" w:rsidP="007F4EA9">
      <w:pPr>
        <w:pStyle w:val="Code"/>
        <w:rPr>
          <w:rStyle w:val="BodyTextChar"/>
        </w:rPr>
      </w:pPr>
      <w:r>
        <w:t xml:space="preserve">  </w:t>
      </w:r>
      <w:r w:rsidR="007F4EA9" w:rsidRPr="007F4EA9">
        <w:rPr>
          <w:bCs/>
        </w:rPr>
        <w:t xml:space="preserve">             </w:t>
      </w:r>
      <w:r w:rsidR="007F4EA9" w:rsidRPr="007F4EA9">
        <w:t>&lt;threaded_connection diameter=</w:t>
      </w:r>
      <w:r w:rsidR="007F4EA9" w:rsidRPr="007F4EA9">
        <w:rPr>
          <w:b/>
          <w:bCs/>
        </w:rPr>
        <w:t>"10"</w:t>
      </w:r>
      <w:r w:rsidR="007F4EA9" w:rsidRPr="007F4EA9">
        <w:t xml:space="preserve"> length=</w:t>
      </w:r>
      <w:r w:rsidR="007F4EA9" w:rsidRPr="007F4EA9">
        <w:rPr>
          <w:b/>
          <w:bCs/>
        </w:rPr>
        <w:t>"50"</w:t>
      </w:r>
      <w:r w:rsidR="007F4EA9" w:rsidRPr="007F4EA9">
        <w:t xml:space="preserve"> thread_length=</w:t>
      </w:r>
      <w:r w:rsidR="007F4EA9" w:rsidRPr="007F4EA9">
        <w:rPr>
          <w:b/>
          <w:bCs/>
        </w:rPr>
        <w:t>"26"</w:t>
      </w:r>
      <w:r w:rsidR="007F4EA9" w:rsidRPr="007F4EA9">
        <w:t xml:space="preserve"> </w:t>
      </w:r>
    </w:p>
    <w:p w14:paraId="51EF2E29" w14:textId="77777777" w:rsidR="002C5448" w:rsidRDefault="00300270" w:rsidP="007F4EA9">
      <w:pPr>
        <w:pStyle w:val="Code"/>
        <w:rPr>
          <w:rStyle w:val="BodyTextChar"/>
        </w:rPr>
      </w:pPr>
      <w:r>
        <w:t xml:space="preserve">  </w:t>
      </w:r>
      <w:r w:rsidR="007F4EA9" w:rsidRPr="007F4EA9">
        <w:rPr>
          <w:bCs/>
        </w:rPr>
        <w:t xml:space="preserve">               </w:t>
      </w:r>
      <w:r w:rsidR="007F4EA9" w:rsidRPr="007F4EA9">
        <w:t>head_diameter=</w:t>
      </w:r>
      <w:r w:rsidR="007F4EA9" w:rsidRPr="007F4EA9">
        <w:rPr>
          <w:b/>
          <w:bCs/>
        </w:rPr>
        <w:t>"16"</w:t>
      </w:r>
      <w:r w:rsidR="007F4EA9" w:rsidRPr="007F4EA9">
        <w:t xml:space="preserve"> head_height=</w:t>
      </w:r>
      <w:r w:rsidR="007F4EA9" w:rsidRPr="007F4EA9">
        <w:rPr>
          <w:b/>
          <w:bCs/>
        </w:rPr>
        <w:t>"6.4"</w:t>
      </w:r>
      <w:r w:rsidR="007F4EA9" w:rsidRPr="007F4EA9">
        <w:t xml:space="preserve"> head_type=</w:t>
      </w:r>
      <w:r w:rsidR="007F4EA9" w:rsidRPr="007F4EA9">
        <w:rPr>
          <w:b/>
          <w:bCs/>
        </w:rPr>
        <w:t>"hexagonal"</w:t>
      </w:r>
      <w:r w:rsidR="007F4EA9" w:rsidRPr="007F4EA9">
        <w:t xml:space="preserve"> </w:t>
      </w:r>
    </w:p>
    <w:p w14:paraId="7EE05DD4" w14:textId="77777777" w:rsidR="002C5448" w:rsidRDefault="00300270" w:rsidP="007F4EA9">
      <w:pPr>
        <w:pStyle w:val="Code"/>
        <w:rPr>
          <w:rStyle w:val="BodyTextChar"/>
        </w:rPr>
      </w:pPr>
      <w:r>
        <w:t xml:space="preserve">  </w:t>
      </w:r>
      <w:r w:rsidR="007F4EA9" w:rsidRPr="007F4EA9">
        <w:rPr>
          <w:bCs/>
        </w:rPr>
        <w:t xml:space="preserve">               </w:t>
      </w:r>
      <w:r w:rsidR="007F4EA9" w:rsidRPr="007F4EA9">
        <w:t>sink_size=</w:t>
      </w:r>
      <w:r w:rsidR="007F4EA9" w:rsidRPr="007F4EA9">
        <w:rPr>
          <w:b/>
          <w:bCs/>
        </w:rPr>
        <w:t>"0"</w:t>
      </w:r>
      <w:r w:rsidR="007F4EA9" w:rsidRPr="007F4EA9">
        <w:t xml:space="preserve"> pitch=</w:t>
      </w:r>
      <w:r w:rsidR="007F4EA9" w:rsidRPr="007F4EA9">
        <w:rPr>
          <w:b/>
          <w:bCs/>
        </w:rPr>
        <w:t xml:space="preserve">"0.75" </w:t>
      </w:r>
      <w:r w:rsidR="007F4EA9" w:rsidRPr="007F4EA9">
        <w:t>lead=</w:t>
      </w:r>
      <w:r w:rsidR="007F4EA9" w:rsidRPr="007F4EA9">
        <w:rPr>
          <w:b/>
          <w:bCs/>
        </w:rPr>
        <w:t>"1.5"</w:t>
      </w:r>
    </w:p>
    <w:p w14:paraId="42D3A9D6" w14:textId="77777777" w:rsidR="002C5448" w:rsidRDefault="00300270" w:rsidP="007F4EA9">
      <w:pPr>
        <w:pStyle w:val="Code"/>
        <w:rPr>
          <w:rStyle w:val="BodyTextChar"/>
        </w:rPr>
      </w:pPr>
      <w:r>
        <w:t xml:space="preserve">  </w:t>
      </w:r>
      <w:r w:rsidR="007F4EA9" w:rsidRPr="007F4EA9">
        <w:rPr>
          <w:b/>
          <w:bCs/>
        </w:rPr>
        <w:t xml:space="preserve">               torque="20" angle="35" </w:t>
      </w:r>
      <w:r w:rsidR="007F4EA9" w:rsidRPr="007F4EA9">
        <w:t>pretension=</w:t>
      </w:r>
      <w:r w:rsidR="007F4EA9" w:rsidRPr="007F4EA9">
        <w:rPr>
          <w:b/>
          <w:bCs/>
        </w:rPr>
        <w:t xml:space="preserve">"180" </w:t>
      </w:r>
    </w:p>
    <w:p w14:paraId="306483FD" w14:textId="007C7CFD" w:rsidR="007F4EA9" w:rsidRPr="007F4EA9" w:rsidRDefault="00300270" w:rsidP="007F4EA9">
      <w:pPr>
        <w:pStyle w:val="Code"/>
        <w:rPr>
          <w:b/>
          <w:bCs/>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p>
    <w:p w14:paraId="77962969" w14:textId="77777777" w:rsidR="002C5448" w:rsidRDefault="00300270" w:rsidP="007F4EA9">
      <w:pPr>
        <w:pStyle w:val="Code"/>
        <w:rPr>
          <w:rStyle w:val="BodyTextChar"/>
        </w:rPr>
      </w:pPr>
      <w:r>
        <w:t xml:space="preserve">  </w:t>
      </w:r>
      <w:r w:rsidR="007F4EA9" w:rsidRPr="007F4EA9">
        <w:t xml:space="preserve">              thread_static_friction="0.6"</w:t>
      </w:r>
    </w:p>
    <w:p w14:paraId="0E02C316" w14:textId="77777777" w:rsidR="002C5448" w:rsidRDefault="00300270" w:rsidP="007F4EA9">
      <w:pPr>
        <w:pStyle w:val="Code"/>
        <w:rPr>
          <w:rStyle w:val="BodyTextChar"/>
        </w:rPr>
      </w:pPr>
      <w:r>
        <w:t xml:space="preserve">  </w:t>
      </w:r>
      <w:r w:rsidR="007F4EA9" w:rsidRPr="007F4EA9">
        <w:t xml:space="preserve">               strength_property_class=</w:t>
      </w:r>
      <w:r w:rsidR="007F4EA9" w:rsidRPr="007F4EA9">
        <w:rPr>
          <w:b/>
          <w:bCs/>
        </w:rPr>
        <w:t>"8.8"</w:t>
      </w:r>
    </w:p>
    <w:p w14:paraId="1B286012" w14:textId="56BF8FF6" w:rsidR="007F4EA9" w:rsidRPr="007F4EA9" w:rsidRDefault="00300270" w:rsidP="007F4EA9">
      <w:pPr>
        <w:pStyle w:val="Code"/>
        <w:rPr>
          <w:b/>
          <w:bCs/>
        </w:rPr>
      </w:pPr>
      <w:r>
        <w:t xml:space="preserve">  </w:t>
      </w:r>
      <w:r w:rsidR="007F4EA9" w:rsidRPr="007F4EA9">
        <w:t xml:space="preserve">               part_code=</w:t>
      </w:r>
      <w:r w:rsidR="007F4EA9" w:rsidRPr="007F4EA9">
        <w:rPr>
          <w:b/>
          <w:bCs/>
        </w:rPr>
        <w:t>"M10x50 8.8"</w:t>
      </w:r>
      <w:r w:rsidR="007F4EA9" w:rsidRPr="007F4EA9">
        <w:t>&gt;</w:t>
      </w:r>
    </w:p>
    <w:p w14:paraId="76FA603D" w14:textId="45843993" w:rsidR="007F4EA9" w:rsidRPr="007F4EA9" w:rsidRDefault="00300270" w:rsidP="007F4EA9">
      <w:pPr>
        <w:pStyle w:val="Code"/>
        <w:rPr>
          <w:b/>
          <w:bCs/>
          <w:lang w:val="fr-CH"/>
        </w:rPr>
      </w:pPr>
      <w:r w:rsidRPr="00A312FB">
        <w:rPr>
          <w:lang w:val="en-US"/>
        </w:rPr>
        <w:t xml:space="preserve">  </w:t>
      </w:r>
      <w:r w:rsidR="007F4EA9" w:rsidRPr="00A312FB">
        <w:rPr>
          <w:b/>
          <w:bCs/>
          <w:lang w:val="en-US"/>
        </w:rPr>
        <w:t xml:space="preserve">               </w:t>
      </w:r>
      <w:r w:rsidR="007F4EA9" w:rsidRPr="007F4EA9">
        <w:rPr>
          <w:lang w:val="fr-CH"/>
        </w:rPr>
        <w:t>&lt;normal_direction x=</w:t>
      </w:r>
      <w:r w:rsidR="007F4EA9" w:rsidRPr="007F4EA9">
        <w:rPr>
          <w:b/>
          <w:bCs/>
          <w:lang w:val="fr-CH"/>
        </w:rPr>
        <w:t>"0"</w:t>
      </w:r>
      <w:r w:rsidR="007F4EA9" w:rsidRPr="007F4EA9">
        <w:rPr>
          <w:lang w:val="fr-CH"/>
        </w:rPr>
        <w:t xml:space="preserve"> y=</w:t>
      </w:r>
      <w:r w:rsidR="007F4EA9" w:rsidRPr="007F4EA9">
        <w:rPr>
          <w:b/>
          <w:bCs/>
          <w:lang w:val="fr-CH"/>
        </w:rPr>
        <w:t>"0"</w:t>
      </w:r>
      <w:r w:rsidR="007F4EA9" w:rsidRPr="007F4EA9">
        <w:rPr>
          <w:lang w:val="fr-CH"/>
        </w:rPr>
        <w:t xml:space="preserve"> z=</w:t>
      </w:r>
      <w:r w:rsidR="007F4EA9" w:rsidRPr="007F4EA9">
        <w:rPr>
          <w:b/>
          <w:bCs/>
          <w:lang w:val="fr-CH"/>
        </w:rPr>
        <w:t>"-10"/</w:t>
      </w:r>
      <w:r w:rsidR="007F4EA9" w:rsidRPr="007F4EA9">
        <w:rPr>
          <w:lang w:val="fr-CH"/>
        </w:rPr>
        <w:t>&gt;</w:t>
      </w:r>
    </w:p>
    <w:p w14:paraId="7E4AEBDC" w14:textId="7CA1A8AC" w:rsidR="007F4EA9" w:rsidRPr="007F4EA9" w:rsidRDefault="00300270" w:rsidP="007F4EA9">
      <w:pPr>
        <w:pStyle w:val="Code"/>
        <w:rPr>
          <w:b/>
          <w:bCs/>
        </w:rPr>
      </w:pPr>
      <w:r w:rsidRPr="00A312FB">
        <w:rPr>
          <w:lang w:val="fr-CH"/>
        </w:rPr>
        <w:t xml:space="preserve">  </w:t>
      </w:r>
      <w:r w:rsidR="007F4EA9" w:rsidRPr="007F4EA9">
        <w:rPr>
          <w:b/>
          <w:bCs/>
          <w:lang w:val="fr-CH"/>
        </w:rPr>
        <w:t xml:space="preserve">               </w:t>
      </w:r>
      <w:r w:rsidR="007F4EA9" w:rsidRPr="007F4EA9">
        <w:t>&lt;!-- Washer next to head with its friction to 1st part --&gt;</w:t>
      </w:r>
    </w:p>
    <w:p w14:paraId="5771A530" w14:textId="77777777" w:rsidR="002C5448" w:rsidRDefault="00300270" w:rsidP="007F4EA9">
      <w:pPr>
        <w:pStyle w:val="Code"/>
        <w:rPr>
          <w:rStyle w:val="BodyTextChar"/>
        </w:rPr>
      </w:pPr>
      <w:r>
        <w:t xml:space="preserve">  </w:t>
      </w:r>
      <w:r w:rsidR="007F4EA9" w:rsidRPr="007F4EA9">
        <w:rPr>
          <w:b/>
          <w:bCs/>
        </w:rPr>
        <w:t xml:space="preserve">               </w:t>
      </w:r>
      <w:r w:rsidR="007F4EA9" w:rsidRPr="007F4EA9">
        <w:t>&lt;washer outer_diameter=</w:t>
      </w:r>
      <w:r w:rsidR="007F4EA9" w:rsidRPr="007F4EA9">
        <w:rPr>
          <w:b/>
          <w:bCs/>
        </w:rPr>
        <w:t>"20"</w:t>
      </w:r>
      <w:r w:rsidR="007F4EA9" w:rsidRPr="007F4EA9">
        <w:t xml:space="preserve"> inner_diameter=</w:t>
      </w:r>
      <w:r w:rsidR="007F4EA9" w:rsidRPr="007F4EA9">
        <w:rPr>
          <w:b/>
          <w:bCs/>
        </w:rPr>
        <w:t>"10.4"</w:t>
      </w:r>
      <w:r w:rsidR="007F4EA9" w:rsidRPr="007F4EA9">
        <w:t xml:space="preserve"> thickness=</w:t>
      </w:r>
      <w:r w:rsidR="007F4EA9" w:rsidRPr="007F4EA9">
        <w:rPr>
          <w:b/>
          <w:bCs/>
        </w:rPr>
        <w:t xml:space="preserve">"1.25" </w:t>
      </w:r>
    </w:p>
    <w:p w14:paraId="14B3E57A" w14:textId="77777777" w:rsidR="002C5448" w:rsidRDefault="00300270" w:rsidP="007F4EA9">
      <w:pPr>
        <w:pStyle w:val="Code"/>
        <w:rPr>
          <w:rStyle w:val="BodyTextChar"/>
        </w:rPr>
      </w:pPr>
      <w:r>
        <w:t xml:space="preserve">  </w:t>
      </w:r>
      <w:r w:rsidR="007F4EA9" w:rsidRPr="007F4EA9">
        <w:rPr>
          <w:b/>
          <w:bCs/>
        </w:rPr>
        <w:t xml:space="preserve">                  </w:t>
      </w:r>
      <w:r w:rsidR="007F4EA9" w:rsidRPr="007F4EA9">
        <w:t>attached=</w:t>
      </w:r>
      <w:r w:rsidR="007F4EA9" w:rsidRPr="007F4EA9">
        <w:rPr>
          <w:b/>
          <w:bCs/>
        </w:rPr>
        <w:t>"false"</w:t>
      </w:r>
      <w:r w:rsidR="007F4EA9" w:rsidRPr="007F4EA9">
        <w:t xml:space="preserve"> </w:t>
      </w:r>
    </w:p>
    <w:p w14:paraId="7CD2EAB3" w14:textId="77777777" w:rsidR="002C5448" w:rsidRDefault="00300270" w:rsidP="007F4EA9">
      <w:pPr>
        <w:pStyle w:val="Code"/>
        <w:rPr>
          <w:rStyle w:val="BodyTextChar"/>
        </w:rPr>
      </w:pPr>
      <w:r>
        <w:t xml:space="preserve">  </w:t>
      </w:r>
      <w:r w:rsidR="007F4EA9" w:rsidRPr="007F4EA9">
        <w:t xml:space="preserve">                  static_friction=</w:t>
      </w:r>
      <w:r w:rsidR="007F4EA9" w:rsidRPr="007F4EA9">
        <w:rPr>
          <w:b/>
          <w:bCs/>
        </w:rPr>
        <w:t>"0.8"</w:t>
      </w:r>
      <w:r w:rsidR="007F4EA9" w:rsidRPr="007F4EA9">
        <w:t xml:space="preserve"> kinetic_friction=</w:t>
      </w:r>
      <w:r w:rsidR="007F4EA9" w:rsidRPr="007F4EA9">
        <w:rPr>
          <w:b/>
          <w:bCs/>
        </w:rPr>
        <w:t>"0.6"</w:t>
      </w:r>
      <w:r w:rsidR="007F4EA9" w:rsidRPr="007F4EA9">
        <w:t xml:space="preserve"> </w:t>
      </w:r>
    </w:p>
    <w:p w14:paraId="2D3B8CA3" w14:textId="77777777" w:rsidR="002C5448" w:rsidRDefault="00300270" w:rsidP="007F4EA9">
      <w:pPr>
        <w:pStyle w:val="Code"/>
        <w:rPr>
          <w:rStyle w:val="BodyTextChar"/>
        </w:rPr>
      </w:pPr>
      <w:r>
        <w:t xml:space="preserve">  </w:t>
      </w:r>
      <w:r w:rsidR="007F4EA9" w:rsidRPr="007F4EA9">
        <w:t xml:space="preserve">                  strength_property_class=</w:t>
      </w:r>
      <w:r w:rsidR="007F4EA9" w:rsidRPr="007F4EA9">
        <w:rPr>
          <w:b/>
          <w:bCs/>
        </w:rPr>
        <w:t>"8.8"</w:t>
      </w:r>
    </w:p>
    <w:p w14:paraId="1B473FC0" w14:textId="4282C139" w:rsidR="007F4EA9" w:rsidRPr="007F4EA9" w:rsidRDefault="00300270" w:rsidP="007F4EA9">
      <w:pPr>
        <w:pStyle w:val="Code"/>
        <w:rPr>
          <w:b/>
          <w:bCs/>
        </w:rPr>
      </w:pPr>
      <w:r>
        <w:t xml:space="preserve">  </w:t>
      </w:r>
      <w:r w:rsidR="007F4EA9" w:rsidRPr="007F4EA9">
        <w:t xml:space="preserve">                  part_code=</w:t>
      </w:r>
      <w:r w:rsidR="007F4EA9" w:rsidRPr="007F4EA9">
        <w:rPr>
          <w:b/>
          <w:bCs/>
        </w:rPr>
        <w:t>"W20/10.4x1.25 8.8"/</w:t>
      </w:r>
      <w:r w:rsidR="007F4EA9" w:rsidRPr="007F4EA9">
        <w:t>&gt;</w:t>
      </w:r>
    </w:p>
    <w:p w14:paraId="176560B9" w14:textId="1318EB6C" w:rsidR="007F4EA9" w:rsidRPr="007F4EA9" w:rsidRDefault="00300270" w:rsidP="007F4EA9">
      <w:pPr>
        <w:pStyle w:val="Code"/>
        <w:rPr>
          <w:b/>
          <w:bCs/>
        </w:rPr>
      </w:pPr>
      <w:r>
        <w:t xml:space="preserve">  </w:t>
      </w:r>
      <w:r w:rsidR="007F4EA9" w:rsidRPr="007F4EA9">
        <w:rPr>
          <w:b/>
          <w:bCs/>
        </w:rPr>
        <w:t xml:space="preserve">               </w:t>
      </w:r>
      <w:r w:rsidR="007F4EA9" w:rsidRPr="007F4EA9">
        <w:t>&lt;bolt&gt;</w:t>
      </w:r>
    </w:p>
    <w:p w14:paraId="273C66FC" w14:textId="3E0C5AE3" w:rsidR="007F4EA9" w:rsidRPr="007F4EA9" w:rsidRDefault="00300270" w:rsidP="007F4EA9">
      <w:pPr>
        <w:pStyle w:val="Code"/>
        <w:rPr>
          <w:b/>
          <w:bCs/>
        </w:rPr>
      </w:pPr>
      <w:r>
        <w:t xml:space="preserve">  </w:t>
      </w:r>
      <w:r w:rsidR="007F4EA9" w:rsidRPr="007F4EA9">
        <w:rPr>
          <w:b/>
          <w:bCs/>
        </w:rPr>
        <w:t xml:space="preserve">                  </w:t>
      </w:r>
      <w:r w:rsidR="007F4EA9" w:rsidRPr="007F4EA9">
        <w:t>&lt;!-- No Friction nut to washer, since washer is attached! --&gt;</w:t>
      </w:r>
    </w:p>
    <w:p w14:paraId="6C5AD79D" w14:textId="77777777" w:rsidR="002C5448" w:rsidRDefault="00300270" w:rsidP="007F4EA9">
      <w:pPr>
        <w:pStyle w:val="Code"/>
        <w:rPr>
          <w:rStyle w:val="BodyTextChar"/>
        </w:rPr>
      </w:pPr>
      <w:r>
        <w:t xml:space="preserve">  </w:t>
      </w:r>
      <w:r w:rsidR="007F4EA9" w:rsidRPr="007F4EA9">
        <w:rPr>
          <w:b/>
          <w:bCs/>
        </w:rPr>
        <w:t xml:space="preserve">                  </w:t>
      </w:r>
      <w:r w:rsidR="007F4EA9" w:rsidRPr="007F4EA9">
        <w:t>&lt;nut diameter=</w:t>
      </w:r>
      <w:r w:rsidR="007F4EA9" w:rsidRPr="007F4EA9">
        <w:rPr>
          <w:b/>
          <w:bCs/>
        </w:rPr>
        <w:t>"16."</w:t>
      </w:r>
      <w:r w:rsidR="007F4EA9" w:rsidRPr="007F4EA9">
        <w:t xml:space="preserve"> height=</w:t>
      </w:r>
      <w:r w:rsidR="007F4EA9" w:rsidRPr="007F4EA9">
        <w:rPr>
          <w:b/>
          <w:bCs/>
        </w:rPr>
        <w:t xml:space="preserve">"6.4" </w:t>
      </w:r>
    </w:p>
    <w:p w14:paraId="6B84E89B" w14:textId="77777777" w:rsidR="002C5448" w:rsidRDefault="00300270" w:rsidP="007F4EA9">
      <w:pPr>
        <w:pStyle w:val="Code"/>
        <w:rPr>
          <w:rStyle w:val="BodyTextChar"/>
        </w:rPr>
      </w:pPr>
      <w:r>
        <w:t xml:space="preserve">  </w:t>
      </w:r>
      <w:r w:rsidR="007F4EA9" w:rsidRPr="007F4EA9">
        <w:rPr>
          <w:bCs/>
        </w:rPr>
        <w:t xml:space="preserve">                     </w:t>
      </w:r>
      <w:r w:rsidR="007F4EA9" w:rsidRPr="007F4EA9">
        <w:t>torque=</w:t>
      </w:r>
      <w:r w:rsidR="007F4EA9" w:rsidRPr="007F4EA9">
        <w:rPr>
          <w:b/>
          <w:bCs/>
        </w:rPr>
        <w:t>"20"</w:t>
      </w:r>
      <w:r w:rsidR="007F4EA9" w:rsidRPr="007F4EA9">
        <w:t xml:space="preserve"> angle=</w:t>
      </w:r>
      <w:r w:rsidR="007F4EA9" w:rsidRPr="007F4EA9">
        <w:rPr>
          <w:b/>
          <w:bCs/>
        </w:rPr>
        <w:t>"35"</w:t>
      </w:r>
    </w:p>
    <w:p w14:paraId="75A265B8" w14:textId="77777777" w:rsidR="002C5448" w:rsidRDefault="00300270" w:rsidP="007F4EA9">
      <w:pPr>
        <w:pStyle w:val="Code"/>
        <w:rPr>
          <w:rStyle w:val="BodyTextChar"/>
        </w:rPr>
      </w:pPr>
      <w:r>
        <w:t xml:space="preserve">  </w:t>
      </w:r>
      <w:r w:rsidR="007F4EA9" w:rsidRPr="007F4EA9">
        <w:t xml:space="preserve">                     clipped_to=</w:t>
      </w:r>
      <w:r w:rsidR="007F4EA9" w:rsidRPr="007F4EA9">
        <w:rPr>
          <w:b/>
          <w:bCs/>
        </w:rPr>
        <w:t>"6"</w:t>
      </w:r>
      <w:r w:rsidR="007F4EA9" w:rsidRPr="007F4EA9">
        <w:t xml:space="preserve"> </w:t>
      </w:r>
    </w:p>
    <w:p w14:paraId="1AB8F1CC" w14:textId="77777777" w:rsidR="002C5448" w:rsidRDefault="00300270" w:rsidP="007F4EA9">
      <w:pPr>
        <w:pStyle w:val="Code"/>
        <w:rPr>
          <w:rStyle w:val="BodyTextChar"/>
        </w:rPr>
      </w:pPr>
      <w:r>
        <w:t xml:space="preserve">  </w:t>
      </w:r>
      <w:r w:rsidR="007F4EA9" w:rsidRPr="007F4EA9">
        <w:t xml:space="preserve">                     strength_property_class=</w:t>
      </w:r>
      <w:r w:rsidR="007F4EA9" w:rsidRPr="007F4EA9">
        <w:rPr>
          <w:b/>
          <w:bCs/>
        </w:rPr>
        <w:t>"8.8"</w:t>
      </w:r>
    </w:p>
    <w:p w14:paraId="534799DA" w14:textId="72254445" w:rsidR="007F4EA9" w:rsidRPr="007F4EA9" w:rsidRDefault="00300270" w:rsidP="007F4EA9">
      <w:pPr>
        <w:pStyle w:val="Code"/>
      </w:pPr>
      <w:r>
        <w:t xml:space="preserve">  </w:t>
      </w:r>
      <w:r w:rsidR="007F4EA9" w:rsidRPr="007F4EA9">
        <w:t xml:space="preserve">                     part_code=</w:t>
      </w:r>
      <w:r w:rsidR="007F4EA9" w:rsidRPr="007F4EA9">
        <w:rPr>
          <w:b/>
          <w:bCs/>
        </w:rPr>
        <w:t>"N10 8.8"</w:t>
      </w:r>
      <w:r w:rsidR="007F4EA9" w:rsidRPr="007F4EA9">
        <w:t>&gt;</w:t>
      </w:r>
    </w:p>
    <w:p w14:paraId="7CE624E5" w14:textId="58C64102" w:rsidR="007F4EA9" w:rsidRPr="007F4EA9" w:rsidRDefault="00300270" w:rsidP="007F4EA9">
      <w:pPr>
        <w:pStyle w:val="Code"/>
        <w:rPr>
          <w:bCs/>
        </w:rPr>
      </w:pPr>
      <w:r>
        <w:t xml:space="preserve">  </w:t>
      </w:r>
      <w:r w:rsidR="007F4EA9" w:rsidRPr="007F4EA9">
        <w:rPr>
          <w:bCs/>
        </w:rPr>
        <w:t xml:space="preserve">                     </w:t>
      </w:r>
      <w:r w:rsidR="007F4EA9" w:rsidRPr="007F4EA9">
        <w:t>&lt;!-- Washer attached to nut with its friction to last part --&gt;</w:t>
      </w:r>
    </w:p>
    <w:p w14:paraId="24226A31" w14:textId="48B8D912" w:rsidR="007F4EA9" w:rsidRPr="007F4EA9" w:rsidRDefault="00300270" w:rsidP="007F4EA9">
      <w:pPr>
        <w:pStyle w:val="Code"/>
        <w:rPr>
          <w:bCs/>
        </w:rPr>
      </w:pPr>
      <w:r>
        <w:t xml:space="preserve">  </w:t>
      </w:r>
      <w:r w:rsidR="007F4EA9" w:rsidRPr="007F4EA9">
        <w:rPr>
          <w:bCs/>
        </w:rPr>
        <w:t xml:space="preserve">                     </w:t>
      </w:r>
      <w:r w:rsidR="007F4EA9" w:rsidRPr="007F4EA9">
        <w:t>&lt;washer outer_diameter=</w:t>
      </w:r>
      <w:r w:rsidR="007F4EA9" w:rsidRPr="007F4EA9">
        <w:rPr>
          <w:b/>
          <w:bCs/>
        </w:rPr>
        <w:t>"25"</w:t>
      </w:r>
      <w:r w:rsidR="007F4EA9" w:rsidRPr="007F4EA9">
        <w:t xml:space="preserve"> attached=</w:t>
      </w:r>
      <w:r w:rsidR="007F4EA9" w:rsidRPr="007F4EA9">
        <w:rPr>
          <w:b/>
          <w:bCs/>
        </w:rPr>
        <w:t>"true"</w:t>
      </w:r>
      <w:r w:rsidR="007F4EA9" w:rsidRPr="007F4EA9">
        <w:t xml:space="preserve"> static_friction=</w:t>
      </w:r>
      <w:r w:rsidR="007F4EA9" w:rsidRPr="007F4EA9">
        <w:rPr>
          <w:b/>
          <w:bCs/>
        </w:rPr>
        <w:t>".8"/</w:t>
      </w:r>
      <w:r w:rsidR="007F4EA9" w:rsidRPr="007F4EA9">
        <w:t>&gt;</w:t>
      </w:r>
    </w:p>
    <w:p w14:paraId="57509D29" w14:textId="766C5E3A" w:rsidR="007F4EA9" w:rsidRPr="007F4EA9" w:rsidRDefault="00300270" w:rsidP="007F4EA9">
      <w:pPr>
        <w:pStyle w:val="Code"/>
        <w:rPr>
          <w:bCs/>
        </w:rPr>
      </w:pPr>
      <w:r>
        <w:t xml:space="preserve">  </w:t>
      </w:r>
      <w:r w:rsidR="007F4EA9" w:rsidRPr="007F4EA9">
        <w:rPr>
          <w:bCs/>
        </w:rPr>
        <w:t xml:space="preserve">                  </w:t>
      </w:r>
      <w:r w:rsidR="007F4EA9" w:rsidRPr="007F4EA9">
        <w:t>&lt;/nut&gt;</w:t>
      </w:r>
    </w:p>
    <w:p w14:paraId="4AAA130C" w14:textId="3667DD58" w:rsidR="007F4EA9" w:rsidRPr="007F4EA9" w:rsidRDefault="00300270" w:rsidP="007F4EA9">
      <w:pPr>
        <w:pStyle w:val="Code"/>
        <w:rPr>
          <w:bCs/>
        </w:rPr>
      </w:pPr>
      <w:r>
        <w:t xml:space="preserve">  </w:t>
      </w:r>
      <w:r w:rsidR="007F4EA9" w:rsidRPr="007F4EA9">
        <w:rPr>
          <w:bCs/>
        </w:rPr>
        <w:t xml:space="preserve">               </w:t>
      </w:r>
      <w:r w:rsidR="007F4EA9" w:rsidRPr="007F4EA9">
        <w:t>&lt;/bolt&gt;</w:t>
      </w:r>
    </w:p>
    <w:p w14:paraId="79A99570" w14:textId="49A33FA0" w:rsidR="007F4EA9" w:rsidRPr="007F4EA9" w:rsidRDefault="00300270" w:rsidP="007F4EA9">
      <w:pPr>
        <w:pStyle w:val="Code"/>
      </w:pPr>
      <w:r>
        <w:t xml:space="preserve">  </w:t>
      </w:r>
      <w:r w:rsidR="007F4EA9" w:rsidRPr="007F4EA9">
        <w:rPr>
          <w:bCs/>
        </w:rPr>
        <w:t xml:space="preserve">            </w:t>
      </w:r>
      <w:r w:rsidR="007F4EA9" w:rsidRPr="007F4EA9">
        <w:t>&lt;/threaded_connection&gt;</w:t>
      </w:r>
    </w:p>
    <w:p w14:paraId="79D6E0F8" w14:textId="16CCC1FB" w:rsidR="007F4EA9" w:rsidRPr="007F4EA9" w:rsidRDefault="00300270" w:rsidP="007F4EA9">
      <w:pPr>
        <w:pStyle w:val="Code"/>
      </w:pPr>
      <w:r>
        <w:t> </w:t>
      </w:r>
    </w:p>
    <w:p w14:paraId="438190E4" w14:textId="483A8064" w:rsidR="007F4EA9" w:rsidRPr="007F4EA9" w:rsidRDefault="00300270" w:rsidP="007F4EA9">
      <w:pPr>
        <w:pStyle w:val="Code"/>
      </w:pPr>
      <w:r>
        <w:t xml:space="preserve">  </w:t>
      </w:r>
      <w:r w:rsidR="007F4EA9" w:rsidRPr="007F4EA9">
        <w:t xml:space="preserve">            &lt;contact_list&gt;      &lt;!-- friction between adjacent flange partners --&gt;</w:t>
      </w:r>
    </w:p>
    <w:p w14:paraId="5CA04BF9" w14:textId="075C5DBD" w:rsidR="007F4EA9" w:rsidRPr="007F4EA9" w:rsidRDefault="00300270" w:rsidP="007F4EA9">
      <w:pPr>
        <w:pStyle w:val="Code"/>
      </w:pPr>
      <w:r>
        <w:t xml:space="preserve">  </w:t>
      </w:r>
      <w:r w:rsidR="007F4EA9" w:rsidRPr="007F4EA9">
        <w:t xml:space="preserve">                &lt;contact&gt;</w:t>
      </w:r>
    </w:p>
    <w:p w14:paraId="0C8F84CC" w14:textId="7D84D43A" w:rsidR="007F4EA9" w:rsidRPr="007F4EA9" w:rsidRDefault="00300270" w:rsidP="007F4EA9">
      <w:pPr>
        <w:pStyle w:val="Code"/>
      </w:pPr>
      <w:r>
        <w:t xml:space="preserve">  </w:t>
      </w:r>
      <w:r w:rsidR="007F4EA9" w:rsidRPr="007F4EA9">
        <w:t xml:space="preserve">                    &lt;partner part_index="1"/&gt;</w:t>
      </w:r>
    </w:p>
    <w:p w14:paraId="78E64AD1" w14:textId="6BCEBA97" w:rsidR="007F4EA9" w:rsidRPr="007F4EA9" w:rsidRDefault="00300270" w:rsidP="007F4EA9">
      <w:pPr>
        <w:pStyle w:val="Code"/>
      </w:pPr>
      <w:r>
        <w:t xml:space="preserve">  </w:t>
      </w:r>
      <w:r w:rsidR="007F4EA9" w:rsidRPr="007F4EA9">
        <w:t xml:space="preserve">                    &lt;partner part_index="2"/&gt;</w:t>
      </w:r>
    </w:p>
    <w:p w14:paraId="35D1236C" w14:textId="74D92711" w:rsidR="007F4EA9" w:rsidRPr="007F4EA9" w:rsidRDefault="00300270" w:rsidP="007F4EA9">
      <w:pPr>
        <w:pStyle w:val="Code"/>
      </w:pPr>
      <w:r>
        <w:t xml:space="preserve">  </w:t>
      </w:r>
      <w:r w:rsidR="007F4EA9" w:rsidRPr="007F4EA9">
        <w:t xml:space="preserve">                    &lt;coefficients static_friction="0.8"/&gt;</w:t>
      </w:r>
    </w:p>
    <w:p w14:paraId="3348A480" w14:textId="49BCACE3" w:rsidR="007F4EA9" w:rsidRPr="007F4EA9" w:rsidRDefault="00300270" w:rsidP="007F4EA9">
      <w:pPr>
        <w:pStyle w:val="Code"/>
      </w:pPr>
      <w:r>
        <w:t xml:space="preserve">  </w:t>
      </w:r>
      <w:r w:rsidR="007F4EA9" w:rsidRPr="007F4EA9">
        <w:t xml:space="preserve">                &lt;/contact&gt;</w:t>
      </w:r>
    </w:p>
    <w:p w14:paraId="04DB9A2C" w14:textId="66416817" w:rsidR="007F4EA9" w:rsidRPr="007F4EA9" w:rsidRDefault="00300270" w:rsidP="007F4EA9">
      <w:pPr>
        <w:pStyle w:val="Code"/>
      </w:pPr>
      <w:r>
        <w:t xml:space="preserve">  </w:t>
      </w:r>
      <w:r w:rsidR="007F4EA9" w:rsidRPr="007F4EA9">
        <w:t xml:space="preserve">                &lt;contact&gt;</w:t>
      </w:r>
    </w:p>
    <w:p w14:paraId="77B62B06" w14:textId="76431C35" w:rsidR="007F4EA9" w:rsidRPr="007F4EA9" w:rsidRDefault="00300270" w:rsidP="007F4EA9">
      <w:pPr>
        <w:pStyle w:val="Code"/>
      </w:pPr>
      <w:r>
        <w:t xml:space="preserve">  </w:t>
      </w:r>
      <w:r w:rsidR="007F4EA9" w:rsidRPr="007F4EA9">
        <w:t xml:space="preserve">                    &lt;partner part_index="2"/&gt;</w:t>
      </w:r>
    </w:p>
    <w:p w14:paraId="229D895B" w14:textId="079E2600" w:rsidR="007F4EA9" w:rsidRPr="007F4EA9" w:rsidRDefault="00300270" w:rsidP="007F4EA9">
      <w:pPr>
        <w:pStyle w:val="Code"/>
      </w:pPr>
      <w:r>
        <w:t xml:space="preserve">  </w:t>
      </w:r>
      <w:r w:rsidR="007F4EA9" w:rsidRPr="007F4EA9">
        <w:t xml:space="preserve">                    &lt;partner part_index="5"/&gt;</w:t>
      </w:r>
    </w:p>
    <w:p w14:paraId="10AB2B6C" w14:textId="59249482" w:rsidR="007F4EA9" w:rsidRPr="007F4EA9" w:rsidRDefault="00300270" w:rsidP="007F4EA9">
      <w:pPr>
        <w:pStyle w:val="Code"/>
      </w:pPr>
      <w:r>
        <w:t xml:space="preserve">  </w:t>
      </w:r>
      <w:r w:rsidR="007F4EA9" w:rsidRPr="007F4EA9">
        <w:t xml:space="preserve">                    &lt;coefficients static_friction="0.8"/&gt;</w:t>
      </w:r>
    </w:p>
    <w:p w14:paraId="11AD8D07" w14:textId="6B621624" w:rsidR="007F4EA9" w:rsidRPr="007F4EA9" w:rsidRDefault="00300270" w:rsidP="007F4EA9">
      <w:pPr>
        <w:pStyle w:val="Code"/>
      </w:pPr>
      <w:r>
        <w:t xml:space="preserve">  </w:t>
      </w:r>
      <w:r w:rsidR="007F4EA9" w:rsidRPr="007F4EA9">
        <w:t xml:space="preserve">                &lt;/contact&gt;</w:t>
      </w:r>
    </w:p>
    <w:p w14:paraId="4A080143" w14:textId="2CF857E5" w:rsidR="007F4EA9" w:rsidRPr="007F4EA9" w:rsidRDefault="00300270" w:rsidP="007F4EA9">
      <w:pPr>
        <w:pStyle w:val="Code"/>
      </w:pPr>
      <w:r>
        <w:t xml:space="preserve">  </w:t>
      </w:r>
      <w:r w:rsidR="007F4EA9" w:rsidRPr="007F4EA9">
        <w:t xml:space="preserve">                &lt;contact&gt;</w:t>
      </w:r>
    </w:p>
    <w:p w14:paraId="30253844" w14:textId="4E50A68F" w:rsidR="007F4EA9" w:rsidRPr="007F4EA9" w:rsidRDefault="00300270" w:rsidP="007F4EA9">
      <w:pPr>
        <w:pStyle w:val="Code"/>
      </w:pPr>
      <w:r>
        <w:t xml:space="preserve">  </w:t>
      </w:r>
      <w:r w:rsidR="007F4EA9" w:rsidRPr="007F4EA9">
        <w:t xml:space="preserve">                    &lt;partner part_index="5"/&gt;</w:t>
      </w:r>
    </w:p>
    <w:p w14:paraId="1EEC42C6" w14:textId="0712A8E6" w:rsidR="007F4EA9" w:rsidRPr="007F4EA9" w:rsidRDefault="00300270" w:rsidP="007F4EA9">
      <w:pPr>
        <w:pStyle w:val="Code"/>
      </w:pPr>
      <w:r>
        <w:t xml:space="preserve">  </w:t>
      </w:r>
      <w:r w:rsidR="007F4EA9" w:rsidRPr="007F4EA9">
        <w:t xml:space="preserve">                    &lt;partner part_index="6"/&gt;</w:t>
      </w:r>
    </w:p>
    <w:p w14:paraId="68CA7700" w14:textId="71E63713" w:rsidR="007F4EA9" w:rsidRPr="007F4EA9" w:rsidRDefault="00300270" w:rsidP="007F4EA9">
      <w:pPr>
        <w:pStyle w:val="Code"/>
      </w:pPr>
      <w:r>
        <w:t xml:space="preserve">  </w:t>
      </w:r>
      <w:r w:rsidR="007F4EA9" w:rsidRPr="007F4EA9">
        <w:t xml:space="preserve">                    &lt;coefficients static_friction="0.8"/&gt;</w:t>
      </w:r>
    </w:p>
    <w:p w14:paraId="3A44295F" w14:textId="27DBC499" w:rsidR="007F4EA9" w:rsidRPr="007F4EA9" w:rsidRDefault="00300270" w:rsidP="007F4EA9">
      <w:pPr>
        <w:pStyle w:val="Code"/>
      </w:pPr>
      <w:r>
        <w:t xml:space="preserve">  </w:t>
      </w:r>
      <w:r w:rsidR="007F4EA9" w:rsidRPr="007F4EA9">
        <w:t xml:space="preserve">                &lt;/contact&gt;</w:t>
      </w:r>
    </w:p>
    <w:p w14:paraId="63F3EA57" w14:textId="3511DC40" w:rsidR="007F4EA9" w:rsidRPr="007F4EA9" w:rsidRDefault="00300270" w:rsidP="007F4EA9">
      <w:pPr>
        <w:pStyle w:val="Code"/>
      </w:pPr>
      <w:r>
        <w:t xml:space="preserve">  </w:t>
      </w:r>
      <w:r w:rsidR="007F4EA9" w:rsidRPr="007F4EA9">
        <w:t xml:space="preserve">            &lt;/contact_list&gt;</w:t>
      </w:r>
    </w:p>
    <w:p w14:paraId="1F71FABA" w14:textId="093B65B6" w:rsidR="007F4EA9" w:rsidRPr="007F4EA9" w:rsidRDefault="00300270" w:rsidP="007F4EA9">
      <w:pPr>
        <w:pStyle w:val="Code"/>
        <w:rPr>
          <w:bCs/>
        </w:rPr>
      </w:pPr>
      <w:r>
        <w:rPr>
          <w:bCs/>
        </w:rPr>
        <w:t> </w:t>
      </w:r>
    </w:p>
    <w:p w14:paraId="72AC735B" w14:textId="46B99E28" w:rsidR="007F4EA9" w:rsidRPr="007F4EA9" w:rsidRDefault="00300270" w:rsidP="007F4EA9">
      <w:pPr>
        <w:pStyle w:val="Code"/>
        <w:rPr>
          <w:bCs/>
        </w:rPr>
      </w:pPr>
      <w:r>
        <w:t xml:space="preserve">  </w:t>
      </w:r>
      <w:r w:rsidR="007F4EA9" w:rsidRPr="007F4EA9">
        <w:rPr>
          <w:bCs/>
        </w:rPr>
        <w:t xml:space="preserve">         </w:t>
      </w:r>
      <w:r w:rsidR="007F4EA9" w:rsidRPr="007F4EA9">
        <w:t>&lt;/connection_0d&gt;</w:t>
      </w:r>
    </w:p>
    <w:p w14:paraId="5CD25654" w14:textId="59F5305C" w:rsidR="007F4EA9" w:rsidRPr="007F4EA9" w:rsidRDefault="00300270" w:rsidP="007F4EA9">
      <w:pPr>
        <w:pStyle w:val="Code"/>
        <w:rPr>
          <w:bCs/>
        </w:rPr>
      </w:pPr>
      <w:r>
        <w:t xml:space="preserve">  </w:t>
      </w:r>
      <w:r w:rsidR="007F4EA9" w:rsidRPr="007F4EA9">
        <w:rPr>
          <w:bCs/>
        </w:rPr>
        <w:t xml:space="preserve">      </w:t>
      </w:r>
      <w:r w:rsidR="007F4EA9" w:rsidRPr="007F4EA9">
        <w:t>&lt;/connection_list&gt;</w:t>
      </w:r>
    </w:p>
    <w:p w14:paraId="0C46C07E" w14:textId="2E4D0C5E" w:rsidR="007F4EA9" w:rsidRPr="007F4EA9" w:rsidRDefault="00300270" w:rsidP="007F4EA9">
      <w:pPr>
        <w:pStyle w:val="Code"/>
        <w:rPr>
          <w:bCs/>
        </w:rPr>
      </w:pPr>
      <w:r>
        <w:t xml:space="preserve">  </w:t>
      </w:r>
      <w:r w:rsidR="007F4EA9" w:rsidRPr="007F4EA9">
        <w:rPr>
          <w:bCs/>
        </w:rPr>
        <w:t xml:space="preserve">   </w:t>
      </w:r>
      <w:r w:rsidR="007F4EA9" w:rsidRPr="007F4EA9">
        <w:t>&lt;/connection_group&gt;</w:t>
      </w:r>
    </w:p>
    <w:p w14:paraId="11534B70" w14:textId="5CE04EE9" w:rsidR="007F4EA9" w:rsidRDefault="00300270" w:rsidP="007F4EA9">
      <w:pPr>
        <w:pStyle w:val="Code"/>
      </w:pPr>
      <w:r>
        <w:t xml:space="preserve">  </w:t>
      </w:r>
      <w:r w:rsidR="007F4EA9" w:rsidRPr="007F4EA9">
        <w:t>&lt;/xmcf&gt;</w:t>
      </w:r>
      <w:bookmarkStart w:id="661" w:name="_Toc428456272"/>
      <w:bookmarkStart w:id="662" w:name="_Toc428537235"/>
      <w:bookmarkStart w:id="663" w:name="_Toc428969554"/>
      <w:bookmarkStart w:id="664" w:name="_Toc429052945"/>
      <w:bookmarkEnd w:id="661"/>
      <w:bookmarkEnd w:id="662"/>
      <w:bookmarkEnd w:id="663"/>
      <w:bookmarkEnd w:id="664"/>
    </w:p>
    <w:p w14:paraId="305B729C" w14:textId="0F17CA29" w:rsidR="007F4EA9" w:rsidRPr="007F4EA9" w:rsidRDefault="007F4EA9" w:rsidP="007F4EA9">
      <w:pPr>
        <w:pStyle w:val="Code"/>
        <w:rPr>
          <w:lang w:val="en-US"/>
        </w:rPr>
      </w:pPr>
      <w:r>
        <w:rPr>
          <w:lang w:val="en-US"/>
        </w:rPr>
        <w:t> </w:t>
      </w:r>
    </w:p>
    <w:p w14:paraId="3D4FDC7A" w14:textId="24C09765"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Possible </w:t>
      </w:r>
      <w:del w:id="665" w:author="LUEJE Claudia" w:date="2024-05-02T19:07:00Z">
        <w:r w:rsidDel="00215579">
          <w:rPr>
            <w:rFonts w:eastAsia="Times New Roman"/>
            <w:szCs w:val="24"/>
          </w:rPr>
          <w:delText>B</w:delText>
        </w:r>
      </w:del>
      <w:ins w:id="666" w:author="LUEJE Claudia" w:date="2024-05-02T19:07:00Z">
        <w:r w:rsidR="00215579">
          <w:rPr>
            <w:rFonts w:eastAsia="Times New Roman"/>
            <w:szCs w:val="24"/>
          </w:rPr>
          <w:t>b</w:t>
        </w:r>
      </w:ins>
      <w:r>
        <w:rPr>
          <w:rFonts w:eastAsia="Times New Roman"/>
          <w:szCs w:val="24"/>
        </w:rPr>
        <w:t xml:space="preserve">olt and </w:t>
      </w:r>
      <w:ins w:id="667" w:author="LUEJE Claudia" w:date="2024-05-02T19:07:00Z">
        <w:r w:rsidR="00215579">
          <w:rPr>
            <w:rFonts w:eastAsia="Times New Roman"/>
            <w:szCs w:val="24"/>
          </w:rPr>
          <w:t>s</w:t>
        </w:r>
      </w:ins>
      <w:del w:id="668" w:author="LUEJE Claudia" w:date="2024-05-02T19:07:00Z">
        <w:r w:rsidDel="00215579">
          <w:rPr>
            <w:rFonts w:eastAsia="Times New Roman"/>
            <w:szCs w:val="24"/>
          </w:rPr>
          <w:delText>S</w:delText>
        </w:r>
      </w:del>
      <w:r>
        <w:rPr>
          <w:rFonts w:eastAsia="Times New Roman"/>
          <w:szCs w:val="24"/>
        </w:rPr>
        <w:t xml:space="preserve">crew </w:t>
      </w:r>
      <w:ins w:id="669" w:author="LUEJE Claudia" w:date="2024-05-02T19:07:00Z">
        <w:r w:rsidR="00215579">
          <w:rPr>
            <w:rFonts w:eastAsia="Times New Roman"/>
            <w:szCs w:val="24"/>
          </w:rPr>
          <w:t>a</w:t>
        </w:r>
      </w:ins>
      <w:del w:id="670" w:author="LUEJE Claudia" w:date="2024-05-02T19:07:00Z">
        <w:r w:rsidDel="00215579">
          <w:rPr>
            <w:rFonts w:eastAsia="Times New Roman"/>
            <w:szCs w:val="24"/>
          </w:rPr>
          <w:delText>A</w:delText>
        </w:r>
      </w:del>
      <w:r>
        <w:rPr>
          <w:rFonts w:eastAsia="Times New Roman"/>
          <w:szCs w:val="24"/>
        </w:rPr>
        <w:t>ssemblies</w:t>
      </w:r>
    </w:p>
    <w:p w14:paraId="3BC9FF06" w14:textId="3FF4AEF8" w:rsidR="006A2DB6" w:rsidRDefault="006A2DB6">
      <w:pPr>
        <w:pStyle w:val="BodyText"/>
        <w:autoSpaceDE w:val="0"/>
        <w:autoSpaceDN w:val="0"/>
        <w:adjustRightInd w:val="0"/>
        <w:rPr>
          <w:szCs w:val="24"/>
        </w:rPr>
      </w:pPr>
      <w:r>
        <w:rPr>
          <w:szCs w:val="24"/>
        </w:rPr>
        <w:t>The</w:t>
      </w:r>
      <w:ins w:id="671" w:author="LUEJE Claudia" w:date="2024-05-02T19:07:00Z">
        <w:r w:rsidR="00215579">
          <w:rPr>
            <w:szCs w:val="24"/>
          </w:rPr>
          <w:t xml:space="preserve"> </w:t>
        </w:r>
      </w:ins>
      <w:del w:id="672" w:author="LUEJE Claudia" w:date="2024-05-02T19:07:00Z">
        <w:r w:rsidDel="00215579">
          <w:rPr>
            <w:szCs w:val="24"/>
          </w:rPr>
          <w:delText>re are the</w:delText>
        </w:r>
      </w:del>
      <w:r>
        <w:rPr>
          <w:szCs w:val="24"/>
        </w:rPr>
        <w:t xml:space="preserve"> following </w:t>
      </w:r>
      <w:ins w:id="673" w:author="LUEJE Claudia" w:date="2024-05-02T19:07:00Z">
        <w:r w:rsidR="00215579">
          <w:rPr>
            <w:szCs w:val="24"/>
          </w:rPr>
          <w:t xml:space="preserve">are </w:t>
        </w:r>
      </w:ins>
      <w:r>
        <w:rPr>
          <w:szCs w:val="24"/>
        </w:rPr>
        <w:t>cases of assembly:</w:t>
      </w:r>
    </w:p>
    <w:p w14:paraId="4F4966B1" w14:textId="61751274"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 xml:space="preserve">Bolt with welded nut (to the bottom sheet), see </w:t>
      </w:r>
      <w:r w:rsidR="002F3F18">
        <w:rPr>
          <w:rStyle w:val="citefig"/>
          <w:szCs w:val="24"/>
        </w:rPr>
        <w:t>Figure </w:t>
      </w:r>
      <w:r>
        <w:rPr>
          <w:rStyle w:val="citefig"/>
          <w:szCs w:val="24"/>
        </w:rPr>
        <w:t>22</w:t>
      </w:r>
      <w:r>
        <w:rPr>
          <w:szCs w:val="24"/>
        </w:rPr>
        <w:t>:</w:t>
      </w:r>
    </w:p>
    <w:p w14:paraId="4DF56227"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8329_ed1fig22.EPS</w:t>
      </w:r>
    </w:p>
    <w:p w14:paraId="59C34171" w14:textId="544472EC" w:rsidR="006A2DB6" w:rsidRDefault="002F3F18">
      <w:pPr>
        <w:pStyle w:val="Figuretitle0"/>
        <w:autoSpaceDE w:val="0"/>
        <w:autoSpaceDN w:val="0"/>
        <w:adjustRightInd w:val="0"/>
        <w:outlineLvl w:val="0"/>
        <w:rPr>
          <w:szCs w:val="24"/>
        </w:rPr>
      </w:pPr>
      <w:r>
        <w:rPr>
          <w:szCs w:val="24"/>
        </w:rPr>
        <w:t>Figure </w:t>
      </w:r>
      <w:r w:rsidR="006A2DB6">
        <w:rPr>
          <w:szCs w:val="24"/>
        </w:rPr>
        <w:t>22 — Bolt with welded nut</w:t>
      </w:r>
    </w:p>
    <w:p w14:paraId="32B26CA2" w14:textId="35FAC8E6"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74" w:author="LUEJE Claudia" w:date="2024-05-02T19:07:00Z">
        <w:r w:rsidR="00215579">
          <w:rPr>
            <w:szCs w:val="24"/>
          </w:rPr>
          <w:t>XAMPLE</w:t>
        </w:r>
      </w:ins>
      <w:ins w:id="675" w:author="LUEJE Claudia" w:date="2024-05-02T19:09:00Z">
        <w:r w:rsidR="00D85732">
          <w:rPr>
            <w:szCs w:val="24"/>
          </w:rPr>
          <w:t xml:space="preserve"> 1</w:t>
        </w:r>
      </w:ins>
      <w:del w:id="676" w:author="LUEJE Claudia" w:date="2024-05-02T19:07:00Z">
        <w:r w:rsidDel="00215579">
          <w:rPr>
            <w:szCs w:val="24"/>
          </w:rPr>
          <w:delText>xample</w:delText>
        </w:r>
      </w:del>
      <w:r w:rsidR="00512DC1">
        <w:rPr>
          <w:szCs w:val="24"/>
        </w:rPr>
        <w:tab/>
        <w:t> </w:t>
      </w:r>
    </w:p>
    <w:p w14:paraId="4E80BB9C" w14:textId="4F4FA174" w:rsidR="00595211" w:rsidRPr="00595211" w:rsidRDefault="00595211" w:rsidP="00595211">
      <w:pPr>
        <w:pStyle w:val="Code"/>
        <w:rPr>
          <w:rStyle w:val="ISOCode"/>
        </w:rPr>
      </w:pPr>
      <w:r>
        <w:rPr>
          <w:rStyle w:val="ISOCode"/>
        </w:rPr>
        <w:t xml:space="preserve">  </w:t>
      </w:r>
      <w:r w:rsidRPr="00595211">
        <w:rPr>
          <w:rStyle w:val="ISOCode"/>
        </w:rPr>
        <w:t xml:space="preserve">&lt;connection_0d label="BOLT_135"&gt; </w:t>
      </w:r>
    </w:p>
    <w:p w14:paraId="3A699418" w14:textId="77777777" w:rsidR="002C5448" w:rsidRDefault="00595211" w:rsidP="00595211">
      <w:pPr>
        <w:pStyle w:val="Code"/>
        <w:rPr>
          <w:rStyle w:val="BodyTextChar"/>
        </w:rPr>
      </w:pPr>
      <w:r>
        <w:rPr>
          <w:rStyle w:val="ISOCode"/>
        </w:rPr>
        <w:t xml:space="preserve">  </w:t>
      </w:r>
      <w:r w:rsidRPr="00595211">
        <w:rPr>
          <w:rStyle w:val="ISOCode"/>
        </w:rPr>
        <w:t xml:space="preserve">    &lt;threaded_connection diameter="10.0" length="50.0" </w:t>
      </w:r>
    </w:p>
    <w:p w14:paraId="1DBD8BC7" w14:textId="77777777" w:rsidR="002C5448" w:rsidRDefault="00595211" w:rsidP="00595211">
      <w:pPr>
        <w:pStyle w:val="Code"/>
        <w:rPr>
          <w:rStyle w:val="BodyTextChar"/>
        </w:rPr>
      </w:pPr>
      <w:r>
        <w:rPr>
          <w:rStyle w:val="ISOCode"/>
        </w:rPr>
        <w:t xml:space="preserve">  </w:t>
      </w:r>
      <w:r w:rsidRPr="00595211">
        <w:rPr>
          <w:rStyle w:val="ISOCode"/>
        </w:rPr>
        <w:t xml:space="preserve">         head_diameter="16.0" head_height="5" thread_length="35" </w:t>
      </w:r>
    </w:p>
    <w:p w14:paraId="3BAA1EDF" w14:textId="7F6340E5" w:rsidR="00595211" w:rsidRPr="002C5448" w:rsidRDefault="00595211" w:rsidP="00595211">
      <w:pPr>
        <w:pStyle w:val="Code"/>
        <w:rPr>
          <w:rStyle w:val="ISOCode"/>
          <w:lang w:val="fr-CH"/>
        </w:rPr>
      </w:pPr>
      <w:r w:rsidRPr="00B25024">
        <w:rPr>
          <w:rStyle w:val="ISOCode"/>
          <w:lang w:val="en-US"/>
        </w:rPr>
        <w:t xml:space="preserve">           </w:t>
      </w:r>
      <w:r w:rsidRPr="002C5448">
        <w:rPr>
          <w:rStyle w:val="ISOCode"/>
          <w:lang w:val="fr-CH"/>
        </w:rPr>
        <w:t>torque="80" angle="30" pretension="1200" part_code="M10x50 12.9" &gt;</w:t>
      </w:r>
    </w:p>
    <w:p w14:paraId="086F2AA1" w14:textId="45E94CA0" w:rsidR="00595211" w:rsidRPr="00595211" w:rsidRDefault="00595211" w:rsidP="00595211">
      <w:pPr>
        <w:pStyle w:val="Code"/>
        <w:rPr>
          <w:rStyle w:val="ISOCode"/>
          <w:lang w:val="fr-CH"/>
        </w:rPr>
      </w:pPr>
      <w:r w:rsidRPr="002C5448">
        <w:rPr>
          <w:rStyle w:val="ISOCode"/>
          <w:lang w:val="fr-CH"/>
        </w:rPr>
        <w:t xml:space="preserve">          </w:t>
      </w:r>
      <w:r w:rsidRPr="00595211">
        <w:rPr>
          <w:rStyle w:val="ISOCode"/>
          <w:lang w:val="fr-CH"/>
        </w:rPr>
        <w:t>&lt;normal_direction x="0" y="0" z="-10"/&gt;</w:t>
      </w:r>
    </w:p>
    <w:p w14:paraId="2BC31F42" w14:textId="222D809A" w:rsidR="00595211" w:rsidRPr="00595211" w:rsidRDefault="00595211" w:rsidP="00595211">
      <w:pPr>
        <w:pStyle w:val="Code"/>
        <w:rPr>
          <w:rStyle w:val="ISOCode"/>
        </w:rPr>
      </w:pPr>
      <w:r w:rsidRPr="00A312FB">
        <w:rPr>
          <w:rStyle w:val="ISOCode"/>
          <w:lang w:val="fr-CH"/>
        </w:rPr>
        <w:t xml:space="preserve">          </w:t>
      </w:r>
      <w:r w:rsidRPr="00595211">
        <w:rPr>
          <w:rStyle w:val="ISOCode"/>
        </w:rPr>
        <w:t>&lt;!--No Washer in this case--&gt;</w:t>
      </w:r>
    </w:p>
    <w:p w14:paraId="7792E65D" w14:textId="46AB4BB1"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599C7140" w14:textId="3483A489" w:rsidR="00595211" w:rsidRPr="00595211" w:rsidRDefault="00595211" w:rsidP="00595211">
      <w:pPr>
        <w:pStyle w:val="Code"/>
        <w:rPr>
          <w:rStyle w:val="ISOCode"/>
        </w:rPr>
      </w:pPr>
      <w:r>
        <w:rPr>
          <w:rStyle w:val="ISOCode"/>
        </w:rPr>
        <w:t xml:space="preserve">  </w:t>
      </w:r>
      <w:r w:rsidRPr="00595211">
        <w:rPr>
          <w:rStyle w:val="ISOCode"/>
        </w:rPr>
        <w:t xml:space="preserve">            &lt;nut diameter="16." height="5" fixed_to="3" /&gt;</w:t>
      </w:r>
    </w:p>
    <w:p w14:paraId="61B17AA4" w14:textId="394BF070" w:rsidR="00595211" w:rsidRPr="00595211" w:rsidRDefault="00595211" w:rsidP="00595211">
      <w:pPr>
        <w:pStyle w:val="Code"/>
        <w:rPr>
          <w:rStyle w:val="ISOCode"/>
        </w:rPr>
      </w:pPr>
      <w:r>
        <w:rPr>
          <w:rStyle w:val="ISOCode"/>
        </w:rPr>
        <w:t xml:space="preserve">  </w:t>
      </w:r>
      <w:r w:rsidRPr="00595211">
        <w:rPr>
          <w:rStyle w:val="ISOCode"/>
        </w:rPr>
        <w:t xml:space="preserve">        &lt;/bolt&gt;</w:t>
      </w:r>
    </w:p>
    <w:p w14:paraId="70BACFF9" w14:textId="3153DC45" w:rsidR="00595211" w:rsidRPr="00595211" w:rsidRDefault="00595211" w:rsidP="00595211">
      <w:pPr>
        <w:pStyle w:val="Code"/>
        <w:rPr>
          <w:rStyle w:val="ISOCode"/>
        </w:rPr>
      </w:pPr>
      <w:r>
        <w:rPr>
          <w:rStyle w:val="ISOCode"/>
        </w:rPr>
        <w:t xml:space="preserve">  </w:t>
      </w:r>
      <w:r w:rsidRPr="00595211">
        <w:rPr>
          <w:rStyle w:val="ISOCode"/>
        </w:rPr>
        <w:t xml:space="preserve">    &lt;/threaded_connection&gt;</w:t>
      </w:r>
    </w:p>
    <w:p w14:paraId="49C980F6" w14:textId="793605E6" w:rsidR="00595211" w:rsidRPr="00595211" w:rsidRDefault="00595211" w:rsidP="00595211">
      <w:pPr>
        <w:pStyle w:val="Code"/>
        <w:rPr>
          <w:rStyle w:val="ISOCode"/>
        </w:rPr>
      </w:pPr>
      <w:r>
        <w:rPr>
          <w:rStyle w:val="ISOCode"/>
        </w:rPr>
        <w:t xml:space="preserve">  </w:t>
      </w:r>
      <w:r w:rsidRPr="00595211">
        <w:rPr>
          <w:rStyle w:val="ISOCode"/>
        </w:rPr>
        <w:t xml:space="preserve">    &lt;loc&gt; 1500.3809  838.75885  730.6529 &lt;/loc&gt;</w:t>
      </w:r>
    </w:p>
    <w:p w14:paraId="526540CC" w14:textId="288D49A8"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1173AD60" w14:textId="4F4F8AAC" w:rsidR="00595211" w:rsidRPr="00595211" w:rsidRDefault="00595211" w:rsidP="00595211">
      <w:pPr>
        <w:pStyle w:val="Code"/>
        <w:rPr>
          <w:rStyle w:val="ISOCode"/>
        </w:rPr>
      </w:pPr>
      <w:r>
        <w:rPr>
          <w:rStyle w:val="ISOCode"/>
        </w:rPr>
        <w:t xml:space="preserve">  </w:t>
      </w:r>
      <w:r w:rsidRPr="00595211">
        <w:rPr>
          <w:rStyle w:val="ISOCode"/>
        </w:rPr>
        <w:t xml:space="preserve">        ...</w:t>
      </w:r>
    </w:p>
    <w:p w14:paraId="1DCEF87F" w14:textId="3987BDC1" w:rsidR="00595211" w:rsidRPr="00595211" w:rsidRDefault="00595211" w:rsidP="00595211">
      <w:pPr>
        <w:pStyle w:val="Code"/>
        <w:rPr>
          <w:rStyle w:val="ISOCode"/>
        </w:rPr>
      </w:pPr>
      <w:r>
        <w:rPr>
          <w:rStyle w:val="ISOCode"/>
        </w:rPr>
        <w:t xml:space="preserve">  </w:t>
      </w:r>
      <w:r w:rsidRPr="00595211">
        <w:rPr>
          <w:rStyle w:val="ISOCode"/>
        </w:rPr>
        <w:t xml:space="preserve">    &lt;/appdata&gt;</w:t>
      </w:r>
    </w:p>
    <w:p w14:paraId="281FD197" w14:textId="278763B7" w:rsidR="00595211" w:rsidRPr="00595211" w:rsidRDefault="00595211" w:rsidP="00595211">
      <w:pPr>
        <w:pStyle w:val="Code"/>
        <w:rPr>
          <w:rStyle w:val="ISOCode"/>
        </w:rPr>
      </w:pPr>
      <w:r>
        <w:rPr>
          <w:rStyle w:val="ISOCode"/>
        </w:rPr>
        <w:t xml:space="preserve">  </w:t>
      </w:r>
      <w:r w:rsidRPr="00595211">
        <w:rPr>
          <w:rStyle w:val="ISOCode"/>
        </w:rPr>
        <w:t>&lt;/connection_0d&gt;</w:t>
      </w:r>
    </w:p>
    <w:p w14:paraId="7FB59F4E" w14:textId="75AD5F61" w:rsidR="00595211" w:rsidRPr="00595211" w:rsidRDefault="00595211" w:rsidP="00595211">
      <w:pPr>
        <w:pStyle w:val="Code"/>
        <w:rPr>
          <w:rStyle w:val="ISOCode"/>
        </w:rPr>
      </w:pPr>
      <w:r w:rsidRPr="00595211">
        <w:rPr>
          <w:rStyle w:val="ISOCode"/>
        </w:rPr>
        <w:t> </w:t>
      </w:r>
    </w:p>
    <w:p w14:paraId="78D5E80B" w14:textId="779D85E8" w:rsidR="006A2DB6" w:rsidRDefault="006A2DB6" w:rsidP="00595211">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Bolt with clipped nut (clipped to the bottom sheet): This is the same constellation, only </w:t>
      </w:r>
      <w:r w:rsidRPr="00E539CB">
        <w:rPr>
          <w:rStyle w:val="ISOCode"/>
        </w:rPr>
        <w:t>fixed_to</w:t>
      </w:r>
      <w:r>
        <w:rPr>
          <w:szCs w:val="24"/>
        </w:rPr>
        <w:t xml:space="preserve"> is replaced by </w:t>
      </w:r>
      <w:r w:rsidRPr="00E539CB">
        <w:rPr>
          <w:rStyle w:val="ISOCode"/>
        </w:rPr>
        <w:t>clipped_to</w:t>
      </w:r>
      <w:r>
        <w:rPr>
          <w:szCs w:val="24"/>
        </w:rPr>
        <w:t>.</w:t>
      </w:r>
    </w:p>
    <w:p w14:paraId="4133F5B1" w14:textId="652285C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 xml:space="preserve">Bolt with free nut (not clipped, nor welded to the bottom sheet), see </w:t>
      </w:r>
      <w:r w:rsidR="002F3F18">
        <w:rPr>
          <w:rStyle w:val="citefig"/>
          <w:szCs w:val="24"/>
        </w:rPr>
        <w:t>Figure </w:t>
      </w:r>
      <w:r>
        <w:rPr>
          <w:rStyle w:val="citefig"/>
          <w:szCs w:val="24"/>
        </w:rPr>
        <w:t>23</w:t>
      </w:r>
      <w:r>
        <w:rPr>
          <w:szCs w:val="24"/>
        </w:rPr>
        <w:t>:</w:t>
      </w:r>
    </w:p>
    <w:p w14:paraId="01655F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8329_ed1fig23.EPS</w:t>
      </w:r>
    </w:p>
    <w:p w14:paraId="290776DB" w14:textId="7100B504" w:rsidR="006A2DB6" w:rsidRDefault="002F3F18">
      <w:pPr>
        <w:pStyle w:val="Figuretitle0"/>
        <w:autoSpaceDE w:val="0"/>
        <w:autoSpaceDN w:val="0"/>
        <w:adjustRightInd w:val="0"/>
        <w:outlineLvl w:val="0"/>
        <w:rPr>
          <w:szCs w:val="24"/>
        </w:rPr>
      </w:pPr>
      <w:r>
        <w:rPr>
          <w:szCs w:val="24"/>
        </w:rPr>
        <w:t>Figure </w:t>
      </w:r>
      <w:r w:rsidR="006A2DB6">
        <w:rPr>
          <w:szCs w:val="24"/>
        </w:rPr>
        <w:t>23 — Bolt with free nut</w:t>
      </w:r>
    </w:p>
    <w:p w14:paraId="1E6778C4" w14:textId="75B41FC5" w:rsidR="006A2DB6" w:rsidRDefault="00215579" w:rsidP="00D85732">
      <w:pPr>
        <w:pStyle w:val="Note"/>
      </w:pPr>
      <w:ins w:id="677" w:author="LUEJE Claudia" w:date="2024-05-02T19:08:00Z">
        <w:r w:rsidRPr="00D85732">
          <w:t>NOTE</w:t>
        </w:r>
        <w:r w:rsidRPr="00D85732">
          <w:tab/>
        </w:r>
      </w:ins>
      <w:del w:id="678" w:author="LUEJE Claudia" w:date="2024-05-02T19:08:00Z">
        <w:r w:rsidR="006A2DB6" w:rsidRPr="00D85732" w:rsidDel="00215579">
          <w:delText>(</w:delText>
        </w:r>
      </w:del>
      <w:r w:rsidR="006A2DB6" w:rsidRPr="00D85732">
        <w:t>Since both</w:t>
      </w:r>
      <w:del w:id="679" w:author="LUEJE Claudia" w:date="2024-05-02T19:08:00Z">
        <w:r w:rsidR="006A2DB6" w:rsidRPr="00D85732" w:rsidDel="00215579">
          <w:delText>,</w:delText>
        </w:r>
      </w:del>
      <w:r w:rsidR="006A2DB6" w:rsidRPr="00D85732">
        <w:t xml:space="preserve"> the screw and the nut are free, there is no </w:t>
      </w:r>
      <w:r w:rsidR="006A2DB6" w:rsidRPr="00D85732">
        <w:rPr>
          <w:rStyle w:val="ISOCode"/>
        </w:rPr>
        <w:t>fixed_to</w:t>
      </w:r>
      <w:r w:rsidR="006A2DB6" w:rsidRPr="00D85732">
        <w:rPr>
          <w:rFonts w:cs="Courier New"/>
        </w:rPr>
        <w:t xml:space="preserve"> nor </w:t>
      </w:r>
      <w:r w:rsidR="006A2DB6" w:rsidRPr="00D85732">
        <w:rPr>
          <w:rStyle w:val="ISOCode"/>
        </w:rPr>
        <w:t>clipped_to</w:t>
      </w:r>
      <w:r w:rsidR="006A2DB6" w:rsidRPr="00D85732">
        <w:rPr>
          <w:rFonts w:cs="Courier New"/>
        </w:rPr>
        <w:t xml:space="preserve"> attribute.</w:t>
      </w:r>
      <w:del w:id="680" w:author="LUEJE Claudia" w:date="2024-05-02T19:08:00Z">
        <w:r w:rsidR="006A2DB6" w:rsidRPr="00D85732" w:rsidDel="00215579">
          <w:delText>)</w:delText>
        </w:r>
      </w:del>
    </w:p>
    <w:p w14:paraId="0290C7F1" w14:textId="3E632C1F"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r>
        <w:rPr>
          <w:szCs w:val="24"/>
        </w:rPr>
        <w:tab/>
        <w:t xml:space="preserve">Screw (screwed to the last sheet), see </w:t>
      </w:r>
      <w:r w:rsidR="002F3F18">
        <w:rPr>
          <w:rStyle w:val="citefig"/>
          <w:szCs w:val="24"/>
        </w:rPr>
        <w:t>Figure </w:t>
      </w:r>
      <w:r>
        <w:rPr>
          <w:rStyle w:val="citefig"/>
          <w:szCs w:val="24"/>
        </w:rPr>
        <w:t>24</w:t>
      </w:r>
      <w:r>
        <w:rPr>
          <w:szCs w:val="24"/>
        </w:rPr>
        <w:t>:</w:t>
      </w:r>
    </w:p>
    <w:p w14:paraId="0753246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8329_ed1fig24.EPS</w:t>
      </w:r>
    </w:p>
    <w:p w14:paraId="1BA78BCD" w14:textId="125CF213" w:rsidR="006A2DB6" w:rsidRDefault="002F3F18">
      <w:pPr>
        <w:pStyle w:val="Figuretitle0"/>
        <w:autoSpaceDE w:val="0"/>
        <w:autoSpaceDN w:val="0"/>
        <w:adjustRightInd w:val="0"/>
        <w:outlineLvl w:val="0"/>
        <w:rPr>
          <w:szCs w:val="24"/>
        </w:rPr>
      </w:pPr>
      <w:r>
        <w:rPr>
          <w:szCs w:val="24"/>
        </w:rPr>
        <w:t>Figure </w:t>
      </w:r>
      <w:r w:rsidR="006A2DB6">
        <w:rPr>
          <w:szCs w:val="24"/>
        </w:rPr>
        <w:t>24 — Screw</w:t>
      </w:r>
    </w:p>
    <w:p w14:paraId="05AAEF2D" w14:textId="47A534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81" w:author="LUEJE Claudia" w:date="2024-05-02T19:08:00Z">
        <w:r w:rsidR="00D85732">
          <w:rPr>
            <w:szCs w:val="24"/>
          </w:rPr>
          <w:t>XAMPLE</w:t>
        </w:r>
      </w:ins>
      <w:ins w:id="682" w:author="LUEJE Claudia" w:date="2024-05-02T19:09:00Z">
        <w:r w:rsidR="00D85732">
          <w:rPr>
            <w:szCs w:val="24"/>
          </w:rPr>
          <w:t xml:space="preserve"> 2</w:t>
        </w:r>
      </w:ins>
      <w:del w:id="683" w:author="LUEJE Claudia" w:date="2024-05-02T19:09:00Z">
        <w:r w:rsidDel="00D85732">
          <w:rPr>
            <w:szCs w:val="24"/>
          </w:rPr>
          <w:delText>xample</w:delText>
        </w:r>
      </w:del>
      <w:r w:rsidR="00512DC1">
        <w:rPr>
          <w:szCs w:val="24"/>
        </w:rPr>
        <w:tab/>
        <w:t> </w:t>
      </w:r>
    </w:p>
    <w:p w14:paraId="46F9B7CC" w14:textId="413C80CF" w:rsidR="00E539CB" w:rsidRPr="00E539CB" w:rsidRDefault="00E539CB" w:rsidP="00E539CB">
      <w:pPr>
        <w:pStyle w:val="Code"/>
      </w:pPr>
      <w:r>
        <w:t xml:space="preserve">  </w:t>
      </w:r>
      <w:r w:rsidRPr="00E539CB">
        <w:t xml:space="preserve">&lt;connection_0d label="SCREW_139"&gt; </w:t>
      </w:r>
    </w:p>
    <w:p w14:paraId="48BD4060" w14:textId="77777777" w:rsidR="002C5448" w:rsidRDefault="00E539CB" w:rsidP="00E539CB">
      <w:pPr>
        <w:pStyle w:val="Code"/>
        <w:rPr>
          <w:rStyle w:val="BodyTextChar"/>
        </w:rPr>
      </w:pPr>
      <w:r>
        <w:t xml:space="preserve">  </w:t>
      </w:r>
      <w:r w:rsidRPr="00E539CB">
        <w:t xml:space="preserve">    &lt;threaded_connection diameter="10.0" length="50.0" </w:t>
      </w:r>
    </w:p>
    <w:p w14:paraId="13988C7C" w14:textId="77777777" w:rsidR="002C5448" w:rsidRDefault="00E539CB" w:rsidP="00E539CB">
      <w:pPr>
        <w:pStyle w:val="Code"/>
        <w:rPr>
          <w:rStyle w:val="BodyTextChar"/>
        </w:rPr>
      </w:pPr>
      <w:r>
        <w:t xml:space="preserve">  </w:t>
      </w:r>
      <w:r w:rsidRPr="00E539CB">
        <w:t xml:space="preserve">         head_diameter="16.0" head_height="5" thread_length="35" </w:t>
      </w:r>
    </w:p>
    <w:p w14:paraId="750CE526" w14:textId="1F5B7B5E" w:rsidR="00E539CB" w:rsidRPr="002C5448" w:rsidRDefault="00E539CB" w:rsidP="00E539CB">
      <w:pPr>
        <w:pStyle w:val="Code"/>
        <w:rPr>
          <w:lang w:val="fr-CH"/>
        </w:rPr>
      </w:pPr>
      <w:r w:rsidRPr="00B25024">
        <w:rPr>
          <w:lang w:val="en-US"/>
        </w:rPr>
        <w:t xml:space="preserve">           </w:t>
      </w:r>
      <w:r w:rsidRPr="002C5448">
        <w:rPr>
          <w:lang w:val="fr-CH"/>
        </w:rPr>
        <w:t>torque="80" angle="30" pretension="1200" part_code="M10x50 12.9" &gt;</w:t>
      </w:r>
    </w:p>
    <w:p w14:paraId="0ABFCD0E" w14:textId="07225DC8" w:rsidR="00E539CB" w:rsidRPr="00E539CB" w:rsidRDefault="00E539CB" w:rsidP="00E539CB">
      <w:pPr>
        <w:pStyle w:val="Code"/>
        <w:rPr>
          <w:lang w:val="fr-CH"/>
        </w:rPr>
      </w:pPr>
      <w:r w:rsidRPr="002C5448">
        <w:rPr>
          <w:lang w:val="fr-CH"/>
        </w:rPr>
        <w:t xml:space="preserve">          </w:t>
      </w:r>
      <w:r w:rsidRPr="00E539CB">
        <w:rPr>
          <w:lang w:val="fr-CH"/>
        </w:rPr>
        <w:t>&lt;normal_direction x="0" y="0" z="-10"/&gt;</w:t>
      </w:r>
    </w:p>
    <w:p w14:paraId="7B2A5B70" w14:textId="4C746F23" w:rsidR="00E539CB" w:rsidRPr="00E539CB" w:rsidRDefault="00E539CB" w:rsidP="00E539CB">
      <w:pPr>
        <w:pStyle w:val="Code"/>
      </w:pPr>
      <w:r w:rsidRPr="00A312FB">
        <w:rPr>
          <w:lang w:val="fr-CH"/>
        </w:rPr>
        <w:t xml:space="preserve">          </w:t>
      </w:r>
      <w:r w:rsidRPr="00E539CB">
        <w:t>&lt;screw base="3"/&gt;</w:t>
      </w:r>
    </w:p>
    <w:p w14:paraId="2302D139" w14:textId="29D8755F" w:rsidR="00E539CB" w:rsidRPr="00E539CB" w:rsidRDefault="00E539CB" w:rsidP="00E539CB">
      <w:pPr>
        <w:pStyle w:val="Code"/>
      </w:pPr>
      <w:r>
        <w:t xml:space="preserve">  </w:t>
      </w:r>
      <w:r w:rsidRPr="00E539CB">
        <w:t xml:space="preserve">    &lt;/threaded_connection&gt;</w:t>
      </w:r>
    </w:p>
    <w:p w14:paraId="3E214329" w14:textId="701B8750" w:rsidR="00E539CB" w:rsidRPr="00E539CB" w:rsidRDefault="00E539CB" w:rsidP="00E539CB">
      <w:pPr>
        <w:pStyle w:val="Code"/>
      </w:pPr>
      <w:r>
        <w:t xml:space="preserve">  </w:t>
      </w:r>
      <w:r w:rsidRPr="00E539CB">
        <w:t xml:space="preserve">    &lt;loc&gt; 1500.3809  838.75885  730.6529 &lt;/loc&gt;</w:t>
      </w:r>
    </w:p>
    <w:p w14:paraId="1D1A525D" w14:textId="6B23050A" w:rsidR="00E539CB" w:rsidRPr="00E539CB" w:rsidRDefault="00E539CB" w:rsidP="00E539CB">
      <w:pPr>
        <w:pStyle w:val="Code"/>
      </w:pPr>
      <w:r>
        <w:t xml:space="preserve">  </w:t>
      </w:r>
      <w:r w:rsidRPr="00E539CB">
        <w:t xml:space="preserve">    &lt;appdata&gt;</w:t>
      </w:r>
    </w:p>
    <w:p w14:paraId="15D684CB" w14:textId="39854FF0" w:rsidR="00E539CB" w:rsidRPr="00E539CB" w:rsidRDefault="00E539CB" w:rsidP="00E539CB">
      <w:pPr>
        <w:pStyle w:val="Code"/>
      </w:pPr>
      <w:r>
        <w:t xml:space="preserve">  </w:t>
      </w:r>
      <w:r w:rsidRPr="00E539CB">
        <w:t xml:space="preserve">        ...</w:t>
      </w:r>
    </w:p>
    <w:p w14:paraId="61B10C67" w14:textId="4A58750A" w:rsidR="00E539CB" w:rsidRPr="00E539CB" w:rsidRDefault="00E539CB" w:rsidP="00E539CB">
      <w:pPr>
        <w:pStyle w:val="Code"/>
      </w:pPr>
      <w:r>
        <w:t xml:space="preserve">  </w:t>
      </w:r>
      <w:r w:rsidRPr="00E539CB">
        <w:t xml:space="preserve">    &lt;/appdata&gt;</w:t>
      </w:r>
    </w:p>
    <w:p w14:paraId="6035AF25" w14:textId="3E8EEC15" w:rsidR="00E539CB" w:rsidRDefault="00E539CB" w:rsidP="00E539CB">
      <w:pPr>
        <w:pStyle w:val="Code"/>
      </w:pPr>
      <w:r>
        <w:t xml:space="preserve">  </w:t>
      </w:r>
      <w:r w:rsidRPr="00E539CB">
        <w:t>&lt;/connection_0d&gt;</w:t>
      </w:r>
    </w:p>
    <w:p w14:paraId="350FE03F" w14:textId="422B9DB8" w:rsidR="00E539CB" w:rsidRPr="00E539CB" w:rsidRDefault="00E539CB" w:rsidP="00E539CB">
      <w:pPr>
        <w:pStyle w:val="Code"/>
      </w:pPr>
      <w:r>
        <w:t> </w:t>
      </w:r>
    </w:p>
    <w:p w14:paraId="4916ECDC" w14:textId="5821626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r>
        <w:rPr>
          <w:szCs w:val="24"/>
        </w:rPr>
        <w:tab/>
        <w:t xml:space="preserve">Welded stud (with a free nut, of course), see </w:t>
      </w:r>
      <w:r w:rsidR="002F3F18">
        <w:rPr>
          <w:rStyle w:val="citefig"/>
          <w:szCs w:val="24"/>
        </w:rPr>
        <w:t>Figure </w:t>
      </w:r>
      <w:r>
        <w:rPr>
          <w:rStyle w:val="citefig"/>
          <w:szCs w:val="24"/>
        </w:rPr>
        <w:t>25</w:t>
      </w:r>
      <w:r>
        <w:rPr>
          <w:szCs w:val="24"/>
        </w:rPr>
        <w:t>:</w:t>
      </w:r>
    </w:p>
    <w:p w14:paraId="0F89859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8329_ed1fig25.EPS</w:t>
      </w:r>
    </w:p>
    <w:p w14:paraId="29D6F19C" w14:textId="2437D6C7" w:rsidR="006A2DB6" w:rsidRDefault="002F3F18">
      <w:pPr>
        <w:pStyle w:val="Figuretitle0"/>
        <w:autoSpaceDE w:val="0"/>
        <w:autoSpaceDN w:val="0"/>
        <w:adjustRightInd w:val="0"/>
        <w:outlineLvl w:val="0"/>
        <w:rPr>
          <w:szCs w:val="24"/>
        </w:rPr>
      </w:pPr>
      <w:r>
        <w:rPr>
          <w:szCs w:val="24"/>
        </w:rPr>
        <w:t>Figure </w:t>
      </w:r>
      <w:r w:rsidR="006A2DB6">
        <w:rPr>
          <w:szCs w:val="24"/>
        </w:rPr>
        <w:t>25 — Welded stud with free nut</w:t>
      </w:r>
    </w:p>
    <w:p w14:paraId="35FFBBE6" w14:textId="0C8F89E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84" w:author="LUEJE Claudia" w:date="2024-05-02T19:09:00Z">
        <w:r w:rsidR="00D85732">
          <w:rPr>
            <w:szCs w:val="24"/>
          </w:rPr>
          <w:t>XAMPLE</w:t>
        </w:r>
      </w:ins>
      <w:del w:id="685" w:author="LUEJE Claudia" w:date="2024-05-02T19:09:00Z">
        <w:r w:rsidDel="00D85732">
          <w:rPr>
            <w:szCs w:val="24"/>
          </w:rPr>
          <w:delText>xample</w:delText>
        </w:r>
      </w:del>
      <w:ins w:id="686" w:author="LUEJE Claudia" w:date="2024-05-02T19:09:00Z">
        <w:r w:rsidR="00D85732">
          <w:rPr>
            <w:szCs w:val="24"/>
          </w:rPr>
          <w:t xml:space="preserve"> </w:t>
        </w:r>
      </w:ins>
      <w:ins w:id="687" w:author="LUEJE Claudia" w:date="2024-05-02T19:10:00Z">
        <w:r w:rsidR="00D85732">
          <w:rPr>
            <w:szCs w:val="24"/>
          </w:rPr>
          <w:t>3</w:t>
        </w:r>
      </w:ins>
      <w:r w:rsidR="00512DC1">
        <w:rPr>
          <w:szCs w:val="24"/>
        </w:rPr>
        <w:tab/>
        <w:t> </w:t>
      </w:r>
    </w:p>
    <w:p w14:paraId="2509D102" w14:textId="00A00029" w:rsidR="006D2620" w:rsidRPr="006D2620" w:rsidRDefault="006D2620" w:rsidP="006D2620">
      <w:pPr>
        <w:pStyle w:val="Code"/>
      </w:pPr>
      <w:r>
        <w:t xml:space="preserve">  </w:t>
      </w:r>
      <w:r w:rsidRPr="006D2620">
        <w:t xml:space="preserve">&lt;connection_0d label="BOLT_135"&gt; </w:t>
      </w:r>
    </w:p>
    <w:p w14:paraId="0FDCFF87" w14:textId="77777777" w:rsidR="002C5448" w:rsidRDefault="006D2620" w:rsidP="006D2620">
      <w:pPr>
        <w:pStyle w:val="Code"/>
      </w:pPr>
      <w:r>
        <w:t xml:space="preserve">  </w:t>
      </w:r>
      <w:r w:rsidRPr="006D2620">
        <w:t xml:space="preserve">    &lt;threaded_connection diameter="10" length="50" head_diameter="16" head_height="5" </w:t>
      </w:r>
    </w:p>
    <w:p w14:paraId="38D61A1C" w14:textId="77777777" w:rsidR="002C5448" w:rsidRDefault="006D2620" w:rsidP="006D2620">
      <w:pPr>
        <w:pStyle w:val="Code"/>
        <w:rPr>
          <w:rStyle w:val="BodyTextChar"/>
        </w:rPr>
      </w:pPr>
      <w:r>
        <w:t xml:space="preserve">  </w:t>
      </w:r>
      <w:r w:rsidRPr="006D2620">
        <w:t xml:space="preserve">       thread_length="35" torque="80" angle="30" pretension="1200" </w:t>
      </w:r>
    </w:p>
    <w:p w14:paraId="04A40F99" w14:textId="2C439C76" w:rsidR="006D2620" w:rsidRPr="00B25024" w:rsidRDefault="006D2620" w:rsidP="006D2620">
      <w:pPr>
        <w:pStyle w:val="Code"/>
        <w:rPr>
          <w:lang w:val="fr-CH"/>
        </w:rPr>
      </w:pPr>
      <w:r>
        <w:t xml:space="preserve">  </w:t>
      </w:r>
      <w:r w:rsidRPr="006D2620">
        <w:t xml:space="preserve">       </w:t>
      </w:r>
      <w:r w:rsidRPr="00B25024">
        <w:rPr>
          <w:lang w:val="fr-CH"/>
        </w:rPr>
        <w:t>part_code="M10x50 12.9"&gt;</w:t>
      </w:r>
    </w:p>
    <w:p w14:paraId="24F71A34" w14:textId="45934C44" w:rsidR="006D2620" w:rsidRPr="006D2620" w:rsidRDefault="006D2620" w:rsidP="006D2620">
      <w:pPr>
        <w:pStyle w:val="Code"/>
        <w:rPr>
          <w:lang w:val="fr-FR"/>
        </w:rPr>
      </w:pPr>
      <w:r w:rsidRPr="00B25024">
        <w:rPr>
          <w:lang w:val="fr-CH"/>
        </w:rPr>
        <w:t xml:space="preserve">          </w:t>
      </w:r>
      <w:r w:rsidRPr="006D2620">
        <w:rPr>
          <w:lang w:val="fr-FR"/>
        </w:rPr>
        <w:t>&lt;normal_direction x="0" y="0" z="-10"/&gt;</w:t>
      </w:r>
    </w:p>
    <w:p w14:paraId="36B50A84" w14:textId="3EE19AC7" w:rsidR="006D2620" w:rsidRPr="006D2620" w:rsidRDefault="006D2620" w:rsidP="006D2620">
      <w:pPr>
        <w:pStyle w:val="Code"/>
      </w:pPr>
      <w:r w:rsidRPr="00A312FB">
        <w:rPr>
          <w:lang w:val="fr-CH"/>
        </w:rPr>
        <w:t xml:space="preserve">          </w:t>
      </w:r>
      <w:r w:rsidRPr="006D2620">
        <w:t>&lt;!--No Washer in this case--&gt;</w:t>
      </w:r>
    </w:p>
    <w:p w14:paraId="5A614AAF" w14:textId="6FFBA878" w:rsidR="006D2620" w:rsidRPr="006D2620" w:rsidRDefault="006D2620" w:rsidP="006D2620">
      <w:pPr>
        <w:pStyle w:val="Code"/>
      </w:pPr>
      <w:r>
        <w:t xml:space="preserve">  </w:t>
      </w:r>
      <w:r w:rsidRPr="006D2620">
        <w:t xml:space="preserve">        &lt;bolt fixed_to="1" &gt;</w:t>
      </w:r>
    </w:p>
    <w:p w14:paraId="617B0885" w14:textId="247AFE2E" w:rsidR="006D2620" w:rsidRPr="006D2620" w:rsidRDefault="006D2620" w:rsidP="006D2620">
      <w:pPr>
        <w:pStyle w:val="Code"/>
      </w:pPr>
      <w:r>
        <w:t xml:space="preserve">  </w:t>
      </w:r>
      <w:r w:rsidRPr="006D2620">
        <w:t xml:space="preserve">            &lt;nut diameter="16." height="5" /&gt;</w:t>
      </w:r>
    </w:p>
    <w:p w14:paraId="4802B434" w14:textId="1D75E47C" w:rsidR="006D2620" w:rsidRPr="006D2620" w:rsidRDefault="006D2620" w:rsidP="006D2620">
      <w:pPr>
        <w:pStyle w:val="Code"/>
      </w:pPr>
      <w:r>
        <w:t xml:space="preserve">  </w:t>
      </w:r>
      <w:r w:rsidRPr="006D2620">
        <w:t xml:space="preserve">        &lt;/bolt&gt;</w:t>
      </w:r>
    </w:p>
    <w:p w14:paraId="2AC7F939" w14:textId="4ECB1E3F" w:rsidR="006D2620" w:rsidRPr="006D2620" w:rsidRDefault="006D2620" w:rsidP="006D2620">
      <w:pPr>
        <w:pStyle w:val="Code"/>
      </w:pPr>
      <w:r>
        <w:t xml:space="preserve">  </w:t>
      </w:r>
      <w:r w:rsidRPr="006D2620">
        <w:t xml:space="preserve">    &lt;/threaded_connection&gt;</w:t>
      </w:r>
    </w:p>
    <w:p w14:paraId="54B0BA60" w14:textId="61542F60" w:rsidR="006D2620" w:rsidRPr="006D2620" w:rsidRDefault="006D2620" w:rsidP="006D2620">
      <w:pPr>
        <w:pStyle w:val="Code"/>
      </w:pPr>
      <w:r>
        <w:t xml:space="preserve">  </w:t>
      </w:r>
      <w:r w:rsidRPr="006D2620">
        <w:t xml:space="preserve">    &lt;loc&gt; 1500.3809  838.75885  730.6529 &lt;/loc&gt;</w:t>
      </w:r>
    </w:p>
    <w:p w14:paraId="1AEAD755" w14:textId="75AA6391" w:rsidR="006D2620" w:rsidRPr="006D2620" w:rsidRDefault="006D2620" w:rsidP="006D2620">
      <w:pPr>
        <w:pStyle w:val="Code"/>
      </w:pPr>
      <w:r>
        <w:t xml:space="preserve">  </w:t>
      </w:r>
      <w:r w:rsidRPr="006D2620">
        <w:t xml:space="preserve">    &lt;appdata&gt;</w:t>
      </w:r>
    </w:p>
    <w:p w14:paraId="3E53A548" w14:textId="24BAAEE2" w:rsidR="006D2620" w:rsidRPr="006D2620" w:rsidRDefault="006D2620" w:rsidP="006D2620">
      <w:pPr>
        <w:pStyle w:val="Code"/>
      </w:pPr>
      <w:r>
        <w:t xml:space="preserve">  </w:t>
      </w:r>
      <w:r w:rsidRPr="006D2620">
        <w:t xml:space="preserve">        ...</w:t>
      </w:r>
    </w:p>
    <w:p w14:paraId="29F886FC" w14:textId="28D3DBA9" w:rsidR="006D2620" w:rsidRPr="006D2620" w:rsidRDefault="006D2620" w:rsidP="006D2620">
      <w:pPr>
        <w:pStyle w:val="Code"/>
      </w:pPr>
      <w:r>
        <w:t xml:space="preserve">  </w:t>
      </w:r>
      <w:r w:rsidRPr="006D2620">
        <w:t xml:space="preserve">    &lt;/appdata&gt;</w:t>
      </w:r>
    </w:p>
    <w:p w14:paraId="3E5F447E" w14:textId="629EA7C7" w:rsidR="006D2620" w:rsidRDefault="006D2620" w:rsidP="006D2620">
      <w:pPr>
        <w:pStyle w:val="Code"/>
      </w:pPr>
      <w:r>
        <w:t xml:space="preserve">  </w:t>
      </w:r>
      <w:r w:rsidRPr="006D2620">
        <w:t>&lt;/connection_0d&gt;</w:t>
      </w:r>
    </w:p>
    <w:p w14:paraId="727B6843" w14:textId="035BC6B5" w:rsidR="006D2620" w:rsidRPr="006D2620" w:rsidRDefault="006D2620" w:rsidP="006D2620">
      <w:pPr>
        <w:pStyle w:val="Code"/>
      </w:pPr>
      <w:r>
        <w:t> </w:t>
      </w:r>
    </w:p>
    <w:p w14:paraId="7C3795AF" w14:textId="1FFB428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Pr>
          <w:szCs w:val="24"/>
        </w:rPr>
        <w:tab/>
        <w:t xml:space="preserve">Plain stud (with a nut on one end, screwed into a part on the opposite end), see </w:t>
      </w:r>
      <w:r w:rsidR="002F3F18">
        <w:rPr>
          <w:rStyle w:val="citefig"/>
          <w:szCs w:val="24"/>
        </w:rPr>
        <w:t>Figure </w:t>
      </w:r>
      <w:r>
        <w:rPr>
          <w:rStyle w:val="citefig"/>
          <w:szCs w:val="24"/>
        </w:rPr>
        <w:t>26</w:t>
      </w:r>
      <w:r>
        <w:rPr>
          <w:szCs w:val="24"/>
        </w:rPr>
        <w:t>:</w:t>
      </w:r>
    </w:p>
    <w:p w14:paraId="7B765B8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8329_ed1fig26.EPS</w:t>
      </w:r>
    </w:p>
    <w:p w14:paraId="06A214C0" w14:textId="37545AFC" w:rsidR="006A2DB6" w:rsidRDefault="002F3F18">
      <w:pPr>
        <w:pStyle w:val="Figuretitle0"/>
        <w:autoSpaceDE w:val="0"/>
        <w:autoSpaceDN w:val="0"/>
        <w:adjustRightInd w:val="0"/>
        <w:outlineLvl w:val="0"/>
        <w:rPr>
          <w:szCs w:val="24"/>
        </w:rPr>
      </w:pPr>
      <w:r>
        <w:rPr>
          <w:szCs w:val="24"/>
        </w:rPr>
        <w:t>Figure </w:t>
      </w:r>
      <w:r w:rsidR="006A2DB6">
        <w:rPr>
          <w:szCs w:val="24"/>
        </w:rPr>
        <w:t>26 — Plain stud</w:t>
      </w:r>
    </w:p>
    <w:p w14:paraId="1302C0FA" w14:textId="77777777" w:rsidR="006A2DB6" w:rsidRDefault="006A2DB6">
      <w:pPr>
        <w:pStyle w:val="BodyText"/>
        <w:autoSpaceDE w:val="0"/>
        <w:autoSpaceDN w:val="0"/>
        <w:adjustRightInd w:val="0"/>
        <w:rPr>
          <w:szCs w:val="24"/>
        </w:rPr>
      </w:pPr>
      <w:r>
        <w:rPr>
          <w:szCs w:val="24"/>
        </w:rPr>
        <w:t>These studs are not a feature of χMCF version 3.1.1 and below. They can be modelled according to case d) but may become a topic of a future χMCF version.</w:t>
      </w:r>
    </w:p>
    <w:p w14:paraId="6BB1E546" w14:textId="77777777" w:rsidR="006A2DB6" w:rsidRDefault="006A2DB6">
      <w:pPr>
        <w:pStyle w:val="BodyText"/>
        <w:autoSpaceDE w:val="0"/>
        <w:autoSpaceDN w:val="0"/>
        <w:adjustRightInd w:val="0"/>
        <w:rPr>
          <w:szCs w:val="24"/>
        </w:rPr>
      </w:pPr>
      <w:r>
        <w:rPr>
          <w:szCs w:val="24"/>
        </w:rPr>
        <w:t xml:space="preserve">In all cases, the </w:t>
      </w:r>
      <w:r w:rsidRPr="006735A2">
        <w:rPr>
          <w:rStyle w:val="ISOCode"/>
        </w:rPr>
        <w:t>&lt;connected_to/&gt;</w:t>
      </w:r>
      <w:r>
        <w:rPr>
          <w:szCs w:val="24"/>
        </w:rPr>
        <w:t xml:space="preserve"> element contains only the assemblies, part codes or PIDs of the connected sheets.</w:t>
      </w:r>
    </w:p>
    <w:p w14:paraId="22B59FF3"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Screw</w:t>
      </w:r>
    </w:p>
    <w:p w14:paraId="2CC5E7F3"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F60115F" w14:textId="77777777" w:rsidR="006A2DB6" w:rsidRDefault="006A2DB6">
      <w:pPr>
        <w:pStyle w:val="BodyText"/>
        <w:autoSpaceDE w:val="0"/>
        <w:autoSpaceDN w:val="0"/>
        <w:adjustRightInd w:val="0"/>
        <w:rPr>
          <w:szCs w:val="24"/>
        </w:rPr>
      </w:pPr>
      <w:r>
        <w:rPr>
          <w:szCs w:val="24"/>
        </w:rPr>
        <w:t xml:space="preserve">A screw connection is denoted by an element </w:t>
      </w:r>
      <w:r w:rsidRPr="00A0231D">
        <w:rPr>
          <w:rStyle w:val="ISOCode"/>
        </w:rPr>
        <w:t>&lt;screw/&gt;</w:t>
      </w:r>
      <w:r>
        <w:rPr>
          <w:szCs w:val="24"/>
        </w:rPr>
        <w:t>. This element is described completely by its attributes and nested elements.</w:t>
      </w:r>
    </w:p>
    <w:p w14:paraId="638736E9"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Element “screw”</w:t>
      </w:r>
    </w:p>
    <w:p w14:paraId="55527AD6" w14:textId="2E57C9B3" w:rsidR="006A2DB6" w:rsidRDefault="006A2DB6">
      <w:pPr>
        <w:pStyle w:val="BodyText"/>
        <w:autoSpaceDE w:val="0"/>
        <w:autoSpaceDN w:val="0"/>
        <w:adjustRightInd w:val="0"/>
        <w:rPr>
          <w:szCs w:val="24"/>
        </w:rPr>
      </w:pPr>
      <w:r>
        <w:rPr>
          <w:szCs w:val="24"/>
        </w:rPr>
        <w:t xml:space="preserve">For the </w:t>
      </w:r>
      <w:r w:rsidRPr="00AB2648">
        <w:rPr>
          <w:rStyle w:val="ISOCode"/>
        </w:rPr>
        <w:t>&lt;screw/&gt;</w:t>
      </w:r>
      <w:r>
        <w:rPr>
          <w:szCs w:val="24"/>
        </w:rPr>
        <w:t xml:space="preserve"> element, the following attributes can be specified (</w:t>
      </w:r>
      <w:ins w:id="688" w:author="LUEJE Claudia" w:date="2024-05-02T19:12:00Z">
        <w:r w:rsidR="00CA05F5">
          <w:rPr>
            <w:szCs w:val="24"/>
          </w:rPr>
          <w:t xml:space="preserve">see </w:t>
        </w:r>
      </w:ins>
      <w:r w:rsidR="009C3FFA">
        <w:rPr>
          <w:rStyle w:val="citetbl"/>
          <w:szCs w:val="24"/>
        </w:rPr>
        <w:t>Table </w:t>
      </w:r>
      <w:r>
        <w:rPr>
          <w:rStyle w:val="citetbl"/>
          <w:szCs w:val="24"/>
        </w:rPr>
        <w:t>58</w:t>
      </w:r>
      <w:r>
        <w:rPr>
          <w:szCs w:val="24"/>
        </w:rPr>
        <w:t>):</w:t>
      </w:r>
    </w:p>
    <w:p w14:paraId="583F36B0" w14:textId="20918033" w:rsidR="006A2DB6" w:rsidRDefault="009C3FFA">
      <w:pPr>
        <w:pStyle w:val="Tabletitle"/>
        <w:autoSpaceDE w:val="0"/>
        <w:autoSpaceDN w:val="0"/>
        <w:adjustRightInd w:val="0"/>
        <w:outlineLvl w:val="0"/>
        <w:rPr>
          <w:szCs w:val="24"/>
        </w:rPr>
      </w:pPr>
      <w:r>
        <w:rPr>
          <w:szCs w:val="24"/>
        </w:rPr>
        <w:t>Table </w:t>
      </w:r>
      <w:r w:rsidR="006A2DB6">
        <w:rPr>
          <w:szCs w:val="24"/>
        </w:rPr>
        <w:t xml:space="preserve">58 — Attributes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26"/>
        <w:gridCol w:w="1538"/>
        <w:gridCol w:w="1612"/>
        <w:gridCol w:w="1352"/>
        <w:gridCol w:w="2492"/>
      </w:tblGrid>
      <w:tr w:rsidR="006A2DB6" w:rsidRPr="00EC4DAD" w14:paraId="48FF10B4" w14:textId="77777777" w:rsidTr="009500BC">
        <w:trPr>
          <w:tblHeader/>
          <w:jc w:val="center"/>
        </w:trPr>
        <w:tc>
          <w:tcPr>
            <w:tcW w:w="1526" w:type="dxa"/>
            <w:tcBorders>
              <w:top w:val="single" w:sz="12" w:space="0" w:color="000000"/>
              <w:bottom w:val="single" w:sz="12" w:space="0" w:color="000000"/>
            </w:tcBorders>
            <w:shd w:val="clear" w:color="auto" w:fill="F3F3F3"/>
            <w:vAlign w:val="bottom"/>
            <w:hideMark/>
          </w:tcPr>
          <w:p w14:paraId="09CFD9ED" w14:textId="1B18EF2E"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38" w:type="dxa"/>
            <w:tcBorders>
              <w:top w:val="single" w:sz="12" w:space="0" w:color="000000"/>
              <w:bottom w:val="single" w:sz="12" w:space="0" w:color="000000"/>
            </w:tcBorders>
            <w:shd w:val="clear" w:color="auto" w:fill="F3F3F3"/>
            <w:vAlign w:val="bottom"/>
            <w:hideMark/>
          </w:tcPr>
          <w:p w14:paraId="05E804DC" w14:textId="1AF9EF1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612" w:type="dxa"/>
            <w:tcBorders>
              <w:top w:val="single" w:sz="12" w:space="0" w:color="000000"/>
              <w:bottom w:val="single" w:sz="12" w:space="0" w:color="000000"/>
            </w:tcBorders>
            <w:shd w:val="clear" w:color="auto" w:fill="F3F3F3"/>
            <w:vAlign w:val="bottom"/>
            <w:hideMark/>
          </w:tcPr>
          <w:p w14:paraId="310F2265" w14:textId="78E19F4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689" w:author="LUEJE Claudia" w:date="2024-05-02T19:12:00Z">
              <w:r w:rsidR="00CA05F5">
                <w:rPr>
                  <w:b/>
                  <w:szCs w:val="24"/>
                </w:rPr>
                <w:t>s</w:t>
              </w:r>
            </w:ins>
            <w:del w:id="690" w:author="LUEJE Claudia" w:date="2024-05-02T19:12:00Z">
              <w:r w:rsidRPr="00EC4DAD" w:rsidDel="00CA05F5">
                <w:rPr>
                  <w:b/>
                  <w:szCs w:val="24"/>
                </w:rPr>
                <w:delText>S</w:delText>
              </w:r>
            </w:del>
            <w:r w:rsidRPr="00EC4DAD">
              <w:rPr>
                <w:b/>
                <w:szCs w:val="24"/>
              </w:rPr>
              <w:t>pace</w:t>
            </w:r>
          </w:p>
        </w:tc>
        <w:tc>
          <w:tcPr>
            <w:tcW w:w="1352" w:type="dxa"/>
            <w:tcBorders>
              <w:top w:val="single" w:sz="12" w:space="0" w:color="000000"/>
              <w:bottom w:val="single" w:sz="12" w:space="0" w:color="000000"/>
            </w:tcBorders>
            <w:shd w:val="clear" w:color="auto" w:fill="F3F3F3"/>
            <w:vAlign w:val="bottom"/>
            <w:hideMark/>
          </w:tcPr>
          <w:p w14:paraId="2CA7588E" w14:textId="0BCE1BC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492" w:type="dxa"/>
            <w:tcBorders>
              <w:top w:val="single" w:sz="12" w:space="0" w:color="000000"/>
              <w:bottom w:val="single" w:sz="12" w:space="0" w:color="000000"/>
            </w:tcBorders>
            <w:shd w:val="clear" w:color="auto" w:fill="F3F3F3"/>
            <w:vAlign w:val="bottom"/>
            <w:hideMark/>
          </w:tcPr>
          <w:p w14:paraId="2AFD0D97" w14:textId="1C2030B8"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483E36CB" w14:textId="77777777" w:rsidTr="009500BC">
        <w:trPr>
          <w:jc w:val="center"/>
        </w:trPr>
        <w:tc>
          <w:tcPr>
            <w:tcW w:w="1526" w:type="dxa"/>
            <w:tcBorders>
              <w:top w:val="single" w:sz="12" w:space="0" w:color="000000"/>
              <w:bottom w:val="single" w:sz="12" w:space="0" w:color="000000"/>
            </w:tcBorders>
            <w:hideMark/>
          </w:tcPr>
          <w:p w14:paraId="7C30A1BA" w14:textId="6429A771" w:rsidR="006A2DB6" w:rsidRPr="006A2DB6" w:rsidRDefault="006A2DB6" w:rsidP="006A2DB6">
            <w:pPr>
              <w:pStyle w:val="Tablebody"/>
              <w:autoSpaceDE w:val="0"/>
              <w:autoSpaceDN w:val="0"/>
              <w:adjustRightInd w:val="0"/>
              <w:jc w:val="both"/>
              <w:rPr>
                <w:rFonts w:cs="Calibri"/>
                <w:lang w:eastAsia="zh-CN"/>
              </w:rPr>
            </w:pPr>
            <w:r w:rsidRPr="006A2DB6">
              <w:rPr>
                <w:szCs w:val="24"/>
              </w:rPr>
              <w:t>base</w:t>
            </w:r>
          </w:p>
        </w:tc>
        <w:tc>
          <w:tcPr>
            <w:tcW w:w="1538" w:type="dxa"/>
            <w:tcBorders>
              <w:top w:val="single" w:sz="12" w:space="0" w:color="000000"/>
              <w:bottom w:val="single" w:sz="12" w:space="0" w:color="000000"/>
            </w:tcBorders>
            <w:vAlign w:val="bottom"/>
            <w:hideMark/>
          </w:tcPr>
          <w:p w14:paraId="70B962B0" w14:textId="14B56B39"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612" w:type="dxa"/>
            <w:tcBorders>
              <w:top w:val="single" w:sz="12" w:space="0" w:color="000000"/>
              <w:bottom w:val="single" w:sz="12" w:space="0" w:color="000000"/>
            </w:tcBorders>
            <w:hideMark/>
          </w:tcPr>
          <w:p w14:paraId="130BFF8A" w14:textId="04269280" w:rsidR="006A2DB6" w:rsidRPr="006A2DB6" w:rsidRDefault="006A2DB6" w:rsidP="006A2DB6">
            <w:pPr>
              <w:pStyle w:val="Tablebody"/>
              <w:autoSpaceDE w:val="0"/>
              <w:autoSpaceDN w:val="0"/>
              <w:adjustRightInd w:val="0"/>
              <w:jc w:val="both"/>
              <w:rPr>
                <w:rFonts w:cs="Calibri"/>
                <w:lang w:eastAsia="zh-CN"/>
              </w:rPr>
            </w:pPr>
            <w:r w:rsidRPr="006A2DB6">
              <w:rPr>
                <w:szCs w:val="24"/>
              </w:rPr>
              <w:t>&gt; 0</w:t>
            </w:r>
          </w:p>
        </w:tc>
        <w:tc>
          <w:tcPr>
            <w:tcW w:w="1352" w:type="dxa"/>
            <w:tcBorders>
              <w:top w:val="single" w:sz="12" w:space="0" w:color="000000"/>
              <w:bottom w:val="single" w:sz="12" w:space="0" w:color="000000"/>
            </w:tcBorders>
            <w:vAlign w:val="bottom"/>
            <w:hideMark/>
          </w:tcPr>
          <w:p w14:paraId="4E56FF83" w14:textId="4EAA4E5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492" w:type="dxa"/>
            <w:tcBorders>
              <w:top w:val="single" w:sz="12" w:space="0" w:color="000000"/>
              <w:bottom w:val="single" w:sz="12" w:space="0" w:color="000000"/>
            </w:tcBorders>
            <w:hideMark/>
          </w:tcPr>
          <w:p w14:paraId="7A952F22" w14:textId="7F29AC4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003D483B" w14:textId="1B3121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731A8">
        <w:rPr>
          <w:rStyle w:val="ISOCode"/>
        </w:rPr>
        <w:t>base</w:t>
      </w:r>
      <w:r>
        <w:rPr>
          <w:szCs w:val="24"/>
        </w:rPr>
        <w:t xml:space="preserve">: the index (see </w:t>
      </w:r>
      <w:del w:id="691" w:author="LUEJE Claudia" w:date="2024-05-02T19:12:00Z">
        <w:r w:rsidDel="00CA05F5">
          <w:rPr>
            <w:rStyle w:val="citesec"/>
            <w:szCs w:val="24"/>
          </w:rPr>
          <w:delText>clause </w:delText>
        </w:r>
      </w:del>
      <w:r>
        <w:rPr>
          <w:rStyle w:val="citesec"/>
          <w:szCs w:val="24"/>
        </w:rPr>
        <w:t>7.4.2.2</w:t>
      </w:r>
      <w:r>
        <w:rPr>
          <w:szCs w:val="24"/>
        </w:rPr>
        <w:t>) of the flange partner, which is carrying the thread. If the attribute is missing, the threaded part has to be derived from the connection direction.</w:t>
      </w:r>
    </w:p>
    <w:p w14:paraId="4A08A9EB" w14:textId="0AA31E38" w:rsidR="006A2DB6" w:rsidRDefault="006A2DB6">
      <w:pPr>
        <w:pStyle w:val="BodyText"/>
        <w:autoSpaceDE w:val="0"/>
        <w:autoSpaceDN w:val="0"/>
        <w:adjustRightInd w:val="0"/>
        <w:rPr>
          <w:szCs w:val="24"/>
        </w:rPr>
      </w:pPr>
      <w:r>
        <w:rPr>
          <w:szCs w:val="24"/>
        </w:rPr>
        <w:t xml:space="preserve">Specific subtypes of screws are defined by adding related nested elements, listed in </w:t>
      </w:r>
      <w:ins w:id="692" w:author="LUEJE Claudia" w:date="2024-05-02T19:12:00Z">
        <w:r w:rsidR="00CA05F5">
          <w:rPr>
            <w:szCs w:val="24"/>
          </w:rPr>
          <w:t xml:space="preserve">the </w:t>
        </w:r>
      </w:ins>
      <w:r>
        <w:rPr>
          <w:szCs w:val="24"/>
        </w:rPr>
        <w:t xml:space="preserve">following </w:t>
      </w:r>
      <w:r w:rsidR="009C3FFA">
        <w:rPr>
          <w:rStyle w:val="citetbl"/>
          <w:szCs w:val="24"/>
        </w:rPr>
        <w:t>Table </w:t>
      </w:r>
      <w:r>
        <w:rPr>
          <w:rStyle w:val="citetbl"/>
          <w:szCs w:val="24"/>
        </w:rPr>
        <w:t>59</w:t>
      </w:r>
      <w:r>
        <w:rPr>
          <w:szCs w:val="24"/>
        </w:rPr>
        <w:t>:</w:t>
      </w:r>
    </w:p>
    <w:p w14:paraId="496B75D6" w14:textId="585F1828" w:rsidR="006A2DB6" w:rsidRDefault="009C3FFA">
      <w:pPr>
        <w:pStyle w:val="Tabletitle"/>
        <w:autoSpaceDE w:val="0"/>
        <w:autoSpaceDN w:val="0"/>
        <w:adjustRightInd w:val="0"/>
        <w:outlineLvl w:val="0"/>
        <w:rPr>
          <w:szCs w:val="24"/>
        </w:rPr>
      </w:pPr>
      <w:r>
        <w:rPr>
          <w:szCs w:val="24"/>
        </w:rPr>
        <w:t>Table </w:t>
      </w:r>
      <w:r w:rsidR="006A2DB6">
        <w:rPr>
          <w:szCs w:val="24"/>
        </w:rPr>
        <w:t xml:space="preserve">59 — Nested elements of element </w:t>
      </w:r>
      <w:r w:rsidR="006A2DB6" w:rsidRPr="00380919">
        <w:rPr>
          <w:rStyle w:val="ISOCode"/>
        </w:rPr>
        <w:t>&lt;screw/&gt;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979"/>
        <w:gridCol w:w="1701"/>
        <w:gridCol w:w="1276"/>
        <w:gridCol w:w="3536"/>
      </w:tblGrid>
      <w:tr w:rsidR="006A2DB6" w:rsidRPr="00EC4DAD" w14:paraId="6CFC4AAC" w14:textId="77777777" w:rsidTr="009500BC">
        <w:trPr>
          <w:tblHeader/>
          <w:jc w:val="center"/>
        </w:trPr>
        <w:tc>
          <w:tcPr>
            <w:tcW w:w="1979" w:type="dxa"/>
            <w:tcBorders>
              <w:top w:val="single" w:sz="12" w:space="0" w:color="000000"/>
              <w:bottom w:val="single" w:sz="12" w:space="0" w:color="000000"/>
            </w:tcBorders>
            <w:shd w:val="clear" w:color="auto" w:fill="F3F3F3"/>
            <w:vAlign w:val="bottom"/>
            <w:hideMark/>
          </w:tcPr>
          <w:p w14:paraId="6C8C10FC" w14:textId="2ECAEF6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693" w:author="LUEJE Claudia" w:date="2024-05-02T19:12:00Z">
              <w:r w:rsidR="00CA05F5">
                <w:rPr>
                  <w:b/>
                  <w:szCs w:val="24"/>
                </w:rPr>
                <w:t>e</w:t>
              </w:r>
            </w:ins>
            <w:del w:id="694" w:author="LUEJE Claudia" w:date="2024-05-02T19:12:00Z">
              <w:r w:rsidRPr="00EC4DAD" w:rsidDel="00CA05F5">
                <w:rPr>
                  <w:b/>
                  <w:szCs w:val="24"/>
                </w:rPr>
                <w:delText>E</w:delText>
              </w:r>
            </w:del>
            <w:r w:rsidRPr="00EC4DAD">
              <w:rPr>
                <w:b/>
                <w:szCs w:val="24"/>
              </w:rPr>
              <w:t>lements</w:t>
            </w:r>
          </w:p>
        </w:tc>
        <w:tc>
          <w:tcPr>
            <w:tcW w:w="1701" w:type="dxa"/>
            <w:tcBorders>
              <w:top w:val="single" w:sz="12" w:space="0" w:color="000000"/>
              <w:bottom w:val="single" w:sz="12" w:space="0" w:color="000000"/>
            </w:tcBorders>
            <w:shd w:val="clear" w:color="auto" w:fill="F3F3F3"/>
            <w:vAlign w:val="bottom"/>
            <w:hideMark/>
          </w:tcPr>
          <w:p w14:paraId="547494A6" w14:textId="793B3018"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17777CF3" w14:textId="4C4FBC1C"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36" w:type="dxa"/>
            <w:tcBorders>
              <w:top w:val="single" w:sz="12" w:space="0" w:color="000000"/>
              <w:bottom w:val="single" w:sz="12" w:space="0" w:color="000000"/>
            </w:tcBorders>
            <w:shd w:val="clear" w:color="auto" w:fill="F3F3F3"/>
            <w:vAlign w:val="bottom"/>
            <w:hideMark/>
          </w:tcPr>
          <w:p w14:paraId="5E01252E" w14:textId="3EC185FB"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3C51B1" w14:paraId="753022BE" w14:textId="77777777" w:rsidTr="009500BC">
        <w:trPr>
          <w:jc w:val="center"/>
        </w:trPr>
        <w:tc>
          <w:tcPr>
            <w:tcW w:w="1979" w:type="dxa"/>
            <w:tcBorders>
              <w:top w:val="single" w:sz="12" w:space="0" w:color="000000"/>
              <w:bottom w:val="single" w:sz="12" w:space="0" w:color="000000"/>
            </w:tcBorders>
            <w:hideMark/>
          </w:tcPr>
          <w:p w14:paraId="25C99715" w14:textId="3C9968CE" w:rsidR="006A2DB6" w:rsidRPr="006A2DB6" w:rsidRDefault="006A2DB6" w:rsidP="006A2DB6">
            <w:pPr>
              <w:pStyle w:val="Tablebody"/>
              <w:autoSpaceDE w:val="0"/>
              <w:autoSpaceDN w:val="0"/>
              <w:adjustRightInd w:val="0"/>
              <w:jc w:val="both"/>
              <w:rPr>
                <w:rFonts w:cs="Calibri"/>
                <w:lang w:eastAsia="zh-CN"/>
              </w:rPr>
            </w:pPr>
            <w:r w:rsidRPr="006A2DB6">
              <w:rPr>
                <w:szCs w:val="24"/>
              </w:rPr>
              <w:t>flow_drilled</w:t>
            </w:r>
          </w:p>
        </w:tc>
        <w:tc>
          <w:tcPr>
            <w:tcW w:w="1701" w:type="dxa"/>
            <w:tcBorders>
              <w:top w:val="single" w:sz="12" w:space="0" w:color="000000"/>
              <w:bottom w:val="single" w:sz="12" w:space="0" w:color="000000"/>
            </w:tcBorders>
            <w:hideMark/>
          </w:tcPr>
          <w:p w14:paraId="41B5B800" w14:textId="1C19AFE7" w:rsidR="006A2DB6" w:rsidRPr="006A2DB6" w:rsidRDefault="006A2DB6" w:rsidP="006A2DB6">
            <w:pPr>
              <w:pStyle w:val="Tablebody"/>
              <w:autoSpaceDE w:val="0"/>
              <w:autoSpaceDN w:val="0"/>
              <w:adjustRightInd w:val="0"/>
              <w:jc w:val="both"/>
              <w:rPr>
                <w:rFonts w:cs="Calibri"/>
                <w:lang w:eastAsia="zh-CN"/>
              </w:rPr>
            </w:pPr>
            <w:r w:rsidRPr="006A2DB6">
              <w:rPr>
                <w:szCs w:val="24"/>
              </w:rPr>
              <w:t>1 - *</w:t>
            </w:r>
          </w:p>
        </w:tc>
        <w:tc>
          <w:tcPr>
            <w:tcW w:w="1276" w:type="dxa"/>
            <w:tcBorders>
              <w:top w:val="single" w:sz="12" w:space="0" w:color="000000"/>
              <w:bottom w:val="single" w:sz="12" w:space="0" w:color="000000"/>
            </w:tcBorders>
            <w:hideMark/>
          </w:tcPr>
          <w:p w14:paraId="7360BAC1" w14:textId="38EFD737"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36" w:type="dxa"/>
            <w:tcBorders>
              <w:top w:val="single" w:sz="12" w:space="0" w:color="000000"/>
              <w:bottom w:val="single" w:sz="12" w:space="0" w:color="000000"/>
            </w:tcBorders>
            <w:hideMark/>
          </w:tcPr>
          <w:p w14:paraId="60E96763" w14:textId="5FDC6D5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7E62ADFA" w14:textId="3C09339A" w:rsidR="006A2DB6" w:rsidRDefault="006A2DB6">
      <w:pPr>
        <w:pStyle w:val="BodyText"/>
        <w:autoSpaceDE w:val="0"/>
        <w:autoSpaceDN w:val="0"/>
        <w:adjustRightInd w:val="0"/>
        <w:rPr>
          <w:szCs w:val="24"/>
        </w:rPr>
      </w:pPr>
      <w:r>
        <w:rPr>
          <w:szCs w:val="24"/>
        </w:rPr>
        <w:t>The subtypes are described in detail in the subclauses below.</w:t>
      </w:r>
    </w:p>
    <w:p w14:paraId="2AB948D5" w14:textId="52453725"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5" w:author="LUEJE Claudia" w:date="2024-05-02T19:12:00Z">
        <w:r w:rsidR="00CA05F5">
          <w:rPr>
            <w:szCs w:val="24"/>
          </w:rPr>
          <w:t>XAMPLE</w:t>
        </w:r>
      </w:ins>
      <w:del w:id="696" w:author="LUEJE Claudia" w:date="2024-05-02T19:12:00Z">
        <w:r w:rsidDel="00CA05F5">
          <w:rPr>
            <w:szCs w:val="24"/>
          </w:rPr>
          <w:delText>xample</w:delText>
        </w:r>
      </w:del>
      <w:r>
        <w:rPr>
          <w:szCs w:val="24"/>
        </w:rPr>
        <w:t xml:space="preserve"> 1</w:t>
      </w:r>
      <w:r w:rsidR="00690423">
        <w:rPr>
          <w:szCs w:val="24"/>
        </w:rPr>
        <w:tab/>
      </w:r>
      <w:r>
        <w:rPr>
          <w:szCs w:val="24"/>
        </w:rPr>
        <w:t>Screw without attributes</w:t>
      </w:r>
    </w:p>
    <w:p w14:paraId="50ED1F9A" w14:textId="565A4A5E" w:rsidR="00380919" w:rsidRPr="003C51B1" w:rsidRDefault="00380919" w:rsidP="00380919">
      <w:pPr>
        <w:pStyle w:val="Code"/>
      </w:pPr>
      <w:r>
        <w:t xml:space="preserve">  </w:t>
      </w:r>
      <w:r w:rsidRPr="003C51B1">
        <w:t>&lt;connection_0d label="SCREW_100532"&gt;</w:t>
      </w:r>
    </w:p>
    <w:p w14:paraId="33E23AAD" w14:textId="1FE774FC" w:rsidR="00380919" w:rsidRPr="003C51B1" w:rsidRDefault="00380919" w:rsidP="00380919">
      <w:pPr>
        <w:pStyle w:val="Code"/>
      </w:pPr>
      <w:r>
        <w:t xml:space="preserve">  </w:t>
      </w:r>
      <w:r w:rsidRPr="003C51B1">
        <w:t xml:space="preserve">      </w:t>
      </w:r>
      <w:r w:rsidRPr="001F76A8">
        <w:t>&lt;</w:t>
      </w:r>
      <w:r w:rsidRPr="003C51B1">
        <w:t>threaded_connection</w:t>
      </w:r>
      <w:r w:rsidRPr="001F76A8">
        <w:t xml:space="preserve"> </w:t>
      </w:r>
      <w:r w:rsidRPr="003C51B1">
        <w:t xml:space="preserve">length="50." diameter="10" </w:t>
      </w:r>
    </w:p>
    <w:p w14:paraId="08F1CFA0" w14:textId="0D7F98DA" w:rsidR="00380919" w:rsidRPr="003C51B1" w:rsidRDefault="00380919" w:rsidP="00380919">
      <w:pPr>
        <w:pStyle w:val="Code"/>
      </w:pPr>
      <w:r>
        <w:t xml:space="preserve">  </w:t>
      </w:r>
      <w:r w:rsidRPr="003C51B1">
        <w:t xml:space="preserve">           head_diameter="16." head_height="3" sink_size="4"&gt;</w:t>
      </w:r>
    </w:p>
    <w:p w14:paraId="3FB6D942" w14:textId="7317AA99" w:rsidR="00380919" w:rsidRPr="00380919" w:rsidRDefault="00380919" w:rsidP="00380919">
      <w:pPr>
        <w:pStyle w:val="Code"/>
        <w:rPr>
          <w:lang w:val="fr-CH"/>
        </w:rPr>
      </w:pPr>
      <w:r w:rsidRPr="00A312FB">
        <w:rPr>
          <w:lang w:val="en-US"/>
        </w:rPr>
        <w:t xml:space="preserve">             </w:t>
      </w:r>
      <w:r w:rsidRPr="00380919">
        <w:rPr>
          <w:lang w:val="fr-CH"/>
        </w:rPr>
        <w:t xml:space="preserve">&lt;normal_direction x="3.0" y="0.0" z="0.0" /&gt; </w:t>
      </w:r>
    </w:p>
    <w:p w14:paraId="64B9924A" w14:textId="6DF8B3C1" w:rsidR="00380919" w:rsidRPr="003C51B1" w:rsidRDefault="00380919" w:rsidP="00380919">
      <w:pPr>
        <w:pStyle w:val="Code"/>
      </w:pPr>
      <w:r w:rsidRPr="00A312FB">
        <w:rPr>
          <w:lang w:val="fr-CH"/>
        </w:rPr>
        <w:t xml:space="preserve">  </w:t>
      </w:r>
      <w:r w:rsidRPr="00380919">
        <w:rPr>
          <w:lang w:val="fr-CH"/>
        </w:rPr>
        <w:t xml:space="preserve">           </w:t>
      </w:r>
      <w:r w:rsidRPr="003C51B1">
        <w:t>&lt;!-- magnitude is irrelevant, direction sense is from head to point --&gt;</w:t>
      </w:r>
    </w:p>
    <w:p w14:paraId="3E2E0E81" w14:textId="7914DCD5" w:rsidR="00380919" w:rsidRPr="001F76A8" w:rsidRDefault="00380919" w:rsidP="00380919">
      <w:pPr>
        <w:pStyle w:val="Code"/>
      </w:pPr>
      <w:r>
        <w:t xml:space="preserve">  </w:t>
      </w:r>
      <w:r w:rsidRPr="003C51B1">
        <w:rPr>
          <w:b/>
        </w:rPr>
        <w:t xml:space="preserve">           &lt;screw /&gt; </w:t>
      </w:r>
      <w:r w:rsidRPr="003C51B1">
        <w:t>&lt;!-- Screw may come without any attributes --&gt;</w:t>
      </w:r>
      <w:r w:rsidRPr="001F76A8">
        <w:t xml:space="preserve"> </w:t>
      </w:r>
    </w:p>
    <w:p w14:paraId="07EF3ABE" w14:textId="3068E2F9" w:rsidR="00380919" w:rsidRPr="003C51B1" w:rsidRDefault="00380919" w:rsidP="00380919">
      <w:pPr>
        <w:pStyle w:val="Code"/>
      </w:pPr>
      <w:r>
        <w:t xml:space="preserve">  </w:t>
      </w:r>
      <w:r w:rsidRPr="003C51B1">
        <w:t xml:space="preserve">           &lt;washer outer_diameter="20"/&gt;</w:t>
      </w:r>
    </w:p>
    <w:p w14:paraId="7FAD3042" w14:textId="42D82D38" w:rsidR="00380919" w:rsidRPr="001F76A8" w:rsidRDefault="00380919" w:rsidP="00380919">
      <w:pPr>
        <w:pStyle w:val="Code"/>
      </w:pPr>
      <w:r>
        <w:t xml:space="preserve">  </w:t>
      </w:r>
      <w:r w:rsidRPr="003C51B1">
        <w:t xml:space="preserve">      </w:t>
      </w:r>
      <w:r w:rsidRPr="001F76A8">
        <w:t>&lt;/</w:t>
      </w:r>
      <w:r w:rsidRPr="003C51B1">
        <w:t>threaded_connection</w:t>
      </w:r>
      <w:r w:rsidRPr="001F76A8">
        <w:t>&gt;</w:t>
      </w:r>
    </w:p>
    <w:p w14:paraId="32215EBF" w14:textId="7A4B911C" w:rsidR="00380919" w:rsidRPr="003C51B1" w:rsidRDefault="00380919" w:rsidP="00380919">
      <w:pPr>
        <w:pStyle w:val="Code"/>
      </w:pPr>
      <w:r>
        <w:t xml:space="preserve">  </w:t>
      </w:r>
      <w:r w:rsidRPr="003C51B1">
        <w:t xml:space="preserve">      &lt;loc&gt; 1500.3809 838.75885 730.6529 &lt;/loc&gt;</w:t>
      </w:r>
    </w:p>
    <w:p w14:paraId="453C8826" w14:textId="400AE239" w:rsidR="00380919" w:rsidRPr="003C51B1" w:rsidRDefault="00380919" w:rsidP="00380919">
      <w:pPr>
        <w:pStyle w:val="Code"/>
      </w:pPr>
      <w:r>
        <w:t xml:space="preserve">  </w:t>
      </w:r>
      <w:r w:rsidRPr="003C51B1">
        <w:t xml:space="preserve">      &lt;appdata&gt;</w:t>
      </w:r>
    </w:p>
    <w:p w14:paraId="3E3FED93" w14:textId="7C9572B4" w:rsidR="00380919" w:rsidRPr="003C51B1" w:rsidRDefault="00380919" w:rsidP="00380919">
      <w:pPr>
        <w:pStyle w:val="Code"/>
      </w:pPr>
      <w:r>
        <w:t xml:space="preserve">  </w:t>
      </w:r>
      <w:r w:rsidRPr="003C51B1">
        <w:t xml:space="preserve">          ...</w:t>
      </w:r>
    </w:p>
    <w:p w14:paraId="3589FD17" w14:textId="0C5E66F8" w:rsidR="00380919" w:rsidRPr="003C51B1" w:rsidRDefault="00380919" w:rsidP="00380919">
      <w:pPr>
        <w:pStyle w:val="Code"/>
      </w:pPr>
      <w:r>
        <w:t xml:space="preserve">  </w:t>
      </w:r>
      <w:r w:rsidRPr="003C51B1">
        <w:t xml:space="preserve">      &lt;/appdata&gt;</w:t>
      </w:r>
    </w:p>
    <w:p w14:paraId="09BF2949" w14:textId="1CA0EA13" w:rsidR="00380919" w:rsidRDefault="00380919" w:rsidP="00380919">
      <w:pPr>
        <w:pStyle w:val="Code"/>
      </w:pPr>
      <w:r>
        <w:t xml:space="preserve">  </w:t>
      </w:r>
      <w:r w:rsidRPr="003C51B1">
        <w:t>&lt;/connection_0d&gt;</w:t>
      </w:r>
    </w:p>
    <w:p w14:paraId="03CE8193" w14:textId="244D91BC" w:rsidR="00380919" w:rsidRPr="003C51B1" w:rsidRDefault="00380919" w:rsidP="00380919">
      <w:pPr>
        <w:pStyle w:val="Code"/>
      </w:pPr>
      <w:r>
        <w:t> </w:t>
      </w:r>
    </w:p>
    <w:p w14:paraId="462B11D6" w14:textId="0E2085D9" w:rsidR="006A2DB6" w:rsidRDefault="006A2DB6" w:rsidP="00380919">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697" w:author="LUEJE Claudia" w:date="2024-05-02T19:12:00Z">
        <w:r w:rsidR="00CA05F5">
          <w:rPr>
            <w:szCs w:val="24"/>
          </w:rPr>
          <w:t>XAMPLE</w:t>
        </w:r>
      </w:ins>
      <w:del w:id="698" w:author="LUEJE Claudia" w:date="2024-05-02T19:12:00Z">
        <w:r w:rsidDel="00CA05F5">
          <w:rPr>
            <w:szCs w:val="24"/>
          </w:rPr>
          <w:delText>xamp</w:delText>
        </w:r>
      </w:del>
      <w:del w:id="699" w:author="LUEJE Claudia" w:date="2024-05-02T19:13:00Z">
        <w:r w:rsidDel="00CA05F5">
          <w:rPr>
            <w:szCs w:val="24"/>
          </w:rPr>
          <w:delText>le</w:delText>
        </w:r>
      </w:del>
      <w:r>
        <w:rPr>
          <w:szCs w:val="24"/>
        </w:rPr>
        <w:t xml:space="preserve"> 2</w:t>
      </w:r>
      <w:r w:rsidR="00690423">
        <w:rPr>
          <w:szCs w:val="24"/>
        </w:rPr>
        <w:tab/>
      </w:r>
      <w:r>
        <w:rPr>
          <w:szCs w:val="24"/>
        </w:rPr>
        <w:t>Screw with “base” attribute and with washer)</w:t>
      </w:r>
    </w:p>
    <w:p w14:paraId="563552BF" w14:textId="36D9D755" w:rsidR="00BA252B" w:rsidRPr="00BA252B" w:rsidRDefault="00BA252B" w:rsidP="00BA252B">
      <w:pPr>
        <w:pStyle w:val="Code"/>
      </w:pPr>
      <w:r>
        <w:t xml:space="preserve">  </w:t>
      </w:r>
      <w:r w:rsidRPr="00BA252B">
        <w:t>&lt;connection_0d label="SCREW_100532"&gt;</w:t>
      </w:r>
    </w:p>
    <w:p w14:paraId="56B45462" w14:textId="0D267566" w:rsidR="00BA252B" w:rsidRPr="00BA252B" w:rsidRDefault="00BA252B" w:rsidP="00BA252B">
      <w:pPr>
        <w:pStyle w:val="Code"/>
      </w:pPr>
      <w:r>
        <w:t xml:space="preserve">  </w:t>
      </w:r>
      <w:r w:rsidRPr="00BA252B">
        <w:t xml:space="preserve">    &lt;threaded_connection length="50" diameter="10" </w:t>
      </w:r>
    </w:p>
    <w:p w14:paraId="5F161C20" w14:textId="177285A0" w:rsidR="00BA252B" w:rsidRPr="00BA252B" w:rsidRDefault="00BA252B" w:rsidP="00BA252B">
      <w:pPr>
        <w:pStyle w:val="Code"/>
      </w:pPr>
      <w:r>
        <w:t xml:space="preserve">  </w:t>
      </w:r>
      <w:r w:rsidRPr="00BA252B">
        <w:t xml:space="preserve">          head_diameter="16" head_height="5" thread_length="35"&gt;</w:t>
      </w:r>
    </w:p>
    <w:p w14:paraId="6E41E05F" w14:textId="1F7D0E1D" w:rsidR="00BA252B" w:rsidRPr="00BA252B" w:rsidRDefault="00BA252B" w:rsidP="00BA252B">
      <w:pPr>
        <w:pStyle w:val="Code"/>
        <w:rPr>
          <w:lang w:val="fr-CH"/>
        </w:rPr>
      </w:pPr>
      <w:r w:rsidRPr="00A312FB">
        <w:rPr>
          <w:lang w:val="en-US"/>
        </w:rPr>
        <w:t xml:space="preserve">            </w:t>
      </w:r>
      <w:r w:rsidRPr="00BA252B">
        <w:rPr>
          <w:lang w:val="fr-CH"/>
        </w:rPr>
        <w:t>&lt;normal_direction x="0" y="0" z="-10"/&gt;</w:t>
      </w:r>
    </w:p>
    <w:p w14:paraId="70499A2A" w14:textId="1B9330D9" w:rsidR="00BA252B" w:rsidRPr="00BA252B" w:rsidRDefault="00BA252B" w:rsidP="00BA252B">
      <w:pPr>
        <w:pStyle w:val="Code"/>
      </w:pPr>
      <w:r w:rsidRPr="00A312FB">
        <w:rPr>
          <w:lang w:val="fr-CH"/>
        </w:rPr>
        <w:t xml:space="preserve">            </w:t>
      </w:r>
      <w:r w:rsidRPr="00BA252B">
        <w:t>&lt;washer outer_diameter="20" inner_diameter="10.3"/&gt; &lt;!--Washer next to head--&gt;</w:t>
      </w:r>
    </w:p>
    <w:p w14:paraId="52AC2EA0" w14:textId="78C5C527" w:rsidR="00BA252B" w:rsidRPr="00BA252B" w:rsidRDefault="00BA252B" w:rsidP="00BA252B">
      <w:pPr>
        <w:pStyle w:val="Code"/>
        <w:rPr>
          <w:b/>
        </w:rPr>
      </w:pPr>
      <w:r>
        <w:t xml:space="preserve">  </w:t>
      </w:r>
      <w:r w:rsidRPr="00BA252B">
        <w:rPr>
          <w:b/>
        </w:rPr>
        <w:t xml:space="preserve">          &lt;screw base="5" /&gt; </w:t>
      </w:r>
    </w:p>
    <w:p w14:paraId="32858339" w14:textId="56295E94" w:rsidR="00BA252B" w:rsidRPr="00BA252B" w:rsidRDefault="00BA252B" w:rsidP="00BA252B">
      <w:pPr>
        <w:pStyle w:val="Code"/>
      </w:pPr>
      <w:r>
        <w:t xml:space="preserve">  </w:t>
      </w:r>
      <w:r w:rsidRPr="00BA252B">
        <w:t xml:space="preserve">    &lt;/threaded_connection&gt;</w:t>
      </w:r>
    </w:p>
    <w:p w14:paraId="4707E60B" w14:textId="0C1E45E3" w:rsidR="00BA252B" w:rsidRPr="00BA252B" w:rsidRDefault="00BA252B" w:rsidP="00BA252B">
      <w:pPr>
        <w:pStyle w:val="Code"/>
      </w:pPr>
      <w:r>
        <w:t xml:space="preserve">  </w:t>
      </w:r>
      <w:r w:rsidRPr="00BA252B">
        <w:t xml:space="preserve">    &lt;loc&gt; 1500.3809 838.75885 730.6529 &lt;/loc&gt;</w:t>
      </w:r>
    </w:p>
    <w:p w14:paraId="151100A7" w14:textId="006BBB15" w:rsidR="00BA252B" w:rsidRPr="00BA252B" w:rsidRDefault="00BA252B" w:rsidP="00BA252B">
      <w:pPr>
        <w:pStyle w:val="Code"/>
      </w:pPr>
      <w:r>
        <w:t xml:space="preserve">  </w:t>
      </w:r>
      <w:r w:rsidRPr="00BA252B">
        <w:t xml:space="preserve">    &lt;appdata&gt;</w:t>
      </w:r>
    </w:p>
    <w:p w14:paraId="4852B32D" w14:textId="3FF4CF26" w:rsidR="00BA252B" w:rsidRPr="00BA252B" w:rsidRDefault="00BA252B" w:rsidP="00BA252B">
      <w:pPr>
        <w:pStyle w:val="Code"/>
      </w:pPr>
      <w:r>
        <w:t xml:space="preserve">  </w:t>
      </w:r>
      <w:r w:rsidRPr="00BA252B">
        <w:t xml:space="preserve">          ...</w:t>
      </w:r>
    </w:p>
    <w:p w14:paraId="27B09B24" w14:textId="2DBBB954" w:rsidR="00BA252B" w:rsidRPr="00BA252B" w:rsidRDefault="00BA252B" w:rsidP="00BA252B">
      <w:pPr>
        <w:pStyle w:val="Code"/>
      </w:pPr>
      <w:r>
        <w:t xml:space="preserve">  </w:t>
      </w:r>
      <w:r w:rsidRPr="00BA252B">
        <w:t xml:space="preserve">    &lt;/appdata&gt;</w:t>
      </w:r>
    </w:p>
    <w:p w14:paraId="3D3C8D18" w14:textId="15C18643" w:rsidR="00BA252B" w:rsidRDefault="00BA252B" w:rsidP="00BA252B">
      <w:pPr>
        <w:pStyle w:val="Code"/>
      </w:pPr>
      <w:r>
        <w:t xml:space="preserve">  </w:t>
      </w:r>
      <w:r w:rsidRPr="00BA252B">
        <w:t>&lt;/connection_0d&gt;</w:t>
      </w:r>
    </w:p>
    <w:p w14:paraId="0AF90B99" w14:textId="0F3E9293" w:rsidR="00BA252B" w:rsidRPr="00BA252B" w:rsidRDefault="00BA252B" w:rsidP="00BA252B">
      <w:pPr>
        <w:pStyle w:val="Code"/>
      </w:pPr>
      <w:r>
        <w:t> </w:t>
      </w:r>
    </w:p>
    <w:p w14:paraId="402EAE73" w14:textId="10AF657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00" w:author="LUEJE Claudia" w:date="2024-05-02T19:13:00Z">
        <w:r w:rsidR="00CA05F5">
          <w:rPr>
            <w:szCs w:val="24"/>
          </w:rPr>
          <w:t>XAMPLE</w:t>
        </w:r>
      </w:ins>
      <w:del w:id="701" w:author="LUEJE Claudia" w:date="2024-05-02T19:13:00Z">
        <w:r w:rsidDel="00CA05F5">
          <w:rPr>
            <w:szCs w:val="24"/>
          </w:rPr>
          <w:delText>xample</w:delText>
        </w:r>
      </w:del>
      <w:r>
        <w:rPr>
          <w:szCs w:val="24"/>
        </w:rPr>
        <w:t xml:space="preserve"> 3</w:t>
      </w:r>
      <w:r w:rsidR="00690423">
        <w:rPr>
          <w:szCs w:val="24"/>
        </w:rPr>
        <w:tab/>
      </w:r>
      <w:r>
        <w:rPr>
          <w:szCs w:val="24"/>
        </w:rPr>
        <w:t>Screw with attributes but without washer</w:t>
      </w:r>
    </w:p>
    <w:p w14:paraId="2D919850" w14:textId="692CFBD5" w:rsidR="006F6F15" w:rsidRPr="006F6F15" w:rsidRDefault="006F6F15" w:rsidP="006F6F15">
      <w:pPr>
        <w:pStyle w:val="Code"/>
      </w:pPr>
      <w:r>
        <w:t xml:space="preserve">  </w:t>
      </w:r>
      <w:r w:rsidRPr="006F6F15">
        <w:t>&lt;connection_0d label="SCREW_100532"&gt;</w:t>
      </w:r>
    </w:p>
    <w:p w14:paraId="458D04C9" w14:textId="2E95B5C0" w:rsidR="006F6F15" w:rsidRPr="006F6F15" w:rsidRDefault="006F6F15" w:rsidP="006F6F15">
      <w:pPr>
        <w:pStyle w:val="Code"/>
      </w:pPr>
      <w:r>
        <w:t xml:space="preserve">  </w:t>
      </w:r>
      <w:r w:rsidRPr="006F6F15">
        <w:t xml:space="preserve">    &lt;threaded_connection length="50" diameter="10" </w:t>
      </w:r>
    </w:p>
    <w:p w14:paraId="4DFD770C" w14:textId="406A4B4F" w:rsidR="006F6F15" w:rsidRPr="006F6F15" w:rsidRDefault="006F6F15" w:rsidP="006F6F15">
      <w:pPr>
        <w:pStyle w:val="Code"/>
      </w:pPr>
      <w:r>
        <w:t xml:space="preserve">  </w:t>
      </w:r>
      <w:r w:rsidRPr="006F6F15">
        <w:t xml:space="preserve">          head_diameter="16" head_height="5" sink_size="1" thread_length="35" &gt;</w:t>
      </w:r>
    </w:p>
    <w:p w14:paraId="0FCCF402" w14:textId="48D7F741" w:rsidR="006F6F15" w:rsidRPr="006F6F15" w:rsidRDefault="006F6F15" w:rsidP="006F6F15">
      <w:pPr>
        <w:pStyle w:val="Code"/>
        <w:rPr>
          <w:lang w:val="fr-CH"/>
        </w:rPr>
      </w:pPr>
      <w:r w:rsidRPr="00A312FB">
        <w:rPr>
          <w:lang w:val="en-US"/>
        </w:rPr>
        <w:t xml:space="preserve">            </w:t>
      </w:r>
      <w:r w:rsidRPr="006F6F15">
        <w:rPr>
          <w:lang w:val="fr-CH"/>
        </w:rPr>
        <w:t>&lt;normal_direction x="0" y="0" z="-10"/&gt;</w:t>
      </w:r>
    </w:p>
    <w:p w14:paraId="44B9B2BD" w14:textId="2035657D" w:rsidR="006F6F15" w:rsidRPr="006F6F15" w:rsidRDefault="006F6F15" w:rsidP="006F6F15">
      <w:pPr>
        <w:pStyle w:val="Code"/>
        <w:rPr>
          <w:b/>
        </w:rPr>
      </w:pPr>
      <w:r w:rsidRPr="00A312FB">
        <w:rPr>
          <w:lang w:val="fr-CH"/>
        </w:rPr>
        <w:t xml:space="preserve">  </w:t>
      </w:r>
      <w:r w:rsidRPr="00A312FB">
        <w:rPr>
          <w:b/>
          <w:lang w:val="fr-CH"/>
        </w:rPr>
        <w:t xml:space="preserve">          </w:t>
      </w:r>
      <w:r w:rsidRPr="006F6F15">
        <w:rPr>
          <w:b/>
        </w:rPr>
        <w:t xml:space="preserve">&lt;screw base="5" /&gt; </w:t>
      </w:r>
    </w:p>
    <w:p w14:paraId="230AD77A" w14:textId="3B831CF7" w:rsidR="006F6F15" w:rsidRPr="006F6F15" w:rsidRDefault="006F6F15" w:rsidP="006F6F15">
      <w:pPr>
        <w:pStyle w:val="Code"/>
      </w:pPr>
      <w:r>
        <w:t xml:space="preserve">  </w:t>
      </w:r>
      <w:r w:rsidRPr="006F6F15">
        <w:t xml:space="preserve">    &lt;/threaded_connection&gt;</w:t>
      </w:r>
    </w:p>
    <w:p w14:paraId="71F91C7D" w14:textId="2FFAFE2F" w:rsidR="006F6F15" w:rsidRPr="006F6F15" w:rsidRDefault="006F6F15" w:rsidP="006F6F15">
      <w:pPr>
        <w:pStyle w:val="Code"/>
      </w:pPr>
      <w:r>
        <w:t xml:space="preserve">  </w:t>
      </w:r>
      <w:r w:rsidRPr="006F6F15">
        <w:t xml:space="preserve">    &lt;loc&gt; 1500.3809 838.75885 730.6529 &lt;/loc&gt;</w:t>
      </w:r>
    </w:p>
    <w:p w14:paraId="7CC6D7F3" w14:textId="4AF60B5E" w:rsidR="006F6F15" w:rsidRPr="006F6F15" w:rsidRDefault="006F6F15" w:rsidP="006F6F15">
      <w:pPr>
        <w:pStyle w:val="Code"/>
      </w:pPr>
      <w:r>
        <w:t xml:space="preserve">  </w:t>
      </w:r>
      <w:r w:rsidRPr="006F6F15">
        <w:t xml:space="preserve">    &lt;appdata&gt;</w:t>
      </w:r>
    </w:p>
    <w:p w14:paraId="73577EE2" w14:textId="0FA58007" w:rsidR="006F6F15" w:rsidRPr="006F6F15" w:rsidRDefault="006F6F15" w:rsidP="006F6F15">
      <w:pPr>
        <w:pStyle w:val="Code"/>
      </w:pPr>
      <w:r>
        <w:t xml:space="preserve">      </w:t>
      </w:r>
      <w:r w:rsidRPr="006F6F15">
        <w:t xml:space="preserve">      ...</w:t>
      </w:r>
    </w:p>
    <w:p w14:paraId="7EAB9CCF" w14:textId="5B2D5812" w:rsidR="006F6F15" w:rsidRPr="006F6F15" w:rsidRDefault="006F6F15" w:rsidP="006F6F15">
      <w:pPr>
        <w:pStyle w:val="Code"/>
      </w:pPr>
      <w:r>
        <w:t xml:space="preserve">  </w:t>
      </w:r>
      <w:r w:rsidRPr="006F6F15">
        <w:t xml:space="preserve">    &lt;/appdata&gt;</w:t>
      </w:r>
    </w:p>
    <w:p w14:paraId="6BEB5E24" w14:textId="759887F9" w:rsidR="006F6F15" w:rsidRDefault="006F6F15" w:rsidP="006F6F15">
      <w:pPr>
        <w:pStyle w:val="Code"/>
      </w:pPr>
      <w:r>
        <w:t xml:space="preserve">  </w:t>
      </w:r>
      <w:r w:rsidRPr="006F6F15">
        <w:t>&lt;/connection_0d&gt;</w:t>
      </w:r>
    </w:p>
    <w:p w14:paraId="18ABA305" w14:textId="4C1430A1" w:rsidR="006F6F15" w:rsidRPr="006F6F15" w:rsidRDefault="006F6F15" w:rsidP="006F6F15">
      <w:pPr>
        <w:pStyle w:val="Code"/>
      </w:pPr>
      <w:r>
        <w:t> </w:t>
      </w:r>
    </w:p>
    <w:p w14:paraId="0982D1CC" w14:textId="1C89A229"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Flow </w:t>
      </w:r>
      <w:ins w:id="702" w:author="LUEJE Claudia" w:date="2024-05-02T19:13:00Z">
        <w:r w:rsidR="00CA05F5">
          <w:rPr>
            <w:rFonts w:eastAsia="Times New Roman"/>
            <w:szCs w:val="24"/>
          </w:rPr>
          <w:t>d</w:t>
        </w:r>
      </w:ins>
      <w:del w:id="703" w:author="LUEJE Claudia" w:date="2024-05-02T19:13:00Z">
        <w:r w:rsidDel="00CA05F5">
          <w:rPr>
            <w:rFonts w:eastAsia="Times New Roman"/>
            <w:szCs w:val="24"/>
          </w:rPr>
          <w:delText>D</w:delText>
        </w:r>
      </w:del>
      <w:r>
        <w:rPr>
          <w:rFonts w:eastAsia="Times New Roman"/>
          <w:szCs w:val="24"/>
        </w:rPr>
        <w:t xml:space="preserve">rilled </w:t>
      </w:r>
      <w:ins w:id="704" w:author="LUEJE Claudia" w:date="2024-05-02T19:13:00Z">
        <w:r w:rsidR="00CA05F5">
          <w:rPr>
            <w:rFonts w:eastAsia="Times New Roman"/>
            <w:szCs w:val="24"/>
          </w:rPr>
          <w:t>s</w:t>
        </w:r>
      </w:ins>
      <w:del w:id="705" w:author="LUEJE Claudia" w:date="2024-05-02T19:13:00Z">
        <w:r w:rsidDel="00CA05F5">
          <w:rPr>
            <w:rFonts w:eastAsia="Times New Roman"/>
            <w:szCs w:val="24"/>
          </w:rPr>
          <w:delText>S</w:delText>
        </w:r>
      </w:del>
      <w:r>
        <w:rPr>
          <w:rFonts w:eastAsia="Times New Roman"/>
          <w:szCs w:val="24"/>
        </w:rPr>
        <w:t>crews</w:t>
      </w:r>
    </w:p>
    <w:p w14:paraId="7AB7416B" w14:textId="77777777" w:rsidR="006A2DB6" w:rsidRDefault="006A2DB6" w:rsidP="00952FDD">
      <w:pPr>
        <w:pStyle w:val="Heading5"/>
      </w:pPr>
      <w:r>
        <w:t>General</w:t>
      </w:r>
    </w:p>
    <w:p w14:paraId="63559C8E" w14:textId="0794D794" w:rsidR="006A2DB6" w:rsidRDefault="006A2DB6">
      <w:pPr>
        <w:pStyle w:val="BodyText"/>
        <w:autoSpaceDE w:val="0"/>
        <w:autoSpaceDN w:val="0"/>
        <w:adjustRightInd w:val="0"/>
        <w:rPr>
          <w:szCs w:val="24"/>
        </w:rPr>
      </w:pPr>
      <w:r>
        <w:rPr>
          <w:szCs w:val="24"/>
        </w:rPr>
        <w:t xml:space="preserve">A flow drilled screw (FDS) is applied by a process called “friction drilling”, see </w:t>
      </w:r>
      <w:r w:rsidR="002F3F18">
        <w:rPr>
          <w:rStyle w:val="citefig"/>
          <w:szCs w:val="24"/>
        </w:rPr>
        <w:t>Figure </w:t>
      </w:r>
      <w:r>
        <w:rPr>
          <w:rStyle w:val="citefig"/>
          <w:szCs w:val="24"/>
        </w:rPr>
        <w:t>27</w:t>
      </w:r>
      <w:r>
        <w:rPr>
          <w:szCs w:val="24"/>
        </w:rPr>
        <w:t xml:space="preserve"> and </w:t>
      </w:r>
      <w:r w:rsidR="002F3F18">
        <w:rPr>
          <w:rStyle w:val="citefig"/>
          <w:szCs w:val="24"/>
        </w:rPr>
        <w:t>Figure </w:t>
      </w:r>
      <w:r>
        <w:rPr>
          <w:rStyle w:val="citefig"/>
          <w:szCs w:val="24"/>
        </w:rPr>
        <w:t>28</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7"/>
        <w:gridCol w:w="3247"/>
        <w:gridCol w:w="3247"/>
      </w:tblGrid>
      <w:tr w:rsidR="006A2DB6" w:rsidRPr="00EC4DAD" w14:paraId="02CB777B" w14:textId="77777777" w:rsidTr="009500BC">
        <w:tc>
          <w:tcPr>
            <w:tcW w:w="3247" w:type="dxa"/>
          </w:tcPr>
          <w:p w14:paraId="21EE70AE" w14:textId="7EB0957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8329_ed1fig27a.EPS</w:t>
            </w:r>
          </w:p>
        </w:tc>
        <w:tc>
          <w:tcPr>
            <w:tcW w:w="3247" w:type="dxa"/>
          </w:tcPr>
          <w:p w14:paraId="53658838" w14:textId="183400A8"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8329_ed1fig27b.EPS</w:t>
            </w:r>
          </w:p>
        </w:tc>
        <w:tc>
          <w:tcPr>
            <w:tcW w:w="3247" w:type="dxa"/>
          </w:tcPr>
          <w:p w14:paraId="7927B158" w14:textId="017C615F"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8329_ed1fig27c.EPS</w:t>
            </w:r>
          </w:p>
        </w:tc>
      </w:tr>
      <w:tr w:rsidR="006A2DB6" w14:paraId="32510C14" w14:textId="77777777" w:rsidTr="009500BC">
        <w:tc>
          <w:tcPr>
            <w:tcW w:w="3247" w:type="dxa"/>
          </w:tcPr>
          <w:p w14:paraId="52B35C8F" w14:textId="02646553" w:rsidR="006A2DB6" w:rsidRPr="006A2DB6" w:rsidRDefault="006A2DB6" w:rsidP="006A2DB6">
            <w:pPr>
              <w:pStyle w:val="BodyText"/>
              <w:autoSpaceDE w:val="0"/>
              <w:autoSpaceDN w:val="0"/>
              <w:adjustRightInd w:val="0"/>
              <w:jc w:val="center"/>
              <w:rPr>
                <w:b/>
              </w:rPr>
            </w:pPr>
            <w:r w:rsidRPr="006A2DB6">
              <w:rPr>
                <w:b/>
                <w:szCs w:val="24"/>
              </w:rPr>
              <w:t>a) Placing screw (w</w:t>
            </w:r>
            <w:ins w:id="706" w:author="LUEJE Claudia" w:date="2024-05-02T19:15:00Z">
              <w:r w:rsidR="00987B67">
                <w:rPr>
                  <w:b/>
                  <w:szCs w:val="24"/>
                </w:rPr>
                <w:t>ith</w:t>
              </w:r>
            </w:ins>
            <w:del w:id="707" w:author="LUEJE Claudia" w:date="2024-05-02T19:15:00Z">
              <w:r w:rsidRPr="006A2DB6" w:rsidDel="00987B67">
                <w:rPr>
                  <w:b/>
                  <w:szCs w:val="24"/>
                </w:rPr>
                <w:delText>/</w:delText>
              </w:r>
            </w:del>
            <w:r w:rsidRPr="006A2DB6">
              <w:rPr>
                <w:b/>
                <w:szCs w:val="24"/>
              </w:rPr>
              <w:t xml:space="preserve"> speed and pressure)</w:t>
            </w:r>
          </w:p>
        </w:tc>
        <w:tc>
          <w:tcPr>
            <w:tcW w:w="3247" w:type="dxa"/>
          </w:tcPr>
          <w:p w14:paraId="45F2C09A" w14:textId="33637E14" w:rsidR="006A2DB6" w:rsidRPr="006A2DB6" w:rsidRDefault="006A2DB6" w:rsidP="006A2DB6">
            <w:pPr>
              <w:pStyle w:val="BodyText"/>
              <w:autoSpaceDE w:val="0"/>
              <w:autoSpaceDN w:val="0"/>
              <w:adjustRightInd w:val="0"/>
              <w:jc w:val="center"/>
              <w:rPr>
                <w:b/>
              </w:rPr>
            </w:pPr>
            <w:r w:rsidRPr="006A2DB6">
              <w:rPr>
                <w:b/>
                <w:szCs w:val="24"/>
              </w:rPr>
              <w:t>b) Heating, forming material</w:t>
            </w:r>
          </w:p>
        </w:tc>
        <w:tc>
          <w:tcPr>
            <w:tcW w:w="3247" w:type="dxa"/>
          </w:tcPr>
          <w:p w14:paraId="0CD3BEF2" w14:textId="418F70B6" w:rsidR="006A2DB6" w:rsidRPr="006A2DB6" w:rsidRDefault="006A2DB6" w:rsidP="006A2DB6">
            <w:pPr>
              <w:pStyle w:val="BodyText"/>
              <w:autoSpaceDE w:val="0"/>
              <w:autoSpaceDN w:val="0"/>
              <w:adjustRightInd w:val="0"/>
              <w:jc w:val="center"/>
              <w:rPr>
                <w:b/>
              </w:rPr>
            </w:pPr>
            <w:r w:rsidRPr="006A2DB6">
              <w:rPr>
                <w:b/>
                <w:szCs w:val="24"/>
              </w:rPr>
              <w:t>c) Forming thread and tighten screw</w:t>
            </w:r>
          </w:p>
        </w:tc>
      </w:tr>
    </w:tbl>
    <w:p w14:paraId="43AD50A3" w14:textId="45099DCF" w:rsidR="006A2DB6" w:rsidRDefault="002F3F18">
      <w:pPr>
        <w:pStyle w:val="Figuretitle0"/>
        <w:autoSpaceDE w:val="0"/>
        <w:autoSpaceDN w:val="0"/>
        <w:adjustRightInd w:val="0"/>
        <w:outlineLvl w:val="0"/>
        <w:rPr>
          <w:szCs w:val="24"/>
        </w:rPr>
      </w:pPr>
      <w:r>
        <w:rPr>
          <w:szCs w:val="24"/>
        </w:rPr>
        <w:t>Figure </w:t>
      </w:r>
      <w:r w:rsidR="006A2DB6">
        <w:rPr>
          <w:szCs w:val="24"/>
        </w:rPr>
        <w:t>27 — Process of flow drilled screwing</w:t>
      </w:r>
      <w:ins w:id="708" w:author="LUEJE Claudia" w:date="2024-05-02T19:13:00Z">
        <w:r w:rsidR="000D5BDE">
          <w:rPr>
            <w:szCs w:val="24"/>
          </w:rPr>
          <w:t xml:space="preserve"> </w:t>
        </w:r>
      </w:ins>
      <w:ins w:id="709" w:author="LUEJE Claudia" w:date="2024-05-02T19:14:00Z">
        <w:r w:rsidR="000D5BDE">
          <w:rPr>
            <w:szCs w:val="24"/>
          </w:rPr>
          <w:t>(FDS)</w:t>
        </w:r>
      </w:ins>
    </w:p>
    <w:p w14:paraId="6AFB45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8329_ed1fig28.EPS</w:t>
      </w:r>
    </w:p>
    <w:p w14:paraId="44A404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2EABA28" w14:textId="77777777" w:rsidTr="009500BC">
        <w:tc>
          <w:tcPr>
            <w:tcW w:w="397" w:type="dxa"/>
          </w:tcPr>
          <w:p w14:paraId="2A981F19" w14:textId="6D6F3D2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8EDB94E" w14:textId="3430678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thread length</w:t>
            </w:r>
          </w:p>
        </w:tc>
      </w:tr>
      <w:tr w:rsidR="006A2DB6" w14:paraId="5B3C21E4" w14:textId="77777777" w:rsidTr="009500BC">
        <w:tc>
          <w:tcPr>
            <w:tcW w:w="397" w:type="dxa"/>
          </w:tcPr>
          <w:p w14:paraId="41F45BAF" w14:textId="08DDC0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66E2988" w14:textId="74705F7D" w:rsidR="006A2DB6" w:rsidRPr="006A2DB6" w:rsidRDefault="00987B67"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10" w:author="LUEJE Claudia" w:date="2024-05-02T19:15:00Z">
              <w:r>
                <w:rPr>
                  <w:szCs w:val="24"/>
                </w:rPr>
                <w:t>l</w:t>
              </w:r>
            </w:ins>
            <w:del w:id="711" w:author="LUEJE Claudia" w:date="2024-05-02T19:15:00Z">
              <w:r w:rsidRPr="006A2DB6" w:rsidDel="00987B67">
                <w:rPr>
                  <w:szCs w:val="24"/>
                </w:rPr>
                <w:delText>L</w:delText>
              </w:r>
            </w:del>
            <w:r w:rsidR="006A2DB6" w:rsidRPr="006A2DB6">
              <w:rPr>
                <w:szCs w:val="24"/>
              </w:rPr>
              <w:t>ength</w:t>
            </w:r>
          </w:p>
        </w:tc>
      </w:tr>
    </w:tbl>
    <w:p w14:paraId="7768E1CB" w14:textId="2F91E878" w:rsidR="006A2DB6" w:rsidRDefault="002F3F18">
      <w:pPr>
        <w:pStyle w:val="Figuretitle0"/>
        <w:autoSpaceDE w:val="0"/>
        <w:autoSpaceDN w:val="0"/>
        <w:adjustRightInd w:val="0"/>
        <w:outlineLvl w:val="0"/>
        <w:rPr>
          <w:szCs w:val="24"/>
        </w:rPr>
      </w:pPr>
      <w:r>
        <w:rPr>
          <w:szCs w:val="24"/>
        </w:rPr>
        <w:t>Figure </w:t>
      </w:r>
      <w:r w:rsidR="006A2DB6">
        <w:rPr>
          <w:szCs w:val="24"/>
        </w:rPr>
        <w:t>28 — Measures of an applied flow drilled screw</w:t>
      </w:r>
    </w:p>
    <w:p w14:paraId="0DAB1FE3" w14:textId="604B6046" w:rsidR="006A2DB6" w:rsidRDefault="006A2DB6">
      <w:pPr>
        <w:pStyle w:val="BodyText"/>
        <w:autoSpaceDE w:val="0"/>
        <w:autoSpaceDN w:val="0"/>
        <w:adjustRightInd w:val="0"/>
        <w:rPr>
          <w:szCs w:val="24"/>
        </w:rPr>
      </w:pPr>
      <w:r>
        <w:rPr>
          <w:szCs w:val="24"/>
        </w:rPr>
        <w:t xml:space="preserve">The basic steps in the </w:t>
      </w:r>
      <w:del w:id="712" w:author="LUEJE Claudia" w:date="2024-05-02T19:14:00Z">
        <w:r w:rsidDel="000D5BDE">
          <w:rPr>
            <w:szCs w:val="24"/>
          </w:rPr>
          <w:delText>flow drilled screw</w:delText>
        </w:r>
      </w:del>
      <w:ins w:id="713" w:author="LUEJE Claudia" w:date="2024-05-02T19:14:00Z">
        <w:r w:rsidR="000D5BDE">
          <w:rPr>
            <w:szCs w:val="24"/>
          </w:rPr>
          <w:t>FDS</w:t>
        </w:r>
      </w:ins>
      <w:r>
        <w:rPr>
          <w:szCs w:val="24"/>
        </w:rPr>
        <w:t xml:space="preserve"> process are:</w:t>
      </w:r>
    </w:p>
    <w:p w14:paraId="78F2F3BF" w14:textId="4CC955E5"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714" w:author="LUEJE Claudia" w:date="2024-05-02T19:16:00Z">
        <w:r w:rsidR="00987B67">
          <w:rPr>
            <w:szCs w:val="24"/>
          </w:rPr>
          <w:t>)</w:t>
        </w:r>
      </w:ins>
      <w:del w:id="715" w:author="LUEJE Claudia" w:date="2024-05-02T19:16:00Z">
        <w:r w:rsidDel="00987B67">
          <w:rPr>
            <w:szCs w:val="24"/>
          </w:rPr>
          <w:delText>.</w:delText>
        </w:r>
      </w:del>
      <w:r>
        <w:rPr>
          <w:szCs w:val="24"/>
        </w:rPr>
        <w:tab/>
        <w:t>applying rotational velocity and pressure,</w:t>
      </w:r>
    </w:p>
    <w:p w14:paraId="1B7DCDA4" w14:textId="440A3600"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716" w:author="LUEJE Claudia" w:date="2024-05-02T19:16:00Z">
        <w:r w:rsidR="00987B67">
          <w:rPr>
            <w:szCs w:val="24"/>
          </w:rPr>
          <w:t>)</w:t>
        </w:r>
      </w:ins>
      <w:del w:id="717" w:author="LUEJE Claudia" w:date="2024-05-02T19:16:00Z">
        <w:r w:rsidDel="00987B67">
          <w:rPr>
            <w:szCs w:val="24"/>
          </w:rPr>
          <w:delText>.</w:delText>
        </w:r>
      </w:del>
      <w:r>
        <w:rPr>
          <w:szCs w:val="24"/>
        </w:rPr>
        <w:tab/>
        <w:t>heating the target sheet metal (or without pre-punching both sheet component) by the tool and melts it through,</w:t>
      </w:r>
    </w:p>
    <w:p w14:paraId="4446CBBE" w14:textId="7DB47C4D"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718" w:author="LUEJE Claudia" w:date="2024-05-02T19:16:00Z">
        <w:r w:rsidR="00987B67">
          <w:rPr>
            <w:szCs w:val="24"/>
          </w:rPr>
          <w:t>)</w:t>
        </w:r>
      </w:ins>
      <w:del w:id="719" w:author="LUEJE Claudia" w:date="2024-05-02T19:16:00Z">
        <w:r w:rsidDel="00987B67">
          <w:rPr>
            <w:szCs w:val="24"/>
          </w:rPr>
          <w:delText>.</w:delText>
        </w:r>
      </w:del>
      <w:r>
        <w:rPr>
          <w:szCs w:val="24"/>
        </w:rPr>
        <w:tab/>
        <w:t>tapping the screw thread,</w:t>
      </w:r>
    </w:p>
    <w:p w14:paraId="6B031695" w14:textId="7453F479"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720" w:author="LUEJE Claudia" w:date="2024-05-02T19:16:00Z">
        <w:r w:rsidR="00987B67">
          <w:rPr>
            <w:szCs w:val="24"/>
          </w:rPr>
          <w:t>)</w:t>
        </w:r>
      </w:ins>
      <w:del w:id="721" w:author="LUEJE Claudia" w:date="2024-05-02T19:16:00Z">
        <w:r w:rsidDel="00987B67">
          <w:rPr>
            <w:szCs w:val="24"/>
          </w:rPr>
          <w:delText>.</w:delText>
        </w:r>
      </w:del>
      <w:r>
        <w:rPr>
          <w:szCs w:val="24"/>
        </w:rPr>
        <w:tab/>
        <w:t>tightening the screw and applying proper torque to create the desired connection.</w:t>
      </w:r>
    </w:p>
    <w:p w14:paraId="708634CF" w14:textId="722F1C9F" w:rsidR="006A2DB6" w:rsidRDefault="006A2DB6">
      <w:pPr>
        <w:pStyle w:val="BodyText"/>
        <w:autoSpaceDE w:val="0"/>
        <w:autoSpaceDN w:val="0"/>
        <w:adjustRightInd w:val="0"/>
        <w:rPr>
          <w:szCs w:val="24"/>
        </w:rPr>
      </w:pPr>
      <w:r>
        <w:rPr>
          <w:szCs w:val="24"/>
        </w:rPr>
        <w:t xml:space="preserve">The </w:t>
      </w:r>
      <w:ins w:id="722" w:author="LUEJE Claudia" w:date="2024-05-02T19:14:00Z">
        <w:r w:rsidR="000D5BDE">
          <w:rPr>
            <w:szCs w:val="24"/>
          </w:rPr>
          <w:t>FDS</w:t>
        </w:r>
      </w:ins>
      <w:del w:id="723" w:author="LUEJE Claudia" w:date="2024-05-02T19:14:00Z">
        <w:r w:rsidDel="000D5BDE">
          <w:rPr>
            <w:szCs w:val="24"/>
          </w:rPr>
          <w:delText>flow drilled screw</w:delText>
        </w:r>
      </w:del>
      <w:r>
        <w:rPr>
          <w:szCs w:val="24"/>
        </w:rPr>
        <w:t xml:space="preserve"> combines the tool with the screw</w:t>
      </w:r>
      <w:ins w:id="724" w:author="LUEJE Claudia" w:date="2024-05-02T19:16:00Z">
        <w:r w:rsidR="00987B67">
          <w:rPr>
            <w:szCs w:val="24"/>
          </w:rPr>
          <w:t>.</w:t>
        </w:r>
      </w:ins>
      <w:del w:id="725" w:author="LUEJE Claudia" w:date="2024-05-02T19:16:00Z">
        <w:r w:rsidDel="00987B67">
          <w:rPr>
            <w:szCs w:val="24"/>
          </w:rPr>
          <w:delText>:</w:delText>
        </w:r>
      </w:del>
      <w:r>
        <w:rPr>
          <w:szCs w:val="24"/>
        </w:rPr>
        <w:t xml:space="preserve"> The screw itself drills its hole and shapes its thread.</w:t>
      </w:r>
    </w:p>
    <w:p w14:paraId="67A4CB94"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Element “flow_drilled”</w:t>
      </w:r>
    </w:p>
    <w:p w14:paraId="3822D9A3" w14:textId="5CFA9087" w:rsidR="006A2DB6" w:rsidRDefault="006A2DB6">
      <w:pPr>
        <w:pStyle w:val="BodyText"/>
        <w:autoSpaceDE w:val="0"/>
        <w:autoSpaceDN w:val="0"/>
        <w:adjustRightInd w:val="0"/>
        <w:rPr>
          <w:szCs w:val="24"/>
        </w:rPr>
      </w:pPr>
      <w:r>
        <w:rPr>
          <w:szCs w:val="24"/>
        </w:rPr>
        <w:t xml:space="preserve">For the </w:t>
      </w:r>
      <w:r w:rsidRPr="00C52A40">
        <w:rPr>
          <w:rStyle w:val="ISOCode"/>
        </w:rPr>
        <w:t>&lt;flow_drilled/&gt;</w:t>
      </w:r>
      <w:r>
        <w:rPr>
          <w:szCs w:val="24"/>
        </w:rPr>
        <w:t xml:space="preserve"> element, the following attributes can be specified (</w:t>
      </w:r>
      <w:ins w:id="726" w:author="LUEJE Claudia" w:date="2024-05-02T19:16:00Z">
        <w:r w:rsidR="00987B67">
          <w:rPr>
            <w:szCs w:val="24"/>
          </w:rPr>
          <w:t xml:space="preserve">see </w:t>
        </w:r>
      </w:ins>
      <w:r w:rsidR="009C3FFA">
        <w:rPr>
          <w:rStyle w:val="citetbl"/>
          <w:szCs w:val="24"/>
        </w:rPr>
        <w:t>Table </w:t>
      </w:r>
      <w:r>
        <w:rPr>
          <w:rStyle w:val="citetbl"/>
          <w:szCs w:val="24"/>
        </w:rPr>
        <w:t>60</w:t>
      </w:r>
      <w:r>
        <w:rPr>
          <w:szCs w:val="24"/>
        </w:rPr>
        <w:t>):</w:t>
      </w:r>
    </w:p>
    <w:p w14:paraId="2C041922" w14:textId="7D5210CA" w:rsidR="006A2DB6" w:rsidRDefault="009C3FFA">
      <w:pPr>
        <w:pStyle w:val="Tabletitle"/>
        <w:autoSpaceDE w:val="0"/>
        <w:autoSpaceDN w:val="0"/>
        <w:adjustRightInd w:val="0"/>
        <w:outlineLvl w:val="0"/>
        <w:rPr>
          <w:szCs w:val="24"/>
        </w:rPr>
      </w:pPr>
      <w:r>
        <w:rPr>
          <w:szCs w:val="24"/>
        </w:rPr>
        <w:t>Table </w:t>
      </w:r>
      <w:r w:rsidR="006A2DB6">
        <w:rPr>
          <w:szCs w:val="24"/>
        </w:rPr>
        <w:t xml:space="preserve">60 — Attributes of element </w:t>
      </w:r>
      <w:r w:rsidR="006A2DB6" w:rsidRPr="00C52A40">
        <w:rPr>
          <w:rStyle w:val="ISOCode"/>
        </w:rPr>
        <w:t>&lt;flow_drilled/&gt;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537"/>
        <w:gridCol w:w="1276"/>
        <w:gridCol w:w="1417"/>
        <w:gridCol w:w="1276"/>
        <w:gridCol w:w="2533"/>
      </w:tblGrid>
      <w:tr w:rsidR="006A2DB6" w:rsidRPr="00EC4DAD" w14:paraId="108B748E" w14:textId="77777777" w:rsidTr="009500BC">
        <w:trPr>
          <w:cantSplit/>
          <w:tblHeader/>
          <w:jc w:val="center"/>
        </w:trPr>
        <w:tc>
          <w:tcPr>
            <w:tcW w:w="2537" w:type="dxa"/>
            <w:tcBorders>
              <w:top w:val="single" w:sz="12" w:space="0" w:color="auto"/>
              <w:bottom w:val="single" w:sz="12" w:space="0" w:color="auto"/>
            </w:tcBorders>
            <w:shd w:val="clear" w:color="auto" w:fill="F3F3F3"/>
            <w:vAlign w:val="bottom"/>
          </w:tcPr>
          <w:p w14:paraId="557CC821" w14:textId="5ED3259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276" w:type="dxa"/>
            <w:tcBorders>
              <w:top w:val="single" w:sz="12" w:space="0" w:color="auto"/>
              <w:bottom w:val="single" w:sz="12" w:space="0" w:color="auto"/>
            </w:tcBorders>
            <w:shd w:val="clear" w:color="auto" w:fill="F3F3F3"/>
            <w:vAlign w:val="bottom"/>
          </w:tcPr>
          <w:p w14:paraId="2F167FF8" w14:textId="3768C00D"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0D3808BD" w14:textId="13877EBC" w:rsidR="006A2DB6" w:rsidRPr="00EC4DAD" w:rsidRDefault="006A2DB6" w:rsidP="006A2DB6">
            <w:pPr>
              <w:pStyle w:val="Tableheader"/>
              <w:autoSpaceDE w:val="0"/>
              <w:autoSpaceDN w:val="0"/>
              <w:adjustRightInd w:val="0"/>
              <w:jc w:val="both"/>
              <w:rPr>
                <w:b/>
              </w:rPr>
            </w:pPr>
            <w:r w:rsidRPr="00EC4DAD">
              <w:rPr>
                <w:b/>
                <w:szCs w:val="24"/>
              </w:rPr>
              <w:t xml:space="preserve">Value </w:t>
            </w:r>
            <w:ins w:id="727" w:author="LUEJE Claudia" w:date="2024-05-02T19:17:00Z">
              <w:r w:rsidR="00987B67">
                <w:rPr>
                  <w:b/>
                  <w:szCs w:val="24"/>
                </w:rPr>
                <w:t>s</w:t>
              </w:r>
            </w:ins>
            <w:del w:id="728" w:author="LUEJE Claudia" w:date="2024-05-02T19:17:00Z">
              <w:r w:rsidRPr="00EC4DAD" w:rsidDel="00987B67">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9B4049D" w14:textId="0B957AC1"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4A21DF97" w14:textId="604C96B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D2972CA" w14:textId="77777777" w:rsidTr="009500BC">
        <w:trPr>
          <w:cantSplit/>
          <w:jc w:val="center"/>
        </w:trPr>
        <w:tc>
          <w:tcPr>
            <w:tcW w:w="2537" w:type="dxa"/>
            <w:tcBorders>
              <w:top w:val="single" w:sz="12" w:space="0" w:color="auto"/>
            </w:tcBorders>
          </w:tcPr>
          <w:p w14:paraId="5103371D" w14:textId="62C302BB" w:rsidR="006A2DB6" w:rsidRPr="006A2DB6" w:rsidRDefault="006A2DB6" w:rsidP="006A2DB6">
            <w:pPr>
              <w:pStyle w:val="Tablebody"/>
              <w:autoSpaceDE w:val="0"/>
              <w:autoSpaceDN w:val="0"/>
              <w:adjustRightInd w:val="0"/>
              <w:jc w:val="both"/>
              <w:rPr>
                <w:sz w:val="18"/>
                <w:szCs w:val="18"/>
              </w:rPr>
            </w:pPr>
            <w:r w:rsidRPr="006A2DB6">
              <w:rPr>
                <w:szCs w:val="24"/>
              </w:rPr>
              <w:t>pre_machined_hole_diameter</w:t>
            </w:r>
          </w:p>
        </w:tc>
        <w:tc>
          <w:tcPr>
            <w:tcW w:w="1276" w:type="dxa"/>
            <w:tcBorders>
              <w:top w:val="single" w:sz="12" w:space="0" w:color="auto"/>
            </w:tcBorders>
          </w:tcPr>
          <w:p w14:paraId="036630FA" w14:textId="27888FAD"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top w:val="single" w:sz="12" w:space="0" w:color="auto"/>
            </w:tcBorders>
          </w:tcPr>
          <w:p w14:paraId="02718758" w14:textId="324DA961"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5861E800" w14:textId="4FE3C29A"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top w:val="single" w:sz="12" w:space="0" w:color="auto"/>
            </w:tcBorders>
          </w:tcPr>
          <w:p w14:paraId="3F0E2836" w14:textId="0C06B3EE" w:rsidR="006A2DB6" w:rsidRPr="006A2DB6" w:rsidRDefault="006A2DB6" w:rsidP="006A2DB6">
            <w:pPr>
              <w:pStyle w:val="Tablebody"/>
              <w:autoSpaceDE w:val="0"/>
              <w:autoSpaceDN w:val="0"/>
              <w:adjustRightInd w:val="0"/>
              <w:jc w:val="both"/>
              <w:rPr>
                <w:sz w:val="18"/>
                <w:szCs w:val="18"/>
              </w:rPr>
            </w:pPr>
            <w:r w:rsidRPr="006A2DB6">
              <w:rPr>
                <w:szCs w:val="24"/>
              </w:rPr>
              <w:t>-</w:t>
            </w:r>
          </w:p>
        </w:tc>
      </w:tr>
      <w:tr w:rsidR="006A2DB6" w:rsidRPr="00F54804" w14:paraId="316790D1" w14:textId="77777777" w:rsidTr="009500BC">
        <w:trPr>
          <w:cantSplit/>
          <w:jc w:val="center"/>
        </w:trPr>
        <w:tc>
          <w:tcPr>
            <w:tcW w:w="2537" w:type="dxa"/>
          </w:tcPr>
          <w:p w14:paraId="5A257AAF" w14:textId="1F258199" w:rsidR="006A2DB6" w:rsidRPr="006A2DB6" w:rsidRDefault="006A2DB6" w:rsidP="006A2DB6">
            <w:pPr>
              <w:pStyle w:val="Tablebody"/>
              <w:autoSpaceDE w:val="0"/>
              <w:autoSpaceDN w:val="0"/>
              <w:adjustRightInd w:val="0"/>
              <w:jc w:val="both"/>
              <w:rPr>
                <w:sz w:val="18"/>
                <w:szCs w:val="18"/>
              </w:rPr>
            </w:pPr>
            <w:r w:rsidRPr="006A2DB6">
              <w:rPr>
                <w:szCs w:val="24"/>
              </w:rPr>
              <w:t>pre_machined_hole_index</w:t>
            </w:r>
          </w:p>
        </w:tc>
        <w:tc>
          <w:tcPr>
            <w:tcW w:w="1276" w:type="dxa"/>
          </w:tcPr>
          <w:p w14:paraId="6AE07A77" w14:textId="7C1D3370" w:rsidR="006A2DB6" w:rsidRPr="006A2DB6" w:rsidRDefault="006A2DB6" w:rsidP="006A2DB6">
            <w:pPr>
              <w:pStyle w:val="Tablebody"/>
              <w:autoSpaceDE w:val="0"/>
              <w:autoSpaceDN w:val="0"/>
              <w:adjustRightInd w:val="0"/>
              <w:jc w:val="both"/>
              <w:rPr>
                <w:sz w:val="18"/>
                <w:szCs w:val="18"/>
              </w:rPr>
            </w:pPr>
            <w:r w:rsidRPr="006A2DB6">
              <w:rPr>
                <w:szCs w:val="24"/>
              </w:rPr>
              <w:t>Integer</w:t>
            </w:r>
          </w:p>
        </w:tc>
        <w:tc>
          <w:tcPr>
            <w:tcW w:w="1417" w:type="dxa"/>
          </w:tcPr>
          <w:p w14:paraId="40C720D7" w14:textId="557395E7" w:rsidR="006A2DB6" w:rsidRPr="006A2DB6" w:rsidRDefault="006A2DB6" w:rsidP="006A2DB6">
            <w:pPr>
              <w:pStyle w:val="Tablebody"/>
              <w:autoSpaceDE w:val="0"/>
              <w:autoSpaceDN w:val="0"/>
              <w:adjustRightInd w:val="0"/>
              <w:jc w:val="both"/>
              <w:rPr>
                <w:sz w:val="18"/>
                <w:szCs w:val="18"/>
              </w:rPr>
            </w:pPr>
            <w:r w:rsidRPr="006A2DB6">
              <w:rPr>
                <w:szCs w:val="24"/>
              </w:rPr>
              <w:t>&gt; 0</w:t>
            </w:r>
          </w:p>
        </w:tc>
        <w:tc>
          <w:tcPr>
            <w:tcW w:w="1276" w:type="dxa"/>
          </w:tcPr>
          <w:p w14:paraId="3243AA74" w14:textId="5EA689E5"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Pr>
          <w:p w14:paraId="68EEEF84" w14:textId="6A48222C" w:rsidR="006A2DB6" w:rsidRPr="006A2DB6" w:rsidRDefault="006A2DB6" w:rsidP="006A2DB6">
            <w:pPr>
              <w:pStyle w:val="Tablebody"/>
              <w:autoSpaceDE w:val="0"/>
              <w:autoSpaceDN w:val="0"/>
              <w:adjustRightInd w:val="0"/>
              <w:jc w:val="both"/>
              <w:rPr>
                <w:sz w:val="18"/>
                <w:szCs w:val="18"/>
              </w:rPr>
            </w:pPr>
            <w:r w:rsidRPr="006A2DB6">
              <w:rPr>
                <w:szCs w:val="24"/>
              </w:rPr>
              <w:t xml:space="preserve">Exists only if </w:t>
            </w:r>
            <w:r w:rsidRPr="00C52A40">
              <w:rPr>
                <w:rStyle w:val="ISOCode"/>
              </w:rPr>
              <w:t>&lt;connected_to/&gt;</w:t>
            </w:r>
            <w:r w:rsidRPr="006A2DB6">
              <w:rPr>
                <w:szCs w:val="24"/>
              </w:rPr>
              <w:t xml:space="preserve"> properly filled out with parts to be connected.</w:t>
            </w:r>
          </w:p>
        </w:tc>
      </w:tr>
      <w:tr w:rsidR="006A2DB6" w:rsidRPr="00F54804" w14:paraId="52E66A0A" w14:textId="77777777" w:rsidTr="009500BC">
        <w:trPr>
          <w:cantSplit/>
          <w:jc w:val="center"/>
        </w:trPr>
        <w:tc>
          <w:tcPr>
            <w:tcW w:w="2537" w:type="dxa"/>
            <w:tcBorders>
              <w:bottom w:val="single" w:sz="12" w:space="0" w:color="auto"/>
            </w:tcBorders>
          </w:tcPr>
          <w:p w14:paraId="6D2B710C" w14:textId="357714B2" w:rsidR="006A2DB6" w:rsidRPr="006A2DB6" w:rsidRDefault="006A2DB6" w:rsidP="006A2DB6">
            <w:pPr>
              <w:pStyle w:val="Tablebody"/>
              <w:autoSpaceDE w:val="0"/>
              <w:autoSpaceDN w:val="0"/>
              <w:adjustRightInd w:val="0"/>
              <w:jc w:val="both"/>
              <w:rPr>
                <w:sz w:val="18"/>
                <w:szCs w:val="18"/>
              </w:rPr>
            </w:pPr>
            <w:r w:rsidRPr="006A2DB6">
              <w:rPr>
                <w:szCs w:val="24"/>
              </w:rPr>
              <w:t>pilot_hole_diameter</w:t>
            </w:r>
          </w:p>
        </w:tc>
        <w:tc>
          <w:tcPr>
            <w:tcW w:w="1276" w:type="dxa"/>
            <w:tcBorders>
              <w:bottom w:val="single" w:sz="12" w:space="0" w:color="auto"/>
            </w:tcBorders>
          </w:tcPr>
          <w:p w14:paraId="369CD25F" w14:textId="0B48E63E" w:rsidR="006A2DB6" w:rsidRPr="006A2DB6" w:rsidRDefault="006A2DB6" w:rsidP="006A2DB6">
            <w:pPr>
              <w:pStyle w:val="Tablebody"/>
              <w:autoSpaceDE w:val="0"/>
              <w:autoSpaceDN w:val="0"/>
              <w:adjustRightInd w:val="0"/>
              <w:jc w:val="both"/>
              <w:rPr>
                <w:sz w:val="18"/>
                <w:szCs w:val="18"/>
              </w:rPr>
            </w:pPr>
            <w:r w:rsidRPr="006A2DB6">
              <w:rPr>
                <w:szCs w:val="24"/>
              </w:rPr>
              <w:t>Floating point</w:t>
            </w:r>
          </w:p>
        </w:tc>
        <w:tc>
          <w:tcPr>
            <w:tcW w:w="1417" w:type="dxa"/>
            <w:tcBorders>
              <w:bottom w:val="single" w:sz="12" w:space="0" w:color="auto"/>
            </w:tcBorders>
          </w:tcPr>
          <w:p w14:paraId="393F477A" w14:textId="6BE74D50"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4BA5D94E" w14:textId="37B7DE43" w:rsidR="006A2DB6" w:rsidRPr="006A2DB6" w:rsidRDefault="006A2DB6" w:rsidP="006A2DB6">
            <w:pPr>
              <w:pStyle w:val="Tablebody"/>
              <w:autoSpaceDE w:val="0"/>
              <w:autoSpaceDN w:val="0"/>
              <w:adjustRightInd w:val="0"/>
              <w:jc w:val="both"/>
              <w:rPr>
                <w:sz w:val="18"/>
                <w:szCs w:val="18"/>
              </w:rPr>
            </w:pPr>
            <w:r w:rsidRPr="006A2DB6">
              <w:rPr>
                <w:szCs w:val="24"/>
              </w:rPr>
              <w:t>Optional</w:t>
            </w:r>
          </w:p>
        </w:tc>
        <w:tc>
          <w:tcPr>
            <w:tcW w:w="2533" w:type="dxa"/>
            <w:tcBorders>
              <w:bottom w:val="single" w:sz="12" w:space="0" w:color="auto"/>
            </w:tcBorders>
          </w:tcPr>
          <w:p w14:paraId="348E51D7" w14:textId="4BC998DC" w:rsidR="006A2DB6" w:rsidRPr="006A2DB6" w:rsidRDefault="006A2DB6" w:rsidP="006A2DB6">
            <w:pPr>
              <w:pStyle w:val="Tablebody"/>
              <w:autoSpaceDE w:val="0"/>
              <w:autoSpaceDN w:val="0"/>
              <w:adjustRightInd w:val="0"/>
              <w:jc w:val="both"/>
              <w:rPr>
                <w:sz w:val="18"/>
                <w:szCs w:val="18"/>
              </w:rPr>
            </w:pPr>
            <w:r w:rsidRPr="006A2DB6">
              <w:rPr>
                <w:szCs w:val="24"/>
              </w:rPr>
              <w:t>Its definition depends on the applied FDS type.</w:t>
            </w:r>
          </w:p>
        </w:tc>
      </w:tr>
    </w:tbl>
    <w:p w14:paraId="11C57783" w14:textId="2765E4C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pre_machined_hole_diameter</w:t>
      </w:r>
      <w:r>
        <w:rPr>
          <w:szCs w:val="24"/>
        </w:rPr>
        <w:t xml:space="preserve">: In order to facilitate the penetration of the metal sheet by the tip of the </w:t>
      </w:r>
      <w:del w:id="729" w:author="LUEJE Claudia" w:date="2024-05-02T19:14:00Z">
        <w:r w:rsidDel="000D5BDE">
          <w:rPr>
            <w:szCs w:val="24"/>
          </w:rPr>
          <w:delText>flow drilled screw</w:delText>
        </w:r>
      </w:del>
      <w:ins w:id="730" w:author="LUEJE Claudia" w:date="2024-05-02T19:14:00Z">
        <w:r w:rsidR="000D5BDE">
          <w:rPr>
            <w:szCs w:val="24"/>
          </w:rPr>
          <w:t>FDS</w:t>
        </w:r>
      </w:ins>
      <w:r>
        <w:rPr>
          <w:szCs w:val="24"/>
        </w:rPr>
        <w:t>, a small hole may be machined in the sheet metal. Furthermore, when the penetration happens in the phase of material forming, a small portion of the formed part flows opposite to the fastening direction and creates a bulge (d</w:t>
      </w:r>
      <w:r>
        <w:rPr>
          <w:szCs w:val="24"/>
          <w:vertAlign w:val="subscript"/>
        </w:rPr>
        <w:t>W</w:t>
      </w:r>
      <w:r>
        <w:rPr>
          <w:szCs w:val="24"/>
        </w:rPr>
        <w:t>) that has to be accommodated by the clearance-hole (d</w:t>
      </w:r>
      <w:r>
        <w:rPr>
          <w:szCs w:val="24"/>
          <w:vertAlign w:val="subscript"/>
        </w:rPr>
        <w:t>D</w:t>
      </w:r>
      <w:r>
        <w:rPr>
          <w:szCs w:val="24"/>
        </w:rPr>
        <w:t>). The default value is 0</w:t>
      </w:r>
      <w:r w:rsidR="00512DC1">
        <w:rPr>
          <w:szCs w:val="24"/>
        </w:rPr>
        <w:t>,</w:t>
      </w:r>
      <w:r>
        <w:rPr>
          <w:szCs w:val="24"/>
        </w:rPr>
        <w:t xml:space="preserve">0, which means “no pre-machined hole or clearance hole”, </w:t>
      </w:r>
      <w:ins w:id="731" w:author="LUEJE Claudia" w:date="2024-05-02T19:21:00Z">
        <w:r w:rsidR="00C03776">
          <w:rPr>
            <w:szCs w:val="24"/>
          </w:rPr>
          <w:t>see</w:t>
        </w:r>
      </w:ins>
      <w:del w:id="732" w:author="LUEJE Claudia" w:date="2024-05-02T19:21:00Z">
        <w:r w:rsidDel="00C03776">
          <w:rPr>
            <w:szCs w:val="24"/>
          </w:rPr>
          <w:delText>cf.</w:delText>
        </w:r>
      </w:del>
      <w:r>
        <w:rPr>
          <w:szCs w:val="24"/>
        </w:rPr>
        <w:t xml:space="preserve"> </w:t>
      </w:r>
      <w:r w:rsidR="002F3F18">
        <w:rPr>
          <w:rStyle w:val="citefig"/>
          <w:szCs w:val="24"/>
        </w:rPr>
        <w:t>Figure </w:t>
      </w:r>
      <w:r>
        <w:rPr>
          <w:rStyle w:val="citefig"/>
          <w:szCs w:val="24"/>
        </w:rPr>
        <w:t>29</w:t>
      </w:r>
      <w:r>
        <w:rPr>
          <w:szCs w:val="24"/>
        </w:rPr>
        <w:t>:</w:t>
      </w:r>
    </w:p>
    <w:p w14:paraId="5F8697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8329_ed1fig29.EPS</w:t>
      </w:r>
    </w:p>
    <w:p w14:paraId="495D01D2" w14:textId="60D4CB92" w:rsidR="006A2DB6" w:rsidRDefault="002F3F18">
      <w:pPr>
        <w:pStyle w:val="Figuretitle0"/>
        <w:autoSpaceDE w:val="0"/>
        <w:autoSpaceDN w:val="0"/>
        <w:adjustRightInd w:val="0"/>
        <w:outlineLvl w:val="0"/>
        <w:rPr>
          <w:szCs w:val="24"/>
        </w:rPr>
      </w:pPr>
      <w:r>
        <w:rPr>
          <w:szCs w:val="24"/>
        </w:rPr>
        <w:t>Figure </w:t>
      </w:r>
      <w:r w:rsidR="006A2DB6">
        <w:rPr>
          <w:szCs w:val="24"/>
        </w:rPr>
        <w:t>29 — FDS connection with pre-machined clearance hole</w:t>
      </w:r>
    </w:p>
    <w:p w14:paraId="101BAF0E" w14:textId="6E8C43C0"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pre_machined_hole_index</w:t>
      </w:r>
      <w:r>
        <w:rPr>
          <w:szCs w:val="24"/>
        </w:rPr>
        <w:t xml:space="preserve">: If </w:t>
      </w:r>
      <w:r w:rsidRPr="00C52A40">
        <w:rPr>
          <w:rStyle w:val="ISOCode"/>
        </w:rPr>
        <w:t>pre_machined_hole_diameter</w:t>
      </w:r>
      <w:r>
        <w:rPr>
          <w:szCs w:val="24"/>
        </w:rPr>
        <w:t xml:space="preserve"> &gt; 0</w:t>
      </w:r>
      <w:r w:rsidR="00512DC1">
        <w:rPr>
          <w:szCs w:val="24"/>
        </w:rPr>
        <w:t>,</w:t>
      </w:r>
      <w:r>
        <w:rPr>
          <w:szCs w:val="24"/>
        </w:rPr>
        <w:t xml:space="preserve">0, then the hole is in the flange partner with index </w:t>
      </w:r>
      <w:r w:rsidRPr="00C52A40">
        <w:rPr>
          <w:rStyle w:val="ISOCode"/>
        </w:rPr>
        <w:t>pre_machined_hole_index</w:t>
      </w:r>
      <w:r>
        <w:rPr>
          <w:szCs w:val="24"/>
        </w:rPr>
        <w:t xml:space="preserve"> (see </w:t>
      </w:r>
      <w:del w:id="733" w:author="LUEJE Claudia" w:date="2024-05-02T19:21:00Z">
        <w:r w:rsidDel="00045198">
          <w:rPr>
            <w:rStyle w:val="citesec"/>
            <w:szCs w:val="24"/>
          </w:rPr>
          <w:delText>clause </w:delText>
        </w:r>
      </w:del>
      <w:r>
        <w:rPr>
          <w:rStyle w:val="citesec"/>
          <w:szCs w:val="24"/>
        </w:rPr>
        <w:t>7.4.2.2</w:t>
      </w:r>
      <w:r>
        <w:rPr>
          <w:szCs w:val="24"/>
        </w:rPr>
        <w:t>). If the attribute is missing, this information is not (yet) available.</w:t>
      </w:r>
    </w:p>
    <w:p w14:paraId="111776CB" w14:textId="66FE0CB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52A40">
        <w:rPr>
          <w:rStyle w:val="ISOCode"/>
        </w:rPr>
        <w:t>pilot_hole_diameter</w:t>
      </w:r>
      <w:r>
        <w:rPr>
          <w:szCs w:val="24"/>
        </w:rPr>
        <w:t>: This hole diameter (d</w:t>
      </w:r>
      <w:r>
        <w:rPr>
          <w:szCs w:val="24"/>
          <w:vertAlign w:val="subscript"/>
        </w:rPr>
        <w:t>V</w:t>
      </w:r>
      <w:r>
        <w:rPr>
          <w:szCs w:val="24"/>
        </w:rPr>
        <w:t xml:space="preserve">) is defined in case the applied </w:t>
      </w:r>
      <w:del w:id="734" w:author="LUEJE Claudia" w:date="2024-05-02T19:14:00Z">
        <w:r w:rsidDel="000D5BDE">
          <w:rPr>
            <w:szCs w:val="24"/>
          </w:rPr>
          <w:delText>flow drilled screw</w:delText>
        </w:r>
      </w:del>
      <w:ins w:id="735" w:author="LUEJE Claudia" w:date="2024-05-02T19:14:00Z">
        <w:r w:rsidR="000D5BDE">
          <w:rPr>
            <w:szCs w:val="24"/>
          </w:rPr>
          <w:t>FDS</w:t>
        </w:r>
      </w:ins>
      <w:r>
        <w:rPr>
          <w:szCs w:val="24"/>
        </w:rPr>
        <w:t xml:space="preserve"> type requires a drilled hole on the sheet metal that is to be formed during the process, </w:t>
      </w:r>
      <w:ins w:id="736" w:author="LUEJE Claudia" w:date="2024-05-02T19:22:00Z">
        <w:r w:rsidR="00045198">
          <w:rPr>
            <w:szCs w:val="24"/>
          </w:rPr>
          <w:t>see</w:t>
        </w:r>
      </w:ins>
      <w:del w:id="737" w:author="LUEJE Claudia" w:date="2024-05-02T19:22:00Z">
        <w:r w:rsidDel="00045198">
          <w:rPr>
            <w:szCs w:val="24"/>
          </w:rPr>
          <w:delText>cf.</w:delText>
        </w:r>
      </w:del>
      <w:r>
        <w:rPr>
          <w:szCs w:val="24"/>
        </w:rPr>
        <w:t xml:space="preserve"> </w:t>
      </w:r>
      <w:r w:rsidR="002F3F18">
        <w:rPr>
          <w:rStyle w:val="citefig"/>
          <w:szCs w:val="24"/>
        </w:rPr>
        <w:t>Figure </w:t>
      </w:r>
      <w:r>
        <w:rPr>
          <w:rStyle w:val="citefig"/>
          <w:szCs w:val="24"/>
        </w:rPr>
        <w:t>30</w:t>
      </w:r>
      <w:r>
        <w:rPr>
          <w:szCs w:val="24"/>
        </w:rPr>
        <w:t>:</w:t>
      </w:r>
    </w:p>
    <w:p w14:paraId="4C3500E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8329_ed1fig30.EPS</w:t>
      </w:r>
    </w:p>
    <w:p w14:paraId="28701F0B" w14:textId="61EB18DD" w:rsidR="006A2DB6" w:rsidRDefault="002F3F18">
      <w:pPr>
        <w:pStyle w:val="Figuretitle0"/>
        <w:autoSpaceDE w:val="0"/>
        <w:autoSpaceDN w:val="0"/>
        <w:adjustRightInd w:val="0"/>
        <w:outlineLvl w:val="0"/>
        <w:rPr>
          <w:szCs w:val="24"/>
        </w:rPr>
      </w:pPr>
      <w:r>
        <w:rPr>
          <w:szCs w:val="24"/>
        </w:rPr>
        <w:t>Figure </w:t>
      </w:r>
      <w:r w:rsidR="006A2DB6">
        <w:rPr>
          <w:szCs w:val="24"/>
        </w:rPr>
        <w:t>30 — Pilot hole on sheet metal</w:t>
      </w:r>
    </w:p>
    <w:p w14:paraId="7063B845" w14:textId="77777777" w:rsidR="006A2DB6" w:rsidRDefault="006A2DB6">
      <w:pPr>
        <w:pStyle w:val="BodyText"/>
        <w:autoSpaceDE w:val="0"/>
        <w:autoSpaceDN w:val="0"/>
        <w:adjustRightInd w:val="0"/>
        <w:rPr>
          <w:szCs w:val="24"/>
        </w:rPr>
      </w:pPr>
      <w:r>
        <w:rPr>
          <w:szCs w:val="24"/>
        </w:rPr>
        <w:t xml:space="preserve">The element </w:t>
      </w:r>
      <w:r w:rsidRPr="00C52A40">
        <w:rPr>
          <w:rStyle w:val="ISOCode"/>
        </w:rPr>
        <w:t>&lt;flow_drilled/&gt;</w:t>
      </w:r>
      <w:r>
        <w:rPr>
          <w:rStyle w:val="ISOCode"/>
          <w:rFonts w:ascii="Cambria" w:hAnsi="Cambria" w:cs="Times New Roman"/>
          <w:szCs w:val="24"/>
        </w:rPr>
        <w:t xml:space="preserve"> </w:t>
      </w:r>
      <w:r>
        <w:rPr>
          <w:szCs w:val="24"/>
        </w:rPr>
        <w:t>does not allow for any nested elements.</w:t>
      </w:r>
    </w:p>
    <w:p w14:paraId="3CA10FA6" w14:textId="5E1EB83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38" w:author="LUEJE Claudia" w:date="2024-05-02T19:22:00Z">
        <w:r w:rsidR="00A06E4F">
          <w:rPr>
            <w:szCs w:val="24"/>
          </w:rPr>
          <w:t>XAMPLE</w:t>
        </w:r>
      </w:ins>
      <w:del w:id="739" w:author="LUEJE Claudia" w:date="2024-05-02T19:22:00Z">
        <w:r w:rsidDel="00A06E4F">
          <w:rPr>
            <w:szCs w:val="24"/>
          </w:rPr>
          <w:delText>xample</w:delText>
        </w:r>
      </w:del>
      <w:r w:rsidR="00512DC1">
        <w:rPr>
          <w:szCs w:val="24"/>
        </w:rPr>
        <w:tab/>
        <w:t> </w:t>
      </w:r>
    </w:p>
    <w:p w14:paraId="2601F521" w14:textId="4F980B91" w:rsidR="00C52A40" w:rsidRPr="003C51B1" w:rsidRDefault="00C52A40" w:rsidP="00C52A40">
      <w:pPr>
        <w:pStyle w:val="Code"/>
      </w:pPr>
      <w:r>
        <w:t xml:space="preserve">  </w:t>
      </w:r>
      <w:r w:rsidRPr="003C51B1">
        <w:t>&lt;connection_0d label="FDS_96930"&gt;</w:t>
      </w:r>
    </w:p>
    <w:p w14:paraId="0B53B8CE" w14:textId="77777777" w:rsidR="002C5448" w:rsidRDefault="00C52A40" w:rsidP="00C52A40">
      <w:pPr>
        <w:pStyle w:val="Code"/>
        <w:rPr>
          <w:rStyle w:val="BodyTextChar"/>
        </w:rPr>
      </w:pPr>
      <w:r>
        <w:t xml:space="preserve">  </w:t>
      </w:r>
      <w:r w:rsidRPr="003C51B1">
        <w:t xml:space="preserve">    &lt;threaded_connection length="50" diameter="10" </w:t>
      </w:r>
    </w:p>
    <w:p w14:paraId="3425C137" w14:textId="08B46357" w:rsidR="00C52A40" w:rsidRPr="003C51B1" w:rsidRDefault="00C52A40" w:rsidP="00C52A40">
      <w:pPr>
        <w:pStyle w:val="Code"/>
      </w:pPr>
      <w:r>
        <w:t xml:space="preserve">  </w:t>
      </w:r>
      <w:r w:rsidRPr="003C51B1">
        <w:t xml:space="preserve">      head_diameter="16" head_height="5" sink_size="1" thread_length="35" &gt;</w:t>
      </w:r>
    </w:p>
    <w:p w14:paraId="277226BC" w14:textId="3CF8A8EC" w:rsidR="00C52A40" w:rsidRPr="00C52A40" w:rsidRDefault="00C52A40" w:rsidP="00C52A40">
      <w:pPr>
        <w:pStyle w:val="Code"/>
        <w:rPr>
          <w:lang w:val="fr-CH"/>
        </w:rPr>
      </w:pPr>
      <w:r w:rsidRPr="00A312FB">
        <w:rPr>
          <w:lang w:val="en-US"/>
        </w:rPr>
        <w:t xml:space="preserve">          </w:t>
      </w:r>
      <w:r w:rsidRPr="00C52A40">
        <w:rPr>
          <w:lang w:val="fr-CH"/>
        </w:rPr>
        <w:t>&lt;normal_direction x="0" y="0" z="-10"/&gt;</w:t>
      </w:r>
    </w:p>
    <w:p w14:paraId="6144C646" w14:textId="2A752EB7" w:rsidR="00C52A40" w:rsidRPr="003C51B1" w:rsidRDefault="00C52A40" w:rsidP="00C52A40">
      <w:pPr>
        <w:pStyle w:val="Code"/>
      </w:pPr>
      <w:r w:rsidRPr="00A312FB">
        <w:rPr>
          <w:lang w:val="fr-CH"/>
        </w:rPr>
        <w:t xml:space="preserve">          </w:t>
      </w:r>
      <w:r w:rsidRPr="003C51B1">
        <w:t>&lt;screw base="1"&gt;</w:t>
      </w:r>
    </w:p>
    <w:p w14:paraId="6E7F8179" w14:textId="77777777" w:rsidR="002C5448" w:rsidRDefault="00C52A40" w:rsidP="00C52A40">
      <w:pPr>
        <w:pStyle w:val="Code"/>
        <w:rPr>
          <w:rStyle w:val="BodyTextChar"/>
        </w:rPr>
      </w:pPr>
      <w:r>
        <w:t xml:space="preserve">  </w:t>
      </w:r>
      <w:r w:rsidRPr="002F1E02">
        <w:t xml:space="preserve">    </w:t>
      </w:r>
      <w:r w:rsidRPr="003C51B1">
        <w:t xml:space="preserve">        &lt;flow_drilled pre_machined_hole_diameter="18.0"</w:t>
      </w:r>
    </w:p>
    <w:p w14:paraId="26774C50" w14:textId="25E57328" w:rsidR="00C52A40" w:rsidRPr="003C51B1" w:rsidRDefault="00C52A40" w:rsidP="00C52A40">
      <w:pPr>
        <w:pStyle w:val="Code"/>
      </w:pPr>
      <w:r>
        <w:t xml:space="preserve">   </w:t>
      </w:r>
      <w:r w:rsidRPr="002F1E02">
        <w:t xml:space="preserve">    </w:t>
      </w:r>
      <w:r w:rsidRPr="003C51B1">
        <w:t xml:space="preserve">         pre_machined_hole_index="1" pilot_hole_diameter="12.0" /&gt;</w:t>
      </w:r>
    </w:p>
    <w:p w14:paraId="49B76D95" w14:textId="2838D3DA" w:rsidR="00C52A40" w:rsidRPr="003C51B1" w:rsidRDefault="00C52A40" w:rsidP="00C52A40">
      <w:pPr>
        <w:pStyle w:val="Code"/>
      </w:pPr>
      <w:r>
        <w:t xml:space="preserve">  </w:t>
      </w:r>
      <w:r w:rsidRPr="002F1E02">
        <w:t xml:space="preserve">    </w:t>
      </w:r>
      <w:r w:rsidRPr="003C51B1">
        <w:t xml:space="preserve">    &lt;/screw&gt;</w:t>
      </w:r>
    </w:p>
    <w:p w14:paraId="1CF3C2C6" w14:textId="272410B0" w:rsidR="00C52A40" w:rsidRPr="003C51B1" w:rsidRDefault="00C52A40" w:rsidP="00C52A40">
      <w:pPr>
        <w:pStyle w:val="Code"/>
      </w:pPr>
      <w:r>
        <w:t xml:space="preserve">  </w:t>
      </w:r>
      <w:r w:rsidRPr="003C51B1">
        <w:t xml:space="preserve">    &lt;/threaded_connection&gt;</w:t>
      </w:r>
    </w:p>
    <w:p w14:paraId="4E83F102" w14:textId="2DA0F626" w:rsidR="00C52A40" w:rsidRPr="003C51B1" w:rsidRDefault="00C52A40" w:rsidP="00C52A40">
      <w:pPr>
        <w:pStyle w:val="Code"/>
      </w:pPr>
      <w:r>
        <w:t xml:space="preserve">  </w:t>
      </w:r>
      <w:r w:rsidRPr="003C51B1">
        <w:t xml:space="preserve">    &lt;loc&gt; 1500.3809 838.75885 730.6529 &lt;/loc&gt;</w:t>
      </w:r>
    </w:p>
    <w:p w14:paraId="36C1B3B7" w14:textId="130FCADA" w:rsidR="00C52A40" w:rsidRPr="003C51B1" w:rsidRDefault="00C52A40" w:rsidP="00C52A40">
      <w:pPr>
        <w:pStyle w:val="Code"/>
      </w:pPr>
      <w:r>
        <w:t xml:space="preserve">  </w:t>
      </w:r>
      <w:r w:rsidRPr="003C51B1">
        <w:t xml:space="preserve">    &lt;appdata&gt;</w:t>
      </w:r>
    </w:p>
    <w:p w14:paraId="40185317" w14:textId="5FE5C5C4" w:rsidR="00C52A40" w:rsidRPr="003C51B1" w:rsidRDefault="00C52A40" w:rsidP="00C52A40">
      <w:pPr>
        <w:pStyle w:val="Code"/>
      </w:pPr>
      <w:r>
        <w:t xml:space="preserve">  </w:t>
      </w:r>
      <w:r w:rsidRPr="002F1E02">
        <w:t xml:space="preserve">    </w:t>
      </w:r>
      <w:r w:rsidRPr="003C51B1">
        <w:t xml:space="preserve">     ...</w:t>
      </w:r>
    </w:p>
    <w:p w14:paraId="00386A82" w14:textId="0CE0CF5E" w:rsidR="00C52A40" w:rsidRPr="003C51B1" w:rsidRDefault="00C52A40" w:rsidP="00C52A40">
      <w:pPr>
        <w:pStyle w:val="Code"/>
      </w:pPr>
      <w:r>
        <w:t xml:space="preserve">  </w:t>
      </w:r>
      <w:r w:rsidRPr="003C51B1">
        <w:t xml:space="preserve">    &lt;/appdata&gt;</w:t>
      </w:r>
    </w:p>
    <w:p w14:paraId="6E7C8390" w14:textId="277FF07D" w:rsidR="00C52A40" w:rsidRDefault="00C52A40" w:rsidP="00C52A40">
      <w:pPr>
        <w:pStyle w:val="Code"/>
      </w:pPr>
      <w:r>
        <w:t xml:space="preserve">  </w:t>
      </w:r>
      <w:r w:rsidRPr="003C51B1">
        <w:t>&lt;/connection_0d&gt;</w:t>
      </w:r>
    </w:p>
    <w:p w14:paraId="0F5AA5D7" w14:textId="7F48198C" w:rsidR="00C52A40" w:rsidRPr="003C51B1" w:rsidRDefault="00C52A40" w:rsidP="00C52A40">
      <w:pPr>
        <w:pStyle w:val="Code"/>
      </w:pPr>
      <w:r>
        <w:t> </w:t>
      </w:r>
    </w:p>
    <w:p w14:paraId="40050524" w14:textId="5B8EA837" w:rsidR="006A2DB6" w:rsidRDefault="00C52A40" w:rsidP="00C52A40">
      <w:pPr>
        <w:pStyle w:val="Heading2"/>
        <w:tabs>
          <w:tab w:val="left" w:pos="400"/>
        </w:tabs>
        <w:autoSpaceDE w:val="0"/>
        <w:autoSpaceDN w:val="0"/>
        <w:adjustRightInd w:val="0"/>
        <w:rPr>
          <w:rFonts w:eastAsia="Times New Roman"/>
          <w:szCs w:val="24"/>
        </w:rPr>
      </w:pPr>
      <w:r>
        <w:rPr>
          <w:rFonts w:eastAsia="Times New Roman"/>
          <w:szCs w:val="24"/>
        </w:rPr>
        <w:t xml:space="preserve"> </w:t>
      </w:r>
      <w:r w:rsidR="006A2DB6">
        <w:rPr>
          <w:rFonts w:eastAsia="Times New Roman"/>
          <w:szCs w:val="24"/>
        </w:rPr>
        <w:t xml:space="preserve">Gum </w:t>
      </w:r>
      <w:ins w:id="740" w:author="LUEJE Claudia" w:date="2024-05-02T19:22:00Z">
        <w:r w:rsidR="00A06E4F">
          <w:rPr>
            <w:rFonts w:eastAsia="Times New Roman"/>
            <w:szCs w:val="24"/>
          </w:rPr>
          <w:t>d</w:t>
        </w:r>
      </w:ins>
      <w:del w:id="741" w:author="LUEJE Claudia" w:date="2024-05-02T19:22:00Z">
        <w:r w:rsidR="006A2DB6" w:rsidDel="00A06E4F">
          <w:rPr>
            <w:rFonts w:eastAsia="Times New Roman"/>
            <w:szCs w:val="24"/>
          </w:rPr>
          <w:delText>D</w:delText>
        </w:r>
      </w:del>
      <w:r w:rsidR="006A2DB6">
        <w:rPr>
          <w:rFonts w:eastAsia="Times New Roman"/>
          <w:szCs w:val="24"/>
        </w:rPr>
        <w:t>rops</w:t>
      </w:r>
    </w:p>
    <w:p w14:paraId="1BA30C9F" w14:textId="4FDF5E1B" w:rsidR="006A2DB6" w:rsidRDefault="006A2DB6">
      <w:pPr>
        <w:pStyle w:val="BodyText"/>
        <w:autoSpaceDE w:val="0"/>
        <w:autoSpaceDN w:val="0"/>
        <w:adjustRightInd w:val="0"/>
        <w:rPr>
          <w:szCs w:val="24"/>
        </w:rPr>
      </w:pPr>
      <w:r>
        <w:rPr>
          <w:szCs w:val="24"/>
        </w:rPr>
        <w:t xml:space="preserve">A gum drop, or adhesive point, is denoted by an element </w:t>
      </w:r>
      <w:r w:rsidRPr="00952FDD">
        <w:rPr>
          <w:rStyle w:val="ISOCode"/>
        </w:rPr>
        <w:t>&lt;</w:t>
      </w:r>
      <w:r w:rsidRPr="009E10B0">
        <w:rPr>
          <w:rStyle w:val="ISOCode"/>
        </w:rPr>
        <w:t>gumdrop/&gt;</w:t>
      </w:r>
      <w:r>
        <w:rPr>
          <w:szCs w:val="24"/>
        </w:rPr>
        <w:t xml:space="preserve">. This element is described completely by its attributes and nested elements, see </w:t>
      </w:r>
      <w:r w:rsidR="009C3FFA">
        <w:rPr>
          <w:rStyle w:val="citetbl"/>
          <w:szCs w:val="24"/>
        </w:rPr>
        <w:t>Table </w:t>
      </w:r>
      <w:r>
        <w:rPr>
          <w:rStyle w:val="citetbl"/>
          <w:szCs w:val="24"/>
        </w:rPr>
        <w:t>61</w:t>
      </w:r>
      <w:r>
        <w:rPr>
          <w:szCs w:val="24"/>
        </w:rPr>
        <w:t>.</w:t>
      </w:r>
    </w:p>
    <w:p w14:paraId="592801BB" w14:textId="3366CCF8" w:rsidR="006A2DB6" w:rsidRDefault="009C3FFA">
      <w:pPr>
        <w:pStyle w:val="Tabletitle"/>
        <w:autoSpaceDE w:val="0"/>
        <w:autoSpaceDN w:val="0"/>
        <w:adjustRightInd w:val="0"/>
        <w:outlineLvl w:val="0"/>
        <w:rPr>
          <w:szCs w:val="24"/>
        </w:rPr>
      </w:pPr>
      <w:r>
        <w:rPr>
          <w:szCs w:val="24"/>
        </w:rPr>
        <w:t>Table </w:t>
      </w:r>
      <w:r w:rsidR="006A2DB6">
        <w:rPr>
          <w:szCs w:val="24"/>
        </w:rPr>
        <w:t xml:space="preserve">61 — Nested elements of </w:t>
      </w:r>
      <w:r w:rsidR="006A2DB6" w:rsidRPr="009E10B0">
        <w:rPr>
          <w:rStyle w:val="ISOCode"/>
        </w:rPr>
        <w:t>&lt;connection_0d&gt;</w:t>
      </w:r>
      <w:r w:rsidR="006A2DB6">
        <w:rPr>
          <w:szCs w:val="24"/>
        </w:rPr>
        <w:t xml:space="preserve"> for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22084812"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565F5A44" w14:textId="3A03FDB6" w:rsidR="006A2DB6" w:rsidRPr="00EC4DAD" w:rsidRDefault="006A2DB6" w:rsidP="006A2DB6">
            <w:pPr>
              <w:pStyle w:val="Tableheader"/>
              <w:autoSpaceDE w:val="0"/>
              <w:autoSpaceDN w:val="0"/>
              <w:adjustRightInd w:val="0"/>
              <w:jc w:val="both"/>
              <w:rPr>
                <w:b/>
              </w:rPr>
            </w:pPr>
            <w:r w:rsidRPr="00EC4DAD">
              <w:rPr>
                <w:b/>
                <w:szCs w:val="24"/>
              </w:rPr>
              <w:t xml:space="preserve">Nested </w:t>
            </w:r>
            <w:ins w:id="742" w:author="LUEJE Claudia" w:date="2024-05-02T19:22:00Z">
              <w:r w:rsidR="00A06E4F">
                <w:rPr>
                  <w:b/>
                  <w:szCs w:val="24"/>
                </w:rPr>
                <w:t>e</w:t>
              </w:r>
            </w:ins>
            <w:del w:id="743" w:author="LUEJE Claudia" w:date="2024-05-02T19:22:00Z">
              <w:r w:rsidRPr="00EC4DAD" w:rsidDel="00A06E4F">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2316D652" w14:textId="15057A9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3E28C5AE" w14:textId="0471FAF7"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3D347F66" w14:textId="249EC4B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4C946A4B" w14:textId="77777777" w:rsidTr="006653D5">
        <w:trPr>
          <w:cantSplit/>
          <w:jc w:val="center"/>
        </w:trPr>
        <w:tc>
          <w:tcPr>
            <w:tcW w:w="2111" w:type="dxa"/>
            <w:tcBorders>
              <w:top w:val="single" w:sz="12" w:space="0" w:color="auto"/>
            </w:tcBorders>
            <w:vAlign w:val="bottom"/>
          </w:tcPr>
          <w:p w14:paraId="32C1901D" w14:textId="746D4886" w:rsidR="006A2DB6" w:rsidRPr="006A2DB6" w:rsidRDefault="006A2DB6" w:rsidP="006A2DB6">
            <w:pPr>
              <w:pStyle w:val="Tablebody"/>
              <w:autoSpaceDE w:val="0"/>
              <w:autoSpaceDN w:val="0"/>
              <w:adjustRightInd w:val="0"/>
              <w:jc w:val="both"/>
            </w:pPr>
            <w:r w:rsidRPr="006A2DB6">
              <w:rPr>
                <w:szCs w:val="24"/>
              </w:rPr>
              <w:t>gumdrop</w:t>
            </w:r>
          </w:p>
        </w:tc>
        <w:tc>
          <w:tcPr>
            <w:tcW w:w="1559" w:type="dxa"/>
            <w:tcBorders>
              <w:top w:val="single" w:sz="12" w:space="0" w:color="auto"/>
            </w:tcBorders>
            <w:vAlign w:val="bottom"/>
          </w:tcPr>
          <w:p w14:paraId="46C27D81" w14:textId="55CF0CB9"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E5596F4" w14:textId="2D6344C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248CE75C" w14:textId="4975D1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6FD3D5" w14:textId="77777777" w:rsidTr="006653D5">
        <w:trPr>
          <w:cantSplit/>
          <w:jc w:val="center"/>
        </w:trPr>
        <w:tc>
          <w:tcPr>
            <w:tcW w:w="2111" w:type="dxa"/>
            <w:vAlign w:val="bottom"/>
          </w:tcPr>
          <w:p w14:paraId="74BEB016" w14:textId="24E9D7AE" w:rsidR="006A2DB6" w:rsidRPr="006A2DB6" w:rsidRDefault="00A06E4F" w:rsidP="006A2DB6">
            <w:pPr>
              <w:pStyle w:val="Tablebody"/>
              <w:autoSpaceDE w:val="0"/>
              <w:autoSpaceDN w:val="0"/>
              <w:adjustRightInd w:val="0"/>
              <w:jc w:val="both"/>
            </w:pPr>
            <w:r w:rsidRPr="006A2DB6">
              <w:rPr>
                <w:szCs w:val="24"/>
              </w:rPr>
              <w:t>L</w:t>
            </w:r>
            <w:r w:rsidR="006A2DB6" w:rsidRPr="006A2DB6">
              <w:rPr>
                <w:szCs w:val="24"/>
              </w:rPr>
              <w:t>oc</w:t>
            </w:r>
          </w:p>
        </w:tc>
        <w:tc>
          <w:tcPr>
            <w:tcW w:w="1559" w:type="dxa"/>
            <w:vAlign w:val="bottom"/>
          </w:tcPr>
          <w:p w14:paraId="52762AF6" w14:textId="030B254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A5AF9A9" w14:textId="40ED096E"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2F287727" w14:textId="793B2F4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02C074A" w14:textId="77777777" w:rsidTr="006653D5">
        <w:trPr>
          <w:cantSplit/>
          <w:jc w:val="center"/>
        </w:trPr>
        <w:tc>
          <w:tcPr>
            <w:tcW w:w="2111" w:type="dxa"/>
            <w:vAlign w:val="bottom"/>
          </w:tcPr>
          <w:p w14:paraId="631E62DA" w14:textId="0052DBF8"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1FC3222F" w14:textId="49571899"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C032883" w14:textId="40BDD98F"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35EF59" w14:textId="1AF4034A" w:rsidR="006A2DB6" w:rsidRPr="006A2DB6" w:rsidRDefault="006A2DB6" w:rsidP="006A2DB6">
            <w:pPr>
              <w:pStyle w:val="Tablebody"/>
              <w:autoSpaceDE w:val="0"/>
              <w:autoSpaceDN w:val="0"/>
              <w:adjustRightInd w:val="0"/>
              <w:jc w:val="both"/>
            </w:pPr>
            <w:r w:rsidRPr="006A2DB6">
              <w:rPr>
                <w:szCs w:val="24"/>
              </w:rPr>
              <w:t xml:space="preserve">See </w:t>
            </w:r>
            <w:del w:id="744" w:author="LUEJE Claudia" w:date="2024-05-02T19:23:00Z">
              <w:r w:rsidRPr="006A2DB6" w:rsidDel="00A06E4F">
                <w:rPr>
                  <w:rStyle w:val="citesec"/>
                  <w:szCs w:val="24"/>
                </w:rPr>
                <w:delText>clause</w:delText>
              </w:r>
            </w:del>
            <w:del w:id="745" w:author="LUEJE Claudia" w:date="2024-05-02T19:22:00Z">
              <w:r w:rsidRPr="006A2DB6" w:rsidDel="00A06E4F">
                <w:rPr>
                  <w:rStyle w:val="citesec"/>
                  <w:szCs w:val="24"/>
                </w:rPr>
                <w:delText> </w:delText>
              </w:r>
            </w:del>
            <w:r w:rsidRPr="006A2DB6">
              <w:rPr>
                <w:rStyle w:val="citesec"/>
                <w:szCs w:val="24"/>
              </w:rPr>
              <w:t>7.3.2</w:t>
            </w:r>
            <w:r w:rsidRPr="006A2DB6">
              <w:rPr>
                <w:szCs w:val="24"/>
              </w:rPr>
              <w:t>.</w:t>
            </w:r>
          </w:p>
        </w:tc>
      </w:tr>
      <w:tr w:rsidR="006A2DB6" w:rsidRPr="00F54804" w14:paraId="6D9BE4CB" w14:textId="77777777" w:rsidTr="006653D5">
        <w:trPr>
          <w:cantSplit/>
          <w:jc w:val="center"/>
        </w:trPr>
        <w:tc>
          <w:tcPr>
            <w:tcW w:w="2111" w:type="dxa"/>
            <w:vAlign w:val="bottom"/>
          </w:tcPr>
          <w:p w14:paraId="6420998B" w14:textId="15ACA893"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51AF467B" w14:textId="525A226C"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4C2FC67B" w14:textId="7F41B86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5FDE48CE" w14:textId="7FCDA215" w:rsidR="006A2DB6" w:rsidRPr="006A2DB6" w:rsidRDefault="006A2DB6" w:rsidP="006A2DB6">
            <w:pPr>
              <w:pStyle w:val="Tablebody"/>
              <w:autoSpaceDE w:val="0"/>
              <w:autoSpaceDN w:val="0"/>
              <w:adjustRightInd w:val="0"/>
              <w:jc w:val="both"/>
            </w:pPr>
            <w:r w:rsidRPr="006A2DB6">
              <w:rPr>
                <w:szCs w:val="24"/>
              </w:rPr>
              <w:t xml:space="preserve">See </w:t>
            </w:r>
            <w:del w:id="746" w:author="LUEJE Claudia" w:date="2024-05-02T19:23:00Z">
              <w:r w:rsidRPr="00F5203F" w:rsidDel="00A06E4F">
                <w:rPr>
                  <w:rStyle w:val="citesec"/>
                </w:rPr>
                <w:delText>clause </w:delText>
              </w:r>
            </w:del>
            <w:r w:rsidRPr="00F5203F">
              <w:rPr>
                <w:rStyle w:val="citesec"/>
              </w:rPr>
              <w:t>7.3.3</w:t>
            </w:r>
            <w:r w:rsidRPr="006A2DB6">
              <w:rPr>
                <w:szCs w:val="24"/>
              </w:rPr>
              <w:t>.</w:t>
            </w:r>
          </w:p>
        </w:tc>
      </w:tr>
      <w:tr w:rsidR="006A2DB6" w:rsidRPr="00F54804" w14:paraId="0384B13A" w14:textId="77777777" w:rsidTr="006653D5">
        <w:trPr>
          <w:cantSplit/>
          <w:jc w:val="center"/>
        </w:trPr>
        <w:tc>
          <w:tcPr>
            <w:tcW w:w="2111" w:type="dxa"/>
            <w:tcBorders>
              <w:bottom w:val="single" w:sz="12" w:space="0" w:color="auto"/>
            </w:tcBorders>
          </w:tcPr>
          <w:p w14:paraId="10A53769" w14:textId="6FA52F6A"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2D4B6DC5" w14:textId="7C62715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1BEE201" w14:textId="4188B56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52F1061F" w14:textId="3E300F7F" w:rsidR="006A2DB6" w:rsidRPr="006A2DB6" w:rsidRDefault="006A2DB6" w:rsidP="006A2DB6">
            <w:pPr>
              <w:pStyle w:val="Tablebody"/>
              <w:autoSpaceDE w:val="0"/>
              <w:autoSpaceDN w:val="0"/>
              <w:adjustRightInd w:val="0"/>
              <w:jc w:val="both"/>
            </w:pPr>
            <w:r w:rsidRPr="006A2DB6">
              <w:rPr>
                <w:szCs w:val="24"/>
              </w:rPr>
              <w:t xml:space="preserve">See </w:t>
            </w:r>
            <w:del w:id="747" w:author="LUEJE Claudia" w:date="2024-05-02T19:23:00Z">
              <w:r w:rsidRPr="006A2DB6" w:rsidDel="00A06E4F">
                <w:rPr>
                  <w:rStyle w:val="citesec"/>
                  <w:szCs w:val="24"/>
                </w:rPr>
                <w:delText>clause </w:delText>
              </w:r>
            </w:del>
            <w:r w:rsidRPr="006A2DB6">
              <w:rPr>
                <w:rStyle w:val="citesec"/>
                <w:szCs w:val="24"/>
              </w:rPr>
              <w:t>8.5</w:t>
            </w:r>
            <w:r w:rsidRPr="006A2DB6">
              <w:rPr>
                <w:szCs w:val="24"/>
              </w:rPr>
              <w:t>.</w:t>
            </w:r>
          </w:p>
        </w:tc>
      </w:tr>
    </w:tbl>
    <w:p w14:paraId="7C785CD3" w14:textId="7F682C08" w:rsidR="006A2DB6" w:rsidRDefault="006A2DB6">
      <w:pPr>
        <w:pStyle w:val="BodyText"/>
        <w:autoSpaceDE w:val="0"/>
        <w:autoSpaceDN w:val="0"/>
        <w:adjustRightInd w:val="0"/>
        <w:rPr>
          <w:szCs w:val="24"/>
        </w:rPr>
      </w:pPr>
      <w:r>
        <w:rPr>
          <w:szCs w:val="24"/>
        </w:rPr>
        <w:t xml:space="preserve">The XML specification of </w:t>
      </w:r>
      <w:r w:rsidRPr="009E10B0">
        <w:rPr>
          <w:rStyle w:val="ISOCode"/>
        </w:rPr>
        <w:t>&lt;gumdrop/&gt;</w:t>
      </w:r>
      <w:r>
        <w:rPr>
          <w:szCs w:val="24"/>
        </w:rPr>
        <w:t xml:space="preserve"> is shown in the following </w:t>
      </w:r>
      <w:r w:rsidR="009C3FFA">
        <w:rPr>
          <w:rStyle w:val="citetbl"/>
          <w:szCs w:val="24"/>
        </w:rPr>
        <w:t>Table </w:t>
      </w:r>
      <w:r>
        <w:rPr>
          <w:rStyle w:val="citetbl"/>
          <w:szCs w:val="24"/>
        </w:rPr>
        <w:t>62</w:t>
      </w:r>
      <w:r>
        <w:rPr>
          <w:szCs w:val="24"/>
        </w:rPr>
        <w:t>:</w:t>
      </w:r>
    </w:p>
    <w:p w14:paraId="308DFC2C" w14:textId="750CBFC8" w:rsidR="006A2DB6" w:rsidRDefault="009C3FFA">
      <w:pPr>
        <w:pStyle w:val="Tabletitle"/>
        <w:autoSpaceDE w:val="0"/>
        <w:autoSpaceDN w:val="0"/>
        <w:adjustRightInd w:val="0"/>
        <w:outlineLvl w:val="0"/>
        <w:rPr>
          <w:szCs w:val="24"/>
        </w:rPr>
      </w:pPr>
      <w:r>
        <w:rPr>
          <w:szCs w:val="24"/>
        </w:rPr>
        <w:t>Table </w:t>
      </w:r>
      <w:r w:rsidR="006A2DB6">
        <w:rPr>
          <w:szCs w:val="24"/>
        </w:rPr>
        <w:t xml:space="preserve">62 — Attributes of element </w:t>
      </w:r>
      <w:r w:rsidR="006A2DB6" w:rsidRPr="009E10B0">
        <w:rPr>
          <w:rStyle w:val="ISOCode"/>
        </w:rPr>
        <w:t>&lt;gumdrop/&gt;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61"/>
        <w:gridCol w:w="1559"/>
        <w:gridCol w:w="1559"/>
        <w:gridCol w:w="1276"/>
        <w:gridCol w:w="2980"/>
      </w:tblGrid>
      <w:tr w:rsidR="006A2DB6" w:rsidRPr="00EC4DAD" w14:paraId="2E850199" w14:textId="77777777" w:rsidTr="006653D5">
        <w:trPr>
          <w:cantSplit/>
          <w:tblHeader/>
          <w:jc w:val="center"/>
        </w:trPr>
        <w:tc>
          <w:tcPr>
            <w:tcW w:w="1661" w:type="dxa"/>
            <w:tcBorders>
              <w:top w:val="single" w:sz="12" w:space="0" w:color="auto"/>
              <w:bottom w:val="single" w:sz="12" w:space="0" w:color="auto"/>
            </w:tcBorders>
            <w:shd w:val="clear" w:color="auto" w:fill="F3F3F3"/>
            <w:vAlign w:val="bottom"/>
          </w:tcPr>
          <w:p w14:paraId="45DD8F20" w14:textId="5F90A94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5FC88C06" w14:textId="583ECA16" w:rsidR="006A2DB6" w:rsidRPr="00EC4DAD" w:rsidRDefault="006A2DB6" w:rsidP="006A2DB6">
            <w:pPr>
              <w:pStyle w:val="Tableheader"/>
              <w:autoSpaceDE w:val="0"/>
              <w:autoSpaceDN w:val="0"/>
              <w:adjustRightInd w:val="0"/>
              <w:jc w:val="both"/>
              <w:rPr>
                <w:b/>
              </w:rPr>
            </w:pPr>
            <w:r w:rsidRPr="00EC4DAD">
              <w:rPr>
                <w:b/>
                <w:szCs w:val="24"/>
              </w:rPr>
              <w:t>Type</w:t>
            </w:r>
          </w:p>
        </w:tc>
        <w:tc>
          <w:tcPr>
            <w:tcW w:w="1559" w:type="dxa"/>
            <w:tcBorders>
              <w:top w:val="single" w:sz="12" w:space="0" w:color="auto"/>
              <w:bottom w:val="single" w:sz="12" w:space="0" w:color="auto"/>
            </w:tcBorders>
            <w:shd w:val="clear" w:color="auto" w:fill="F3F3F3"/>
            <w:vAlign w:val="bottom"/>
          </w:tcPr>
          <w:p w14:paraId="2BB0B45F" w14:textId="0ECFEC81" w:rsidR="006A2DB6" w:rsidRPr="00EC4DAD" w:rsidRDefault="006A2DB6" w:rsidP="006A2DB6">
            <w:pPr>
              <w:pStyle w:val="Tableheader"/>
              <w:autoSpaceDE w:val="0"/>
              <w:autoSpaceDN w:val="0"/>
              <w:adjustRightInd w:val="0"/>
              <w:jc w:val="both"/>
              <w:rPr>
                <w:b/>
              </w:rPr>
            </w:pPr>
            <w:r w:rsidRPr="00EC4DAD">
              <w:rPr>
                <w:b/>
                <w:szCs w:val="24"/>
              </w:rPr>
              <w:t xml:space="preserve">Value </w:t>
            </w:r>
            <w:ins w:id="748" w:author="LUEJE Claudia" w:date="2024-05-02T19:23:00Z">
              <w:r w:rsidR="00A06E4F">
                <w:rPr>
                  <w:b/>
                  <w:szCs w:val="24"/>
                </w:rPr>
                <w:t>s</w:t>
              </w:r>
            </w:ins>
            <w:del w:id="749" w:author="LUEJE Claudia" w:date="2024-05-02T19:23:00Z">
              <w:r w:rsidRPr="00EC4DAD" w:rsidDel="00A06E4F">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35047375" w14:textId="554452B3" w:rsidR="006A2DB6" w:rsidRPr="00EC4DAD" w:rsidRDefault="006A2DB6" w:rsidP="006A2DB6">
            <w:pPr>
              <w:pStyle w:val="Tableheader"/>
              <w:autoSpaceDE w:val="0"/>
              <w:autoSpaceDN w:val="0"/>
              <w:adjustRightInd w:val="0"/>
              <w:jc w:val="both"/>
              <w:rPr>
                <w:b/>
              </w:rPr>
            </w:pPr>
            <w:r w:rsidRPr="00EC4DAD">
              <w:rPr>
                <w:b/>
                <w:szCs w:val="24"/>
              </w:rPr>
              <w:t>Use</w:t>
            </w:r>
          </w:p>
        </w:tc>
        <w:tc>
          <w:tcPr>
            <w:tcW w:w="2980" w:type="dxa"/>
            <w:tcBorders>
              <w:top w:val="single" w:sz="12" w:space="0" w:color="auto"/>
              <w:bottom w:val="single" w:sz="12" w:space="0" w:color="auto"/>
            </w:tcBorders>
            <w:shd w:val="clear" w:color="auto" w:fill="F3F3F3"/>
            <w:vAlign w:val="bottom"/>
          </w:tcPr>
          <w:p w14:paraId="06CE2C45" w14:textId="4540488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AFF11A0" w14:textId="77777777" w:rsidTr="006653D5">
        <w:trPr>
          <w:cantSplit/>
          <w:jc w:val="center"/>
        </w:trPr>
        <w:tc>
          <w:tcPr>
            <w:tcW w:w="1661" w:type="dxa"/>
            <w:tcBorders>
              <w:top w:val="single" w:sz="12" w:space="0" w:color="auto"/>
            </w:tcBorders>
          </w:tcPr>
          <w:p w14:paraId="3F9B1CB4" w14:textId="48E69710" w:rsidR="006A2DB6" w:rsidRPr="006A2DB6" w:rsidRDefault="00081A65" w:rsidP="006A2DB6">
            <w:pPr>
              <w:pStyle w:val="Tablebody"/>
              <w:autoSpaceDE w:val="0"/>
              <w:autoSpaceDN w:val="0"/>
              <w:adjustRightInd w:val="0"/>
              <w:jc w:val="both"/>
            </w:pPr>
            <w:r w:rsidRPr="006A2DB6">
              <w:rPr>
                <w:szCs w:val="24"/>
              </w:rPr>
              <w:t>D</w:t>
            </w:r>
            <w:r w:rsidR="006A2DB6" w:rsidRPr="006A2DB6">
              <w:rPr>
                <w:szCs w:val="24"/>
              </w:rPr>
              <w:t>iameter</w:t>
            </w:r>
          </w:p>
        </w:tc>
        <w:tc>
          <w:tcPr>
            <w:tcW w:w="1559" w:type="dxa"/>
            <w:tcBorders>
              <w:top w:val="single" w:sz="12" w:space="0" w:color="auto"/>
            </w:tcBorders>
          </w:tcPr>
          <w:p w14:paraId="3CA9023A" w14:textId="4206E59A"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Borders>
              <w:top w:val="single" w:sz="12" w:space="0" w:color="auto"/>
            </w:tcBorders>
          </w:tcPr>
          <w:p w14:paraId="3AC746EF" w14:textId="1544E1E0"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auto"/>
            </w:tcBorders>
          </w:tcPr>
          <w:p w14:paraId="09F90CD4" w14:textId="427179AB"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top w:val="single" w:sz="12" w:space="0" w:color="auto"/>
            </w:tcBorders>
          </w:tcPr>
          <w:p w14:paraId="326DD7DD" w14:textId="0923A6A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46E349" w14:textId="77777777" w:rsidTr="006653D5">
        <w:trPr>
          <w:cantSplit/>
          <w:jc w:val="center"/>
        </w:trPr>
        <w:tc>
          <w:tcPr>
            <w:tcW w:w="1661" w:type="dxa"/>
          </w:tcPr>
          <w:p w14:paraId="665406E2" w14:textId="0549F81E"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ass</w:t>
            </w:r>
          </w:p>
        </w:tc>
        <w:tc>
          <w:tcPr>
            <w:tcW w:w="1559" w:type="dxa"/>
          </w:tcPr>
          <w:p w14:paraId="4098EB30" w14:textId="6A6A2849"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4583572B" w14:textId="442F0669" w:rsidR="006A2DB6" w:rsidRPr="006A2DB6" w:rsidRDefault="006A2DB6" w:rsidP="00576373">
            <w:pPr>
              <w:pStyle w:val="Tablebody"/>
            </w:pPr>
            <w:r w:rsidRPr="006A2DB6">
              <w:rPr>
                <w:szCs w:val="24"/>
              </w:rPr>
              <w:t xml:space="preserve">&gt;= </w:t>
            </w:r>
            <w:r w:rsidR="00576373">
              <w:rPr>
                <w:szCs w:val="24"/>
              </w:rPr>
              <w:t>0,0</w:t>
            </w:r>
          </w:p>
        </w:tc>
        <w:tc>
          <w:tcPr>
            <w:tcW w:w="1276" w:type="dxa"/>
          </w:tcPr>
          <w:p w14:paraId="5AB3F871" w14:textId="2A985814" w:rsidR="006A2DB6" w:rsidRPr="006A2DB6" w:rsidRDefault="006A2DB6" w:rsidP="006A2DB6">
            <w:pPr>
              <w:pStyle w:val="Tablebody"/>
              <w:autoSpaceDE w:val="0"/>
              <w:autoSpaceDN w:val="0"/>
              <w:adjustRightInd w:val="0"/>
              <w:jc w:val="both"/>
            </w:pPr>
            <w:r w:rsidRPr="006A2DB6">
              <w:rPr>
                <w:szCs w:val="24"/>
              </w:rPr>
              <w:t>Optional</w:t>
            </w:r>
          </w:p>
        </w:tc>
        <w:tc>
          <w:tcPr>
            <w:tcW w:w="2980" w:type="dxa"/>
          </w:tcPr>
          <w:p w14:paraId="454EEF80" w14:textId="5A2D1F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CFEBAEA" w14:textId="77777777" w:rsidTr="006653D5">
        <w:trPr>
          <w:cantSplit/>
          <w:jc w:val="center"/>
        </w:trPr>
        <w:tc>
          <w:tcPr>
            <w:tcW w:w="1661" w:type="dxa"/>
            <w:tcBorders>
              <w:bottom w:val="single" w:sz="12" w:space="0" w:color="auto"/>
            </w:tcBorders>
          </w:tcPr>
          <w:p w14:paraId="3A8A1C92" w14:textId="5F465C92" w:rsidR="006A2DB6" w:rsidRPr="006A2DB6" w:rsidRDefault="00081A65" w:rsidP="006A2DB6">
            <w:pPr>
              <w:pStyle w:val="Tablebody"/>
              <w:autoSpaceDE w:val="0"/>
              <w:autoSpaceDN w:val="0"/>
              <w:adjustRightInd w:val="0"/>
              <w:jc w:val="both"/>
            </w:pPr>
            <w:r w:rsidRPr="006A2DB6">
              <w:rPr>
                <w:szCs w:val="24"/>
              </w:rPr>
              <w:t>M</w:t>
            </w:r>
            <w:r w:rsidR="006A2DB6" w:rsidRPr="006A2DB6">
              <w:rPr>
                <w:szCs w:val="24"/>
              </w:rPr>
              <w:t>aterial</w:t>
            </w:r>
          </w:p>
        </w:tc>
        <w:tc>
          <w:tcPr>
            <w:tcW w:w="1559" w:type="dxa"/>
            <w:tcBorders>
              <w:bottom w:val="single" w:sz="12" w:space="0" w:color="auto"/>
            </w:tcBorders>
          </w:tcPr>
          <w:p w14:paraId="5F76D798" w14:textId="54ACA5C6" w:rsidR="006A2DB6" w:rsidRPr="006A2DB6" w:rsidRDefault="006A2DB6" w:rsidP="006A2DB6">
            <w:pPr>
              <w:pStyle w:val="Tablebody"/>
              <w:autoSpaceDE w:val="0"/>
              <w:autoSpaceDN w:val="0"/>
              <w:adjustRightInd w:val="0"/>
              <w:jc w:val="both"/>
            </w:pPr>
            <w:r w:rsidRPr="006A2DB6">
              <w:rPr>
                <w:szCs w:val="24"/>
              </w:rPr>
              <w:t>Alphanumeric</w:t>
            </w:r>
          </w:p>
        </w:tc>
        <w:tc>
          <w:tcPr>
            <w:tcW w:w="1559" w:type="dxa"/>
            <w:tcBorders>
              <w:bottom w:val="single" w:sz="12" w:space="0" w:color="auto"/>
            </w:tcBorders>
          </w:tcPr>
          <w:p w14:paraId="6D39C02D" w14:textId="07AB5041" w:rsidR="006A2DB6" w:rsidRPr="006A2DB6" w:rsidRDefault="006A2DB6" w:rsidP="006A2DB6">
            <w:pPr>
              <w:pStyle w:val="Tablebody"/>
              <w:autoSpaceDE w:val="0"/>
              <w:autoSpaceDN w:val="0"/>
              <w:adjustRightInd w:val="0"/>
              <w:jc w:val="both"/>
            </w:pPr>
            <w:r w:rsidRPr="006A2DB6">
              <w:rPr>
                <w:szCs w:val="24"/>
              </w:rPr>
              <w:t>Alphanumeric</w:t>
            </w:r>
          </w:p>
        </w:tc>
        <w:tc>
          <w:tcPr>
            <w:tcW w:w="1276" w:type="dxa"/>
            <w:tcBorders>
              <w:bottom w:val="single" w:sz="12" w:space="0" w:color="auto"/>
            </w:tcBorders>
          </w:tcPr>
          <w:p w14:paraId="5B8E7602" w14:textId="73C29A57" w:rsidR="006A2DB6" w:rsidRPr="006A2DB6" w:rsidRDefault="006A2DB6" w:rsidP="006A2DB6">
            <w:pPr>
              <w:pStyle w:val="Tablebody"/>
              <w:autoSpaceDE w:val="0"/>
              <w:autoSpaceDN w:val="0"/>
              <w:adjustRightInd w:val="0"/>
              <w:jc w:val="both"/>
            </w:pPr>
            <w:r w:rsidRPr="006A2DB6">
              <w:rPr>
                <w:szCs w:val="24"/>
              </w:rPr>
              <w:t>Optional</w:t>
            </w:r>
          </w:p>
        </w:tc>
        <w:tc>
          <w:tcPr>
            <w:tcW w:w="2980" w:type="dxa"/>
            <w:tcBorders>
              <w:bottom w:val="single" w:sz="12" w:space="0" w:color="auto"/>
            </w:tcBorders>
          </w:tcPr>
          <w:p w14:paraId="035207B7" w14:textId="07C5755E" w:rsidR="006A2DB6" w:rsidRPr="006A2DB6" w:rsidRDefault="006A2DB6" w:rsidP="006A2DB6">
            <w:pPr>
              <w:pStyle w:val="Tablebody"/>
              <w:autoSpaceDE w:val="0"/>
              <w:autoSpaceDN w:val="0"/>
              <w:adjustRightInd w:val="0"/>
              <w:jc w:val="both"/>
            </w:pPr>
            <w:r w:rsidRPr="006A2DB6">
              <w:rPr>
                <w:szCs w:val="24"/>
              </w:rPr>
              <w:t>-</w:t>
            </w:r>
          </w:p>
        </w:tc>
      </w:tr>
    </w:tbl>
    <w:p w14:paraId="7CB527F0" w14:textId="11B220FD" w:rsidR="006A2DB6" w:rsidRDefault="006A2DB6">
      <w:pPr>
        <w:pStyle w:val="BodyText"/>
        <w:autoSpaceDE w:val="0"/>
        <w:autoSpaceDN w:val="0"/>
        <w:adjustRightInd w:val="0"/>
        <w:rPr>
          <w:szCs w:val="24"/>
        </w:rPr>
      </w:pPr>
      <w:r>
        <w:rPr>
          <w:szCs w:val="24"/>
        </w:rPr>
        <w:t>The following list explains the attributes:</w:t>
      </w:r>
    </w:p>
    <w:p w14:paraId="4CCA1EC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diameter</w:t>
      </w:r>
      <w:r>
        <w:rPr>
          <w:szCs w:val="24"/>
        </w:rPr>
        <w:t xml:space="preserve">: The diameter of a gumdrop is specified by the attribute </w:t>
      </w:r>
      <w:r w:rsidRPr="009E10B0">
        <w:rPr>
          <w:rStyle w:val="ISOCode"/>
        </w:rPr>
        <w:t>diameter</w:t>
      </w:r>
      <w:r>
        <w:rPr>
          <w:szCs w:val="24"/>
        </w:rPr>
        <w:t xml:space="preserve"> for the child element of </w:t>
      </w:r>
      <w:r w:rsidRPr="009E10B0">
        <w:rPr>
          <w:rStyle w:val="ISOCode"/>
        </w:rPr>
        <w:t>&lt;connection_0d/&gt;</w:t>
      </w:r>
      <w:r>
        <w:rPr>
          <w:szCs w:val="24"/>
        </w:rPr>
        <w:t>. It specifies the diameter of the adhesive material after manufacturing.</w:t>
      </w:r>
    </w:p>
    <w:p w14:paraId="010C2E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mass</w:t>
      </w:r>
      <w:r>
        <w:rPr>
          <w:szCs w:val="24"/>
        </w:rPr>
        <w:t>: the mass of the glue attached.</w:t>
      </w:r>
    </w:p>
    <w:p w14:paraId="4B586682" w14:textId="1CA635F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E10B0">
        <w:rPr>
          <w:rStyle w:val="ISOCode"/>
        </w:rPr>
        <w:t>material</w:t>
      </w:r>
      <w:r>
        <w:rPr>
          <w:szCs w:val="24"/>
        </w:rPr>
        <w:t xml:space="preserve">: the name of the adhesive material according to CAD/PDM. For CAE applications, another label from a reduced data base may be applicable. This is can then be stored in </w:t>
      </w:r>
      <w:r w:rsidRPr="009E10B0">
        <w:rPr>
          <w:rStyle w:val="ISOCode"/>
        </w:rPr>
        <w:t>&lt;appdata/&gt;</w:t>
      </w:r>
      <w:r>
        <w:rPr>
          <w:szCs w:val="24"/>
        </w:rPr>
        <w:t xml:space="preserve"> or </w:t>
      </w:r>
      <w:r w:rsidRPr="009E10B0">
        <w:rPr>
          <w:rStyle w:val="ISOCode"/>
        </w:rPr>
        <w:t>&lt;custom_attributes/&gt;</w:t>
      </w:r>
      <w:r>
        <w:rPr>
          <w:szCs w:val="24"/>
        </w:rPr>
        <w:t xml:space="preserve">, </w:t>
      </w:r>
      <w:ins w:id="750" w:author="LUEJE Claudia" w:date="2024-05-02T19:23:00Z">
        <w:r w:rsidR="00081A65">
          <w:rPr>
            <w:szCs w:val="24"/>
          </w:rPr>
          <w:t>see</w:t>
        </w:r>
      </w:ins>
      <w:del w:id="751" w:author="LUEJE Claudia" w:date="2024-05-02T19:23:00Z">
        <w:r w:rsidDel="00081A65">
          <w:rPr>
            <w:szCs w:val="24"/>
          </w:rPr>
          <w:delText xml:space="preserve">cf. </w:delText>
        </w:r>
        <w:r w:rsidDel="00081A65">
          <w:rPr>
            <w:rStyle w:val="citesec"/>
            <w:szCs w:val="24"/>
          </w:rPr>
          <w:delText>clause</w:delText>
        </w:r>
      </w:del>
      <w:r>
        <w:rPr>
          <w:rStyle w:val="citesec"/>
          <w:szCs w:val="24"/>
        </w:rPr>
        <w:t> 8.6</w:t>
      </w:r>
      <w:r>
        <w:rPr>
          <w:szCs w:val="24"/>
        </w:rPr>
        <w:t>.</w:t>
      </w:r>
    </w:p>
    <w:p w14:paraId="196167B7" w14:textId="3DE80460" w:rsidR="006A2DB6" w:rsidRDefault="006A2DB6">
      <w:pPr>
        <w:pStyle w:val="BodyText"/>
        <w:autoSpaceDE w:val="0"/>
        <w:autoSpaceDN w:val="0"/>
        <w:adjustRightInd w:val="0"/>
        <w:rPr>
          <w:szCs w:val="24"/>
        </w:rPr>
      </w:pPr>
      <w:r>
        <w:rPr>
          <w:szCs w:val="24"/>
        </w:rPr>
        <w:t xml:space="preserve">The element </w:t>
      </w:r>
      <w:r w:rsidRPr="009E10B0">
        <w:rPr>
          <w:rStyle w:val="ISOCode"/>
        </w:rPr>
        <w:t>&lt;gumdrop/&gt;</w:t>
      </w:r>
      <w:r>
        <w:rPr>
          <w:rStyle w:val="ISOCode"/>
          <w:rFonts w:ascii="Cambria" w:hAnsi="Cambria" w:cs="Times New Roman"/>
          <w:szCs w:val="24"/>
        </w:rPr>
        <w:t xml:space="preserve"> </w:t>
      </w:r>
      <w:r>
        <w:rPr>
          <w:szCs w:val="24"/>
        </w:rPr>
        <w:t>allows for following nested elements (</w:t>
      </w:r>
      <w:ins w:id="752" w:author="LUEJE Claudia" w:date="2024-05-02T19:23:00Z">
        <w:r w:rsidR="00081A65">
          <w:rPr>
            <w:szCs w:val="24"/>
          </w:rPr>
          <w:t xml:space="preserve">see </w:t>
        </w:r>
      </w:ins>
      <w:r w:rsidR="009C3FFA">
        <w:rPr>
          <w:rStyle w:val="citetbl"/>
          <w:szCs w:val="24"/>
        </w:rPr>
        <w:t>Table </w:t>
      </w:r>
      <w:r>
        <w:rPr>
          <w:rStyle w:val="citetbl"/>
          <w:szCs w:val="24"/>
        </w:rPr>
        <w:t>63</w:t>
      </w:r>
      <w:r>
        <w:rPr>
          <w:szCs w:val="24"/>
        </w:rPr>
        <w:t>):</w:t>
      </w:r>
    </w:p>
    <w:p w14:paraId="48D4984B" w14:textId="6ED05777" w:rsidR="006A2DB6" w:rsidRDefault="009C3FFA">
      <w:pPr>
        <w:pStyle w:val="Tabletitle"/>
        <w:autoSpaceDE w:val="0"/>
        <w:autoSpaceDN w:val="0"/>
        <w:adjustRightInd w:val="0"/>
        <w:outlineLvl w:val="0"/>
        <w:rPr>
          <w:szCs w:val="24"/>
        </w:rPr>
      </w:pPr>
      <w:r>
        <w:rPr>
          <w:szCs w:val="24"/>
        </w:rPr>
        <w:t>Table </w:t>
      </w:r>
      <w:r w:rsidR="006A2DB6">
        <w:rPr>
          <w:szCs w:val="24"/>
        </w:rPr>
        <w:t xml:space="preserve">63 — Nested elements of element </w:t>
      </w:r>
      <w:r w:rsidR="006A2DB6" w:rsidRPr="009E10B0">
        <w:rPr>
          <w:rStyle w:val="ISOCode"/>
        </w:rPr>
        <w:t>&lt;gumdrop/&gt;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7B3245A9" w14:textId="77777777" w:rsidTr="006653D5">
        <w:trPr>
          <w:cantSplit/>
          <w:tblHeader/>
          <w:jc w:val="center"/>
        </w:trPr>
        <w:tc>
          <w:tcPr>
            <w:tcW w:w="2111" w:type="dxa"/>
            <w:tcBorders>
              <w:top w:val="single" w:sz="12" w:space="0" w:color="auto"/>
              <w:bottom w:val="single" w:sz="12" w:space="0" w:color="auto"/>
            </w:tcBorders>
            <w:shd w:val="clear" w:color="auto" w:fill="F3F3F3"/>
            <w:vAlign w:val="bottom"/>
          </w:tcPr>
          <w:p w14:paraId="120D28C7" w14:textId="08FCB0B8" w:rsidR="006A2DB6" w:rsidRPr="00EC4DAD" w:rsidRDefault="006A2DB6" w:rsidP="006A2DB6">
            <w:pPr>
              <w:pStyle w:val="Tableheader"/>
              <w:autoSpaceDE w:val="0"/>
              <w:autoSpaceDN w:val="0"/>
              <w:adjustRightInd w:val="0"/>
              <w:jc w:val="both"/>
              <w:rPr>
                <w:b/>
              </w:rPr>
            </w:pPr>
            <w:r w:rsidRPr="00EC4DAD">
              <w:rPr>
                <w:b/>
                <w:szCs w:val="24"/>
              </w:rPr>
              <w:t xml:space="preserve">Nested </w:t>
            </w:r>
            <w:ins w:id="753" w:author="LUEJE Claudia" w:date="2024-05-02T19:23:00Z">
              <w:r w:rsidR="00081A65">
                <w:rPr>
                  <w:b/>
                  <w:szCs w:val="24"/>
                </w:rPr>
                <w:t>e</w:t>
              </w:r>
            </w:ins>
            <w:del w:id="754" w:author="LUEJE Claudia" w:date="2024-05-02T19:23:00Z">
              <w:r w:rsidRPr="00EC4DAD" w:rsidDel="00081A65">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1DE21E7B" w14:textId="093C2F9C"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06B81367" w14:textId="1614701F"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CD0B2A" w14:textId="2531177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8DB3261" w14:textId="77777777" w:rsidTr="006653D5">
        <w:trPr>
          <w:cantSplit/>
          <w:jc w:val="center"/>
        </w:trPr>
        <w:tc>
          <w:tcPr>
            <w:tcW w:w="2111" w:type="dxa"/>
            <w:tcBorders>
              <w:top w:val="single" w:sz="12" w:space="0" w:color="auto"/>
            </w:tcBorders>
            <w:vAlign w:val="bottom"/>
          </w:tcPr>
          <w:p w14:paraId="52A76AD1" w14:textId="0F005A5B"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7BB9A8AB" w14:textId="76923806"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8892AC" w14:textId="07C9C4A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E6F8F5A" w14:textId="4EBF41E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B11C2B2" w14:textId="77777777" w:rsidTr="006653D5">
        <w:trPr>
          <w:cantSplit/>
          <w:jc w:val="center"/>
        </w:trPr>
        <w:tc>
          <w:tcPr>
            <w:tcW w:w="2111" w:type="dxa"/>
            <w:tcBorders>
              <w:bottom w:val="single" w:sz="12" w:space="0" w:color="auto"/>
            </w:tcBorders>
            <w:vAlign w:val="bottom"/>
          </w:tcPr>
          <w:p w14:paraId="6C28A667" w14:textId="40B6FD24"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6E849E39" w14:textId="68B0888D"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0B6E49E" w14:textId="0A1B30B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336D819A" w14:textId="40DFF831" w:rsidR="006A2DB6" w:rsidRPr="006A2DB6" w:rsidRDefault="006A2DB6" w:rsidP="006A2DB6">
            <w:pPr>
              <w:pStyle w:val="Tablebody"/>
              <w:autoSpaceDE w:val="0"/>
              <w:autoSpaceDN w:val="0"/>
              <w:adjustRightInd w:val="0"/>
              <w:jc w:val="both"/>
            </w:pPr>
            <w:r w:rsidRPr="006A2DB6">
              <w:rPr>
                <w:szCs w:val="24"/>
              </w:rPr>
              <w:t>-</w:t>
            </w:r>
          </w:p>
        </w:tc>
      </w:tr>
    </w:tbl>
    <w:p w14:paraId="42682542" w14:textId="2AB9A37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55" w:author="LUEJE Claudia" w:date="2024-05-02T19:24:00Z">
        <w:r w:rsidR="00081A65">
          <w:rPr>
            <w:szCs w:val="24"/>
          </w:rPr>
          <w:t>XAMPLE</w:t>
        </w:r>
      </w:ins>
      <w:del w:id="756" w:author="LUEJE Claudia" w:date="2024-05-02T19:24:00Z">
        <w:r w:rsidDel="00081A65">
          <w:rPr>
            <w:szCs w:val="24"/>
          </w:rPr>
          <w:delText>xample</w:delText>
        </w:r>
      </w:del>
      <w:r w:rsidR="00512DC1">
        <w:rPr>
          <w:szCs w:val="24"/>
        </w:rPr>
        <w:tab/>
        <w:t> </w:t>
      </w:r>
    </w:p>
    <w:p w14:paraId="306A3603" w14:textId="63DF6B0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label="DROP_2123921"&gt;</w:t>
      </w:r>
    </w:p>
    <w:p w14:paraId="75A6CD2E" w14:textId="5A7B4354"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Assumed Unit system with mass attribute with value="kg" --&gt;</w:t>
      </w:r>
    </w:p>
    <w:p w14:paraId="1B1A517A" w14:textId="356870D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&lt;gumdrop diameter="5.0" mass="0.0033" material="CAD_Material" /&gt;</w:t>
      </w:r>
    </w:p>
    <w:p w14:paraId="5BB48139" w14:textId="02BD58D3"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36CE419F" w14:textId="35054808"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1B84967" w14:textId="7BF288B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5E4C9B0" w14:textId="2274AE6D"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51A338A" w14:textId="5F62F225" w:rsidR="006A2DB6"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1F07112" w14:textId="302EB481" w:rsidR="009E10B0" w:rsidRDefault="009E10B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937FD5C"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Clinches</w:t>
      </w:r>
    </w:p>
    <w:p w14:paraId="73FFB685" w14:textId="77777777" w:rsidR="006A2DB6" w:rsidRDefault="006A2DB6">
      <w:pPr>
        <w:pStyle w:val="BodyText"/>
        <w:autoSpaceDE w:val="0"/>
        <w:autoSpaceDN w:val="0"/>
        <w:adjustRightInd w:val="0"/>
        <w:rPr>
          <w:szCs w:val="24"/>
        </w:rPr>
      </w:pPr>
      <w:r>
        <w:rPr>
          <w:szCs w:val="24"/>
        </w:rPr>
        <w:t>Clinching is a mechanical, cold forming fastening method to join sheet metal without additional components, using special tools to plastically form a mechanical interlock between the sheets.</w:t>
      </w:r>
    </w:p>
    <w:p w14:paraId="3409EF26" w14:textId="77777777" w:rsidR="006A2DB6" w:rsidRDefault="006A2DB6">
      <w:pPr>
        <w:pStyle w:val="BodyText"/>
        <w:autoSpaceDE w:val="0"/>
        <w:autoSpaceDN w:val="0"/>
        <w:adjustRightInd w:val="0"/>
        <w:rPr>
          <w:szCs w:val="24"/>
        </w:rPr>
      </w:pPr>
      <w:r>
        <w:rPr>
          <w:szCs w:val="24"/>
        </w:rPr>
        <w:t>In general, clinching is used for light metal materials, as these can only be welded in poor quality or not at all. This joining technique can also be a cost-effective alternative to spot welding for specific steel structures. Such joints can typically be found on air conditioning tube fixations or air bag assemblies.</w:t>
      </w:r>
    </w:p>
    <w:p w14:paraId="7C284EC1" w14:textId="3BD601E4" w:rsidR="006A2DB6" w:rsidRDefault="006A2DB6">
      <w:pPr>
        <w:pStyle w:val="BodyText"/>
        <w:autoSpaceDE w:val="0"/>
        <w:autoSpaceDN w:val="0"/>
        <w:adjustRightInd w:val="0"/>
        <w:rPr>
          <w:szCs w:val="24"/>
        </w:rPr>
      </w:pPr>
      <w:r>
        <w:rPr>
          <w:szCs w:val="24"/>
        </w:rPr>
        <w:t>As a result, the cross</w:t>
      </w:r>
      <w:ins w:id="757" w:author="LUEJE Claudia" w:date="2024-05-02T19:24:00Z">
        <w:r w:rsidR="004819BE">
          <w:rPr>
            <w:szCs w:val="24"/>
          </w:rPr>
          <w:t>-</w:t>
        </w:r>
      </w:ins>
      <w:del w:id="758" w:author="LUEJE Claudia" w:date="2024-05-02T19:24:00Z">
        <w:r w:rsidDel="004819BE">
          <w:rPr>
            <w:szCs w:val="24"/>
          </w:rPr>
          <w:delText xml:space="preserve"> </w:delText>
        </w:r>
      </w:del>
      <w:r>
        <w:rPr>
          <w:szCs w:val="24"/>
        </w:rPr>
        <w:t xml:space="preserve">section of a clinch can look as shown in </w:t>
      </w:r>
      <w:r w:rsidR="002F3F18">
        <w:rPr>
          <w:rStyle w:val="citefig"/>
          <w:szCs w:val="24"/>
        </w:rPr>
        <w:t>Figure </w:t>
      </w:r>
      <w:r>
        <w:rPr>
          <w:rStyle w:val="citefig"/>
          <w:szCs w:val="24"/>
        </w:rPr>
        <w:t>31</w:t>
      </w:r>
      <w:r>
        <w:rPr>
          <w:szCs w:val="24"/>
        </w:rPr>
        <w:t>:</w:t>
      </w:r>
    </w:p>
    <w:p w14:paraId="31624D0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8329_ed1fig31.EPS</w:t>
      </w:r>
    </w:p>
    <w:p w14:paraId="2331FCC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75E45A" w14:textId="77777777" w:rsidTr="006653D5">
        <w:tc>
          <w:tcPr>
            <w:tcW w:w="397" w:type="dxa"/>
          </w:tcPr>
          <w:p w14:paraId="39D86FF6" w14:textId="308F51B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F4BF800" w14:textId="4C6AFD9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 side material</w:t>
            </w:r>
          </w:p>
        </w:tc>
      </w:tr>
      <w:tr w:rsidR="006A2DB6" w14:paraId="73F7884C" w14:textId="77777777" w:rsidTr="006653D5">
        <w:tc>
          <w:tcPr>
            <w:tcW w:w="397" w:type="dxa"/>
          </w:tcPr>
          <w:p w14:paraId="25C62E0F" w14:textId="33E337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EE1B55D" w14:textId="1C135B9A"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59" w:author="LUEJE Claudia" w:date="2024-05-02T19:24:00Z">
              <w:r>
                <w:rPr>
                  <w:szCs w:val="24"/>
                </w:rPr>
                <w:t>n</w:t>
              </w:r>
            </w:ins>
            <w:del w:id="760" w:author="LUEJE Claudia" w:date="2024-05-02T19:24:00Z">
              <w:r w:rsidR="00081A65" w:rsidRPr="006A2DB6" w:rsidDel="004819BE">
                <w:rPr>
                  <w:szCs w:val="24"/>
                </w:rPr>
                <w:delText>N</w:delText>
              </w:r>
            </w:del>
            <w:r w:rsidR="006A2DB6" w:rsidRPr="006A2DB6">
              <w:rPr>
                <w:szCs w:val="24"/>
              </w:rPr>
              <w:t>eck</w:t>
            </w:r>
          </w:p>
        </w:tc>
      </w:tr>
      <w:tr w:rsidR="006A2DB6" w14:paraId="59F51A62" w14:textId="77777777" w:rsidTr="006653D5">
        <w:tc>
          <w:tcPr>
            <w:tcW w:w="397" w:type="dxa"/>
          </w:tcPr>
          <w:p w14:paraId="7A34D1CD" w14:textId="6F960CA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761B1F6" w14:textId="7E7CD6D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die side material</w:t>
            </w:r>
          </w:p>
        </w:tc>
      </w:tr>
      <w:tr w:rsidR="006A2DB6" w14:paraId="472B74A7" w14:textId="77777777" w:rsidTr="006653D5">
        <w:tc>
          <w:tcPr>
            <w:tcW w:w="397" w:type="dxa"/>
          </w:tcPr>
          <w:p w14:paraId="2B0210A6" w14:textId="3C27F9D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9456B21" w14:textId="73952B7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 thickness</w:t>
            </w:r>
          </w:p>
        </w:tc>
      </w:tr>
      <w:tr w:rsidR="006A2DB6" w14:paraId="43B2AF24" w14:textId="77777777" w:rsidTr="006653D5">
        <w:tc>
          <w:tcPr>
            <w:tcW w:w="397" w:type="dxa"/>
          </w:tcPr>
          <w:p w14:paraId="69271630" w14:textId="55D98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1B8B2261" w14:textId="2DADD945" w:rsidR="006A2DB6" w:rsidRPr="006A2DB6" w:rsidRDefault="004819BE"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61" w:author="LUEJE Claudia" w:date="2024-05-02T19:25:00Z">
              <w:r>
                <w:rPr>
                  <w:szCs w:val="24"/>
                </w:rPr>
                <w:t>i</w:t>
              </w:r>
            </w:ins>
            <w:del w:id="762" w:author="LUEJE Claudia" w:date="2024-05-02T19:25:00Z">
              <w:r w:rsidR="00081A65" w:rsidRPr="006A2DB6" w:rsidDel="004819BE">
                <w:rPr>
                  <w:szCs w:val="24"/>
                </w:rPr>
                <w:delText>I</w:delText>
              </w:r>
            </w:del>
            <w:r w:rsidR="006A2DB6" w:rsidRPr="006A2DB6">
              <w:rPr>
                <w:szCs w:val="24"/>
              </w:rPr>
              <w:t>nterlock</w:t>
            </w:r>
          </w:p>
        </w:tc>
      </w:tr>
      <w:tr w:rsidR="006A2DB6" w14:paraId="2E6C4747" w14:textId="77777777" w:rsidTr="006653D5">
        <w:tc>
          <w:tcPr>
            <w:tcW w:w="397" w:type="dxa"/>
          </w:tcPr>
          <w:p w14:paraId="38F5D1FE" w14:textId="67428DA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4985D5EA" w14:textId="07DA23E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button diameter</w:t>
            </w:r>
          </w:p>
        </w:tc>
      </w:tr>
    </w:tbl>
    <w:p w14:paraId="212A7C19" w14:textId="2A45C595" w:rsidR="006A2DB6" w:rsidRDefault="002F3F18">
      <w:pPr>
        <w:pStyle w:val="Figuretitle0"/>
        <w:autoSpaceDE w:val="0"/>
        <w:autoSpaceDN w:val="0"/>
        <w:adjustRightInd w:val="0"/>
        <w:outlineLvl w:val="0"/>
        <w:rPr>
          <w:szCs w:val="24"/>
        </w:rPr>
      </w:pPr>
      <w:r>
        <w:rPr>
          <w:szCs w:val="24"/>
        </w:rPr>
        <w:t>Figure </w:t>
      </w:r>
      <w:r w:rsidR="006A2DB6">
        <w:rPr>
          <w:szCs w:val="24"/>
        </w:rPr>
        <w:t>31 — Clinch joint dimensions</w:t>
      </w:r>
    </w:p>
    <w:p w14:paraId="75E78825" w14:textId="4C90B621" w:rsidR="006A2DB6" w:rsidRDefault="002F3F18">
      <w:pPr>
        <w:pStyle w:val="BodyText"/>
        <w:autoSpaceDE w:val="0"/>
        <w:autoSpaceDN w:val="0"/>
        <w:adjustRightInd w:val="0"/>
        <w:rPr>
          <w:szCs w:val="24"/>
        </w:rPr>
      </w:pPr>
      <w:r>
        <w:rPr>
          <w:rStyle w:val="citefig"/>
          <w:szCs w:val="24"/>
        </w:rPr>
        <w:t>Figure </w:t>
      </w:r>
      <w:r w:rsidR="006A2DB6">
        <w:rPr>
          <w:rStyle w:val="citefig"/>
          <w:szCs w:val="24"/>
        </w:rPr>
        <w:t>32</w:t>
      </w:r>
      <w:r w:rsidR="006A2DB6">
        <w:rPr>
          <w:szCs w:val="24"/>
        </w:rPr>
        <w:t xml:space="preserve"> illustrates typical tool arrangements around a to-be clinch:</w:t>
      </w:r>
    </w:p>
    <w:p w14:paraId="4E5EF51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8329_ed1fig32.EPS</w:t>
      </w:r>
    </w:p>
    <w:p w14:paraId="2BEC704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2F56B9" w14:textId="77777777" w:rsidTr="00A07542">
        <w:tc>
          <w:tcPr>
            <w:tcW w:w="397" w:type="dxa"/>
          </w:tcPr>
          <w:p w14:paraId="3496AD75" w14:textId="7A8E52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38937D3" w14:textId="63935A0C"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punch</w:t>
            </w:r>
          </w:p>
        </w:tc>
      </w:tr>
      <w:tr w:rsidR="006A2DB6" w14:paraId="69B69F32" w14:textId="77777777" w:rsidTr="00A07542">
        <w:tc>
          <w:tcPr>
            <w:tcW w:w="397" w:type="dxa"/>
          </w:tcPr>
          <w:p w14:paraId="3D1EAC1B" w14:textId="55F7305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5CBD6ACA" w14:textId="31D31FD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clinch joint</w:t>
            </w:r>
          </w:p>
        </w:tc>
      </w:tr>
      <w:tr w:rsidR="006A2DB6" w14:paraId="49A1743D" w14:textId="77777777" w:rsidTr="00A07542">
        <w:tc>
          <w:tcPr>
            <w:tcW w:w="397" w:type="dxa"/>
          </w:tcPr>
          <w:p w14:paraId="1E063CE0" w14:textId="6E739B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705A0C94" w14:textId="1971C6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fixed die</w:t>
            </w:r>
          </w:p>
        </w:tc>
      </w:tr>
      <w:tr w:rsidR="006A2DB6" w14:paraId="035A3C89" w14:textId="77777777" w:rsidTr="00A07542">
        <w:tc>
          <w:tcPr>
            <w:tcW w:w="397" w:type="dxa"/>
          </w:tcPr>
          <w:p w14:paraId="51F52658" w14:textId="41B146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44CCE42C" w14:textId="22EB7D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openable die</w:t>
            </w:r>
          </w:p>
        </w:tc>
      </w:tr>
    </w:tbl>
    <w:p w14:paraId="3A5A1A9E" w14:textId="7E2CA8F2" w:rsidR="006A2DB6" w:rsidRDefault="002F3F18">
      <w:pPr>
        <w:pStyle w:val="Figuretitle0"/>
        <w:autoSpaceDE w:val="0"/>
        <w:autoSpaceDN w:val="0"/>
        <w:adjustRightInd w:val="0"/>
        <w:outlineLvl w:val="0"/>
        <w:rPr>
          <w:szCs w:val="24"/>
        </w:rPr>
      </w:pPr>
      <w:r>
        <w:rPr>
          <w:szCs w:val="24"/>
        </w:rPr>
        <w:t>Figure </w:t>
      </w:r>
      <w:r w:rsidR="006A2DB6">
        <w:rPr>
          <w:szCs w:val="24"/>
        </w:rPr>
        <w:t>32 — Two example clinch systems</w:t>
      </w:r>
      <w:r w:rsidR="006A2DB6">
        <w:rPr>
          <w:szCs w:val="24"/>
          <w:vertAlign w:val="superscript"/>
        </w:rPr>
        <w:t>[</w:t>
      </w:r>
      <w:r w:rsidR="006A2DB6">
        <w:rPr>
          <w:rStyle w:val="citebib"/>
          <w:szCs w:val="24"/>
          <w:vertAlign w:val="superscript"/>
        </w:rPr>
        <w:t>12</w:t>
      </w:r>
      <w:r w:rsidR="006A2DB6">
        <w:rPr>
          <w:szCs w:val="24"/>
          <w:vertAlign w:val="superscript"/>
        </w:rPr>
        <w:t>]</w:t>
      </w:r>
      <w:r w:rsidR="006A2DB6">
        <w:rPr>
          <w:szCs w:val="24"/>
        </w:rPr>
        <w:t xml:space="preserve"> (TOX (left) and BTM’s Tog-L-Loc system)</w:t>
      </w:r>
    </w:p>
    <w:p w14:paraId="2DBC0082" w14:textId="49F29322" w:rsidR="006A2DB6" w:rsidRDefault="006A2DB6">
      <w:pPr>
        <w:pStyle w:val="BodyText"/>
        <w:autoSpaceDE w:val="0"/>
        <w:autoSpaceDN w:val="0"/>
        <w:adjustRightInd w:val="0"/>
        <w:rPr>
          <w:szCs w:val="24"/>
        </w:rPr>
      </w:pPr>
      <w:r>
        <w:rPr>
          <w:szCs w:val="24"/>
        </w:rPr>
        <w:t xml:space="preserve">If such a cross-section is rotated around its vertical axis, a pan-shaped round clinch results in </w:t>
      </w:r>
      <w:ins w:id="763" w:author="LUEJE Claudia" w:date="2024-05-02T19:25:00Z">
        <w:r w:rsidR="004819BE">
          <w:rPr>
            <w:szCs w:val="24"/>
          </w:rPr>
          <w:t>three</w:t>
        </w:r>
      </w:ins>
      <w:del w:id="764" w:author="LUEJE Claudia" w:date="2024-05-02T19:25:00Z">
        <w:r w:rsidDel="004819BE">
          <w:rPr>
            <w:szCs w:val="24"/>
          </w:rPr>
          <w:delText>3</w:delText>
        </w:r>
      </w:del>
      <w:r>
        <w:rPr>
          <w:szCs w:val="24"/>
        </w:rPr>
        <w:t xml:space="preserve"> dimensions. Alternatively, this cross</w:t>
      </w:r>
      <w:ins w:id="765" w:author="LUEJE Claudia" w:date="2024-05-02T19:25:00Z">
        <w:r w:rsidR="004819BE">
          <w:rPr>
            <w:szCs w:val="24"/>
          </w:rPr>
          <w:t>-</w:t>
        </w:r>
      </w:ins>
      <w:del w:id="766" w:author="LUEJE Claudia" w:date="2024-05-02T19:25:00Z">
        <w:r w:rsidDel="004819BE">
          <w:rPr>
            <w:szCs w:val="24"/>
          </w:rPr>
          <w:delText xml:space="preserve"> </w:delText>
        </w:r>
      </w:del>
      <w:r>
        <w:rPr>
          <w:szCs w:val="24"/>
        </w:rPr>
        <w:t xml:space="preserve">section can be regarded </w:t>
      </w:r>
      <w:ins w:id="767" w:author="LUEJE Claudia" w:date="2024-05-02T19:26:00Z">
        <w:r w:rsidR="004819BE">
          <w:rPr>
            <w:szCs w:val="24"/>
          </w:rPr>
          <w:t xml:space="preserve">as </w:t>
        </w:r>
      </w:ins>
      <w:r>
        <w:rPr>
          <w:szCs w:val="24"/>
        </w:rPr>
        <w:t>the view at an open edge of two stacked sheets. The shape’s height reduces, as the section proceeds “behind the paper”, resulting in a wedge-shaped 3-dimensional contour.</w:t>
      </w:r>
    </w:p>
    <w:p w14:paraId="206C3E4A" w14:textId="6F252B97" w:rsidR="006A2DB6" w:rsidRDefault="006A2DB6">
      <w:pPr>
        <w:pStyle w:val="BodyText"/>
        <w:autoSpaceDE w:val="0"/>
        <w:autoSpaceDN w:val="0"/>
        <w:adjustRightInd w:val="0"/>
        <w:rPr>
          <w:szCs w:val="24"/>
        </w:rPr>
      </w:pPr>
      <w:r>
        <w:rPr>
          <w:szCs w:val="24"/>
        </w:rPr>
        <w:t>A wide range of geometrical shapes, produced by as many different tools, is possible. Therefore, an enumeration of all clinches cannot be provided. They shall be described by OEM</w:t>
      </w:r>
      <w:ins w:id="768" w:author="LUEJE Claudia" w:date="2024-05-02T19:26:00Z">
        <w:r w:rsidR="004819BE">
          <w:rPr>
            <w:szCs w:val="24"/>
          </w:rPr>
          <w:t>-</w:t>
        </w:r>
      </w:ins>
      <w:del w:id="769" w:author="LUEJE Claudia" w:date="2024-05-02T19:26:00Z">
        <w:r w:rsidDel="004819BE">
          <w:rPr>
            <w:szCs w:val="24"/>
          </w:rPr>
          <w:delText xml:space="preserve"> </w:delText>
        </w:r>
      </w:del>
      <w:r>
        <w:rPr>
          <w:szCs w:val="24"/>
        </w:rPr>
        <w:t>specific alphanumeric names. The same is valid for the strength of the clinch, in terms of its strength class.</w:t>
      </w:r>
    </w:p>
    <w:p w14:paraId="739E6629" w14:textId="53F0E75F" w:rsidR="006A2DB6" w:rsidRDefault="006A2DB6">
      <w:pPr>
        <w:pStyle w:val="BodyText"/>
        <w:autoSpaceDE w:val="0"/>
        <w:autoSpaceDN w:val="0"/>
        <w:adjustRightInd w:val="0"/>
        <w:rPr>
          <w:szCs w:val="24"/>
        </w:rPr>
      </w:pPr>
      <w:r>
        <w:rPr>
          <w:szCs w:val="24"/>
        </w:rPr>
        <w:t xml:space="preserve">A clinch is denoted by an element </w:t>
      </w:r>
      <w:r w:rsidRPr="000C0D72">
        <w:rPr>
          <w:rStyle w:val="ISOCode"/>
        </w:rPr>
        <w:t>&lt;clinch/&gt;</w:t>
      </w:r>
      <w:r>
        <w:rPr>
          <w:szCs w:val="24"/>
        </w:rPr>
        <w:t xml:space="preserve">. This element is described completely by its attributes and nested elements, see </w:t>
      </w:r>
      <w:r w:rsidR="009C3FFA">
        <w:rPr>
          <w:rStyle w:val="citetbl"/>
          <w:szCs w:val="24"/>
        </w:rPr>
        <w:t>Table </w:t>
      </w:r>
      <w:r>
        <w:rPr>
          <w:rStyle w:val="citetbl"/>
          <w:szCs w:val="24"/>
        </w:rPr>
        <w:t>64</w:t>
      </w:r>
      <w:r>
        <w:rPr>
          <w:szCs w:val="24"/>
        </w:rPr>
        <w:t xml:space="preserve"> and </w:t>
      </w:r>
      <w:r w:rsidR="009C3FFA">
        <w:rPr>
          <w:rStyle w:val="citetbl"/>
          <w:szCs w:val="24"/>
        </w:rPr>
        <w:t>Table </w:t>
      </w:r>
      <w:r>
        <w:rPr>
          <w:rStyle w:val="citetbl"/>
          <w:szCs w:val="24"/>
        </w:rPr>
        <w:t>65</w:t>
      </w:r>
      <w:r>
        <w:rPr>
          <w:szCs w:val="24"/>
        </w:rPr>
        <w:t>:</w:t>
      </w:r>
    </w:p>
    <w:p w14:paraId="1EC22576" w14:textId="15C30169" w:rsidR="006A2DB6" w:rsidRDefault="009C3FFA">
      <w:pPr>
        <w:pStyle w:val="Tabletitle"/>
        <w:autoSpaceDE w:val="0"/>
        <w:autoSpaceDN w:val="0"/>
        <w:adjustRightInd w:val="0"/>
        <w:outlineLvl w:val="0"/>
        <w:rPr>
          <w:szCs w:val="24"/>
        </w:rPr>
      </w:pPr>
      <w:r>
        <w:rPr>
          <w:szCs w:val="24"/>
        </w:rPr>
        <w:t>Table </w:t>
      </w:r>
      <w:r w:rsidR="006A2DB6">
        <w:rPr>
          <w:szCs w:val="24"/>
        </w:rPr>
        <w:t xml:space="preserve">64 — Nested elements of </w:t>
      </w:r>
      <w:r w:rsidR="006A2DB6" w:rsidRPr="000C0D72">
        <w:rPr>
          <w:rStyle w:val="ISOCode"/>
        </w:rPr>
        <w:t>&lt;connection_0d/&gt;</w:t>
      </w:r>
      <w:r w:rsidR="006A2DB6">
        <w:rPr>
          <w:szCs w:val="24"/>
        </w:rPr>
        <w:t xml:space="preserve"> for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35F0FC8F"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12A2B847" w14:textId="00062563" w:rsidR="006A2DB6" w:rsidRPr="00EC4DAD" w:rsidRDefault="006A2DB6" w:rsidP="006A2DB6">
            <w:pPr>
              <w:pStyle w:val="Tableheader"/>
              <w:autoSpaceDE w:val="0"/>
              <w:autoSpaceDN w:val="0"/>
              <w:adjustRightInd w:val="0"/>
              <w:jc w:val="both"/>
              <w:rPr>
                <w:b/>
              </w:rPr>
            </w:pPr>
            <w:r w:rsidRPr="00EC4DAD">
              <w:rPr>
                <w:b/>
                <w:szCs w:val="24"/>
              </w:rPr>
              <w:t xml:space="preserve">Nested </w:t>
            </w:r>
            <w:ins w:id="770" w:author="LUEJE Claudia" w:date="2024-05-02T19:26:00Z">
              <w:r w:rsidR="004819BE">
                <w:rPr>
                  <w:b/>
                  <w:szCs w:val="24"/>
                </w:rPr>
                <w:t>e</w:t>
              </w:r>
            </w:ins>
            <w:del w:id="771" w:author="LUEJE Claudia" w:date="2024-05-02T19:26:00Z">
              <w:r w:rsidRPr="00EC4DAD" w:rsidDel="004819BE">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07842814" w14:textId="19E385D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4024827" w14:textId="19DF17C5"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696E58C" w14:textId="0E2EF637"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0DE23707" w14:textId="77777777" w:rsidTr="008750FF">
        <w:trPr>
          <w:cantSplit/>
          <w:jc w:val="center"/>
        </w:trPr>
        <w:tc>
          <w:tcPr>
            <w:tcW w:w="2111" w:type="dxa"/>
            <w:tcBorders>
              <w:top w:val="single" w:sz="12" w:space="0" w:color="auto"/>
            </w:tcBorders>
            <w:vAlign w:val="bottom"/>
          </w:tcPr>
          <w:p w14:paraId="7915C579" w14:textId="38DBFD0D" w:rsidR="006A2DB6" w:rsidRPr="006A2DB6" w:rsidRDefault="006A2DB6" w:rsidP="006A2DB6">
            <w:pPr>
              <w:pStyle w:val="Tablebody"/>
              <w:autoSpaceDE w:val="0"/>
              <w:autoSpaceDN w:val="0"/>
              <w:adjustRightInd w:val="0"/>
              <w:jc w:val="both"/>
            </w:pPr>
            <w:r w:rsidRPr="006A2DB6">
              <w:rPr>
                <w:szCs w:val="24"/>
              </w:rPr>
              <w:t>clinch</w:t>
            </w:r>
          </w:p>
        </w:tc>
        <w:tc>
          <w:tcPr>
            <w:tcW w:w="1559" w:type="dxa"/>
            <w:tcBorders>
              <w:top w:val="single" w:sz="12" w:space="0" w:color="auto"/>
            </w:tcBorders>
            <w:vAlign w:val="bottom"/>
          </w:tcPr>
          <w:p w14:paraId="5345B6C1" w14:textId="2970547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3480F76F" w14:textId="1AA594A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2A137B0" w14:textId="6A19FB4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CC8C2C" w14:textId="77777777" w:rsidTr="008750FF">
        <w:trPr>
          <w:cantSplit/>
          <w:jc w:val="center"/>
        </w:trPr>
        <w:tc>
          <w:tcPr>
            <w:tcW w:w="2111" w:type="dxa"/>
            <w:vAlign w:val="bottom"/>
          </w:tcPr>
          <w:p w14:paraId="3A65C416" w14:textId="7663E91E"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6D2050D6" w14:textId="6957AA3C"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0BCA2193" w14:textId="77F3CCAB"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6476B361" w14:textId="5E579C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BD9C3F3" w14:textId="77777777" w:rsidTr="008750FF">
        <w:trPr>
          <w:cantSplit/>
          <w:jc w:val="center"/>
        </w:trPr>
        <w:tc>
          <w:tcPr>
            <w:tcW w:w="2111" w:type="dxa"/>
            <w:vAlign w:val="bottom"/>
          </w:tcPr>
          <w:p w14:paraId="1A2A3819" w14:textId="0B62F7FC"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B6CED4" w14:textId="21CE7D76"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0297A3F" w14:textId="0D9102F5"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243BDEC" w14:textId="272E961E" w:rsidR="006A2DB6" w:rsidRPr="006A2DB6" w:rsidRDefault="006A2DB6" w:rsidP="006A2DB6">
            <w:pPr>
              <w:pStyle w:val="Tablebody"/>
              <w:autoSpaceDE w:val="0"/>
              <w:autoSpaceDN w:val="0"/>
              <w:adjustRightInd w:val="0"/>
              <w:jc w:val="both"/>
            </w:pPr>
            <w:r w:rsidRPr="006A2DB6">
              <w:rPr>
                <w:szCs w:val="24"/>
              </w:rPr>
              <w:t xml:space="preserve">See </w:t>
            </w:r>
            <w:del w:id="772" w:author="LUEJE Claudia" w:date="2024-05-02T19:26:00Z">
              <w:r w:rsidRPr="006A2DB6" w:rsidDel="004819BE">
                <w:rPr>
                  <w:rStyle w:val="citesec"/>
                  <w:szCs w:val="24"/>
                </w:rPr>
                <w:delText>clause </w:delText>
              </w:r>
            </w:del>
            <w:r w:rsidRPr="006A2DB6">
              <w:rPr>
                <w:rStyle w:val="citesec"/>
                <w:szCs w:val="24"/>
              </w:rPr>
              <w:t>7.3.2</w:t>
            </w:r>
            <w:r w:rsidRPr="006A2DB6">
              <w:rPr>
                <w:szCs w:val="24"/>
              </w:rPr>
              <w:t>.</w:t>
            </w:r>
          </w:p>
        </w:tc>
      </w:tr>
      <w:tr w:rsidR="006A2DB6" w:rsidRPr="00F54804" w14:paraId="254EFAD6" w14:textId="77777777" w:rsidTr="008750FF">
        <w:trPr>
          <w:cantSplit/>
          <w:jc w:val="center"/>
        </w:trPr>
        <w:tc>
          <w:tcPr>
            <w:tcW w:w="2111" w:type="dxa"/>
            <w:vAlign w:val="bottom"/>
          </w:tcPr>
          <w:p w14:paraId="1C3F2A7B" w14:textId="5785CE0A"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3E4D650F" w14:textId="0FE38886"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3A2AC904" w14:textId="02F77E44"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166E6CC2" w14:textId="2F21939D" w:rsidR="006A2DB6" w:rsidRPr="006A2DB6" w:rsidRDefault="006A2DB6" w:rsidP="006A2DB6">
            <w:pPr>
              <w:pStyle w:val="Tablebody"/>
              <w:autoSpaceDE w:val="0"/>
              <w:autoSpaceDN w:val="0"/>
              <w:adjustRightInd w:val="0"/>
              <w:jc w:val="both"/>
            </w:pPr>
            <w:r w:rsidRPr="006A2DB6">
              <w:rPr>
                <w:szCs w:val="24"/>
              </w:rPr>
              <w:t xml:space="preserve">See </w:t>
            </w:r>
            <w:del w:id="773" w:author="LUEJE Claudia" w:date="2024-05-02T19:26:00Z">
              <w:r w:rsidRPr="00F5203F" w:rsidDel="004819BE">
                <w:rPr>
                  <w:rStyle w:val="citesec"/>
                </w:rPr>
                <w:delText>clause </w:delText>
              </w:r>
            </w:del>
            <w:r w:rsidRPr="00F5203F">
              <w:rPr>
                <w:rStyle w:val="citesec"/>
              </w:rPr>
              <w:t>7.3.3</w:t>
            </w:r>
            <w:r w:rsidRPr="006A2DB6">
              <w:rPr>
                <w:szCs w:val="24"/>
              </w:rPr>
              <w:t>.</w:t>
            </w:r>
          </w:p>
        </w:tc>
      </w:tr>
      <w:tr w:rsidR="006A2DB6" w:rsidRPr="00F54804" w14:paraId="56D51FC8" w14:textId="77777777" w:rsidTr="008750FF">
        <w:trPr>
          <w:cantSplit/>
          <w:jc w:val="center"/>
        </w:trPr>
        <w:tc>
          <w:tcPr>
            <w:tcW w:w="2111" w:type="dxa"/>
            <w:tcBorders>
              <w:bottom w:val="single" w:sz="12" w:space="0" w:color="auto"/>
            </w:tcBorders>
          </w:tcPr>
          <w:p w14:paraId="61F9AB99" w14:textId="4C294598"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238EDD7" w14:textId="0ACC7537"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1D09221B" w14:textId="288A9ED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026E26DA" w14:textId="5BFB5F46" w:rsidR="006A2DB6" w:rsidRPr="006A2DB6" w:rsidRDefault="006A2DB6" w:rsidP="006A2DB6">
            <w:pPr>
              <w:pStyle w:val="Tablebody"/>
              <w:autoSpaceDE w:val="0"/>
              <w:autoSpaceDN w:val="0"/>
              <w:adjustRightInd w:val="0"/>
              <w:jc w:val="both"/>
            </w:pPr>
            <w:r w:rsidRPr="006A2DB6">
              <w:rPr>
                <w:szCs w:val="24"/>
              </w:rPr>
              <w:t xml:space="preserve">See </w:t>
            </w:r>
            <w:del w:id="774" w:author="LUEJE Claudia" w:date="2024-05-02T19:26:00Z">
              <w:r w:rsidRPr="006A2DB6" w:rsidDel="004819BE">
                <w:rPr>
                  <w:rStyle w:val="citesec"/>
                  <w:szCs w:val="24"/>
                </w:rPr>
                <w:delText>clause </w:delText>
              </w:r>
            </w:del>
            <w:r w:rsidRPr="006A2DB6">
              <w:rPr>
                <w:rStyle w:val="citesec"/>
                <w:szCs w:val="24"/>
              </w:rPr>
              <w:t>8.5</w:t>
            </w:r>
            <w:r w:rsidRPr="006A2DB6">
              <w:rPr>
                <w:szCs w:val="24"/>
              </w:rPr>
              <w:t>.</w:t>
            </w:r>
          </w:p>
        </w:tc>
      </w:tr>
    </w:tbl>
    <w:p w14:paraId="30C3962F" w14:textId="78EC8F2B" w:rsidR="006A2DB6" w:rsidRDefault="006A2DB6">
      <w:pPr>
        <w:pStyle w:val="BodyText"/>
        <w:autoSpaceDE w:val="0"/>
        <w:autoSpaceDN w:val="0"/>
        <w:adjustRightInd w:val="0"/>
        <w:rPr>
          <w:szCs w:val="24"/>
        </w:rPr>
      </w:pPr>
      <w:r>
        <w:rPr>
          <w:szCs w:val="24"/>
        </w:rPr>
        <w:t xml:space="preserve">The XML specification of the </w:t>
      </w:r>
      <w:r w:rsidRPr="000C0D72">
        <w:rPr>
          <w:rStyle w:val="ISOCode"/>
        </w:rPr>
        <w:t>&lt;clinch/&gt;</w:t>
      </w:r>
      <w:r>
        <w:rPr>
          <w:szCs w:val="24"/>
        </w:rPr>
        <w:t xml:space="preserve"> element is shown in </w:t>
      </w:r>
      <w:r w:rsidR="009C3FFA">
        <w:rPr>
          <w:rStyle w:val="citetbl"/>
          <w:szCs w:val="24"/>
        </w:rPr>
        <w:t>Table </w:t>
      </w:r>
      <w:r>
        <w:rPr>
          <w:rStyle w:val="citetbl"/>
          <w:szCs w:val="24"/>
        </w:rPr>
        <w:t>65</w:t>
      </w:r>
      <w:r>
        <w:rPr>
          <w:rStyle w:val="ISOCodebold"/>
          <w:rFonts w:cs="Times New Roman"/>
          <w:szCs w:val="24"/>
        </w:rPr>
        <w:t>:</w:t>
      </w:r>
    </w:p>
    <w:p w14:paraId="5A656469" w14:textId="1D014D12" w:rsidR="006A2DB6" w:rsidRDefault="009C3FFA">
      <w:pPr>
        <w:pStyle w:val="Tabletitle"/>
        <w:autoSpaceDE w:val="0"/>
        <w:autoSpaceDN w:val="0"/>
        <w:adjustRightInd w:val="0"/>
        <w:outlineLvl w:val="0"/>
        <w:rPr>
          <w:szCs w:val="24"/>
        </w:rPr>
      </w:pPr>
      <w:r>
        <w:rPr>
          <w:szCs w:val="24"/>
        </w:rPr>
        <w:t>Table </w:t>
      </w:r>
      <w:r w:rsidR="006A2DB6">
        <w:rPr>
          <w:szCs w:val="24"/>
        </w:rPr>
        <w:t xml:space="preserve">65 — Attributes of element </w:t>
      </w:r>
      <w:r w:rsidR="006A2DB6" w:rsidRPr="000C0D72">
        <w:rPr>
          <w:rStyle w:val="ISOCode"/>
        </w:rPr>
        <w:t>&lt;clinch/&gt;</w:t>
      </w:r>
    </w:p>
    <w:tbl>
      <w:tblPr>
        <w:tblW w:w="92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531"/>
        <w:gridCol w:w="1474"/>
        <w:gridCol w:w="1134"/>
        <w:gridCol w:w="3231"/>
      </w:tblGrid>
      <w:tr w:rsidR="006A2DB6" w:rsidRPr="00EC4DAD" w14:paraId="60A4BA4D" w14:textId="77777777" w:rsidTr="008750FF">
        <w:trPr>
          <w:cantSplit/>
          <w:tblHeader/>
          <w:jc w:val="center"/>
        </w:trPr>
        <w:tc>
          <w:tcPr>
            <w:tcW w:w="1871" w:type="dxa"/>
            <w:tcBorders>
              <w:top w:val="single" w:sz="12" w:space="0" w:color="auto"/>
              <w:bottom w:val="single" w:sz="12" w:space="0" w:color="auto"/>
            </w:tcBorders>
            <w:shd w:val="clear" w:color="auto" w:fill="F3F3F3"/>
            <w:vAlign w:val="bottom"/>
          </w:tcPr>
          <w:p w14:paraId="258C3E6A" w14:textId="4083693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31" w:type="dxa"/>
            <w:tcBorders>
              <w:top w:val="single" w:sz="12" w:space="0" w:color="auto"/>
              <w:bottom w:val="single" w:sz="12" w:space="0" w:color="auto"/>
            </w:tcBorders>
            <w:shd w:val="clear" w:color="auto" w:fill="F3F3F3"/>
            <w:vAlign w:val="bottom"/>
          </w:tcPr>
          <w:p w14:paraId="10433E4E" w14:textId="033138B4"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7EB9E8FC" w14:textId="5582F684" w:rsidR="006A2DB6" w:rsidRPr="00EC4DAD" w:rsidRDefault="006A2DB6" w:rsidP="006A2DB6">
            <w:pPr>
              <w:pStyle w:val="Tableheader"/>
              <w:autoSpaceDE w:val="0"/>
              <w:autoSpaceDN w:val="0"/>
              <w:adjustRightInd w:val="0"/>
              <w:jc w:val="both"/>
              <w:rPr>
                <w:b/>
              </w:rPr>
            </w:pPr>
            <w:r w:rsidRPr="00EC4DAD">
              <w:rPr>
                <w:b/>
                <w:szCs w:val="24"/>
              </w:rPr>
              <w:t xml:space="preserve">Value </w:t>
            </w:r>
            <w:ins w:id="775" w:author="LUEJE Claudia" w:date="2024-05-02T19:26:00Z">
              <w:r w:rsidR="004819BE">
                <w:rPr>
                  <w:b/>
                  <w:szCs w:val="24"/>
                </w:rPr>
                <w:t>s</w:t>
              </w:r>
            </w:ins>
            <w:del w:id="776" w:author="LUEJE Claudia" w:date="2024-05-02T19:26:00Z">
              <w:r w:rsidRPr="00EC4DAD" w:rsidDel="004819BE">
                <w:rPr>
                  <w:b/>
                  <w:szCs w:val="24"/>
                </w:rPr>
                <w:delText>S</w:delText>
              </w:r>
            </w:del>
            <w:r w:rsidRPr="00EC4DAD">
              <w:rPr>
                <w:b/>
                <w:szCs w:val="24"/>
              </w:rPr>
              <w:t>pace</w:t>
            </w:r>
          </w:p>
        </w:tc>
        <w:tc>
          <w:tcPr>
            <w:tcW w:w="1134" w:type="dxa"/>
            <w:tcBorders>
              <w:top w:val="single" w:sz="12" w:space="0" w:color="auto"/>
              <w:bottom w:val="single" w:sz="12" w:space="0" w:color="auto"/>
            </w:tcBorders>
            <w:shd w:val="clear" w:color="auto" w:fill="F3F3F3"/>
            <w:vAlign w:val="bottom"/>
          </w:tcPr>
          <w:p w14:paraId="3D2C03A8" w14:textId="118E0B1C" w:rsidR="006A2DB6" w:rsidRPr="00EC4DAD" w:rsidRDefault="006A2DB6" w:rsidP="006A2DB6">
            <w:pPr>
              <w:pStyle w:val="Tableheader"/>
              <w:autoSpaceDE w:val="0"/>
              <w:autoSpaceDN w:val="0"/>
              <w:adjustRightInd w:val="0"/>
              <w:jc w:val="both"/>
              <w:rPr>
                <w:b/>
              </w:rPr>
            </w:pPr>
            <w:r w:rsidRPr="00EC4DAD">
              <w:rPr>
                <w:b/>
                <w:szCs w:val="24"/>
              </w:rPr>
              <w:t>Use</w:t>
            </w:r>
          </w:p>
        </w:tc>
        <w:tc>
          <w:tcPr>
            <w:tcW w:w="3231" w:type="dxa"/>
            <w:tcBorders>
              <w:top w:val="single" w:sz="12" w:space="0" w:color="auto"/>
              <w:bottom w:val="single" w:sz="12" w:space="0" w:color="auto"/>
            </w:tcBorders>
            <w:shd w:val="clear" w:color="auto" w:fill="F3F3F3"/>
            <w:vAlign w:val="bottom"/>
          </w:tcPr>
          <w:p w14:paraId="5C952476" w14:textId="57AEB7F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6A46E2EE" w14:textId="77777777" w:rsidTr="008750FF">
        <w:trPr>
          <w:cantSplit/>
          <w:jc w:val="center"/>
        </w:trPr>
        <w:tc>
          <w:tcPr>
            <w:tcW w:w="1871" w:type="dxa"/>
            <w:tcBorders>
              <w:top w:val="single" w:sz="12" w:space="0" w:color="auto"/>
            </w:tcBorders>
          </w:tcPr>
          <w:p w14:paraId="2A8C0A58" w14:textId="1102C5F4" w:rsidR="006A2DB6" w:rsidRPr="006A2DB6" w:rsidRDefault="006A2DB6" w:rsidP="006A2DB6">
            <w:pPr>
              <w:pStyle w:val="Tablebody"/>
              <w:autoSpaceDE w:val="0"/>
              <w:autoSpaceDN w:val="0"/>
              <w:adjustRightInd w:val="0"/>
              <w:jc w:val="both"/>
            </w:pPr>
            <w:r w:rsidRPr="006A2DB6">
              <w:rPr>
                <w:szCs w:val="24"/>
              </w:rPr>
              <w:t>clinch_type</w:t>
            </w:r>
          </w:p>
        </w:tc>
        <w:tc>
          <w:tcPr>
            <w:tcW w:w="1531" w:type="dxa"/>
            <w:tcBorders>
              <w:top w:val="single" w:sz="12" w:space="0" w:color="auto"/>
            </w:tcBorders>
          </w:tcPr>
          <w:p w14:paraId="59759ACC" w14:textId="6814B267"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0FC0733B" w14:textId="0EA06CAB" w:rsidR="006A2DB6" w:rsidRPr="006A2DB6" w:rsidRDefault="006A2DB6" w:rsidP="006A2DB6">
            <w:pPr>
              <w:pStyle w:val="Tablebody"/>
              <w:autoSpaceDE w:val="0"/>
              <w:autoSpaceDN w:val="0"/>
              <w:adjustRightInd w:val="0"/>
              <w:jc w:val="both"/>
            </w:pPr>
            <w:r w:rsidRPr="006A2DB6">
              <w:rPr>
                <w:szCs w:val="24"/>
              </w:rPr>
              <w:t>Alphanumeric</w:t>
            </w:r>
          </w:p>
        </w:tc>
        <w:tc>
          <w:tcPr>
            <w:tcW w:w="1134" w:type="dxa"/>
            <w:tcBorders>
              <w:top w:val="single" w:sz="12" w:space="0" w:color="auto"/>
            </w:tcBorders>
          </w:tcPr>
          <w:p w14:paraId="65116038" w14:textId="732DAAB6"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top w:val="single" w:sz="12" w:space="0" w:color="auto"/>
            </w:tcBorders>
          </w:tcPr>
          <w:p w14:paraId="66A5309D" w14:textId="012691A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5C61BA" w14:textId="77777777" w:rsidTr="008750FF">
        <w:trPr>
          <w:cantSplit/>
          <w:jc w:val="center"/>
        </w:trPr>
        <w:tc>
          <w:tcPr>
            <w:tcW w:w="1871" w:type="dxa"/>
          </w:tcPr>
          <w:p w14:paraId="3C7CB3E1" w14:textId="287565B2" w:rsidR="006A2DB6" w:rsidRPr="006A2DB6" w:rsidRDefault="006A2DB6" w:rsidP="006A2DB6">
            <w:pPr>
              <w:pStyle w:val="Tablebody"/>
              <w:autoSpaceDE w:val="0"/>
              <w:autoSpaceDN w:val="0"/>
              <w:adjustRightInd w:val="0"/>
              <w:jc w:val="both"/>
            </w:pPr>
            <w:r w:rsidRPr="006A2DB6">
              <w:rPr>
                <w:szCs w:val="24"/>
              </w:rPr>
              <w:t>strength_class</w:t>
            </w:r>
          </w:p>
        </w:tc>
        <w:tc>
          <w:tcPr>
            <w:tcW w:w="1531" w:type="dxa"/>
          </w:tcPr>
          <w:p w14:paraId="170D9C67" w14:textId="3C040595"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0035D0D9" w14:textId="7F024948" w:rsidR="006A2DB6" w:rsidRPr="006A2DB6" w:rsidRDefault="006A2DB6" w:rsidP="006A2DB6">
            <w:pPr>
              <w:pStyle w:val="Tablebody"/>
              <w:autoSpaceDE w:val="0"/>
              <w:autoSpaceDN w:val="0"/>
              <w:adjustRightInd w:val="0"/>
              <w:jc w:val="both"/>
            </w:pPr>
            <w:r w:rsidRPr="006A2DB6">
              <w:rPr>
                <w:szCs w:val="24"/>
              </w:rPr>
              <w:t>Alphanumeric</w:t>
            </w:r>
          </w:p>
        </w:tc>
        <w:tc>
          <w:tcPr>
            <w:tcW w:w="1134" w:type="dxa"/>
          </w:tcPr>
          <w:p w14:paraId="2B99B581" w14:textId="498BB742"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42D4D0D5" w14:textId="75D89788" w:rsidR="006A2DB6" w:rsidRPr="006A2DB6" w:rsidRDefault="006A2DB6" w:rsidP="006A2DB6">
            <w:pPr>
              <w:pStyle w:val="Tablebody"/>
              <w:autoSpaceDE w:val="0"/>
              <w:autoSpaceDN w:val="0"/>
              <w:adjustRightInd w:val="0"/>
              <w:jc w:val="both"/>
            </w:pPr>
            <w:r w:rsidRPr="006A2DB6">
              <w:rPr>
                <w:szCs w:val="24"/>
              </w:rPr>
              <w:t>It is dependent from the applied punch diameter and part materials</w:t>
            </w:r>
          </w:p>
        </w:tc>
      </w:tr>
      <w:tr w:rsidR="006A2DB6" w:rsidRPr="00F54804" w14:paraId="42570BE1" w14:textId="77777777" w:rsidTr="008750FF">
        <w:trPr>
          <w:cantSplit/>
          <w:jc w:val="center"/>
        </w:trPr>
        <w:tc>
          <w:tcPr>
            <w:tcW w:w="1871" w:type="dxa"/>
          </w:tcPr>
          <w:p w14:paraId="681E216B" w14:textId="1B4E00AC" w:rsidR="006A2DB6" w:rsidRPr="006A2DB6" w:rsidRDefault="006A2DB6" w:rsidP="006A2DB6">
            <w:pPr>
              <w:pStyle w:val="Tablebody"/>
              <w:autoSpaceDE w:val="0"/>
              <w:autoSpaceDN w:val="0"/>
              <w:adjustRightInd w:val="0"/>
              <w:jc w:val="both"/>
            </w:pPr>
            <w:r w:rsidRPr="006A2DB6">
              <w:rPr>
                <w:szCs w:val="24"/>
              </w:rPr>
              <w:t>shear_strength</w:t>
            </w:r>
          </w:p>
        </w:tc>
        <w:tc>
          <w:tcPr>
            <w:tcW w:w="1531" w:type="dxa"/>
          </w:tcPr>
          <w:p w14:paraId="66F4E1A8" w14:textId="3E1BC6E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B81D76D" w14:textId="6F653130"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F3251EF" w14:textId="6C8695A4"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7DEF6D" w14:textId="6F674D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438C4C" w14:textId="77777777" w:rsidTr="008750FF">
        <w:trPr>
          <w:cantSplit/>
          <w:jc w:val="center"/>
        </w:trPr>
        <w:tc>
          <w:tcPr>
            <w:tcW w:w="1871" w:type="dxa"/>
          </w:tcPr>
          <w:p w14:paraId="206F8411" w14:textId="2762D222" w:rsidR="006A2DB6" w:rsidRPr="006A2DB6" w:rsidRDefault="006A2DB6" w:rsidP="006A2DB6">
            <w:pPr>
              <w:pStyle w:val="Tablebody"/>
              <w:autoSpaceDE w:val="0"/>
              <w:autoSpaceDN w:val="0"/>
              <w:adjustRightInd w:val="0"/>
              <w:jc w:val="both"/>
            </w:pPr>
            <w:r w:rsidRPr="006A2DB6">
              <w:rPr>
                <w:szCs w:val="24"/>
              </w:rPr>
              <w:t>peel_strength</w:t>
            </w:r>
          </w:p>
        </w:tc>
        <w:tc>
          <w:tcPr>
            <w:tcW w:w="1531" w:type="dxa"/>
          </w:tcPr>
          <w:p w14:paraId="712A4508" w14:textId="096022B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DA74155" w14:textId="28B86A0D"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14825CC8" w14:textId="3683F7AB"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682E24B8" w14:textId="66D4BC2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742146" w14:textId="77777777" w:rsidTr="008750FF">
        <w:trPr>
          <w:cantSplit/>
          <w:jc w:val="center"/>
        </w:trPr>
        <w:tc>
          <w:tcPr>
            <w:tcW w:w="1871" w:type="dxa"/>
          </w:tcPr>
          <w:p w14:paraId="336A1734" w14:textId="790786B2" w:rsidR="006A2DB6" w:rsidRPr="006A2DB6" w:rsidRDefault="006A2DB6" w:rsidP="006A2DB6">
            <w:pPr>
              <w:pStyle w:val="Tablebody"/>
              <w:autoSpaceDE w:val="0"/>
              <w:autoSpaceDN w:val="0"/>
              <w:adjustRightInd w:val="0"/>
              <w:jc w:val="both"/>
            </w:pPr>
            <w:r w:rsidRPr="006A2DB6">
              <w:rPr>
                <w:szCs w:val="24"/>
              </w:rPr>
              <w:t>button_diameter</w:t>
            </w:r>
          </w:p>
        </w:tc>
        <w:tc>
          <w:tcPr>
            <w:tcW w:w="1531" w:type="dxa"/>
          </w:tcPr>
          <w:p w14:paraId="0808E655" w14:textId="1D16F571"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8790672" w14:textId="55C0E887" w:rsidR="006A2DB6" w:rsidRPr="006A2DB6" w:rsidRDefault="006A2DB6" w:rsidP="00576373">
            <w:pPr>
              <w:pStyle w:val="Tablebody"/>
            </w:pPr>
            <w:r w:rsidRPr="006A2DB6">
              <w:rPr>
                <w:szCs w:val="24"/>
              </w:rPr>
              <w:t xml:space="preserve">&gt; </w:t>
            </w:r>
            <w:r w:rsidR="00576373">
              <w:rPr>
                <w:szCs w:val="24"/>
              </w:rPr>
              <w:t>0,0</w:t>
            </w:r>
          </w:p>
        </w:tc>
        <w:tc>
          <w:tcPr>
            <w:tcW w:w="1134" w:type="dxa"/>
          </w:tcPr>
          <w:p w14:paraId="35F92CC4" w14:textId="6202FE9C" w:rsidR="006A2DB6" w:rsidRPr="006A2DB6" w:rsidRDefault="006A2DB6" w:rsidP="006A2DB6">
            <w:pPr>
              <w:pStyle w:val="Tablebody"/>
              <w:autoSpaceDE w:val="0"/>
              <w:autoSpaceDN w:val="0"/>
              <w:adjustRightInd w:val="0"/>
              <w:jc w:val="both"/>
            </w:pPr>
            <w:r w:rsidRPr="006A2DB6">
              <w:rPr>
                <w:szCs w:val="24"/>
              </w:rPr>
              <w:t>Optional</w:t>
            </w:r>
          </w:p>
        </w:tc>
        <w:tc>
          <w:tcPr>
            <w:tcW w:w="3231" w:type="dxa"/>
          </w:tcPr>
          <w:p w14:paraId="33371D84" w14:textId="10175E0B" w:rsidR="006A2DB6" w:rsidRPr="006A2DB6" w:rsidRDefault="006A2DB6" w:rsidP="006A2DB6">
            <w:pPr>
              <w:pStyle w:val="Tablebody"/>
              <w:autoSpaceDE w:val="0"/>
              <w:autoSpaceDN w:val="0"/>
              <w:adjustRightInd w:val="0"/>
              <w:jc w:val="both"/>
            </w:pPr>
            <w:r w:rsidRPr="006A2DB6">
              <w:rPr>
                <w:szCs w:val="24"/>
              </w:rPr>
              <w:t>Dependent of punch diameter and sheet thicknesses</w:t>
            </w:r>
          </w:p>
        </w:tc>
      </w:tr>
      <w:tr w:rsidR="006A2DB6" w:rsidRPr="00F54804" w14:paraId="4E1BD274" w14:textId="77777777" w:rsidTr="008750FF">
        <w:trPr>
          <w:cantSplit/>
          <w:jc w:val="center"/>
        </w:trPr>
        <w:tc>
          <w:tcPr>
            <w:tcW w:w="1871" w:type="dxa"/>
            <w:tcBorders>
              <w:bottom w:val="single" w:sz="12" w:space="0" w:color="auto"/>
            </w:tcBorders>
          </w:tcPr>
          <w:p w14:paraId="562D6FD7" w14:textId="53C79909" w:rsidR="006A2DB6" w:rsidRPr="006A2DB6" w:rsidRDefault="006A2DB6" w:rsidP="006A2DB6">
            <w:pPr>
              <w:pStyle w:val="Tablebody"/>
              <w:autoSpaceDE w:val="0"/>
              <w:autoSpaceDN w:val="0"/>
              <w:adjustRightInd w:val="0"/>
              <w:jc w:val="both"/>
            </w:pPr>
            <w:r w:rsidRPr="006A2DB6">
              <w:rPr>
                <w:szCs w:val="24"/>
              </w:rPr>
              <w:t>die_type</w:t>
            </w:r>
          </w:p>
        </w:tc>
        <w:tc>
          <w:tcPr>
            <w:tcW w:w="1531" w:type="dxa"/>
            <w:tcBorders>
              <w:bottom w:val="single" w:sz="12" w:space="0" w:color="auto"/>
            </w:tcBorders>
          </w:tcPr>
          <w:p w14:paraId="28287D26" w14:textId="61618DEA"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455DFD1" w14:textId="2F1C61DD" w:rsidR="006A2DB6" w:rsidRPr="006A2DB6" w:rsidRDefault="006A2DB6" w:rsidP="006A2DB6">
            <w:pPr>
              <w:pStyle w:val="Tablebody"/>
              <w:autoSpaceDE w:val="0"/>
              <w:autoSpaceDN w:val="0"/>
              <w:adjustRightInd w:val="0"/>
              <w:jc w:val="both"/>
              <w:rPr>
                <w:rFonts w:cs="Calibri"/>
              </w:rPr>
            </w:pPr>
            <w:r w:rsidRPr="006A2DB6">
              <w:rPr>
                <w:szCs w:val="24"/>
              </w:rPr>
              <w:t>Alphanumeric</w:t>
            </w:r>
          </w:p>
        </w:tc>
        <w:tc>
          <w:tcPr>
            <w:tcW w:w="1134" w:type="dxa"/>
            <w:tcBorders>
              <w:bottom w:val="single" w:sz="12" w:space="0" w:color="auto"/>
            </w:tcBorders>
          </w:tcPr>
          <w:p w14:paraId="5D781390" w14:textId="1AD102C2" w:rsidR="006A2DB6" w:rsidRPr="006A2DB6" w:rsidRDefault="006A2DB6" w:rsidP="006A2DB6">
            <w:pPr>
              <w:pStyle w:val="Tablebody"/>
              <w:autoSpaceDE w:val="0"/>
              <w:autoSpaceDN w:val="0"/>
              <w:adjustRightInd w:val="0"/>
              <w:jc w:val="both"/>
            </w:pPr>
            <w:r w:rsidRPr="006A2DB6">
              <w:rPr>
                <w:szCs w:val="24"/>
              </w:rPr>
              <w:t>Optional</w:t>
            </w:r>
          </w:p>
        </w:tc>
        <w:tc>
          <w:tcPr>
            <w:tcW w:w="3231" w:type="dxa"/>
            <w:tcBorders>
              <w:bottom w:val="single" w:sz="12" w:space="0" w:color="auto"/>
            </w:tcBorders>
          </w:tcPr>
          <w:p w14:paraId="629375D2" w14:textId="678F941A" w:rsidR="006A2DB6" w:rsidRPr="006A2DB6" w:rsidRDefault="006A2DB6" w:rsidP="006A2DB6">
            <w:pPr>
              <w:pStyle w:val="Tablebody"/>
              <w:autoSpaceDE w:val="0"/>
              <w:autoSpaceDN w:val="0"/>
              <w:adjustRightInd w:val="0"/>
              <w:jc w:val="both"/>
            </w:pPr>
            <w:r w:rsidRPr="006A2DB6">
              <w:rPr>
                <w:szCs w:val="24"/>
              </w:rPr>
              <w:t>"round” or “rectangular"</w:t>
            </w:r>
          </w:p>
        </w:tc>
      </w:tr>
    </w:tbl>
    <w:p w14:paraId="161673D6" w14:textId="3ADB7F10" w:rsidR="006A2DB6" w:rsidRDefault="006A2DB6">
      <w:pPr>
        <w:pStyle w:val="BodyText"/>
        <w:autoSpaceDE w:val="0"/>
        <w:autoSpaceDN w:val="0"/>
        <w:adjustRightInd w:val="0"/>
        <w:rPr>
          <w:szCs w:val="24"/>
        </w:rPr>
      </w:pPr>
      <w:r>
        <w:rPr>
          <w:szCs w:val="24"/>
        </w:rPr>
        <w:t>The following list explains the attributes:</w:t>
      </w:r>
    </w:p>
    <w:p w14:paraId="76669A27" w14:textId="1E493A9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clinch_type</w:t>
      </w:r>
      <w:r>
        <w:rPr>
          <w:szCs w:val="24"/>
        </w:rPr>
        <w:t>: the alphanumeric name of the clinch. This document refers to two systems which are called “TOX” and BTM’s Tog-L-Loc or Lance-N-Loc</w:t>
      </w:r>
      <w:r>
        <w:rPr>
          <w:szCs w:val="24"/>
          <w:vertAlign w:val="superscript"/>
        </w:rPr>
        <w:t>[</w:t>
      </w:r>
      <w:r>
        <w:rPr>
          <w:rStyle w:val="citebib"/>
          <w:szCs w:val="24"/>
          <w:vertAlign w:val="superscript"/>
        </w:rPr>
        <w:t>12</w:t>
      </w:r>
      <w:r>
        <w:rPr>
          <w:szCs w:val="24"/>
          <w:vertAlign w:val="superscript"/>
        </w:rPr>
        <w:t>]</w:t>
      </w:r>
      <w:r>
        <w:rPr>
          <w:szCs w:val="24"/>
        </w:rPr>
        <w:t xml:space="preserve"> system. The main difference is that the TOX system uses a fixed die</w:t>
      </w:r>
      <w:ins w:id="777" w:author="LUEJE Claudia" w:date="2024-05-02T19:27:00Z">
        <w:r w:rsidR="00823BF6">
          <w:rPr>
            <w:szCs w:val="24"/>
          </w:rPr>
          <w:t>,</w:t>
        </w:r>
      </w:ins>
      <w:r>
        <w:rPr>
          <w:szCs w:val="24"/>
        </w:rPr>
        <w:t xml:space="preserve"> whereas the BTM system employs an extending die (see </w:t>
      </w:r>
      <w:r w:rsidR="002F3F18">
        <w:rPr>
          <w:rStyle w:val="citefig"/>
          <w:szCs w:val="24"/>
        </w:rPr>
        <w:t>Figure </w:t>
      </w:r>
      <w:r>
        <w:rPr>
          <w:rStyle w:val="citefig"/>
          <w:szCs w:val="24"/>
        </w:rPr>
        <w:t>32</w:t>
      </w:r>
      <w:r>
        <w:rPr>
          <w:szCs w:val="24"/>
        </w:rPr>
        <w:t>). For more process and system details, refer to the documentation and website information of the specific clinch equipment supplier.</w:t>
      </w:r>
    </w:p>
    <w:p w14:paraId="5934B9F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strength_class</w:t>
      </w:r>
      <w:r>
        <w:rPr>
          <w:szCs w:val="24"/>
        </w:rPr>
        <w:t>: the strength class name of the clinch. Since the manufacturer of the applied clinching process has a specific tooling die diameter, three different strength classes can be defined, such as:</w:t>
      </w:r>
    </w:p>
    <w:p w14:paraId="56CEEC81" w14:textId="77777777"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Heavy Duty (HD) punches are 6,4 mm/0,25" in diameter and are used for material up to 0,35 mm/0,135" thick. A HD joint is typically twice as strong as an equivalent MD joint.</w:t>
      </w:r>
    </w:p>
    <w:p w14:paraId="5B53FE68" w14:textId="77777777"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Medium Duty (MD) punches are the most common and are approx. 4,6 mm/0,18" in diameter and are used for materials which are between 0,20 mm/0,075" and 0,025 mm/0,010" thick.</w:t>
      </w:r>
    </w:p>
    <w:p w14:paraId="4053CB0D" w14:textId="77777777" w:rsidR="006A2DB6" w:rsidRDefault="006A2DB6">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Light Duty (LD) punches are 3,0 mm/0,12" in diameter and are used for materials up to 0,08 mm/0,032" thick. LD joints are typically half as strong as a MD joint.</w:t>
      </w:r>
    </w:p>
    <w:p w14:paraId="69A1817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shear_strength</w:t>
      </w:r>
      <w:r>
        <w:rPr>
          <w:szCs w:val="24"/>
        </w:rPr>
        <w:t>: Shear failure where the joint fails by shearing a hole in the punch side material. It is defined as maximum measured force during the test process.</w:t>
      </w:r>
    </w:p>
    <w:p w14:paraId="73EFD6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peel_strength</w:t>
      </w:r>
      <w:r>
        <w:rPr>
          <w:szCs w:val="24"/>
        </w:rPr>
        <w:t>: Pull failure in peeling test is where the joint pulls apart leaving “male” and “female” parts. It is defined as maximum measured force during the test process.</w:t>
      </w:r>
    </w:p>
    <w:p w14:paraId="530299B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button_diameter</w:t>
      </w:r>
      <w:r>
        <w:rPr>
          <w:szCs w:val="24"/>
        </w:rPr>
        <w:t xml:space="preserve">: The applied button diameter to create this joint. The following example formula can be used: </w:t>
      </w:r>
      <w:r>
        <w:rPr>
          <w:i/>
          <w:szCs w:val="24"/>
        </w:rPr>
        <w:t>D</w:t>
      </w:r>
      <w:r w:rsidRPr="00823BF6">
        <w:rPr>
          <w:szCs w:val="24"/>
          <w:vertAlign w:val="subscript"/>
          <w:rPrChange w:id="778" w:author="LUEJE Claudia" w:date="2024-05-02T19:28:00Z">
            <w:rPr>
              <w:i/>
              <w:szCs w:val="24"/>
              <w:vertAlign w:val="subscript"/>
            </w:rPr>
          </w:rPrChange>
        </w:rPr>
        <w:t>button</w:t>
      </w:r>
      <w:r>
        <w:rPr>
          <w:i/>
          <w:szCs w:val="24"/>
        </w:rPr>
        <w:t xml:space="preserve"> = d</w:t>
      </w:r>
      <w:r w:rsidRPr="00823BF6">
        <w:rPr>
          <w:szCs w:val="24"/>
          <w:vertAlign w:val="subscript"/>
          <w:rPrChange w:id="779" w:author="LUEJE Claudia" w:date="2024-05-02T19:28:00Z">
            <w:rPr>
              <w:i/>
              <w:szCs w:val="24"/>
              <w:vertAlign w:val="subscript"/>
            </w:rPr>
          </w:rPrChange>
        </w:rPr>
        <w:t>nom</w:t>
      </w:r>
      <w:r>
        <w:rPr>
          <w:i/>
          <w:szCs w:val="24"/>
        </w:rPr>
        <w:t xml:space="preserve"> </w:t>
      </w:r>
      <w:r w:rsidRPr="00823BF6">
        <w:rPr>
          <w:szCs w:val="24"/>
          <w:rPrChange w:id="780" w:author="LUEJE Claudia" w:date="2024-05-02T19:28:00Z">
            <w:rPr>
              <w:i/>
              <w:szCs w:val="24"/>
            </w:rPr>
          </w:rPrChange>
        </w:rPr>
        <w:t>x 1,4</w:t>
      </w:r>
      <w:r>
        <w:rPr>
          <w:szCs w:val="24"/>
        </w:rPr>
        <w:t xml:space="preserve">. Where </w:t>
      </w:r>
      <w:r>
        <w:rPr>
          <w:i/>
          <w:szCs w:val="24"/>
        </w:rPr>
        <w:t>d</w:t>
      </w:r>
      <w:r w:rsidRPr="00823BF6">
        <w:rPr>
          <w:szCs w:val="24"/>
          <w:vertAlign w:val="subscript"/>
          <w:rPrChange w:id="781" w:author="LUEJE Claudia" w:date="2024-05-02T19:28:00Z">
            <w:rPr>
              <w:i/>
              <w:szCs w:val="24"/>
              <w:vertAlign w:val="subscript"/>
            </w:rPr>
          </w:rPrChange>
        </w:rPr>
        <w:t>nom</w:t>
      </w:r>
      <w:r>
        <w:rPr>
          <w:szCs w:val="24"/>
        </w:rPr>
        <w:t xml:space="preserve"> is the punch diameter.</w:t>
      </w:r>
    </w:p>
    <w:p w14:paraId="25CF2A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C0D72">
        <w:rPr>
          <w:rStyle w:val="ISOCode"/>
        </w:rPr>
        <w:t>die_type</w:t>
      </w:r>
      <w:r>
        <w:rPr>
          <w:szCs w:val="24"/>
        </w:rPr>
        <w:t>: The “round” dies (three and four blades) are used for drawable materials (like mild steel and aluminium). The “rectangular” dies (two blades) are used for hard materials (materials that do not draw very well) such as stainless steel.</w:t>
      </w:r>
    </w:p>
    <w:p w14:paraId="17925C31" w14:textId="585A8769" w:rsidR="006A2DB6" w:rsidRDefault="006A2DB6">
      <w:pPr>
        <w:pStyle w:val="BodyText"/>
        <w:autoSpaceDE w:val="0"/>
        <w:autoSpaceDN w:val="0"/>
        <w:adjustRightInd w:val="0"/>
        <w:rPr>
          <w:szCs w:val="24"/>
        </w:rPr>
      </w:pPr>
      <w:r>
        <w:rPr>
          <w:szCs w:val="24"/>
        </w:rPr>
        <w:t xml:space="preserve">If possible, a clinch should know the direction of fixation, therefore, possess a nested element </w:t>
      </w:r>
      <w:r w:rsidRPr="000C0D72">
        <w:rPr>
          <w:rStyle w:val="ISOCode"/>
        </w:rPr>
        <w:t>&lt;normal_direction/&gt;</w:t>
      </w:r>
      <w:r>
        <w:rPr>
          <w:szCs w:val="24"/>
        </w:rPr>
        <w:t xml:space="preserve">. However, this is not mandatory in order to allow for importing incomplete data. Direction sense of </w:t>
      </w:r>
      <w:r w:rsidRPr="000C0D72">
        <w:rPr>
          <w:rStyle w:val="ISOCode"/>
        </w:rPr>
        <w:t>&lt;normal_direction/&gt;</w:t>
      </w:r>
      <w:r>
        <w:rPr>
          <w:szCs w:val="24"/>
        </w:rPr>
        <w:t xml:space="preserve"> is from punch to die, which represents the direction in which metal is displaced. The direction element definition can be found in </w:t>
      </w:r>
      <w:del w:id="782" w:author="LUEJE Claudia" w:date="2024-05-02T19:28:00Z">
        <w:r w:rsidDel="00823BF6">
          <w:rPr>
            <w:rStyle w:val="citesec"/>
            <w:szCs w:val="24"/>
          </w:rPr>
          <w:delText>clause </w:delText>
        </w:r>
      </w:del>
      <w:r>
        <w:rPr>
          <w:rStyle w:val="citesec"/>
          <w:szCs w:val="24"/>
        </w:rPr>
        <w:t>9.1.3</w:t>
      </w:r>
      <w:r>
        <w:rPr>
          <w:szCs w:val="24"/>
        </w:rPr>
        <w:t>.</w:t>
      </w:r>
    </w:p>
    <w:p w14:paraId="64E774BA" w14:textId="77777777" w:rsidR="006A2DB6" w:rsidRDefault="006A2DB6">
      <w:pPr>
        <w:pStyle w:val="BodyText"/>
        <w:autoSpaceDE w:val="0"/>
        <w:autoSpaceDN w:val="0"/>
        <w:adjustRightInd w:val="0"/>
        <w:rPr>
          <w:szCs w:val="24"/>
        </w:rPr>
      </w:pPr>
      <w:r>
        <w:rPr>
          <w:szCs w:val="24"/>
        </w:rPr>
        <w:t>There is no “base” attribute for clinches since this information can be derived from connection direction.</w:t>
      </w:r>
    </w:p>
    <w:p w14:paraId="1E75F4DD" w14:textId="67C1CCF5" w:rsidR="006A2DB6" w:rsidRDefault="006A2DB6">
      <w:pPr>
        <w:pStyle w:val="BodyText"/>
        <w:autoSpaceDE w:val="0"/>
        <w:autoSpaceDN w:val="0"/>
        <w:adjustRightInd w:val="0"/>
        <w:rPr>
          <w:szCs w:val="24"/>
        </w:rPr>
      </w:pPr>
      <w:r>
        <w:rPr>
          <w:szCs w:val="24"/>
        </w:rPr>
        <w:t xml:space="preserve">The element </w:t>
      </w:r>
      <w:r w:rsidRPr="000C0D72">
        <w:rPr>
          <w:rStyle w:val="ISOCode"/>
        </w:rPr>
        <w:t>&lt;clinch/&gt;</w:t>
      </w:r>
      <w:r>
        <w:rPr>
          <w:szCs w:val="24"/>
        </w:rPr>
        <w:t xml:space="preserve"> allows for following nested elements, see </w:t>
      </w:r>
      <w:r w:rsidR="009C3FFA">
        <w:rPr>
          <w:rStyle w:val="citetbl"/>
          <w:szCs w:val="24"/>
        </w:rPr>
        <w:t>Table </w:t>
      </w:r>
      <w:r>
        <w:rPr>
          <w:rStyle w:val="citetbl"/>
          <w:szCs w:val="24"/>
        </w:rPr>
        <w:t>66</w:t>
      </w:r>
      <w:r>
        <w:rPr>
          <w:szCs w:val="24"/>
        </w:rPr>
        <w:t>:</w:t>
      </w:r>
    </w:p>
    <w:p w14:paraId="2E3F8E57" w14:textId="1C330881" w:rsidR="006A2DB6" w:rsidRDefault="009C3FFA">
      <w:pPr>
        <w:pStyle w:val="Tabletitle"/>
        <w:autoSpaceDE w:val="0"/>
        <w:autoSpaceDN w:val="0"/>
        <w:adjustRightInd w:val="0"/>
        <w:outlineLvl w:val="0"/>
        <w:rPr>
          <w:szCs w:val="24"/>
        </w:rPr>
      </w:pPr>
      <w:r>
        <w:rPr>
          <w:szCs w:val="24"/>
        </w:rPr>
        <w:t>Table </w:t>
      </w:r>
      <w:r w:rsidR="006A2DB6">
        <w:rPr>
          <w:szCs w:val="24"/>
        </w:rPr>
        <w:t xml:space="preserve">66 — Nested elements of element </w:t>
      </w:r>
      <w:r w:rsidR="006A2DB6" w:rsidRPr="000C0D72">
        <w:rPr>
          <w:rStyle w:val="ISOCode"/>
        </w:rPr>
        <w:t>&lt;clinch/&gt;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4992AF4" w14:textId="77777777" w:rsidTr="008750FF">
        <w:trPr>
          <w:cantSplit/>
          <w:tblHeader/>
          <w:jc w:val="center"/>
        </w:trPr>
        <w:tc>
          <w:tcPr>
            <w:tcW w:w="2111" w:type="dxa"/>
            <w:tcBorders>
              <w:top w:val="single" w:sz="12" w:space="0" w:color="auto"/>
              <w:bottom w:val="single" w:sz="12" w:space="0" w:color="auto"/>
            </w:tcBorders>
            <w:shd w:val="clear" w:color="auto" w:fill="F3F3F3"/>
            <w:vAlign w:val="bottom"/>
          </w:tcPr>
          <w:p w14:paraId="754DA61D" w14:textId="2409A721" w:rsidR="006A2DB6" w:rsidRPr="00EC4DAD" w:rsidRDefault="006A2DB6" w:rsidP="006A2DB6">
            <w:pPr>
              <w:pStyle w:val="Tableheader"/>
              <w:autoSpaceDE w:val="0"/>
              <w:autoSpaceDN w:val="0"/>
              <w:adjustRightInd w:val="0"/>
              <w:jc w:val="both"/>
              <w:rPr>
                <w:b/>
              </w:rPr>
            </w:pPr>
            <w:r w:rsidRPr="00EC4DAD">
              <w:rPr>
                <w:b/>
                <w:szCs w:val="24"/>
              </w:rPr>
              <w:t xml:space="preserve">Nested </w:t>
            </w:r>
            <w:ins w:id="783" w:author="LUEJE Claudia" w:date="2024-05-02T19:28:00Z">
              <w:r w:rsidR="00823BF6">
                <w:rPr>
                  <w:b/>
                  <w:szCs w:val="24"/>
                </w:rPr>
                <w:t>e</w:t>
              </w:r>
            </w:ins>
            <w:del w:id="784" w:author="LUEJE Claudia" w:date="2024-05-02T19:28:00Z">
              <w:r w:rsidRPr="00EC4DAD" w:rsidDel="00823BF6">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3EEAA2EB" w14:textId="7ABAC82A"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A78D8ED" w14:textId="1C1438DD"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1926E7D9" w14:textId="38B11B8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F2C9E4" w14:textId="77777777" w:rsidTr="008750FF">
        <w:trPr>
          <w:cantSplit/>
          <w:jc w:val="center"/>
        </w:trPr>
        <w:tc>
          <w:tcPr>
            <w:tcW w:w="2111" w:type="dxa"/>
            <w:tcBorders>
              <w:top w:val="single" w:sz="12" w:space="0" w:color="auto"/>
            </w:tcBorders>
            <w:vAlign w:val="bottom"/>
          </w:tcPr>
          <w:p w14:paraId="0311922F" w14:textId="787E28C8"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5421C9BF" w14:textId="125F254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F4598D4" w14:textId="02BC139A"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1C04D1D6" w14:textId="04FAEF8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ACF49B0" w14:textId="77777777" w:rsidTr="008750FF">
        <w:trPr>
          <w:cantSplit/>
          <w:jc w:val="center"/>
        </w:trPr>
        <w:tc>
          <w:tcPr>
            <w:tcW w:w="2111" w:type="dxa"/>
            <w:tcBorders>
              <w:bottom w:val="single" w:sz="12" w:space="0" w:color="auto"/>
            </w:tcBorders>
            <w:vAlign w:val="bottom"/>
          </w:tcPr>
          <w:p w14:paraId="20383727" w14:textId="00BBF850"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27A88872" w14:textId="2E4FEF1A"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07873683" w14:textId="6D44609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4302CC" w14:textId="734EB8A7" w:rsidR="006A2DB6" w:rsidRPr="006A2DB6" w:rsidRDefault="006A2DB6" w:rsidP="006A2DB6">
            <w:pPr>
              <w:pStyle w:val="Tablebody"/>
              <w:autoSpaceDE w:val="0"/>
              <w:autoSpaceDN w:val="0"/>
              <w:adjustRightInd w:val="0"/>
              <w:jc w:val="both"/>
            </w:pPr>
            <w:r w:rsidRPr="006A2DB6">
              <w:rPr>
                <w:szCs w:val="24"/>
              </w:rPr>
              <w:t>-</w:t>
            </w:r>
          </w:p>
        </w:tc>
      </w:tr>
    </w:tbl>
    <w:p w14:paraId="5B15A104" w14:textId="17D8FCA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785" w:author="LUEJE Claudia" w:date="2024-05-02T19:28:00Z">
        <w:r w:rsidR="004748FA">
          <w:rPr>
            <w:szCs w:val="24"/>
          </w:rPr>
          <w:t>XAMPLE</w:t>
        </w:r>
      </w:ins>
      <w:del w:id="786" w:author="LUEJE Claudia" w:date="2024-05-02T19:28:00Z">
        <w:r w:rsidDel="004748FA">
          <w:rPr>
            <w:szCs w:val="24"/>
          </w:rPr>
          <w:delText>xamp</w:delText>
        </w:r>
      </w:del>
      <w:del w:id="787" w:author="LUEJE Claudia" w:date="2024-05-02T19:29:00Z">
        <w:r w:rsidDel="004748FA">
          <w:rPr>
            <w:szCs w:val="24"/>
          </w:rPr>
          <w:delText>le</w:delText>
        </w:r>
      </w:del>
      <w:r w:rsidR="00512DC1">
        <w:rPr>
          <w:szCs w:val="24"/>
        </w:rPr>
        <w:tab/>
        <w:t> </w:t>
      </w:r>
    </w:p>
    <w:p w14:paraId="67CEFEAD" w14:textId="0C21CD8B"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label="CLINCH_left_2123521"&gt;</w:t>
      </w:r>
    </w:p>
    <w:p w14:paraId="0B0D2617" w14:textId="54D44F20"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 Unit definition and connected to is important for clinch --&gt;</w:t>
      </w:r>
    </w:p>
    <w:p w14:paraId="33D3C72A" w14:textId="77777777" w:rsidR="002C5448"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BodyTextChar"/>
        </w:rPr>
      </w:pPr>
      <w:r>
        <w:rPr>
          <w:szCs w:val="24"/>
        </w:rPr>
        <w:t xml:space="preserve">      </w:t>
      </w:r>
      <w:r w:rsidR="006A2DB6">
        <w:rPr>
          <w:szCs w:val="24"/>
        </w:rPr>
        <w:t xml:space="preserve">&lt;clinch clinch_type="TOX" button_diameter="3.0" </w:t>
      </w:r>
    </w:p>
    <w:p w14:paraId="127B01C5" w14:textId="2C96E4C9"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strength_class="HD" shear_strength="890" peel_strength="356"&gt;</w:t>
      </w:r>
    </w:p>
    <w:p w14:paraId="13FFAC00" w14:textId="12649A39" w:rsidR="006A2DB6" w:rsidRPr="00F5203F"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9B2F80">
        <w:rPr>
          <w:szCs w:val="24"/>
          <w:lang w:val="en-US"/>
        </w:rPr>
        <w:t xml:space="preserve">          </w:t>
      </w:r>
      <w:r w:rsidR="006A2DB6" w:rsidRPr="00F5203F">
        <w:rPr>
          <w:szCs w:val="24"/>
          <w:lang w:val="fr-CH"/>
        </w:rPr>
        <w:t>&lt;normal_direction x="0" y="0" z="-10"/&gt;</w:t>
      </w:r>
    </w:p>
    <w:p w14:paraId="52762FC6" w14:textId="387D41B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B2F80">
        <w:rPr>
          <w:szCs w:val="24"/>
          <w:lang w:val="fr-CH"/>
        </w:rPr>
        <w:t xml:space="preserve">      </w:t>
      </w:r>
      <w:r w:rsidR="006A2DB6">
        <w:rPr>
          <w:szCs w:val="24"/>
        </w:rPr>
        <w:t>&lt;/clinch&gt;</w:t>
      </w:r>
    </w:p>
    <w:p w14:paraId="1B13AC7A" w14:textId="384EEE7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CCC8D39" w14:textId="471FDF3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2E52B9CC" w14:textId="58E7B257"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6AE84C7" w14:textId="4BB1A68C"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0288C93" w14:textId="44F902C1" w:rsidR="006A2DB6"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1FEB7B62" w14:textId="27E92D34" w:rsidR="000C0D72" w:rsidRDefault="000C0D7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EA5CBC8" w14:textId="73CF00BE"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Heat </w:t>
      </w:r>
      <w:ins w:id="788" w:author="LUEJE Claudia" w:date="2024-05-02T19:29:00Z">
        <w:r w:rsidR="004748FA">
          <w:rPr>
            <w:rFonts w:eastAsia="Times New Roman"/>
            <w:szCs w:val="24"/>
          </w:rPr>
          <w:t>s</w:t>
        </w:r>
      </w:ins>
      <w:del w:id="789" w:author="LUEJE Claudia" w:date="2024-05-02T19:29:00Z">
        <w:r w:rsidDel="004748FA">
          <w:rPr>
            <w:rFonts w:eastAsia="Times New Roman"/>
            <w:szCs w:val="24"/>
          </w:rPr>
          <w:delText>S</w:delText>
        </w:r>
      </w:del>
      <w:r>
        <w:rPr>
          <w:rFonts w:eastAsia="Times New Roman"/>
          <w:szCs w:val="24"/>
        </w:rPr>
        <w:t xml:space="preserve">takes / Thermal </w:t>
      </w:r>
      <w:ins w:id="790" w:author="LUEJE Claudia" w:date="2024-05-02T19:29:00Z">
        <w:r w:rsidR="004748FA">
          <w:rPr>
            <w:rFonts w:eastAsia="Times New Roman"/>
            <w:szCs w:val="24"/>
          </w:rPr>
          <w:t>s</w:t>
        </w:r>
      </w:ins>
      <w:del w:id="791" w:author="LUEJE Claudia" w:date="2024-05-02T19:29:00Z">
        <w:r w:rsidDel="004748FA">
          <w:rPr>
            <w:rFonts w:eastAsia="Times New Roman"/>
            <w:szCs w:val="24"/>
          </w:rPr>
          <w:delText>S</w:delText>
        </w:r>
      </w:del>
      <w:r>
        <w:rPr>
          <w:rFonts w:eastAsia="Times New Roman"/>
          <w:szCs w:val="24"/>
        </w:rPr>
        <w:t>takes</w:t>
      </w:r>
    </w:p>
    <w:p w14:paraId="09876C1C" w14:textId="2D64B568" w:rsidR="006A2DB6" w:rsidRDefault="006A2DB6">
      <w:pPr>
        <w:pStyle w:val="BodyText"/>
        <w:autoSpaceDE w:val="0"/>
        <w:autoSpaceDN w:val="0"/>
        <w:adjustRightInd w:val="0"/>
        <w:rPr>
          <w:szCs w:val="24"/>
        </w:rPr>
      </w:pPr>
      <w:r>
        <w:rPr>
          <w:szCs w:val="24"/>
        </w:rPr>
        <w:t xml:space="preserve">Heat stakes are a well-known joint type to connect a shell-type part with a thermoplastic other part. For this purpose, the thermoplastic part is manufactured with appropriate stakes, see </w:t>
      </w:r>
      <w:r w:rsidR="002F3F18">
        <w:rPr>
          <w:rStyle w:val="citefig"/>
          <w:szCs w:val="24"/>
        </w:rPr>
        <w:t>Figure </w:t>
      </w:r>
      <w:r>
        <w:rPr>
          <w:rStyle w:val="citefig"/>
          <w:szCs w:val="24"/>
        </w:rPr>
        <w:t>33</w:t>
      </w:r>
      <w:r>
        <w:rPr>
          <w:szCs w:val="24"/>
        </w:rPr>
        <w:t>:</w:t>
      </w:r>
    </w:p>
    <w:p w14:paraId="2B4B275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8329_ed1fig33.EPS</w:t>
      </w:r>
    </w:p>
    <w:p w14:paraId="7D31252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164A78" w14:textId="77777777" w:rsidTr="008750FF">
        <w:tc>
          <w:tcPr>
            <w:tcW w:w="397" w:type="dxa"/>
          </w:tcPr>
          <w:p w14:paraId="5F686353" w14:textId="1110025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2B76123" w14:textId="4852BD3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joined material</w:t>
            </w:r>
          </w:p>
        </w:tc>
      </w:tr>
      <w:tr w:rsidR="006A2DB6" w14:paraId="5D5F795D" w14:textId="77777777" w:rsidTr="008750FF">
        <w:tc>
          <w:tcPr>
            <w:tcW w:w="397" w:type="dxa"/>
          </w:tcPr>
          <w:p w14:paraId="42338D66" w14:textId="23D080E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4EC4578C" w14:textId="787DE4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92" w:author="LUEJE Claudia" w:date="2024-05-02T19:29:00Z">
              <w:r>
                <w:rPr>
                  <w:szCs w:val="24"/>
                </w:rPr>
                <w:t>t</w:t>
              </w:r>
            </w:ins>
            <w:del w:id="793" w:author="LUEJE Claudia" w:date="2024-05-02T19:29:00Z">
              <w:r w:rsidRPr="006A2DB6" w:rsidDel="004748FA">
                <w:rPr>
                  <w:szCs w:val="24"/>
                </w:rPr>
                <w:delText>T</w:delText>
              </w:r>
            </w:del>
            <w:r w:rsidR="006A2DB6" w:rsidRPr="006A2DB6">
              <w:rPr>
                <w:szCs w:val="24"/>
              </w:rPr>
              <w:t>hermoplastic</w:t>
            </w:r>
          </w:p>
        </w:tc>
      </w:tr>
      <w:tr w:rsidR="006A2DB6" w14:paraId="564BAC41" w14:textId="77777777" w:rsidTr="008750FF">
        <w:tc>
          <w:tcPr>
            <w:tcW w:w="397" w:type="dxa"/>
          </w:tcPr>
          <w:p w14:paraId="32BFC704" w14:textId="4AC3FF7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242C351" w14:textId="10ACB7CB"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94" w:author="LUEJE Claudia" w:date="2024-05-02T19:30:00Z">
              <w:r>
                <w:rPr>
                  <w:szCs w:val="24"/>
                </w:rPr>
                <w:t>h</w:t>
              </w:r>
            </w:ins>
            <w:del w:id="795" w:author="LUEJE Claudia" w:date="2024-05-02T19:30:00Z">
              <w:r w:rsidRPr="006A2DB6" w:rsidDel="004748FA">
                <w:rPr>
                  <w:szCs w:val="24"/>
                </w:rPr>
                <w:delText>H</w:delText>
              </w:r>
            </w:del>
            <w:r w:rsidR="006A2DB6" w:rsidRPr="006A2DB6">
              <w:rPr>
                <w:szCs w:val="24"/>
              </w:rPr>
              <w:t>eat</w:t>
            </w:r>
          </w:p>
        </w:tc>
      </w:tr>
      <w:tr w:rsidR="006A2DB6" w14:paraId="09CCACF4" w14:textId="77777777" w:rsidTr="008750FF">
        <w:tc>
          <w:tcPr>
            <w:tcW w:w="397" w:type="dxa"/>
          </w:tcPr>
          <w:p w14:paraId="301C0B70" w14:textId="25EEF9F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EEF9FA7" w14:textId="4D139B6C"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96" w:author="LUEJE Claudia" w:date="2024-05-02T19:30:00Z">
              <w:r>
                <w:rPr>
                  <w:szCs w:val="24"/>
                </w:rPr>
                <w:t>f</w:t>
              </w:r>
            </w:ins>
            <w:del w:id="797" w:author="LUEJE Claudia" w:date="2024-05-02T19:30:00Z">
              <w:r w:rsidRPr="006A2DB6" w:rsidDel="004748FA">
                <w:rPr>
                  <w:szCs w:val="24"/>
                </w:rPr>
                <w:delText>F</w:delText>
              </w:r>
            </w:del>
            <w:r w:rsidR="006A2DB6" w:rsidRPr="006A2DB6">
              <w:rPr>
                <w:szCs w:val="24"/>
              </w:rPr>
              <w:t>orming</w:t>
            </w:r>
          </w:p>
        </w:tc>
      </w:tr>
      <w:tr w:rsidR="006A2DB6" w14:paraId="629F76B0" w14:textId="77777777" w:rsidTr="008750FF">
        <w:tc>
          <w:tcPr>
            <w:tcW w:w="397" w:type="dxa"/>
          </w:tcPr>
          <w:p w14:paraId="0C13B39B" w14:textId="103F3A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6ADE062A" w14:textId="5BCB65C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form-closed</w:t>
            </w:r>
          </w:p>
        </w:tc>
      </w:tr>
      <w:tr w:rsidR="006A2DB6" w14:paraId="60F6072F" w14:textId="77777777" w:rsidTr="008750FF">
        <w:tc>
          <w:tcPr>
            <w:tcW w:w="397" w:type="dxa"/>
          </w:tcPr>
          <w:p w14:paraId="1A991A7A" w14:textId="576B6B3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7E997A4E" w14:textId="043E4C50" w:rsidR="006A2DB6" w:rsidRPr="006A2DB6" w:rsidRDefault="004748FA"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798" w:author="LUEJE Claudia" w:date="2024-05-02T19:30:00Z">
              <w:r>
                <w:rPr>
                  <w:szCs w:val="24"/>
                </w:rPr>
                <w:t>d</w:t>
              </w:r>
            </w:ins>
            <w:del w:id="799" w:author="LUEJE Claudia" w:date="2024-05-02T19:30:00Z">
              <w:r w:rsidRPr="006A2DB6" w:rsidDel="004748FA">
                <w:rPr>
                  <w:szCs w:val="24"/>
                </w:rPr>
                <w:delText>D</w:delText>
              </w:r>
            </w:del>
            <w:r w:rsidR="006A2DB6" w:rsidRPr="006A2DB6">
              <w:rPr>
                <w:szCs w:val="24"/>
              </w:rPr>
              <w:t>iameter</w:t>
            </w:r>
          </w:p>
        </w:tc>
      </w:tr>
      <w:tr w:rsidR="006A2DB6" w14:paraId="3776EEC2" w14:textId="77777777" w:rsidTr="008750FF">
        <w:tc>
          <w:tcPr>
            <w:tcW w:w="397" w:type="dxa"/>
          </w:tcPr>
          <w:p w14:paraId="597E71DC" w14:textId="603BBEF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7</w:t>
            </w:r>
          </w:p>
        </w:tc>
        <w:tc>
          <w:tcPr>
            <w:tcW w:w="9356" w:type="dxa"/>
          </w:tcPr>
          <w:p w14:paraId="62E2F251" w14:textId="38639B2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boss height</w:t>
            </w:r>
          </w:p>
        </w:tc>
      </w:tr>
      <w:tr w:rsidR="006A2DB6" w14:paraId="67083434" w14:textId="77777777" w:rsidTr="008750FF">
        <w:tc>
          <w:tcPr>
            <w:tcW w:w="397" w:type="dxa"/>
          </w:tcPr>
          <w:p w14:paraId="68B26071" w14:textId="02D6C6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w:t>
            </w:r>
          </w:p>
        </w:tc>
        <w:tc>
          <w:tcPr>
            <w:tcW w:w="9356" w:type="dxa"/>
          </w:tcPr>
          <w:p w14:paraId="1E2AB255" w14:textId="1D307F3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hole diameter (&gt;D)</w:t>
            </w:r>
          </w:p>
        </w:tc>
      </w:tr>
      <w:tr w:rsidR="006A2DB6" w14:paraId="1CC5ED56" w14:textId="77777777" w:rsidTr="008750FF">
        <w:tc>
          <w:tcPr>
            <w:tcW w:w="397" w:type="dxa"/>
          </w:tcPr>
          <w:p w14:paraId="40C79A1D" w14:textId="633A7CA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9</w:t>
            </w:r>
          </w:p>
        </w:tc>
        <w:tc>
          <w:tcPr>
            <w:tcW w:w="9356" w:type="dxa"/>
          </w:tcPr>
          <w:p w14:paraId="4470219A" w14:textId="4B0E0EC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captured material thickness (T)</w:t>
            </w:r>
          </w:p>
        </w:tc>
      </w:tr>
      <w:tr w:rsidR="006A2DB6" w14:paraId="6545807E" w14:textId="77777777" w:rsidTr="008750FF">
        <w:tc>
          <w:tcPr>
            <w:tcW w:w="397" w:type="dxa"/>
          </w:tcPr>
          <w:p w14:paraId="702EAE4B" w14:textId="7A60BA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10</w:t>
            </w:r>
          </w:p>
        </w:tc>
        <w:tc>
          <w:tcPr>
            <w:tcW w:w="9356" w:type="dxa"/>
          </w:tcPr>
          <w:p w14:paraId="49E159F9" w14:textId="297F2E3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head_height</w:t>
            </w:r>
          </w:p>
        </w:tc>
      </w:tr>
      <w:tr w:rsidR="006A2DB6" w14:paraId="4C651B54" w14:textId="77777777" w:rsidTr="008750FF">
        <w:tc>
          <w:tcPr>
            <w:tcW w:w="397" w:type="dxa"/>
          </w:tcPr>
          <w:p w14:paraId="365F5637" w14:textId="00D1F0F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11</w:t>
            </w:r>
          </w:p>
        </w:tc>
        <w:tc>
          <w:tcPr>
            <w:tcW w:w="9356" w:type="dxa"/>
          </w:tcPr>
          <w:p w14:paraId="027B39CD" w14:textId="4EF68C3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 (=2D)</w:t>
            </w:r>
          </w:p>
        </w:tc>
      </w:tr>
      <w:tr w:rsidR="006A2DB6" w14:paraId="6E44B16F" w14:textId="77777777" w:rsidTr="008750FF">
        <w:tc>
          <w:tcPr>
            <w:tcW w:w="397" w:type="dxa"/>
          </w:tcPr>
          <w:p w14:paraId="5DD645A6" w14:textId="6EC5B11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12</w:t>
            </w:r>
          </w:p>
        </w:tc>
        <w:tc>
          <w:tcPr>
            <w:tcW w:w="9356" w:type="dxa"/>
          </w:tcPr>
          <w:p w14:paraId="003AE3E0" w14:textId="4928AF6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void diameter (optional)</w:t>
            </w:r>
          </w:p>
        </w:tc>
      </w:tr>
    </w:tbl>
    <w:p w14:paraId="1A3027F9" w14:textId="5CF46A48" w:rsidR="006A2DB6" w:rsidRDefault="002F3F18">
      <w:pPr>
        <w:pStyle w:val="Figuretitle0"/>
        <w:autoSpaceDE w:val="0"/>
        <w:autoSpaceDN w:val="0"/>
        <w:adjustRightInd w:val="0"/>
        <w:outlineLvl w:val="0"/>
        <w:rPr>
          <w:szCs w:val="24"/>
        </w:rPr>
      </w:pPr>
      <w:r>
        <w:rPr>
          <w:szCs w:val="24"/>
        </w:rPr>
        <w:t>Figure </w:t>
      </w:r>
      <w:r w:rsidR="006A2DB6">
        <w:rPr>
          <w:szCs w:val="24"/>
        </w:rPr>
        <w:t xml:space="preserve">33 — Heat </w:t>
      </w:r>
      <w:ins w:id="800" w:author="LUEJE Claudia" w:date="2024-05-02T19:30:00Z">
        <w:r w:rsidR="004748FA">
          <w:rPr>
            <w:szCs w:val="24"/>
          </w:rPr>
          <w:t>s</w:t>
        </w:r>
      </w:ins>
      <w:del w:id="801" w:author="LUEJE Claudia" w:date="2024-05-02T19:30:00Z">
        <w:r w:rsidR="006A2DB6" w:rsidDel="004748FA">
          <w:rPr>
            <w:szCs w:val="24"/>
          </w:rPr>
          <w:delText>S</w:delText>
        </w:r>
      </w:del>
      <w:r w:rsidR="006A2DB6">
        <w:rPr>
          <w:szCs w:val="24"/>
        </w:rPr>
        <w:t>takes</w:t>
      </w:r>
      <w:ins w:id="802" w:author="LUEJE Claudia" w:date="2024-05-02T19:30:00Z">
        <w:r w:rsidR="004748FA">
          <w:rPr>
            <w:szCs w:val="24"/>
          </w:rPr>
          <w:t xml:space="preserve"> —</w:t>
        </w:r>
      </w:ins>
      <w:del w:id="803" w:author="LUEJE Claudia" w:date="2024-05-02T19:30:00Z">
        <w:r w:rsidR="006A2DB6" w:rsidDel="004748FA">
          <w:rPr>
            <w:szCs w:val="24"/>
          </w:rPr>
          <w:delText>:</w:delText>
        </w:r>
      </w:del>
      <w:r w:rsidR="006A2DB6">
        <w:rPr>
          <w:szCs w:val="24"/>
        </w:rPr>
        <w:t xml:space="preserve"> Process steps and </w:t>
      </w:r>
      <w:ins w:id="804" w:author="LUEJE Claudia" w:date="2024-05-02T19:30:00Z">
        <w:r w:rsidR="004748FA">
          <w:rPr>
            <w:szCs w:val="24"/>
          </w:rPr>
          <w:t>d</w:t>
        </w:r>
      </w:ins>
      <w:del w:id="805" w:author="LUEJE Claudia" w:date="2024-05-02T19:30:00Z">
        <w:r w:rsidR="006A2DB6" w:rsidDel="004748FA">
          <w:rPr>
            <w:szCs w:val="24"/>
          </w:rPr>
          <w:delText>D</w:delText>
        </w:r>
      </w:del>
      <w:r w:rsidR="006A2DB6">
        <w:rPr>
          <w:szCs w:val="24"/>
        </w:rPr>
        <w:t>esign dimensions</w:t>
      </w:r>
    </w:p>
    <w:p w14:paraId="447A38AC" w14:textId="2FAF1245" w:rsidR="006A2DB6" w:rsidRDefault="006A2DB6">
      <w:pPr>
        <w:pStyle w:val="BodyText"/>
        <w:autoSpaceDE w:val="0"/>
        <w:autoSpaceDN w:val="0"/>
        <w:adjustRightInd w:val="0"/>
        <w:rPr>
          <w:szCs w:val="24"/>
        </w:rPr>
      </w:pPr>
      <w:r>
        <w:rPr>
          <w:szCs w:val="24"/>
        </w:rPr>
        <w:t>Rotation of this cross</w:t>
      </w:r>
      <w:ins w:id="806" w:author="LUEJE Claudia" w:date="2024-05-02T19:33:00Z">
        <w:r w:rsidR="00785C6A">
          <w:rPr>
            <w:szCs w:val="24"/>
          </w:rPr>
          <w:t>-</w:t>
        </w:r>
      </w:ins>
      <w:del w:id="807" w:author="LUEJE Claudia" w:date="2024-05-02T19:33:00Z">
        <w:r w:rsidDel="00785C6A">
          <w:rPr>
            <w:szCs w:val="24"/>
          </w:rPr>
          <w:delText xml:space="preserve"> </w:delText>
        </w:r>
      </w:del>
      <w:r>
        <w:rPr>
          <w:szCs w:val="24"/>
        </w:rPr>
        <w:t xml:space="preserve">section around its vertical axis yields a round shape in </w:t>
      </w:r>
      <w:ins w:id="808" w:author="LUEJE Claudia" w:date="2024-05-02T19:33:00Z">
        <w:r w:rsidR="00785C6A">
          <w:rPr>
            <w:szCs w:val="24"/>
          </w:rPr>
          <w:t>three</w:t>
        </w:r>
      </w:ins>
      <w:del w:id="809" w:author="LUEJE Claudia" w:date="2024-05-02T19:33:00Z">
        <w:r w:rsidDel="00785C6A">
          <w:rPr>
            <w:szCs w:val="24"/>
          </w:rPr>
          <w:delText>3</w:delText>
        </w:r>
      </w:del>
      <w:r>
        <w:rPr>
          <w:szCs w:val="24"/>
        </w:rPr>
        <w:t xml:space="preserve"> dimensions. This shape is the most common, although not mandatory. A wide range of other geometrical shapes, produced by as many different tools, is possible.</w:t>
      </w:r>
    </w:p>
    <w:p w14:paraId="1FDD07B0" w14:textId="77777777" w:rsidR="006A2DB6" w:rsidRDefault="006A2DB6">
      <w:pPr>
        <w:pStyle w:val="BodyText"/>
        <w:autoSpaceDE w:val="0"/>
        <w:autoSpaceDN w:val="0"/>
        <w:adjustRightInd w:val="0"/>
        <w:rPr>
          <w:szCs w:val="24"/>
        </w:rPr>
      </w:pPr>
      <w:r>
        <w:rPr>
          <w:szCs w:val="24"/>
        </w:rPr>
        <w:t>Therefore, an enumeration of all heat stake types cannot be provided. They shall be described by OEM specific alphanumeric names (e.g. flared, domed, knurled, hollow, flush). The same is valid for the strength of the connection, in terms of its force-displacement diagram.</w:t>
      </w:r>
    </w:p>
    <w:p w14:paraId="7D7C9F4F" w14:textId="77777777" w:rsidR="006A2DB6" w:rsidRDefault="006A2DB6">
      <w:pPr>
        <w:pStyle w:val="BodyText"/>
        <w:autoSpaceDE w:val="0"/>
        <w:autoSpaceDN w:val="0"/>
        <w:adjustRightInd w:val="0"/>
        <w:rPr>
          <w:szCs w:val="24"/>
        </w:rPr>
      </w:pPr>
      <w:r>
        <w:rPr>
          <w:szCs w:val="24"/>
        </w:rPr>
        <w:t>Heat stakes cannot be disassembled without irreversible damage to (at least) the thermoplastic part.</w:t>
      </w:r>
    </w:p>
    <w:p w14:paraId="30F898A1" w14:textId="42CCBA64" w:rsidR="006A2DB6" w:rsidRDefault="006A2DB6">
      <w:pPr>
        <w:pStyle w:val="BodyText"/>
        <w:autoSpaceDE w:val="0"/>
        <w:autoSpaceDN w:val="0"/>
        <w:adjustRightInd w:val="0"/>
        <w:rPr>
          <w:szCs w:val="24"/>
        </w:rPr>
      </w:pPr>
      <w:r>
        <w:rPr>
          <w:szCs w:val="24"/>
        </w:rPr>
        <w:t xml:space="preserve">The element </w:t>
      </w:r>
      <w:r w:rsidRPr="003F07D2">
        <w:rPr>
          <w:rStyle w:val="ISOCode"/>
        </w:rPr>
        <w:t>&lt;heat_stake/&gt;</w:t>
      </w:r>
      <w:r>
        <w:rPr>
          <w:szCs w:val="24"/>
        </w:rPr>
        <w:t xml:space="preserve"> is described completely by its attributes and nested elements (</w:t>
      </w:r>
      <w:ins w:id="810" w:author="LUEJE Claudia" w:date="2024-05-02T19:33:00Z">
        <w:r w:rsidR="00785C6A">
          <w:rPr>
            <w:szCs w:val="24"/>
          </w:rPr>
          <w:t xml:space="preserve">see </w:t>
        </w:r>
      </w:ins>
      <w:r w:rsidR="009C3FFA">
        <w:rPr>
          <w:rStyle w:val="citetbl"/>
          <w:szCs w:val="24"/>
        </w:rPr>
        <w:t>Table </w:t>
      </w:r>
      <w:r>
        <w:rPr>
          <w:rStyle w:val="citetbl"/>
          <w:szCs w:val="24"/>
        </w:rPr>
        <w:t>67</w:t>
      </w:r>
      <w:r>
        <w:rPr>
          <w:szCs w:val="24"/>
        </w:rPr>
        <w:t>):</w:t>
      </w:r>
    </w:p>
    <w:p w14:paraId="4C0426F0" w14:textId="380828EA" w:rsidR="006A2DB6" w:rsidRDefault="009C3FFA">
      <w:pPr>
        <w:pStyle w:val="Tabletitle"/>
        <w:autoSpaceDE w:val="0"/>
        <w:autoSpaceDN w:val="0"/>
        <w:adjustRightInd w:val="0"/>
        <w:outlineLvl w:val="0"/>
        <w:rPr>
          <w:szCs w:val="24"/>
        </w:rPr>
      </w:pPr>
      <w:r>
        <w:rPr>
          <w:szCs w:val="24"/>
        </w:rPr>
        <w:t>Table </w:t>
      </w:r>
      <w:r w:rsidR="006A2DB6">
        <w:rPr>
          <w:szCs w:val="24"/>
        </w:rPr>
        <w:t xml:space="preserve">67 — Nested elements of </w:t>
      </w:r>
      <w:r w:rsidR="006A2DB6" w:rsidRPr="003F07D2">
        <w:rPr>
          <w:rStyle w:val="ISOCode"/>
        </w:rPr>
        <w:t>&lt;connection_0d/&gt;</w:t>
      </w:r>
      <w:r w:rsidR="006A2DB6">
        <w:rPr>
          <w:szCs w:val="24"/>
        </w:rPr>
        <w:t xml:space="preserve"> for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02721AFA" w14:textId="77777777" w:rsidTr="00CC5991">
        <w:trPr>
          <w:trHeight w:val="325"/>
          <w:jc w:val="center"/>
        </w:trPr>
        <w:tc>
          <w:tcPr>
            <w:tcW w:w="2111" w:type="dxa"/>
            <w:tcBorders>
              <w:top w:val="single" w:sz="12" w:space="0" w:color="auto"/>
              <w:bottom w:val="single" w:sz="12" w:space="0" w:color="auto"/>
            </w:tcBorders>
            <w:shd w:val="clear" w:color="auto" w:fill="F3F3F3"/>
            <w:vAlign w:val="bottom"/>
          </w:tcPr>
          <w:p w14:paraId="55253572" w14:textId="4EB8252F" w:rsidR="006A2DB6" w:rsidRPr="00EC4DAD" w:rsidRDefault="006A2DB6" w:rsidP="006A2DB6">
            <w:pPr>
              <w:pStyle w:val="Tableheader"/>
              <w:autoSpaceDE w:val="0"/>
              <w:autoSpaceDN w:val="0"/>
              <w:adjustRightInd w:val="0"/>
              <w:jc w:val="both"/>
              <w:rPr>
                <w:b/>
              </w:rPr>
            </w:pPr>
            <w:r w:rsidRPr="00EC4DAD">
              <w:rPr>
                <w:b/>
                <w:szCs w:val="24"/>
              </w:rPr>
              <w:t>Nested Elements</w:t>
            </w:r>
          </w:p>
        </w:tc>
        <w:tc>
          <w:tcPr>
            <w:tcW w:w="1559" w:type="dxa"/>
            <w:tcBorders>
              <w:top w:val="single" w:sz="12" w:space="0" w:color="auto"/>
              <w:bottom w:val="single" w:sz="12" w:space="0" w:color="auto"/>
            </w:tcBorders>
            <w:shd w:val="clear" w:color="auto" w:fill="F3F3F3"/>
            <w:vAlign w:val="bottom"/>
          </w:tcPr>
          <w:p w14:paraId="0F80386C" w14:textId="6DF0FE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45015130" w14:textId="5AE77D30"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5E9482FD" w14:textId="30833149"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9FAA993" w14:textId="77777777" w:rsidTr="00CC5991">
        <w:trPr>
          <w:jc w:val="center"/>
        </w:trPr>
        <w:tc>
          <w:tcPr>
            <w:tcW w:w="2111" w:type="dxa"/>
            <w:tcBorders>
              <w:top w:val="single" w:sz="12" w:space="0" w:color="auto"/>
            </w:tcBorders>
            <w:vAlign w:val="bottom"/>
          </w:tcPr>
          <w:p w14:paraId="6E818DFB" w14:textId="5ED4265A" w:rsidR="006A2DB6" w:rsidRPr="006A2DB6" w:rsidRDefault="006A2DB6" w:rsidP="006A2DB6">
            <w:pPr>
              <w:pStyle w:val="Tablebody"/>
              <w:autoSpaceDE w:val="0"/>
              <w:autoSpaceDN w:val="0"/>
              <w:adjustRightInd w:val="0"/>
              <w:jc w:val="both"/>
            </w:pPr>
            <w:r w:rsidRPr="006A2DB6">
              <w:rPr>
                <w:szCs w:val="24"/>
              </w:rPr>
              <w:t>heat_stake</w:t>
            </w:r>
          </w:p>
        </w:tc>
        <w:tc>
          <w:tcPr>
            <w:tcW w:w="1559" w:type="dxa"/>
            <w:tcBorders>
              <w:top w:val="single" w:sz="12" w:space="0" w:color="auto"/>
            </w:tcBorders>
            <w:vAlign w:val="bottom"/>
          </w:tcPr>
          <w:p w14:paraId="7B30D9FB" w14:textId="77DECDC2"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C27766F" w14:textId="6F0D7CF7"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30F74ABB" w14:textId="13E26CD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C5688" w14:textId="77777777" w:rsidTr="00CC5991">
        <w:trPr>
          <w:jc w:val="center"/>
        </w:trPr>
        <w:tc>
          <w:tcPr>
            <w:tcW w:w="2111" w:type="dxa"/>
            <w:vAlign w:val="bottom"/>
          </w:tcPr>
          <w:p w14:paraId="40482460" w14:textId="485C8F4D"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2AA844A7" w14:textId="6462218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145E82FA" w14:textId="66344F56"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08D36F2A" w14:textId="1E1C8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C326A24" w14:textId="77777777" w:rsidTr="00CC5991">
        <w:trPr>
          <w:jc w:val="center"/>
        </w:trPr>
        <w:tc>
          <w:tcPr>
            <w:tcW w:w="2111" w:type="dxa"/>
            <w:vAlign w:val="bottom"/>
          </w:tcPr>
          <w:p w14:paraId="1B7062B2" w14:textId="71A96755"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4186FE7C" w14:textId="310B694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2DDC13F" w14:textId="4B475D59"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04B84CC" w14:textId="236274B9" w:rsidR="006A2DB6" w:rsidRPr="006A2DB6" w:rsidRDefault="006A2DB6" w:rsidP="006A2DB6">
            <w:pPr>
              <w:pStyle w:val="Tablebody"/>
              <w:autoSpaceDE w:val="0"/>
              <w:autoSpaceDN w:val="0"/>
              <w:adjustRightInd w:val="0"/>
              <w:jc w:val="both"/>
            </w:pPr>
            <w:r w:rsidRPr="006A2DB6">
              <w:rPr>
                <w:szCs w:val="24"/>
              </w:rPr>
              <w:t xml:space="preserve">See </w:t>
            </w:r>
            <w:del w:id="811" w:author="LUEJE Claudia" w:date="2024-05-02T19:33:00Z">
              <w:r w:rsidRPr="006A2DB6" w:rsidDel="00785C6A">
                <w:rPr>
                  <w:rStyle w:val="citesec"/>
                  <w:szCs w:val="24"/>
                </w:rPr>
                <w:delText>clause </w:delText>
              </w:r>
            </w:del>
            <w:r w:rsidRPr="006A2DB6">
              <w:rPr>
                <w:rStyle w:val="citesec"/>
                <w:szCs w:val="24"/>
              </w:rPr>
              <w:t>7.3.2</w:t>
            </w:r>
            <w:r w:rsidRPr="006A2DB6">
              <w:rPr>
                <w:szCs w:val="24"/>
              </w:rPr>
              <w:t>.</w:t>
            </w:r>
          </w:p>
        </w:tc>
      </w:tr>
      <w:tr w:rsidR="006A2DB6" w:rsidRPr="00F54804" w14:paraId="26F2C83F" w14:textId="77777777" w:rsidTr="00CC5991">
        <w:trPr>
          <w:jc w:val="center"/>
        </w:trPr>
        <w:tc>
          <w:tcPr>
            <w:tcW w:w="2111" w:type="dxa"/>
            <w:vAlign w:val="bottom"/>
          </w:tcPr>
          <w:p w14:paraId="251EAD5D" w14:textId="036B12D8"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24ED8ACD" w14:textId="57B236F5"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7F28EEC" w14:textId="3545C601"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3F61D345" w14:textId="3AE485E1" w:rsidR="006A2DB6" w:rsidRPr="006A2DB6" w:rsidRDefault="006A2DB6" w:rsidP="006A2DB6">
            <w:pPr>
              <w:pStyle w:val="Tablebody"/>
              <w:autoSpaceDE w:val="0"/>
              <w:autoSpaceDN w:val="0"/>
              <w:adjustRightInd w:val="0"/>
              <w:jc w:val="both"/>
            </w:pPr>
            <w:r w:rsidRPr="006A2DB6">
              <w:rPr>
                <w:szCs w:val="24"/>
              </w:rPr>
              <w:t xml:space="preserve">See </w:t>
            </w:r>
            <w:del w:id="812" w:author="LUEJE Claudia" w:date="2024-05-02T19:34:00Z">
              <w:r w:rsidRPr="00F5203F" w:rsidDel="00785C6A">
                <w:rPr>
                  <w:rStyle w:val="citesec"/>
                </w:rPr>
                <w:delText>clause </w:delText>
              </w:r>
            </w:del>
            <w:r w:rsidRPr="00F5203F">
              <w:rPr>
                <w:rStyle w:val="citesec"/>
              </w:rPr>
              <w:t>7.3.3</w:t>
            </w:r>
            <w:r w:rsidRPr="006A2DB6">
              <w:rPr>
                <w:szCs w:val="24"/>
              </w:rPr>
              <w:t>.</w:t>
            </w:r>
          </w:p>
        </w:tc>
      </w:tr>
      <w:tr w:rsidR="006A2DB6" w:rsidRPr="00F54804" w14:paraId="4EEF977D" w14:textId="77777777" w:rsidTr="00CC5991">
        <w:trPr>
          <w:jc w:val="center"/>
        </w:trPr>
        <w:tc>
          <w:tcPr>
            <w:tcW w:w="2111" w:type="dxa"/>
            <w:tcBorders>
              <w:bottom w:val="single" w:sz="12" w:space="0" w:color="auto"/>
            </w:tcBorders>
          </w:tcPr>
          <w:p w14:paraId="4AF8EBFB" w14:textId="4DF75B19"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A81E6E2" w14:textId="3E012744"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748338C0" w14:textId="310F4A4E"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692516FB" w14:textId="70A5FCDE" w:rsidR="006A2DB6" w:rsidRPr="006A2DB6" w:rsidRDefault="006A2DB6" w:rsidP="006A2DB6">
            <w:pPr>
              <w:pStyle w:val="Tablebody"/>
              <w:autoSpaceDE w:val="0"/>
              <w:autoSpaceDN w:val="0"/>
              <w:adjustRightInd w:val="0"/>
              <w:jc w:val="both"/>
            </w:pPr>
            <w:r w:rsidRPr="006A2DB6">
              <w:rPr>
                <w:szCs w:val="24"/>
              </w:rPr>
              <w:t xml:space="preserve">See </w:t>
            </w:r>
            <w:del w:id="813" w:author="LUEJE Claudia" w:date="2024-05-02T19:34:00Z">
              <w:r w:rsidRPr="006A2DB6" w:rsidDel="00785C6A">
                <w:rPr>
                  <w:rStyle w:val="citesec"/>
                  <w:szCs w:val="24"/>
                </w:rPr>
                <w:delText>clause </w:delText>
              </w:r>
            </w:del>
            <w:r w:rsidRPr="006A2DB6">
              <w:rPr>
                <w:rStyle w:val="citesec"/>
                <w:szCs w:val="24"/>
              </w:rPr>
              <w:t>8.5</w:t>
            </w:r>
            <w:r w:rsidRPr="006A2DB6">
              <w:rPr>
                <w:szCs w:val="24"/>
              </w:rPr>
              <w:t>.</w:t>
            </w:r>
          </w:p>
        </w:tc>
      </w:tr>
    </w:tbl>
    <w:p w14:paraId="71AE7DBD" w14:textId="6D76CF71" w:rsidR="006A2DB6" w:rsidRDefault="006A2DB6">
      <w:pPr>
        <w:pStyle w:val="BodyText"/>
        <w:autoSpaceDE w:val="0"/>
        <w:autoSpaceDN w:val="0"/>
        <w:adjustRightInd w:val="0"/>
        <w:rPr>
          <w:szCs w:val="24"/>
        </w:rPr>
      </w:pPr>
      <w:r>
        <w:rPr>
          <w:szCs w:val="24"/>
        </w:rPr>
        <w:t xml:space="preserve">The XML specification of the </w:t>
      </w:r>
      <w:r w:rsidRPr="003F07D2">
        <w:rPr>
          <w:rStyle w:val="ISOCode"/>
        </w:rPr>
        <w:t>&lt;heat_stake/&gt;</w:t>
      </w:r>
      <w:r>
        <w:rPr>
          <w:szCs w:val="24"/>
        </w:rPr>
        <w:t xml:space="preserve"> element is shown in </w:t>
      </w:r>
      <w:r w:rsidR="009C3FFA">
        <w:rPr>
          <w:rStyle w:val="citetbl"/>
          <w:szCs w:val="24"/>
        </w:rPr>
        <w:t>Table </w:t>
      </w:r>
      <w:r>
        <w:rPr>
          <w:rStyle w:val="citetbl"/>
          <w:szCs w:val="24"/>
        </w:rPr>
        <w:t>68</w:t>
      </w:r>
      <w:r>
        <w:rPr>
          <w:szCs w:val="24"/>
        </w:rPr>
        <w:t>:</w:t>
      </w:r>
    </w:p>
    <w:p w14:paraId="4E1AA515" w14:textId="042BF9C5" w:rsidR="006A2DB6" w:rsidRDefault="009C3FFA">
      <w:pPr>
        <w:pStyle w:val="Tabletitle"/>
        <w:autoSpaceDE w:val="0"/>
        <w:autoSpaceDN w:val="0"/>
        <w:adjustRightInd w:val="0"/>
        <w:outlineLvl w:val="0"/>
        <w:rPr>
          <w:szCs w:val="24"/>
        </w:rPr>
      </w:pPr>
      <w:r>
        <w:rPr>
          <w:szCs w:val="24"/>
        </w:rPr>
        <w:t>Table </w:t>
      </w:r>
      <w:r w:rsidR="006A2DB6">
        <w:rPr>
          <w:szCs w:val="24"/>
        </w:rPr>
        <w:t xml:space="preserve">68 — Attributes of element </w:t>
      </w:r>
      <w:r w:rsidR="006A2DB6" w:rsidRPr="003F07D2">
        <w:rPr>
          <w:rStyle w:val="ISOCode"/>
        </w:rPr>
        <w:t>&lt;heat_stake/&gt;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691"/>
        <w:gridCol w:w="1553"/>
        <w:gridCol w:w="1566"/>
        <w:gridCol w:w="992"/>
        <w:gridCol w:w="3233"/>
      </w:tblGrid>
      <w:tr w:rsidR="006A2DB6" w:rsidRPr="00EC4DAD" w14:paraId="2CE979C5" w14:textId="77777777" w:rsidTr="00CC5991">
        <w:trPr>
          <w:cantSplit/>
          <w:tblHeader/>
          <w:jc w:val="center"/>
        </w:trPr>
        <w:tc>
          <w:tcPr>
            <w:tcW w:w="1691" w:type="dxa"/>
            <w:tcBorders>
              <w:top w:val="single" w:sz="12" w:space="0" w:color="auto"/>
              <w:bottom w:val="single" w:sz="12" w:space="0" w:color="auto"/>
            </w:tcBorders>
            <w:shd w:val="clear" w:color="auto" w:fill="F3F3F3"/>
            <w:vAlign w:val="bottom"/>
          </w:tcPr>
          <w:p w14:paraId="6CCC5780" w14:textId="0B1F0E6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3" w:type="dxa"/>
            <w:tcBorders>
              <w:top w:val="single" w:sz="12" w:space="0" w:color="auto"/>
              <w:bottom w:val="single" w:sz="12" w:space="0" w:color="auto"/>
            </w:tcBorders>
            <w:shd w:val="clear" w:color="auto" w:fill="F3F3F3"/>
            <w:vAlign w:val="bottom"/>
          </w:tcPr>
          <w:p w14:paraId="7645BB50" w14:textId="4F0C5D0C" w:rsidR="006A2DB6" w:rsidRPr="00EC4DAD" w:rsidRDefault="006A2DB6" w:rsidP="006A2DB6">
            <w:pPr>
              <w:pStyle w:val="Tableheader"/>
              <w:autoSpaceDE w:val="0"/>
              <w:autoSpaceDN w:val="0"/>
              <w:adjustRightInd w:val="0"/>
              <w:jc w:val="both"/>
              <w:rPr>
                <w:b/>
              </w:rPr>
            </w:pPr>
            <w:r w:rsidRPr="00EC4DAD">
              <w:rPr>
                <w:b/>
                <w:szCs w:val="24"/>
              </w:rPr>
              <w:t>Type</w:t>
            </w:r>
          </w:p>
        </w:tc>
        <w:tc>
          <w:tcPr>
            <w:tcW w:w="1566" w:type="dxa"/>
            <w:tcBorders>
              <w:top w:val="single" w:sz="12" w:space="0" w:color="auto"/>
              <w:bottom w:val="single" w:sz="12" w:space="0" w:color="auto"/>
            </w:tcBorders>
            <w:shd w:val="clear" w:color="auto" w:fill="F3F3F3"/>
            <w:vAlign w:val="bottom"/>
          </w:tcPr>
          <w:p w14:paraId="6C2FE8F7" w14:textId="2AE2C696" w:rsidR="006A2DB6" w:rsidRPr="00EC4DAD" w:rsidRDefault="006A2DB6" w:rsidP="006A2DB6">
            <w:pPr>
              <w:pStyle w:val="Tableheader"/>
              <w:autoSpaceDE w:val="0"/>
              <w:autoSpaceDN w:val="0"/>
              <w:adjustRightInd w:val="0"/>
              <w:jc w:val="both"/>
              <w:rPr>
                <w:b/>
              </w:rPr>
            </w:pPr>
            <w:r w:rsidRPr="00EC4DAD">
              <w:rPr>
                <w:b/>
                <w:szCs w:val="24"/>
              </w:rPr>
              <w:t xml:space="preserve">Value </w:t>
            </w:r>
            <w:ins w:id="814" w:author="LUEJE Claudia" w:date="2024-05-02T19:34:00Z">
              <w:r w:rsidR="00785C6A">
                <w:rPr>
                  <w:b/>
                  <w:szCs w:val="24"/>
                </w:rPr>
                <w:t>s</w:t>
              </w:r>
            </w:ins>
            <w:del w:id="815" w:author="LUEJE Claudia" w:date="2024-05-02T19:34:00Z">
              <w:r w:rsidRPr="00EC4DAD" w:rsidDel="00785C6A">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05094425" w14:textId="03E3585E" w:rsidR="006A2DB6" w:rsidRPr="00EC4DAD" w:rsidRDefault="006A2DB6" w:rsidP="006A2DB6">
            <w:pPr>
              <w:pStyle w:val="Tableheader"/>
              <w:autoSpaceDE w:val="0"/>
              <w:autoSpaceDN w:val="0"/>
              <w:adjustRightInd w:val="0"/>
              <w:jc w:val="both"/>
              <w:rPr>
                <w:b/>
              </w:rPr>
            </w:pPr>
            <w:r w:rsidRPr="00EC4DAD">
              <w:rPr>
                <w:b/>
                <w:szCs w:val="24"/>
              </w:rPr>
              <w:t>Use</w:t>
            </w:r>
          </w:p>
        </w:tc>
        <w:tc>
          <w:tcPr>
            <w:tcW w:w="3233" w:type="dxa"/>
            <w:tcBorders>
              <w:top w:val="single" w:sz="12" w:space="0" w:color="auto"/>
              <w:bottom w:val="single" w:sz="12" w:space="0" w:color="auto"/>
            </w:tcBorders>
            <w:shd w:val="clear" w:color="auto" w:fill="F3F3F3"/>
            <w:vAlign w:val="bottom"/>
          </w:tcPr>
          <w:p w14:paraId="4F87EF05" w14:textId="492FA5DD"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2D5E7FAF" w14:textId="77777777" w:rsidTr="00CC5991">
        <w:trPr>
          <w:cantSplit/>
          <w:jc w:val="center"/>
        </w:trPr>
        <w:tc>
          <w:tcPr>
            <w:tcW w:w="1691" w:type="dxa"/>
            <w:tcBorders>
              <w:top w:val="single" w:sz="12" w:space="0" w:color="auto"/>
            </w:tcBorders>
          </w:tcPr>
          <w:p w14:paraId="13F14413" w14:textId="6C7FC1FB" w:rsidR="006A2DB6" w:rsidRPr="006A2DB6" w:rsidRDefault="006A2DB6" w:rsidP="006A2DB6">
            <w:pPr>
              <w:pStyle w:val="Tablebody"/>
              <w:autoSpaceDE w:val="0"/>
              <w:autoSpaceDN w:val="0"/>
              <w:adjustRightInd w:val="0"/>
              <w:jc w:val="both"/>
            </w:pPr>
            <w:r w:rsidRPr="006A2DB6">
              <w:rPr>
                <w:szCs w:val="24"/>
              </w:rPr>
              <w:t>heat_stake_type</w:t>
            </w:r>
          </w:p>
        </w:tc>
        <w:tc>
          <w:tcPr>
            <w:tcW w:w="1553" w:type="dxa"/>
            <w:tcBorders>
              <w:top w:val="single" w:sz="12" w:space="0" w:color="auto"/>
            </w:tcBorders>
          </w:tcPr>
          <w:p w14:paraId="29CD47A6" w14:textId="7AC7D284" w:rsidR="006A2DB6" w:rsidRPr="006A2DB6" w:rsidRDefault="006A2DB6" w:rsidP="006A2DB6">
            <w:pPr>
              <w:pStyle w:val="Tablebody"/>
              <w:autoSpaceDE w:val="0"/>
              <w:autoSpaceDN w:val="0"/>
              <w:adjustRightInd w:val="0"/>
              <w:jc w:val="both"/>
            </w:pPr>
            <w:r w:rsidRPr="006A2DB6">
              <w:rPr>
                <w:szCs w:val="24"/>
              </w:rPr>
              <w:t>Alphanumeric</w:t>
            </w:r>
          </w:p>
        </w:tc>
        <w:tc>
          <w:tcPr>
            <w:tcW w:w="1566" w:type="dxa"/>
            <w:tcBorders>
              <w:top w:val="single" w:sz="12" w:space="0" w:color="auto"/>
            </w:tcBorders>
          </w:tcPr>
          <w:p w14:paraId="43426E5E" w14:textId="464AD244"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690D56D" w14:textId="59463317"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top w:val="single" w:sz="12" w:space="0" w:color="auto"/>
            </w:tcBorders>
          </w:tcPr>
          <w:p w14:paraId="5D58A929" w14:textId="084267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FB7F38" w14:textId="77777777" w:rsidTr="00CC5991">
        <w:trPr>
          <w:cantSplit/>
          <w:jc w:val="center"/>
        </w:trPr>
        <w:tc>
          <w:tcPr>
            <w:tcW w:w="1691" w:type="dxa"/>
          </w:tcPr>
          <w:p w14:paraId="1D5524BC" w14:textId="7B1A65B8" w:rsidR="006A2DB6" w:rsidRPr="006A2DB6" w:rsidRDefault="006A2DB6" w:rsidP="006A2DB6">
            <w:pPr>
              <w:pStyle w:val="Tablebody"/>
              <w:autoSpaceDE w:val="0"/>
              <w:autoSpaceDN w:val="0"/>
              <w:adjustRightInd w:val="0"/>
              <w:jc w:val="both"/>
            </w:pPr>
            <w:r w:rsidRPr="006A2DB6">
              <w:rPr>
                <w:szCs w:val="24"/>
              </w:rPr>
              <w:t>strength</w:t>
            </w:r>
          </w:p>
        </w:tc>
        <w:tc>
          <w:tcPr>
            <w:tcW w:w="1553" w:type="dxa"/>
          </w:tcPr>
          <w:p w14:paraId="666EF0B3" w14:textId="4DAEC64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4914E9E7" w14:textId="3941E0B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25E2BD1" w14:textId="0948D010"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1C3D628" w14:textId="2F1A7F5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1E0F7CC" w14:textId="77777777" w:rsidTr="00CC5991">
        <w:trPr>
          <w:cantSplit/>
          <w:jc w:val="center"/>
        </w:trPr>
        <w:tc>
          <w:tcPr>
            <w:tcW w:w="1691" w:type="dxa"/>
          </w:tcPr>
          <w:p w14:paraId="0B4C5426" w14:textId="6FDD768D" w:rsidR="006A2DB6" w:rsidRPr="006A2DB6" w:rsidRDefault="006A2DB6" w:rsidP="006A2DB6">
            <w:pPr>
              <w:pStyle w:val="Tablebody"/>
              <w:autoSpaceDE w:val="0"/>
              <w:autoSpaceDN w:val="0"/>
              <w:adjustRightInd w:val="0"/>
              <w:jc w:val="both"/>
            </w:pPr>
            <w:r w:rsidRPr="006A2DB6">
              <w:rPr>
                <w:szCs w:val="24"/>
              </w:rPr>
              <w:t>diameter</w:t>
            </w:r>
          </w:p>
        </w:tc>
        <w:tc>
          <w:tcPr>
            <w:tcW w:w="1553" w:type="dxa"/>
          </w:tcPr>
          <w:p w14:paraId="0A44F041" w14:textId="5AE17CC2"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11C194CE" w14:textId="558C166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A76563D" w14:textId="54EE1134"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38D72CDD" w14:textId="2FE402ED" w:rsidR="006A2DB6" w:rsidRPr="006A2DB6" w:rsidRDefault="006A2DB6" w:rsidP="006A2DB6">
            <w:pPr>
              <w:pStyle w:val="Tablebody"/>
              <w:autoSpaceDE w:val="0"/>
              <w:autoSpaceDN w:val="0"/>
              <w:adjustRightInd w:val="0"/>
              <w:jc w:val="both"/>
            </w:pPr>
            <w:r w:rsidRPr="006A2DB6">
              <w:rPr>
                <w:szCs w:val="24"/>
              </w:rPr>
              <w:t>diameter &lt; hole_diameter</w:t>
            </w:r>
          </w:p>
        </w:tc>
      </w:tr>
      <w:tr w:rsidR="006A2DB6" w:rsidRPr="00F54804" w14:paraId="230410D5" w14:textId="77777777" w:rsidTr="00CC5991">
        <w:trPr>
          <w:cantSplit/>
          <w:jc w:val="center"/>
        </w:trPr>
        <w:tc>
          <w:tcPr>
            <w:tcW w:w="1691" w:type="dxa"/>
          </w:tcPr>
          <w:p w14:paraId="1E8F1AF6" w14:textId="76370448" w:rsidR="006A2DB6" w:rsidRPr="006A2DB6" w:rsidRDefault="006A2DB6" w:rsidP="006A2DB6">
            <w:pPr>
              <w:pStyle w:val="Tablebody"/>
              <w:autoSpaceDE w:val="0"/>
              <w:autoSpaceDN w:val="0"/>
              <w:adjustRightInd w:val="0"/>
              <w:jc w:val="both"/>
            </w:pPr>
            <w:r w:rsidRPr="006A2DB6">
              <w:rPr>
                <w:szCs w:val="24"/>
              </w:rPr>
              <w:t>head_diameter</w:t>
            </w:r>
          </w:p>
        </w:tc>
        <w:tc>
          <w:tcPr>
            <w:tcW w:w="1553" w:type="dxa"/>
          </w:tcPr>
          <w:p w14:paraId="730A1EA3" w14:textId="2E1454D7"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66465A29" w14:textId="19C189AE"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3FDB5FB" w14:textId="1E391993"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273B24EB" w14:textId="06FB3D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FC4B0B6" w14:textId="77777777" w:rsidTr="00CC5991">
        <w:trPr>
          <w:cantSplit/>
          <w:jc w:val="center"/>
        </w:trPr>
        <w:tc>
          <w:tcPr>
            <w:tcW w:w="1691" w:type="dxa"/>
          </w:tcPr>
          <w:p w14:paraId="6E067D77" w14:textId="525C24FC" w:rsidR="006A2DB6" w:rsidRPr="006A2DB6" w:rsidRDefault="006A2DB6" w:rsidP="006A2DB6">
            <w:pPr>
              <w:pStyle w:val="Tablebody"/>
              <w:autoSpaceDE w:val="0"/>
              <w:autoSpaceDN w:val="0"/>
              <w:adjustRightInd w:val="0"/>
              <w:jc w:val="both"/>
            </w:pPr>
            <w:r w:rsidRPr="006A2DB6">
              <w:rPr>
                <w:szCs w:val="24"/>
              </w:rPr>
              <w:t>head_height</w:t>
            </w:r>
          </w:p>
        </w:tc>
        <w:tc>
          <w:tcPr>
            <w:tcW w:w="1553" w:type="dxa"/>
          </w:tcPr>
          <w:p w14:paraId="0A082004" w14:textId="40EE5514"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74C0EE93" w14:textId="0DF996BF" w:rsidR="006A2DB6" w:rsidRPr="006A2DB6" w:rsidRDefault="006A2DB6" w:rsidP="00576373">
            <w:pPr>
              <w:pStyle w:val="Tablebody"/>
            </w:pPr>
            <w:r w:rsidRPr="006A2DB6">
              <w:rPr>
                <w:szCs w:val="24"/>
              </w:rPr>
              <w:t xml:space="preserve">≥ </w:t>
            </w:r>
            <w:r w:rsidR="00576373">
              <w:rPr>
                <w:szCs w:val="24"/>
              </w:rPr>
              <w:t>0,0</w:t>
            </w:r>
          </w:p>
        </w:tc>
        <w:tc>
          <w:tcPr>
            <w:tcW w:w="992" w:type="dxa"/>
          </w:tcPr>
          <w:p w14:paraId="288D754A" w14:textId="34EF2429"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55D96356" w14:textId="75C32B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09CE76C" w14:textId="77777777" w:rsidTr="00CC5991">
        <w:trPr>
          <w:cantSplit/>
          <w:jc w:val="center"/>
        </w:trPr>
        <w:tc>
          <w:tcPr>
            <w:tcW w:w="1691" w:type="dxa"/>
          </w:tcPr>
          <w:p w14:paraId="07BC0120" w14:textId="54A3C23F" w:rsidR="006A2DB6" w:rsidRPr="006A2DB6" w:rsidRDefault="006A2DB6" w:rsidP="006A2DB6">
            <w:pPr>
              <w:pStyle w:val="Tablebody"/>
              <w:autoSpaceDE w:val="0"/>
              <w:autoSpaceDN w:val="0"/>
              <w:adjustRightInd w:val="0"/>
              <w:jc w:val="both"/>
            </w:pPr>
            <w:r w:rsidRPr="006A2DB6">
              <w:rPr>
                <w:szCs w:val="24"/>
              </w:rPr>
              <w:t>void_diameter</w:t>
            </w:r>
          </w:p>
        </w:tc>
        <w:tc>
          <w:tcPr>
            <w:tcW w:w="1553" w:type="dxa"/>
          </w:tcPr>
          <w:p w14:paraId="5283D548" w14:textId="554BD30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Pr>
          <w:p w14:paraId="269A0EE3" w14:textId="44F71E97" w:rsidR="006A2DB6" w:rsidRPr="006A2DB6" w:rsidRDefault="006A2DB6" w:rsidP="00576373">
            <w:pPr>
              <w:pStyle w:val="Tablebody"/>
            </w:pPr>
            <w:r w:rsidRPr="006A2DB6">
              <w:rPr>
                <w:szCs w:val="24"/>
              </w:rPr>
              <w:t xml:space="preserve">≥ </w:t>
            </w:r>
            <w:r w:rsidR="00576373">
              <w:rPr>
                <w:szCs w:val="24"/>
              </w:rPr>
              <w:t>0,0</w:t>
            </w:r>
          </w:p>
        </w:tc>
        <w:tc>
          <w:tcPr>
            <w:tcW w:w="992" w:type="dxa"/>
          </w:tcPr>
          <w:p w14:paraId="7F39EB3C" w14:textId="5463DE8D" w:rsidR="006A2DB6" w:rsidRPr="006A2DB6" w:rsidRDefault="006A2DB6" w:rsidP="006A2DB6">
            <w:pPr>
              <w:pStyle w:val="Tablebody"/>
              <w:autoSpaceDE w:val="0"/>
              <w:autoSpaceDN w:val="0"/>
              <w:adjustRightInd w:val="0"/>
              <w:jc w:val="both"/>
            </w:pPr>
            <w:r w:rsidRPr="006A2DB6">
              <w:rPr>
                <w:szCs w:val="24"/>
              </w:rPr>
              <w:t>Optional</w:t>
            </w:r>
          </w:p>
        </w:tc>
        <w:tc>
          <w:tcPr>
            <w:tcW w:w="3233" w:type="dxa"/>
          </w:tcPr>
          <w:p w14:paraId="6C0255A7" w14:textId="4ADF8639" w:rsidR="006A2DB6" w:rsidRPr="006A2DB6" w:rsidRDefault="006A2DB6" w:rsidP="006A2DB6">
            <w:pPr>
              <w:pStyle w:val="Tablebody"/>
              <w:autoSpaceDE w:val="0"/>
              <w:autoSpaceDN w:val="0"/>
              <w:adjustRightInd w:val="0"/>
              <w:jc w:val="both"/>
            </w:pPr>
            <w:r w:rsidRPr="006A2DB6">
              <w:rPr>
                <w:szCs w:val="24"/>
              </w:rPr>
              <w:t>void_diameter &lt; diameter</w:t>
            </w:r>
          </w:p>
        </w:tc>
      </w:tr>
      <w:tr w:rsidR="006A2DB6" w:rsidRPr="00F54804" w14:paraId="784F9F00" w14:textId="77777777" w:rsidTr="00CC5991">
        <w:trPr>
          <w:cantSplit/>
          <w:jc w:val="center"/>
        </w:trPr>
        <w:tc>
          <w:tcPr>
            <w:tcW w:w="1691" w:type="dxa"/>
            <w:tcBorders>
              <w:bottom w:val="single" w:sz="12" w:space="0" w:color="auto"/>
            </w:tcBorders>
          </w:tcPr>
          <w:p w14:paraId="0E66E88A" w14:textId="1F9C5D50" w:rsidR="006A2DB6" w:rsidRPr="006A2DB6" w:rsidRDefault="006A2DB6" w:rsidP="006A2DB6">
            <w:pPr>
              <w:pStyle w:val="Tablebody"/>
              <w:autoSpaceDE w:val="0"/>
              <w:autoSpaceDN w:val="0"/>
              <w:adjustRightInd w:val="0"/>
              <w:jc w:val="both"/>
            </w:pPr>
            <w:r w:rsidRPr="006A2DB6">
              <w:rPr>
                <w:szCs w:val="24"/>
              </w:rPr>
              <w:t>hole_diameter</w:t>
            </w:r>
          </w:p>
        </w:tc>
        <w:tc>
          <w:tcPr>
            <w:tcW w:w="1553" w:type="dxa"/>
            <w:tcBorders>
              <w:bottom w:val="single" w:sz="12" w:space="0" w:color="auto"/>
            </w:tcBorders>
          </w:tcPr>
          <w:p w14:paraId="1CF3A27E" w14:textId="011342DC" w:rsidR="006A2DB6" w:rsidRPr="006A2DB6" w:rsidRDefault="006A2DB6" w:rsidP="006A2DB6">
            <w:pPr>
              <w:pStyle w:val="Tablebody"/>
              <w:autoSpaceDE w:val="0"/>
              <w:autoSpaceDN w:val="0"/>
              <w:adjustRightInd w:val="0"/>
              <w:jc w:val="both"/>
            </w:pPr>
            <w:r w:rsidRPr="006A2DB6">
              <w:rPr>
                <w:szCs w:val="24"/>
              </w:rPr>
              <w:t>Floating point</w:t>
            </w:r>
          </w:p>
        </w:tc>
        <w:tc>
          <w:tcPr>
            <w:tcW w:w="1566" w:type="dxa"/>
            <w:tcBorders>
              <w:bottom w:val="single" w:sz="12" w:space="0" w:color="auto"/>
            </w:tcBorders>
          </w:tcPr>
          <w:p w14:paraId="49AD83A1" w14:textId="35E5CC3B" w:rsidR="006A2DB6" w:rsidRPr="006A2DB6" w:rsidRDefault="006A2DB6" w:rsidP="00576373">
            <w:pPr>
              <w:pStyle w:val="Tablebody"/>
            </w:pPr>
            <w:r w:rsidRPr="006A2DB6">
              <w:rPr>
                <w:szCs w:val="24"/>
              </w:rPr>
              <w:t xml:space="preserve">&gt; </w:t>
            </w:r>
            <w:r w:rsidR="00576373">
              <w:rPr>
                <w:szCs w:val="24"/>
              </w:rPr>
              <w:t>0,0</w:t>
            </w:r>
          </w:p>
        </w:tc>
        <w:tc>
          <w:tcPr>
            <w:tcW w:w="992" w:type="dxa"/>
            <w:tcBorders>
              <w:bottom w:val="single" w:sz="12" w:space="0" w:color="auto"/>
            </w:tcBorders>
          </w:tcPr>
          <w:p w14:paraId="209F98BF" w14:textId="5B3487E9" w:rsidR="006A2DB6" w:rsidRPr="006A2DB6" w:rsidRDefault="006A2DB6" w:rsidP="006A2DB6">
            <w:pPr>
              <w:pStyle w:val="Tablebody"/>
              <w:autoSpaceDE w:val="0"/>
              <w:autoSpaceDN w:val="0"/>
              <w:adjustRightInd w:val="0"/>
              <w:jc w:val="both"/>
            </w:pPr>
            <w:r w:rsidRPr="006A2DB6">
              <w:rPr>
                <w:szCs w:val="24"/>
              </w:rPr>
              <w:t>Optional</w:t>
            </w:r>
          </w:p>
        </w:tc>
        <w:tc>
          <w:tcPr>
            <w:tcW w:w="3233" w:type="dxa"/>
            <w:tcBorders>
              <w:bottom w:val="single" w:sz="12" w:space="0" w:color="auto"/>
            </w:tcBorders>
          </w:tcPr>
          <w:p w14:paraId="25B3A863" w14:textId="246B2370" w:rsidR="006A2DB6" w:rsidRPr="006A2DB6" w:rsidRDefault="006A2DB6" w:rsidP="006A2DB6">
            <w:pPr>
              <w:pStyle w:val="Tablebody"/>
              <w:autoSpaceDE w:val="0"/>
              <w:autoSpaceDN w:val="0"/>
              <w:adjustRightInd w:val="0"/>
              <w:jc w:val="both"/>
            </w:pPr>
            <w:r w:rsidRPr="006A2DB6">
              <w:rPr>
                <w:szCs w:val="24"/>
              </w:rPr>
              <w:t>hole_diameter &lt; head_diameter</w:t>
            </w:r>
          </w:p>
        </w:tc>
      </w:tr>
    </w:tbl>
    <w:p w14:paraId="43C7B11F" w14:textId="5B2F3842" w:rsidR="006A2DB6" w:rsidRDefault="006A2DB6">
      <w:pPr>
        <w:pStyle w:val="BodyText"/>
        <w:autoSpaceDE w:val="0"/>
        <w:autoSpaceDN w:val="0"/>
        <w:adjustRightInd w:val="0"/>
        <w:rPr>
          <w:szCs w:val="24"/>
        </w:rPr>
      </w:pPr>
      <w:r>
        <w:rPr>
          <w:szCs w:val="24"/>
        </w:rPr>
        <w:t>The following list explains the attributes:</w:t>
      </w:r>
    </w:p>
    <w:p w14:paraId="5EE2BE9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heat_stake_type</w:t>
      </w:r>
      <w:r>
        <w:rPr>
          <w:szCs w:val="24"/>
        </w:rPr>
        <w:t>: the alphanumeric name of the heat stake (e.g. domed, flared),</w:t>
      </w:r>
    </w:p>
    <w:p w14:paraId="3BB76A6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strength</w:t>
      </w:r>
      <w:r>
        <w:rPr>
          <w:szCs w:val="24"/>
        </w:rPr>
        <w:t>: the strength of the heat stake,</w:t>
      </w:r>
    </w:p>
    <w:p w14:paraId="06798A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diameter</w:t>
      </w:r>
      <w:r>
        <w:rPr>
          <w:szCs w:val="24"/>
        </w:rPr>
        <w:t>: the diameter of the heat stake, assuming a round/cylindrical shape,</w:t>
      </w:r>
    </w:p>
    <w:p w14:paraId="7FD5239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head_diameter</w:t>
      </w:r>
      <w:r>
        <w:rPr>
          <w:szCs w:val="24"/>
        </w:rPr>
        <w:t>: the diameter of the head of the heat stake after thermal forming, assuming the final shape is round,</w:t>
      </w:r>
    </w:p>
    <w:p w14:paraId="2EC3F7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head_height</w:t>
      </w:r>
      <w:r>
        <w:rPr>
          <w:szCs w:val="24"/>
        </w:rPr>
        <w:t>: the height of the head, as created by the tool,</w:t>
      </w:r>
    </w:p>
    <w:p w14:paraId="2EFAF5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void_diameter</w:t>
      </w:r>
      <w:r>
        <w:rPr>
          <w:szCs w:val="24"/>
        </w:rPr>
        <w:t>: The tool may form a hole/void within the stake. This is its diameter, assuming cylindrical shape.</w:t>
      </w:r>
    </w:p>
    <w:p w14:paraId="6CBBDAD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F07D2">
        <w:rPr>
          <w:rStyle w:val="ISOCode"/>
        </w:rPr>
        <w:t>hole_diameter</w:t>
      </w:r>
      <w:r>
        <w:rPr>
          <w:szCs w:val="24"/>
        </w:rPr>
        <w:t>: Diameter of the hole(s) in the non-thermoplastic part(s).</w:t>
      </w:r>
    </w:p>
    <w:p w14:paraId="7DC7C544" w14:textId="7EC48B21" w:rsidR="006A2DB6" w:rsidRDefault="006A2DB6">
      <w:pPr>
        <w:pStyle w:val="BodyText"/>
        <w:autoSpaceDE w:val="0"/>
        <w:autoSpaceDN w:val="0"/>
        <w:adjustRightInd w:val="0"/>
        <w:rPr>
          <w:szCs w:val="24"/>
        </w:rPr>
      </w:pPr>
      <w:r>
        <w:rPr>
          <w:szCs w:val="24"/>
        </w:rPr>
        <w:t xml:space="preserve">If possible, a heat stake should know the direction of fixation, therefore, possess a nested element </w:t>
      </w:r>
      <w:r w:rsidRPr="003F07D2">
        <w:rPr>
          <w:rStyle w:val="ISOCode"/>
        </w:rPr>
        <w:t>&lt;normal_direction/&gt;</w:t>
      </w:r>
      <w:r>
        <w:rPr>
          <w:szCs w:val="24"/>
        </w:rPr>
        <w:t xml:space="preserve">. However, this is not mandatory in order to allow for importing of incomplete data. Direction sense of </w:t>
      </w:r>
      <w:r w:rsidRPr="003F07D2">
        <w:rPr>
          <w:rStyle w:val="ISOCode"/>
        </w:rPr>
        <w:t>&lt;normal_direction/&gt;</w:t>
      </w:r>
      <w:r>
        <w:rPr>
          <w:szCs w:val="24"/>
        </w:rPr>
        <w:t xml:space="preserve"> is from tool to thermoplastic part. The direction element definition can be found in </w:t>
      </w:r>
      <w:del w:id="816" w:author="LUEJE Claudia" w:date="2024-05-02T19:34:00Z">
        <w:r w:rsidDel="00785C6A">
          <w:rPr>
            <w:rStyle w:val="citesec"/>
            <w:szCs w:val="24"/>
          </w:rPr>
          <w:delText>clause </w:delText>
        </w:r>
      </w:del>
      <w:r>
        <w:rPr>
          <w:rStyle w:val="citesec"/>
          <w:szCs w:val="24"/>
        </w:rPr>
        <w:t>9.1.3</w:t>
      </w:r>
      <w:r>
        <w:rPr>
          <w:szCs w:val="24"/>
        </w:rPr>
        <w:t>.</w:t>
      </w:r>
    </w:p>
    <w:p w14:paraId="73E7CD71" w14:textId="77777777" w:rsidR="006A2DB6" w:rsidRDefault="006A2DB6">
      <w:pPr>
        <w:pStyle w:val="BodyText"/>
        <w:autoSpaceDE w:val="0"/>
        <w:autoSpaceDN w:val="0"/>
        <w:adjustRightInd w:val="0"/>
        <w:rPr>
          <w:szCs w:val="24"/>
        </w:rPr>
      </w:pPr>
      <w:r>
        <w:rPr>
          <w:szCs w:val="24"/>
        </w:rPr>
        <w:t>There is no “base” attribute for heat stakes since this information can be derived from the connection direction.</w:t>
      </w:r>
    </w:p>
    <w:p w14:paraId="1EC15F1D" w14:textId="77777777" w:rsidR="006A2DB6" w:rsidRDefault="006A2DB6">
      <w:pPr>
        <w:pStyle w:val="BodyText"/>
        <w:autoSpaceDE w:val="0"/>
        <w:autoSpaceDN w:val="0"/>
        <w:adjustRightInd w:val="0"/>
        <w:rPr>
          <w:szCs w:val="24"/>
        </w:rPr>
      </w:pPr>
      <w:r>
        <w:rPr>
          <w:szCs w:val="24"/>
        </w:rPr>
        <w:t>The initial height of the stake (above base part) is not represented in χMCF: Before tool application, it can be derived from CAD data. After tool application (in final shape of the heat stake), this height has vanished.</w:t>
      </w:r>
    </w:p>
    <w:p w14:paraId="7B6AA722" w14:textId="42284E51" w:rsidR="006A2DB6" w:rsidRDefault="006A2DB6">
      <w:pPr>
        <w:pStyle w:val="BodyText"/>
        <w:autoSpaceDE w:val="0"/>
        <w:autoSpaceDN w:val="0"/>
        <w:adjustRightInd w:val="0"/>
        <w:rPr>
          <w:szCs w:val="24"/>
        </w:rPr>
      </w:pPr>
      <w:r>
        <w:rPr>
          <w:szCs w:val="24"/>
        </w:rPr>
        <w:t xml:space="preserve">The element </w:t>
      </w:r>
      <w:r w:rsidRPr="003F07D2">
        <w:rPr>
          <w:rStyle w:val="ISOCode"/>
        </w:rPr>
        <w:t>&lt;heat_stake/&gt;</w:t>
      </w:r>
      <w:r>
        <w:rPr>
          <w:szCs w:val="24"/>
        </w:rPr>
        <w:t xml:space="preserve"> allows for following nested elements, see </w:t>
      </w:r>
      <w:r w:rsidR="009C3FFA">
        <w:rPr>
          <w:rStyle w:val="citetbl"/>
          <w:szCs w:val="24"/>
        </w:rPr>
        <w:t>Table </w:t>
      </w:r>
      <w:r>
        <w:rPr>
          <w:rStyle w:val="citetbl"/>
          <w:szCs w:val="24"/>
        </w:rPr>
        <w:t>69</w:t>
      </w:r>
      <w:r>
        <w:rPr>
          <w:szCs w:val="24"/>
        </w:rPr>
        <w:t>:</w:t>
      </w:r>
    </w:p>
    <w:p w14:paraId="459ACE1E" w14:textId="0B39A8CE" w:rsidR="006A2DB6" w:rsidRDefault="009C3FFA">
      <w:pPr>
        <w:pStyle w:val="Tabletitle"/>
        <w:autoSpaceDE w:val="0"/>
        <w:autoSpaceDN w:val="0"/>
        <w:adjustRightInd w:val="0"/>
        <w:outlineLvl w:val="0"/>
        <w:rPr>
          <w:szCs w:val="24"/>
        </w:rPr>
      </w:pPr>
      <w:r>
        <w:rPr>
          <w:szCs w:val="24"/>
        </w:rPr>
        <w:t>Table </w:t>
      </w:r>
      <w:r w:rsidR="006A2DB6">
        <w:rPr>
          <w:szCs w:val="24"/>
        </w:rPr>
        <w:t xml:space="preserve">69 — Nested elements of element </w:t>
      </w:r>
      <w:r w:rsidR="006A2DB6" w:rsidRPr="003F07D2">
        <w:rPr>
          <w:rStyle w:val="ISOCode"/>
        </w:rPr>
        <w:t>&lt;heat_stake/&gt;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20756E4" w14:textId="77777777" w:rsidTr="00FA5034">
        <w:trPr>
          <w:cantSplit/>
          <w:tblHeader/>
          <w:jc w:val="center"/>
        </w:trPr>
        <w:tc>
          <w:tcPr>
            <w:tcW w:w="2111" w:type="dxa"/>
            <w:tcBorders>
              <w:top w:val="single" w:sz="12" w:space="0" w:color="auto"/>
              <w:bottom w:val="single" w:sz="12" w:space="0" w:color="auto"/>
            </w:tcBorders>
            <w:shd w:val="clear" w:color="auto" w:fill="F3F3F3"/>
            <w:vAlign w:val="bottom"/>
          </w:tcPr>
          <w:p w14:paraId="28723FF4" w14:textId="551A6D12" w:rsidR="006A2DB6" w:rsidRPr="00EC4DAD" w:rsidRDefault="006A2DB6" w:rsidP="006A2DB6">
            <w:pPr>
              <w:pStyle w:val="Tableheader"/>
              <w:autoSpaceDE w:val="0"/>
              <w:autoSpaceDN w:val="0"/>
              <w:adjustRightInd w:val="0"/>
              <w:jc w:val="both"/>
              <w:rPr>
                <w:b/>
              </w:rPr>
            </w:pPr>
            <w:r w:rsidRPr="00EC4DAD">
              <w:rPr>
                <w:b/>
                <w:szCs w:val="24"/>
              </w:rPr>
              <w:t xml:space="preserve">Nested </w:t>
            </w:r>
            <w:ins w:id="817" w:author="LUEJE Claudia" w:date="2024-05-02T19:34:00Z">
              <w:r w:rsidR="00785C6A">
                <w:rPr>
                  <w:b/>
                  <w:szCs w:val="24"/>
                </w:rPr>
                <w:t>e</w:t>
              </w:r>
            </w:ins>
            <w:del w:id="818" w:author="LUEJE Claudia" w:date="2024-05-02T19:34:00Z">
              <w:r w:rsidRPr="00EC4DAD" w:rsidDel="00785C6A">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420C29F7" w14:textId="122897B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7B2B6A7" w14:textId="0FDFE2AA"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4E162146" w14:textId="095C568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1E8CAC3" w14:textId="77777777" w:rsidTr="00FA5034">
        <w:trPr>
          <w:cantSplit/>
          <w:jc w:val="center"/>
        </w:trPr>
        <w:tc>
          <w:tcPr>
            <w:tcW w:w="2111" w:type="dxa"/>
            <w:tcBorders>
              <w:top w:val="single" w:sz="12" w:space="0" w:color="auto"/>
            </w:tcBorders>
            <w:vAlign w:val="bottom"/>
          </w:tcPr>
          <w:p w14:paraId="2E9D4837" w14:textId="0B368DA5" w:rsidR="006A2DB6" w:rsidRPr="006A2DB6" w:rsidRDefault="006A2DB6" w:rsidP="006A2DB6">
            <w:pPr>
              <w:pStyle w:val="Tablebody"/>
              <w:autoSpaceDE w:val="0"/>
              <w:autoSpaceDN w:val="0"/>
              <w:adjustRightInd w:val="0"/>
              <w:jc w:val="both"/>
            </w:pPr>
            <w:r w:rsidRPr="006A2DB6">
              <w:rPr>
                <w:szCs w:val="24"/>
              </w:rPr>
              <w:t>normal_direction</w:t>
            </w:r>
          </w:p>
        </w:tc>
        <w:tc>
          <w:tcPr>
            <w:tcW w:w="1559" w:type="dxa"/>
            <w:tcBorders>
              <w:top w:val="single" w:sz="12" w:space="0" w:color="auto"/>
            </w:tcBorders>
            <w:vAlign w:val="bottom"/>
          </w:tcPr>
          <w:p w14:paraId="62E82239" w14:textId="36653E9F"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E75C00B" w14:textId="3E04F61B"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06554FF3" w14:textId="333CF0E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F6C0B2B" w14:textId="77777777" w:rsidTr="00FA5034">
        <w:trPr>
          <w:cantSplit/>
          <w:jc w:val="center"/>
        </w:trPr>
        <w:tc>
          <w:tcPr>
            <w:tcW w:w="2111" w:type="dxa"/>
            <w:tcBorders>
              <w:bottom w:val="single" w:sz="12" w:space="0" w:color="auto"/>
            </w:tcBorders>
            <w:vAlign w:val="bottom"/>
          </w:tcPr>
          <w:p w14:paraId="2AB75822" w14:textId="52176612" w:rsidR="006A2DB6" w:rsidRPr="006A2DB6" w:rsidRDefault="006A2DB6" w:rsidP="006A2DB6">
            <w:pPr>
              <w:pStyle w:val="Tablebody"/>
              <w:autoSpaceDE w:val="0"/>
              <w:autoSpaceDN w:val="0"/>
              <w:adjustRightInd w:val="0"/>
              <w:jc w:val="both"/>
            </w:pPr>
            <w:r w:rsidRPr="006A2DB6">
              <w:rPr>
                <w:szCs w:val="24"/>
              </w:rPr>
              <w:t>tangential_direction</w:t>
            </w:r>
          </w:p>
        </w:tc>
        <w:tc>
          <w:tcPr>
            <w:tcW w:w="1559" w:type="dxa"/>
            <w:tcBorders>
              <w:bottom w:val="single" w:sz="12" w:space="0" w:color="auto"/>
            </w:tcBorders>
            <w:vAlign w:val="bottom"/>
          </w:tcPr>
          <w:p w14:paraId="56BCDA28" w14:textId="58F0BD06"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260A0726" w14:textId="54FA1A10"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vAlign w:val="bottom"/>
          </w:tcPr>
          <w:p w14:paraId="69C115BE" w14:textId="342F2234" w:rsidR="006A2DB6" w:rsidRPr="006A2DB6" w:rsidRDefault="006A2DB6" w:rsidP="006A2DB6">
            <w:pPr>
              <w:pStyle w:val="Tablebody"/>
              <w:autoSpaceDE w:val="0"/>
              <w:autoSpaceDN w:val="0"/>
              <w:adjustRightInd w:val="0"/>
              <w:jc w:val="both"/>
            </w:pPr>
            <w:r w:rsidRPr="006A2DB6">
              <w:rPr>
                <w:szCs w:val="24"/>
              </w:rPr>
              <w:t>-</w:t>
            </w:r>
          </w:p>
        </w:tc>
      </w:tr>
    </w:tbl>
    <w:p w14:paraId="081EC422" w14:textId="7396927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19" w:author="LUEJE Claudia" w:date="2024-05-02T19:35:00Z">
        <w:r w:rsidR="001D288C">
          <w:rPr>
            <w:szCs w:val="24"/>
          </w:rPr>
          <w:t>XAMPLE</w:t>
        </w:r>
      </w:ins>
      <w:del w:id="820" w:author="LUEJE Claudia" w:date="2024-05-02T19:35:00Z">
        <w:r w:rsidDel="001D288C">
          <w:rPr>
            <w:szCs w:val="24"/>
          </w:rPr>
          <w:delText>xample</w:delText>
        </w:r>
      </w:del>
      <w:r w:rsidR="00512DC1">
        <w:rPr>
          <w:szCs w:val="24"/>
        </w:rPr>
        <w:tab/>
        <w:t> </w:t>
      </w:r>
    </w:p>
    <w:p w14:paraId="1F56FACF" w14:textId="5001C41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label="HEAT_STAKE_521"&gt;</w:t>
      </w:r>
    </w:p>
    <w:p w14:paraId="4C9B61EB" w14:textId="77777777" w:rsidR="002C5448"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BodyTextChar"/>
        </w:rPr>
      </w:pPr>
      <w:r>
        <w:rPr>
          <w:szCs w:val="24"/>
        </w:rPr>
        <w:t xml:space="preserve">      </w:t>
      </w:r>
      <w:r w:rsidR="006A2DB6">
        <w:rPr>
          <w:szCs w:val="24"/>
        </w:rPr>
        <w:t xml:space="preserve">&lt;heat_stake heat_stake_type="domed" diameter="3.0" </w:t>
      </w:r>
    </w:p>
    <w:p w14:paraId="66E0A25A" w14:textId="5E8C6F6C"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head_diameter="6.0" head_height="2.25"&gt;</w:t>
      </w:r>
    </w:p>
    <w:p w14:paraId="52C137A7" w14:textId="35F17A13" w:rsidR="006A2DB6" w:rsidRPr="00B25024"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B2F80">
        <w:rPr>
          <w:szCs w:val="24"/>
          <w:lang w:val="en-US"/>
        </w:rPr>
        <w:t xml:space="preserve">          </w:t>
      </w:r>
      <w:r w:rsidR="006A2DB6" w:rsidRPr="00B25024">
        <w:rPr>
          <w:szCs w:val="24"/>
          <w:lang w:val="en-US"/>
        </w:rPr>
        <w:t>&lt;normal_direction x="0" y="0" z="-10"/&gt;</w:t>
      </w:r>
    </w:p>
    <w:p w14:paraId="5980DD27" w14:textId="2B245EDD"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25024">
        <w:rPr>
          <w:szCs w:val="24"/>
          <w:lang w:val="en-US"/>
        </w:rPr>
        <w:t xml:space="preserve">      </w:t>
      </w:r>
      <w:r w:rsidR="006A2DB6">
        <w:rPr>
          <w:szCs w:val="24"/>
        </w:rPr>
        <w:t>&lt;/heat_stake&gt;</w:t>
      </w:r>
    </w:p>
    <w:p w14:paraId="3FB1190E" w14:textId="04FDCE42"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081AF98B" w14:textId="17DE6669"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0DE3F99A" w14:textId="746641B6"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7DEB53F2" w14:textId="11F3E831" w:rsidR="006A2DB6" w:rsidRDefault="003F07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00644C" w14:textId="70130922" w:rsidR="006A2DB6"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55243DB" w14:textId="6001EE9D" w:rsidR="007E5AFC" w:rsidRDefault="007E5AF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2149B57" w14:textId="727E979B"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Clips/Snap </w:t>
      </w:r>
      <w:ins w:id="821" w:author="LUEJE Claudia" w:date="2024-05-02T19:35:00Z">
        <w:r w:rsidR="001D288C">
          <w:rPr>
            <w:rFonts w:eastAsia="Times New Roman"/>
            <w:szCs w:val="24"/>
          </w:rPr>
          <w:t>j</w:t>
        </w:r>
      </w:ins>
      <w:del w:id="822" w:author="LUEJE Claudia" w:date="2024-05-02T19:35:00Z">
        <w:r w:rsidDel="001D288C">
          <w:rPr>
            <w:rFonts w:eastAsia="Times New Roman"/>
            <w:szCs w:val="24"/>
          </w:rPr>
          <w:delText>J</w:delText>
        </w:r>
      </w:del>
      <w:r>
        <w:rPr>
          <w:rFonts w:eastAsia="Times New Roman"/>
          <w:szCs w:val="24"/>
        </w:rPr>
        <w:t>oints</w:t>
      </w:r>
    </w:p>
    <w:p w14:paraId="7B982960" w14:textId="77777777" w:rsidR="006A2DB6" w:rsidRDefault="006A2DB6">
      <w:pPr>
        <w:pStyle w:val="BodyText"/>
        <w:autoSpaceDE w:val="0"/>
        <w:autoSpaceDN w:val="0"/>
        <w:adjustRightInd w:val="0"/>
        <w:rPr>
          <w:szCs w:val="24"/>
        </w:rPr>
      </w:pPr>
      <w:r>
        <w:rPr>
          <w:szCs w:val="24"/>
        </w:rPr>
        <w:t>In general, a clip is a fastener with an elastic component. Pushed onto a firm counterpart, this elastic component causes the clip to hook onto that part. Depending on the type of the clip, it can be removed without being destroyed.</w:t>
      </w:r>
    </w:p>
    <w:p w14:paraId="177840BD" w14:textId="77777777" w:rsidR="006A2DB6" w:rsidRDefault="006A2DB6">
      <w:pPr>
        <w:pStyle w:val="BodyText"/>
        <w:autoSpaceDE w:val="0"/>
        <w:autoSpaceDN w:val="0"/>
        <w:adjustRightInd w:val="0"/>
        <w:rPr>
          <w:szCs w:val="24"/>
        </w:rPr>
      </w:pPr>
      <w:r>
        <w:rPr>
          <w:szCs w:val="24"/>
        </w:rPr>
        <w:t>A wide and ever-increasing variety of clinches is in practical use. Examples are:</w:t>
      </w:r>
    </w:p>
    <w:p w14:paraId="7B5845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“Terry Clip” consists of a cylindrical metal band with a gap. Opening the gap, it snaps onto a tube. Frequently, there are means for fastening a screw etc. on the opposite side of the gap.</w:t>
      </w:r>
    </w:p>
    <w:p w14:paraId="04763F2B" w14:textId="6146DC4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“Hairpin Clip” (</w:t>
      </w:r>
      <w:ins w:id="823" w:author="LUEJE Claudia" w:date="2024-05-02T19:35:00Z">
        <w:r w:rsidR="001D288C">
          <w:rPr>
            <w:szCs w:val="24"/>
          </w:rPr>
          <w:t xml:space="preserve">see </w:t>
        </w:r>
      </w:ins>
      <w:r w:rsidR="002F3F18">
        <w:rPr>
          <w:rStyle w:val="citefig"/>
          <w:szCs w:val="24"/>
        </w:rPr>
        <w:t>Figure </w:t>
      </w:r>
      <w:r>
        <w:rPr>
          <w:rStyle w:val="citefig"/>
          <w:szCs w:val="24"/>
        </w:rPr>
        <w:t>34</w:t>
      </w:r>
      <w:r>
        <w:rPr>
          <w:szCs w:val="24"/>
        </w:rPr>
        <w:t>) is similar to a “Terry Clip” but uses some wire instead of a metal band.</w:t>
      </w:r>
    </w:p>
    <w:p w14:paraId="4761FA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 “R-Clip” resembles a “Hairpin Clip”, but one of its legs is straight and suitable for inserting into a drilled hole of an axle.</w:t>
      </w:r>
    </w:p>
    <w:p w14:paraId="14C11112" w14:textId="3CD7CC0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 “Circlip” (</w:t>
      </w:r>
      <w:ins w:id="824" w:author="LUEJE Claudia" w:date="2024-05-02T19:35:00Z">
        <w:r w:rsidR="001D288C">
          <w:rPr>
            <w:szCs w:val="24"/>
          </w:rPr>
          <w:t xml:space="preserve">see </w:t>
        </w:r>
      </w:ins>
      <w:r w:rsidR="002F3F18">
        <w:rPr>
          <w:rStyle w:val="citefig"/>
          <w:szCs w:val="24"/>
        </w:rPr>
        <w:t>Figure </w:t>
      </w:r>
      <w:r>
        <w:rPr>
          <w:rStyle w:val="citefig"/>
          <w:szCs w:val="24"/>
        </w:rPr>
        <w:t>35</w:t>
      </w:r>
      <w:r>
        <w:rPr>
          <w:szCs w:val="24"/>
        </w:rPr>
        <w:t>, also known as a C-Clip, Seeger ring, snap ring, or Jesus clip) is used to secure some item against sliding on an axle.</w:t>
      </w:r>
    </w:p>
    <w:p w14:paraId="4DB89A0F" w14:textId="299E91A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Another sort of clips is snapped into a hole in a sheet metal (</w:t>
      </w:r>
      <w:ins w:id="825" w:author="LUEJE Claudia" w:date="2024-05-02T19:35:00Z">
        <w:r w:rsidR="001D288C">
          <w:rPr>
            <w:szCs w:val="24"/>
          </w:rPr>
          <w:t xml:space="preserve">see </w:t>
        </w:r>
      </w:ins>
      <w:r w:rsidR="002F3F18">
        <w:rPr>
          <w:rStyle w:val="citefig"/>
          <w:szCs w:val="24"/>
        </w:rPr>
        <w:t>Figure </w:t>
      </w:r>
      <w:r>
        <w:rPr>
          <w:rStyle w:val="citefig"/>
          <w:szCs w:val="24"/>
        </w:rPr>
        <w:t>36</w:t>
      </w:r>
      <w:r>
        <w:rPr>
          <w:szCs w:val="24"/>
        </w:rPr>
        <w:t>). Its other side is shaped to hold a certain item, e.g. a cable or a panel.</w:t>
      </w:r>
    </w:p>
    <w:p w14:paraId="3DFB05F8" w14:textId="2AED125A"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Other clips slide onto a flat surface (</w:t>
      </w:r>
      <w:ins w:id="826" w:author="LUEJE Claudia" w:date="2024-05-02T19:35:00Z">
        <w:r w:rsidR="001D288C">
          <w:rPr>
            <w:szCs w:val="24"/>
          </w:rPr>
          <w:t xml:space="preserve">see </w:t>
        </w:r>
      </w:ins>
      <w:r w:rsidR="002F3F18">
        <w:rPr>
          <w:rStyle w:val="citefig"/>
          <w:szCs w:val="24"/>
        </w:rPr>
        <w:t>Figure </w:t>
      </w:r>
      <w:r>
        <w:rPr>
          <w:rStyle w:val="citefig"/>
          <w:szCs w:val="24"/>
        </w:rPr>
        <w:t>37</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08BA05A7" w14:textId="77777777" w:rsidTr="00153AF2">
        <w:tc>
          <w:tcPr>
            <w:tcW w:w="9741" w:type="dxa"/>
          </w:tcPr>
          <w:p w14:paraId="1FF4ADBE" w14:textId="4E3FB42A"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8329_ed1fig34.EPS</w:t>
            </w:r>
          </w:p>
        </w:tc>
      </w:tr>
      <w:tr w:rsidR="006A2DB6" w:rsidRPr="00153AF2" w14:paraId="7CFF3227" w14:textId="77777777" w:rsidTr="00153AF2">
        <w:tc>
          <w:tcPr>
            <w:tcW w:w="9741" w:type="dxa"/>
          </w:tcPr>
          <w:p w14:paraId="637790E9" w14:textId="4F836C42" w:rsidR="006A2DB6" w:rsidRPr="006A2DB6" w:rsidRDefault="006A2DB6" w:rsidP="006A2DB6">
            <w:pPr>
              <w:pStyle w:val="BodyText"/>
              <w:autoSpaceDE w:val="0"/>
              <w:autoSpaceDN w:val="0"/>
              <w:adjustRightInd w:val="0"/>
              <w:jc w:val="center"/>
              <w:rPr>
                <w:szCs w:val="24"/>
              </w:rPr>
            </w:pPr>
            <w:commentRangeStart w:id="827"/>
            <w:r w:rsidRPr="006A2DB6">
              <w:rPr>
                <w:szCs w:val="24"/>
              </w:rPr>
              <w:t xml:space="preserve">Source of image: Wikimedia Commons, 2009-08-19 By Wizard191, </w:t>
            </w:r>
            <w:r w:rsidRPr="006A2DB6">
              <w:rPr>
                <w:rStyle w:val="stdpublisher"/>
                <w:szCs w:val="24"/>
              </w:rPr>
              <w:t>CC</w:t>
            </w:r>
            <w:r w:rsidRPr="006A2DB6">
              <w:rPr>
                <w:szCs w:val="24"/>
              </w:rPr>
              <w:t xml:space="preserve"> </w:t>
            </w:r>
            <w:r w:rsidRPr="006A2DB6">
              <w:rPr>
                <w:rStyle w:val="stddocNumber"/>
                <w:szCs w:val="24"/>
              </w:rPr>
              <w:t>BY-SA 3</w:t>
            </w:r>
            <w:r w:rsidRPr="006A2DB6">
              <w:rPr>
                <w:szCs w:val="24"/>
              </w:rPr>
              <w:t>.</w:t>
            </w:r>
            <w:r w:rsidRPr="006A2DB6">
              <w:rPr>
                <w:rStyle w:val="stddocPartNumber"/>
                <w:szCs w:val="24"/>
              </w:rPr>
              <w:t>0</w:t>
            </w:r>
            <w:r w:rsidRPr="006A2DB6">
              <w:rPr>
                <w:szCs w:val="24"/>
              </w:rPr>
              <w:t xml:space="preserve">, </w:t>
            </w:r>
            <w:hyperlink r:id="rId43" w:history="1">
              <w:r w:rsidRPr="006A2DB6">
                <w:rPr>
                  <w:rStyle w:val="Hyperlink"/>
                  <w:sz w:val="18"/>
                  <w:szCs w:val="18"/>
                </w:rPr>
                <w:t>https://creativecommons.org/licenses/by-sa/3.0</w:t>
              </w:r>
            </w:hyperlink>
            <w:r w:rsidRPr="006A2DB6">
              <w:rPr>
                <w:szCs w:val="24"/>
              </w:rPr>
              <w:t>.</w:t>
            </w:r>
            <w:commentRangeEnd w:id="827"/>
            <w:r w:rsidR="001D288C">
              <w:rPr>
                <w:rStyle w:val="CommentReference"/>
                <w:rFonts w:ascii="Calibri" w:eastAsia="Times New Roman" w:hAnsi="Calibri"/>
                <w:lang w:val="en-US" w:eastAsia="x-none"/>
              </w:rPr>
              <w:commentReference w:id="827"/>
            </w:r>
          </w:p>
        </w:tc>
      </w:tr>
    </w:tbl>
    <w:p w14:paraId="58ABE5D6" w14:textId="72640BA6" w:rsidR="006A2DB6" w:rsidRDefault="002F3F18">
      <w:pPr>
        <w:pStyle w:val="Figuretitle0"/>
        <w:autoSpaceDE w:val="0"/>
        <w:autoSpaceDN w:val="0"/>
        <w:adjustRightInd w:val="0"/>
        <w:outlineLvl w:val="0"/>
        <w:rPr>
          <w:szCs w:val="24"/>
        </w:rPr>
      </w:pPr>
      <w:r>
        <w:rPr>
          <w:szCs w:val="24"/>
        </w:rPr>
        <w:t>Figure </w:t>
      </w:r>
      <w:r w:rsidR="006A2DB6">
        <w:rPr>
          <w:szCs w:val="24"/>
        </w:rPr>
        <w:t>34 —Hairpin clip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3B22F1" w14:textId="77777777" w:rsidTr="00C05B12">
        <w:tc>
          <w:tcPr>
            <w:tcW w:w="9741" w:type="dxa"/>
          </w:tcPr>
          <w:p w14:paraId="0727B443" w14:textId="5C99A727"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8329_ed1fig35.EPS</w:t>
            </w:r>
          </w:p>
        </w:tc>
      </w:tr>
      <w:tr w:rsidR="006A2DB6" w:rsidRPr="00C05B12" w14:paraId="13489B56" w14:textId="77777777" w:rsidTr="00C05B12">
        <w:tc>
          <w:tcPr>
            <w:tcW w:w="9741" w:type="dxa"/>
          </w:tcPr>
          <w:p w14:paraId="0CB83EA9" w14:textId="07F77724" w:rsidR="006A2DB6" w:rsidRPr="006A2DB6" w:rsidRDefault="006A2DB6" w:rsidP="006A2DB6">
            <w:pPr>
              <w:pStyle w:val="BodyText"/>
              <w:autoSpaceDE w:val="0"/>
              <w:autoSpaceDN w:val="0"/>
              <w:adjustRightInd w:val="0"/>
              <w:jc w:val="center"/>
            </w:pPr>
            <w:r w:rsidRPr="006A2DB6">
              <w:rPr>
                <w:szCs w:val="24"/>
              </w:rPr>
              <w:t xml:space="preserve">Source of images: Wikimedia Commons, 2004-09-06 Both by Jean-Jacques MILAN at French Wikipedia, </w:t>
            </w:r>
            <w:ins w:id="828" w:author="LUEJE Claudia" w:date="2024-05-02T19:36:00Z">
              <w:r w:rsidR="000B17DC">
                <w:rPr>
                  <w:szCs w:val="24"/>
                </w:rPr>
                <w:t>p</w:t>
              </w:r>
            </w:ins>
            <w:del w:id="829" w:author="LUEJE Claudia" w:date="2024-05-02T19:36:00Z">
              <w:r w:rsidRPr="006A2DB6" w:rsidDel="000B17DC">
                <w:rPr>
                  <w:szCs w:val="24"/>
                </w:rPr>
                <w:delText>P</w:delText>
              </w:r>
            </w:del>
            <w:r w:rsidRPr="006A2DB6">
              <w:rPr>
                <w:szCs w:val="24"/>
              </w:rPr>
              <w:t>ublic domain, via Wikimedia Commons</w:t>
            </w:r>
          </w:p>
        </w:tc>
      </w:tr>
    </w:tbl>
    <w:p w14:paraId="01DF67FA" w14:textId="5BC73CA3" w:rsidR="006A2DB6" w:rsidRDefault="002F3F18">
      <w:pPr>
        <w:pStyle w:val="Figuretitle0"/>
        <w:autoSpaceDE w:val="0"/>
        <w:autoSpaceDN w:val="0"/>
        <w:adjustRightInd w:val="0"/>
        <w:outlineLvl w:val="0"/>
        <w:rPr>
          <w:szCs w:val="24"/>
        </w:rPr>
      </w:pPr>
      <w:r>
        <w:rPr>
          <w:szCs w:val="24"/>
        </w:rPr>
        <w:t>Figure </w:t>
      </w:r>
      <w:r w:rsidR="006A2DB6">
        <w:rPr>
          <w:szCs w:val="24"/>
        </w:rPr>
        <w:t>35 — Internal (left) and external (right) circlips</w:t>
      </w:r>
    </w:p>
    <w:p w14:paraId="72A4946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8329_ed1fig36.EPS</w:t>
      </w:r>
    </w:p>
    <w:p w14:paraId="2EDDD7D6" w14:textId="2340EFD2" w:rsidR="006A2DB6" w:rsidRDefault="002F3F18">
      <w:pPr>
        <w:pStyle w:val="Figuretitle0"/>
        <w:autoSpaceDE w:val="0"/>
        <w:autoSpaceDN w:val="0"/>
        <w:adjustRightInd w:val="0"/>
        <w:outlineLvl w:val="0"/>
        <w:rPr>
          <w:szCs w:val="24"/>
        </w:rPr>
      </w:pPr>
      <w:r>
        <w:rPr>
          <w:szCs w:val="24"/>
        </w:rPr>
        <w:t>Figure </w:t>
      </w:r>
      <w:r w:rsidR="006A2DB6">
        <w:rPr>
          <w:szCs w:val="24"/>
        </w:rPr>
        <w:t>36 — Clips pushed into a hole</w:t>
      </w:r>
    </w:p>
    <w:p w14:paraId="0FAE01F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8329_ed1fig37.EPS</w:t>
      </w:r>
    </w:p>
    <w:p w14:paraId="218D1BD2" w14:textId="77FDD743" w:rsidR="006A2DB6" w:rsidRDefault="002F3F18">
      <w:pPr>
        <w:pStyle w:val="Figuretitle0"/>
        <w:autoSpaceDE w:val="0"/>
        <w:autoSpaceDN w:val="0"/>
        <w:adjustRightInd w:val="0"/>
        <w:outlineLvl w:val="0"/>
        <w:rPr>
          <w:szCs w:val="24"/>
        </w:rPr>
      </w:pPr>
      <w:r>
        <w:rPr>
          <w:szCs w:val="24"/>
        </w:rPr>
        <w:t>Figure </w:t>
      </w:r>
      <w:r w:rsidR="006A2DB6">
        <w:rPr>
          <w:szCs w:val="24"/>
        </w:rPr>
        <w:t>37 — Clips sliding onto a flat surface</w:t>
      </w:r>
    </w:p>
    <w:p w14:paraId="3D7113A4" w14:textId="2B6CDAA8" w:rsidR="006A2DB6" w:rsidRDefault="006A2DB6">
      <w:pPr>
        <w:pStyle w:val="BodyText"/>
        <w:autoSpaceDE w:val="0"/>
        <w:autoSpaceDN w:val="0"/>
        <w:adjustRightInd w:val="0"/>
        <w:rPr>
          <w:szCs w:val="24"/>
        </w:rPr>
      </w:pPr>
      <w:r>
        <w:rPr>
          <w:szCs w:val="24"/>
        </w:rPr>
        <w:t xml:space="preserve">A clip is denoted by an element </w:t>
      </w:r>
      <w:r w:rsidRPr="00D9478F">
        <w:rPr>
          <w:rStyle w:val="ISOCode"/>
        </w:rPr>
        <w:t>&lt;clip/&gt;</w:t>
      </w:r>
      <w:r>
        <w:rPr>
          <w:szCs w:val="24"/>
        </w:rPr>
        <w:t xml:space="preserve"> and described completely by its attributes and nested elements, see </w:t>
      </w:r>
      <w:r w:rsidR="009C3FFA">
        <w:rPr>
          <w:rStyle w:val="citetbl"/>
          <w:szCs w:val="24"/>
        </w:rPr>
        <w:t>Table </w:t>
      </w:r>
      <w:r>
        <w:rPr>
          <w:rStyle w:val="citetbl"/>
          <w:szCs w:val="24"/>
        </w:rPr>
        <w:t>70</w:t>
      </w:r>
      <w:r>
        <w:rPr>
          <w:szCs w:val="24"/>
        </w:rPr>
        <w:t>:</w:t>
      </w:r>
    </w:p>
    <w:p w14:paraId="360B57F1" w14:textId="37F278B2" w:rsidR="006A2DB6" w:rsidRDefault="009C3FFA">
      <w:pPr>
        <w:pStyle w:val="Tabletitle"/>
        <w:autoSpaceDE w:val="0"/>
        <w:autoSpaceDN w:val="0"/>
        <w:adjustRightInd w:val="0"/>
        <w:outlineLvl w:val="0"/>
        <w:rPr>
          <w:szCs w:val="24"/>
        </w:rPr>
      </w:pPr>
      <w:r>
        <w:rPr>
          <w:szCs w:val="24"/>
        </w:rPr>
        <w:t>Table </w:t>
      </w:r>
      <w:r w:rsidR="006A2DB6">
        <w:rPr>
          <w:szCs w:val="24"/>
        </w:rPr>
        <w:t xml:space="preserve">70 — Nested elements of </w:t>
      </w:r>
      <w:r w:rsidR="006A2DB6" w:rsidRPr="00D9478F">
        <w:rPr>
          <w:rStyle w:val="ISOCode"/>
        </w:rPr>
        <w:t>&lt;connection_0d/&gt;</w:t>
      </w:r>
      <w:r w:rsidR="006A2DB6">
        <w:rPr>
          <w:szCs w:val="24"/>
        </w:rPr>
        <w:t xml:space="preserve"> for </w:t>
      </w:r>
      <w:r w:rsidR="006A2DB6" w:rsidRPr="00D9478F">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E34C7B7" w14:textId="77777777" w:rsidTr="00DD162F">
        <w:trPr>
          <w:trHeight w:val="325"/>
          <w:tblHeader/>
          <w:jc w:val="center"/>
        </w:trPr>
        <w:tc>
          <w:tcPr>
            <w:tcW w:w="2111" w:type="dxa"/>
            <w:tcBorders>
              <w:top w:val="single" w:sz="12" w:space="0" w:color="auto"/>
              <w:bottom w:val="single" w:sz="12" w:space="0" w:color="auto"/>
            </w:tcBorders>
            <w:shd w:val="clear" w:color="auto" w:fill="F3F3F3"/>
            <w:vAlign w:val="bottom"/>
          </w:tcPr>
          <w:p w14:paraId="73CF44BE" w14:textId="3BA24970" w:rsidR="006A2DB6" w:rsidRPr="00EC4DAD" w:rsidRDefault="006A2DB6" w:rsidP="006A2DB6">
            <w:pPr>
              <w:pStyle w:val="Tableheader"/>
              <w:autoSpaceDE w:val="0"/>
              <w:autoSpaceDN w:val="0"/>
              <w:adjustRightInd w:val="0"/>
              <w:jc w:val="both"/>
              <w:rPr>
                <w:b/>
              </w:rPr>
            </w:pPr>
            <w:r w:rsidRPr="00EC4DAD">
              <w:rPr>
                <w:b/>
                <w:szCs w:val="24"/>
              </w:rPr>
              <w:t xml:space="preserve">Nested </w:t>
            </w:r>
            <w:ins w:id="830" w:author="LUEJE Claudia" w:date="2024-05-02T19:36:00Z">
              <w:r w:rsidR="000B17DC">
                <w:rPr>
                  <w:b/>
                  <w:szCs w:val="24"/>
                </w:rPr>
                <w:t>e</w:t>
              </w:r>
            </w:ins>
            <w:del w:id="831" w:author="LUEJE Claudia" w:date="2024-05-02T19:36:00Z">
              <w:r w:rsidRPr="00EC4DAD" w:rsidDel="000B17DC">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718D3338" w14:textId="28A422E2"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50F2D178" w14:textId="59E0B0A4"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E5AD89D" w14:textId="6FF65351"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85362F5" w14:textId="77777777" w:rsidTr="00DD162F">
        <w:trPr>
          <w:jc w:val="center"/>
        </w:trPr>
        <w:tc>
          <w:tcPr>
            <w:tcW w:w="2111" w:type="dxa"/>
            <w:tcBorders>
              <w:top w:val="single" w:sz="12" w:space="0" w:color="auto"/>
            </w:tcBorders>
            <w:vAlign w:val="bottom"/>
          </w:tcPr>
          <w:p w14:paraId="59DE98A9" w14:textId="75C82620" w:rsidR="006A2DB6" w:rsidRPr="006A2DB6" w:rsidRDefault="000B17DC" w:rsidP="006A2DB6">
            <w:pPr>
              <w:pStyle w:val="Tablebody"/>
              <w:autoSpaceDE w:val="0"/>
              <w:autoSpaceDN w:val="0"/>
              <w:adjustRightInd w:val="0"/>
              <w:jc w:val="both"/>
            </w:pPr>
            <w:r w:rsidRPr="006A2DB6">
              <w:rPr>
                <w:szCs w:val="24"/>
              </w:rPr>
              <w:t>C</w:t>
            </w:r>
            <w:r w:rsidR="006A2DB6" w:rsidRPr="006A2DB6">
              <w:rPr>
                <w:szCs w:val="24"/>
              </w:rPr>
              <w:t>lip</w:t>
            </w:r>
          </w:p>
        </w:tc>
        <w:tc>
          <w:tcPr>
            <w:tcW w:w="1559" w:type="dxa"/>
            <w:tcBorders>
              <w:top w:val="single" w:sz="12" w:space="0" w:color="auto"/>
            </w:tcBorders>
            <w:vAlign w:val="bottom"/>
          </w:tcPr>
          <w:p w14:paraId="4B937BC9" w14:textId="3B11CEFD"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7400B98A" w14:textId="7D377C54"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ADAD612" w14:textId="7FAEAD3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F0AC630" w14:textId="77777777" w:rsidTr="00DD162F">
        <w:trPr>
          <w:jc w:val="center"/>
        </w:trPr>
        <w:tc>
          <w:tcPr>
            <w:tcW w:w="2111" w:type="dxa"/>
            <w:vAlign w:val="bottom"/>
          </w:tcPr>
          <w:p w14:paraId="5208127E" w14:textId="2C7753FC"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1ABA3C2D" w14:textId="14D0FC7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5A33A00" w14:textId="4DD49EF3"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11F4FFEC" w14:textId="1B63144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C7CCF2" w14:textId="77777777" w:rsidTr="00DD162F">
        <w:trPr>
          <w:jc w:val="center"/>
        </w:trPr>
        <w:tc>
          <w:tcPr>
            <w:tcW w:w="2111" w:type="dxa"/>
            <w:vAlign w:val="bottom"/>
          </w:tcPr>
          <w:p w14:paraId="5B622E40" w14:textId="77A6DD89"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60952F2E" w14:textId="354EE2C3"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63FE10F" w14:textId="3E0F931C"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BA9E51F" w14:textId="5B5E297F" w:rsidR="006A2DB6" w:rsidRPr="006A2DB6" w:rsidRDefault="006A2DB6" w:rsidP="006A2DB6">
            <w:pPr>
              <w:pStyle w:val="Tablebody"/>
              <w:autoSpaceDE w:val="0"/>
              <w:autoSpaceDN w:val="0"/>
              <w:adjustRightInd w:val="0"/>
              <w:jc w:val="both"/>
            </w:pPr>
            <w:r w:rsidRPr="006A2DB6">
              <w:rPr>
                <w:szCs w:val="24"/>
              </w:rPr>
              <w:t xml:space="preserve">See </w:t>
            </w:r>
            <w:del w:id="832" w:author="LUEJE Claudia" w:date="2024-05-02T19:37:00Z">
              <w:r w:rsidRPr="006A2DB6" w:rsidDel="000B17DC">
                <w:rPr>
                  <w:rStyle w:val="citesec"/>
                  <w:szCs w:val="24"/>
                </w:rPr>
                <w:delText>clause </w:delText>
              </w:r>
            </w:del>
            <w:r w:rsidRPr="006A2DB6">
              <w:rPr>
                <w:rStyle w:val="citesec"/>
                <w:szCs w:val="24"/>
              </w:rPr>
              <w:t>7.3.2</w:t>
            </w:r>
            <w:r w:rsidRPr="006A2DB6">
              <w:rPr>
                <w:szCs w:val="24"/>
              </w:rPr>
              <w:t>.</w:t>
            </w:r>
          </w:p>
        </w:tc>
      </w:tr>
      <w:tr w:rsidR="006A2DB6" w:rsidRPr="00F54804" w14:paraId="2F500442" w14:textId="77777777" w:rsidTr="00DD162F">
        <w:trPr>
          <w:jc w:val="center"/>
        </w:trPr>
        <w:tc>
          <w:tcPr>
            <w:tcW w:w="2111" w:type="dxa"/>
            <w:vAlign w:val="bottom"/>
          </w:tcPr>
          <w:p w14:paraId="5F0E5553" w14:textId="747BCFA2"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3EC4345" w14:textId="6ED86794"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59DD7A0B" w14:textId="3FDCA65D"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209FD8E1" w14:textId="7BBE79D4" w:rsidR="006A2DB6" w:rsidRPr="006A2DB6" w:rsidRDefault="006A2DB6" w:rsidP="006A2DB6">
            <w:pPr>
              <w:pStyle w:val="Tablebody"/>
              <w:autoSpaceDE w:val="0"/>
              <w:autoSpaceDN w:val="0"/>
              <w:adjustRightInd w:val="0"/>
              <w:jc w:val="both"/>
            </w:pPr>
            <w:r w:rsidRPr="006A2DB6">
              <w:rPr>
                <w:szCs w:val="24"/>
              </w:rPr>
              <w:t xml:space="preserve">See </w:t>
            </w:r>
            <w:del w:id="833" w:author="LUEJE Claudia" w:date="2024-05-02T19:37:00Z">
              <w:r w:rsidRPr="00F5203F" w:rsidDel="000B17DC">
                <w:rPr>
                  <w:rStyle w:val="citesec"/>
                </w:rPr>
                <w:delText>clause </w:delText>
              </w:r>
            </w:del>
            <w:r w:rsidRPr="00F5203F">
              <w:rPr>
                <w:rStyle w:val="citesec"/>
              </w:rPr>
              <w:t>7.3.3</w:t>
            </w:r>
            <w:r w:rsidRPr="006A2DB6">
              <w:rPr>
                <w:szCs w:val="24"/>
              </w:rPr>
              <w:t>.</w:t>
            </w:r>
          </w:p>
        </w:tc>
      </w:tr>
      <w:tr w:rsidR="006A2DB6" w:rsidRPr="00F54804" w14:paraId="73B8F4A9" w14:textId="77777777" w:rsidTr="00DD162F">
        <w:trPr>
          <w:jc w:val="center"/>
        </w:trPr>
        <w:tc>
          <w:tcPr>
            <w:tcW w:w="2111" w:type="dxa"/>
            <w:tcBorders>
              <w:bottom w:val="single" w:sz="12" w:space="0" w:color="auto"/>
            </w:tcBorders>
          </w:tcPr>
          <w:p w14:paraId="2BC02D9F" w14:textId="16C8493D"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06A2F7D8" w14:textId="748E67AF"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50ACD18" w14:textId="3ABF6DAC"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7A6AF153" w14:textId="27603D38" w:rsidR="006A2DB6" w:rsidRPr="006A2DB6" w:rsidRDefault="006A2DB6" w:rsidP="006A2DB6">
            <w:pPr>
              <w:pStyle w:val="Tablebody"/>
              <w:autoSpaceDE w:val="0"/>
              <w:autoSpaceDN w:val="0"/>
              <w:adjustRightInd w:val="0"/>
              <w:jc w:val="both"/>
            </w:pPr>
            <w:r w:rsidRPr="006A2DB6">
              <w:rPr>
                <w:szCs w:val="24"/>
              </w:rPr>
              <w:t xml:space="preserve">See </w:t>
            </w:r>
            <w:del w:id="834" w:author="LUEJE Claudia" w:date="2024-05-02T19:37:00Z">
              <w:r w:rsidRPr="006A2DB6" w:rsidDel="000B17DC">
                <w:rPr>
                  <w:rStyle w:val="citesec"/>
                  <w:szCs w:val="24"/>
                </w:rPr>
                <w:delText>clause </w:delText>
              </w:r>
            </w:del>
            <w:r w:rsidRPr="006A2DB6">
              <w:rPr>
                <w:rStyle w:val="citesec"/>
                <w:szCs w:val="24"/>
              </w:rPr>
              <w:t>8.5</w:t>
            </w:r>
            <w:r w:rsidRPr="006A2DB6">
              <w:rPr>
                <w:szCs w:val="24"/>
              </w:rPr>
              <w:t>.</w:t>
            </w:r>
          </w:p>
        </w:tc>
      </w:tr>
    </w:tbl>
    <w:p w14:paraId="4AFC2EC7" w14:textId="6F1B7A44" w:rsidR="006A2DB6" w:rsidRDefault="006A2DB6">
      <w:pPr>
        <w:pStyle w:val="BodyText"/>
        <w:autoSpaceDE w:val="0"/>
        <w:autoSpaceDN w:val="0"/>
        <w:adjustRightInd w:val="0"/>
        <w:rPr>
          <w:szCs w:val="24"/>
        </w:rPr>
      </w:pPr>
      <w:r>
        <w:rPr>
          <w:szCs w:val="24"/>
        </w:rPr>
        <w:t xml:space="preserve">The XML specification of the </w:t>
      </w:r>
      <w:r w:rsidRPr="00D9478F">
        <w:rPr>
          <w:rStyle w:val="ISOCode"/>
        </w:rPr>
        <w:t>&lt;clip/&gt;</w:t>
      </w:r>
      <w:r>
        <w:rPr>
          <w:szCs w:val="24"/>
        </w:rPr>
        <w:t xml:space="preserve"> element is shown in </w:t>
      </w:r>
      <w:r w:rsidR="009C3FFA">
        <w:rPr>
          <w:rStyle w:val="citetbl"/>
          <w:szCs w:val="24"/>
        </w:rPr>
        <w:t>Table </w:t>
      </w:r>
      <w:r>
        <w:rPr>
          <w:rStyle w:val="citetbl"/>
          <w:szCs w:val="24"/>
        </w:rPr>
        <w:t>71</w:t>
      </w:r>
      <w:r>
        <w:rPr>
          <w:szCs w:val="24"/>
        </w:rPr>
        <w:t>:</w:t>
      </w:r>
    </w:p>
    <w:p w14:paraId="479B6248" w14:textId="63902539" w:rsidR="006A2DB6" w:rsidRDefault="009C3FFA">
      <w:pPr>
        <w:pStyle w:val="Tabletitle"/>
        <w:autoSpaceDE w:val="0"/>
        <w:autoSpaceDN w:val="0"/>
        <w:adjustRightInd w:val="0"/>
        <w:outlineLvl w:val="0"/>
        <w:rPr>
          <w:szCs w:val="24"/>
        </w:rPr>
      </w:pPr>
      <w:r>
        <w:rPr>
          <w:szCs w:val="24"/>
        </w:rPr>
        <w:t>Table </w:t>
      </w:r>
      <w:r w:rsidR="006A2DB6">
        <w:rPr>
          <w:szCs w:val="24"/>
        </w:rPr>
        <w:t xml:space="preserve">71 — Attributes of element </w:t>
      </w:r>
      <w:r w:rsidR="006A2DB6" w:rsidRPr="00BC0F5C">
        <w:rPr>
          <w:rStyle w:val="ISOCode"/>
        </w:rPr>
        <w:t>&lt;clip/&gt;</w:t>
      </w:r>
    </w:p>
    <w:tbl>
      <w:tblPr>
        <w:tblW w:w="90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69"/>
        <w:gridCol w:w="1475"/>
        <w:gridCol w:w="1501"/>
        <w:gridCol w:w="993"/>
        <w:gridCol w:w="3297"/>
      </w:tblGrid>
      <w:tr w:rsidR="006A2DB6" w:rsidRPr="00EC4DAD" w14:paraId="4617120B" w14:textId="77777777" w:rsidTr="00A755EB">
        <w:trPr>
          <w:cantSplit/>
          <w:tblHeader/>
          <w:jc w:val="center"/>
        </w:trPr>
        <w:tc>
          <w:tcPr>
            <w:tcW w:w="1769" w:type="dxa"/>
            <w:tcBorders>
              <w:top w:val="single" w:sz="12" w:space="0" w:color="auto"/>
              <w:bottom w:val="single" w:sz="12" w:space="0" w:color="auto"/>
            </w:tcBorders>
            <w:shd w:val="clear" w:color="auto" w:fill="F3F3F3"/>
            <w:vAlign w:val="bottom"/>
          </w:tcPr>
          <w:p w14:paraId="0432875B" w14:textId="748AC00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5" w:type="dxa"/>
            <w:tcBorders>
              <w:top w:val="single" w:sz="12" w:space="0" w:color="auto"/>
              <w:bottom w:val="single" w:sz="12" w:space="0" w:color="auto"/>
            </w:tcBorders>
            <w:shd w:val="clear" w:color="auto" w:fill="F3F3F3"/>
            <w:vAlign w:val="bottom"/>
          </w:tcPr>
          <w:p w14:paraId="217F56AC" w14:textId="21A9F163" w:rsidR="006A2DB6" w:rsidRPr="00EC4DAD" w:rsidRDefault="006A2DB6" w:rsidP="006A2DB6">
            <w:pPr>
              <w:pStyle w:val="Tableheader"/>
              <w:autoSpaceDE w:val="0"/>
              <w:autoSpaceDN w:val="0"/>
              <w:adjustRightInd w:val="0"/>
              <w:jc w:val="both"/>
              <w:rPr>
                <w:b/>
              </w:rPr>
            </w:pPr>
            <w:r w:rsidRPr="00EC4DAD">
              <w:rPr>
                <w:b/>
                <w:szCs w:val="24"/>
              </w:rPr>
              <w:t>Type</w:t>
            </w:r>
          </w:p>
        </w:tc>
        <w:tc>
          <w:tcPr>
            <w:tcW w:w="1501" w:type="dxa"/>
            <w:tcBorders>
              <w:top w:val="single" w:sz="12" w:space="0" w:color="auto"/>
              <w:bottom w:val="single" w:sz="12" w:space="0" w:color="auto"/>
            </w:tcBorders>
            <w:shd w:val="clear" w:color="auto" w:fill="F3F3F3"/>
            <w:vAlign w:val="bottom"/>
          </w:tcPr>
          <w:p w14:paraId="2D2CC932" w14:textId="3219587F" w:rsidR="006A2DB6" w:rsidRPr="00EC4DAD" w:rsidRDefault="006A2DB6" w:rsidP="006A2DB6">
            <w:pPr>
              <w:pStyle w:val="Tableheader"/>
              <w:autoSpaceDE w:val="0"/>
              <w:autoSpaceDN w:val="0"/>
              <w:adjustRightInd w:val="0"/>
              <w:jc w:val="both"/>
              <w:rPr>
                <w:b/>
              </w:rPr>
            </w:pPr>
            <w:r w:rsidRPr="00EC4DAD">
              <w:rPr>
                <w:b/>
                <w:szCs w:val="24"/>
              </w:rPr>
              <w:t xml:space="preserve">Value </w:t>
            </w:r>
            <w:ins w:id="835" w:author="LUEJE Claudia" w:date="2024-05-02T19:37:00Z">
              <w:r w:rsidR="000B17DC">
                <w:rPr>
                  <w:b/>
                  <w:szCs w:val="24"/>
                </w:rPr>
                <w:t>s</w:t>
              </w:r>
            </w:ins>
            <w:del w:id="836" w:author="LUEJE Claudia" w:date="2024-05-02T19:37:00Z">
              <w:r w:rsidRPr="00EC4DAD" w:rsidDel="000B17DC">
                <w:rPr>
                  <w:b/>
                  <w:szCs w:val="24"/>
                </w:rPr>
                <w:delText>S</w:delText>
              </w:r>
            </w:del>
            <w:r w:rsidRPr="00EC4DAD">
              <w:rPr>
                <w:b/>
                <w:szCs w:val="24"/>
              </w:rPr>
              <w:t>pace</w:t>
            </w:r>
          </w:p>
        </w:tc>
        <w:tc>
          <w:tcPr>
            <w:tcW w:w="993" w:type="dxa"/>
            <w:tcBorders>
              <w:top w:val="single" w:sz="12" w:space="0" w:color="auto"/>
              <w:bottom w:val="single" w:sz="12" w:space="0" w:color="auto"/>
            </w:tcBorders>
            <w:shd w:val="clear" w:color="auto" w:fill="F3F3F3"/>
            <w:vAlign w:val="bottom"/>
          </w:tcPr>
          <w:p w14:paraId="2A2F4C4C" w14:textId="1C942EC3" w:rsidR="006A2DB6" w:rsidRPr="00EC4DAD" w:rsidRDefault="006A2DB6" w:rsidP="006A2DB6">
            <w:pPr>
              <w:pStyle w:val="Tableheader"/>
              <w:autoSpaceDE w:val="0"/>
              <w:autoSpaceDN w:val="0"/>
              <w:adjustRightInd w:val="0"/>
              <w:jc w:val="both"/>
              <w:rPr>
                <w:b/>
              </w:rPr>
            </w:pPr>
            <w:r w:rsidRPr="00EC4DAD">
              <w:rPr>
                <w:b/>
                <w:szCs w:val="24"/>
              </w:rPr>
              <w:t>Use</w:t>
            </w:r>
          </w:p>
        </w:tc>
        <w:tc>
          <w:tcPr>
            <w:tcW w:w="3297" w:type="dxa"/>
            <w:tcBorders>
              <w:top w:val="single" w:sz="12" w:space="0" w:color="auto"/>
              <w:bottom w:val="single" w:sz="12" w:space="0" w:color="auto"/>
            </w:tcBorders>
            <w:shd w:val="clear" w:color="auto" w:fill="F3F3F3"/>
            <w:vAlign w:val="bottom"/>
          </w:tcPr>
          <w:p w14:paraId="738EBDDF" w14:textId="56148D3A"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3F24D319" w14:textId="77777777" w:rsidTr="00A755EB">
        <w:trPr>
          <w:cantSplit/>
          <w:jc w:val="center"/>
        </w:trPr>
        <w:tc>
          <w:tcPr>
            <w:tcW w:w="1769" w:type="dxa"/>
            <w:tcBorders>
              <w:top w:val="single" w:sz="12" w:space="0" w:color="auto"/>
            </w:tcBorders>
          </w:tcPr>
          <w:p w14:paraId="7E1BF78D" w14:textId="5C8B2F85" w:rsidR="006A2DB6" w:rsidRPr="006A2DB6" w:rsidRDefault="006A2DB6" w:rsidP="006A2DB6">
            <w:pPr>
              <w:pStyle w:val="Tablebody"/>
              <w:autoSpaceDE w:val="0"/>
              <w:autoSpaceDN w:val="0"/>
              <w:adjustRightInd w:val="0"/>
              <w:jc w:val="both"/>
            </w:pPr>
            <w:r w:rsidRPr="006A2DB6">
              <w:rPr>
                <w:szCs w:val="24"/>
              </w:rPr>
              <w:t>clip_type</w:t>
            </w:r>
          </w:p>
        </w:tc>
        <w:tc>
          <w:tcPr>
            <w:tcW w:w="1475" w:type="dxa"/>
            <w:tcBorders>
              <w:top w:val="single" w:sz="12" w:space="0" w:color="auto"/>
            </w:tcBorders>
          </w:tcPr>
          <w:p w14:paraId="11F4C7F9" w14:textId="7FFCEF23"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top w:val="single" w:sz="12" w:space="0" w:color="auto"/>
            </w:tcBorders>
          </w:tcPr>
          <w:p w14:paraId="76A856B9" w14:textId="1769171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top w:val="single" w:sz="12" w:space="0" w:color="auto"/>
            </w:tcBorders>
          </w:tcPr>
          <w:p w14:paraId="3313EB0C" w14:textId="19D5A4B1"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top w:val="single" w:sz="12" w:space="0" w:color="auto"/>
            </w:tcBorders>
          </w:tcPr>
          <w:p w14:paraId="1E2CFE4F" w14:textId="4517347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18B2F19" w14:textId="77777777" w:rsidTr="00A755EB">
        <w:trPr>
          <w:cantSplit/>
          <w:jc w:val="center"/>
        </w:trPr>
        <w:tc>
          <w:tcPr>
            <w:tcW w:w="1769" w:type="dxa"/>
          </w:tcPr>
          <w:p w14:paraId="02C33AFB" w14:textId="43D55231" w:rsidR="006A2DB6" w:rsidRPr="006A2DB6" w:rsidRDefault="006A2DB6" w:rsidP="006A2DB6">
            <w:pPr>
              <w:pStyle w:val="Tablebody"/>
              <w:autoSpaceDE w:val="0"/>
              <w:autoSpaceDN w:val="0"/>
              <w:adjustRightInd w:val="0"/>
              <w:jc w:val="both"/>
            </w:pPr>
            <w:r w:rsidRPr="006A2DB6">
              <w:rPr>
                <w:szCs w:val="24"/>
              </w:rPr>
              <w:t>attachment_type</w:t>
            </w:r>
          </w:p>
        </w:tc>
        <w:tc>
          <w:tcPr>
            <w:tcW w:w="1475" w:type="dxa"/>
          </w:tcPr>
          <w:p w14:paraId="16BA5AF2" w14:textId="205763D5"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063FAC65" w14:textId="1B28C36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53C544D4" w14:textId="2D87F913"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1EE6450" w14:textId="09D765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D2F173" w14:textId="77777777" w:rsidTr="00A755EB">
        <w:trPr>
          <w:cantSplit/>
          <w:jc w:val="center"/>
        </w:trPr>
        <w:tc>
          <w:tcPr>
            <w:tcW w:w="1769" w:type="dxa"/>
          </w:tcPr>
          <w:p w14:paraId="139AAA5A" w14:textId="6112D6E9" w:rsidR="006A2DB6" w:rsidRPr="006A2DB6" w:rsidRDefault="006A2DB6" w:rsidP="006A2DB6">
            <w:pPr>
              <w:pStyle w:val="Tablebody"/>
              <w:autoSpaceDE w:val="0"/>
              <w:autoSpaceDN w:val="0"/>
              <w:adjustRightInd w:val="0"/>
              <w:jc w:val="both"/>
            </w:pPr>
            <w:r w:rsidRPr="006A2DB6">
              <w:rPr>
                <w:szCs w:val="24"/>
              </w:rPr>
              <w:t>hole_diameter</w:t>
            </w:r>
          </w:p>
        </w:tc>
        <w:tc>
          <w:tcPr>
            <w:tcW w:w="1475" w:type="dxa"/>
          </w:tcPr>
          <w:p w14:paraId="2F85F120" w14:textId="13267782"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0801578" w14:textId="56FD0B77" w:rsidR="006A2DB6" w:rsidRPr="006A2DB6" w:rsidRDefault="006A2DB6" w:rsidP="00576373">
            <w:pPr>
              <w:pStyle w:val="Tablebody"/>
            </w:pPr>
            <w:r w:rsidRPr="006A2DB6">
              <w:rPr>
                <w:szCs w:val="24"/>
              </w:rPr>
              <w:t xml:space="preserve">≥ </w:t>
            </w:r>
            <w:r w:rsidR="00576373">
              <w:rPr>
                <w:szCs w:val="24"/>
              </w:rPr>
              <w:t>0,0</w:t>
            </w:r>
          </w:p>
        </w:tc>
        <w:tc>
          <w:tcPr>
            <w:tcW w:w="993" w:type="dxa"/>
          </w:tcPr>
          <w:p w14:paraId="0CC462F4" w14:textId="6D8B7F02"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514F39E" w14:textId="1DD3918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8C484CD" w14:textId="77777777" w:rsidTr="00A755EB">
        <w:trPr>
          <w:cantSplit/>
          <w:jc w:val="center"/>
        </w:trPr>
        <w:tc>
          <w:tcPr>
            <w:tcW w:w="1769" w:type="dxa"/>
          </w:tcPr>
          <w:p w14:paraId="0A85CF0D" w14:textId="43E104D8" w:rsidR="006A2DB6" w:rsidRPr="006A2DB6" w:rsidRDefault="006A2DB6" w:rsidP="006A2DB6">
            <w:pPr>
              <w:pStyle w:val="Tablebody"/>
              <w:autoSpaceDE w:val="0"/>
              <w:autoSpaceDN w:val="0"/>
              <w:adjustRightInd w:val="0"/>
              <w:jc w:val="both"/>
            </w:pPr>
            <w:r w:rsidRPr="006A2DB6">
              <w:rPr>
                <w:szCs w:val="24"/>
              </w:rPr>
              <w:t>hole_length</w:t>
            </w:r>
          </w:p>
        </w:tc>
        <w:tc>
          <w:tcPr>
            <w:tcW w:w="1475" w:type="dxa"/>
          </w:tcPr>
          <w:p w14:paraId="4A64EC61" w14:textId="5C116231"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1CCD2A18" w14:textId="54B9C8B2" w:rsidR="006A2DB6" w:rsidRPr="006A2DB6" w:rsidRDefault="006A2DB6" w:rsidP="00576373">
            <w:pPr>
              <w:pStyle w:val="Tablebody"/>
            </w:pPr>
            <w:r w:rsidRPr="006A2DB6">
              <w:rPr>
                <w:szCs w:val="24"/>
              </w:rPr>
              <w:t xml:space="preserve">≥ </w:t>
            </w:r>
            <w:r w:rsidR="00576373">
              <w:rPr>
                <w:szCs w:val="24"/>
              </w:rPr>
              <w:t>0,0</w:t>
            </w:r>
          </w:p>
        </w:tc>
        <w:tc>
          <w:tcPr>
            <w:tcW w:w="993" w:type="dxa"/>
          </w:tcPr>
          <w:p w14:paraId="05D4A0EE" w14:textId="19892E7C"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92E8581" w14:textId="1690E1E1" w:rsidR="006A2DB6" w:rsidRPr="006A2DB6" w:rsidRDefault="006A2DB6" w:rsidP="006A2DB6">
            <w:pPr>
              <w:pStyle w:val="Tablebody"/>
              <w:autoSpaceDE w:val="0"/>
              <w:autoSpaceDN w:val="0"/>
              <w:adjustRightInd w:val="0"/>
            </w:pPr>
            <w:r w:rsidRPr="006A2DB6">
              <w:rPr>
                <w:szCs w:val="24"/>
              </w:rPr>
              <w:t>hole_length &gt; 0 implies hole_diameter &gt; 0</w:t>
            </w:r>
          </w:p>
        </w:tc>
      </w:tr>
      <w:tr w:rsidR="006A2DB6" w:rsidRPr="00F54804" w14:paraId="38CCCB54" w14:textId="77777777" w:rsidTr="00A755EB">
        <w:trPr>
          <w:cantSplit/>
          <w:jc w:val="center"/>
        </w:trPr>
        <w:tc>
          <w:tcPr>
            <w:tcW w:w="1769" w:type="dxa"/>
          </w:tcPr>
          <w:p w14:paraId="46276545" w14:textId="0C6C1DF3" w:rsidR="006A2DB6" w:rsidRPr="006A2DB6" w:rsidRDefault="006A2DB6" w:rsidP="006A2DB6">
            <w:pPr>
              <w:pStyle w:val="Tablebody"/>
              <w:autoSpaceDE w:val="0"/>
              <w:autoSpaceDN w:val="0"/>
              <w:adjustRightInd w:val="0"/>
              <w:jc w:val="both"/>
            </w:pPr>
            <w:r w:rsidRPr="006A2DB6">
              <w:rPr>
                <w:szCs w:val="24"/>
              </w:rPr>
              <w:t>pin_diameter</w:t>
            </w:r>
          </w:p>
        </w:tc>
        <w:tc>
          <w:tcPr>
            <w:tcW w:w="1475" w:type="dxa"/>
          </w:tcPr>
          <w:p w14:paraId="7064D5C4" w14:textId="3A2B973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769A7E7" w14:textId="3D029B3E" w:rsidR="006A2DB6" w:rsidRPr="006A2DB6" w:rsidRDefault="006A2DB6" w:rsidP="00576373">
            <w:pPr>
              <w:pStyle w:val="Tablebody"/>
            </w:pPr>
            <w:r w:rsidRPr="006A2DB6">
              <w:rPr>
                <w:szCs w:val="24"/>
              </w:rPr>
              <w:t xml:space="preserve">≥ </w:t>
            </w:r>
            <w:r w:rsidR="00576373">
              <w:rPr>
                <w:szCs w:val="24"/>
              </w:rPr>
              <w:t>0,0</w:t>
            </w:r>
          </w:p>
        </w:tc>
        <w:tc>
          <w:tcPr>
            <w:tcW w:w="993" w:type="dxa"/>
          </w:tcPr>
          <w:p w14:paraId="5B5B31BE" w14:textId="36CBA927"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54902448" w14:textId="392D78F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041ABEE" w14:textId="77777777" w:rsidTr="00A755EB">
        <w:trPr>
          <w:cantSplit/>
          <w:jc w:val="center"/>
        </w:trPr>
        <w:tc>
          <w:tcPr>
            <w:tcW w:w="1769" w:type="dxa"/>
          </w:tcPr>
          <w:p w14:paraId="23A121F2" w14:textId="025DC4BA" w:rsidR="006A2DB6" w:rsidRPr="006A2DB6" w:rsidRDefault="006A2DB6" w:rsidP="006A2DB6">
            <w:pPr>
              <w:pStyle w:val="Tablebody"/>
              <w:autoSpaceDE w:val="0"/>
              <w:autoSpaceDN w:val="0"/>
              <w:adjustRightInd w:val="0"/>
              <w:jc w:val="both"/>
            </w:pPr>
            <w:r w:rsidRPr="006A2DB6">
              <w:rPr>
                <w:szCs w:val="24"/>
              </w:rPr>
              <w:t>pin_width</w:t>
            </w:r>
          </w:p>
        </w:tc>
        <w:tc>
          <w:tcPr>
            <w:tcW w:w="1475" w:type="dxa"/>
          </w:tcPr>
          <w:p w14:paraId="779FFEE0" w14:textId="10B6C00E"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5001DFE5" w14:textId="337A0E26" w:rsidR="006A2DB6" w:rsidRPr="006A2DB6" w:rsidRDefault="006A2DB6" w:rsidP="00576373">
            <w:pPr>
              <w:pStyle w:val="Tablebody"/>
            </w:pPr>
            <w:r w:rsidRPr="006A2DB6">
              <w:rPr>
                <w:szCs w:val="24"/>
              </w:rPr>
              <w:t xml:space="preserve">≥ </w:t>
            </w:r>
            <w:r w:rsidR="00576373">
              <w:rPr>
                <w:szCs w:val="24"/>
              </w:rPr>
              <w:t>0,0</w:t>
            </w:r>
          </w:p>
        </w:tc>
        <w:tc>
          <w:tcPr>
            <w:tcW w:w="993" w:type="dxa"/>
          </w:tcPr>
          <w:p w14:paraId="72F72C3B" w14:textId="533EB47F"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0F68BDAF" w14:textId="581388BC" w:rsidR="006A2DB6" w:rsidRPr="006A2DB6" w:rsidRDefault="006A2DB6" w:rsidP="006A2DB6">
            <w:pPr>
              <w:pStyle w:val="Tablebody"/>
              <w:autoSpaceDE w:val="0"/>
              <w:autoSpaceDN w:val="0"/>
              <w:adjustRightInd w:val="0"/>
              <w:jc w:val="both"/>
            </w:pPr>
            <w:r w:rsidRPr="006A2DB6">
              <w:rPr>
                <w:szCs w:val="24"/>
              </w:rPr>
              <w:t>pin_width &gt; 0 implies pin_diameter &gt; 0</w:t>
            </w:r>
          </w:p>
        </w:tc>
      </w:tr>
      <w:tr w:rsidR="006A2DB6" w:rsidRPr="00F54804" w14:paraId="70916C9D" w14:textId="77777777" w:rsidTr="00A755EB">
        <w:trPr>
          <w:cantSplit/>
          <w:jc w:val="center"/>
        </w:trPr>
        <w:tc>
          <w:tcPr>
            <w:tcW w:w="1769" w:type="dxa"/>
          </w:tcPr>
          <w:p w14:paraId="326D9CA2" w14:textId="5280A3D5" w:rsidR="006A2DB6" w:rsidRPr="006A2DB6" w:rsidRDefault="006A2DB6" w:rsidP="006A2DB6">
            <w:pPr>
              <w:pStyle w:val="Tablebody"/>
              <w:autoSpaceDE w:val="0"/>
              <w:autoSpaceDN w:val="0"/>
              <w:adjustRightInd w:val="0"/>
              <w:jc w:val="both"/>
            </w:pPr>
            <w:r w:rsidRPr="006A2DB6">
              <w:rPr>
                <w:szCs w:val="24"/>
              </w:rPr>
              <w:t>pin_length</w:t>
            </w:r>
          </w:p>
        </w:tc>
        <w:tc>
          <w:tcPr>
            <w:tcW w:w="1475" w:type="dxa"/>
          </w:tcPr>
          <w:p w14:paraId="321EBE28" w14:textId="7A0C0DE8"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6071CD0F" w14:textId="290B5B7F" w:rsidR="006A2DB6" w:rsidRPr="006A2DB6" w:rsidRDefault="006A2DB6" w:rsidP="00576373">
            <w:pPr>
              <w:pStyle w:val="Tablebody"/>
            </w:pPr>
            <w:r w:rsidRPr="006A2DB6">
              <w:rPr>
                <w:szCs w:val="24"/>
              </w:rPr>
              <w:t xml:space="preserve">≥ </w:t>
            </w:r>
            <w:r w:rsidR="00576373">
              <w:rPr>
                <w:szCs w:val="24"/>
              </w:rPr>
              <w:t>0,0</w:t>
            </w:r>
          </w:p>
        </w:tc>
        <w:tc>
          <w:tcPr>
            <w:tcW w:w="993" w:type="dxa"/>
          </w:tcPr>
          <w:p w14:paraId="08D4B210" w14:textId="5E06D5C4"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62BFBBB8" w14:textId="5AB251D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BFCF3F" w14:textId="77777777" w:rsidTr="00A755EB">
        <w:trPr>
          <w:cantSplit/>
          <w:jc w:val="center"/>
        </w:trPr>
        <w:tc>
          <w:tcPr>
            <w:tcW w:w="1769" w:type="dxa"/>
          </w:tcPr>
          <w:p w14:paraId="1600BD05" w14:textId="4B7B8379" w:rsidR="006A2DB6" w:rsidRPr="006A2DB6" w:rsidRDefault="006A2DB6" w:rsidP="006A2DB6">
            <w:pPr>
              <w:pStyle w:val="Tablebody"/>
              <w:autoSpaceDE w:val="0"/>
              <w:autoSpaceDN w:val="0"/>
              <w:adjustRightInd w:val="0"/>
              <w:jc w:val="both"/>
            </w:pPr>
            <w:r w:rsidRPr="006A2DB6">
              <w:rPr>
                <w:szCs w:val="24"/>
              </w:rPr>
              <w:t>strap_length</w:t>
            </w:r>
          </w:p>
        </w:tc>
        <w:tc>
          <w:tcPr>
            <w:tcW w:w="1475" w:type="dxa"/>
          </w:tcPr>
          <w:p w14:paraId="35603791" w14:textId="1D4415EB" w:rsidR="006A2DB6" w:rsidRPr="006A2DB6" w:rsidRDefault="006A2DB6" w:rsidP="006A2DB6">
            <w:pPr>
              <w:pStyle w:val="Tablebody"/>
              <w:autoSpaceDE w:val="0"/>
              <w:autoSpaceDN w:val="0"/>
              <w:adjustRightInd w:val="0"/>
              <w:jc w:val="both"/>
            </w:pPr>
            <w:r w:rsidRPr="006A2DB6">
              <w:rPr>
                <w:szCs w:val="24"/>
              </w:rPr>
              <w:t>Floating point</w:t>
            </w:r>
          </w:p>
        </w:tc>
        <w:tc>
          <w:tcPr>
            <w:tcW w:w="1501" w:type="dxa"/>
          </w:tcPr>
          <w:p w14:paraId="47408BD8" w14:textId="30638E38" w:rsidR="006A2DB6" w:rsidRPr="006A2DB6" w:rsidRDefault="006A2DB6" w:rsidP="00576373">
            <w:pPr>
              <w:pStyle w:val="Tablebody"/>
            </w:pPr>
            <w:r w:rsidRPr="006A2DB6">
              <w:rPr>
                <w:szCs w:val="24"/>
              </w:rPr>
              <w:t xml:space="preserve">≥ </w:t>
            </w:r>
            <w:r w:rsidR="00576373">
              <w:rPr>
                <w:szCs w:val="24"/>
              </w:rPr>
              <w:t>0,0</w:t>
            </w:r>
          </w:p>
        </w:tc>
        <w:tc>
          <w:tcPr>
            <w:tcW w:w="993" w:type="dxa"/>
          </w:tcPr>
          <w:p w14:paraId="1241B2F7" w14:textId="6E19CE7A"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7D7B6ADE" w14:textId="3B41B5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5F15FD" w14:textId="77777777" w:rsidTr="00A755EB">
        <w:trPr>
          <w:cantSplit/>
          <w:jc w:val="center"/>
        </w:trPr>
        <w:tc>
          <w:tcPr>
            <w:tcW w:w="1769" w:type="dxa"/>
          </w:tcPr>
          <w:p w14:paraId="137E5C76" w14:textId="566242E9" w:rsidR="006A2DB6" w:rsidRPr="006A2DB6" w:rsidRDefault="006A2DB6" w:rsidP="006A2DB6">
            <w:pPr>
              <w:pStyle w:val="Tablebody"/>
              <w:autoSpaceDE w:val="0"/>
              <w:autoSpaceDN w:val="0"/>
              <w:adjustRightInd w:val="0"/>
              <w:jc w:val="both"/>
            </w:pPr>
            <w:r w:rsidRPr="006A2DB6">
              <w:rPr>
                <w:szCs w:val="24"/>
              </w:rPr>
              <w:t>clipped_to</w:t>
            </w:r>
          </w:p>
        </w:tc>
        <w:tc>
          <w:tcPr>
            <w:tcW w:w="1475" w:type="dxa"/>
          </w:tcPr>
          <w:p w14:paraId="71ADD3AA" w14:textId="5CD9FD5E" w:rsidR="006A2DB6" w:rsidRPr="006A2DB6" w:rsidRDefault="006A2DB6" w:rsidP="006A2DB6">
            <w:pPr>
              <w:pStyle w:val="Tablebody"/>
              <w:autoSpaceDE w:val="0"/>
              <w:autoSpaceDN w:val="0"/>
              <w:adjustRightInd w:val="0"/>
              <w:jc w:val="both"/>
            </w:pPr>
            <w:r w:rsidRPr="006A2DB6">
              <w:rPr>
                <w:szCs w:val="24"/>
              </w:rPr>
              <w:t>Integer</w:t>
            </w:r>
          </w:p>
        </w:tc>
        <w:tc>
          <w:tcPr>
            <w:tcW w:w="1501" w:type="dxa"/>
          </w:tcPr>
          <w:p w14:paraId="349E0576" w14:textId="40A080F7" w:rsidR="006A2DB6" w:rsidRPr="006A2DB6" w:rsidRDefault="006A2DB6" w:rsidP="006A2DB6">
            <w:pPr>
              <w:pStyle w:val="Tablebody"/>
              <w:autoSpaceDE w:val="0"/>
              <w:autoSpaceDN w:val="0"/>
              <w:adjustRightInd w:val="0"/>
              <w:jc w:val="both"/>
            </w:pPr>
            <w:r w:rsidRPr="006A2DB6">
              <w:rPr>
                <w:szCs w:val="24"/>
              </w:rPr>
              <w:t>&gt; 0</w:t>
            </w:r>
          </w:p>
        </w:tc>
        <w:tc>
          <w:tcPr>
            <w:tcW w:w="993" w:type="dxa"/>
          </w:tcPr>
          <w:p w14:paraId="2D445E81" w14:textId="6E3AC3EE"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32EA3E26" w14:textId="5187219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3E13A30" w14:textId="77777777" w:rsidTr="00A755EB">
        <w:trPr>
          <w:cantSplit/>
          <w:jc w:val="center"/>
        </w:trPr>
        <w:tc>
          <w:tcPr>
            <w:tcW w:w="1769" w:type="dxa"/>
          </w:tcPr>
          <w:p w14:paraId="5DDB711C" w14:textId="7A0F647E" w:rsidR="006A2DB6" w:rsidRPr="006A2DB6" w:rsidRDefault="006A2DB6" w:rsidP="006A2DB6">
            <w:pPr>
              <w:pStyle w:val="Tablebody"/>
              <w:autoSpaceDE w:val="0"/>
              <w:autoSpaceDN w:val="0"/>
              <w:adjustRightInd w:val="0"/>
              <w:jc w:val="both"/>
            </w:pPr>
            <w:r w:rsidRPr="006A2DB6">
              <w:rPr>
                <w:szCs w:val="24"/>
              </w:rPr>
              <w:t>material</w:t>
            </w:r>
          </w:p>
        </w:tc>
        <w:tc>
          <w:tcPr>
            <w:tcW w:w="1475" w:type="dxa"/>
          </w:tcPr>
          <w:p w14:paraId="468F3615" w14:textId="759BAA44" w:rsidR="006A2DB6" w:rsidRPr="006A2DB6" w:rsidRDefault="006A2DB6" w:rsidP="006A2DB6">
            <w:pPr>
              <w:pStyle w:val="Tablebody"/>
              <w:autoSpaceDE w:val="0"/>
              <w:autoSpaceDN w:val="0"/>
              <w:adjustRightInd w:val="0"/>
              <w:jc w:val="both"/>
            </w:pPr>
            <w:r w:rsidRPr="006A2DB6">
              <w:rPr>
                <w:szCs w:val="24"/>
              </w:rPr>
              <w:t>Alphanumeric</w:t>
            </w:r>
          </w:p>
        </w:tc>
        <w:tc>
          <w:tcPr>
            <w:tcW w:w="1501" w:type="dxa"/>
          </w:tcPr>
          <w:p w14:paraId="7F1AA794" w14:textId="59E9A478" w:rsidR="006A2DB6" w:rsidRPr="006A2DB6" w:rsidRDefault="006A2DB6" w:rsidP="006A2DB6">
            <w:pPr>
              <w:pStyle w:val="Tablebody"/>
              <w:autoSpaceDE w:val="0"/>
              <w:autoSpaceDN w:val="0"/>
              <w:adjustRightInd w:val="0"/>
              <w:jc w:val="both"/>
            </w:pPr>
            <w:r w:rsidRPr="006A2DB6">
              <w:rPr>
                <w:szCs w:val="24"/>
              </w:rPr>
              <w:t>Alphanumeric</w:t>
            </w:r>
          </w:p>
        </w:tc>
        <w:tc>
          <w:tcPr>
            <w:tcW w:w="993" w:type="dxa"/>
          </w:tcPr>
          <w:p w14:paraId="3C9BE4CF" w14:textId="37BEBE46" w:rsidR="006A2DB6" w:rsidRPr="006A2DB6" w:rsidRDefault="006A2DB6" w:rsidP="006A2DB6">
            <w:pPr>
              <w:pStyle w:val="Tablebody"/>
              <w:autoSpaceDE w:val="0"/>
              <w:autoSpaceDN w:val="0"/>
              <w:adjustRightInd w:val="0"/>
              <w:jc w:val="both"/>
            </w:pPr>
            <w:r w:rsidRPr="006A2DB6">
              <w:rPr>
                <w:szCs w:val="24"/>
              </w:rPr>
              <w:t>Optional</w:t>
            </w:r>
          </w:p>
        </w:tc>
        <w:tc>
          <w:tcPr>
            <w:tcW w:w="3297" w:type="dxa"/>
          </w:tcPr>
          <w:p w14:paraId="43A59F68" w14:textId="4DA9AF6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F95F" w14:textId="77777777" w:rsidTr="00A755EB">
        <w:trPr>
          <w:cantSplit/>
          <w:jc w:val="center"/>
        </w:trPr>
        <w:tc>
          <w:tcPr>
            <w:tcW w:w="1769" w:type="dxa"/>
            <w:tcBorders>
              <w:bottom w:val="single" w:sz="12" w:space="0" w:color="auto"/>
            </w:tcBorders>
          </w:tcPr>
          <w:p w14:paraId="3282225F" w14:textId="241581D5" w:rsidR="006A2DB6" w:rsidRPr="006A2DB6" w:rsidRDefault="006A2DB6" w:rsidP="006A2DB6">
            <w:pPr>
              <w:pStyle w:val="Tablebody"/>
              <w:autoSpaceDE w:val="0"/>
              <w:autoSpaceDN w:val="0"/>
              <w:adjustRightInd w:val="0"/>
              <w:jc w:val="both"/>
            </w:pPr>
            <w:r w:rsidRPr="006A2DB6">
              <w:rPr>
                <w:szCs w:val="24"/>
              </w:rPr>
              <w:t>part_code</w:t>
            </w:r>
          </w:p>
        </w:tc>
        <w:tc>
          <w:tcPr>
            <w:tcW w:w="1475" w:type="dxa"/>
            <w:tcBorders>
              <w:bottom w:val="single" w:sz="12" w:space="0" w:color="auto"/>
            </w:tcBorders>
          </w:tcPr>
          <w:p w14:paraId="456D75AC" w14:textId="4BF988A1" w:rsidR="006A2DB6" w:rsidRPr="006A2DB6" w:rsidRDefault="006A2DB6" w:rsidP="006A2DB6">
            <w:pPr>
              <w:pStyle w:val="Tablebody"/>
              <w:autoSpaceDE w:val="0"/>
              <w:autoSpaceDN w:val="0"/>
              <w:adjustRightInd w:val="0"/>
              <w:jc w:val="both"/>
            </w:pPr>
            <w:r w:rsidRPr="006A2DB6">
              <w:rPr>
                <w:szCs w:val="24"/>
              </w:rPr>
              <w:t>Alphanumeric</w:t>
            </w:r>
          </w:p>
        </w:tc>
        <w:tc>
          <w:tcPr>
            <w:tcW w:w="1501" w:type="dxa"/>
            <w:tcBorders>
              <w:bottom w:val="single" w:sz="12" w:space="0" w:color="auto"/>
            </w:tcBorders>
          </w:tcPr>
          <w:p w14:paraId="13481530" w14:textId="499004CF" w:rsidR="006A2DB6" w:rsidRPr="006A2DB6" w:rsidRDefault="006A2DB6" w:rsidP="006A2DB6">
            <w:pPr>
              <w:pStyle w:val="Tablebody"/>
              <w:autoSpaceDE w:val="0"/>
              <w:autoSpaceDN w:val="0"/>
              <w:adjustRightInd w:val="0"/>
              <w:jc w:val="both"/>
            </w:pPr>
            <w:r w:rsidRPr="006A2DB6">
              <w:rPr>
                <w:szCs w:val="24"/>
              </w:rPr>
              <w:t>Alphanumeric</w:t>
            </w:r>
          </w:p>
        </w:tc>
        <w:tc>
          <w:tcPr>
            <w:tcW w:w="993" w:type="dxa"/>
            <w:tcBorders>
              <w:bottom w:val="single" w:sz="12" w:space="0" w:color="auto"/>
            </w:tcBorders>
          </w:tcPr>
          <w:p w14:paraId="4F6193C6" w14:textId="312B0F38" w:rsidR="006A2DB6" w:rsidRPr="006A2DB6" w:rsidRDefault="006A2DB6" w:rsidP="006A2DB6">
            <w:pPr>
              <w:pStyle w:val="Tablebody"/>
              <w:autoSpaceDE w:val="0"/>
              <w:autoSpaceDN w:val="0"/>
              <w:adjustRightInd w:val="0"/>
              <w:jc w:val="both"/>
            </w:pPr>
            <w:r w:rsidRPr="006A2DB6">
              <w:rPr>
                <w:szCs w:val="24"/>
              </w:rPr>
              <w:t>Optional</w:t>
            </w:r>
          </w:p>
        </w:tc>
        <w:tc>
          <w:tcPr>
            <w:tcW w:w="3297" w:type="dxa"/>
            <w:tcBorders>
              <w:bottom w:val="single" w:sz="12" w:space="0" w:color="auto"/>
            </w:tcBorders>
          </w:tcPr>
          <w:p w14:paraId="6D6EFBC0" w14:textId="07FC35B0" w:rsidR="006A2DB6" w:rsidRPr="006A2DB6" w:rsidRDefault="006A2DB6" w:rsidP="006A2DB6">
            <w:pPr>
              <w:pStyle w:val="Tablebody"/>
              <w:autoSpaceDE w:val="0"/>
              <w:autoSpaceDN w:val="0"/>
              <w:adjustRightInd w:val="0"/>
              <w:jc w:val="both"/>
            </w:pPr>
            <w:r w:rsidRPr="006A2DB6">
              <w:rPr>
                <w:szCs w:val="24"/>
              </w:rPr>
              <w:t>-</w:t>
            </w:r>
          </w:p>
        </w:tc>
      </w:tr>
    </w:tbl>
    <w:p w14:paraId="2986DDD2" w14:textId="67B7E52A" w:rsidR="006A2DB6" w:rsidRDefault="006A2DB6">
      <w:pPr>
        <w:pStyle w:val="BodyText"/>
        <w:autoSpaceDE w:val="0"/>
        <w:autoSpaceDN w:val="0"/>
        <w:adjustRightInd w:val="0"/>
        <w:rPr>
          <w:szCs w:val="24"/>
        </w:rPr>
      </w:pPr>
      <w:r>
        <w:rPr>
          <w:szCs w:val="24"/>
        </w:rPr>
        <w:t>The following list explains the attributes:</w:t>
      </w:r>
    </w:p>
    <w:p w14:paraId="35F886A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clip_type</w:t>
      </w:r>
      <w:r>
        <w:rPr>
          <w:szCs w:val="24"/>
        </w:rPr>
        <w:t>: the alphanumeric name of the clip, e.g. “STRAP 5-45X8X.9-4.1 PNL”,</w:t>
      </w:r>
    </w:p>
    <w:p w14:paraId="1A5355F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attachment_type</w:t>
      </w:r>
      <w:r>
        <w:rPr>
          <w:szCs w:val="24"/>
        </w:rPr>
        <w:t>: the description, how the clip is fastened, e.g. “push into round hole”,</w:t>
      </w:r>
    </w:p>
    <w:p w14:paraId="0A15CAA3" w14:textId="4300C25C"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hole_diameter</w:t>
      </w:r>
      <w:r>
        <w:rPr>
          <w:szCs w:val="24"/>
        </w:rPr>
        <w:t xml:space="preserve">: If the clip is pushed into a hole, this attribute describes the diameter of that mating hole. If the hole is not round, the minimum diameter is meant. The default value is </w:t>
      </w:r>
      <w:r w:rsidR="00512DC1">
        <w:rPr>
          <w:szCs w:val="24"/>
        </w:rPr>
        <w:t>0,0</w:t>
      </w:r>
      <w:r>
        <w:rPr>
          <w:szCs w:val="24"/>
        </w:rPr>
        <w:t>, which means “no hole”,</w:t>
      </w:r>
    </w:p>
    <w:p w14:paraId="010B83E5" w14:textId="4F9D727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hole_length</w:t>
      </w:r>
      <w:r>
        <w:rPr>
          <w:szCs w:val="24"/>
        </w:rPr>
        <w:t xml:space="preserve">: If the clip is pushed into a non-round hole, this attribute describes the maximum diameter of that hole. The default value is </w:t>
      </w:r>
      <w:r w:rsidR="00512DC1">
        <w:rPr>
          <w:szCs w:val="24"/>
        </w:rPr>
        <w:t>0,0</w:t>
      </w:r>
      <w:r>
        <w:rPr>
          <w:szCs w:val="24"/>
        </w:rPr>
        <w:t>, which means “no hole or round hole”,</w:t>
      </w:r>
    </w:p>
    <w:p w14:paraId="31CF8FE8" w14:textId="4C2390D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pin_diameter</w:t>
      </w:r>
      <w:r>
        <w:rPr>
          <w:szCs w:val="24"/>
        </w:rPr>
        <w:t xml:space="preserve">: If the clip is pushed into a hole, this attribute describes the diameter of the clip’s pin. If the hole is not round, the minimum diameter is meant. The default value is </w:t>
      </w:r>
      <w:r w:rsidR="00512DC1">
        <w:rPr>
          <w:szCs w:val="24"/>
        </w:rPr>
        <w:t>0,0</w:t>
      </w:r>
      <w:r>
        <w:rPr>
          <w:szCs w:val="24"/>
        </w:rPr>
        <w:t>, which means “no hole”,</w:t>
      </w:r>
    </w:p>
    <w:p w14:paraId="02D0751A" w14:textId="089C11C4"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pin_width</w:t>
      </w:r>
      <w:r>
        <w:rPr>
          <w:szCs w:val="24"/>
        </w:rPr>
        <w:t xml:space="preserve">: If the clip is pushed into a non-round hole, this attribute describes the maximum diameter of the clip’s pin. The default value is </w:t>
      </w:r>
      <w:r w:rsidR="00512DC1">
        <w:rPr>
          <w:szCs w:val="24"/>
        </w:rPr>
        <w:t>0,0</w:t>
      </w:r>
      <w:r>
        <w:rPr>
          <w:szCs w:val="24"/>
        </w:rPr>
        <w:t>, which means “no hole or round hole”,</w:t>
      </w:r>
    </w:p>
    <w:p w14:paraId="12291FCE" w14:textId="62CD00E6"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pin_length</w:t>
      </w:r>
      <w:r>
        <w:rPr>
          <w:szCs w:val="24"/>
        </w:rPr>
        <w:t xml:space="preserve">: If the clip is pushed into a hole, this attribute describes the length of the clip’s pin. The default value is </w:t>
      </w:r>
      <w:r w:rsidR="00512DC1">
        <w:rPr>
          <w:szCs w:val="24"/>
        </w:rPr>
        <w:t>0,0</w:t>
      </w:r>
      <w:r>
        <w:rPr>
          <w:szCs w:val="24"/>
        </w:rPr>
        <w:t>, which means “no hole”,</w:t>
      </w:r>
    </w:p>
    <w:p w14:paraId="4EB5EA42" w14:textId="2335B45F"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strap_length</w:t>
      </w:r>
      <w:r>
        <w:rPr>
          <w:szCs w:val="24"/>
        </w:rPr>
        <w:t>: If the clip carries a strap (</w:t>
      </w:r>
      <w:ins w:id="837" w:author="LUEJE Claudia" w:date="2024-05-02T19:37:00Z">
        <w:r w:rsidR="009711D0">
          <w:rPr>
            <w:szCs w:val="24"/>
          </w:rPr>
          <w:t>see</w:t>
        </w:r>
      </w:ins>
      <w:del w:id="838" w:author="LUEJE Claudia" w:date="2024-05-02T19:37:00Z">
        <w:r w:rsidDel="009711D0">
          <w:rPr>
            <w:szCs w:val="24"/>
          </w:rPr>
          <w:delText>cf. to</w:delText>
        </w:r>
      </w:del>
      <w:r>
        <w:rPr>
          <w:szCs w:val="24"/>
        </w:rPr>
        <w:t xml:space="preserve"> </w:t>
      </w:r>
      <w:r w:rsidR="002F3F18">
        <w:rPr>
          <w:rStyle w:val="citefig"/>
          <w:szCs w:val="24"/>
        </w:rPr>
        <w:t>Figure </w:t>
      </w:r>
      <w:r>
        <w:rPr>
          <w:rStyle w:val="citefig"/>
          <w:szCs w:val="24"/>
        </w:rPr>
        <w:t>36</w:t>
      </w:r>
      <w:r>
        <w:rPr>
          <w:szCs w:val="24"/>
        </w:rPr>
        <w:t xml:space="preserve"> — Clips pushed into a hole, left picture), this attribute describes the length of that strap. The default value is </w:t>
      </w:r>
      <w:r w:rsidR="00512DC1">
        <w:rPr>
          <w:szCs w:val="24"/>
        </w:rPr>
        <w:t>0,0</w:t>
      </w:r>
      <w:r>
        <w:rPr>
          <w:szCs w:val="24"/>
        </w:rPr>
        <w:t>, which means “no strap”,</w:t>
      </w:r>
    </w:p>
    <w:p w14:paraId="33E8B298" w14:textId="0DA6133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clipped_to</w:t>
      </w:r>
      <w:r>
        <w:rPr>
          <w:szCs w:val="24"/>
        </w:rPr>
        <w:t xml:space="preserve">: The clip is clipped to the flange partner with this index (see </w:t>
      </w:r>
      <w:del w:id="839" w:author="LUEJE Claudia" w:date="2024-05-02T19:38:00Z">
        <w:r w:rsidDel="009711D0">
          <w:rPr>
            <w:rStyle w:val="citesec"/>
            <w:szCs w:val="24"/>
          </w:rPr>
          <w:delText>clause </w:delText>
        </w:r>
      </w:del>
      <w:r>
        <w:rPr>
          <w:rStyle w:val="citesec"/>
          <w:szCs w:val="24"/>
        </w:rPr>
        <w:t>7.4.2.2</w:t>
      </w:r>
      <w:r>
        <w:rPr>
          <w:szCs w:val="24"/>
        </w:rPr>
        <w:t>). If attribute is missing, this information is not (yet) available,</w:t>
      </w:r>
    </w:p>
    <w:p w14:paraId="01182D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material</w:t>
      </w:r>
      <w:r>
        <w:rPr>
          <w:szCs w:val="24"/>
        </w:rPr>
        <w:t>: the material of the clip,</w:t>
      </w:r>
    </w:p>
    <w:p w14:paraId="1794E3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117">
        <w:rPr>
          <w:rStyle w:val="ISOCode"/>
        </w:rPr>
        <w:t>part_code</w:t>
      </w:r>
      <w:r>
        <w:rPr>
          <w:szCs w:val="24"/>
        </w:rPr>
        <w:t>: the part code of the clip, as used e.g. in a PDM system.</w:t>
      </w:r>
    </w:p>
    <w:p w14:paraId="45DD2BD7" w14:textId="77777777" w:rsidR="006A2DB6" w:rsidRDefault="006A2DB6">
      <w:pPr>
        <w:pStyle w:val="BodyText"/>
        <w:autoSpaceDE w:val="0"/>
        <w:autoSpaceDN w:val="0"/>
        <w:adjustRightInd w:val="0"/>
        <w:rPr>
          <w:szCs w:val="24"/>
        </w:rPr>
      </w:pPr>
      <w:r>
        <w:rPr>
          <w:szCs w:val="24"/>
        </w:rPr>
        <w:t xml:space="preserve">There is no </w:t>
      </w:r>
      <w:r w:rsidRPr="005B7138">
        <w:rPr>
          <w:rStyle w:val="ISOCode"/>
        </w:rPr>
        <w:t>base</w:t>
      </w:r>
      <w:r>
        <w:rPr>
          <w:rStyle w:val="ISOCode"/>
          <w:rFonts w:ascii="Cambria" w:hAnsi="Cambria" w:cs="Times New Roman"/>
          <w:szCs w:val="24"/>
        </w:rPr>
        <w:t xml:space="preserve"> </w:t>
      </w:r>
      <w:r>
        <w:rPr>
          <w:szCs w:val="24"/>
        </w:rPr>
        <w:t xml:space="preserve">attribute for clips since this information is hold by attribute </w:t>
      </w:r>
      <w:r w:rsidRPr="005B7138">
        <w:rPr>
          <w:rStyle w:val="ISOCode"/>
        </w:rPr>
        <w:t>clipped_to</w:t>
      </w:r>
      <w:r>
        <w:rPr>
          <w:szCs w:val="24"/>
        </w:rPr>
        <w:t>.</w:t>
      </w:r>
    </w:p>
    <w:p w14:paraId="50E7B64D" w14:textId="77777777" w:rsidR="006A2DB6" w:rsidRDefault="006A2DB6">
      <w:pPr>
        <w:pStyle w:val="BodyText"/>
        <w:autoSpaceDE w:val="0"/>
        <w:autoSpaceDN w:val="0"/>
        <w:adjustRightInd w:val="0"/>
        <w:rPr>
          <w:szCs w:val="24"/>
        </w:rPr>
      </w:pPr>
      <w:r>
        <w:rPr>
          <w:szCs w:val="24"/>
        </w:rPr>
        <w:t>If possible, a clip should know the direction of fixation, i.</w:t>
      </w:r>
      <w:del w:id="840" w:author="LUEJE Claudia" w:date="2024-05-02T19:38:00Z">
        <w:r w:rsidDel="009711D0">
          <w:rPr>
            <w:szCs w:val="24"/>
          </w:rPr>
          <w:delText xml:space="preserve"> </w:delText>
        </w:r>
      </w:del>
      <w:r>
        <w:rPr>
          <w:szCs w:val="24"/>
        </w:rPr>
        <w:t xml:space="preserve">e. have a nested element </w:t>
      </w:r>
      <w:r w:rsidRPr="005B7138">
        <w:rPr>
          <w:rStyle w:val="ISOCode"/>
        </w:rPr>
        <w:t>&lt;normal_direction/&gt;</w:t>
      </w:r>
      <w:r>
        <w:rPr>
          <w:szCs w:val="24"/>
        </w:rPr>
        <w:t xml:space="preserve">. However, this is not mandatory in order to allow for importing incomplete data. The direction sense of </w:t>
      </w:r>
      <w:r w:rsidRPr="005B7138">
        <w:rPr>
          <w:rStyle w:val="ISOCode"/>
        </w:rPr>
        <w:t>&lt;normal_direction/&gt;</w:t>
      </w:r>
      <w:r>
        <w:rPr>
          <w:szCs w:val="24"/>
        </w:rPr>
        <w:t xml:space="preserve"> is from tool to the flange partner given by attribute </w:t>
      </w:r>
      <w:r w:rsidRPr="005B7138">
        <w:rPr>
          <w:rStyle w:val="ISOCode"/>
        </w:rPr>
        <w:t>clipped_to</w:t>
      </w:r>
      <w:r>
        <w:rPr>
          <w:szCs w:val="24"/>
        </w:rPr>
        <w:t>.</w:t>
      </w:r>
    </w:p>
    <w:p w14:paraId="64498C60" w14:textId="77777777" w:rsidR="006A2DB6" w:rsidRDefault="006A2DB6">
      <w:pPr>
        <w:pStyle w:val="BodyText"/>
        <w:autoSpaceDE w:val="0"/>
        <w:autoSpaceDN w:val="0"/>
        <w:adjustRightInd w:val="0"/>
        <w:rPr>
          <w:szCs w:val="24"/>
        </w:rPr>
      </w:pPr>
      <w:r>
        <w:rPr>
          <w:szCs w:val="24"/>
        </w:rPr>
        <w:t xml:space="preserve">Element </w:t>
      </w:r>
      <w:r w:rsidRPr="005B7138">
        <w:rPr>
          <w:rStyle w:val="ISOCode"/>
        </w:rPr>
        <w:t>&lt;tangential_direction/&gt;</w:t>
      </w:r>
      <w:r>
        <w:rPr>
          <w:szCs w:val="24"/>
        </w:rPr>
        <w:t xml:space="preserve"> denotes direction of (one) maximum clip diameter, perpendicular to </w:t>
      </w:r>
      <w:r w:rsidRPr="005B7138">
        <w:rPr>
          <w:rStyle w:val="ISOCode"/>
        </w:rPr>
        <w:t>&lt;normal_direction/&gt;</w:t>
      </w:r>
      <w:r>
        <w:rPr>
          <w:rStyle w:val="ISOCode"/>
          <w:rFonts w:ascii="Cambria" w:hAnsi="Cambria" w:cs="Times New Roman"/>
          <w:szCs w:val="24"/>
        </w:rPr>
        <w:t>.</w:t>
      </w:r>
      <w:r>
        <w:rPr>
          <w:szCs w:val="24"/>
        </w:rPr>
        <w:t xml:space="preserve"> This gives the local x axis. The </w:t>
      </w:r>
      <w:r w:rsidRPr="005B7138">
        <w:rPr>
          <w:rStyle w:val="ISOCode"/>
        </w:rPr>
        <w:t>&lt;normal_direction/&gt;</w:t>
      </w:r>
      <w:r>
        <w:rPr>
          <w:szCs w:val="24"/>
        </w:rPr>
        <w:t xml:space="preserve"> and </w:t>
      </w:r>
      <w:r w:rsidRPr="005B7138">
        <w:rPr>
          <w:rStyle w:val="ISOCode"/>
        </w:rPr>
        <w:t>&lt;tangential_direction/&gt;</w:t>
      </w:r>
      <w:r>
        <w:rPr>
          <w:szCs w:val="24"/>
        </w:rPr>
        <w:t xml:space="preserve"> elements are described in </w:t>
      </w:r>
      <w:del w:id="841" w:author="LUEJE Claudia" w:date="2024-05-02T19:38:00Z">
        <w:r w:rsidDel="009711D0">
          <w:rPr>
            <w:rStyle w:val="citesec"/>
            <w:szCs w:val="24"/>
          </w:rPr>
          <w:delText>clause </w:delText>
        </w:r>
      </w:del>
      <w:r>
        <w:rPr>
          <w:rStyle w:val="citesec"/>
          <w:szCs w:val="24"/>
        </w:rPr>
        <w:t>9.1.3</w:t>
      </w:r>
      <w:r>
        <w:rPr>
          <w:szCs w:val="24"/>
        </w:rPr>
        <w:t>.</w:t>
      </w:r>
    </w:p>
    <w:p w14:paraId="749B27FF" w14:textId="78013BE4" w:rsidR="006A2DB6" w:rsidRDefault="006A2DB6">
      <w:pPr>
        <w:pStyle w:val="BodyText"/>
        <w:autoSpaceDE w:val="0"/>
        <w:autoSpaceDN w:val="0"/>
        <w:adjustRightInd w:val="0"/>
        <w:rPr>
          <w:szCs w:val="24"/>
        </w:rPr>
      </w:pPr>
      <w:r>
        <w:rPr>
          <w:szCs w:val="24"/>
        </w:rPr>
        <w:t xml:space="preserve">The element </w:t>
      </w:r>
      <w:r w:rsidRPr="005B7138">
        <w:rPr>
          <w:rStyle w:val="ISOCode"/>
        </w:rPr>
        <w:t>&lt;clip/&gt;</w:t>
      </w:r>
      <w:r>
        <w:rPr>
          <w:szCs w:val="24"/>
        </w:rPr>
        <w:t xml:space="preserve"> allows for following nested elements (</w:t>
      </w:r>
      <w:ins w:id="842" w:author="LUEJE Claudia" w:date="2024-05-02T19:38:00Z">
        <w:r w:rsidR="009711D0">
          <w:rPr>
            <w:szCs w:val="24"/>
          </w:rPr>
          <w:t xml:space="preserve">see </w:t>
        </w:r>
      </w:ins>
      <w:r w:rsidR="009C3FFA">
        <w:rPr>
          <w:rStyle w:val="citetbl"/>
          <w:szCs w:val="24"/>
        </w:rPr>
        <w:t>Table </w:t>
      </w:r>
      <w:r>
        <w:rPr>
          <w:rStyle w:val="citetbl"/>
          <w:szCs w:val="24"/>
        </w:rPr>
        <w:t>72</w:t>
      </w:r>
      <w:r>
        <w:rPr>
          <w:szCs w:val="24"/>
        </w:rPr>
        <w:t>):</w:t>
      </w:r>
    </w:p>
    <w:p w14:paraId="7F5A5BC4" w14:textId="20F501BC" w:rsidR="006A2DB6" w:rsidRDefault="009C3FFA">
      <w:pPr>
        <w:pStyle w:val="Tabletitle"/>
        <w:autoSpaceDE w:val="0"/>
        <w:autoSpaceDN w:val="0"/>
        <w:adjustRightInd w:val="0"/>
        <w:outlineLvl w:val="0"/>
        <w:rPr>
          <w:szCs w:val="24"/>
        </w:rPr>
      </w:pPr>
      <w:r>
        <w:rPr>
          <w:szCs w:val="24"/>
        </w:rPr>
        <w:t>Table </w:t>
      </w:r>
      <w:r w:rsidR="006A2DB6">
        <w:rPr>
          <w:szCs w:val="24"/>
        </w:rPr>
        <w:t xml:space="preserve">72 — Nested elements of element </w:t>
      </w:r>
      <w:r w:rsidR="006A2DB6" w:rsidRPr="005B7138">
        <w:rPr>
          <w:rStyle w:val="ISOCode"/>
        </w:rPr>
        <w:t>&lt;clip/&gt;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59B7B6C8" w14:textId="77777777" w:rsidTr="00A755EB">
        <w:trPr>
          <w:cantSplit/>
          <w:tblHeader/>
          <w:jc w:val="center"/>
        </w:trPr>
        <w:tc>
          <w:tcPr>
            <w:tcW w:w="2111" w:type="dxa"/>
            <w:tcBorders>
              <w:top w:val="single" w:sz="12" w:space="0" w:color="auto"/>
              <w:bottom w:val="single" w:sz="12" w:space="0" w:color="auto"/>
            </w:tcBorders>
            <w:shd w:val="clear" w:color="auto" w:fill="F3F3F3"/>
            <w:vAlign w:val="bottom"/>
          </w:tcPr>
          <w:p w14:paraId="5C2E585B" w14:textId="62639BD4" w:rsidR="006A2DB6" w:rsidRPr="00EC4DAD" w:rsidRDefault="006A2DB6" w:rsidP="006A2DB6">
            <w:pPr>
              <w:pStyle w:val="Tableheader"/>
              <w:autoSpaceDE w:val="0"/>
              <w:autoSpaceDN w:val="0"/>
              <w:adjustRightInd w:val="0"/>
              <w:jc w:val="both"/>
              <w:rPr>
                <w:b/>
              </w:rPr>
            </w:pPr>
            <w:r w:rsidRPr="00EC4DAD">
              <w:rPr>
                <w:b/>
                <w:szCs w:val="24"/>
              </w:rPr>
              <w:t xml:space="preserve">Nested </w:t>
            </w:r>
            <w:ins w:id="843" w:author="LUEJE Claudia" w:date="2024-05-02T19:38:00Z">
              <w:r w:rsidR="009711D0">
                <w:rPr>
                  <w:b/>
                  <w:szCs w:val="24"/>
                </w:rPr>
                <w:t>e</w:t>
              </w:r>
            </w:ins>
            <w:del w:id="844" w:author="LUEJE Claudia" w:date="2024-05-02T19:38:00Z">
              <w:r w:rsidRPr="00EC4DAD" w:rsidDel="009711D0">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9007006" w14:textId="4E44DA43"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0D695A3" w14:textId="58BB59C3"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633740A4" w14:textId="2E92F130"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FF79427" w14:textId="77777777" w:rsidTr="00A755EB">
        <w:trPr>
          <w:cantSplit/>
          <w:jc w:val="center"/>
        </w:trPr>
        <w:tc>
          <w:tcPr>
            <w:tcW w:w="2111" w:type="dxa"/>
            <w:tcBorders>
              <w:top w:val="single" w:sz="12" w:space="0" w:color="auto"/>
            </w:tcBorders>
            <w:vAlign w:val="bottom"/>
          </w:tcPr>
          <w:p w14:paraId="77EC0360" w14:textId="6AD3ACFC"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344A6938" w14:textId="4197FE4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25B36030" w14:textId="5C97F96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6D7DD8EB" w14:textId="017FF9F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7F383A7" w14:textId="77777777" w:rsidTr="00A755EB">
        <w:trPr>
          <w:cantSplit/>
          <w:jc w:val="center"/>
        </w:trPr>
        <w:tc>
          <w:tcPr>
            <w:tcW w:w="2111" w:type="dxa"/>
            <w:tcBorders>
              <w:bottom w:val="single" w:sz="12" w:space="0" w:color="auto"/>
            </w:tcBorders>
            <w:vAlign w:val="bottom"/>
          </w:tcPr>
          <w:p w14:paraId="27FB5B7C" w14:textId="1DF76560"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70F16A2D" w14:textId="4FF2C7A1"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78834125" w14:textId="2E2E5AC2"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5E6731EF" w14:textId="5AABBC61" w:rsidR="006A2DB6" w:rsidRPr="006A2DB6" w:rsidRDefault="006A2DB6" w:rsidP="006A2DB6">
            <w:pPr>
              <w:pStyle w:val="Tablebody"/>
              <w:autoSpaceDE w:val="0"/>
              <w:autoSpaceDN w:val="0"/>
              <w:adjustRightInd w:val="0"/>
              <w:jc w:val="both"/>
            </w:pPr>
            <w:r w:rsidRPr="006A2DB6">
              <w:rPr>
                <w:szCs w:val="24"/>
              </w:rPr>
              <w:t>-</w:t>
            </w:r>
          </w:p>
        </w:tc>
      </w:tr>
    </w:tbl>
    <w:p w14:paraId="3A564DAE" w14:textId="3F187A9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45" w:author="LUEJE Claudia" w:date="2024-05-02T19:38:00Z">
        <w:r w:rsidR="009711D0">
          <w:rPr>
            <w:szCs w:val="24"/>
          </w:rPr>
          <w:t>XAMPLE</w:t>
        </w:r>
      </w:ins>
      <w:del w:id="846" w:author="LUEJE Claudia" w:date="2024-05-02T19:38:00Z">
        <w:r w:rsidDel="009711D0">
          <w:rPr>
            <w:szCs w:val="24"/>
          </w:rPr>
          <w:delText>xample</w:delText>
        </w:r>
      </w:del>
      <w:r w:rsidR="00512DC1">
        <w:rPr>
          <w:szCs w:val="24"/>
        </w:rPr>
        <w:tab/>
        <w:t> </w:t>
      </w:r>
    </w:p>
    <w:p w14:paraId="1BEEE4B4" w14:textId="793E3CF8"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label="CLIP_1001"&gt;</w:t>
      </w:r>
    </w:p>
    <w:p w14:paraId="36C894B9" w14:textId="5B18D8A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&lt;clip clipped_to="1" attachment_type="push into round hole" hole_diameter="8.0" hole_length="12.0" pin_diameter="10.0" pin_length="10.0" material="polyamid"&gt;</w:t>
      </w:r>
    </w:p>
    <w:p w14:paraId="47FE540C" w14:textId="06F8DE7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szCs w:val="24"/>
          <w:lang w:val="fr-CH"/>
        </w:rPr>
        <w:t>&lt;normal_direction x="0" y="0" z="-10"/&gt;</w:t>
      </w:r>
    </w:p>
    <w:p w14:paraId="02EB3E35" w14:textId="254CABAE" w:rsidR="006A2DB6" w:rsidRPr="00F5203F"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B7138">
        <w:rPr>
          <w:b/>
          <w:szCs w:val="24"/>
          <w:lang w:val="fr-CH"/>
        </w:rPr>
        <w:t xml:space="preserve">      </w:t>
      </w:r>
      <w:r>
        <w:rPr>
          <w:b/>
          <w:szCs w:val="24"/>
          <w:lang w:val="fr-CH"/>
        </w:rPr>
        <w:t xml:space="preserve">   </w:t>
      </w:r>
      <w:r w:rsidR="006A2DB6" w:rsidRPr="00F5203F">
        <w:rPr>
          <w:szCs w:val="24"/>
          <w:lang w:val="fr-CH"/>
        </w:rPr>
        <w:t>&lt;tangential_direction x="0" y="10" z="0"/&gt;</w:t>
      </w:r>
    </w:p>
    <w:p w14:paraId="15BE35AC" w14:textId="7814AEC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szCs w:val="24"/>
        </w:rPr>
        <w:t>&lt;/clip&gt;</w:t>
      </w:r>
    </w:p>
    <w:p w14:paraId="3D1DC6BA" w14:textId="4C812E61"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&lt;loc&gt; 1645.83 821.145 616.585 &lt;/loc&gt;</w:t>
      </w:r>
    </w:p>
    <w:p w14:paraId="3A5DA3BD" w14:textId="12DD1A47"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55F5F28" w14:textId="58730B06"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26D23EAD" w14:textId="507ABDD2"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ABB2EB7" w14:textId="4628DB74" w:rsidR="006A2DB6"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2877CEE1" w14:textId="17484A22" w:rsidR="005B7138" w:rsidRDefault="005B713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FC0157"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Nails</w:t>
      </w:r>
    </w:p>
    <w:p w14:paraId="43CC3ECC" w14:textId="5A7DCB85" w:rsidR="006A2DB6" w:rsidRDefault="006A2DB6">
      <w:pPr>
        <w:pStyle w:val="BodyText"/>
        <w:autoSpaceDE w:val="0"/>
        <w:autoSpaceDN w:val="0"/>
        <w:adjustRightInd w:val="0"/>
        <w:rPr>
          <w:szCs w:val="24"/>
        </w:rPr>
      </w:pPr>
      <w:r>
        <w:rPr>
          <w:szCs w:val="24"/>
        </w:rPr>
        <w:t xml:space="preserve">Nailing is a rather old joining method. However, with optimized nail shapes and high velocity application, it still addresses modern requirements, especially if non-steel materials are involved. The components, which are connected by this type of connector, may consist of steel, aluminium, magnesium, or plastic. </w:t>
      </w:r>
      <w:r w:rsidR="002F3F18">
        <w:rPr>
          <w:rStyle w:val="citefig"/>
          <w:szCs w:val="24"/>
        </w:rPr>
        <w:t>Figure </w:t>
      </w:r>
      <w:r>
        <w:rPr>
          <w:rStyle w:val="citefig"/>
          <w:szCs w:val="24"/>
        </w:rPr>
        <w:t>38</w:t>
      </w:r>
      <w:r>
        <w:rPr>
          <w:szCs w:val="24"/>
        </w:rPr>
        <w:t xml:space="preserve"> shows an example of the cross section of an applied nail:</w:t>
      </w:r>
    </w:p>
    <w:p w14:paraId="0D91E9E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8329_ed1fig38.EPS</w:t>
      </w:r>
    </w:p>
    <w:p w14:paraId="31C836C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936FFA" w14:textId="77777777" w:rsidTr="00A755EB">
        <w:tc>
          <w:tcPr>
            <w:tcW w:w="397" w:type="dxa"/>
          </w:tcPr>
          <w:p w14:paraId="0D7047A7" w14:textId="2F6BD9A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2779969B" w14:textId="1FB6760E" w:rsidR="006A2DB6" w:rsidRPr="00EC4DAD"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47" w:author="LUEJE Claudia" w:date="2024-05-02T19:39:00Z">
              <w:r>
                <w:rPr>
                  <w:szCs w:val="24"/>
                </w:rPr>
                <w:t>p</w:t>
              </w:r>
            </w:ins>
            <w:del w:id="848" w:author="LUEJE Claudia" w:date="2024-05-02T19:39:00Z">
              <w:r w:rsidRPr="00EC4DAD" w:rsidDel="007B69E3">
                <w:rPr>
                  <w:szCs w:val="24"/>
                </w:rPr>
                <w:delText>P</w:delText>
              </w:r>
            </w:del>
            <w:r w:rsidR="006A2DB6" w:rsidRPr="00EC4DAD">
              <w:rPr>
                <w:szCs w:val="24"/>
              </w:rPr>
              <w:t>unch</w:t>
            </w:r>
          </w:p>
        </w:tc>
      </w:tr>
      <w:tr w:rsidR="006A2DB6" w14:paraId="76A5A9B2" w14:textId="77777777" w:rsidTr="00A755EB">
        <w:tc>
          <w:tcPr>
            <w:tcW w:w="397" w:type="dxa"/>
          </w:tcPr>
          <w:p w14:paraId="793BC872" w14:textId="4B476E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585BCB9" w14:textId="7CBEC0F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blank holder</w:t>
            </w:r>
          </w:p>
        </w:tc>
      </w:tr>
      <w:tr w:rsidR="006A2DB6" w14:paraId="7856A634" w14:textId="77777777" w:rsidTr="00A755EB">
        <w:tc>
          <w:tcPr>
            <w:tcW w:w="397" w:type="dxa"/>
          </w:tcPr>
          <w:p w14:paraId="4C6BFD1C" w14:textId="2653A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65DA074B" w14:textId="335E00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joined sheet</w:t>
            </w:r>
          </w:p>
        </w:tc>
      </w:tr>
      <w:tr w:rsidR="006A2DB6" w14:paraId="3409B10E" w14:textId="77777777" w:rsidTr="00A755EB">
        <w:tc>
          <w:tcPr>
            <w:tcW w:w="397" w:type="dxa"/>
          </w:tcPr>
          <w:p w14:paraId="2F33108D" w14:textId="467C301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550ECE35" w14:textId="3F01A6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base part</w:t>
            </w:r>
          </w:p>
        </w:tc>
      </w:tr>
      <w:tr w:rsidR="006A2DB6" w14:paraId="057EDC69" w14:textId="77777777" w:rsidTr="00A755EB">
        <w:tc>
          <w:tcPr>
            <w:tcW w:w="397" w:type="dxa"/>
          </w:tcPr>
          <w:p w14:paraId="72DA2BD7" w14:textId="2A2187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6D0DB6E" w14:textId="35DBC623"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49" w:author="LUEJE Claudia" w:date="2024-05-02T19:39:00Z">
              <w:r>
                <w:rPr>
                  <w:szCs w:val="24"/>
                </w:rPr>
                <w:t>n</w:t>
              </w:r>
            </w:ins>
            <w:del w:id="850" w:author="LUEJE Claudia" w:date="2024-05-02T19:39:00Z">
              <w:r w:rsidRPr="006A2DB6" w:rsidDel="007B69E3">
                <w:rPr>
                  <w:szCs w:val="24"/>
                </w:rPr>
                <w:delText>N</w:delText>
              </w:r>
            </w:del>
            <w:r w:rsidR="006A2DB6" w:rsidRPr="006A2DB6">
              <w:rPr>
                <w:szCs w:val="24"/>
              </w:rPr>
              <w:t>ail</w:t>
            </w:r>
          </w:p>
        </w:tc>
      </w:tr>
    </w:tbl>
    <w:p w14:paraId="627998E3" w14:textId="1B80160E" w:rsidR="006A2DB6" w:rsidRDefault="002F3F18">
      <w:pPr>
        <w:pStyle w:val="Figuretitle0"/>
        <w:autoSpaceDE w:val="0"/>
        <w:autoSpaceDN w:val="0"/>
        <w:adjustRightInd w:val="0"/>
        <w:outlineLvl w:val="0"/>
        <w:rPr>
          <w:szCs w:val="24"/>
        </w:rPr>
      </w:pPr>
      <w:r>
        <w:rPr>
          <w:szCs w:val="24"/>
        </w:rPr>
        <w:t>Figure </w:t>
      </w:r>
      <w:r w:rsidR="006A2DB6">
        <w:rPr>
          <w:szCs w:val="24"/>
        </w:rPr>
        <w:t>38 — Cross</w:t>
      </w:r>
      <w:ins w:id="851" w:author="LUEJE Claudia" w:date="2024-05-02T19:39:00Z">
        <w:r w:rsidR="007B69E3">
          <w:rPr>
            <w:szCs w:val="24"/>
          </w:rPr>
          <w:t>-s</w:t>
        </w:r>
      </w:ins>
      <w:del w:id="852" w:author="LUEJE Claudia" w:date="2024-05-02T19:39:00Z">
        <w:r w:rsidR="006A2DB6" w:rsidDel="007B69E3">
          <w:rPr>
            <w:szCs w:val="24"/>
          </w:rPr>
          <w:delText xml:space="preserve"> S</w:delText>
        </w:r>
      </w:del>
      <w:r w:rsidR="006A2DB6">
        <w:rPr>
          <w:szCs w:val="24"/>
        </w:rPr>
        <w:t>ection of a nail joint connecting two sheets</w:t>
      </w:r>
    </w:p>
    <w:p w14:paraId="6DEB1CBF" w14:textId="0C57BCAC" w:rsidR="006A2DB6" w:rsidRDefault="006A2DB6">
      <w:pPr>
        <w:pStyle w:val="BodyText"/>
        <w:autoSpaceDE w:val="0"/>
        <w:autoSpaceDN w:val="0"/>
        <w:adjustRightInd w:val="0"/>
        <w:rPr>
          <w:szCs w:val="24"/>
        </w:rPr>
      </w:pPr>
      <w:r>
        <w:rPr>
          <w:szCs w:val="24"/>
        </w:rPr>
        <w:t xml:space="preserve">A nail is denoted by an element </w:t>
      </w:r>
      <w:r w:rsidRPr="005733B2">
        <w:rPr>
          <w:rStyle w:val="ISOCode"/>
        </w:rPr>
        <w:t>&lt;nail/&gt;</w:t>
      </w:r>
      <w:r>
        <w:rPr>
          <w:szCs w:val="24"/>
        </w:rPr>
        <w:t xml:space="preserve">. This element is described completely by its attributes and nested elements, see </w:t>
      </w:r>
      <w:r w:rsidR="009C3FFA">
        <w:rPr>
          <w:rStyle w:val="citetbl"/>
          <w:szCs w:val="24"/>
        </w:rPr>
        <w:t>Table </w:t>
      </w:r>
      <w:r>
        <w:rPr>
          <w:rStyle w:val="citetbl"/>
          <w:szCs w:val="24"/>
        </w:rPr>
        <w:t>73</w:t>
      </w:r>
      <w:r>
        <w:rPr>
          <w:szCs w:val="24"/>
        </w:rPr>
        <w:t>:</w:t>
      </w:r>
    </w:p>
    <w:p w14:paraId="6FBAB4E2" w14:textId="6A402F7C" w:rsidR="006A2DB6" w:rsidRDefault="009C3FFA">
      <w:pPr>
        <w:pStyle w:val="Tabletitle"/>
        <w:autoSpaceDE w:val="0"/>
        <w:autoSpaceDN w:val="0"/>
        <w:adjustRightInd w:val="0"/>
        <w:outlineLvl w:val="0"/>
        <w:rPr>
          <w:szCs w:val="24"/>
        </w:rPr>
      </w:pPr>
      <w:r>
        <w:rPr>
          <w:szCs w:val="24"/>
        </w:rPr>
        <w:t>Table </w:t>
      </w:r>
      <w:r w:rsidR="006A2DB6">
        <w:rPr>
          <w:szCs w:val="24"/>
        </w:rPr>
        <w:t xml:space="preserve">73 — Nested elements of </w:t>
      </w:r>
      <w:r w:rsidR="006A2DB6" w:rsidRPr="005733B2">
        <w:rPr>
          <w:rStyle w:val="ISOCode"/>
        </w:rPr>
        <w:t>&lt;connection_0d/&gt;</w:t>
      </w:r>
      <w:r w:rsidR="006A2DB6">
        <w:rPr>
          <w:szCs w:val="24"/>
        </w:rPr>
        <w:t xml:space="preserve"> for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559"/>
        <w:gridCol w:w="1276"/>
        <w:gridCol w:w="3526"/>
      </w:tblGrid>
      <w:tr w:rsidR="006A2DB6" w:rsidRPr="00EC4DAD" w14:paraId="4D02E281" w14:textId="77777777" w:rsidTr="000F3B7D">
        <w:trPr>
          <w:cantSplit/>
          <w:trHeight w:val="325"/>
          <w:tblHeader/>
          <w:jc w:val="center"/>
        </w:trPr>
        <w:tc>
          <w:tcPr>
            <w:tcW w:w="2111" w:type="dxa"/>
            <w:tcBorders>
              <w:top w:val="single" w:sz="12" w:space="0" w:color="auto"/>
              <w:bottom w:val="single" w:sz="12" w:space="0" w:color="auto"/>
            </w:tcBorders>
            <w:shd w:val="clear" w:color="auto" w:fill="F3F3F3"/>
            <w:vAlign w:val="bottom"/>
          </w:tcPr>
          <w:p w14:paraId="4B1E8CA3" w14:textId="1DAE8CB6" w:rsidR="006A2DB6" w:rsidRPr="00EC4DAD" w:rsidRDefault="006A2DB6" w:rsidP="006A2DB6">
            <w:pPr>
              <w:pStyle w:val="Tableheader"/>
              <w:autoSpaceDE w:val="0"/>
              <w:autoSpaceDN w:val="0"/>
              <w:adjustRightInd w:val="0"/>
              <w:jc w:val="both"/>
              <w:rPr>
                <w:b/>
              </w:rPr>
            </w:pPr>
            <w:r w:rsidRPr="00EC4DAD">
              <w:rPr>
                <w:b/>
                <w:szCs w:val="24"/>
              </w:rPr>
              <w:t xml:space="preserve">Nested </w:t>
            </w:r>
            <w:ins w:id="853" w:author="LUEJE Claudia" w:date="2024-05-02T19:39:00Z">
              <w:r w:rsidR="007B69E3">
                <w:rPr>
                  <w:b/>
                  <w:szCs w:val="24"/>
                </w:rPr>
                <w:t>e</w:t>
              </w:r>
            </w:ins>
            <w:del w:id="854" w:author="LUEJE Claudia" w:date="2024-05-02T19:39:00Z">
              <w:r w:rsidRPr="00EC4DAD" w:rsidDel="007B69E3">
                <w:rPr>
                  <w:b/>
                  <w:szCs w:val="24"/>
                </w:rPr>
                <w:delText>E</w:delText>
              </w:r>
            </w:del>
            <w:r w:rsidRPr="00EC4DAD">
              <w:rPr>
                <w:b/>
                <w:szCs w:val="24"/>
              </w:rPr>
              <w:t>lements</w:t>
            </w:r>
          </w:p>
        </w:tc>
        <w:tc>
          <w:tcPr>
            <w:tcW w:w="1559" w:type="dxa"/>
            <w:tcBorders>
              <w:top w:val="single" w:sz="12" w:space="0" w:color="auto"/>
              <w:bottom w:val="single" w:sz="12" w:space="0" w:color="auto"/>
            </w:tcBorders>
            <w:shd w:val="clear" w:color="auto" w:fill="F3F3F3"/>
            <w:vAlign w:val="bottom"/>
          </w:tcPr>
          <w:p w14:paraId="6E061FFB" w14:textId="5CA91318"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C05C70F" w14:textId="63D379F9" w:rsidR="006A2DB6" w:rsidRPr="00EC4DAD" w:rsidRDefault="006A2DB6" w:rsidP="006A2DB6">
            <w:pPr>
              <w:pStyle w:val="Tableheader"/>
              <w:autoSpaceDE w:val="0"/>
              <w:autoSpaceDN w:val="0"/>
              <w:adjustRightInd w:val="0"/>
              <w:jc w:val="both"/>
              <w:rPr>
                <w:b/>
              </w:rPr>
            </w:pPr>
            <w:r w:rsidRPr="00EC4DAD">
              <w:rPr>
                <w:b/>
                <w:szCs w:val="24"/>
              </w:rPr>
              <w:t>Use</w:t>
            </w:r>
          </w:p>
        </w:tc>
        <w:tc>
          <w:tcPr>
            <w:tcW w:w="3526" w:type="dxa"/>
            <w:tcBorders>
              <w:top w:val="single" w:sz="12" w:space="0" w:color="auto"/>
              <w:bottom w:val="single" w:sz="12" w:space="0" w:color="auto"/>
            </w:tcBorders>
            <w:shd w:val="clear" w:color="auto" w:fill="F3F3F3"/>
            <w:vAlign w:val="bottom"/>
          </w:tcPr>
          <w:p w14:paraId="04B2736D" w14:textId="13F2658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F682DC0" w14:textId="77777777" w:rsidTr="000F3B7D">
        <w:trPr>
          <w:cantSplit/>
          <w:jc w:val="center"/>
        </w:trPr>
        <w:tc>
          <w:tcPr>
            <w:tcW w:w="2111" w:type="dxa"/>
            <w:tcBorders>
              <w:top w:val="single" w:sz="12" w:space="0" w:color="auto"/>
            </w:tcBorders>
            <w:vAlign w:val="bottom"/>
          </w:tcPr>
          <w:p w14:paraId="02B85AC4" w14:textId="56E9816A" w:rsidR="006A2DB6" w:rsidRPr="006A2DB6" w:rsidRDefault="006A2DB6" w:rsidP="006A2DB6">
            <w:pPr>
              <w:pStyle w:val="Tablebody"/>
              <w:autoSpaceDE w:val="0"/>
              <w:autoSpaceDN w:val="0"/>
              <w:adjustRightInd w:val="0"/>
              <w:jc w:val="both"/>
            </w:pPr>
            <w:r w:rsidRPr="006A2DB6">
              <w:rPr>
                <w:szCs w:val="24"/>
              </w:rPr>
              <w:t>nail</w:t>
            </w:r>
          </w:p>
        </w:tc>
        <w:tc>
          <w:tcPr>
            <w:tcW w:w="1559" w:type="dxa"/>
            <w:tcBorders>
              <w:top w:val="single" w:sz="12" w:space="0" w:color="auto"/>
            </w:tcBorders>
            <w:vAlign w:val="bottom"/>
          </w:tcPr>
          <w:p w14:paraId="757EB3E4" w14:textId="6BDB6467"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8C835DB" w14:textId="162D1DD5"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top w:val="single" w:sz="12" w:space="0" w:color="auto"/>
            </w:tcBorders>
            <w:vAlign w:val="bottom"/>
          </w:tcPr>
          <w:p w14:paraId="53C6DF0F" w14:textId="692AD46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E362B6" w14:textId="77777777" w:rsidTr="000F3B7D">
        <w:trPr>
          <w:cantSplit/>
          <w:jc w:val="center"/>
        </w:trPr>
        <w:tc>
          <w:tcPr>
            <w:tcW w:w="2111" w:type="dxa"/>
            <w:vAlign w:val="bottom"/>
          </w:tcPr>
          <w:p w14:paraId="2AAFD66C" w14:textId="39D6C6C2" w:rsidR="006A2DB6" w:rsidRPr="006A2DB6" w:rsidRDefault="006A2DB6" w:rsidP="006A2DB6">
            <w:pPr>
              <w:pStyle w:val="Tablebody"/>
              <w:autoSpaceDE w:val="0"/>
              <w:autoSpaceDN w:val="0"/>
              <w:adjustRightInd w:val="0"/>
              <w:jc w:val="both"/>
            </w:pPr>
            <w:r w:rsidRPr="006A2DB6">
              <w:rPr>
                <w:szCs w:val="24"/>
              </w:rPr>
              <w:t>loc</w:t>
            </w:r>
          </w:p>
        </w:tc>
        <w:tc>
          <w:tcPr>
            <w:tcW w:w="1559" w:type="dxa"/>
            <w:vAlign w:val="bottom"/>
          </w:tcPr>
          <w:p w14:paraId="36C1C580" w14:textId="6953E4D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42C2984A" w14:textId="61731FC8" w:rsidR="006A2DB6" w:rsidRPr="006A2DB6" w:rsidRDefault="006A2DB6" w:rsidP="006A2DB6">
            <w:pPr>
              <w:pStyle w:val="Tablebody"/>
              <w:autoSpaceDE w:val="0"/>
              <w:autoSpaceDN w:val="0"/>
              <w:adjustRightInd w:val="0"/>
              <w:jc w:val="both"/>
            </w:pPr>
            <w:r w:rsidRPr="006A2DB6">
              <w:rPr>
                <w:szCs w:val="24"/>
              </w:rPr>
              <w:t>Required</w:t>
            </w:r>
          </w:p>
        </w:tc>
        <w:tc>
          <w:tcPr>
            <w:tcW w:w="3526" w:type="dxa"/>
            <w:vAlign w:val="bottom"/>
          </w:tcPr>
          <w:p w14:paraId="3E593217" w14:textId="527B8C4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5BC3010" w14:textId="77777777" w:rsidTr="000F3B7D">
        <w:trPr>
          <w:cantSplit/>
          <w:jc w:val="center"/>
        </w:trPr>
        <w:tc>
          <w:tcPr>
            <w:tcW w:w="2111" w:type="dxa"/>
            <w:vAlign w:val="bottom"/>
          </w:tcPr>
          <w:p w14:paraId="744ECF75" w14:textId="46A0A3AD" w:rsidR="006A2DB6" w:rsidRPr="006A2DB6" w:rsidRDefault="006A2DB6" w:rsidP="006A2DB6">
            <w:pPr>
              <w:pStyle w:val="Tablebody"/>
              <w:autoSpaceDE w:val="0"/>
              <w:autoSpaceDN w:val="0"/>
              <w:adjustRightInd w:val="0"/>
              <w:jc w:val="both"/>
            </w:pPr>
            <w:r w:rsidRPr="006A2DB6">
              <w:rPr>
                <w:szCs w:val="24"/>
              </w:rPr>
              <w:t>appdata</w:t>
            </w:r>
          </w:p>
        </w:tc>
        <w:tc>
          <w:tcPr>
            <w:tcW w:w="1559" w:type="dxa"/>
            <w:vAlign w:val="bottom"/>
          </w:tcPr>
          <w:p w14:paraId="0E79B8B6" w14:textId="5471D06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EAFE5AC" w14:textId="756FECD6"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6D0AE33B" w14:textId="6C545824" w:rsidR="006A2DB6" w:rsidRPr="006A2DB6" w:rsidRDefault="006A2DB6" w:rsidP="006A2DB6">
            <w:pPr>
              <w:pStyle w:val="Tablebody"/>
              <w:autoSpaceDE w:val="0"/>
              <w:autoSpaceDN w:val="0"/>
              <w:adjustRightInd w:val="0"/>
              <w:jc w:val="both"/>
            </w:pPr>
            <w:r w:rsidRPr="006A2DB6">
              <w:rPr>
                <w:szCs w:val="24"/>
              </w:rPr>
              <w:t xml:space="preserve">See </w:t>
            </w:r>
            <w:del w:id="855" w:author="LUEJE Claudia" w:date="2024-05-02T19:39:00Z">
              <w:r w:rsidRPr="006A2DB6" w:rsidDel="007B69E3">
                <w:rPr>
                  <w:rStyle w:val="citesec"/>
                  <w:szCs w:val="24"/>
                </w:rPr>
                <w:delText>clause </w:delText>
              </w:r>
            </w:del>
            <w:r w:rsidRPr="006A2DB6">
              <w:rPr>
                <w:rStyle w:val="citesec"/>
                <w:szCs w:val="24"/>
              </w:rPr>
              <w:t>7.3.2</w:t>
            </w:r>
            <w:r w:rsidRPr="006A2DB6">
              <w:rPr>
                <w:szCs w:val="24"/>
              </w:rPr>
              <w:t>.</w:t>
            </w:r>
          </w:p>
        </w:tc>
      </w:tr>
      <w:tr w:rsidR="006A2DB6" w:rsidRPr="00F54804" w14:paraId="7FE0AB72" w14:textId="77777777" w:rsidTr="000F3B7D">
        <w:trPr>
          <w:cantSplit/>
          <w:jc w:val="center"/>
        </w:trPr>
        <w:tc>
          <w:tcPr>
            <w:tcW w:w="2111" w:type="dxa"/>
            <w:vAlign w:val="bottom"/>
          </w:tcPr>
          <w:p w14:paraId="2F8CC9BA" w14:textId="689FD9DD" w:rsidR="006A2DB6" w:rsidRPr="006A2DB6" w:rsidRDefault="006A2DB6" w:rsidP="006A2DB6">
            <w:pPr>
              <w:pStyle w:val="Tablebody"/>
              <w:autoSpaceDE w:val="0"/>
              <w:autoSpaceDN w:val="0"/>
              <w:adjustRightInd w:val="0"/>
              <w:jc w:val="both"/>
            </w:pPr>
            <w:r w:rsidRPr="006A2DB6">
              <w:rPr>
                <w:szCs w:val="24"/>
              </w:rPr>
              <w:t>femdata</w:t>
            </w:r>
          </w:p>
        </w:tc>
        <w:tc>
          <w:tcPr>
            <w:tcW w:w="1559" w:type="dxa"/>
            <w:vAlign w:val="bottom"/>
          </w:tcPr>
          <w:p w14:paraId="4723BE56" w14:textId="360B9820" w:rsidR="006A2DB6" w:rsidRPr="006A2DB6" w:rsidDel="004133FC" w:rsidRDefault="006A2DB6" w:rsidP="006A2DB6">
            <w:pPr>
              <w:pStyle w:val="Tablebody"/>
              <w:autoSpaceDE w:val="0"/>
              <w:autoSpaceDN w:val="0"/>
              <w:adjustRightInd w:val="0"/>
              <w:jc w:val="both"/>
            </w:pPr>
            <w:r w:rsidRPr="006A2DB6">
              <w:rPr>
                <w:szCs w:val="24"/>
              </w:rPr>
              <w:t>1</w:t>
            </w:r>
          </w:p>
        </w:tc>
        <w:tc>
          <w:tcPr>
            <w:tcW w:w="1276" w:type="dxa"/>
            <w:vAlign w:val="bottom"/>
          </w:tcPr>
          <w:p w14:paraId="4149B3F2" w14:textId="30E4BC6B" w:rsidR="006A2DB6" w:rsidRPr="006A2DB6" w:rsidRDefault="006A2DB6" w:rsidP="006A2DB6">
            <w:pPr>
              <w:pStyle w:val="Tablebody"/>
              <w:autoSpaceDE w:val="0"/>
              <w:autoSpaceDN w:val="0"/>
              <w:adjustRightInd w:val="0"/>
              <w:jc w:val="both"/>
            </w:pPr>
            <w:r w:rsidRPr="006A2DB6">
              <w:rPr>
                <w:szCs w:val="24"/>
              </w:rPr>
              <w:t>Optional</w:t>
            </w:r>
          </w:p>
        </w:tc>
        <w:tc>
          <w:tcPr>
            <w:tcW w:w="3526" w:type="dxa"/>
            <w:vAlign w:val="bottom"/>
          </w:tcPr>
          <w:p w14:paraId="4389286D" w14:textId="11282F91" w:rsidR="006A2DB6" w:rsidRPr="006A2DB6" w:rsidRDefault="006A2DB6" w:rsidP="006A2DB6">
            <w:pPr>
              <w:pStyle w:val="Tablebody"/>
              <w:autoSpaceDE w:val="0"/>
              <w:autoSpaceDN w:val="0"/>
              <w:adjustRightInd w:val="0"/>
              <w:jc w:val="both"/>
            </w:pPr>
            <w:r w:rsidRPr="006A2DB6">
              <w:rPr>
                <w:szCs w:val="24"/>
              </w:rPr>
              <w:t xml:space="preserve">See </w:t>
            </w:r>
            <w:del w:id="856" w:author="LUEJE Claudia" w:date="2024-05-02T19:39:00Z">
              <w:r w:rsidRPr="00F5203F" w:rsidDel="007B69E3">
                <w:rPr>
                  <w:rStyle w:val="citesec"/>
                </w:rPr>
                <w:delText>clause </w:delText>
              </w:r>
            </w:del>
            <w:r w:rsidRPr="00F5203F">
              <w:rPr>
                <w:rStyle w:val="citesec"/>
              </w:rPr>
              <w:t>7.3.3</w:t>
            </w:r>
            <w:r w:rsidRPr="006A2DB6">
              <w:rPr>
                <w:szCs w:val="24"/>
              </w:rPr>
              <w:t>.</w:t>
            </w:r>
          </w:p>
        </w:tc>
      </w:tr>
      <w:tr w:rsidR="006A2DB6" w:rsidRPr="00F54804" w14:paraId="2BEAD712" w14:textId="77777777" w:rsidTr="000F3B7D">
        <w:trPr>
          <w:cantSplit/>
          <w:jc w:val="center"/>
        </w:trPr>
        <w:tc>
          <w:tcPr>
            <w:tcW w:w="2111" w:type="dxa"/>
            <w:tcBorders>
              <w:bottom w:val="single" w:sz="12" w:space="0" w:color="auto"/>
            </w:tcBorders>
          </w:tcPr>
          <w:p w14:paraId="691E2A0D" w14:textId="0B8D8976" w:rsidR="006A2DB6" w:rsidRPr="006A2DB6" w:rsidRDefault="006A2DB6" w:rsidP="006A2DB6">
            <w:pPr>
              <w:pStyle w:val="Tablebody"/>
              <w:autoSpaceDE w:val="0"/>
              <w:autoSpaceDN w:val="0"/>
              <w:adjustRightInd w:val="0"/>
              <w:jc w:val="both"/>
            </w:pPr>
            <w:r w:rsidRPr="006A2DB6">
              <w:rPr>
                <w:szCs w:val="24"/>
              </w:rPr>
              <w:t>custom_attributes_list</w:t>
            </w:r>
          </w:p>
        </w:tc>
        <w:tc>
          <w:tcPr>
            <w:tcW w:w="1559" w:type="dxa"/>
            <w:tcBorders>
              <w:bottom w:val="single" w:sz="12" w:space="0" w:color="auto"/>
            </w:tcBorders>
          </w:tcPr>
          <w:p w14:paraId="45401575" w14:textId="33CCC60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4683F016" w14:textId="3B9C903F" w:rsidR="006A2DB6" w:rsidRPr="006A2DB6" w:rsidRDefault="006A2DB6" w:rsidP="006A2DB6">
            <w:pPr>
              <w:pStyle w:val="Tablebody"/>
              <w:autoSpaceDE w:val="0"/>
              <w:autoSpaceDN w:val="0"/>
              <w:adjustRightInd w:val="0"/>
              <w:jc w:val="both"/>
            </w:pPr>
            <w:r w:rsidRPr="006A2DB6">
              <w:rPr>
                <w:szCs w:val="24"/>
              </w:rPr>
              <w:t>Optional</w:t>
            </w:r>
          </w:p>
        </w:tc>
        <w:tc>
          <w:tcPr>
            <w:tcW w:w="3526" w:type="dxa"/>
            <w:tcBorders>
              <w:bottom w:val="single" w:sz="12" w:space="0" w:color="auto"/>
            </w:tcBorders>
          </w:tcPr>
          <w:p w14:paraId="4E9E59E0" w14:textId="3727C5B2" w:rsidR="006A2DB6" w:rsidRPr="006A2DB6" w:rsidRDefault="006A2DB6" w:rsidP="006A2DB6">
            <w:pPr>
              <w:pStyle w:val="Tablebody"/>
              <w:autoSpaceDE w:val="0"/>
              <w:autoSpaceDN w:val="0"/>
              <w:adjustRightInd w:val="0"/>
              <w:jc w:val="both"/>
            </w:pPr>
            <w:r w:rsidRPr="006A2DB6">
              <w:rPr>
                <w:szCs w:val="24"/>
              </w:rPr>
              <w:t xml:space="preserve">See </w:t>
            </w:r>
            <w:del w:id="857" w:author="LUEJE Claudia" w:date="2024-05-02T19:39:00Z">
              <w:r w:rsidRPr="006A2DB6" w:rsidDel="007B69E3">
                <w:rPr>
                  <w:rStyle w:val="citesec"/>
                  <w:szCs w:val="24"/>
                </w:rPr>
                <w:delText>clause </w:delText>
              </w:r>
            </w:del>
            <w:r w:rsidRPr="006A2DB6">
              <w:rPr>
                <w:rStyle w:val="citesec"/>
                <w:szCs w:val="24"/>
              </w:rPr>
              <w:t>8.5</w:t>
            </w:r>
            <w:r w:rsidRPr="006A2DB6">
              <w:rPr>
                <w:szCs w:val="24"/>
              </w:rPr>
              <w:t>.</w:t>
            </w:r>
          </w:p>
        </w:tc>
      </w:tr>
    </w:tbl>
    <w:p w14:paraId="0576F3C0" w14:textId="6D9A1BC5" w:rsidR="006A2DB6" w:rsidRDefault="006A2DB6">
      <w:pPr>
        <w:pStyle w:val="BodyText"/>
        <w:autoSpaceDE w:val="0"/>
        <w:autoSpaceDN w:val="0"/>
        <w:adjustRightInd w:val="0"/>
        <w:rPr>
          <w:szCs w:val="24"/>
        </w:rPr>
      </w:pPr>
      <w:r>
        <w:rPr>
          <w:szCs w:val="24"/>
        </w:rPr>
        <w:t xml:space="preserve">The XML specification of the </w:t>
      </w:r>
      <w:r w:rsidRPr="005733B2">
        <w:rPr>
          <w:rStyle w:val="ISOCode"/>
        </w:rPr>
        <w:t>&lt;nail/&gt;</w:t>
      </w:r>
      <w:r>
        <w:rPr>
          <w:szCs w:val="24"/>
        </w:rPr>
        <w:t xml:space="preserve"> element is shown in </w:t>
      </w:r>
      <w:r w:rsidR="009C3FFA">
        <w:rPr>
          <w:rStyle w:val="citetbl"/>
          <w:szCs w:val="24"/>
        </w:rPr>
        <w:t>Table </w:t>
      </w:r>
      <w:r>
        <w:rPr>
          <w:rStyle w:val="citetbl"/>
          <w:szCs w:val="24"/>
        </w:rPr>
        <w:t>74</w:t>
      </w:r>
      <w:r>
        <w:rPr>
          <w:szCs w:val="24"/>
        </w:rPr>
        <w:t>:</w:t>
      </w:r>
    </w:p>
    <w:p w14:paraId="3F71B955" w14:textId="793255C5" w:rsidR="006A2DB6" w:rsidRDefault="009C3FFA">
      <w:pPr>
        <w:pStyle w:val="Tabletitle"/>
        <w:autoSpaceDE w:val="0"/>
        <w:autoSpaceDN w:val="0"/>
        <w:adjustRightInd w:val="0"/>
        <w:outlineLvl w:val="0"/>
        <w:rPr>
          <w:szCs w:val="24"/>
        </w:rPr>
      </w:pPr>
      <w:r>
        <w:rPr>
          <w:szCs w:val="24"/>
        </w:rPr>
        <w:t>Table </w:t>
      </w:r>
      <w:r w:rsidR="006A2DB6">
        <w:rPr>
          <w:szCs w:val="24"/>
        </w:rPr>
        <w:t xml:space="preserve">74 — Attributes of element </w:t>
      </w:r>
      <w:r w:rsidR="006A2DB6" w:rsidRPr="005733B2">
        <w:rPr>
          <w:rStyle w:val="ISOCode"/>
        </w:rPr>
        <w:t>&lt;nail/&gt;</w:t>
      </w:r>
    </w:p>
    <w:tbl>
      <w:tblPr>
        <w:tblW w:w="914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26"/>
        <w:gridCol w:w="1474"/>
        <w:gridCol w:w="1474"/>
        <w:gridCol w:w="992"/>
        <w:gridCol w:w="3382"/>
      </w:tblGrid>
      <w:tr w:rsidR="006A2DB6" w:rsidRPr="00EC4DAD" w14:paraId="15F4B351" w14:textId="77777777" w:rsidTr="000F3B7D">
        <w:trPr>
          <w:cantSplit/>
          <w:tblHeader/>
          <w:jc w:val="center"/>
        </w:trPr>
        <w:tc>
          <w:tcPr>
            <w:tcW w:w="1826" w:type="dxa"/>
            <w:tcBorders>
              <w:top w:val="single" w:sz="12" w:space="0" w:color="auto"/>
              <w:bottom w:val="single" w:sz="12" w:space="0" w:color="auto"/>
            </w:tcBorders>
            <w:shd w:val="clear" w:color="auto" w:fill="F3F3F3"/>
            <w:vAlign w:val="bottom"/>
          </w:tcPr>
          <w:p w14:paraId="0D073E7A" w14:textId="3B81FE0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74" w:type="dxa"/>
            <w:tcBorders>
              <w:top w:val="single" w:sz="12" w:space="0" w:color="auto"/>
              <w:bottom w:val="single" w:sz="12" w:space="0" w:color="auto"/>
            </w:tcBorders>
            <w:shd w:val="clear" w:color="auto" w:fill="F3F3F3"/>
            <w:vAlign w:val="bottom"/>
          </w:tcPr>
          <w:p w14:paraId="69F47A14" w14:textId="37E22E75" w:rsidR="006A2DB6" w:rsidRPr="00EC4DAD" w:rsidRDefault="006A2DB6" w:rsidP="006A2DB6">
            <w:pPr>
              <w:pStyle w:val="Tableheader"/>
              <w:autoSpaceDE w:val="0"/>
              <w:autoSpaceDN w:val="0"/>
              <w:adjustRightInd w:val="0"/>
              <w:jc w:val="both"/>
              <w:rPr>
                <w:b/>
              </w:rPr>
            </w:pPr>
            <w:r w:rsidRPr="00EC4DAD">
              <w:rPr>
                <w:b/>
                <w:szCs w:val="24"/>
              </w:rPr>
              <w:t>Type</w:t>
            </w:r>
          </w:p>
        </w:tc>
        <w:tc>
          <w:tcPr>
            <w:tcW w:w="1474" w:type="dxa"/>
            <w:tcBorders>
              <w:top w:val="single" w:sz="12" w:space="0" w:color="auto"/>
              <w:bottom w:val="single" w:sz="12" w:space="0" w:color="auto"/>
            </w:tcBorders>
            <w:shd w:val="clear" w:color="auto" w:fill="F3F3F3"/>
            <w:vAlign w:val="bottom"/>
          </w:tcPr>
          <w:p w14:paraId="62FC2E1A" w14:textId="0BD80287" w:rsidR="006A2DB6" w:rsidRPr="00EC4DAD" w:rsidRDefault="006A2DB6" w:rsidP="006A2DB6">
            <w:pPr>
              <w:pStyle w:val="Tableheader"/>
              <w:autoSpaceDE w:val="0"/>
              <w:autoSpaceDN w:val="0"/>
              <w:adjustRightInd w:val="0"/>
              <w:jc w:val="both"/>
              <w:rPr>
                <w:b/>
              </w:rPr>
            </w:pPr>
            <w:r w:rsidRPr="00EC4DAD">
              <w:rPr>
                <w:b/>
                <w:szCs w:val="24"/>
              </w:rPr>
              <w:t xml:space="preserve">Value </w:t>
            </w:r>
            <w:ins w:id="858" w:author="LUEJE Claudia" w:date="2024-05-02T19:40:00Z">
              <w:r w:rsidR="007B69E3">
                <w:rPr>
                  <w:b/>
                  <w:szCs w:val="24"/>
                </w:rPr>
                <w:t>s</w:t>
              </w:r>
            </w:ins>
            <w:del w:id="859" w:author="LUEJE Claudia" w:date="2024-05-02T19:40:00Z">
              <w:r w:rsidRPr="00EC4DAD" w:rsidDel="007B69E3">
                <w:rPr>
                  <w:b/>
                  <w:szCs w:val="24"/>
                </w:rPr>
                <w:delText>S</w:delText>
              </w:r>
            </w:del>
            <w:r w:rsidRPr="00EC4DAD">
              <w:rPr>
                <w:b/>
                <w:szCs w:val="24"/>
              </w:rPr>
              <w:t>pace</w:t>
            </w:r>
          </w:p>
        </w:tc>
        <w:tc>
          <w:tcPr>
            <w:tcW w:w="992" w:type="dxa"/>
            <w:tcBorders>
              <w:top w:val="single" w:sz="12" w:space="0" w:color="auto"/>
              <w:bottom w:val="single" w:sz="12" w:space="0" w:color="auto"/>
            </w:tcBorders>
            <w:shd w:val="clear" w:color="auto" w:fill="F3F3F3"/>
            <w:vAlign w:val="bottom"/>
          </w:tcPr>
          <w:p w14:paraId="7F81774E" w14:textId="7882F4A9" w:rsidR="006A2DB6" w:rsidRPr="00EC4DAD" w:rsidRDefault="006A2DB6" w:rsidP="006A2DB6">
            <w:pPr>
              <w:pStyle w:val="Tableheader"/>
              <w:autoSpaceDE w:val="0"/>
              <w:autoSpaceDN w:val="0"/>
              <w:adjustRightInd w:val="0"/>
              <w:jc w:val="both"/>
              <w:rPr>
                <w:b/>
              </w:rPr>
            </w:pPr>
            <w:r w:rsidRPr="00EC4DAD">
              <w:rPr>
                <w:b/>
                <w:szCs w:val="24"/>
              </w:rPr>
              <w:t>Use</w:t>
            </w:r>
          </w:p>
        </w:tc>
        <w:tc>
          <w:tcPr>
            <w:tcW w:w="3382" w:type="dxa"/>
            <w:tcBorders>
              <w:top w:val="single" w:sz="12" w:space="0" w:color="auto"/>
              <w:bottom w:val="single" w:sz="12" w:space="0" w:color="auto"/>
            </w:tcBorders>
            <w:shd w:val="clear" w:color="auto" w:fill="F3F3F3"/>
            <w:vAlign w:val="bottom"/>
          </w:tcPr>
          <w:p w14:paraId="24CADFB4" w14:textId="595D7E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3AD1C09" w14:textId="77777777" w:rsidTr="000F3B7D">
        <w:trPr>
          <w:cantSplit/>
          <w:jc w:val="center"/>
        </w:trPr>
        <w:tc>
          <w:tcPr>
            <w:tcW w:w="1826" w:type="dxa"/>
            <w:tcBorders>
              <w:top w:val="single" w:sz="12" w:space="0" w:color="auto"/>
            </w:tcBorders>
          </w:tcPr>
          <w:p w14:paraId="678FE35F" w14:textId="78AC69A3" w:rsidR="006A2DB6" w:rsidRPr="006A2DB6" w:rsidRDefault="006A2DB6" w:rsidP="006A2DB6">
            <w:pPr>
              <w:pStyle w:val="Tablebody"/>
              <w:autoSpaceDE w:val="0"/>
              <w:autoSpaceDN w:val="0"/>
              <w:adjustRightInd w:val="0"/>
              <w:jc w:val="both"/>
            </w:pPr>
            <w:r w:rsidRPr="006A2DB6">
              <w:rPr>
                <w:szCs w:val="24"/>
              </w:rPr>
              <w:t>nail_type</w:t>
            </w:r>
          </w:p>
        </w:tc>
        <w:tc>
          <w:tcPr>
            <w:tcW w:w="1474" w:type="dxa"/>
            <w:tcBorders>
              <w:top w:val="single" w:sz="12" w:space="0" w:color="auto"/>
            </w:tcBorders>
          </w:tcPr>
          <w:p w14:paraId="16128F27" w14:textId="22F8B854"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top w:val="single" w:sz="12" w:space="0" w:color="auto"/>
            </w:tcBorders>
          </w:tcPr>
          <w:p w14:paraId="610A8443" w14:textId="3FA27E27"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top w:val="single" w:sz="12" w:space="0" w:color="auto"/>
            </w:tcBorders>
          </w:tcPr>
          <w:p w14:paraId="6B80E7E9" w14:textId="57702BB6"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top w:val="single" w:sz="12" w:space="0" w:color="auto"/>
            </w:tcBorders>
          </w:tcPr>
          <w:p w14:paraId="4B4DD339" w14:textId="05478F2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6AC0AE5" w14:textId="77777777" w:rsidTr="000F3B7D">
        <w:trPr>
          <w:cantSplit/>
          <w:jc w:val="center"/>
        </w:trPr>
        <w:tc>
          <w:tcPr>
            <w:tcW w:w="1826" w:type="dxa"/>
          </w:tcPr>
          <w:p w14:paraId="23192F15" w14:textId="27BD676B" w:rsidR="006A2DB6" w:rsidRPr="006A2DB6" w:rsidRDefault="006A2DB6" w:rsidP="006A2DB6">
            <w:pPr>
              <w:pStyle w:val="Tablebody"/>
              <w:autoSpaceDE w:val="0"/>
              <w:autoSpaceDN w:val="0"/>
              <w:adjustRightInd w:val="0"/>
              <w:jc w:val="both"/>
            </w:pPr>
            <w:r w:rsidRPr="006A2DB6">
              <w:rPr>
                <w:szCs w:val="24"/>
              </w:rPr>
              <w:t>shaft_diameter</w:t>
            </w:r>
          </w:p>
        </w:tc>
        <w:tc>
          <w:tcPr>
            <w:tcW w:w="1474" w:type="dxa"/>
          </w:tcPr>
          <w:p w14:paraId="182FF9BF" w14:textId="301BBDE8"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38CC1F2" w14:textId="09339E6C" w:rsidR="006A2DB6" w:rsidRPr="006A2DB6" w:rsidRDefault="006A2DB6" w:rsidP="00576373">
            <w:pPr>
              <w:pStyle w:val="Tablebody"/>
            </w:pPr>
            <w:r w:rsidRPr="006A2DB6">
              <w:rPr>
                <w:szCs w:val="24"/>
              </w:rPr>
              <w:t xml:space="preserve">&gt; </w:t>
            </w:r>
            <w:r w:rsidR="00576373">
              <w:rPr>
                <w:szCs w:val="24"/>
              </w:rPr>
              <w:t>0,0</w:t>
            </w:r>
          </w:p>
        </w:tc>
        <w:tc>
          <w:tcPr>
            <w:tcW w:w="992" w:type="dxa"/>
          </w:tcPr>
          <w:p w14:paraId="49F9252C" w14:textId="55BF1A1A"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613F507" w14:textId="0E1CF7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FF9244D" w14:textId="77777777" w:rsidTr="000F3B7D">
        <w:trPr>
          <w:cantSplit/>
          <w:jc w:val="center"/>
        </w:trPr>
        <w:tc>
          <w:tcPr>
            <w:tcW w:w="1826" w:type="dxa"/>
          </w:tcPr>
          <w:p w14:paraId="412AEF0C" w14:textId="16E75E2C" w:rsidR="006A2DB6" w:rsidRPr="006A2DB6" w:rsidRDefault="006A2DB6" w:rsidP="006A2DB6">
            <w:pPr>
              <w:pStyle w:val="Tablebody"/>
              <w:autoSpaceDE w:val="0"/>
              <w:autoSpaceDN w:val="0"/>
              <w:adjustRightInd w:val="0"/>
              <w:jc w:val="both"/>
            </w:pPr>
            <w:r w:rsidRPr="006A2DB6">
              <w:rPr>
                <w:szCs w:val="24"/>
              </w:rPr>
              <w:t>length</w:t>
            </w:r>
          </w:p>
        </w:tc>
        <w:tc>
          <w:tcPr>
            <w:tcW w:w="1474" w:type="dxa"/>
          </w:tcPr>
          <w:p w14:paraId="272182F1" w14:textId="6411AE39"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BA91A63" w14:textId="75AFBC2A"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16622B4" w14:textId="27205574"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64E2BF5" w14:textId="69A81C0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2C49C8F" w14:textId="77777777" w:rsidTr="000F3B7D">
        <w:trPr>
          <w:cantSplit/>
          <w:jc w:val="center"/>
        </w:trPr>
        <w:tc>
          <w:tcPr>
            <w:tcW w:w="1826" w:type="dxa"/>
          </w:tcPr>
          <w:p w14:paraId="43F2970F" w14:textId="72B7F251" w:rsidR="006A2DB6" w:rsidRPr="006A2DB6" w:rsidRDefault="006A2DB6" w:rsidP="006A2DB6">
            <w:pPr>
              <w:pStyle w:val="Tablebody"/>
              <w:autoSpaceDE w:val="0"/>
              <w:autoSpaceDN w:val="0"/>
              <w:adjustRightInd w:val="0"/>
              <w:jc w:val="both"/>
            </w:pPr>
            <w:r w:rsidRPr="006A2DB6">
              <w:rPr>
                <w:szCs w:val="24"/>
              </w:rPr>
              <w:t>cylinder_length</w:t>
            </w:r>
          </w:p>
        </w:tc>
        <w:tc>
          <w:tcPr>
            <w:tcW w:w="1474" w:type="dxa"/>
          </w:tcPr>
          <w:p w14:paraId="4C99E24E" w14:textId="0A4259D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68BAB98" w14:textId="36EC9CE8"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742B737" w14:textId="41769E1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57BA061" w14:textId="6C96EC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0FB77F7" w14:textId="77777777" w:rsidTr="000F3B7D">
        <w:trPr>
          <w:cantSplit/>
          <w:jc w:val="center"/>
        </w:trPr>
        <w:tc>
          <w:tcPr>
            <w:tcW w:w="1826" w:type="dxa"/>
          </w:tcPr>
          <w:p w14:paraId="4BB6BBF7" w14:textId="5DACC979" w:rsidR="006A2DB6" w:rsidRPr="006A2DB6" w:rsidRDefault="006A2DB6" w:rsidP="006A2DB6">
            <w:pPr>
              <w:pStyle w:val="Tablebody"/>
              <w:autoSpaceDE w:val="0"/>
              <w:autoSpaceDN w:val="0"/>
              <w:adjustRightInd w:val="0"/>
              <w:jc w:val="both"/>
            </w:pPr>
            <w:r w:rsidRPr="006A2DB6">
              <w:rPr>
                <w:szCs w:val="24"/>
              </w:rPr>
              <w:t>head_diameter</w:t>
            </w:r>
          </w:p>
        </w:tc>
        <w:tc>
          <w:tcPr>
            <w:tcW w:w="1474" w:type="dxa"/>
          </w:tcPr>
          <w:p w14:paraId="3C55DE68" w14:textId="6CCE316D"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454206EF" w14:textId="412E88A4" w:rsidR="006A2DB6" w:rsidRPr="006A2DB6" w:rsidRDefault="006A2DB6" w:rsidP="00576373">
            <w:pPr>
              <w:pStyle w:val="Tablebody"/>
            </w:pPr>
            <w:r w:rsidRPr="006A2DB6">
              <w:rPr>
                <w:szCs w:val="24"/>
              </w:rPr>
              <w:t xml:space="preserve">&gt; </w:t>
            </w:r>
            <w:r w:rsidR="00576373">
              <w:rPr>
                <w:szCs w:val="24"/>
              </w:rPr>
              <w:t>0,0</w:t>
            </w:r>
          </w:p>
        </w:tc>
        <w:tc>
          <w:tcPr>
            <w:tcW w:w="992" w:type="dxa"/>
          </w:tcPr>
          <w:p w14:paraId="1110DFC9" w14:textId="6D78E8C7"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4F65D725" w14:textId="45D3DB7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05BE22" w14:textId="77777777" w:rsidTr="000F3B7D">
        <w:trPr>
          <w:cantSplit/>
          <w:jc w:val="center"/>
        </w:trPr>
        <w:tc>
          <w:tcPr>
            <w:tcW w:w="1826" w:type="dxa"/>
          </w:tcPr>
          <w:p w14:paraId="1A360A30" w14:textId="2C27D376" w:rsidR="006A2DB6" w:rsidRPr="006A2DB6" w:rsidRDefault="006A2DB6" w:rsidP="006A2DB6">
            <w:pPr>
              <w:pStyle w:val="Tablebody"/>
              <w:autoSpaceDE w:val="0"/>
              <w:autoSpaceDN w:val="0"/>
              <w:adjustRightInd w:val="0"/>
              <w:jc w:val="both"/>
            </w:pPr>
            <w:r w:rsidRPr="006A2DB6">
              <w:rPr>
                <w:szCs w:val="24"/>
              </w:rPr>
              <w:t>head_height</w:t>
            </w:r>
          </w:p>
        </w:tc>
        <w:tc>
          <w:tcPr>
            <w:tcW w:w="1474" w:type="dxa"/>
          </w:tcPr>
          <w:p w14:paraId="2631838B" w14:textId="0BC6E66B"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54903680" w14:textId="02AF5FC2"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B879F85" w14:textId="6A2970FB"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5CFF950B" w14:textId="31BD692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ED308B" w14:textId="77777777" w:rsidTr="000F3B7D">
        <w:trPr>
          <w:cantSplit/>
          <w:jc w:val="center"/>
        </w:trPr>
        <w:tc>
          <w:tcPr>
            <w:tcW w:w="1826" w:type="dxa"/>
          </w:tcPr>
          <w:p w14:paraId="7B5BF0D8" w14:textId="6FF4E245" w:rsidR="006A2DB6" w:rsidRPr="006A2DB6" w:rsidRDefault="006A2DB6" w:rsidP="006A2DB6">
            <w:pPr>
              <w:pStyle w:val="Tablebody"/>
              <w:autoSpaceDE w:val="0"/>
              <w:autoSpaceDN w:val="0"/>
              <w:adjustRightInd w:val="0"/>
              <w:jc w:val="both"/>
            </w:pPr>
            <w:r w:rsidRPr="006A2DB6">
              <w:rPr>
                <w:szCs w:val="24"/>
              </w:rPr>
              <w:t>shear_strength</w:t>
            </w:r>
          </w:p>
        </w:tc>
        <w:tc>
          <w:tcPr>
            <w:tcW w:w="1474" w:type="dxa"/>
          </w:tcPr>
          <w:p w14:paraId="11338E26" w14:textId="52F4F45A"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01E10F11" w14:textId="22D245EB" w:rsidR="006A2DB6" w:rsidRPr="006A2DB6" w:rsidRDefault="006A2DB6" w:rsidP="00576373">
            <w:pPr>
              <w:pStyle w:val="Tablebody"/>
            </w:pPr>
            <w:r w:rsidRPr="006A2DB6">
              <w:rPr>
                <w:szCs w:val="24"/>
              </w:rPr>
              <w:t xml:space="preserve">&gt; </w:t>
            </w:r>
            <w:r w:rsidR="00576373">
              <w:rPr>
                <w:szCs w:val="24"/>
              </w:rPr>
              <w:t>0,0</w:t>
            </w:r>
          </w:p>
        </w:tc>
        <w:tc>
          <w:tcPr>
            <w:tcW w:w="992" w:type="dxa"/>
          </w:tcPr>
          <w:p w14:paraId="320BA8B0" w14:textId="35E2D5F6"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0453338C" w14:textId="74E9DAFE"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0CD3F3B5" w14:textId="77777777" w:rsidTr="000F3B7D">
        <w:trPr>
          <w:cantSplit/>
          <w:jc w:val="center"/>
        </w:trPr>
        <w:tc>
          <w:tcPr>
            <w:tcW w:w="1826" w:type="dxa"/>
          </w:tcPr>
          <w:p w14:paraId="546BFE31" w14:textId="47AC7A89" w:rsidR="006A2DB6" w:rsidRPr="006A2DB6" w:rsidRDefault="006A2DB6" w:rsidP="006A2DB6">
            <w:pPr>
              <w:pStyle w:val="Tablebody"/>
              <w:autoSpaceDE w:val="0"/>
              <w:autoSpaceDN w:val="0"/>
              <w:adjustRightInd w:val="0"/>
              <w:jc w:val="both"/>
            </w:pPr>
            <w:r w:rsidRPr="006A2DB6">
              <w:rPr>
                <w:szCs w:val="24"/>
              </w:rPr>
              <w:t>peel_strength</w:t>
            </w:r>
          </w:p>
        </w:tc>
        <w:tc>
          <w:tcPr>
            <w:tcW w:w="1474" w:type="dxa"/>
          </w:tcPr>
          <w:p w14:paraId="4E037265" w14:textId="586BFC7C" w:rsidR="006A2DB6" w:rsidRPr="006A2DB6" w:rsidRDefault="006A2DB6" w:rsidP="006A2DB6">
            <w:pPr>
              <w:pStyle w:val="Tablebody"/>
              <w:autoSpaceDE w:val="0"/>
              <w:autoSpaceDN w:val="0"/>
              <w:adjustRightInd w:val="0"/>
              <w:jc w:val="both"/>
            </w:pPr>
            <w:r w:rsidRPr="006A2DB6">
              <w:rPr>
                <w:szCs w:val="24"/>
              </w:rPr>
              <w:t>Floating point</w:t>
            </w:r>
          </w:p>
        </w:tc>
        <w:tc>
          <w:tcPr>
            <w:tcW w:w="1474" w:type="dxa"/>
          </w:tcPr>
          <w:p w14:paraId="7548694D" w14:textId="2CBB678F" w:rsidR="006A2DB6" w:rsidRPr="006A2DB6" w:rsidRDefault="006A2DB6" w:rsidP="00576373">
            <w:pPr>
              <w:pStyle w:val="Tablebody"/>
            </w:pPr>
            <w:r w:rsidRPr="006A2DB6">
              <w:rPr>
                <w:szCs w:val="24"/>
              </w:rPr>
              <w:t xml:space="preserve">&gt; </w:t>
            </w:r>
            <w:r w:rsidR="00576373">
              <w:rPr>
                <w:szCs w:val="24"/>
              </w:rPr>
              <w:t>0,0</w:t>
            </w:r>
          </w:p>
        </w:tc>
        <w:tc>
          <w:tcPr>
            <w:tcW w:w="992" w:type="dxa"/>
          </w:tcPr>
          <w:p w14:paraId="75FC9C4A" w14:textId="1E2EBD3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7704C3AE" w14:textId="1BD626A6" w:rsidR="006A2DB6" w:rsidRPr="006A2DB6" w:rsidRDefault="006A2DB6" w:rsidP="006A2DB6">
            <w:pPr>
              <w:pStyle w:val="Tablebody"/>
              <w:autoSpaceDE w:val="0"/>
              <w:autoSpaceDN w:val="0"/>
              <w:adjustRightInd w:val="0"/>
              <w:jc w:val="both"/>
            </w:pPr>
            <w:r w:rsidRPr="006A2DB6">
              <w:rPr>
                <w:szCs w:val="24"/>
              </w:rPr>
              <w:t>Dependency from sheet thicknesses</w:t>
            </w:r>
          </w:p>
        </w:tc>
      </w:tr>
      <w:tr w:rsidR="006A2DB6" w:rsidRPr="00F54804" w14:paraId="428062A8" w14:textId="77777777" w:rsidTr="000F3B7D">
        <w:trPr>
          <w:cantSplit/>
          <w:jc w:val="center"/>
        </w:trPr>
        <w:tc>
          <w:tcPr>
            <w:tcW w:w="1826" w:type="dxa"/>
          </w:tcPr>
          <w:p w14:paraId="3A392638" w14:textId="30A7C297" w:rsidR="006A2DB6" w:rsidRPr="006A2DB6" w:rsidRDefault="006A2DB6" w:rsidP="006A2DB6">
            <w:pPr>
              <w:pStyle w:val="Tablebody"/>
              <w:autoSpaceDE w:val="0"/>
              <w:autoSpaceDN w:val="0"/>
              <w:adjustRightInd w:val="0"/>
              <w:jc w:val="both"/>
            </w:pPr>
            <w:r w:rsidRPr="006A2DB6">
              <w:rPr>
                <w:szCs w:val="24"/>
              </w:rPr>
              <w:t>material</w:t>
            </w:r>
          </w:p>
        </w:tc>
        <w:tc>
          <w:tcPr>
            <w:tcW w:w="1474" w:type="dxa"/>
          </w:tcPr>
          <w:p w14:paraId="3D7C066A" w14:textId="1C740D59" w:rsidR="006A2DB6" w:rsidRPr="006A2DB6" w:rsidRDefault="006A2DB6" w:rsidP="006A2DB6">
            <w:pPr>
              <w:pStyle w:val="Tablebody"/>
              <w:autoSpaceDE w:val="0"/>
              <w:autoSpaceDN w:val="0"/>
              <w:adjustRightInd w:val="0"/>
              <w:jc w:val="both"/>
            </w:pPr>
            <w:r w:rsidRPr="006A2DB6">
              <w:rPr>
                <w:szCs w:val="24"/>
              </w:rPr>
              <w:t>Alphanumeric</w:t>
            </w:r>
          </w:p>
        </w:tc>
        <w:tc>
          <w:tcPr>
            <w:tcW w:w="1474" w:type="dxa"/>
          </w:tcPr>
          <w:p w14:paraId="5A0EE2B4" w14:textId="45AD2D63" w:rsidR="006A2DB6" w:rsidRPr="006A2DB6" w:rsidRDefault="006A2DB6" w:rsidP="006A2DB6">
            <w:pPr>
              <w:pStyle w:val="Tablebody"/>
              <w:autoSpaceDE w:val="0"/>
              <w:autoSpaceDN w:val="0"/>
              <w:adjustRightInd w:val="0"/>
              <w:jc w:val="both"/>
            </w:pPr>
            <w:r w:rsidRPr="006A2DB6">
              <w:rPr>
                <w:szCs w:val="24"/>
              </w:rPr>
              <w:t>Alphanumeric</w:t>
            </w:r>
          </w:p>
        </w:tc>
        <w:tc>
          <w:tcPr>
            <w:tcW w:w="992" w:type="dxa"/>
          </w:tcPr>
          <w:p w14:paraId="081BF733" w14:textId="5744DA00" w:rsidR="006A2DB6" w:rsidRPr="006A2DB6" w:rsidRDefault="006A2DB6" w:rsidP="006A2DB6">
            <w:pPr>
              <w:pStyle w:val="Tablebody"/>
              <w:autoSpaceDE w:val="0"/>
              <w:autoSpaceDN w:val="0"/>
              <w:adjustRightInd w:val="0"/>
              <w:jc w:val="both"/>
            </w:pPr>
            <w:r w:rsidRPr="006A2DB6">
              <w:rPr>
                <w:szCs w:val="24"/>
              </w:rPr>
              <w:t>Optional</w:t>
            </w:r>
          </w:p>
        </w:tc>
        <w:tc>
          <w:tcPr>
            <w:tcW w:w="3382" w:type="dxa"/>
          </w:tcPr>
          <w:p w14:paraId="33E710E8" w14:textId="1F907C9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E8B21A4" w14:textId="77777777" w:rsidTr="000F3B7D">
        <w:trPr>
          <w:cantSplit/>
          <w:jc w:val="center"/>
        </w:trPr>
        <w:tc>
          <w:tcPr>
            <w:tcW w:w="1826" w:type="dxa"/>
            <w:tcBorders>
              <w:bottom w:val="single" w:sz="12" w:space="0" w:color="auto"/>
            </w:tcBorders>
          </w:tcPr>
          <w:p w14:paraId="5255A0B8" w14:textId="41F4CABD" w:rsidR="006A2DB6" w:rsidRPr="006A2DB6" w:rsidRDefault="006A2DB6" w:rsidP="006A2DB6">
            <w:pPr>
              <w:pStyle w:val="Tablebody"/>
              <w:autoSpaceDE w:val="0"/>
              <w:autoSpaceDN w:val="0"/>
              <w:adjustRightInd w:val="0"/>
              <w:jc w:val="both"/>
              <w:rPr>
                <w:rFonts w:cs="Calibri"/>
                <w:lang w:eastAsia="en-GB"/>
              </w:rPr>
            </w:pPr>
            <w:r w:rsidRPr="006A2DB6">
              <w:rPr>
                <w:szCs w:val="24"/>
              </w:rPr>
              <w:t>part_code</w:t>
            </w:r>
          </w:p>
        </w:tc>
        <w:tc>
          <w:tcPr>
            <w:tcW w:w="1474" w:type="dxa"/>
            <w:tcBorders>
              <w:bottom w:val="single" w:sz="12" w:space="0" w:color="auto"/>
            </w:tcBorders>
          </w:tcPr>
          <w:p w14:paraId="3A039CF1" w14:textId="0EF48011" w:rsidR="006A2DB6" w:rsidRPr="006A2DB6" w:rsidRDefault="006A2DB6" w:rsidP="006A2DB6">
            <w:pPr>
              <w:pStyle w:val="Tablebody"/>
              <w:autoSpaceDE w:val="0"/>
              <w:autoSpaceDN w:val="0"/>
              <w:adjustRightInd w:val="0"/>
              <w:jc w:val="both"/>
            </w:pPr>
            <w:r w:rsidRPr="006A2DB6">
              <w:rPr>
                <w:szCs w:val="24"/>
              </w:rPr>
              <w:t>Alphanumeric</w:t>
            </w:r>
          </w:p>
        </w:tc>
        <w:tc>
          <w:tcPr>
            <w:tcW w:w="1474" w:type="dxa"/>
            <w:tcBorders>
              <w:bottom w:val="single" w:sz="12" w:space="0" w:color="auto"/>
            </w:tcBorders>
          </w:tcPr>
          <w:p w14:paraId="37A8AB2F" w14:textId="150C385F" w:rsidR="006A2DB6" w:rsidRPr="006A2DB6" w:rsidRDefault="006A2DB6" w:rsidP="006A2DB6">
            <w:pPr>
              <w:pStyle w:val="Tablebody"/>
              <w:autoSpaceDE w:val="0"/>
              <w:autoSpaceDN w:val="0"/>
              <w:adjustRightInd w:val="0"/>
              <w:jc w:val="both"/>
            </w:pPr>
            <w:r w:rsidRPr="006A2DB6">
              <w:rPr>
                <w:szCs w:val="24"/>
              </w:rPr>
              <w:t>Alphanumeric</w:t>
            </w:r>
          </w:p>
        </w:tc>
        <w:tc>
          <w:tcPr>
            <w:tcW w:w="992" w:type="dxa"/>
            <w:tcBorders>
              <w:bottom w:val="single" w:sz="12" w:space="0" w:color="auto"/>
            </w:tcBorders>
          </w:tcPr>
          <w:p w14:paraId="5CBBF78C" w14:textId="18E56992" w:rsidR="006A2DB6" w:rsidRPr="006A2DB6" w:rsidRDefault="006A2DB6" w:rsidP="006A2DB6">
            <w:pPr>
              <w:pStyle w:val="Tablebody"/>
              <w:autoSpaceDE w:val="0"/>
              <w:autoSpaceDN w:val="0"/>
              <w:adjustRightInd w:val="0"/>
              <w:jc w:val="both"/>
            </w:pPr>
            <w:r w:rsidRPr="006A2DB6">
              <w:rPr>
                <w:szCs w:val="24"/>
              </w:rPr>
              <w:t>Optional</w:t>
            </w:r>
          </w:p>
        </w:tc>
        <w:tc>
          <w:tcPr>
            <w:tcW w:w="3382" w:type="dxa"/>
            <w:tcBorders>
              <w:bottom w:val="single" w:sz="12" w:space="0" w:color="auto"/>
            </w:tcBorders>
          </w:tcPr>
          <w:p w14:paraId="3214AF05" w14:textId="798A7DB3" w:rsidR="006A2DB6" w:rsidRPr="006A2DB6" w:rsidRDefault="006A2DB6" w:rsidP="006A2DB6">
            <w:pPr>
              <w:pStyle w:val="Tablebody"/>
              <w:autoSpaceDE w:val="0"/>
              <w:autoSpaceDN w:val="0"/>
              <w:adjustRightInd w:val="0"/>
              <w:jc w:val="both"/>
            </w:pPr>
            <w:r w:rsidRPr="006A2DB6">
              <w:rPr>
                <w:szCs w:val="24"/>
              </w:rPr>
              <w:t>-</w:t>
            </w:r>
          </w:p>
        </w:tc>
      </w:tr>
    </w:tbl>
    <w:p w14:paraId="7C24FDF3" w14:textId="19C9A7A9" w:rsidR="006A2DB6" w:rsidRDefault="006A2DB6">
      <w:pPr>
        <w:pStyle w:val="BodyText"/>
        <w:autoSpaceDE w:val="0"/>
        <w:autoSpaceDN w:val="0"/>
        <w:adjustRightInd w:val="0"/>
        <w:rPr>
          <w:szCs w:val="24"/>
        </w:rPr>
      </w:pPr>
      <w:r>
        <w:rPr>
          <w:szCs w:val="24"/>
        </w:rPr>
        <w:t> </w:t>
      </w:r>
    </w:p>
    <w:p w14:paraId="322F413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8329_ed1fig39.EPS</w:t>
      </w:r>
    </w:p>
    <w:p w14:paraId="59E506F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23DA414" w14:textId="77777777" w:rsidTr="00F14578">
        <w:tc>
          <w:tcPr>
            <w:tcW w:w="397" w:type="dxa"/>
          </w:tcPr>
          <w:p w14:paraId="263CED6C" w14:textId="11F2E0B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0A6CFD4A" w14:textId="6520B80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head_height</w:t>
            </w:r>
          </w:p>
        </w:tc>
      </w:tr>
      <w:tr w:rsidR="006A2DB6" w14:paraId="6985B308" w14:textId="77777777" w:rsidTr="00F14578">
        <w:tc>
          <w:tcPr>
            <w:tcW w:w="397" w:type="dxa"/>
          </w:tcPr>
          <w:p w14:paraId="61CC3C79" w14:textId="6FED80B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7338EA69" w14:textId="28E7DC9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head_diameter</w:t>
            </w:r>
          </w:p>
        </w:tc>
      </w:tr>
      <w:tr w:rsidR="006A2DB6" w14:paraId="7FD72CB8" w14:textId="77777777" w:rsidTr="00F14578">
        <w:tc>
          <w:tcPr>
            <w:tcW w:w="397" w:type="dxa"/>
          </w:tcPr>
          <w:p w14:paraId="49322188" w14:textId="32DF24C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233D4044" w14:textId="339DC06C" w:rsidR="006A2DB6" w:rsidRPr="006A2DB6" w:rsidRDefault="007B69E3"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60" w:author="LUEJE Claudia" w:date="2024-05-02T19:40:00Z">
              <w:r>
                <w:rPr>
                  <w:szCs w:val="24"/>
                </w:rPr>
                <w:t>l</w:t>
              </w:r>
            </w:ins>
            <w:del w:id="861" w:author="LUEJE Claudia" w:date="2024-05-02T19:40:00Z">
              <w:r w:rsidRPr="006A2DB6" w:rsidDel="007B69E3">
                <w:rPr>
                  <w:szCs w:val="24"/>
                </w:rPr>
                <w:delText>L</w:delText>
              </w:r>
            </w:del>
            <w:r w:rsidR="006A2DB6" w:rsidRPr="006A2DB6">
              <w:rPr>
                <w:szCs w:val="24"/>
              </w:rPr>
              <w:t>ength</w:t>
            </w:r>
          </w:p>
        </w:tc>
      </w:tr>
      <w:tr w:rsidR="006A2DB6" w14:paraId="5B8A97B0" w14:textId="77777777" w:rsidTr="00F14578">
        <w:tc>
          <w:tcPr>
            <w:tcW w:w="397" w:type="dxa"/>
          </w:tcPr>
          <w:p w14:paraId="7CDB7BA3" w14:textId="756F03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0B231288" w14:textId="79072EC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cylinder_length</w:t>
            </w:r>
          </w:p>
        </w:tc>
      </w:tr>
      <w:tr w:rsidR="006A2DB6" w14:paraId="3BAAD2A0" w14:textId="77777777" w:rsidTr="00F14578">
        <w:tc>
          <w:tcPr>
            <w:tcW w:w="397" w:type="dxa"/>
          </w:tcPr>
          <w:p w14:paraId="6EEA2230" w14:textId="34B7780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272E70D1" w14:textId="28CE514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shaft_diameter</w:t>
            </w:r>
          </w:p>
        </w:tc>
      </w:tr>
      <w:tr w:rsidR="006A2DB6" w14:paraId="3C626DB1" w14:textId="77777777" w:rsidTr="00F14578">
        <w:tc>
          <w:tcPr>
            <w:tcW w:w="397" w:type="dxa"/>
          </w:tcPr>
          <w:p w14:paraId="235F0FA8" w14:textId="734229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10E8571B" w14:textId="659AD6F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Examples of different nail types.</w:t>
            </w:r>
          </w:p>
        </w:tc>
      </w:tr>
    </w:tbl>
    <w:p w14:paraId="0435D643" w14:textId="58E69F09" w:rsidR="006A2DB6" w:rsidRDefault="002F3F18">
      <w:pPr>
        <w:pStyle w:val="Figuretitle0"/>
        <w:autoSpaceDE w:val="0"/>
        <w:autoSpaceDN w:val="0"/>
        <w:adjustRightInd w:val="0"/>
        <w:outlineLvl w:val="0"/>
        <w:rPr>
          <w:szCs w:val="24"/>
        </w:rPr>
      </w:pPr>
      <w:r>
        <w:rPr>
          <w:szCs w:val="24"/>
        </w:rPr>
        <w:t>Figure </w:t>
      </w:r>
      <w:r w:rsidR="006A2DB6">
        <w:rPr>
          <w:szCs w:val="24"/>
        </w:rPr>
        <w:t xml:space="preserve">39 — Key measures of a nail </w:t>
      </w:r>
      <w:ins w:id="862" w:author="LUEJE Claudia" w:date="2024-05-02T19:40:00Z">
        <w:r w:rsidR="007B69E3">
          <w:rPr>
            <w:szCs w:val="24"/>
          </w:rPr>
          <w:t>and</w:t>
        </w:r>
      </w:ins>
      <w:del w:id="863" w:author="LUEJE Claudia" w:date="2024-05-02T19:40:00Z">
        <w:r w:rsidR="006A2DB6" w:rsidDel="007B69E3">
          <w:rPr>
            <w:szCs w:val="24"/>
          </w:rPr>
          <w:delText>&amp;</w:delText>
        </w:r>
      </w:del>
      <w:r w:rsidR="006A2DB6">
        <w:rPr>
          <w:szCs w:val="24"/>
        </w:rPr>
        <w:t xml:space="preserve"> examples of different nail types</w:t>
      </w:r>
    </w:p>
    <w:p w14:paraId="20696F74" w14:textId="6F52902B" w:rsidR="006A2DB6" w:rsidRDefault="006A2DB6">
      <w:pPr>
        <w:pStyle w:val="BodyText"/>
        <w:autoSpaceDE w:val="0"/>
        <w:autoSpaceDN w:val="0"/>
        <w:adjustRightInd w:val="0"/>
        <w:rPr>
          <w:szCs w:val="24"/>
        </w:rPr>
      </w:pPr>
      <w:r>
        <w:rPr>
          <w:szCs w:val="24"/>
        </w:rPr>
        <w:t xml:space="preserve">The following list explains the attributes, see also </w:t>
      </w:r>
      <w:r w:rsidR="002F3F18">
        <w:rPr>
          <w:rStyle w:val="citefig"/>
          <w:szCs w:val="24"/>
        </w:rPr>
        <w:t>Figure </w:t>
      </w:r>
      <w:r>
        <w:rPr>
          <w:rStyle w:val="citefig"/>
          <w:szCs w:val="24"/>
        </w:rPr>
        <w:t>39</w:t>
      </w:r>
      <w:r>
        <w:rPr>
          <w:szCs w:val="24"/>
        </w:rPr>
        <w:t>:</w:t>
      </w:r>
    </w:p>
    <w:p w14:paraId="07E587F1" w14:textId="248B2CA1"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nail_type</w:t>
      </w:r>
      <w:r>
        <w:rPr>
          <w:szCs w:val="24"/>
        </w:rPr>
        <w:t>: the alphanumeric name of the nail</w:t>
      </w:r>
      <w:del w:id="864" w:author="LUEJE Claudia" w:date="2024-05-02T19:40:00Z">
        <w:r w:rsidDel="00AA0EF6">
          <w:rPr>
            <w:szCs w:val="24"/>
          </w:rPr>
          <w:delText>.</w:delText>
        </w:r>
      </w:del>
      <w:r>
        <w:rPr>
          <w:szCs w:val="24"/>
        </w:rPr>
        <w:t xml:space="preserve"> (</w:t>
      </w:r>
      <w:ins w:id="865" w:author="LUEJE Claudia" w:date="2024-05-02T19:40:00Z">
        <w:r w:rsidR="00AA0EF6">
          <w:rPr>
            <w:szCs w:val="24"/>
          </w:rPr>
          <w:t>n</w:t>
        </w:r>
      </w:ins>
      <w:del w:id="866" w:author="LUEJE Claudia" w:date="2024-05-02T19:40:00Z">
        <w:r w:rsidDel="00AA0EF6">
          <w:rPr>
            <w:szCs w:val="24"/>
          </w:rPr>
          <w:delText>N</w:delText>
        </w:r>
      </w:del>
      <w:r>
        <w:rPr>
          <w:szCs w:val="24"/>
        </w:rPr>
        <w:t>aming convention based on supplier nail codes). For more details see</w:t>
      </w:r>
      <w:ins w:id="867" w:author="LUEJE Claudia" w:date="2024-05-02T19:40:00Z">
        <w:r w:rsidR="00AA0EF6">
          <w:rPr>
            <w:szCs w:val="24"/>
          </w:rPr>
          <w:t xml:space="preserve"> Reference</w:t>
        </w:r>
      </w:ins>
      <w:r w:rsidR="006145A5">
        <w:rPr>
          <w:szCs w:val="24"/>
        </w:rPr>
        <w:t> </w:t>
      </w:r>
      <w:r w:rsidRPr="006145A5">
        <w:rPr>
          <w:szCs w:val="24"/>
        </w:rPr>
        <w:t>[</w:t>
      </w:r>
      <w:r w:rsidRPr="006145A5">
        <w:rPr>
          <w:rStyle w:val="citebib"/>
          <w:szCs w:val="24"/>
        </w:rPr>
        <w:t>13</w:t>
      </w:r>
      <w:r w:rsidRPr="006145A5">
        <w:rPr>
          <w:szCs w:val="24"/>
        </w:rPr>
        <w:t>]</w:t>
      </w:r>
      <w:r>
        <w:rPr>
          <w:szCs w:val="24"/>
        </w:rPr>
        <w:t>.</w:t>
      </w:r>
    </w:p>
    <w:p w14:paraId="0B9CD10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shaft_diameter</w:t>
      </w:r>
      <w:r>
        <w:rPr>
          <w:szCs w:val="24"/>
        </w:rPr>
        <w:t>: the diameter of the shaft of the (unmounted) nail,</w:t>
      </w:r>
    </w:p>
    <w:p w14:paraId="1A0B3D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length</w:t>
      </w:r>
      <w:r>
        <w:rPr>
          <w:szCs w:val="24"/>
        </w:rPr>
        <w:t>: the overall length of the nail,</w:t>
      </w:r>
    </w:p>
    <w:p w14:paraId="3C38AB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cylinder_length</w:t>
      </w:r>
      <w:r>
        <w:rPr>
          <w:szCs w:val="24"/>
        </w:rPr>
        <w:t>: the length of the cylindrical part of the nail shaft</w:t>
      </w:r>
    </w:p>
    <w:p w14:paraId="6515F1E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head_diameter</w:t>
      </w:r>
      <w:r>
        <w:rPr>
          <w:szCs w:val="24"/>
        </w:rPr>
        <w:t>: the diameter of the head of the nail,</w:t>
      </w:r>
    </w:p>
    <w:p w14:paraId="15EF162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head_height</w:t>
      </w:r>
      <w:r>
        <w:rPr>
          <w:szCs w:val="24"/>
        </w:rPr>
        <w:t>: the height of the nail head,</w:t>
      </w:r>
    </w:p>
    <w:p w14:paraId="1032603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shear_strength</w:t>
      </w:r>
      <w:r>
        <w:rPr>
          <w:szCs w:val="24"/>
        </w:rPr>
        <w:t>: Shear failure where the joint fails by shearing a hole in the cover part side material. It is defined as maximum measured force during the test process,</w:t>
      </w:r>
    </w:p>
    <w:p w14:paraId="77A2DE3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peel_strength</w:t>
      </w:r>
      <w:r>
        <w:rPr>
          <w:szCs w:val="24"/>
        </w:rPr>
        <w:t>: Pull failure in peeling test is where the joint, that is nail and cover sheet, pull apart leaving the base sheet part. It is defined as maximum measured force during the test process,</w:t>
      </w:r>
    </w:p>
    <w:p w14:paraId="3E3417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material</w:t>
      </w:r>
      <w:r>
        <w:rPr>
          <w:szCs w:val="24"/>
        </w:rPr>
        <w:t>: the material of the nail,</w:t>
      </w:r>
    </w:p>
    <w:p w14:paraId="6F6E189E" w14:textId="0857DC0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733B2">
        <w:rPr>
          <w:rStyle w:val="ISOCode"/>
        </w:rPr>
        <w:t>part_code</w:t>
      </w:r>
      <w:r>
        <w:rPr>
          <w:szCs w:val="24"/>
        </w:rPr>
        <w:t xml:space="preserve">: the part code of the nail, as used </w:t>
      </w:r>
      <w:ins w:id="868" w:author="LUEJE Claudia" w:date="2024-05-02T19:41:00Z">
        <w:r w:rsidR="00AA0EF6">
          <w:rPr>
            <w:szCs w:val="24"/>
          </w:rPr>
          <w:t>for example</w:t>
        </w:r>
      </w:ins>
      <w:del w:id="869" w:author="LUEJE Claudia" w:date="2024-05-02T19:41:00Z">
        <w:r w:rsidDel="00AA0EF6">
          <w:rPr>
            <w:szCs w:val="24"/>
          </w:rPr>
          <w:delText>e.g.</w:delText>
        </w:r>
      </w:del>
      <w:r>
        <w:rPr>
          <w:szCs w:val="24"/>
        </w:rPr>
        <w:t xml:space="preserve"> in a PDM system. It can be convenient to use the nail norm (according to e.g. ISO, EN, BSW, DIN) as part code.</w:t>
      </w:r>
    </w:p>
    <w:p w14:paraId="6DB36214" w14:textId="77777777" w:rsidR="006A2DB6" w:rsidRDefault="006A2DB6">
      <w:pPr>
        <w:pStyle w:val="BodyText"/>
        <w:autoSpaceDE w:val="0"/>
        <w:autoSpaceDN w:val="0"/>
        <w:adjustRightInd w:val="0"/>
        <w:rPr>
          <w:szCs w:val="24"/>
        </w:rPr>
      </w:pPr>
      <w:r>
        <w:rPr>
          <w:szCs w:val="24"/>
        </w:rPr>
        <w:t>There is no “base” attribute for nails since this information can be derived from connection direction.</w:t>
      </w:r>
    </w:p>
    <w:p w14:paraId="15C67CB3" w14:textId="77777777" w:rsidR="006A2DB6" w:rsidRDefault="006A2DB6">
      <w:pPr>
        <w:pStyle w:val="BodyText"/>
        <w:autoSpaceDE w:val="0"/>
        <w:autoSpaceDN w:val="0"/>
        <w:adjustRightInd w:val="0"/>
        <w:rPr>
          <w:szCs w:val="24"/>
        </w:rPr>
      </w:pPr>
      <w:r>
        <w:rPr>
          <w:szCs w:val="24"/>
        </w:rPr>
        <w:t xml:space="preserve">If possible, a </w:t>
      </w:r>
      <w:r w:rsidRPr="005733B2">
        <w:rPr>
          <w:rStyle w:val="ISOCode"/>
        </w:rPr>
        <w:t>&lt;nail/&gt;</w:t>
      </w:r>
      <w:r>
        <w:rPr>
          <w:szCs w:val="24"/>
        </w:rPr>
        <w:t xml:space="preserve"> should know the direction of fixation, therefore, possess a nested element </w:t>
      </w:r>
      <w:r w:rsidRPr="005733B2">
        <w:rPr>
          <w:rStyle w:val="ISOCode"/>
        </w:rPr>
        <w:t>&lt;normal_direction/&gt;.</w:t>
      </w:r>
      <w:r>
        <w:rPr>
          <w:szCs w:val="24"/>
        </w:rPr>
        <w:t xml:space="preserve"> However, this is not mandatory in order to allow for importing incomplete data. The direction sense of </w:t>
      </w:r>
      <w:r w:rsidRPr="005733B2">
        <w:rPr>
          <w:rStyle w:val="ISOCode"/>
        </w:rPr>
        <w:t>&lt;normal_direction/&gt;</w:t>
      </w:r>
      <w:r>
        <w:rPr>
          <w:szCs w:val="24"/>
        </w:rPr>
        <w:t xml:space="preserve"> is from nail head to tip. The direction element definition can be found in </w:t>
      </w:r>
      <w:del w:id="870" w:author="LUEJE Claudia" w:date="2024-05-02T19:41:00Z">
        <w:r w:rsidDel="00AA0EF6">
          <w:rPr>
            <w:rStyle w:val="citesec"/>
            <w:szCs w:val="24"/>
          </w:rPr>
          <w:delText>clause </w:delText>
        </w:r>
      </w:del>
      <w:r>
        <w:rPr>
          <w:rStyle w:val="citesec"/>
          <w:szCs w:val="24"/>
        </w:rPr>
        <w:t>9.1.3</w:t>
      </w:r>
      <w:r>
        <w:rPr>
          <w:szCs w:val="24"/>
        </w:rPr>
        <w:t>.</w:t>
      </w:r>
    </w:p>
    <w:p w14:paraId="7AAA9400" w14:textId="353AB4D2" w:rsidR="006A2DB6" w:rsidRDefault="006A2DB6">
      <w:pPr>
        <w:pStyle w:val="BodyText"/>
        <w:autoSpaceDE w:val="0"/>
        <w:autoSpaceDN w:val="0"/>
        <w:adjustRightInd w:val="0"/>
        <w:rPr>
          <w:szCs w:val="24"/>
        </w:rPr>
      </w:pPr>
      <w:r>
        <w:rPr>
          <w:szCs w:val="24"/>
        </w:rPr>
        <w:t xml:space="preserve">The element </w:t>
      </w:r>
      <w:r w:rsidRPr="00836BBB">
        <w:rPr>
          <w:rStyle w:val="ISOCode"/>
        </w:rPr>
        <w:t>&lt;nail/&gt;</w:t>
      </w:r>
      <w:r>
        <w:rPr>
          <w:szCs w:val="24"/>
        </w:rPr>
        <w:t xml:space="preserve"> allows for following nested elements (</w:t>
      </w:r>
      <w:ins w:id="871" w:author="LUEJE Claudia" w:date="2024-05-02T19:41:00Z">
        <w:r w:rsidR="00AA0EF6">
          <w:rPr>
            <w:szCs w:val="24"/>
          </w:rPr>
          <w:t xml:space="preserve">see </w:t>
        </w:r>
      </w:ins>
      <w:r w:rsidR="009C3FFA">
        <w:rPr>
          <w:rStyle w:val="citetbl"/>
          <w:szCs w:val="24"/>
        </w:rPr>
        <w:t>Table </w:t>
      </w:r>
      <w:r>
        <w:rPr>
          <w:rStyle w:val="citetbl"/>
          <w:szCs w:val="24"/>
        </w:rPr>
        <w:t>75</w:t>
      </w:r>
      <w:r>
        <w:rPr>
          <w:szCs w:val="24"/>
        </w:rPr>
        <w:t>):</w:t>
      </w:r>
    </w:p>
    <w:p w14:paraId="7CFCADF2" w14:textId="5CAE9A48" w:rsidR="006A2DB6" w:rsidRDefault="009C3FFA">
      <w:pPr>
        <w:pStyle w:val="Tabletitle"/>
        <w:autoSpaceDE w:val="0"/>
        <w:autoSpaceDN w:val="0"/>
        <w:adjustRightInd w:val="0"/>
        <w:outlineLvl w:val="0"/>
        <w:rPr>
          <w:szCs w:val="24"/>
        </w:rPr>
      </w:pPr>
      <w:r>
        <w:rPr>
          <w:szCs w:val="24"/>
        </w:rPr>
        <w:t>Table </w:t>
      </w:r>
      <w:r w:rsidR="006A2DB6">
        <w:rPr>
          <w:szCs w:val="24"/>
        </w:rPr>
        <w:t xml:space="preserve">75 — Nested elements of element </w:t>
      </w:r>
      <w:r w:rsidR="006A2DB6" w:rsidRPr="005733B2">
        <w:rPr>
          <w:rStyle w:val="ISOCode"/>
        </w:rPr>
        <w:t>&lt;nail/&gt;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6B4DC080"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0C45E3FF" w14:textId="2837BB26" w:rsidR="006A2DB6" w:rsidRPr="00EC4DAD" w:rsidRDefault="006A2DB6" w:rsidP="006A2DB6">
            <w:pPr>
              <w:pStyle w:val="Tableheader"/>
              <w:autoSpaceDE w:val="0"/>
              <w:autoSpaceDN w:val="0"/>
              <w:adjustRightInd w:val="0"/>
              <w:jc w:val="both"/>
              <w:rPr>
                <w:b/>
              </w:rPr>
            </w:pPr>
            <w:r w:rsidRPr="00EC4DAD">
              <w:rPr>
                <w:b/>
                <w:szCs w:val="24"/>
              </w:rPr>
              <w:t xml:space="preserve">Nested </w:t>
            </w:r>
            <w:ins w:id="872" w:author="LUEJE Claudia" w:date="2024-05-02T19:41:00Z">
              <w:r w:rsidR="00AA0EF6">
                <w:rPr>
                  <w:b/>
                  <w:szCs w:val="24"/>
                </w:rPr>
                <w:t>e</w:t>
              </w:r>
            </w:ins>
            <w:del w:id="873" w:author="LUEJE Claudia" w:date="2024-05-02T19:41:00Z">
              <w:r w:rsidRPr="00EC4DAD" w:rsidDel="00AA0EF6">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7048580B" w14:textId="16CC0279"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226696DC" w14:textId="71AA16B4"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54B628F2" w14:textId="2C6249F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E0DC27B" w14:textId="77777777" w:rsidTr="000F3B7D">
        <w:trPr>
          <w:cantSplit/>
          <w:jc w:val="center"/>
        </w:trPr>
        <w:tc>
          <w:tcPr>
            <w:tcW w:w="2111" w:type="dxa"/>
            <w:tcBorders>
              <w:top w:val="single" w:sz="12" w:space="0" w:color="auto"/>
            </w:tcBorders>
            <w:vAlign w:val="bottom"/>
          </w:tcPr>
          <w:p w14:paraId="20DEE09E" w14:textId="5288EA25"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215BD974" w14:textId="583338B5"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5BB1F8A0" w14:textId="250A8D15"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559C08E3" w14:textId="53BE295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8627EFD" w14:textId="77777777" w:rsidTr="000F3B7D">
        <w:trPr>
          <w:cantSplit/>
          <w:jc w:val="center"/>
        </w:trPr>
        <w:tc>
          <w:tcPr>
            <w:tcW w:w="2111" w:type="dxa"/>
            <w:tcBorders>
              <w:bottom w:val="single" w:sz="12" w:space="0" w:color="auto"/>
            </w:tcBorders>
            <w:vAlign w:val="bottom"/>
          </w:tcPr>
          <w:p w14:paraId="50EAD69A" w14:textId="2C383C2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tcBorders>
              <w:bottom w:val="single" w:sz="12" w:space="0" w:color="auto"/>
            </w:tcBorders>
            <w:vAlign w:val="bottom"/>
          </w:tcPr>
          <w:p w14:paraId="5C37BDB1" w14:textId="54F387CC"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vAlign w:val="bottom"/>
          </w:tcPr>
          <w:p w14:paraId="617510C8" w14:textId="3DE17B79"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bottom w:val="single" w:sz="12" w:space="0" w:color="auto"/>
            </w:tcBorders>
            <w:vAlign w:val="bottom"/>
          </w:tcPr>
          <w:p w14:paraId="6311AE8F" w14:textId="076AE632" w:rsidR="006A2DB6" w:rsidRPr="006A2DB6" w:rsidRDefault="006A2DB6" w:rsidP="006A2DB6">
            <w:pPr>
              <w:pStyle w:val="Tablebody"/>
              <w:autoSpaceDE w:val="0"/>
              <w:autoSpaceDN w:val="0"/>
              <w:adjustRightInd w:val="0"/>
              <w:jc w:val="both"/>
            </w:pPr>
            <w:r w:rsidRPr="006A2DB6">
              <w:rPr>
                <w:szCs w:val="24"/>
              </w:rPr>
              <w:t>-</w:t>
            </w:r>
          </w:p>
        </w:tc>
      </w:tr>
    </w:tbl>
    <w:p w14:paraId="57438DAE" w14:textId="41908A3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74" w:author="LUEJE Claudia" w:date="2024-05-02T19:41:00Z">
        <w:r w:rsidR="00B908CF">
          <w:rPr>
            <w:szCs w:val="24"/>
          </w:rPr>
          <w:t>XAMPLE</w:t>
        </w:r>
      </w:ins>
      <w:del w:id="875" w:author="LUEJE Claudia" w:date="2024-05-02T19:41:00Z">
        <w:r w:rsidDel="00B908CF">
          <w:rPr>
            <w:szCs w:val="24"/>
          </w:rPr>
          <w:delText>xample</w:delText>
        </w:r>
      </w:del>
      <w:r w:rsidR="00512DC1">
        <w:rPr>
          <w:szCs w:val="24"/>
        </w:rPr>
        <w:tab/>
        <w:t> </w:t>
      </w:r>
    </w:p>
    <w:p w14:paraId="559F4020" w14:textId="41CC7BB2"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label="NAIL_100"&gt;</w:t>
      </w:r>
    </w:p>
    <w:p w14:paraId="596BE563" w14:textId="08CA76D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&lt;nail shaft_diameter="10.0" length="26.0" head_diameter="15.0" material="steel"</w:t>
      </w:r>
      <w:r w:rsidR="006A2DB6">
        <w:rPr>
          <w:szCs w:val="24"/>
        </w:rPr>
        <w:t xml:space="preserve"> </w:t>
      </w:r>
      <w:r w:rsidR="006A2DB6">
        <w:rPr>
          <w:b/>
          <w:szCs w:val="24"/>
        </w:rPr>
        <w:t>shear_strength="5200" peel_strength="5000"&gt;</w:t>
      </w:r>
    </w:p>
    <w:p w14:paraId="1B4BF809" w14:textId="7DCDD45F" w:rsidR="006A2DB6" w:rsidRPr="00F5203F"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4C77286B" w14:textId="067EE174"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&lt;/nail&gt;</w:t>
      </w:r>
    </w:p>
    <w:p w14:paraId="12565EBA" w14:textId="234B855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167CAE7C" w14:textId="11C2C55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483E8544" w14:textId="15BF548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218B60B7" w14:textId="22E4DFB5"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B0A0C3E" w14:textId="4166E391" w:rsidR="006A2DB6" w:rsidRDefault="005733B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4B849677" w14:textId="70470385"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Rotation </w:t>
      </w:r>
      <w:ins w:id="876" w:author="LUEJE Claudia" w:date="2024-05-02T19:41:00Z">
        <w:r w:rsidR="00B908CF">
          <w:rPr>
            <w:rFonts w:eastAsia="Times New Roman"/>
            <w:szCs w:val="24"/>
          </w:rPr>
          <w:t>j</w:t>
        </w:r>
      </w:ins>
      <w:del w:id="877" w:author="LUEJE Claudia" w:date="2024-05-02T19:41:00Z">
        <w:r w:rsidDel="00B908CF">
          <w:rPr>
            <w:rFonts w:eastAsia="Times New Roman"/>
            <w:szCs w:val="24"/>
          </w:rPr>
          <w:delText>J</w:delText>
        </w:r>
      </w:del>
      <w:r>
        <w:rPr>
          <w:rFonts w:eastAsia="Times New Roman"/>
          <w:szCs w:val="24"/>
        </w:rPr>
        <w:t>oints</w:t>
      </w:r>
    </w:p>
    <w:p w14:paraId="388D3B75"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1D2EC462" w14:textId="3EF63B5D" w:rsidR="006A2DB6" w:rsidRDefault="006A2DB6">
      <w:pPr>
        <w:pStyle w:val="BodyText"/>
        <w:autoSpaceDE w:val="0"/>
        <w:autoSpaceDN w:val="0"/>
        <w:adjustRightInd w:val="0"/>
        <w:rPr>
          <w:szCs w:val="24"/>
        </w:rPr>
      </w:pPr>
      <w:r>
        <w:rPr>
          <w:szCs w:val="24"/>
        </w:rPr>
        <w:t xml:space="preserve">A rotation joint is denoted by an element </w:t>
      </w:r>
      <w:r w:rsidRPr="003E6E2F">
        <w:rPr>
          <w:rStyle w:val="ISOCode"/>
        </w:rPr>
        <w:t>&lt;rotation_joint/&gt;</w:t>
      </w:r>
      <w:r>
        <w:rPr>
          <w:szCs w:val="24"/>
        </w:rPr>
        <w:t>. This element is described completely by its attributes and nested elements (</w:t>
      </w:r>
      <w:ins w:id="878" w:author="LUEJE Claudia" w:date="2024-05-02T19:41:00Z">
        <w:r w:rsidR="00B908CF">
          <w:rPr>
            <w:szCs w:val="24"/>
          </w:rPr>
          <w:t xml:space="preserve">see </w:t>
        </w:r>
      </w:ins>
      <w:r w:rsidR="009C3FFA">
        <w:rPr>
          <w:rStyle w:val="citetbl"/>
          <w:szCs w:val="24"/>
        </w:rPr>
        <w:t>Table </w:t>
      </w:r>
      <w:r>
        <w:rPr>
          <w:rStyle w:val="citetbl"/>
          <w:szCs w:val="24"/>
        </w:rPr>
        <w:t>76</w:t>
      </w:r>
      <w:r>
        <w:rPr>
          <w:szCs w:val="24"/>
        </w:rPr>
        <w:t>).</w:t>
      </w:r>
    </w:p>
    <w:p w14:paraId="2630A504" w14:textId="3E60A339" w:rsidR="006A2DB6" w:rsidRDefault="009C3FFA">
      <w:pPr>
        <w:pStyle w:val="Tabletitle"/>
        <w:autoSpaceDE w:val="0"/>
        <w:autoSpaceDN w:val="0"/>
        <w:adjustRightInd w:val="0"/>
        <w:outlineLvl w:val="0"/>
        <w:rPr>
          <w:szCs w:val="24"/>
        </w:rPr>
      </w:pPr>
      <w:r>
        <w:rPr>
          <w:szCs w:val="24"/>
        </w:rPr>
        <w:t>Table </w:t>
      </w:r>
      <w:r w:rsidR="006A2DB6">
        <w:rPr>
          <w:szCs w:val="24"/>
        </w:rPr>
        <w:t xml:space="preserve">76 — Nested elements of </w:t>
      </w:r>
      <w:r w:rsidR="006A2DB6" w:rsidRPr="003E6E2F">
        <w:rPr>
          <w:rStyle w:val="ISOCode"/>
        </w:rPr>
        <w:t>&lt;connection_0d/&gt;</w:t>
      </w:r>
      <w:r w:rsidR="006A2DB6">
        <w:rPr>
          <w:szCs w:val="24"/>
        </w:rPr>
        <w:t xml:space="preserve"> for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1701"/>
        <w:gridCol w:w="1276"/>
        <w:gridCol w:w="3384"/>
      </w:tblGrid>
      <w:tr w:rsidR="006A2DB6" w:rsidRPr="00EC4DAD" w14:paraId="185679DD" w14:textId="77777777" w:rsidTr="000F3B7D">
        <w:trPr>
          <w:tblHeader/>
          <w:jc w:val="center"/>
        </w:trPr>
        <w:tc>
          <w:tcPr>
            <w:tcW w:w="2111" w:type="dxa"/>
            <w:tcBorders>
              <w:top w:val="single" w:sz="12" w:space="0" w:color="auto"/>
              <w:bottom w:val="single" w:sz="12" w:space="0" w:color="auto"/>
            </w:tcBorders>
            <w:shd w:val="clear" w:color="auto" w:fill="F3F3F3"/>
            <w:vAlign w:val="bottom"/>
          </w:tcPr>
          <w:p w14:paraId="6C99DF3D" w14:textId="07503615" w:rsidR="006A2DB6" w:rsidRPr="00EC4DAD" w:rsidRDefault="006A2DB6" w:rsidP="006A2DB6">
            <w:pPr>
              <w:pStyle w:val="Tableheader"/>
              <w:autoSpaceDE w:val="0"/>
              <w:autoSpaceDN w:val="0"/>
              <w:adjustRightInd w:val="0"/>
              <w:jc w:val="both"/>
              <w:rPr>
                <w:b/>
              </w:rPr>
            </w:pPr>
            <w:r w:rsidRPr="00EC4DAD">
              <w:rPr>
                <w:b/>
                <w:szCs w:val="24"/>
              </w:rPr>
              <w:t xml:space="preserve">Nested </w:t>
            </w:r>
            <w:ins w:id="879" w:author="LUEJE Claudia" w:date="2024-05-02T19:42:00Z">
              <w:r w:rsidR="00B908CF">
                <w:rPr>
                  <w:b/>
                  <w:szCs w:val="24"/>
                </w:rPr>
                <w:t>e</w:t>
              </w:r>
            </w:ins>
            <w:del w:id="880" w:author="LUEJE Claudia" w:date="2024-05-02T19:42:00Z">
              <w:r w:rsidRPr="00EC4DAD" w:rsidDel="00B908C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661614B4" w14:textId="58E66CF0"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78252CCE" w14:textId="7CA50D1A" w:rsidR="006A2DB6" w:rsidRPr="00EC4DAD" w:rsidRDefault="006A2DB6" w:rsidP="006A2DB6">
            <w:pPr>
              <w:pStyle w:val="Tableheader"/>
              <w:autoSpaceDE w:val="0"/>
              <w:autoSpaceDN w:val="0"/>
              <w:adjustRightInd w:val="0"/>
              <w:jc w:val="both"/>
              <w:rPr>
                <w:b/>
              </w:rPr>
            </w:pPr>
            <w:r w:rsidRPr="00EC4DAD">
              <w:rPr>
                <w:b/>
                <w:szCs w:val="24"/>
              </w:rPr>
              <w:t>Use</w:t>
            </w:r>
          </w:p>
        </w:tc>
        <w:tc>
          <w:tcPr>
            <w:tcW w:w="3384" w:type="dxa"/>
            <w:tcBorders>
              <w:top w:val="single" w:sz="12" w:space="0" w:color="auto"/>
              <w:bottom w:val="single" w:sz="12" w:space="0" w:color="auto"/>
            </w:tcBorders>
            <w:shd w:val="clear" w:color="auto" w:fill="F3F3F3"/>
            <w:vAlign w:val="bottom"/>
          </w:tcPr>
          <w:p w14:paraId="4534DEDC" w14:textId="19489A7F"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3A15656A" w14:textId="77777777" w:rsidTr="000F3B7D">
        <w:trPr>
          <w:jc w:val="center"/>
        </w:trPr>
        <w:tc>
          <w:tcPr>
            <w:tcW w:w="2111" w:type="dxa"/>
            <w:tcBorders>
              <w:top w:val="single" w:sz="12" w:space="0" w:color="auto"/>
            </w:tcBorders>
            <w:vAlign w:val="bottom"/>
          </w:tcPr>
          <w:p w14:paraId="488DC1E4" w14:textId="5A9858B7" w:rsidR="006A2DB6" w:rsidRPr="006A2DB6" w:rsidRDefault="006A2DB6" w:rsidP="006A2DB6">
            <w:pPr>
              <w:pStyle w:val="Tablebody"/>
              <w:autoSpaceDE w:val="0"/>
              <w:autoSpaceDN w:val="0"/>
              <w:adjustRightInd w:val="0"/>
              <w:jc w:val="both"/>
            </w:pPr>
            <w:r w:rsidRPr="006A2DB6">
              <w:rPr>
                <w:szCs w:val="24"/>
              </w:rPr>
              <w:t>rotation_joint</w:t>
            </w:r>
          </w:p>
        </w:tc>
        <w:tc>
          <w:tcPr>
            <w:tcW w:w="1701" w:type="dxa"/>
            <w:tcBorders>
              <w:top w:val="single" w:sz="12" w:space="0" w:color="auto"/>
            </w:tcBorders>
            <w:vAlign w:val="bottom"/>
          </w:tcPr>
          <w:p w14:paraId="015420EC" w14:textId="52D048F4"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137FB017" w14:textId="4610F5AE"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top w:val="single" w:sz="12" w:space="0" w:color="auto"/>
            </w:tcBorders>
            <w:vAlign w:val="bottom"/>
          </w:tcPr>
          <w:p w14:paraId="2493183B" w14:textId="54CE1057"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1286519" w14:textId="77777777" w:rsidTr="000F3B7D">
        <w:trPr>
          <w:jc w:val="center"/>
        </w:trPr>
        <w:tc>
          <w:tcPr>
            <w:tcW w:w="2111" w:type="dxa"/>
            <w:vAlign w:val="bottom"/>
          </w:tcPr>
          <w:p w14:paraId="61E06AC3" w14:textId="28EB9F45" w:rsidR="006A2DB6" w:rsidRPr="006A2DB6" w:rsidRDefault="00B908CF" w:rsidP="006A2DB6">
            <w:pPr>
              <w:pStyle w:val="Tablebody"/>
              <w:autoSpaceDE w:val="0"/>
              <w:autoSpaceDN w:val="0"/>
              <w:adjustRightInd w:val="0"/>
              <w:jc w:val="both"/>
            </w:pPr>
            <w:r w:rsidRPr="006A2DB6">
              <w:rPr>
                <w:szCs w:val="24"/>
              </w:rPr>
              <w:t>L</w:t>
            </w:r>
            <w:r w:rsidR="006A2DB6" w:rsidRPr="006A2DB6">
              <w:rPr>
                <w:szCs w:val="24"/>
              </w:rPr>
              <w:t>oc</w:t>
            </w:r>
          </w:p>
        </w:tc>
        <w:tc>
          <w:tcPr>
            <w:tcW w:w="1701" w:type="dxa"/>
            <w:vAlign w:val="bottom"/>
          </w:tcPr>
          <w:p w14:paraId="796C9580" w14:textId="2F69CA78"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55B04776" w14:textId="08C9AFAA" w:rsidR="006A2DB6" w:rsidRPr="006A2DB6" w:rsidRDefault="006A2DB6" w:rsidP="006A2DB6">
            <w:pPr>
              <w:pStyle w:val="Tablebody"/>
              <w:autoSpaceDE w:val="0"/>
              <w:autoSpaceDN w:val="0"/>
              <w:adjustRightInd w:val="0"/>
              <w:jc w:val="both"/>
            </w:pPr>
            <w:r w:rsidRPr="006A2DB6">
              <w:rPr>
                <w:szCs w:val="24"/>
              </w:rPr>
              <w:t>Required</w:t>
            </w:r>
          </w:p>
        </w:tc>
        <w:tc>
          <w:tcPr>
            <w:tcW w:w="3384" w:type="dxa"/>
            <w:vAlign w:val="bottom"/>
          </w:tcPr>
          <w:p w14:paraId="66B24C5C" w14:textId="5BE1F1E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57B5C9" w14:textId="77777777" w:rsidTr="000F3B7D">
        <w:trPr>
          <w:jc w:val="center"/>
        </w:trPr>
        <w:tc>
          <w:tcPr>
            <w:tcW w:w="2111" w:type="dxa"/>
            <w:vAlign w:val="bottom"/>
          </w:tcPr>
          <w:p w14:paraId="65BB5DB3" w14:textId="18898F31" w:rsidR="006A2DB6" w:rsidRPr="006A2DB6" w:rsidRDefault="00B908CF" w:rsidP="006A2DB6">
            <w:pPr>
              <w:pStyle w:val="Tablebody"/>
              <w:autoSpaceDE w:val="0"/>
              <w:autoSpaceDN w:val="0"/>
              <w:adjustRightInd w:val="0"/>
              <w:jc w:val="both"/>
            </w:pPr>
            <w:r w:rsidRPr="006A2DB6">
              <w:rPr>
                <w:szCs w:val="24"/>
              </w:rPr>
              <w:t>A</w:t>
            </w:r>
            <w:r w:rsidR="006A2DB6" w:rsidRPr="006A2DB6">
              <w:rPr>
                <w:szCs w:val="24"/>
              </w:rPr>
              <w:t>ppdata</w:t>
            </w:r>
          </w:p>
        </w:tc>
        <w:tc>
          <w:tcPr>
            <w:tcW w:w="1701" w:type="dxa"/>
            <w:vAlign w:val="bottom"/>
          </w:tcPr>
          <w:p w14:paraId="60069243" w14:textId="0892688B"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7726064D" w14:textId="193DD154"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08CCC2BE" w14:textId="488F95B0" w:rsidR="006A2DB6" w:rsidRPr="006A2DB6" w:rsidRDefault="006A2DB6" w:rsidP="006A2DB6">
            <w:pPr>
              <w:pStyle w:val="Tablebody"/>
              <w:autoSpaceDE w:val="0"/>
              <w:autoSpaceDN w:val="0"/>
              <w:adjustRightInd w:val="0"/>
              <w:jc w:val="both"/>
            </w:pPr>
            <w:r w:rsidRPr="006A2DB6">
              <w:rPr>
                <w:szCs w:val="24"/>
              </w:rPr>
              <w:t xml:space="preserve">See </w:t>
            </w:r>
            <w:del w:id="881" w:author="LUEJE Claudia" w:date="2024-05-02T19:42:00Z">
              <w:r w:rsidRPr="006A2DB6" w:rsidDel="00B908CF">
                <w:rPr>
                  <w:rStyle w:val="citesec"/>
                  <w:szCs w:val="24"/>
                </w:rPr>
                <w:delText>clause </w:delText>
              </w:r>
            </w:del>
            <w:r w:rsidRPr="006A2DB6">
              <w:rPr>
                <w:rStyle w:val="citesec"/>
                <w:szCs w:val="24"/>
              </w:rPr>
              <w:t>7.3.2</w:t>
            </w:r>
            <w:r w:rsidRPr="006A2DB6">
              <w:rPr>
                <w:szCs w:val="24"/>
              </w:rPr>
              <w:t>.</w:t>
            </w:r>
          </w:p>
        </w:tc>
      </w:tr>
      <w:tr w:rsidR="006A2DB6" w:rsidRPr="00F54804" w14:paraId="33446A6B" w14:textId="77777777" w:rsidTr="000F3B7D">
        <w:trPr>
          <w:jc w:val="center"/>
        </w:trPr>
        <w:tc>
          <w:tcPr>
            <w:tcW w:w="2111" w:type="dxa"/>
            <w:vAlign w:val="bottom"/>
          </w:tcPr>
          <w:p w14:paraId="69E5B3CA" w14:textId="07A51238" w:rsidR="006A2DB6" w:rsidRPr="006A2DB6" w:rsidRDefault="00B908CF" w:rsidP="006A2DB6">
            <w:pPr>
              <w:pStyle w:val="Tablebody"/>
              <w:autoSpaceDE w:val="0"/>
              <w:autoSpaceDN w:val="0"/>
              <w:adjustRightInd w:val="0"/>
              <w:jc w:val="both"/>
            </w:pPr>
            <w:r w:rsidRPr="006A2DB6">
              <w:rPr>
                <w:szCs w:val="24"/>
              </w:rPr>
              <w:t>F</w:t>
            </w:r>
            <w:r w:rsidR="006A2DB6" w:rsidRPr="006A2DB6">
              <w:rPr>
                <w:szCs w:val="24"/>
              </w:rPr>
              <w:t>emdata</w:t>
            </w:r>
          </w:p>
        </w:tc>
        <w:tc>
          <w:tcPr>
            <w:tcW w:w="1701" w:type="dxa"/>
            <w:vAlign w:val="bottom"/>
          </w:tcPr>
          <w:p w14:paraId="2C2F2912" w14:textId="62D86B73"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28476577" w14:textId="3A3E56ED" w:rsidR="006A2DB6" w:rsidRPr="006A2DB6" w:rsidRDefault="006A2DB6" w:rsidP="006A2DB6">
            <w:pPr>
              <w:pStyle w:val="Tablebody"/>
              <w:autoSpaceDE w:val="0"/>
              <w:autoSpaceDN w:val="0"/>
              <w:adjustRightInd w:val="0"/>
              <w:jc w:val="both"/>
            </w:pPr>
            <w:r w:rsidRPr="006A2DB6">
              <w:rPr>
                <w:szCs w:val="24"/>
              </w:rPr>
              <w:t>Optional</w:t>
            </w:r>
          </w:p>
        </w:tc>
        <w:tc>
          <w:tcPr>
            <w:tcW w:w="3384" w:type="dxa"/>
            <w:vAlign w:val="bottom"/>
          </w:tcPr>
          <w:p w14:paraId="560C5C79" w14:textId="277D7C37" w:rsidR="006A2DB6" w:rsidRPr="006A2DB6" w:rsidRDefault="006A2DB6" w:rsidP="006A2DB6">
            <w:pPr>
              <w:pStyle w:val="Tablebody"/>
              <w:autoSpaceDE w:val="0"/>
              <w:autoSpaceDN w:val="0"/>
              <w:adjustRightInd w:val="0"/>
              <w:jc w:val="both"/>
            </w:pPr>
            <w:r w:rsidRPr="006A2DB6">
              <w:rPr>
                <w:szCs w:val="24"/>
              </w:rPr>
              <w:t xml:space="preserve">See </w:t>
            </w:r>
            <w:del w:id="882" w:author="LUEJE Claudia" w:date="2024-05-02T19:42:00Z">
              <w:r w:rsidRPr="00F5203F" w:rsidDel="00B908CF">
                <w:rPr>
                  <w:rStyle w:val="citesec"/>
                </w:rPr>
                <w:delText>clause </w:delText>
              </w:r>
            </w:del>
            <w:r w:rsidRPr="00F5203F">
              <w:rPr>
                <w:rStyle w:val="citesec"/>
              </w:rPr>
              <w:t>7.3.3</w:t>
            </w:r>
            <w:r w:rsidRPr="006A2DB6">
              <w:rPr>
                <w:szCs w:val="24"/>
              </w:rPr>
              <w:t>.</w:t>
            </w:r>
          </w:p>
        </w:tc>
      </w:tr>
      <w:tr w:rsidR="006A2DB6" w:rsidRPr="00F54804" w14:paraId="4E8D0297" w14:textId="77777777" w:rsidTr="000F3B7D">
        <w:trPr>
          <w:jc w:val="center"/>
        </w:trPr>
        <w:tc>
          <w:tcPr>
            <w:tcW w:w="2111" w:type="dxa"/>
            <w:tcBorders>
              <w:bottom w:val="single" w:sz="12" w:space="0" w:color="auto"/>
            </w:tcBorders>
          </w:tcPr>
          <w:p w14:paraId="62B36A41" w14:textId="121581E9" w:rsidR="006A2DB6" w:rsidRPr="006A2DB6" w:rsidRDefault="006A2DB6" w:rsidP="006A2DB6">
            <w:pPr>
              <w:pStyle w:val="Tablebody"/>
              <w:autoSpaceDE w:val="0"/>
              <w:autoSpaceDN w:val="0"/>
              <w:adjustRightInd w:val="0"/>
              <w:jc w:val="both"/>
            </w:pPr>
            <w:r w:rsidRPr="006A2DB6">
              <w:rPr>
                <w:szCs w:val="24"/>
              </w:rPr>
              <w:t>custom_attributes_list</w:t>
            </w:r>
          </w:p>
        </w:tc>
        <w:tc>
          <w:tcPr>
            <w:tcW w:w="1701" w:type="dxa"/>
            <w:tcBorders>
              <w:bottom w:val="single" w:sz="12" w:space="0" w:color="auto"/>
            </w:tcBorders>
          </w:tcPr>
          <w:p w14:paraId="18002239" w14:textId="6FE072C8"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582D99AE" w14:textId="1CB203E6" w:rsidR="006A2DB6" w:rsidRPr="006A2DB6" w:rsidRDefault="006A2DB6" w:rsidP="006A2DB6">
            <w:pPr>
              <w:pStyle w:val="Tablebody"/>
              <w:autoSpaceDE w:val="0"/>
              <w:autoSpaceDN w:val="0"/>
              <w:adjustRightInd w:val="0"/>
              <w:jc w:val="both"/>
            </w:pPr>
            <w:r w:rsidRPr="006A2DB6">
              <w:rPr>
                <w:szCs w:val="24"/>
              </w:rPr>
              <w:t>Optional</w:t>
            </w:r>
          </w:p>
        </w:tc>
        <w:tc>
          <w:tcPr>
            <w:tcW w:w="3384" w:type="dxa"/>
            <w:tcBorders>
              <w:bottom w:val="single" w:sz="12" w:space="0" w:color="auto"/>
            </w:tcBorders>
          </w:tcPr>
          <w:p w14:paraId="686D9228" w14:textId="678C9D8F" w:rsidR="006A2DB6" w:rsidRPr="006A2DB6" w:rsidRDefault="006A2DB6" w:rsidP="006A2DB6">
            <w:pPr>
              <w:pStyle w:val="Tablebody"/>
              <w:autoSpaceDE w:val="0"/>
              <w:autoSpaceDN w:val="0"/>
              <w:adjustRightInd w:val="0"/>
              <w:jc w:val="both"/>
            </w:pPr>
            <w:r w:rsidRPr="006A2DB6">
              <w:rPr>
                <w:szCs w:val="24"/>
              </w:rPr>
              <w:t xml:space="preserve">See </w:t>
            </w:r>
            <w:del w:id="883" w:author="LUEJE Claudia" w:date="2024-05-02T19:42:00Z">
              <w:r w:rsidRPr="006A2DB6" w:rsidDel="00B908CF">
                <w:rPr>
                  <w:rStyle w:val="citesec"/>
                  <w:szCs w:val="24"/>
                </w:rPr>
                <w:delText>clause </w:delText>
              </w:r>
            </w:del>
            <w:r w:rsidRPr="006A2DB6">
              <w:rPr>
                <w:rStyle w:val="citesec"/>
                <w:szCs w:val="24"/>
              </w:rPr>
              <w:t>8.5</w:t>
            </w:r>
            <w:r w:rsidRPr="006A2DB6">
              <w:rPr>
                <w:szCs w:val="24"/>
              </w:rPr>
              <w:t>.</w:t>
            </w:r>
          </w:p>
        </w:tc>
      </w:tr>
    </w:tbl>
    <w:p w14:paraId="694A0E08" w14:textId="76553749" w:rsidR="006A2DB6" w:rsidRDefault="006A2DB6">
      <w:pPr>
        <w:pStyle w:val="BodyText"/>
        <w:autoSpaceDE w:val="0"/>
        <w:autoSpaceDN w:val="0"/>
        <w:adjustRightInd w:val="0"/>
        <w:rPr>
          <w:szCs w:val="24"/>
        </w:rPr>
      </w:pPr>
      <w:r>
        <w:rPr>
          <w:szCs w:val="24"/>
        </w:rPr>
        <w:t xml:space="preserve">The XML specification of the </w:t>
      </w:r>
      <w:r w:rsidRPr="003E6E2F">
        <w:rPr>
          <w:rStyle w:val="ISOCode"/>
        </w:rPr>
        <w:t>&lt;rotation_joint/&gt;</w:t>
      </w:r>
      <w:r>
        <w:rPr>
          <w:szCs w:val="24"/>
        </w:rPr>
        <w:t xml:space="preserve"> element is shown in </w:t>
      </w:r>
      <w:r w:rsidR="009C3FFA">
        <w:rPr>
          <w:rStyle w:val="citetbl"/>
          <w:szCs w:val="24"/>
        </w:rPr>
        <w:t>Table </w:t>
      </w:r>
      <w:r>
        <w:rPr>
          <w:rStyle w:val="citetbl"/>
          <w:szCs w:val="24"/>
        </w:rPr>
        <w:t>77</w:t>
      </w:r>
      <w:r>
        <w:rPr>
          <w:szCs w:val="24"/>
        </w:rPr>
        <w:t>:</w:t>
      </w:r>
    </w:p>
    <w:p w14:paraId="590935ED" w14:textId="5D0EF0A2" w:rsidR="006A2DB6" w:rsidRPr="003E6E2F" w:rsidRDefault="009C3FFA">
      <w:pPr>
        <w:pStyle w:val="Tabletitle"/>
        <w:autoSpaceDE w:val="0"/>
        <w:autoSpaceDN w:val="0"/>
        <w:adjustRightInd w:val="0"/>
        <w:outlineLvl w:val="0"/>
        <w:rPr>
          <w:szCs w:val="24"/>
          <w:lang w:val="en-US"/>
        </w:rPr>
      </w:pPr>
      <w:r>
        <w:rPr>
          <w:szCs w:val="24"/>
        </w:rPr>
        <w:t>Table </w:t>
      </w:r>
      <w:r w:rsidR="006A2DB6">
        <w:rPr>
          <w:szCs w:val="24"/>
        </w:rPr>
        <w:t xml:space="preserve">77 — Attributes of element </w:t>
      </w:r>
      <w:r w:rsidR="006A2DB6" w:rsidRPr="003E6E2F">
        <w:rPr>
          <w:rStyle w:val="ISOCode"/>
        </w:rPr>
        <w:t>&lt;rotation_joint/&gt;</w:t>
      </w:r>
    </w:p>
    <w:tbl>
      <w:tblPr>
        <w:tblW w:w="879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42"/>
        <w:gridCol w:w="1440"/>
        <w:gridCol w:w="1440"/>
        <w:gridCol w:w="1080"/>
        <w:gridCol w:w="2992"/>
      </w:tblGrid>
      <w:tr w:rsidR="006A2DB6" w:rsidRPr="00EC4DAD" w14:paraId="7F95E462" w14:textId="77777777" w:rsidTr="000F3B7D">
        <w:trPr>
          <w:tblHeader/>
          <w:jc w:val="center"/>
        </w:trPr>
        <w:tc>
          <w:tcPr>
            <w:tcW w:w="1842" w:type="dxa"/>
            <w:tcBorders>
              <w:top w:val="single" w:sz="12" w:space="0" w:color="auto"/>
              <w:bottom w:val="single" w:sz="12" w:space="0" w:color="auto"/>
            </w:tcBorders>
            <w:shd w:val="clear" w:color="auto" w:fill="F3F3F3"/>
            <w:vAlign w:val="bottom"/>
          </w:tcPr>
          <w:p w14:paraId="6A92BBD9" w14:textId="2F6765C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0" w:type="dxa"/>
            <w:tcBorders>
              <w:top w:val="single" w:sz="12" w:space="0" w:color="auto"/>
              <w:bottom w:val="single" w:sz="12" w:space="0" w:color="auto"/>
            </w:tcBorders>
            <w:shd w:val="clear" w:color="auto" w:fill="F3F3F3"/>
            <w:vAlign w:val="bottom"/>
          </w:tcPr>
          <w:p w14:paraId="1A3D553E" w14:textId="0CAD5B77" w:rsidR="006A2DB6" w:rsidRPr="00EC4DAD" w:rsidRDefault="006A2DB6" w:rsidP="006A2DB6">
            <w:pPr>
              <w:pStyle w:val="Tableheader"/>
              <w:autoSpaceDE w:val="0"/>
              <w:autoSpaceDN w:val="0"/>
              <w:adjustRightInd w:val="0"/>
              <w:jc w:val="both"/>
              <w:rPr>
                <w:b/>
              </w:rPr>
            </w:pPr>
            <w:r w:rsidRPr="00EC4DAD">
              <w:rPr>
                <w:b/>
                <w:szCs w:val="24"/>
              </w:rPr>
              <w:t>Type</w:t>
            </w:r>
          </w:p>
        </w:tc>
        <w:tc>
          <w:tcPr>
            <w:tcW w:w="1440" w:type="dxa"/>
            <w:tcBorders>
              <w:top w:val="single" w:sz="12" w:space="0" w:color="auto"/>
              <w:bottom w:val="single" w:sz="12" w:space="0" w:color="auto"/>
            </w:tcBorders>
            <w:shd w:val="clear" w:color="auto" w:fill="F3F3F3"/>
            <w:vAlign w:val="bottom"/>
          </w:tcPr>
          <w:p w14:paraId="3DFBE418" w14:textId="188556B6" w:rsidR="006A2DB6" w:rsidRPr="00EC4DAD" w:rsidRDefault="006A2DB6" w:rsidP="006A2DB6">
            <w:pPr>
              <w:pStyle w:val="Tableheader"/>
              <w:autoSpaceDE w:val="0"/>
              <w:autoSpaceDN w:val="0"/>
              <w:adjustRightInd w:val="0"/>
              <w:jc w:val="both"/>
              <w:rPr>
                <w:b/>
              </w:rPr>
            </w:pPr>
            <w:r w:rsidRPr="00EC4DAD">
              <w:rPr>
                <w:b/>
                <w:szCs w:val="24"/>
              </w:rPr>
              <w:t xml:space="preserve">Value </w:t>
            </w:r>
            <w:ins w:id="884" w:author="LUEJE Claudia" w:date="2024-05-02T19:42:00Z">
              <w:r w:rsidR="00B908CF">
                <w:rPr>
                  <w:b/>
                  <w:szCs w:val="24"/>
                </w:rPr>
                <w:t>s</w:t>
              </w:r>
            </w:ins>
            <w:del w:id="885" w:author="LUEJE Claudia" w:date="2024-05-02T19:42:00Z">
              <w:r w:rsidRPr="00EC4DAD" w:rsidDel="00B908CF">
                <w:rPr>
                  <w:b/>
                  <w:szCs w:val="24"/>
                </w:rPr>
                <w:delText>S</w:delText>
              </w:r>
            </w:del>
            <w:r w:rsidRPr="00EC4DAD">
              <w:rPr>
                <w:b/>
                <w:szCs w:val="24"/>
              </w:rPr>
              <w:t>pace</w:t>
            </w:r>
          </w:p>
        </w:tc>
        <w:tc>
          <w:tcPr>
            <w:tcW w:w="1080" w:type="dxa"/>
            <w:tcBorders>
              <w:top w:val="single" w:sz="12" w:space="0" w:color="auto"/>
              <w:bottom w:val="single" w:sz="12" w:space="0" w:color="auto"/>
            </w:tcBorders>
            <w:shd w:val="clear" w:color="auto" w:fill="F3F3F3"/>
            <w:vAlign w:val="bottom"/>
          </w:tcPr>
          <w:p w14:paraId="036A4BE2" w14:textId="64129C16" w:rsidR="006A2DB6" w:rsidRPr="00EC4DAD" w:rsidRDefault="006A2DB6" w:rsidP="006A2DB6">
            <w:pPr>
              <w:pStyle w:val="Tableheader"/>
              <w:autoSpaceDE w:val="0"/>
              <w:autoSpaceDN w:val="0"/>
              <w:adjustRightInd w:val="0"/>
              <w:jc w:val="both"/>
              <w:rPr>
                <w:b/>
              </w:rPr>
            </w:pPr>
            <w:r w:rsidRPr="00EC4DAD">
              <w:rPr>
                <w:b/>
                <w:szCs w:val="24"/>
              </w:rPr>
              <w:t>Use</w:t>
            </w:r>
          </w:p>
        </w:tc>
        <w:tc>
          <w:tcPr>
            <w:tcW w:w="2992" w:type="dxa"/>
            <w:tcBorders>
              <w:top w:val="single" w:sz="12" w:space="0" w:color="auto"/>
              <w:bottom w:val="single" w:sz="12" w:space="0" w:color="auto"/>
            </w:tcBorders>
            <w:shd w:val="clear" w:color="auto" w:fill="F3F3F3"/>
            <w:vAlign w:val="bottom"/>
          </w:tcPr>
          <w:p w14:paraId="1FEDC471" w14:textId="2558798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883F3E" w14:textId="77777777" w:rsidTr="000F3B7D">
        <w:trPr>
          <w:jc w:val="center"/>
        </w:trPr>
        <w:tc>
          <w:tcPr>
            <w:tcW w:w="1842" w:type="dxa"/>
            <w:tcBorders>
              <w:top w:val="single" w:sz="12" w:space="0" w:color="auto"/>
              <w:bottom w:val="single" w:sz="12" w:space="0" w:color="auto"/>
            </w:tcBorders>
          </w:tcPr>
          <w:p w14:paraId="346792CA" w14:textId="623E4EC6" w:rsidR="006A2DB6" w:rsidRPr="006A2DB6" w:rsidRDefault="00B908CF" w:rsidP="006A2DB6">
            <w:pPr>
              <w:pStyle w:val="Tablebody"/>
              <w:autoSpaceDE w:val="0"/>
              <w:autoSpaceDN w:val="0"/>
              <w:adjustRightInd w:val="0"/>
              <w:jc w:val="both"/>
            </w:pPr>
            <w:r w:rsidRPr="006A2DB6">
              <w:rPr>
                <w:szCs w:val="24"/>
              </w:rPr>
              <w:t>D</w:t>
            </w:r>
            <w:r w:rsidR="006A2DB6" w:rsidRPr="006A2DB6">
              <w:rPr>
                <w:szCs w:val="24"/>
              </w:rPr>
              <w:t>iameter</w:t>
            </w:r>
          </w:p>
        </w:tc>
        <w:tc>
          <w:tcPr>
            <w:tcW w:w="1440" w:type="dxa"/>
            <w:tcBorders>
              <w:top w:val="single" w:sz="12" w:space="0" w:color="auto"/>
              <w:bottom w:val="single" w:sz="12" w:space="0" w:color="auto"/>
            </w:tcBorders>
          </w:tcPr>
          <w:p w14:paraId="04772DB9" w14:textId="275E3CE8" w:rsidR="006A2DB6" w:rsidRPr="006A2DB6" w:rsidRDefault="006A2DB6" w:rsidP="006A2DB6">
            <w:pPr>
              <w:pStyle w:val="Tablebody"/>
              <w:autoSpaceDE w:val="0"/>
              <w:autoSpaceDN w:val="0"/>
              <w:adjustRightInd w:val="0"/>
              <w:jc w:val="both"/>
            </w:pPr>
            <w:r w:rsidRPr="006A2DB6">
              <w:rPr>
                <w:szCs w:val="24"/>
              </w:rPr>
              <w:t>Floating point</w:t>
            </w:r>
          </w:p>
        </w:tc>
        <w:tc>
          <w:tcPr>
            <w:tcW w:w="1440" w:type="dxa"/>
            <w:tcBorders>
              <w:top w:val="single" w:sz="12" w:space="0" w:color="auto"/>
              <w:bottom w:val="single" w:sz="12" w:space="0" w:color="auto"/>
            </w:tcBorders>
          </w:tcPr>
          <w:p w14:paraId="6B21B99E" w14:textId="5DAB9FD5" w:rsidR="006A2DB6" w:rsidRPr="006A2DB6" w:rsidRDefault="006A2DB6" w:rsidP="00576373">
            <w:pPr>
              <w:pStyle w:val="Tablebody"/>
            </w:pPr>
            <w:r w:rsidRPr="006A2DB6">
              <w:rPr>
                <w:szCs w:val="24"/>
              </w:rPr>
              <w:t xml:space="preserve">&gt; </w:t>
            </w:r>
            <w:r w:rsidR="00576373">
              <w:rPr>
                <w:szCs w:val="24"/>
              </w:rPr>
              <w:t>0,0</w:t>
            </w:r>
          </w:p>
        </w:tc>
        <w:tc>
          <w:tcPr>
            <w:tcW w:w="1080" w:type="dxa"/>
            <w:tcBorders>
              <w:top w:val="single" w:sz="12" w:space="0" w:color="auto"/>
              <w:bottom w:val="single" w:sz="12" w:space="0" w:color="auto"/>
            </w:tcBorders>
          </w:tcPr>
          <w:p w14:paraId="07DAD112" w14:textId="7ED61011" w:rsidR="006A2DB6" w:rsidRPr="006A2DB6" w:rsidRDefault="006A2DB6" w:rsidP="006A2DB6">
            <w:pPr>
              <w:pStyle w:val="Tablebody"/>
              <w:autoSpaceDE w:val="0"/>
              <w:autoSpaceDN w:val="0"/>
              <w:adjustRightInd w:val="0"/>
              <w:jc w:val="both"/>
            </w:pPr>
            <w:r w:rsidRPr="006A2DB6">
              <w:rPr>
                <w:szCs w:val="24"/>
              </w:rPr>
              <w:t>Optional</w:t>
            </w:r>
          </w:p>
        </w:tc>
        <w:tc>
          <w:tcPr>
            <w:tcW w:w="2992" w:type="dxa"/>
            <w:tcBorders>
              <w:top w:val="single" w:sz="12" w:space="0" w:color="auto"/>
              <w:bottom w:val="single" w:sz="12" w:space="0" w:color="auto"/>
            </w:tcBorders>
          </w:tcPr>
          <w:p w14:paraId="70935DF4" w14:textId="41878157" w:rsidR="006A2DB6" w:rsidRPr="006A2DB6" w:rsidRDefault="006A2DB6" w:rsidP="006A2DB6">
            <w:pPr>
              <w:pStyle w:val="Tablebody"/>
              <w:autoSpaceDE w:val="0"/>
              <w:autoSpaceDN w:val="0"/>
              <w:adjustRightInd w:val="0"/>
              <w:jc w:val="both"/>
            </w:pPr>
            <w:r w:rsidRPr="006A2DB6">
              <w:rPr>
                <w:szCs w:val="24"/>
              </w:rPr>
              <w:t>-</w:t>
            </w:r>
          </w:p>
        </w:tc>
      </w:tr>
    </w:tbl>
    <w:p w14:paraId="1709B397" w14:textId="35E0943B" w:rsidR="006A2DB6" w:rsidRDefault="006A2DB6">
      <w:pPr>
        <w:pStyle w:val="BodyText"/>
        <w:autoSpaceDE w:val="0"/>
        <w:autoSpaceDN w:val="0"/>
        <w:adjustRightInd w:val="0"/>
        <w:rPr>
          <w:szCs w:val="24"/>
        </w:rPr>
      </w:pPr>
      <w:r>
        <w:rPr>
          <w:szCs w:val="24"/>
        </w:rPr>
        <w:t>The following list explains the attribute:</w:t>
      </w:r>
    </w:p>
    <w:p w14:paraId="6A3B610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E6E2F">
        <w:rPr>
          <w:rStyle w:val="ISOCode"/>
        </w:rPr>
        <w:t>diameter</w:t>
      </w:r>
      <w:r>
        <w:rPr>
          <w:szCs w:val="24"/>
        </w:rPr>
        <w:t>: the diameter of the shaft of the rotation joint.</w:t>
      </w:r>
    </w:p>
    <w:p w14:paraId="030613BA" w14:textId="0386F066" w:rsidR="006A2DB6" w:rsidRDefault="006A2DB6">
      <w:pPr>
        <w:pStyle w:val="BodyText"/>
        <w:autoSpaceDE w:val="0"/>
        <w:autoSpaceDN w:val="0"/>
        <w:adjustRightInd w:val="0"/>
        <w:rPr>
          <w:szCs w:val="24"/>
        </w:rPr>
      </w:pPr>
      <w:r>
        <w:rPr>
          <w:szCs w:val="24"/>
        </w:rPr>
        <w:t xml:space="preserve">If possible, a rotation joint should know the direction of fixation, therefore, possess a nested element </w:t>
      </w:r>
      <w:r w:rsidRPr="003E6E2F">
        <w:rPr>
          <w:rStyle w:val="ISOCode"/>
        </w:rPr>
        <w:t>&lt;normal_direction/&gt;</w:t>
      </w:r>
      <w:r>
        <w:rPr>
          <w:szCs w:val="24"/>
        </w:rPr>
        <w:t xml:space="preserve">. However, this is not mandatory in order to allow for importing incomplete data. The direction sense of </w:t>
      </w:r>
      <w:r w:rsidRPr="003E6E2F">
        <w:rPr>
          <w:rStyle w:val="ISOCode"/>
        </w:rPr>
        <w:t>&lt;normal_direction/&gt;</w:t>
      </w:r>
      <w:r>
        <w:rPr>
          <w:szCs w:val="24"/>
        </w:rPr>
        <w:t xml:space="preserve"> is from the joint's head to point, which element’s definition can be found in </w:t>
      </w:r>
      <w:del w:id="886" w:author="LUEJE Claudia" w:date="2024-05-02T19:42:00Z">
        <w:r w:rsidDel="00B908CF">
          <w:rPr>
            <w:rStyle w:val="citesec"/>
            <w:szCs w:val="24"/>
          </w:rPr>
          <w:delText>clause </w:delText>
        </w:r>
      </w:del>
      <w:r>
        <w:rPr>
          <w:rStyle w:val="citesec"/>
          <w:szCs w:val="24"/>
        </w:rPr>
        <w:t>9.1.3</w:t>
      </w:r>
      <w:r>
        <w:rPr>
          <w:szCs w:val="24"/>
        </w:rPr>
        <w:t>.</w:t>
      </w:r>
    </w:p>
    <w:p w14:paraId="1B2F734E" w14:textId="23BB778D" w:rsidR="006A2DB6" w:rsidRDefault="006A2DB6">
      <w:pPr>
        <w:pStyle w:val="BodyText"/>
        <w:autoSpaceDE w:val="0"/>
        <w:autoSpaceDN w:val="0"/>
        <w:adjustRightInd w:val="0"/>
        <w:rPr>
          <w:szCs w:val="24"/>
        </w:rPr>
      </w:pPr>
      <w:r>
        <w:rPr>
          <w:szCs w:val="24"/>
        </w:rPr>
        <w:t xml:space="preserve">Specific subtypes of rotation joints are defined by adding related nested elements, listed in </w:t>
      </w:r>
      <w:r w:rsidR="009C3FFA">
        <w:rPr>
          <w:rStyle w:val="citetbl"/>
          <w:szCs w:val="24"/>
        </w:rPr>
        <w:t>Table </w:t>
      </w:r>
      <w:r>
        <w:rPr>
          <w:rStyle w:val="citetbl"/>
          <w:szCs w:val="24"/>
        </w:rPr>
        <w:t>78</w:t>
      </w:r>
      <w:r>
        <w:rPr>
          <w:szCs w:val="24"/>
        </w:rPr>
        <w:t>:</w:t>
      </w:r>
    </w:p>
    <w:p w14:paraId="06673BAD" w14:textId="3BF1E0CF" w:rsidR="006A2DB6" w:rsidRDefault="009C3FFA">
      <w:pPr>
        <w:pStyle w:val="Tabletitle"/>
        <w:autoSpaceDE w:val="0"/>
        <w:autoSpaceDN w:val="0"/>
        <w:adjustRightInd w:val="0"/>
        <w:outlineLvl w:val="0"/>
        <w:rPr>
          <w:szCs w:val="24"/>
        </w:rPr>
      </w:pPr>
      <w:r>
        <w:rPr>
          <w:szCs w:val="24"/>
        </w:rPr>
        <w:t>Table </w:t>
      </w:r>
      <w:r w:rsidR="006A2DB6">
        <w:rPr>
          <w:szCs w:val="24"/>
        </w:rPr>
        <w:t xml:space="preserve">78 — Nested elements of element </w:t>
      </w:r>
      <w:r w:rsidR="006A2DB6" w:rsidRPr="003E6E2F">
        <w:rPr>
          <w:rStyle w:val="ISOCode"/>
        </w:rPr>
        <w:t>&lt;rotation_joint/&gt;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1"/>
        <w:gridCol w:w="2268"/>
        <w:gridCol w:w="1276"/>
        <w:gridCol w:w="2817"/>
      </w:tblGrid>
      <w:tr w:rsidR="006A2DB6" w:rsidRPr="00EC4DAD" w14:paraId="1C9E5597" w14:textId="77777777" w:rsidTr="000F3B7D">
        <w:trPr>
          <w:cantSplit/>
          <w:tblHeader/>
          <w:jc w:val="center"/>
        </w:trPr>
        <w:tc>
          <w:tcPr>
            <w:tcW w:w="2111" w:type="dxa"/>
            <w:tcBorders>
              <w:top w:val="single" w:sz="12" w:space="0" w:color="auto"/>
              <w:bottom w:val="single" w:sz="12" w:space="0" w:color="auto"/>
            </w:tcBorders>
            <w:shd w:val="clear" w:color="auto" w:fill="F3F3F3"/>
            <w:vAlign w:val="bottom"/>
          </w:tcPr>
          <w:p w14:paraId="77F643E1" w14:textId="6AC12CC1" w:rsidR="006A2DB6" w:rsidRPr="00EC4DAD" w:rsidRDefault="006A2DB6" w:rsidP="006A2DB6">
            <w:pPr>
              <w:pStyle w:val="Tableheader"/>
              <w:autoSpaceDE w:val="0"/>
              <w:autoSpaceDN w:val="0"/>
              <w:adjustRightInd w:val="0"/>
              <w:jc w:val="both"/>
              <w:rPr>
                <w:b/>
              </w:rPr>
            </w:pPr>
            <w:r w:rsidRPr="00EC4DAD">
              <w:rPr>
                <w:b/>
                <w:szCs w:val="24"/>
              </w:rPr>
              <w:t xml:space="preserve">Nested </w:t>
            </w:r>
            <w:ins w:id="887" w:author="LUEJE Claudia" w:date="2024-05-02T19:42:00Z">
              <w:r w:rsidR="00B908CF">
                <w:rPr>
                  <w:b/>
                  <w:szCs w:val="24"/>
                </w:rPr>
                <w:t>e</w:t>
              </w:r>
            </w:ins>
            <w:del w:id="888" w:author="LUEJE Claudia" w:date="2024-05-02T19:42:00Z">
              <w:r w:rsidRPr="00EC4DAD" w:rsidDel="00B908CF">
                <w:rPr>
                  <w:b/>
                  <w:szCs w:val="24"/>
                </w:rPr>
                <w:delText>E</w:delText>
              </w:r>
            </w:del>
            <w:r w:rsidRPr="00EC4DAD">
              <w:rPr>
                <w:b/>
                <w:szCs w:val="24"/>
              </w:rPr>
              <w:t>lements</w:t>
            </w:r>
          </w:p>
        </w:tc>
        <w:tc>
          <w:tcPr>
            <w:tcW w:w="2268" w:type="dxa"/>
            <w:tcBorders>
              <w:top w:val="single" w:sz="12" w:space="0" w:color="auto"/>
              <w:bottom w:val="single" w:sz="12" w:space="0" w:color="auto"/>
            </w:tcBorders>
            <w:shd w:val="clear" w:color="auto" w:fill="F3F3F3"/>
            <w:vAlign w:val="bottom"/>
          </w:tcPr>
          <w:p w14:paraId="3D970BB8" w14:textId="187A3D1D"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6" w:type="dxa"/>
            <w:tcBorders>
              <w:top w:val="single" w:sz="12" w:space="0" w:color="auto"/>
              <w:bottom w:val="single" w:sz="12" w:space="0" w:color="auto"/>
            </w:tcBorders>
            <w:shd w:val="clear" w:color="auto" w:fill="F3F3F3"/>
            <w:vAlign w:val="bottom"/>
          </w:tcPr>
          <w:p w14:paraId="66A96AC8" w14:textId="0775EC2F" w:rsidR="006A2DB6" w:rsidRPr="00EC4DAD" w:rsidRDefault="006A2DB6" w:rsidP="006A2DB6">
            <w:pPr>
              <w:pStyle w:val="Tableheader"/>
              <w:autoSpaceDE w:val="0"/>
              <w:autoSpaceDN w:val="0"/>
              <w:adjustRightInd w:val="0"/>
              <w:jc w:val="both"/>
              <w:rPr>
                <w:b/>
              </w:rPr>
            </w:pPr>
            <w:r w:rsidRPr="00EC4DAD">
              <w:rPr>
                <w:b/>
                <w:szCs w:val="24"/>
              </w:rPr>
              <w:t>Use</w:t>
            </w:r>
          </w:p>
        </w:tc>
        <w:tc>
          <w:tcPr>
            <w:tcW w:w="2817" w:type="dxa"/>
            <w:tcBorders>
              <w:top w:val="single" w:sz="12" w:space="0" w:color="auto"/>
              <w:bottom w:val="single" w:sz="12" w:space="0" w:color="auto"/>
            </w:tcBorders>
            <w:shd w:val="clear" w:color="auto" w:fill="F3F3F3"/>
            <w:vAlign w:val="bottom"/>
          </w:tcPr>
          <w:p w14:paraId="0C726BCD" w14:textId="31D85B0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98E0DD4" w14:textId="77777777" w:rsidTr="000F3B7D">
        <w:trPr>
          <w:cantSplit/>
          <w:jc w:val="center"/>
        </w:trPr>
        <w:tc>
          <w:tcPr>
            <w:tcW w:w="2111" w:type="dxa"/>
            <w:tcBorders>
              <w:top w:val="single" w:sz="12" w:space="0" w:color="auto"/>
            </w:tcBorders>
            <w:vAlign w:val="bottom"/>
          </w:tcPr>
          <w:p w14:paraId="01464B97" w14:textId="659E3FD2" w:rsidR="006A2DB6" w:rsidRPr="006A2DB6" w:rsidRDefault="006A2DB6" w:rsidP="006A2DB6">
            <w:pPr>
              <w:pStyle w:val="Tablebody"/>
              <w:autoSpaceDE w:val="0"/>
              <w:autoSpaceDN w:val="0"/>
              <w:adjustRightInd w:val="0"/>
              <w:jc w:val="both"/>
            </w:pPr>
            <w:r w:rsidRPr="006A2DB6">
              <w:rPr>
                <w:szCs w:val="24"/>
              </w:rPr>
              <w:t>normal_direction</w:t>
            </w:r>
          </w:p>
        </w:tc>
        <w:tc>
          <w:tcPr>
            <w:tcW w:w="2268" w:type="dxa"/>
            <w:tcBorders>
              <w:top w:val="single" w:sz="12" w:space="0" w:color="auto"/>
            </w:tcBorders>
            <w:vAlign w:val="bottom"/>
          </w:tcPr>
          <w:p w14:paraId="00CE8925" w14:textId="1E4CA931" w:rsidR="006A2DB6" w:rsidRPr="006A2DB6" w:rsidRDefault="006A2DB6" w:rsidP="006A2DB6">
            <w:pPr>
              <w:pStyle w:val="Tablebody"/>
              <w:autoSpaceDE w:val="0"/>
              <w:autoSpaceDN w:val="0"/>
              <w:adjustRightInd w:val="0"/>
              <w:jc w:val="both"/>
            </w:pPr>
            <w:r w:rsidRPr="006A2DB6">
              <w:rPr>
                <w:szCs w:val="24"/>
              </w:rPr>
              <w:t>1</w:t>
            </w:r>
          </w:p>
        </w:tc>
        <w:tc>
          <w:tcPr>
            <w:tcW w:w="1276" w:type="dxa"/>
            <w:tcBorders>
              <w:top w:val="single" w:sz="12" w:space="0" w:color="auto"/>
            </w:tcBorders>
            <w:vAlign w:val="bottom"/>
          </w:tcPr>
          <w:p w14:paraId="0E700725" w14:textId="13CF8820" w:rsidR="006A2DB6" w:rsidRPr="006A2DB6" w:rsidRDefault="006A2DB6" w:rsidP="006A2DB6">
            <w:pPr>
              <w:pStyle w:val="Tablebody"/>
              <w:autoSpaceDE w:val="0"/>
              <w:autoSpaceDN w:val="0"/>
              <w:adjustRightInd w:val="0"/>
              <w:jc w:val="both"/>
            </w:pPr>
            <w:r w:rsidRPr="006A2DB6">
              <w:rPr>
                <w:szCs w:val="24"/>
              </w:rPr>
              <w:t>Optional</w:t>
            </w:r>
          </w:p>
        </w:tc>
        <w:tc>
          <w:tcPr>
            <w:tcW w:w="2817" w:type="dxa"/>
            <w:tcBorders>
              <w:top w:val="single" w:sz="12" w:space="0" w:color="auto"/>
            </w:tcBorders>
            <w:vAlign w:val="bottom"/>
          </w:tcPr>
          <w:p w14:paraId="7ACEC5FA" w14:textId="6595BAD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2B84EDC" w14:textId="77777777" w:rsidTr="000F3B7D">
        <w:trPr>
          <w:cantSplit/>
          <w:jc w:val="center"/>
        </w:trPr>
        <w:tc>
          <w:tcPr>
            <w:tcW w:w="2111" w:type="dxa"/>
            <w:vAlign w:val="bottom"/>
          </w:tcPr>
          <w:p w14:paraId="09B565F2" w14:textId="35BD9C3B" w:rsidR="006A2DB6" w:rsidRPr="006A2DB6" w:rsidRDefault="006A2DB6" w:rsidP="006A2DB6">
            <w:pPr>
              <w:pStyle w:val="Tablebody"/>
              <w:autoSpaceDE w:val="0"/>
              <w:autoSpaceDN w:val="0"/>
              <w:adjustRightInd w:val="0"/>
              <w:jc w:val="both"/>
            </w:pPr>
            <w:r w:rsidRPr="006A2DB6">
              <w:rPr>
                <w:szCs w:val="24"/>
              </w:rPr>
              <w:t>tangential_direction</w:t>
            </w:r>
          </w:p>
        </w:tc>
        <w:tc>
          <w:tcPr>
            <w:tcW w:w="2268" w:type="dxa"/>
            <w:vAlign w:val="bottom"/>
          </w:tcPr>
          <w:p w14:paraId="0F14A5EC" w14:textId="35B1C462"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262DFA45" w14:textId="5BED57BA" w:rsidR="006A2DB6" w:rsidRPr="006A2DB6" w:rsidRDefault="006A2DB6" w:rsidP="006A2DB6">
            <w:pPr>
              <w:pStyle w:val="Tablebody"/>
              <w:autoSpaceDE w:val="0"/>
              <w:autoSpaceDN w:val="0"/>
              <w:adjustRightInd w:val="0"/>
              <w:jc w:val="both"/>
            </w:pPr>
            <w:r w:rsidRPr="006A2DB6">
              <w:rPr>
                <w:szCs w:val="24"/>
              </w:rPr>
              <w:t>Optional</w:t>
            </w:r>
          </w:p>
        </w:tc>
        <w:tc>
          <w:tcPr>
            <w:tcW w:w="2817" w:type="dxa"/>
            <w:vAlign w:val="bottom"/>
          </w:tcPr>
          <w:p w14:paraId="4CE6F0FF" w14:textId="49C6702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E782FD" w14:textId="77777777" w:rsidTr="000F3B7D">
        <w:trPr>
          <w:cantSplit/>
          <w:jc w:val="center"/>
        </w:trPr>
        <w:tc>
          <w:tcPr>
            <w:tcW w:w="2111" w:type="dxa"/>
            <w:tcBorders>
              <w:bottom w:val="single" w:sz="12" w:space="0" w:color="auto"/>
            </w:tcBorders>
          </w:tcPr>
          <w:p w14:paraId="03B6412A" w14:textId="6F0E6BC0" w:rsidR="006A2DB6" w:rsidRPr="006A2DB6" w:rsidRDefault="00B929D6" w:rsidP="006A2DB6">
            <w:pPr>
              <w:pStyle w:val="Tablebody"/>
              <w:autoSpaceDE w:val="0"/>
              <w:autoSpaceDN w:val="0"/>
              <w:adjustRightInd w:val="0"/>
              <w:jc w:val="both"/>
            </w:pPr>
            <w:r w:rsidRPr="006A2DB6">
              <w:rPr>
                <w:szCs w:val="24"/>
              </w:rPr>
              <w:t>R</w:t>
            </w:r>
            <w:r w:rsidR="006A2DB6" w:rsidRPr="006A2DB6">
              <w:rPr>
                <w:szCs w:val="24"/>
              </w:rPr>
              <w:t>otav</w:t>
            </w:r>
          </w:p>
        </w:tc>
        <w:tc>
          <w:tcPr>
            <w:tcW w:w="2268" w:type="dxa"/>
            <w:tcBorders>
              <w:bottom w:val="single" w:sz="12" w:space="0" w:color="auto"/>
            </w:tcBorders>
          </w:tcPr>
          <w:p w14:paraId="01EEA9AD" w14:textId="66CF1BCE"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auto"/>
            </w:tcBorders>
          </w:tcPr>
          <w:p w14:paraId="3BEFF4EA" w14:textId="2C5A13CA" w:rsidR="006A2DB6" w:rsidRPr="006A2DB6" w:rsidRDefault="006A2DB6" w:rsidP="006A2DB6">
            <w:pPr>
              <w:pStyle w:val="Tablebody"/>
              <w:autoSpaceDE w:val="0"/>
              <w:autoSpaceDN w:val="0"/>
              <w:adjustRightInd w:val="0"/>
              <w:jc w:val="both"/>
            </w:pPr>
            <w:r w:rsidRPr="006A2DB6">
              <w:rPr>
                <w:szCs w:val="24"/>
              </w:rPr>
              <w:t>Required</w:t>
            </w:r>
          </w:p>
        </w:tc>
        <w:tc>
          <w:tcPr>
            <w:tcW w:w="2817" w:type="dxa"/>
            <w:tcBorders>
              <w:bottom w:val="single" w:sz="12" w:space="0" w:color="auto"/>
            </w:tcBorders>
          </w:tcPr>
          <w:p w14:paraId="7F938F25" w14:textId="2255919C" w:rsidR="006A2DB6" w:rsidRPr="006A2DB6" w:rsidRDefault="006A2DB6" w:rsidP="006A2DB6">
            <w:pPr>
              <w:pStyle w:val="Tablebody"/>
              <w:autoSpaceDE w:val="0"/>
              <w:autoSpaceDN w:val="0"/>
              <w:adjustRightInd w:val="0"/>
              <w:jc w:val="both"/>
            </w:pPr>
            <w:r w:rsidRPr="006A2DB6">
              <w:rPr>
                <w:szCs w:val="24"/>
              </w:rPr>
              <w:t> </w:t>
            </w:r>
          </w:p>
        </w:tc>
      </w:tr>
    </w:tbl>
    <w:p w14:paraId="35FFBD7E" w14:textId="3B379979" w:rsidR="006A2DB6" w:rsidRDefault="006A2DB6">
      <w:pPr>
        <w:pStyle w:val="BodyText"/>
        <w:autoSpaceDE w:val="0"/>
        <w:autoSpaceDN w:val="0"/>
        <w:adjustRightInd w:val="0"/>
        <w:rPr>
          <w:szCs w:val="24"/>
        </w:rPr>
      </w:pPr>
      <w:r>
        <w:rPr>
          <w:szCs w:val="24"/>
        </w:rPr>
        <w:t>The subtypes are described in detail in the following subclauses.</w:t>
      </w:r>
    </w:p>
    <w:p w14:paraId="2F155EEB" w14:textId="634CF24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889" w:author="LUEJE Claudia" w:date="2024-05-02T19:43:00Z">
        <w:r w:rsidR="00B929D6">
          <w:rPr>
            <w:szCs w:val="24"/>
          </w:rPr>
          <w:t>XAMPLE</w:t>
        </w:r>
      </w:ins>
      <w:del w:id="890" w:author="LUEJE Claudia" w:date="2024-05-02T19:43:00Z">
        <w:r w:rsidDel="00B929D6">
          <w:rPr>
            <w:szCs w:val="24"/>
          </w:rPr>
          <w:delText>xample</w:delText>
        </w:r>
      </w:del>
      <w:r w:rsidR="00512DC1">
        <w:rPr>
          <w:szCs w:val="24"/>
        </w:rPr>
        <w:tab/>
        <w:t> </w:t>
      </w:r>
    </w:p>
    <w:p w14:paraId="61E73689" w14:textId="5D1822F9"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label="RJ_2123921"&gt;</w:t>
      </w:r>
    </w:p>
    <w:p w14:paraId="7E240573" w14:textId="64940F8B"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6F20B42" w14:textId="6F6081C8"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 diameter="3.0"&gt;</w:t>
      </w:r>
    </w:p>
    <w:p w14:paraId="4EA6ADD4" w14:textId="3542F895" w:rsidR="006A2DB6" w:rsidRPr="00F5203F"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&lt;normal_direction x="0" y="0" z="3"/&gt;</w:t>
      </w:r>
    </w:p>
    <w:p w14:paraId="6B678976" w14:textId="19B6A04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&lt;rotav/&gt;</w:t>
      </w:r>
    </w:p>
    <w:p w14:paraId="7E115FD6" w14:textId="68B87A9E"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&lt;/rotation_joint&gt;</w:t>
      </w:r>
    </w:p>
    <w:p w14:paraId="7B968B33" w14:textId="084500F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1645.83 821.145 616.585 &lt;/loc&gt;</w:t>
      </w:r>
    </w:p>
    <w:p w14:paraId="59672A79" w14:textId="5A42464A"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65D5430A" w14:textId="1CCE62E5"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4179C3BB" w14:textId="34B4A111"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7756A264" w14:textId="122B9CA4" w:rsidR="006A2DB6" w:rsidRDefault="003E6E2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51A0BEC7"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ROTAV</w:t>
      </w:r>
    </w:p>
    <w:p w14:paraId="1EC3BA3A" w14:textId="48CFDEA8" w:rsidR="006A2DB6" w:rsidRDefault="006A2DB6">
      <w:pPr>
        <w:pStyle w:val="BodyText"/>
        <w:autoSpaceDE w:val="0"/>
        <w:autoSpaceDN w:val="0"/>
        <w:adjustRightInd w:val="0"/>
        <w:rPr>
          <w:szCs w:val="24"/>
        </w:rPr>
      </w:pPr>
      <w:r>
        <w:rPr>
          <w:szCs w:val="24"/>
        </w:rPr>
        <w:t>ROTAVs are suitable for steel-aluminium connections. Connections of two or three sheets are possible. High grade steel sheets can be used. A description of this technology can be found in</w:t>
      </w:r>
      <w:ins w:id="891" w:author="LUEJE Claudia" w:date="2024-05-02T19:43:00Z">
        <w:r w:rsidR="00B929D6">
          <w:rPr>
            <w:szCs w:val="24"/>
          </w:rPr>
          <w:t xml:space="preserve"> Reference</w:t>
        </w:r>
      </w:ins>
      <w:del w:id="892" w:author="LUEJE Claudia" w:date="2024-05-02T19:43:00Z">
        <w:r w:rsidDel="00B929D6">
          <w:rPr>
            <w:szCs w:val="24"/>
          </w:rPr>
          <w:delText>.</w:delText>
        </w:r>
      </w:del>
      <w:r w:rsidRPr="00B929D6">
        <w:rPr>
          <w:szCs w:val="24"/>
          <w:rPrChange w:id="893" w:author="LUEJE Claudia" w:date="2024-05-02T19:43:00Z">
            <w:rPr>
              <w:szCs w:val="24"/>
              <w:vertAlign w:val="superscript"/>
            </w:rPr>
          </w:rPrChange>
        </w:rPr>
        <w:t>[</w:t>
      </w:r>
      <w:r w:rsidRPr="00B929D6">
        <w:rPr>
          <w:rStyle w:val="citebib"/>
          <w:szCs w:val="24"/>
          <w:rPrChange w:id="894" w:author="LUEJE Claudia" w:date="2024-05-02T19:43:00Z">
            <w:rPr>
              <w:rStyle w:val="citebib"/>
              <w:szCs w:val="24"/>
              <w:vertAlign w:val="superscript"/>
            </w:rPr>
          </w:rPrChange>
        </w:rPr>
        <w:t>14</w:t>
      </w:r>
      <w:r w:rsidRPr="00B929D6">
        <w:rPr>
          <w:szCs w:val="24"/>
          <w:rPrChange w:id="895" w:author="LUEJE Claudia" w:date="2024-05-02T19:43:00Z">
            <w:rPr>
              <w:szCs w:val="24"/>
              <w:vertAlign w:val="superscript"/>
            </w:rPr>
          </w:rPrChange>
        </w:rPr>
        <w:t>]</w:t>
      </w:r>
      <w:ins w:id="896" w:author="LUEJE Claudia" w:date="2024-05-02T19:43:00Z">
        <w:r w:rsidR="00B929D6">
          <w:rPr>
            <w:szCs w:val="24"/>
          </w:rPr>
          <w:t>.</w:t>
        </w:r>
      </w:ins>
      <w:r>
        <w:rPr>
          <w:szCs w:val="24"/>
        </w:rPr>
        <w:t xml:space="preserve"> </w:t>
      </w:r>
      <w:r w:rsidR="002F3F18">
        <w:rPr>
          <w:rStyle w:val="citefig"/>
          <w:szCs w:val="24"/>
        </w:rPr>
        <w:t>Figure </w:t>
      </w:r>
      <w:r>
        <w:rPr>
          <w:rStyle w:val="citefig"/>
          <w:szCs w:val="24"/>
        </w:rPr>
        <w:t>40</w:t>
      </w:r>
      <w:r>
        <w:rPr>
          <w:szCs w:val="24"/>
        </w:rPr>
        <w:t xml:space="preserve"> sketches the manufacturing process. </w:t>
      </w:r>
      <w:r w:rsidR="002F3F18">
        <w:rPr>
          <w:rStyle w:val="citefig"/>
          <w:szCs w:val="24"/>
        </w:rPr>
        <w:t>Figure </w:t>
      </w:r>
      <w:r>
        <w:rPr>
          <w:rStyle w:val="citefig"/>
          <w:szCs w:val="24"/>
        </w:rPr>
        <w:t>41</w:t>
      </w:r>
      <w:r>
        <w:rPr>
          <w:szCs w:val="24"/>
        </w:rPr>
        <w:t xml:space="preserve"> depicts a microsection.</w:t>
      </w:r>
    </w:p>
    <w:p w14:paraId="55CC060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8329_ed1fig40.EPS</w:t>
      </w:r>
    </w:p>
    <w:p w14:paraId="0F112FC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E161E3F" w14:textId="77777777" w:rsidTr="00F14578">
        <w:tc>
          <w:tcPr>
            <w:tcW w:w="397" w:type="dxa"/>
          </w:tcPr>
          <w:p w14:paraId="4BDF464F" w14:textId="77032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4F991060" w14:textId="1D9561D7" w:rsidR="006A2DB6" w:rsidRPr="00EC4DAD"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97" w:author="LUEJE Claudia" w:date="2024-05-02T19:44:00Z">
              <w:r>
                <w:rPr>
                  <w:szCs w:val="24"/>
                </w:rPr>
                <w:t>f</w:t>
              </w:r>
            </w:ins>
            <w:del w:id="898" w:author="LUEJE Claudia" w:date="2024-05-02T19:44:00Z">
              <w:r w:rsidRPr="00EC4DAD" w:rsidDel="00B929D6">
                <w:rPr>
                  <w:szCs w:val="24"/>
                </w:rPr>
                <w:delText>F</w:delText>
              </w:r>
            </w:del>
            <w:r w:rsidR="006A2DB6" w:rsidRPr="00EC4DAD">
              <w:rPr>
                <w:szCs w:val="24"/>
              </w:rPr>
              <w:t>inding</w:t>
            </w:r>
          </w:p>
        </w:tc>
      </w:tr>
      <w:tr w:rsidR="006A2DB6" w14:paraId="5920C2B2" w14:textId="77777777" w:rsidTr="00F14578">
        <w:tc>
          <w:tcPr>
            <w:tcW w:w="397" w:type="dxa"/>
          </w:tcPr>
          <w:p w14:paraId="71933BE3" w14:textId="7F30D57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386D6DF9" w14:textId="06D734F3"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899" w:author="LUEJE Claudia" w:date="2024-05-02T19:44:00Z">
              <w:r>
                <w:rPr>
                  <w:szCs w:val="24"/>
                </w:rPr>
                <w:t>p</w:t>
              </w:r>
            </w:ins>
            <w:del w:id="900" w:author="LUEJE Claudia" w:date="2024-05-02T19:44:00Z">
              <w:r w:rsidRPr="006A2DB6" w:rsidDel="00B929D6">
                <w:rPr>
                  <w:szCs w:val="24"/>
                </w:rPr>
                <w:delText>P</w:delText>
              </w:r>
            </w:del>
            <w:r w:rsidR="006A2DB6" w:rsidRPr="006A2DB6">
              <w:rPr>
                <w:szCs w:val="24"/>
              </w:rPr>
              <w:t>enetrating</w:t>
            </w:r>
          </w:p>
        </w:tc>
      </w:tr>
      <w:tr w:rsidR="006A2DB6" w14:paraId="19A5EA77" w14:textId="77777777" w:rsidTr="00F14578">
        <w:tc>
          <w:tcPr>
            <w:tcW w:w="397" w:type="dxa"/>
          </w:tcPr>
          <w:p w14:paraId="58DA0D51" w14:textId="57C3F0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403DB06C" w14:textId="0916F877"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901" w:author="LUEJE Claudia" w:date="2024-05-02T19:44:00Z">
              <w:r>
                <w:rPr>
                  <w:szCs w:val="24"/>
                </w:rPr>
                <w:t>s</w:t>
              </w:r>
            </w:ins>
            <w:del w:id="902" w:author="LUEJE Claudia" w:date="2024-05-02T19:44:00Z">
              <w:r w:rsidRPr="006A2DB6" w:rsidDel="00B929D6">
                <w:rPr>
                  <w:szCs w:val="24"/>
                </w:rPr>
                <w:delText>S</w:delText>
              </w:r>
            </w:del>
            <w:r w:rsidR="006A2DB6" w:rsidRPr="006A2DB6">
              <w:rPr>
                <w:szCs w:val="24"/>
              </w:rPr>
              <w:t>haping</w:t>
            </w:r>
          </w:p>
        </w:tc>
      </w:tr>
      <w:tr w:rsidR="006A2DB6" w14:paraId="2C89D96F" w14:textId="77777777" w:rsidTr="00F14578">
        <w:tc>
          <w:tcPr>
            <w:tcW w:w="397" w:type="dxa"/>
          </w:tcPr>
          <w:p w14:paraId="0D2098CC" w14:textId="1AE8553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36927B1D" w14:textId="5146AAD2" w:rsidR="006A2DB6" w:rsidRPr="006A2DB6" w:rsidRDefault="00B929D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903" w:author="LUEJE Claudia" w:date="2024-05-02T19:44:00Z">
              <w:r>
                <w:rPr>
                  <w:szCs w:val="24"/>
                </w:rPr>
                <w:t>w</w:t>
              </w:r>
            </w:ins>
            <w:del w:id="904" w:author="LUEJE Claudia" w:date="2024-05-02T19:44:00Z">
              <w:r w:rsidRPr="006A2DB6" w:rsidDel="00B929D6">
                <w:rPr>
                  <w:szCs w:val="24"/>
                </w:rPr>
                <w:delText>W</w:delText>
              </w:r>
            </w:del>
            <w:r w:rsidR="006A2DB6" w:rsidRPr="006A2DB6">
              <w:rPr>
                <w:szCs w:val="24"/>
              </w:rPr>
              <w:t>elding</w:t>
            </w:r>
          </w:p>
        </w:tc>
      </w:tr>
    </w:tbl>
    <w:p w14:paraId="3151D113" w14:textId="56C3BF36" w:rsidR="006A2DB6" w:rsidRDefault="002F3F18">
      <w:pPr>
        <w:pStyle w:val="Figuretitle0"/>
        <w:autoSpaceDE w:val="0"/>
        <w:autoSpaceDN w:val="0"/>
        <w:adjustRightInd w:val="0"/>
        <w:outlineLvl w:val="0"/>
        <w:rPr>
          <w:szCs w:val="24"/>
        </w:rPr>
      </w:pPr>
      <w:r>
        <w:rPr>
          <w:szCs w:val="24"/>
        </w:rPr>
        <w:t>Figure </w:t>
      </w:r>
      <w:r w:rsidR="006A2DB6">
        <w:rPr>
          <w:szCs w:val="24"/>
        </w:rPr>
        <w:t>40 — Process of rotation joining (ROTAV)</w:t>
      </w:r>
      <w:r w:rsidR="006A2DB6">
        <w:rPr>
          <w:szCs w:val="24"/>
          <w:vertAlign w:val="superscript"/>
        </w:rPr>
        <w:t>[</w:t>
      </w:r>
      <w:r w:rsidR="006A2DB6">
        <w:rPr>
          <w:rStyle w:val="citebib"/>
          <w:szCs w:val="24"/>
          <w:vertAlign w:val="superscript"/>
        </w:rPr>
        <w:t>14</w:t>
      </w:r>
      <w:r w:rsidR="006A2DB6">
        <w:rPr>
          <w:szCs w:val="24"/>
          <w:vertAlign w:val="superscript"/>
        </w:rPr>
        <w:t>]</w:t>
      </w:r>
    </w:p>
    <w:p w14:paraId="2ACE8B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8329_ed1fig41.EPS</w:t>
      </w:r>
    </w:p>
    <w:p w14:paraId="50D67018" w14:textId="1D924CEA" w:rsidR="006A2DB6" w:rsidRDefault="002F3F18">
      <w:pPr>
        <w:pStyle w:val="Figuretitle0"/>
        <w:autoSpaceDE w:val="0"/>
        <w:autoSpaceDN w:val="0"/>
        <w:adjustRightInd w:val="0"/>
        <w:outlineLvl w:val="0"/>
        <w:rPr>
          <w:szCs w:val="24"/>
        </w:rPr>
      </w:pPr>
      <w:r>
        <w:rPr>
          <w:szCs w:val="24"/>
        </w:rPr>
        <w:t>Figure </w:t>
      </w:r>
      <w:r w:rsidR="006A2DB6">
        <w:rPr>
          <w:szCs w:val="24"/>
        </w:rPr>
        <w:t>41 — ROTAV connecting aluminium and steel sheets</w:t>
      </w:r>
      <w:r w:rsidR="006A2DB6">
        <w:rPr>
          <w:szCs w:val="24"/>
          <w:vertAlign w:val="superscript"/>
        </w:rPr>
        <w:t>[</w:t>
      </w:r>
      <w:r w:rsidR="006A2DB6">
        <w:rPr>
          <w:rStyle w:val="citebib"/>
          <w:szCs w:val="24"/>
          <w:vertAlign w:val="superscript"/>
        </w:rPr>
        <w:t>14</w:t>
      </w:r>
      <w:r w:rsidR="006A2DB6">
        <w:rPr>
          <w:szCs w:val="24"/>
          <w:vertAlign w:val="superscript"/>
        </w:rPr>
        <w:t>]</w:t>
      </w:r>
    </w:p>
    <w:p w14:paraId="4D973823" w14:textId="77777777" w:rsidR="006A2DB6" w:rsidRDefault="006A2DB6">
      <w:pPr>
        <w:pStyle w:val="BodyText"/>
        <w:autoSpaceDE w:val="0"/>
        <w:autoSpaceDN w:val="0"/>
        <w:adjustRightInd w:val="0"/>
        <w:rPr>
          <w:szCs w:val="24"/>
        </w:rPr>
      </w:pPr>
      <w:r>
        <w:rPr>
          <w:szCs w:val="24"/>
        </w:rPr>
        <w:t>The basic steps in the ROTAV process are:</w:t>
      </w:r>
    </w:p>
    <w:p w14:paraId="3D517460" w14:textId="621B333A"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ins w:id="905" w:author="LUEJE Claudia" w:date="2024-05-02T19:44:00Z">
        <w:r w:rsidR="00B929D6">
          <w:rPr>
            <w:szCs w:val="24"/>
          </w:rPr>
          <w:t>)</w:t>
        </w:r>
      </w:ins>
      <w:del w:id="906" w:author="LUEJE Claudia" w:date="2024-05-02T19:44:00Z">
        <w:r w:rsidDel="00B929D6">
          <w:rPr>
            <w:szCs w:val="24"/>
          </w:rPr>
          <w:delText>.</w:delText>
        </w:r>
      </w:del>
      <w:r>
        <w:rPr>
          <w:szCs w:val="24"/>
        </w:rPr>
        <w:tab/>
        <w:t>Applying rotational velocity and pressure to the ROTAV plug,</w:t>
      </w:r>
    </w:p>
    <w:p w14:paraId="78EA62A9" w14:textId="4D97E848"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ins w:id="907" w:author="LUEJE Claudia" w:date="2024-05-02T19:44:00Z">
        <w:r w:rsidR="00B929D6">
          <w:rPr>
            <w:szCs w:val="24"/>
          </w:rPr>
          <w:t>)</w:t>
        </w:r>
      </w:ins>
      <w:del w:id="908" w:author="LUEJE Claudia" w:date="2024-05-02T19:44:00Z">
        <w:r w:rsidDel="00B929D6">
          <w:rPr>
            <w:szCs w:val="24"/>
          </w:rPr>
          <w:delText>.</w:delText>
        </w:r>
      </w:del>
      <w:r>
        <w:rPr>
          <w:szCs w:val="24"/>
        </w:rPr>
        <w:tab/>
        <w:t>ROTAV plug penetrating the soft aluminium sheet,</w:t>
      </w:r>
    </w:p>
    <w:p w14:paraId="52D7DACA" w14:textId="20461EC6"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ins w:id="909" w:author="LUEJE Claudia" w:date="2024-05-02T19:44:00Z">
        <w:r w:rsidR="00B929D6">
          <w:rPr>
            <w:szCs w:val="24"/>
          </w:rPr>
          <w:t>)</w:t>
        </w:r>
      </w:ins>
      <w:del w:id="910" w:author="LUEJE Claudia" w:date="2024-05-02T19:44:00Z">
        <w:r w:rsidDel="00B929D6">
          <w:rPr>
            <w:szCs w:val="24"/>
          </w:rPr>
          <w:delText>.</w:delText>
        </w:r>
      </w:del>
      <w:r>
        <w:rPr>
          <w:szCs w:val="24"/>
        </w:rPr>
        <w:tab/>
        <w:t>ROTAV plug heating base sheet metal (or without pre-punching, both sheet components) and melting through it,</w:t>
      </w:r>
    </w:p>
    <w:p w14:paraId="3DF158B7" w14:textId="45F8BCF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d</w:t>
      </w:r>
      <w:ins w:id="911" w:author="LUEJE Claudia" w:date="2024-05-02T19:44:00Z">
        <w:r w:rsidR="00B929D6">
          <w:rPr>
            <w:szCs w:val="24"/>
          </w:rPr>
          <w:t>)</w:t>
        </w:r>
      </w:ins>
      <w:del w:id="912" w:author="LUEJE Claudia" w:date="2024-05-02T19:44:00Z">
        <w:r w:rsidDel="00B929D6">
          <w:rPr>
            <w:szCs w:val="24"/>
          </w:rPr>
          <w:delText>.</w:delText>
        </w:r>
      </w:del>
      <w:r>
        <w:rPr>
          <w:szCs w:val="24"/>
        </w:rPr>
        <w:tab/>
        <w:t>Applying compression to the ROTAV arrangement to finish the desired connection.</w:t>
      </w:r>
    </w:p>
    <w:p w14:paraId="6EE53C72" w14:textId="77777777" w:rsidR="006A2DB6" w:rsidRDefault="006A2DB6">
      <w:pPr>
        <w:pStyle w:val="BodyText"/>
        <w:autoSpaceDE w:val="0"/>
        <w:autoSpaceDN w:val="0"/>
        <w:adjustRightInd w:val="0"/>
        <w:rPr>
          <w:szCs w:val="24"/>
        </w:rPr>
      </w:pPr>
      <w:r>
        <w:rPr>
          <w:szCs w:val="24"/>
        </w:rPr>
        <w:t xml:space="preserve">A ROTAV connection is denoted by an element </w:t>
      </w:r>
      <w:r w:rsidRPr="002D6391">
        <w:rPr>
          <w:rStyle w:val="ISOCode"/>
        </w:rPr>
        <w:t>&lt;rotav/&gt;</w:t>
      </w:r>
      <w:r>
        <w:rPr>
          <w:szCs w:val="24"/>
        </w:rPr>
        <w:t>.</w:t>
      </w:r>
    </w:p>
    <w:p w14:paraId="6B4CC4B1" w14:textId="2F4FCF40" w:rsidR="006A2DB6" w:rsidRDefault="006A2DB6">
      <w:pPr>
        <w:pStyle w:val="BodyText"/>
        <w:autoSpaceDE w:val="0"/>
        <w:autoSpaceDN w:val="0"/>
        <w:adjustRightInd w:val="0"/>
        <w:rPr>
          <w:szCs w:val="24"/>
        </w:rPr>
      </w:pPr>
      <w:r>
        <w:rPr>
          <w:szCs w:val="24"/>
        </w:rPr>
        <w:t xml:space="preserve">For the </w:t>
      </w:r>
      <w:r w:rsidRPr="002D6391">
        <w:rPr>
          <w:rStyle w:val="ISOCode"/>
        </w:rPr>
        <w:t>&lt;rotav/&gt;</w:t>
      </w:r>
      <w:r>
        <w:rPr>
          <w:szCs w:val="24"/>
        </w:rPr>
        <w:t xml:space="preserve"> element, the following attributes can be specified (</w:t>
      </w:r>
      <w:ins w:id="913" w:author="LUEJE Claudia" w:date="2024-05-02T19:44:00Z">
        <w:r w:rsidR="00B929D6">
          <w:rPr>
            <w:szCs w:val="24"/>
          </w:rPr>
          <w:t xml:space="preserve">see </w:t>
        </w:r>
      </w:ins>
      <w:r w:rsidR="009C3FFA">
        <w:rPr>
          <w:rStyle w:val="citetbl"/>
          <w:szCs w:val="24"/>
        </w:rPr>
        <w:t>Table </w:t>
      </w:r>
      <w:r>
        <w:rPr>
          <w:rStyle w:val="citetbl"/>
          <w:szCs w:val="24"/>
        </w:rPr>
        <w:t>79</w:t>
      </w:r>
      <w:r>
        <w:rPr>
          <w:szCs w:val="24"/>
        </w:rPr>
        <w:t>):</w:t>
      </w:r>
    </w:p>
    <w:p w14:paraId="7B22AE10" w14:textId="083E342A" w:rsidR="006A2DB6" w:rsidRDefault="009C3FFA">
      <w:pPr>
        <w:pStyle w:val="Tabletitle"/>
        <w:autoSpaceDE w:val="0"/>
        <w:autoSpaceDN w:val="0"/>
        <w:adjustRightInd w:val="0"/>
        <w:outlineLvl w:val="0"/>
        <w:rPr>
          <w:szCs w:val="24"/>
        </w:rPr>
      </w:pPr>
      <w:r>
        <w:rPr>
          <w:szCs w:val="24"/>
        </w:rPr>
        <w:t>Table </w:t>
      </w:r>
      <w:r w:rsidR="006A2DB6">
        <w:rPr>
          <w:szCs w:val="24"/>
        </w:rPr>
        <w:t xml:space="preserve">79 — Attributes of element </w:t>
      </w:r>
      <w:r w:rsidR="006A2DB6" w:rsidRPr="002D6391">
        <w:rPr>
          <w:rStyle w:val="ISOCode"/>
        </w:rPr>
        <w:t>&lt;rotav/&gt;</w:t>
      </w:r>
    </w:p>
    <w:tbl>
      <w:tblPr>
        <w:tblW w:w="903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58"/>
        <w:gridCol w:w="1555"/>
        <w:gridCol w:w="1417"/>
        <w:gridCol w:w="1276"/>
        <w:gridCol w:w="2533"/>
      </w:tblGrid>
      <w:tr w:rsidR="006A2DB6" w:rsidRPr="00EC4DAD" w14:paraId="32CBE20E" w14:textId="77777777" w:rsidTr="000F3B7D">
        <w:trPr>
          <w:tblHeader/>
          <w:jc w:val="center"/>
        </w:trPr>
        <w:tc>
          <w:tcPr>
            <w:tcW w:w="2258" w:type="dxa"/>
            <w:tcBorders>
              <w:top w:val="single" w:sz="12" w:space="0" w:color="auto"/>
              <w:bottom w:val="single" w:sz="12" w:space="0" w:color="auto"/>
            </w:tcBorders>
            <w:shd w:val="clear" w:color="auto" w:fill="F3F3F3"/>
            <w:vAlign w:val="bottom"/>
          </w:tcPr>
          <w:p w14:paraId="51636F41" w14:textId="1AABFD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5" w:type="dxa"/>
            <w:tcBorders>
              <w:top w:val="single" w:sz="12" w:space="0" w:color="auto"/>
              <w:bottom w:val="single" w:sz="12" w:space="0" w:color="auto"/>
            </w:tcBorders>
            <w:shd w:val="clear" w:color="auto" w:fill="F3F3F3"/>
            <w:vAlign w:val="bottom"/>
          </w:tcPr>
          <w:p w14:paraId="6EAFF04B" w14:textId="0692B10E" w:rsidR="006A2DB6" w:rsidRPr="00EC4DAD" w:rsidRDefault="006A2DB6" w:rsidP="006A2DB6">
            <w:pPr>
              <w:pStyle w:val="Tableheader"/>
              <w:autoSpaceDE w:val="0"/>
              <w:autoSpaceDN w:val="0"/>
              <w:adjustRightInd w:val="0"/>
              <w:jc w:val="both"/>
              <w:rPr>
                <w:b/>
              </w:rPr>
            </w:pPr>
            <w:r w:rsidRPr="00EC4DAD">
              <w:rPr>
                <w:b/>
                <w:szCs w:val="24"/>
              </w:rPr>
              <w:t>Type</w:t>
            </w:r>
          </w:p>
        </w:tc>
        <w:tc>
          <w:tcPr>
            <w:tcW w:w="1417" w:type="dxa"/>
            <w:tcBorders>
              <w:top w:val="single" w:sz="12" w:space="0" w:color="auto"/>
              <w:bottom w:val="single" w:sz="12" w:space="0" w:color="auto"/>
            </w:tcBorders>
            <w:shd w:val="clear" w:color="auto" w:fill="F3F3F3"/>
            <w:vAlign w:val="bottom"/>
          </w:tcPr>
          <w:p w14:paraId="6EA26BB9" w14:textId="23CE9674" w:rsidR="006A2DB6" w:rsidRPr="00EC4DAD" w:rsidRDefault="006A2DB6" w:rsidP="006A2DB6">
            <w:pPr>
              <w:pStyle w:val="Tableheader"/>
              <w:autoSpaceDE w:val="0"/>
              <w:autoSpaceDN w:val="0"/>
              <w:adjustRightInd w:val="0"/>
              <w:jc w:val="both"/>
              <w:rPr>
                <w:b/>
              </w:rPr>
            </w:pPr>
            <w:r w:rsidRPr="00EC4DAD">
              <w:rPr>
                <w:b/>
                <w:szCs w:val="24"/>
              </w:rPr>
              <w:t xml:space="preserve">Value </w:t>
            </w:r>
            <w:ins w:id="914" w:author="LUEJE Claudia" w:date="2024-05-02T19:44:00Z">
              <w:r w:rsidR="00B929D6">
                <w:rPr>
                  <w:b/>
                  <w:szCs w:val="24"/>
                </w:rPr>
                <w:t>s</w:t>
              </w:r>
            </w:ins>
            <w:del w:id="915" w:author="LUEJE Claudia" w:date="2024-05-02T19:44:00Z">
              <w:r w:rsidRPr="00EC4DAD" w:rsidDel="00B929D6">
                <w:rPr>
                  <w:b/>
                  <w:szCs w:val="24"/>
                </w:rPr>
                <w:delText>S</w:delText>
              </w:r>
            </w:del>
            <w:r w:rsidRPr="00EC4DAD">
              <w:rPr>
                <w:b/>
                <w:szCs w:val="24"/>
              </w:rPr>
              <w:t>pace</w:t>
            </w:r>
          </w:p>
        </w:tc>
        <w:tc>
          <w:tcPr>
            <w:tcW w:w="1276" w:type="dxa"/>
            <w:tcBorders>
              <w:top w:val="single" w:sz="12" w:space="0" w:color="auto"/>
              <w:bottom w:val="single" w:sz="12" w:space="0" w:color="auto"/>
            </w:tcBorders>
            <w:shd w:val="clear" w:color="auto" w:fill="F3F3F3"/>
            <w:vAlign w:val="bottom"/>
          </w:tcPr>
          <w:p w14:paraId="680B896C" w14:textId="2E535637" w:rsidR="006A2DB6" w:rsidRPr="00EC4DAD" w:rsidRDefault="006A2DB6" w:rsidP="006A2DB6">
            <w:pPr>
              <w:pStyle w:val="Tableheader"/>
              <w:autoSpaceDE w:val="0"/>
              <w:autoSpaceDN w:val="0"/>
              <w:adjustRightInd w:val="0"/>
              <w:jc w:val="both"/>
              <w:rPr>
                <w:b/>
              </w:rPr>
            </w:pPr>
            <w:r w:rsidRPr="00EC4DAD">
              <w:rPr>
                <w:b/>
                <w:szCs w:val="24"/>
              </w:rPr>
              <w:t>Use</w:t>
            </w:r>
          </w:p>
        </w:tc>
        <w:tc>
          <w:tcPr>
            <w:tcW w:w="2533" w:type="dxa"/>
            <w:tcBorders>
              <w:top w:val="single" w:sz="12" w:space="0" w:color="auto"/>
              <w:bottom w:val="single" w:sz="12" w:space="0" w:color="auto"/>
            </w:tcBorders>
            <w:shd w:val="clear" w:color="auto" w:fill="F3F3F3"/>
            <w:vAlign w:val="bottom"/>
          </w:tcPr>
          <w:p w14:paraId="1DA3DFC2" w14:textId="56E1A7AB"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BF11B90" w14:textId="77777777" w:rsidTr="000F3B7D">
        <w:trPr>
          <w:jc w:val="center"/>
        </w:trPr>
        <w:tc>
          <w:tcPr>
            <w:tcW w:w="2258" w:type="dxa"/>
            <w:tcBorders>
              <w:top w:val="single" w:sz="12" w:space="0" w:color="auto"/>
            </w:tcBorders>
          </w:tcPr>
          <w:p w14:paraId="52ABFEFD" w14:textId="57D94817" w:rsidR="006A2DB6" w:rsidRPr="006A2DB6" w:rsidRDefault="006A2DB6" w:rsidP="006A2DB6">
            <w:pPr>
              <w:pStyle w:val="Tablebody"/>
              <w:autoSpaceDE w:val="0"/>
              <w:autoSpaceDN w:val="0"/>
              <w:adjustRightInd w:val="0"/>
              <w:jc w:val="both"/>
            </w:pPr>
            <w:r w:rsidRPr="006A2DB6">
              <w:rPr>
                <w:szCs w:val="24"/>
              </w:rPr>
              <w:t>rotational_speed</w:t>
            </w:r>
          </w:p>
        </w:tc>
        <w:tc>
          <w:tcPr>
            <w:tcW w:w="1555" w:type="dxa"/>
            <w:tcBorders>
              <w:top w:val="single" w:sz="12" w:space="0" w:color="auto"/>
            </w:tcBorders>
          </w:tcPr>
          <w:p w14:paraId="2B6209D3" w14:textId="07540221"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top w:val="single" w:sz="12" w:space="0" w:color="auto"/>
            </w:tcBorders>
          </w:tcPr>
          <w:p w14:paraId="6B1FBC4A" w14:textId="03E9F94B" w:rsidR="006A2DB6" w:rsidRPr="006A2DB6" w:rsidRDefault="006A2DB6" w:rsidP="00576373">
            <w:pPr>
              <w:pStyle w:val="Tablebody"/>
            </w:pPr>
            <w:r w:rsidRPr="006A2DB6">
              <w:rPr>
                <w:szCs w:val="24"/>
              </w:rPr>
              <w:t xml:space="preserve">≥ </w:t>
            </w:r>
            <w:r w:rsidR="00576373">
              <w:rPr>
                <w:szCs w:val="24"/>
              </w:rPr>
              <w:t>0,0</w:t>
            </w:r>
          </w:p>
        </w:tc>
        <w:tc>
          <w:tcPr>
            <w:tcW w:w="1276" w:type="dxa"/>
            <w:tcBorders>
              <w:top w:val="single" w:sz="12" w:space="0" w:color="auto"/>
            </w:tcBorders>
          </w:tcPr>
          <w:p w14:paraId="3B875E84" w14:textId="72829BC9"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top w:val="single" w:sz="12" w:space="0" w:color="auto"/>
            </w:tcBorders>
          </w:tcPr>
          <w:p w14:paraId="5341BCB4" w14:textId="0268ED2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E6D3D6F" w14:textId="77777777" w:rsidTr="000F3B7D">
        <w:trPr>
          <w:jc w:val="center"/>
        </w:trPr>
        <w:tc>
          <w:tcPr>
            <w:tcW w:w="2258" w:type="dxa"/>
            <w:tcBorders>
              <w:bottom w:val="single" w:sz="12" w:space="0" w:color="auto"/>
            </w:tcBorders>
          </w:tcPr>
          <w:p w14:paraId="0BBB1272" w14:textId="18E00589" w:rsidR="006A2DB6" w:rsidRPr="006A2DB6" w:rsidRDefault="006A2DB6" w:rsidP="006A2DB6">
            <w:pPr>
              <w:pStyle w:val="Tablebody"/>
              <w:autoSpaceDE w:val="0"/>
              <w:autoSpaceDN w:val="0"/>
              <w:adjustRightInd w:val="0"/>
              <w:jc w:val="both"/>
            </w:pPr>
            <w:r w:rsidRPr="006A2DB6">
              <w:rPr>
                <w:szCs w:val="24"/>
              </w:rPr>
              <w:t>compression_force</w:t>
            </w:r>
          </w:p>
        </w:tc>
        <w:tc>
          <w:tcPr>
            <w:tcW w:w="1555" w:type="dxa"/>
            <w:tcBorders>
              <w:bottom w:val="single" w:sz="12" w:space="0" w:color="auto"/>
            </w:tcBorders>
          </w:tcPr>
          <w:p w14:paraId="22BF5C8F" w14:textId="2617A09C" w:rsidR="006A2DB6" w:rsidRPr="006A2DB6" w:rsidRDefault="006A2DB6" w:rsidP="006A2DB6">
            <w:pPr>
              <w:pStyle w:val="Tablebody"/>
              <w:autoSpaceDE w:val="0"/>
              <w:autoSpaceDN w:val="0"/>
              <w:adjustRightInd w:val="0"/>
              <w:jc w:val="both"/>
            </w:pPr>
            <w:r w:rsidRPr="006A2DB6">
              <w:rPr>
                <w:szCs w:val="24"/>
              </w:rPr>
              <w:t>Floating point</w:t>
            </w:r>
          </w:p>
        </w:tc>
        <w:tc>
          <w:tcPr>
            <w:tcW w:w="1417" w:type="dxa"/>
            <w:tcBorders>
              <w:bottom w:val="single" w:sz="12" w:space="0" w:color="auto"/>
            </w:tcBorders>
          </w:tcPr>
          <w:p w14:paraId="224E95D2" w14:textId="14079E48" w:rsidR="006A2DB6" w:rsidRPr="006A2DB6" w:rsidRDefault="006A2DB6" w:rsidP="00576373">
            <w:pPr>
              <w:pStyle w:val="Tablebody"/>
            </w:pPr>
            <w:r w:rsidRPr="006A2DB6">
              <w:rPr>
                <w:szCs w:val="24"/>
              </w:rPr>
              <w:t xml:space="preserve">≥ </w:t>
            </w:r>
            <w:r w:rsidR="00576373">
              <w:rPr>
                <w:szCs w:val="24"/>
              </w:rPr>
              <w:t>0,0</w:t>
            </w:r>
          </w:p>
        </w:tc>
        <w:tc>
          <w:tcPr>
            <w:tcW w:w="1276" w:type="dxa"/>
            <w:tcBorders>
              <w:bottom w:val="single" w:sz="12" w:space="0" w:color="auto"/>
            </w:tcBorders>
          </w:tcPr>
          <w:p w14:paraId="3BD651C9" w14:textId="7CA9DBC6" w:rsidR="006A2DB6" w:rsidRPr="006A2DB6" w:rsidRDefault="006A2DB6" w:rsidP="006A2DB6">
            <w:pPr>
              <w:pStyle w:val="Tablebody"/>
              <w:autoSpaceDE w:val="0"/>
              <w:autoSpaceDN w:val="0"/>
              <w:adjustRightInd w:val="0"/>
              <w:jc w:val="both"/>
            </w:pPr>
            <w:r w:rsidRPr="006A2DB6">
              <w:rPr>
                <w:szCs w:val="24"/>
              </w:rPr>
              <w:t>Optional</w:t>
            </w:r>
          </w:p>
        </w:tc>
        <w:tc>
          <w:tcPr>
            <w:tcW w:w="2533" w:type="dxa"/>
            <w:tcBorders>
              <w:bottom w:val="single" w:sz="12" w:space="0" w:color="auto"/>
            </w:tcBorders>
          </w:tcPr>
          <w:p w14:paraId="280C6436" w14:textId="0220CE85" w:rsidR="006A2DB6" w:rsidRPr="006A2DB6" w:rsidRDefault="006A2DB6" w:rsidP="006A2DB6">
            <w:pPr>
              <w:pStyle w:val="Tablebody"/>
              <w:autoSpaceDE w:val="0"/>
              <w:autoSpaceDN w:val="0"/>
              <w:adjustRightInd w:val="0"/>
              <w:jc w:val="both"/>
            </w:pPr>
            <w:r w:rsidRPr="006A2DB6">
              <w:rPr>
                <w:szCs w:val="24"/>
              </w:rPr>
              <w:t>-</w:t>
            </w:r>
          </w:p>
        </w:tc>
      </w:tr>
    </w:tbl>
    <w:p w14:paraId="7B24C052" w14:textId="55D356CF" w:rsidR="006A2DB6" w:rsidRDefault="006A2DB6">
      <w:pPr>
        <w:pStyle w:val="BodyText"/>
        <w:autoSpaceDE w:val="0"/>
        <w:autoSpaceDN w:val="0"/>
        <w:adjustRightInd w:val="0"/>
        <w:rPr>
          <w:szCs w:val="24"/>
        </w:rPr>
      </w:pPr>
      <w:r>
        <w:rPr>
          <w:szCs w:val="24"/>
        </w:rPr>
        <w:t>The following list explains the attributes:</w:t>
      </w:r>
    </w:p>
    <w:p w14:paraId="4BF3010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rotational_speed</w:t>
      </w:r>
      <w:r>
        <w:rPr>
          <w:szCs w:val="24"/>
        </w:rPr>
        <w:t>: In order to facilitate the penetration in the metal sheet of the tip of the ROTAV, it is rotated at a high speed;</w:t>
      </w:r>
    </w:p>
    <w:p w14:paraId="447A368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2D6391">
        <w:rPr>
          <w:rStyle w:val="ISOCode"/>
        </w:rPr>
        <w:t>compression_force</w:t>
      </w:r>
      <w:r>
        <w:rPr>
          <w:szCs w:val="24"/>
        </w:rPr>
        <w:t>: In order to achieve the fastening properties, the ROTAV is compressed with a vertical force.</w:t>
      </w:r>
    </w:p>
    <w:p w14:paraId="1F8B284C" w14:textId="77777777" w:rsidR="006A2DB6" w:rsidRDefault="006A2DB6">
      <w:pPr>
        <w:pStyle w:val="BodyText"/>
        <w:autoSpaceDE w:val="0"/>
        <w:autoSpaceDN w:val="0"/>
        <w:adjustRightInd w:val="0"/>
        <w:rPr>
          <w:szCs w:val="24"/>
        </w:rPr>
      </w:pPr>
      <w:r>
        <w:rPr>
          <w:szCs w:val="24"/>
        </w:rPr>
        <w:t xml:space="preserve">The element </w:t>
      </w:r>
      <w:r w:rsidRPr="002D6391">
        <w:rPr>
          <w:rStyle w:val="ISOCode"/>
        </w:rPr>
        <w:t>&lt;rotav/&gt;</w:t>
      </w:r>
      <w:r>
        <w:rPr>
          <w:szCs w:val="24"/>
        </w:rPr>
        <w:t xml:space="preserve"> does not allow for any nested elements.</w:t>
      </w:r>
    </w:p>
    <w:p w14:paraId="3895AF1F" w14:textId="6C9C19E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16" w:author="LUEJE Claudia" w:date="2024-05-02T19:44:00Z">
        <w:r w:rsidR="001B0014">
          <w:rPr>
            <w:szCs w:val="24"/>
          </w:rPr>
          <w:t>XAMPLE</w:t>
        </w:r>
      </w:ins>
      <w:del w:id="917" w:author="LUEJE Claudia" w:date="2024-05-02T19:44:00Z">
        <w:r w:rsidDel="001B0014">
          <w:rPr>
            <w:szCs w:val="24"/>
          </w:rPr>
          <w:delText>xample</w:delText>
        </w:r>
      </w:del>
      <w:r>
        <w:rPr>
          <w:szCs w:val="24"/>
        </w:rPr>
        <w:t xml:space="preserve"> 1</w:t>
      </w:r>
      <w:r w:rsidR="00690423">
        <w:rPr>
          <w:szCs w:val="24"/>
        </w:rPr>
        <w:tab/>
      </w:r>
      <w:r>
        <w:rPr>
          <w:szCs w:val="24"/>
        </w:rPr>
        <w:t>Minimum definition of a “Rotav” connection</w:t>
      </w:r>
    </w:p>
    <w:p w14:paraId="616C04FD" w14:textId="4647D02B"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080837C1" w14:textId="26899A0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3E4F926C" w14:textId="5D09DE3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&lt;rotav/&gt;</w:t>
      </w:r>
    </w:p>
    <w:p w14:paraId="0DB112A1" w14:textId="5E9EB60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&lt;/rotation_joint&gt;</w:t>
      </w:r>
    </w:p>
    <w:p w14:paraId="5D245259" w14:textId="09BA006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5781272" w14:textId="28A86B9E"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7A6891C0" w14:textId="403D1CA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18" w:author="LUEJE Claudia" w:date="2024-05-02T19:45:00Z">
        <w:r w:rsidR="001B0014">
          <w:rPr>
            <w:szCs w:val="24"/>
          </w:rPr>
          <w:t>XAMPLE</w:t>
        </w:r>
      </w:ins>
      <w:del w:id="919" w:author="LUEJE Claudia" w:date="2024-05-02T19:45:00Z">
        <w:r w:rsidDel="001B0014">
          <w:rPr>
            <w:szCs w:val="24"/>
          </w:rPr>
          <w:delText>xample</w:delText>
        </w:r>
      </w:del>
      <w:r>
        <w:rPr>
          <w:szCs w:val="24"/>
        </w:rPr>
        <w:t xml:space="preserve"> 2</w:t>
      </w:r>
      <w:r w:rsidR="00690423">
        <w:rPr>
          <w:szCs w:val="24"/>
        </w:rPr>
        <w:tab/>
      </w:r>
      <w:r>
        <w:rPr>
          <w:szCs w:val="24"/>
        </w:rPr>
        <w:t>Maximum definition of a “Rotav” connection</w:t>
      </w:r>
    </w:p>
    <w:p w14:paraId="18AC7A00" w14:textId="76E8BA25"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 label="ROTAV_96930"&gt;</w:t>
      </w:r>
    </w:p>
    <w:p w14:paraId="2BD1003B" w14:textId="593A21B0"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&lt;rotation_joint diameter="4.0"&gt;</w:t>
      </w:r>
    </w:p>
    <w:p w14:paraId="0C02B40C" w14:textId="7D47871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&lt;rotav rotational_speed="1500000" compression_force="10000"/&gt;</w:t>
      </w:r>
    </w:p>
    <w:p w14:paraId="5EC1F751" w14:textId="4C9FC733" w:rsidR="006A2DB6" w:rsidRPr="00F5203F"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&lt;normal_direction x="0" y="0" z="-10"/&gt;</w:t>
      </w:r>
    </w:p>
    <w:p w14:paraId="5239B8CA" w14:textId="2BE40B57"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&lt;/rotation_joint&gt;</w:t>
      </w:r>
    </w:p>
    <w:p w14:paraId="0B72F979" w14:textId="33D27C42"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&lt;loc&gt; 1500.3809 838.75885 730.6529 &lt;/loc&gt;</w:t>
      </w:r>
    </w:p>
    <w:p w14:paraId="54D95380" w14:textId="599512F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30652659" w14:textId="7098DFE6"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w:t>
      </w:r>
    </w:p>
    <w:p w14:paraId="337CFDCC" w14:textId="2B73C8D1"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&lt;/appdata&gt;</w:t>
      </w:r>
    </w:p>
    <w:p w14:paraId="5D21504D" w14:textId="557B919A" w:rsidR="006A2DB6"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&lt;/connection_0d&gt;</w:t>
      </w:r>
    </w:p>
    <w:p w14:paraId="008D9B63" w14:textId="538EE1A8" w:rsidR="002D6391" w:rsidRDefault="002D63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21287F7" w14:textId="77777777" w:rsidR="006A2DB6" w:rsidRDefault="006A2DB6">
      <w:pPr>
        <w:pStyle w:val="Heading1"/>
        <w:autoSpaceDE w:val="0"/>
        <w:autoSpaceDN w:val="0"/>
        <w:adjustRightInd w:val="0"/>
        <w:rPr>
          <w:rFonts w:eastAsia="Times New Roman"/>
          <w:szCs w:val="24"/>
        </w:rPr>
      </w:pPr>
      <w:r>
        <w:rPr>
          <w:rFonts w:eastAsia="Times New Roman"/>
          <w:szCs w:val="24"/>
        </w:rPr>
        <w:t>1D connections</w:t>
      </w:r>
    </w:p>
    <w:p w14:paraId="7BF70171" w14:textId="4048A1D6"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Generic </w:t>
      </w:r>
      <w:ins w:id="920" w:author="LUEJE Claudia" w:date="2024-05-02T19:45:00Z">
        <w:r w:rsidR="001B0014">
          <w:rPr>
            <w:rFonts w:eastAsia="Times New Roman"/>
            <w:szCs w:val="24"/>
          </w:rPr>
          <w:t>d</w:t>
        </w:r>
      </w:ins>
      <w:del w:id="921" w:author="LUEJE Claudia" w:date="2024-05-02T19:45:00Z">
        <w:r w:rsidDel="001B0014">
          <w:rPr>
            <w:rFonts w:eastAsia="Times New Roman"/>
            <w:szCs w:val="24"/>
          </w:rPr>
          <w:delText>D</w:delText>
        </w:r>
      </w:del>
      <w:r>
        <w:rPr>
          <w:rFonts w:eastAsia="Times New Roman"/>
          <w:szCs w:val="24"/>
        </w:rPr>
        <w:t>efinitions</w:t>
      </w:r>
    </w:p>
    <w:p w14:paraId="4DFF4FC6"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56A4455B" w14:textId="57EBECF8" w:rsidR="006A2DB6" w:rsidRDefault="006A2DB6">
      <w:pPr>
        <w:pStyle w:val="BodyText"/>
        <w:autoSpaceDE w:val="0"/>
        <w:autoSpaceDN w:val="0"/>
        <w:adjustRightInd w:val="0"/>
        <w:rPr>
          <w:szCs w:val="24"/>
        </w:rPr>
      </w:pPr>
      <w:r>
        <w:rPr>
          <w:szCs w:val="24"/>
        </w:rPr>
        <w:t xml:space="preserve">For identifying 1D connections, the same rules apply as for 0D connections, see </w:t>
      </w:r>
      <w:del w:id="922" w:author="LUEJE Claudia" w:date="2024-05-02T19:45:00Z">
        <w:r w:rsidDel="001B0014">
          <w:rPr>
            <w:rStyle w:val="citesec"/>
            <w:szCs w:val="24"/>
          </w:rPr>
          <w:delText>clause </w:delText>
        </w:r>
      </w:del>
      <w:r>
        <w:rPr>
          <w:rStyle w:val="citesec"/>
          <w:szCs w:val="24"/>
        </w:rPr>
        <w:t>9.1.1</w:t>
      </w:r>
      <w:r>
        <w:rPr>
          <w:szCs w:val="24"/>
        </w:rPr>
        <w:t>.</w:t>
      </w:r>
    </w:p>
    <w:p w14:paraId="77059982"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Location</w:t>
      </w:r>
    </w:p>
    <w:p w14:paraId="2CDF0E2F"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2FE197" w14:textId="77777777" w:rsidR="006A2DB6" w:rsidRDefault="006A2DB6">
      <w:pPr>
        <w:pStyle w:val="BodyText"/>
        <w:autoSpaceDE w:val="0"/>
        <w:autoSpaceDN w:val="0"/>
        <w:adjustRightInd w:val="0"/>
        <w:rPr>
          <w:szCs w:val="24"/>
        </w:rPr>
      </w:pPr>
      <w:r>
        <w:rPr>
          <w:szCs w:val="24"/>
        </w:rPr>
        <w:t>The definition of the connection line is one or multiple polylines (sections). Each of the polylines is described as a series of points (vertices). All other curves can also be represented with this type of representation by adding necessary points and thus approximating to the needed accuracy.</w:t>
      </w:r>
    </w:p>
    <w:p w14:paraId="3BEE2064" w14:textId="77777777" w:rsidR="006A2DB6" w:rsidRDefault="006A2DB6">
      <w:pPr>
        <w:pStyle w:val="BodyText"/>
        <w:autoSpaceDE w:val="0"/>
        <w:autoSpaceDN w:val="0"/>
        <w:adjustRightInd w:val="0"/>
        <w:rPr>
          <w:szCs w:val="24"/>
        </w:rPr>
      </w:pPr>
      <w:r>
        <w:rPr>
          <w:szCs w:val="24"/>
        </w:rPr>
        <w:t>The polylines do not need be joined to each other. This is to simulate gaps along the application of a seam or an adhesive, due to crossing another weld, or an obstacle, e.g. a hole in the connected sheets.</w:t>
      </w:r>
    </w:p>
    <w:p w14:paraId="395D818F" w14:textId="77777777" w:rsidR="006A2DB6" w:rsidRDefault="006A2DB6">
      <w:pPr>
        <w:pStyle w:val="BodyText"/>
        <w:autoSpaceDE w:val="0"/>
        <w:autoSpaceDN w:val="0"/>
        <w:adjustRightInd w:val="0"/>
        <w:rPr>
          <w:szCs w:val="24"/>
        </w:rPr>
      </w:pPr>
      <w:r>
        <w:rPr>
          <w:szCs w:val="24"/>
        </w:rPr>
        <w:t>At any inner point of a polyline, any kink angle can occur, in principle. However, CAD systems typically do not generate individual curves with kink angles that deviate significantly from the straight line. They retain the GC1 continuity. Therefore, a connection line can be represented by several CAD curves and thus give raise to several polylines. This yields another reason for splitting the connecting lines into several polylines.</w:t>
      </w:r>
    </w:p>
    <w:p w14:paraId="53400DA2" w14:textId="77777777" w:rsidR="006A2DB6" w:rsidRDefault="006A2DB6">
      <w:pPr>
        <w:pStyle w:val="BodyText"/>
        <w:autoSpaceDE w:val="0"/>
        <w:autoSpaceDN w:val="0"/>
        <w:adjustRightInd w:val="0"/>
        <w:rPr>
          <w:szCs w:val="24"/>
        </w:rPr>
      </w:pPr>
      <w:r>
        <w:rPr>
          <w:szCs w:val="24"/>
        </w:rPr>
        <w:t>χMCF specifies the order of polylines, as well as the order of the locations within each individual polyline.</w:t>
      </w:r>
    </w:p>
    <w:p w14:paraId="5B57F304"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530FAB">
        <w:rPr>
          <w:rStyle w:val="ISOCode"/>
        </w:rPr>
        <w:t>&lt;loc_list/&gt;</w:t>
      </w:r>
    </w:p>
    <w:p w14:paraId="5812C142" w14:textId="77777777" w:rsidR="006A2DB6" w:rsidRDefault="006A2DB6">
      <w:pPr>
        <w:pStyle w:val="BodyText"/>
        <w:autoSpaceDE w:val="0"/>
        <w:autoSpaceDN w:val="0"/>
        <w:adjustRightInd w:val="0"/>
        <w:rPr>
          <w:szCs w:val="24"/>
        </w:rPr>
      </w:pPr>
      <w:r>
        <w:rPr>
          <w:szCs w:val="24"/>
        </w:rPr>
        <w:t xml:space="preserve">The list of locations for the definition of the connection line is stored in the element </w:t>
      </w:r>
      <w:r w:rsidRPr="00530FAB">
        <w:rPr>
          <w:rStyle w:val="ISOCode"/>
        </w:rPr>
        <w:t>&lt;loc_list&gt;</w:t>
      </w:r>
      <w:r>
        <w:rPr>
          <w:szCs w:val="24"/>
        </w:rPr>
        <w:t xml:space="preserve">. This element contains nested elements </w:t>
      </w:r>
      <w:r w:rsidRPr="00530FAB">
        <w:rPr>
          <w:rStyle w:val="ISOCode"/>
        </w:rPr>
        <w:t>&lt;loc/&gt;</w:t>
      </w:r>
      <w:r>
        <w:rPr>
          <w:szCs w:val="24"/>
        </w:rPr>
        <w:t xml:space="preserve"> defining the location of a point of the connection line in space. These locations have to be ordered so that the line defined by the ordered list of locations specifies the connection line.</w:t>
      </w:r>
    </w:p>
    <w:p w14:paraId="628CF4E4" w14:textId="72FE437A" w:rsidR="006A2DB6" w:rsidRDefault="006A2DB6">
      <w:pPr>
        <w:pStyle w:val="BodyText"/>
        <w:autoSpaceDE w:val="0"/>
        <w:autoSpaceDN w:val="0"/>
        <w:adjustRightInd w:val="0"/>
        <w:rPr>
          <w:szCs w:val="24"/>
        </w:rPr>
      </w:pPr>
      <w:r>
        <w:rPr>
          <w:szCs w:val="24"/>
        </w:rPr>
        <w:t xml:space="preserve">The attributes associated to the element </w:t>
      </w:r>
      <w:r w:rsidRPr="00530FAB">
        <w:rPr>
          <w:rStyle w:val="ISOCode"/>
        </w:rPr>
        <w:t>&lt;loc_list/&gt;</w:t>
      </w:r>
      <w:r>
        <w:rPr>
          <w:szCs w:val="24"/>
        </w:rPr>
        <w:t xml:space="preserve"> are (see </w:t>
      </w:r>
      <w:r w:rsidR="009C3FFA">
        <w:rPr>
          <w:rStyle w:val="citetbl"/>
          <w:szCs w:val="24"/>
        </w:rPr>
        <w:t>Table </w:t>
      </w:r>
      <w:r>
        <w:rPr>
          <w:rStyle w:val="citetbl"/>
          <w:szCs w:val="24"/>
        </w:rPr>
        <w:t>80</w:t>
      </w:r>
      <w:r>
        <w:rPr>
          <w:szCs w:val="24"/>
        </w:rPr>
        <w:t>):</w:t>
      </w:r>
    </w:p>
    <w:p w14:paraId="549BA897" w14:textId="15AFA73B" w:rsidR="006A2DB6" w:rsidRDefault="009C3FFA">
      <w:pPr>
        <w:pStyle w:val="Tabletitle"/>
        <w:autoSpaceDE w:val="0"/>
        <w:autoSpaceDN w:val="0"/>
        <w:adjustRightInd w:val="0"/>
        <w:outlineLvl w:val="0"/>
        <w:rPr>
          <w:szCs w:val="24"/>
        </w:rPr>
      </w:pPr>
      <w:r>
        <w:rPr>
          <w:szCs w:val="24"/>
        </w:rPr>
        <w:t>Table </w:t>
      </w:r>
      <w:r w:rsidR="006A2DB6">
        <w:rPr>
          <w:szCs w:val="24"/>
        </w:rPr>
        <w:t xml:space="preserve">80 — Attributes of element </w:t>
      </w:r>
      <w:r w:rsidR="006A2DB6" w:rsidRPr="00530FAB">
        <w:rPr>
          <w:rStyle w:val="ISOCode"/>
        </w:rPr>
        <w:t>&lt;loc_list/&gt;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992"/>
        <w:gridCol w:w="1134"/>
        <w:gridCol w:w="4997"/>
      </w:tblGrid>
      <w:tr w:rsidR="006A2DB6" w:rsidRPr="00EC4DAD" w14:paraId="401A1AAE" w14:textId="77777777" w:rsidTr="000F3B7D">
        <w:trPr>
          <w:cantSplit/>
          <w:tblHeader/>
          <w:jc w:val="center"/>
        </w:trPr>
        <w:tc>
          <w:tcPr>
            <w:tcW w:w="1408" w:type="dxa"/>
            <w:tcBorders>
              <w:top w:val="single" w:sz="12" w:space="0" w:color="auto"/>
              <w:bottom w:val="single" w:sz="12" w:space="0" w:color="auto"/>
            </w:tcBorders>
            <w:shd w:val="clear" w:color="auto" w:fill="F3F3F3"/>
            <w:vAlign w:val="bottom"/>
          </w:tcPr>
          <w:p w14:paraId="6FE0D03E" w14:textId="5F5E2AE6" w:rsidR="006A2DB6" w:rsidRPr="00EC4DAD" w:rsidRDefault="006A2DB6" w:rsidP="006A2DB6">
            <w:pPr>
              <w:pStyle w:val="Tableheader"/>
              <w:autoSpaceDE w:val="0"/>
              <w:autoSpaceDN w:val="0"/>
              <w:adjustRightInd w:val="0"/>
              <w:jc w:val="both"/>
              <w:rPr>
                <w:b/>
              </w:rPr>
            </w:pPr>
            <w:r w:rsidRPr="00EC4DAD">
              <w:rPr>
                <w:b/>
                <w:szCs w:val="24"/>
              </w:rPr>
              <w:t>Attributes</w:t>
            </w:r>
          </w:p>
        </w:tc>
        <w:tc>
          <w:tcPr>
            <w:tcW w:w="992" w:type="dxa"/>
            <w:tcBorders>
              <w:top w:val="single" w:sz="12" w:space="0" w:color="auto"/>
              <w:bottom w:val="single" w:sz="12" w:space="0" w:color="auto"/>
            </w:tcBorders>
            <w:shd w:val="clear" w:color="auto" w:fill="F3F3F3"/>
            <w:vAlign w:val="bottom"/>
          </w:tcPr>
          <w:p w14:paraId="1EA1CEBD" w14:textId="1984C3C4"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4084F802" w14:textId="69D9BBFF" w:rsidR="006A2DB6" w:rsidRPr="00EC4DAD" w:rsidRDefault="006A2DB6" w:rsidP="006A2DB6">
            <w:pPr>
              <w:pStyle w:val="Tableheader"/>
              <w:autoSpaceDE w:val="0"/>
              <w:autoSpaceDN w:val="0"/>
              <w:adjustRightInd w:val="0"/>
              <w:jc w:val="both"/>
              <w:rPr>
                <w:b/>
              </w:rPr>
            </w:pPr>
            <w:r w:rsidRPr="00EC4DAD">
              <w:rPr>
                <w:b/>
                <w:szCs w:val="24"/>
              </w:rPr>
              <w:t>Use</w:t>
            </w:r>
          </w:p>
        </w:tc>
        <w:tc>
          <w:tcPr>
            <w:tcW w:w="4997" w:type="dxa"/>
            <w:tcBorders>
              <w:top w:val="single" w:sz="12" w:space="0" w:color="auto"/>
              <w:bottom w:val="single" w:sz="12" w:space="0" w:color="auto"/>
            </w:tcBorders>
            <w:shd w:val="clear" w:color="auto" w:fill="F3F3F3"/>
            <w:vAlign w:val="bottom"/>
          </w:tcPr>
          <w:p w14:paraId="482B4C47" w14:textId="55FD75C3"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4D7E28" w14:paraId="640C50AB" w14:textId="77777777" w:rsidTr="000F3B7D">
        <w:trPr>
          <w:cantSplit/>
          <w:jc w:val="center"/>
        </w:trPr>
        <w:tc>
          <w:tcPr>
            <w:tcW w:w="1408" w:type="dxa"/>
            <w:tcBorders>
              <w:top w:val="single" w:sz="12" w:space="0" w:color="auto"/>
              <w:bottom w:val="single" w:sz="12" w:space="0" w:color="auto"/>
            </w:tcBorders>
            <w:vAlign w:val="center"/>
          </w:tcPr>
          <w:p w14:paraId="447E6BB7" w14:textId="4240E8BA" w:rsidR="006A2DB6" w:rsidRPr="006A2DB6" w:rsidRDefault="006A2DB6" w:rsidP="006A2DB6">
            <w:pPr>
              <w:pStyle w:val="Tablebody"/>
              <w:autoSpaceDE w:val="0"/>
              <w:autoSpaceDN w:val="0"/>
              <w:adjustRightInd w:val="0"/>
              <w:jc w:val="both"/>
            </w:pPr>
            <w:r w:rsidRPr="006A2DB6">
              <w:rPr>
                <w:szCs w:val="24"/>
              </w:rPr>
              <w:t>index</w:t>
            </w:r>
          </w:p>
        </w:tc>
        <w:tc>
          <w:tcPr>
            <w:tcW w:w="992" w:type="dxa"/>
            <w:tcBorders>
              <w:top w:val="single" w:sz="12" w:space="0" w:color="auto"/>
              <w:bottom w:val="single" w:sz="12" w:space="0" w:color="auto"/>
            </w:tcBorders>
            <w:vAlign w:val="center"/>
          </w:tcPr>
          <w:p w14:paraId="40F7118A" w14:textId="48470D15"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bottom w:val="single" w:sz="12" w:space="0" w:color="auto"/>
            </w:tcBorders>
            <w:vAlign w:val="center"/>
          </w:tcPr>
          <w:p w14:paraId="6168AE9A" w14:textId="464CCD19" w:rsidR="006A2DB6" w:rsidRPr="006A2DB6" w:rsidRDefault="006A2DB6" w:rsidP="006A2DB6">
            <w:pPr>
              <w:pStyle w:val="Tablebody"/>
              <w:autoSpaceDE w:val="0"/>
              <w:autoSpaceDN w:val="0"/>
              <w:adjustRightInd w:val="0"/>
              <w:jc w:val="both"/>
            </w:pPr>
            <w:r w:rsidRPr="006A2DB6">
              <w:rPr>
                <w:szCs w:val="24"/>
              </w:rPr>
              <w:t>Optional</w:t>
            </w:r>
          </w:p>
        </w:tc>
        <w:tc>
          <w:tcPr>
            <w:tcW w:w="4997" w:type="dxa"/>
            <w:tcBorders>
              <w:top w:val="single" w:sz="12" w:space="0" w:color="auto"/>
              <w:bottom w:val="single" w:sz="12" w:space="0" w:color="auto"/>
            </w:tcBorders>
          </w:tcPr>
          <w:p w14:paraId="07FF3120" w14:textId="23651256" w:rsidR="006A2DB6" w:rsidRPr="006A2DB6" w:rsidRDefault="006A2DB6" w:rsidP="00530FAB">
            <w:pPr>
              <w:pStyle w:val="Tablebody"/>
              <w:autoSpaceDE w:val="0"/>
              <w:autoSpaceDN w:val="0"/>
              <w:adjustRightInd w:val="0"/>
            </w:pPr>
            <w:r w:rsidRPr="006A2DB6">
              <w:rPr>
                <w:szCs w:val="24"/>
              </w:rPr>
              <w:t xml:space="preserve">Required only if there are more than one </w:t>
            </w:r>
            <w:r w:rsidRPr="00530FAB">
              <w:rPr>
                <w:rStyle w:val="ISOCode"/>
              </w:rPr>
              <w:t>&lt;loc_list/&gt;</w:t>
            </w:r>
            <w:r w:rsidRPr="006A2DB6">
              <w:rPr>
                <w:szCs w:val="24"/>
              </w:rPr>
              <w:t xml:space="preserve"> elements in the </w:t>
            </w:r>
            <w:r w:rsidRPr="00530FAB">
              <w:rPr>
                <w:rStyle w:val="ISOCode"/>
              </w:rPr>
              <w:t>&lt;connection_1d/&gt;</w:t>
            </w:r>
            <w:r w:rsidRPr="006A2DB6">
              <w:rPr>
                <w:szCs w:val="24"/>
              </w:rPr>
              <w:t>.</w:t>
            </w:r>
          </w:p>
        </w:tc>
      </w:tr>
    </w:tbl>
    <w:p w14:paraId="2E9764E0" w14:textId="50A0C28C" w:rsidR="006A2DB6" w:rsidRDefault="006A2DB6">
      <w:pPr>
        <w:pStyle w:val="BodyText"/>
        <w:autoSpaceDE w:val="0"/>
        <w:autoSpaceDN w:val="0"/>
        <w:adjustRightInd w:val="0"/>
        <w:rPr>
          <w:szCs w:val="24"/>
        </w:rPr>
      </w:pPr>
      <w:r>
        <w:rPr>
          <w:szCs w:val="24"/>
        </w:rPr>
        <w:t xml:space="preserve">If connection line is made of several polylines, this is expressed by a series of </w:t>
      </w:r>
      <w:r w:rsidRPr="00637AC0">
        <w:rPr>
          <w:rStyle w:val="ISOCode"/>
        </w:rPr>
        <w:t>&lt;loc_list/&gt;</w:t>
      </w:r>
      <w:r>
        <w:rPr>
          <w:szCs w:val="24"/>
        </w:rPr>
        <w:t xml:space="preserve"> elements. In this case, the </w:t>
      </w:r>
      <w:r w:rsidRPr="00637AC0">
        <w:rPr>
          <w:rStyle w:val="ISOCode"/>
        </w:rPr>
        <w:t>&lt;loc_list/&gt;</w:t>
      </w:r>
      <w:r>
        <w:rPr>
          <w:szCs w:val="24"/>
        </w:rPr>
        <w:t xml:space="preserve"> order is indicated by the </w:t>
      </w:r>
      <w:r w:rsidRPr="00637AC0">
        <w:rPr>
          <w:rStyle w:val="ISOCode"/>
        </w:rPr>
        <w:t>index</w:t>
      </w:r>
      <w:r>
        <w:rPr>
          <w:szCs w:val="24"/>
        </w:rPr>
        <w:t xml:space="preserve"> attribute.</w:t>
      </w:r>
    </w:p>
    <w:p w14:paraId="0105C178" w14:textId="7191AA60" w:rsidR="006A2DB6" w:rsidRDefault="006A2DB6">
      <w:pPr>
        <w:pStyle w:val="BodyText"/>
        <w:autoSpaceDE w:val="0"/>
        <w:autoSpaceDN w:val="0"/>
        <w:adjustRightInd w:val="0"/>
        <w:rPr>
          <w:szCs w:val="24"/>
        </w:rPr>
      </w:pPr>
      <w:r>
        <w:rPr>
          <w:szCs w:val="24"/>
        </w:rPr>
        <w:t xml:space="preserve">The </w:t>
      </w:r>
      <w:r w:rsidRPr="00637AC0">
        <w:rPr>
          <w:rStyle w:val="ISOCode"/>
        </w:rPr>
        <w:t>&lt;loc_list/&gt;</w:t>
      </w:r>
      <w:r>
        <w:rPr>
          <w:szCs w:val="24"/>
        </w:rPr>
        <w:t xml:space="preserve"> element has the following nested elements (see </w:t>
      </w:r>
      <w:r w:rsidR="009C3FFA">
        <w:rPr>
          <w:rStyle w:val="citetbl"/>
          <w:szCs w:val="24"/>
        </w:rPr>
        <w:t>Table </w:t>
      </w:r>
      <w:r>
        <w:rPr>
          <w:rStyle w:val="citetbl"/>
          <w:szCs w:val="24"/>
        </w:rPr>
        <w:t>81</w:t>
      </w:r>
      <w:r>
        <w:rPr>
          <w:szCs w:val="24"/>
        </w:rPr>
        <w:t>):</w:t>
      </w:r>
    </w:p>
    <w:p w14:paraId="54DBC5C6" w14:textId="0FA6ACAD" w:rsidR="006A2DB6" w:rsidRDefault="009C3FFA">
      <w:pPr>
        <w:pStyle w:val="Tabletitle"/>
        <w:autoSpaceDE w:val="0"/>
        <w:autoSpaceDN w:val="0"/>
        <w:adjustRightInd w:val="0"/>
        <w:outlineLvl w:val="0"/>
        <w:rPr>
          <w:szCs w:val="24"/>
        </w:rPr>
      </w:pPr>
      <w:r>
        <w:rPr>
          <w:szCs w:val="24"/>
        </w:rPr>
        <w:t>Table </w:t>
      </w:r>
      <w:r w:rsidR="006A2DB6">
        <w:rPr>
          <w:szCs w:val="24"/>
        </w:rPr>
        <w:t xml:space="preserve">81 — Nested elements of </w:t>
      </w:r>
      <w:r w:rsidR="006A2DB6" w:rsidRPr="00637AC0">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BC4407B" w14:textId="77777777" w:rsidTr="000F3B7D">
        <w:trPr>
          <w:tblHeader/>
          <w:jc w:val="center"/>
        </w:trPr>
        <w:tc>
          <w:tcPr>
            <w:tcW w:w="2221" w:type="dxa"/>
            <w:tcBorders>
              <w:top w:val="single" w:sz="12" w:space="0" w:color="auto"/>
              <w:bottom w:val="single" w:sz="12" w:space="0" w:color="auto"/>
            </w:tcBorders>
            <w:shd w:val="clear" w:color="auto" w:fill="F3F3F3"/>
            <w:vAlign w:val="bottom"/>
          </w:tcPr>
          <w:p w14:paraId="28645DA8" w14:textId="0B3D6A6A" w:rsidR="006A2DB6" w:rsidRPr="00EC4DAD" w:rsidRDefault="006A2DB6" w:rsidP="006A2DB6">
            <w:pPr>
              <w:pStyle w:val="Tableheader"/>
              <w:autoSpaceDE w:val="0"/>
              <w:autoSpaceDN w:val="0"/>
              <w:adjustRightInd w:val="0"/>
              <w:jc w:val="both"/>
              <w:rPr>
                <w:b/>
              </w:rPr>
            </w:pPr>
            <w:r w:rsidRPr="00EC4DAD">
              <w:rPr>
                <w:b/>
                <w:szCs w:val="24"/>
              </w:rPr>
              <w:t xml:space="preserve">Nested </w:t>
            </w:r>
            <w:ins w:id="923" w:author="LUEJE Claudia" w:date="2024-05-02T19:46:00Z">
              <w:r w:rsidR="00361D33">
                <w:rPr>
                  <w:b/>
                  <w:szCs w:val="24"/>
                </w:rPr>
                <w:t>e</w:t>
              </w:r>
            </w:ins>
            <w:del w:id="924" w:author="LUEJE Claudia" w:date="2024-05-02T19:46:00Z">
              <w:r w:rsidRPr="00EC4DAD" w:rsidDel="00361D33">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D69C322" w14:textId="7E5311C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D6FC5AB" w14:textId="51BA969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53FF148D" w14:textId="6ACAA9F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1D5E3E" w14:textId="77777777" w:rsidTr="000F3B7D">
        <w:trPr>
          <w:jc w:val="center"/>
        </w:trPr>
        <w:tc>
          <w:tcPr>
            <w:tcW w:w="2221" w:type="dxa"/>
            <w:tcBorders>
              <w:top w:val="single" w:sz="12" w:space="0" w:color="auto"/>
              <w:bottom w:val="single" w:sz="12" w:space="0" w:color="auto"/>
            </w:tcBorders>
            <w:vAlign w:val="bottom"/>
          </w:tcPr>
          <w:p w14:paraId="32EAB807" w14:textId="75B3B31E" w:rsidR="006A2DB6" w:rsidRPr="006A2DB6" w:rsidRDefault="00361D33"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71A2BC6E" w14:textId="50A107D4"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0B23CAA4" w14:textId="4190F1E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7721A0A9" w14:textId="4A10A93F" w:rsidR="006A2DB6" w:rsidRPr="006A2DB6" w:rsidRDefault="006A2DB6" w:rsidP="006A2DB6">
            <w:pPr>
              <w:pStyle w:val="Tablebody"/>
              <w:autoSpaceDE w:val="0"/>
              <w:autoSpaceDN w:val="0"/>
              <w:adjustRightInd w:val="0"/>
              <w:jc w:val="both"/>
            </w:pPr>
            <w:r w:rsidRPr="006A2DB6">
              <w:rPr>
                <w:szCs w:val="24"/>
              </w:rPr>
              <w:t>-</w:t>
            </w:r>
          </w:p>
        </w:tc>
      </w:tr>
    </w:tbl>
    <w:p w14:paraId="3579AE12" w14:textId="7EB8C10C"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37AC0">
        <w:rPr>
          <w:rStyle w:val="ISOCode"/>
        </w:rPr>
        <w:t>&lt;loc/&gt;</w:t>
      </w:r>
    </w:p>
    <w:p w14:paraId="1817AD7A" w14:textId="77777777" w:rsidR="006A2DB6" w:rsidRDefault="006A2DB6">
      <w:pPr>
        <w:pStyle w:val="BodyText"/>
        <w:autoSpaceDE w:val="0"/>
        <w:autoSpaceDN w:val="0"/>
        <w:adjustRightInd w:val="0"/>
        <w:rPr>
          <w:szCs w:val="24"/>
        </w:rPr>
      </w:pPr>
      <w:r>
        <w:rPr>
          <w:szCs w:val="24"/>
        </w:rPr>
        <w:t xml:space="preserve">Each location specified by the element </w:t>
      </w:r>
      <w:r w:rsidRPr="00637AC0">
        <w:rPr>
          <w:rStyle w:val="ISOCode"/>
        </w:rPr>
        <w:t>&lt;loc/&gt;</w:t>
      </w:r>
      <w:r>
        <w:rPr>
          <w:szCs w:val="24"/>
        </w:rPr>
        <w:t xml:space="preserve"> contains three values specifying the x, y, and z coordinates of the location.</w:t>
      </w:r>
    </w:p>
    <w:p w14:paraId="5F66D8FE" w14:textId="5E307408" w:rsidR="006A2DB6" w:rsidRDefault="006A2DB6">
      <w:pPr>
        <w:pStyle w:val="BodyText"/>
        <w:autoSpaceDE w:val="0"/>
        <w:autoSpaceDN w:val="0"/>
        <w:adjustRightInd w:val="0"/>
        <w:rPr>
          <w:szCs w:val="24"/>
        </w:rPr>
      </w:pPr>
      <w:r>
        <w:rPr>
          <w:szCs w:val="24"/>
        </w:rPr>
        <w:t xml:space="preserve">The attributes associated to the element </w:t>
      </w:r>
      <w:r w:rsidRPr="00637AC0">
        <w:rPr>
          <w:rStyle w:val="ISOCode"/>
        </w:rPr>
        <w:t>&lt;loc/&gt;</w:t>
      </w:r>
      <w:r>
        <w:rPr>
          <w:szCs w:val="24"/>
        </w:rPr>
        <w:t xml:space="preserve"> are (see </w:t>
      </w:r>
      <w:r w:rsidR="009C3FFA">
        <w:rPr>
          <w:rStyle w:val="citetbl"/>
          <w:szCs w:val="24"/>
        </w:rPr>
        <w:t>Table </w:t>
      </w:r>
      <w:r>
        <w:rPr>
          <w:rStyle w:val="citetbl"/>
          <w:szCs w:val="24"/>
        </w:rPr>
        <w:t>82</w:t>
      </w:r>
      <w:r>
        <w:rPr>
          <w:szCs w:val="24"/>
        </w:rPr>
        <w:t>):</w:t>
      </w:r>
    </w:p>
    <w:p w14:paraId="079F608B" w14:textId="4B8F977D" w:rsidR="006A2DB6" w:rsidRDefault="009C3FFA">
      <w:pPr>
        <w:pStyle w:val="Tabletitle"/>
        <w:autoSpaceDE w:val="0"/>
        <w:autoSpaceDN w:val="0"/>
        <w:adjustRightInd w:val="0"/>
        <w:outlineLvl w:val="0"/>
        <w:rPr>
          <w:szCs w:val="24"/>
        </w:rPr>
      </w:pPr>
      <w:r>
        <w:rPr>
          <w:szCs w:val="24"/>
        </w:rPr>
        <w:t>Table </w:t>
      </w:r>
      <w:r w:rsidR="006A2DB6">
        <w:rPr>
          <w:szCs w:val="24"/>
        </w:rPr>
        <w:t xml:space="preserve">82 — Attributes of element </w:t>
      </w:r>
      <w:r w:rsidR="006A2DB6" w:rsidRPr="00637AC0">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67E29A6" w14:textId="77777777" w:rsidTr="000F3B7D">
        <w:trPr>
          <w:tblHeader/>
          <w:jc w:val="center"/>
        </w:trPr>
        <w:tc>
          <w:tcPr>
            <w:tcW w:w="1871" w:type="dxa"/>
            <w:tcBorders>
              <w:top w:val="single" w:sz="12" w:space="0" w:color="auto"/>
              <w:bottom w:val="single" w:sz="12" w:space="0" w:color="auto"/>
            </w:tcBorders>
            <w:shd w:val="clear" w:color="auto" w:fill="F3F3F3"/>
            <w:vAlign w:val="bottom"/>
          </w:tcPr>
          <w:p w14:paraId="36444EF1" w14:textId="3CC2A005"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759539E8" w14:textId="07DC0D53"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78DB689F" w14:textId="45235793"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4998F8" w14:textId="419470F6"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C44DA5" w14:paraId="5E373018" w14:textId="77777777" w:rsidTr="000F3B7D">
        <w:trPr>
          <w:jc w:val="center"/>
        </w:trPr>
        <w:tc>
          <w:tcPr>
            <w:tcW w:w="1871" w:type="dxa"/>
            <w:tcBorders>
              <w:top w:val="single" w:sz="12" w:space="0" w:color="auto"/>
              <w:bottom w:val="single" w:sz="12" w:space="0" w:color="auto"/>
            </w:tcBorders>
            <w:vAlign w:val="bottom"/>
          </w:tcPr>
          <w:p w14:paraId="1110B10E" w14:textId="2A79114C" w:rsidR="006A2DB6" w:rsidRPr="006A2DB6" w:rsidRDefault="00361D33"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vAlign w:val="bottom"/>
          </w:tcPr>
          <w:p w14:paraId="48652134" w14:textId="4F3089AF"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bottom w:val="single" w:sz="12" w:space="0" w:color="auto"/>
            </w:tcBorders>
            <w:vAlign w:val="bottom"/>
          </w:tcPr>
          <w:p w14:paraId="6AB7ADCA" w14:textId="0E9EAB01"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3931FC9" w14:textId="49FCF9A4" w:rsidR="006A2DB6" w:rsidRPr="006A2DB6" w:rsidRDefault="006A2DB6" w:rsidP="006A2DB6">
            <w:pPr>
              <w:pStyle w:val="Tablebody"/>
              <w:autoSpaceDE w:val="0"/>
              <w:autoSpaceDN w:val="0"/>
              <w:adjustRightInd w:val="0"/>
              <w:jc w:val="both"/>
            </w:pPr>
            <w:r w:rsidRPr="006A2DB6">
              <w:rPr>
                <w:szCs w:val="24"/>
              </w:rPr>
              <w:t>-</w:t>
            </w:r>
          </w:p>
        </w:tc>
      </w:tr>
    </w:tbl>
    <w:p w14:paraId="440B9BEB" w14:textId="1777952B" w:rsidR="006A2DB6" w:rsidRDefault="006A2DB6">
      <w:pPr>
        <w:pStyle w:val="BodyText"/>
        <w:autoSpaceDE w:val="0"/>
        <w:autoSpaceDN w:val="0"/>
        <w:adjustRightInd w:val="0"/>
        <w:rPr>
          <w:szCs w:val="24"/>
        </w:rPr>
      </w:pPr>
      <w:r>
        <w:rPr>
          <w:szCs w:val="24"/>
        </w:rPr>
        <w:t xml:space="preserve">The attribute </w:t>
      </w:r>
      <w:r w:rsidRPr="00637AC0">
        <w:rPr>
          <w:rStyle w:val="ISOCode"/>
        </w:rPr>
        <w:t>v</w:t>
      </w:r>
      <w:r>
        <w:rPr>
          <w:szCs w:val="24"/>
        </w:rPr>
        <w:t xml:space="preserve"> is used as surrogate index to ensure proper ordering. The values are </w:t>
      </w:r>
      <w:ins w:id="925" w:author="LUEJE Claudia" w:date="2024-05-02T19:47:00Z">
        <w:r w:rsidR="00361D33">
          <w:rPr>
            <w:szCs w:val="24"/>
          </w:rPr>
          <w:t>not</w:t>
        </w:r>
      </w:ins>
      <w:del w:id="926" w:author="LUEJE Claudia" w:date="2024-05-02T19:47:00Z">
        <w:r w:rsidDel="00361D33">
          <w:rPr>
            <w:szCs w:val="24"/>
          </w:rPr>
          <w:delText>NOT</w:delText>
        </w:r>
      </w:del>
      <w:r>
        <w:rPr>
          <w:szCs w:val="24"/>
        </w:rPr>
        <w:t xml:space="preserve"> related to the attribute </w:t>
      </w:r>
      <w:r w:rsidRPr="00637AC0">
        <w:rPr>
          <w:rStyle w:val="ISOCode"/>
        </w:rPr>
        <w:t>u</w:t>
      </w:r>
      <w:r>
        <w:rPr>
          <w:szCs w:val="24"/>
        </w:rPr>
        <w:t xml:space="preserve"> used in the </w:t>
      </w:r>
      <w:r w:rsidRPr="00637AC0">
        <w:rPr>
          <w:rStyle w:val="ISOCode"/>
        </w:rPr>
        <w:t>&lt;weld_position/&gt;</w:t>
      </w:r>
      <w:r>
        <w:rPr>
          <w:szCs w:val="24"/>
        </w:rPr>
        <w:t xml:space="preserve"> element.</w:t>
      </w:r>
    </w:p>
    <w:p w14:paraId="0C696FCC" w14:textId="77777777" w:rsidR="006A2DB6" w:rsidRDefault="006A2DB6">
      <w:pPr>
        <w:pStyle w:val="BodyText"/>
        <w:autoSpaceDE w:val="0"/>
        <w:autoSpaceDN w:val="0"/>
        <w:adjustRightInd w:val="0"/>
        <w:rPr>
          <w:szCs w:val="24"/>
        </w:rPr>
      </w:pPr>
      <w:r>
        <w:rPr>
          <w:szCs w:val="24"/>
        </w:rPr>
        <w:t xml:space="preserve">The </w:t>
      </w:r>
      <w:r w:rsidRPr="00637AC0">
        <w:rPr>
          <w:rStyle w:val="ISOCode"/>
        </w:rPr>
        <w:t>&lt;loc/&gt;</w:t>
      </w:r>
      <w:r>
        <w:rPr>
          <w:szCs w:val="24"/>
        </w:rPr>
        <w:t xml:space="preserve"> with the minimum value of “v” marks the start of a seam weld and </w:t>
      </w:r>
      <w:r>
        <w:rPr>
          <w:i/>
          <w:szCs w:val="24"/>
        </w:rPr>
        <w:t>max(v)</w:t>
      </w:r>
      <w:r>
        <w:rPr>
          <w:szCs w:val="24"/>
        </w:rPr>
        <w:t xml:space="preserve"> is used to mark the end. The reason for this is that some manufacturing techniques are not “symmetric” regarding both ends of a connection line.</w:t>
      </w:r>
    </w:p>
    <w:p w14:paraId="43F2AE64" w14:textId="03B46EA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27" w:author="LUEJE Claudia" w:date="2024-05-02T19:47:00Z">
        <w:r w:rsidR="00361D33">
          <w:rPr>
            <w:szCs w:val="24"/>
          </w:rPr>
          <w:t>XAMPLE</w:t>
        </w:r>
      </w:ins>
      <w:del w:id="928" w:author="LUEJE Claudia" w:date="2024-05-02T19:47:00Z">
        <w:r w:rsidDel="00361D33">
          <w:rPr>
            <w:szCs w:val="24"/>
          </w:rPr>
          <w:delText>xample</w:delText>
        </w:r>
      </w:del>
      <w:r>
        <w:rPr>
          <w:szCs w:val="24"/>
        </w:rPr>
        <w:t xml:space="preserve"> 1</w:t>
      </w:r>
      <w:r w:rsidR="00690423">
        <w:rPr>
          <w:szCs w:val="24"/>
        </w:rPr>
        <w:tab/>
      </w:r>
      <w:r>
        <w:rPr>
          <w:szCs w:val="24"/>
        </w:rPr>
        <w:t>Connection line with a single polyline/section:</w:t>
      </w:r>
    </w:p>
    <w:p w14:paraId="5018FE88" w14:textId="2D8C8B15"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69E976D4" w14:textId="6F73798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 xml:space="preserve">&lt;loc v="0" </w:t>
      </w:r>
      <w:r w:rsidR="009E5F83">
        <w:rPr>
          <w:b/>
          <w:szCs w:val="24"/>
        </w:rPr>
        <w:t xml:space="preserve">  </w:t>
      </w:r>
      <w:r w:rsidR="006A2DB6">
        <w:rPr>
          <w:b/>
          <w:szCs w:val="24"/>
        </w:rPr>
        <w:t>&gt; 2581.21 -708.408 31.6532 &lt;/loc&gt;</w:t>
      </w:r>
      <w:r w:rsidR="006A2DB6">
        <w:rPr>
          <w:szCs w:val="24"/>
        </w:rPr>
        <w:t xml:space="preserve"> &lt;!-- first point --&gt;</w:t>
      </w:r>
    </w:p>
    <w:p w14:paraId="3C809189" w14:textId="324FCE2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v="0.1" &gt; 2581.42 -708.357 35.2816 &lt;/loc&gt;</w:t>
      </w:r>
    </w:p>
    <w:p w14:paraId="2B5C0B8A" w14:textId="3AA39F5B"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v="2.22"&gt;</w:t>
      </w:r>
      <w:r w:rsidR="006A2DB6">
        <w:rPr>
          <w:b/>
          <w:szCs w:val="24"/>
        </w:rPr>
        <w:tab/>
        <w:t>2581.05 -708.302 39.0643 &lt;/loc&gt;</w:t>
      </w:r>
      <w:r w:rsidR="006A2DB6">
        <w:rPr>
          <w:szCs w:val="24"/>
        </w:rPr>
        <w:t xml:space="preserve"> &lt;!-- last point --&gt;</w:t>
      </w:r>
    </w:p>
    <w:p w14:paraId="05336DA6" w14:textId="0C1CDDCE"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4A75E367" w14:textId="27A1CFC5" w:rsidR="00637AC0"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1023BD8" w14:textId="645E3F7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929" w:author="LUEJE Claudia" w:date="2024-05-02T19:47:00Z">
        <w:r w:rsidR="00361D33">
          <w:rPr>
            <w:szCs w:val="24"/>
          </w:rPr>
          <w:t>XAMPLE</w:t>
        </w:r>
      </w:ins>
      <w:del w:id="930" w:author="LUEJE Claudia" w:date="2024-05-02T19:47:00Z">
        <w:r w:rsidDel="00361D33">
          <w:rPr>
            <w:szCs w:val="24"/>
          </w:rPr>
          <w:delText>xample</w:delText>
        </w:r>
      </w:del>
      <w:r>
        <w:rPr>
          <w:szCs w:val="24"/>
        </w:rPr>
        <w:t xml:space="preserve"> 2</w:t>
      </w:r>
      <w:r w:rsidR="00690423">
        <w:rPr>
          <w:szCs w:val="24"/>
        </w:rPr>
        <w:tab/>
      </w:r>
      <w:r>
        <w:rPr>
          <w:szCs w:val="24"/>
        </w:rPr>
        <w:t>A connection line consisting of two disjoint polyline2/sections:</w:t>
      </w:r>
    </w:p>
    <w:p w14:paraId="6DBE8C55" w14:textId="44F2DA10"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index="1"&gt; &lt;!-- first section --&gt;</w:t>
      </w:r>
    </w:p>
    <w:p w14:paraId="421A81EE" w14:textId="19526C7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v="0" </w:t>
      </w:r>
      <w:r w:rsidR="0054155D">
        <w:rPr>
          <w:szCs w:val="24"/>
        </w:rPr>
        <w:t xml:space="preserve">  </w:t>
      </w:r>
      <w:r w:rsidR="006A2DB6">
        <w:rPr>
          <w:szCs w:val="24"/>
        </w:rPr>
        <w:t>&gt; 2581.21 -708.408 31.6532 &lt;/loc&gt; &lt;!-- first point --&gt;</w:t>
      </w:r>
    </w:p>
    <w:p w14:paraId="0DF7546A" w14:textId="6DF3888F"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6A2DB6">
        <w:rPr>
          <w:szCs w:val="24"/>
        </w:rPr>
        <w:t>&gt; 2581.42 -708.357 35.2816 &lt;/loc&gt;</w:t>
      </w:r>
    </w:p>
    <w:p w14:paraId="646E2EE3" w14:textId="7EC150E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v="2.22"&gt; 2581.05 -708.302 39.0643 &lt;/loc&gt; &lt;!-- last point --&gt;</w:t>
      </w:r>
    </w:p>
    <w:p w14:paraId="7209A622" w14:textId="187F3551"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737673A" w14:textId="573F44F4"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 index="2"&gt; &lt;!-- second section --&gt;</w:t>
      </w:r>
    </w:p>
    <w:p w14:paraId="23800619" w14:textId="785F4AAC"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&lt;loc v="1" </w:t>
      </w:r>
      <w:r w:rsidR="0054155D">
        <w:rPr>
          <w:szCs w:val="24"/>
        </w:rPr>
        <w:t xml:space="preserve"> </w:t>
      </w:r>
      <w:r w:rsidR="00CC564F">
        <w:rPr>
          <w:szCs w:val="24"/>
        </w:rPr>
        <w:t>s</w:t>
      </w:r>
      <w:r w:rsidR="006A2DB6">
        <w:rPr>
          <w:szCs w:val="24"/>
        </w:rPr>
        <w:t>&gt; 2581.05 -708.302 40.3340 &lt;/loc&gt;</w:t>
      </w:r>
      <w:r w:rsidR="00CC564F">
        <w:rPr>
          <w:szCs w:val="24"/>
        </w:rPr>
        <w:t xml:space="preserve"> </w:t>
      </w:r>
      <w:r w:rsidR="006A2DB6">
        <w:rPr>
          <w:szCs w:val="24"/>
        </w:rPr>
        <w:t xml:space="preserve"> &lt;!-- first point --&gt;</w:t>
      </w:r>
    </w:p>
    <w:p w14:paraId="0176A176" w14:textId="7AC09D72"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v="2.1"&gt; 2581.05 -708.302 48.5300 &lt;/loc&gt;</w:t>
      </w:r>
      <w:r w:rsidR="00CC564F">
        <w:rPr>
          <w:szCs w:val="24"/>
        </w:rPr>
        <w:t xml:space="preserve"> </w:t>
      </w:r>
      <w:r w:rsidR="006A2DB6">
        <w:rPr>
          <w:szCs w:val="24"/>
        </w:rPr>
        <w:t xml:space="preserve"> &lt;!-- last point --&gt;</w:t>
      </w:r>
    </w:p>
    <w:p w14:paraId="3F1CDE12" w14:textId="5E28CAD9" w:rsidR="006A2DB6" w:rsidRDefault="00637AC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5DFAC71D" w14:textId="78B58D0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18026D7" w14:textId="0C4C3D1A"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Intermittent </w:t>
      </w:r>
      <w:ins w:id="931" w:author="LUEJE Claudia" w:date="2024-05-02T19:47:00Z">
        <w:r w:rsidR="00361D33">
          <w:rPr>
            <w:rFonts w:eastAsia="Times New Roman"/>
            <w:szCs w:val="24"/>
          </w:rPr>
          <w:t>c</w:t>
        </w:r>
      </w:ins>
      <w:del w:id="932" w:author="LUEJE Claudia" w:date="2024-05-02T19:47:00Z">
        <w:r w:rsidDel="00361D33">
          <w:rPr>
            <w:rFonts w:eastAsia="Times New Roman"/>
            <w:szCs w:val="24"/>
          </w:rPr>
          <w:delText>C</w:delText>
        </w:r>
      </w:del>
      <w:r>
        <w:rPr>
          <w:rFonts w:eastAsia="Times New Roman"/>
          <w:szCs w:val="24"/>
        </w:rPr>
        <w:t xml:space="preserve">onnection </w:t>
      </w:r>
      <w:ins w:id="933" w:author="LUEJE Claudia" w:date="2024-05-02T19:47:00Z">
        <w:r w:rsidR="00361D33">
          <w:rPr>
            <w:rFonts w:eastAsia="Times New Roman"/>
            <w:szCs w:val="24"/>
          </w:rPr>
          <w:t>l</w:t>
        </w:r>
      </w:ins>
      <w:del w:id="934" w:author="LUEJE Claudia" w:date="2024-05-02T19:47:00Z">
        <w:r w:rsidDel="00361D33">
          <w:rPr>
            <w:rFonts w:eastAsia="Times New Roman"/>
            <w:szCs w:val="24"/>
          </w:rPr>
          <w:delText>L</w:delText>
        </w:r>
      </w:del>
      <w:r>
        <w:rPr>
          <w:rFonts w:eastAsia="Times New Roman"/>
          <w:szCs w:val="24"/>
        </w:rPr>
        <w:t>ines</w:t>
      </w:r>
    </w:p>
    <w:p w14:paraId="3C5EE44A"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F68D116" w14:textId="77777777" w:rsidR="006A2DB6" w:rsidRDefault="006A2DB6">
      <w:pPr>
        <w:pStyle w:val="BodyText"/>
        <w:autoSpaceDE w:val="0"/>
        <w:autoSpaceDN w:val="0"/>
        <w:adjustRightInd w:val="0"/>
        <w:rPr>
          <w:szCs w:val="24"/>
        </w:rPr>
      </w:pPr>
      <w:r>
        <w:rPr>
          <w:szCs w:val="24"/>
        </w:rPr>
        <w:t xml:space="preserve">Intermittent connection lines are connection lines, which are fixed only at certain segments along their total length. Here, the word “segment” shall not be confused with polygon edges, which were named segments in </w:t>
      </w:r>
      <w:del w:id="935" w:author="LUEJE Claudia" w:date="2024-05-02T19:54:00Z">
        <w:r w:rsidDel="00B64EBE">
          <w:rPr>
            <w:rStyle w:val="citesec"/>
            <w:szCs w:val="24"/>
          </w:rPr>
          <w:delText>clause </w:delText>
        </w:r>
      </w:del>
      <w:r>
        <w:rPr>
          <w:rStyle w:val="citesec"/>
          <w:szCs w:val="24"/>
        </w:rPr>
        <w:t>10.1.2</w:t>
      </w:r>
      <w:r>
        <w:rPr>
          <w:szCs w:val="24"/>
        </w:rPr>
        <w:t>, too. The gaps between the segments are called “spacings” to avoid confusion with the gap between the connected parts. The benefit of intermittent connection lines compared with individual connection lines is the reduction of administrative overhead.</w:t>
      </w:r>
    </w:p>
    <w:p w14:paraId="132A098B" w14:textId="77777777" w:rsidR="006A2DB6" w:rsidRDefault="006A2DB6">
      <w:pPr>
        <w:pStyle w:val="BodyText"/>
        <w:autoSpaceDE w:val="0"/>
        <w:autoSpaceDN w:val="0"/>
        <w:adjustRightInd w:val="0"/>
        <w:rPr>
          <w:szCs w:val="24"/>
        </w:rPr>
      </w:pPr>
      <w:r>
        <w:rPr>
          <w:szCs w:val="24"/>
        </w:rPr>
        <w:t>Intermittent connection lines were introduced with χMCF version 3.1.1 and are only applicable to seam welds, currently.</w:t>
      </w:r>
    </w:p>
    <w:p w14:paraId="4EBCD716" w14:textId="77777777" w:rsidR="006A2DB6" w:rsidRDefault="006A2DB6">
      <w:pPr>
        <w:pStyle w:val="BodyText"/>
        <w:autoSpaceDE w:val="0"/>
        <w:autoSpaceDN w:val="0"/>
        <w:adjustRightInd w:val="0"/>
        <w:rPr>
          <w:szCs w:val="24"/>
        </w:rPr>
      </w:pPr>
      <w:r>
        <w:rPr>
          <w:szCs w:val="24"/>
        </w:rPr>
        <w:t xml:space="preserve">The total length of a connection line is the length of the </w:t>
      </w:r>
      <w:r w:rsidRPr="005814C1">
        <w:rPr>
          <w:rStyle w:val="ISOCode"/>
        </w:rPr>
        <w:t>&lt;loc_list/&gt;</w:t>
      </w:r>
      <w:r>
        <w:rPr>
          <w:szCs w:val="24"/>
        </w:rPr>
        <w:t xml:space="preserve"> polygon. Therefore, the total length contains the lengths of both, the segments and the spacings between, before and after segments.</w:t>
      </w:r>
    </w:p>
    <w:p w14:paraId="3D944CAC" w14:textId="77777777" w:rsidR="006A2DB6" w:rsidRDefault="006A2DB6">
      <w:pPr>
        <w:pStyle w:val="BodyText"/>
        <w:autoSpaceDE w:val="0"/>
        <w:autoSpaceDN w:val="0"/>
        <w:adjustRightInd w:val="0"/>
        <w:rPr>
          <w:szCs w:val="24"/>
        </w:rPr>
      </w:pPr>
      <w:r>
        <w:rPr>
          <w:szCs w:val="24"/>
        </w:rPr>
        <w:t xml:space="preserve">The </w:t>
      </w:r>
      <w:r w:rsidRPr="005814C1">
        <w:rPr>
          <w:rStyle w:val="ISOCode"/>
        </w:rPr>
        <w:t>&lt;loc_list/&gt;</w:t>
      </w:r>
      <w:r>
        <w:rPr>
          <w:szCs w:val="24"/>
        </w:rPr>
        <w:t xml:space="preserve"> polygon only approximates exact geometry. This can lead to unavoidable deviations between the length of both, and therefore, to the exact positions of segments, especially next to the end of a connection line. Thus, the reliable definition of intermittent connection lines requires a certain accuracy of this polygon. Additionally, the parameters describing the segmentation shall be consistent in the sense that the segmentation is feasible both, geometrically and with respect to manufacturing. It is not within the scope of the χMCF format to take these responsibilities since additional external information would be required.</w:t>
      </w:r>
    </w:p>
    <w:p w14:paraId="7D4E289D" w14:textId="77777777" w:rsidR="006A2DB6" w:rsidRDefault="006A2DB6">
      <w:pPr>
        <w:pStyle w:val="BodyText"/>
        <w:autoSpaceDE w:val="0"/>
        <w:autoSpaceDN w:val="0"/>
        <w:adjustRightInd w:val="0"/>
        <w:rPr>
          <w:szCs w:val="24"/>
        </w:rPr>
      </w:pPr>
      <w:r>
        <w:rPr>
          <w:szCs w:val="24"/>
        </w:rPr>
        <w:t>From applications such as durability and fatigue, it is known that the beginnings and ends of a seam weld are most relevant for the durability of the connection. Therefore, it shall be guaranteed as far as possible that there exist complete segments. Ultimately, it is the responsibility of the system that creates the χMCF data that chopped final segments do not occur.</w:t>
      </w:r>
    </w:p>
    <w:p w14:paraId="3A790FD6" w14:textId="77777777" w:rsidR="006A2DB6" w:rsidRDefault="006A2DB6">
      <w:pPr>
        <w:pStyle w:val="BodyText"/>
        <w:autoSpaceDE w:val="0"/>
        <w:autoSpaceDN w:val="0"/>
        <w:adjustRightInd w:val="0"/>
        <w:rPr>
          <w:szCs w:val="24"/>
        </w:rPr>
      </w:pPr>
      <w:r>
        <w:rPr>
          <w:szCs w:val="24"/>
        </w:rPr>
        <w:t>Therefore, the following rules apply:</w:t>
      </w:r>
    </w:p>
    <w:p w14:paraId="516167D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a)</w:t>
      </w:r>
      <w:r>
        <w:rPr>
          <w:szCs w:val="24"/>
        </w:rPr>
        <w:tab/>
        <w:t>Master rule: The creating system alone is responsible for accurate and consistent definition of the segments.</w:t>
      </w:r>
    </w:p>
    <w:p w14:paraId="20DABBC4"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Pr>
          <w:szCs w:val="24"/>
        </w:rPr>
        <w:tab/>
        <w:t xml:space="preserve">If it is required that any segment length (especially first or last) deviates from other segment lengths, a </w:t>
      </w:r>
      <w:r w:rsidRPr="005814C1">
        <w:rPr>
          <w:rStyle w:val="ISOCode"/>
        </w:rPr>
        <w:t>&lt;segment_list/&gt;</w:t>
      </w:r>
      <w:r>
        <w:rPr>
          <w:szCs w:val="24"/>
        </w:rPr>
        <w:t xml:space="preserve"> must be used. </w:t>
      </w:r>
      <w:r w:rsidRPr="005814C1">
        <w:rPr>
          <w:rStyle w:val="ISOCode"/>
        </w:rPr>
        <w:t>&lt;regular_segments/&gt;</w:t>
      </w:r>
      <w:r>
        <w:rPr>
          <w:szCs w:val="24"/>
        </w:rPr>
        <w:t xml:space="preserve"> are not intended to provide this feature.</w:t>
      </w:r>
    </w:p>
    <w:p w14:paraId="02621B4F" w14:textId="77777777" w:rsidR="006A2DB6" w:rsidRDefault="006A2DB6">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Pr>
          <w:szCs w:val="24"/>
        </w:rPr>
        <w:tab/>
        <w:t>The excess of segments at the end of a seam weld is not allowed.</w:t>
      </w:r>
    </w:p>
    <w:p w14:paraId="08BE55A8"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Terminology</w:t>
      </w:r>
    </w:p>
    <w:p w14:paraId="08E8CB1B" w14:textId="023A7353" w:rsidR="006A2DB6" w:rsidRDefault="006A2DB6">
      <w:pPr>
        <w:pStyle w:val="BodyText"/>
        <w:autoSpaceDE w:val="0"/>
        <w:autoSpaceDN w:val="0"/>
        <w:adjustRightInd w:val="0"/>
        <w:rPr>
          <w:szCs w:val="24"/>
        </w:rPr>
      </w:pPr>
      <w:r>
        <w:rPr>
          <w:szCs w:val="24"/>
        </w:rPr>
        <w:t xml:space="preserve">The basic parameters of an intermittent connection line are introduced in </w:t>
      </w:r>
      <w:r w:rsidR="002F3F18">
        <w:rPr>
          <w:rStyle w:val="citefig"/>
          <w:szCs w:val="24"/>
        </w:rPr>
        <w:t>Figure </w:t>
      </w:r>
      <w:r>
        <w:rPr>
          <w:rStyle w:val="citefig"/>
          <w:szCs w:val="24"/>
        </w:rPr>
        <w:t>42</w:t>
      </w:r>
      <w:r>
        <w:rPr>
          <w:szCs w:val="24"/>
        </w:rPr>
        <w:t>:</w:t>
      </w:r>
    </w:p>
    <w:p w14:paraId="65C4705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8329_ed1fig42.EPS</w:t>
      </w:r>
    </w:p>
    <w:p w14:paraId="3C168443"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CB09FA6" w14:textId="77777777" w:rsidTr="00615749">
        <w:tc>
          <w:tcPr>
            <w:tcW w:w="397" w:type="dxa"/>
          </w:tcPr>
          <w:p w14:paraId="21FC4746" w14:textId="5591229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6646FEFA" w14:textId="72FEF3F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Segments.</w:t>
            </w:r>
          </w:p>
        </w:tc>
      </w:tr>
      <w:tr w:rsidR="006A2DB6" w14:paraId="7064CD3B" w14:textId="77777777" w:rsidTr="00615749">
        <w:tc>
          <w:tcPr>
            <w:tcW w:w="397" w:type="dxa"/>
          </w:tcPr>
          <w:p w14:paraId="2EE9938C" w14:textId="35F1DA4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51CE3F72" w14:textId="456B2F5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w:t>
            </w:r>
          </w:p>
        </w:tc>
      </w:tr>
    </w:tbl>
    <w:p w14:paraId="6877ED9D" w14:textId="7BE5CF40" w:rsidR="006A2DB6" w:rsidRDefault="002F3F18">
      <w:pPr>
        <w:pStyle w:val="Figuretitle0"/>
        <w:autoSpaceDE w:val="0"/>
        <w:autoSpaceDN w:val="0"/>
        <w:adjustRightInd w:val="0"/>
        <w:outlineLvl w:val="0"/>
        <w:rPr>
          <w:szCs w:val="24"/>
        </w:rPr>
      </w:pPr>
      <w:r>
        <w:rPr>
          <w:szCs w:val="24"/>
        </w:rPr>
        <w:t>Figure </w:t>
      </w:r>
      <w:r w:rsidR="006A2DB6">
        <w:rPr>
          <w:szCs w:val="24"/>
        </w:rPr>
        <w:t>42 — Terminology of a regular intermittent weld</w:t>
      </w:r>
    </w:p>
    <w:p w14:paraId="5BE37CDF" w14:textId="518F0410" w:rsidR="006A2DB6" w:rsidRDefault="006A2DB6">
      <w:pPr>
        <w:pStyle w:val="BodyText"/>
        <w:autoSpaceDE w:val="0"/>
        <w:autoSpaceDN w:val="0"/>
        <w:adjustRightInd w:val="0"/>
        <w:rPr>
          <w:szCs w:val="24"/>
        </w:rPr>
      </w:pPr>
      <w:r>
        <w:rPr>
          <w:szCs w:val="24"/>
        </w:rPr>
        <w:t xml:space="preserve">In </w:t>
      </w:r>
      <w:r w:rsidR="002F3F18">
        <w:rPr>
          <w:rStyle w:val="citefig"/>
          <w:szCs w:val="24"/>
        </w:rPr>
        <w:t>Figure </w:t>
      </w:r>
      <w:r>
        <w:rPr>
          <w:rStyle w:val="citefig"/>
          <w:szCs w:val="24"/>
        </w:rPr>
        <w:t>42</w:t>
      </w:r>
      <w:r>
        <w:rPr>
          <w:szCs w:val="24"/>
        </w:rPr>
        <w:t>, the connection line has a “total length” of 17,0. Its “number of segments” is 4. Each segment is of “length” 2,0. The welded segments have a “spacing” of 3,0. Note that the first and last segments match the start and end of the connection line.</w:t>
      </w:r>
    </w:p>
    <w:p w14:paraId="413A52E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8329_ed1fig43.EPS</w:t>
      </w:r>
    </w:p>
    <w:p w14:paraId="758A295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4ADF54E" w14:textId="77777777" w:rsidTr="00615749">
        <w:tc>
          <w:tcPr>
            <w:tcW w:w="397" w:type="dxa"/>
          </w:tcPr>
          <w:p w14:paraId="60359555" w14:textId="00E8C58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2AEBDA4" w14:textId="13C816C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First.</w:t>
            </w:r>
          </w:p>
        </w:tc>
      </w:tr>
      <w:tr w:rsidR="006A2DB6" w14:paraId="3EF7E664" w14:textId="77777777" w:rsidTr="00615749">
        <w:tc>
          <w:tcPr>
            <w:tcW w:w="397" w:type="dxa"/>
          </w:tcPr>
          <w:p w14:paraId="20A851B6" w14:textId="040C702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b</w:t>
            </w:r>
          </w:p>
        </w:tc>
        <w:tc>
          <w:tcPr>
            <w:tcW w:w="9356" w:type="dxa"/>
          </w:tcPr>
          <w:p w14:paraId="74536934" w14:textId="4F09E66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Regular “spacing”.</w:t>
            </w:r>
          </w:p>
        </w:tc>
      </w:tr>
      <w:tr w:rsidR="006A2DB6" w14:paraId="14684EC2" w14:textId="77777777" w:rsidTr="00615749">
        <w:tc>
          <w:tcPr>
            <w:tcW w:w="397" w:type="dxa"/>
          </w:tcPr>
          <w:p w14:paraId="474E5B2D" w14:textId="545E766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c</w:t>
            </w:r>
          </w:p>
        </w:tc>
        <w:tc>
          <w:tcPr>
            <w:tcW w:w="9356" w:type="dxa"/>
          </w:tcPr>
          <w:p w14:paraId="240CA6D0" w14:textId="3CEFDC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Last.</w:t>
            </w:r>
          </w:p>
        </w:tc>
      </w:tr>
      <w:tr w:rsidR="006A2DB6" w14:paraId="02C8E80C" w14:textId="77777777" w:rsidTr="00615749">
        <w:tc>
          <w:tcPr>
            <w:tcW w:w="397" w:type="dxa"/>
          </w:tcPr>
          <w:p w14:paraId="00A2301D" w14:textId="79EE478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d</w:t>
            </w:r>
          </w:p>
        </w:tc>
        <w:tc>
          <w:tcPr>
            <w:tcW w:w="9356" w:type="dxa"/>
          </w:tcPr>
          <w:p w14:paraId="691C6E86" w14:textId="5CB8F0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Total length of connection line.</w:t>
            </w:r>
          </w:p>
        </w:tc>
      </w:tr>
    </w:tbl>
    <w:p w14:paraId="294EB5B2" w14:textId="2F8F9170" w:rsidR="006A2DB6" w:rsidRDefault="002F3F18">
      <w:pPr>
        <w:pStyle w:val="Figuretitle0"/>
        <w:autoSpaceDE w:val="0"/>
        <w:autoSpaceDN w:val="0"/>
        <w:adjustRightInd w:val="0"/>
        <w:outlineLvl w:val="0"/>
        <w:rPr>
          <w:szCs w:val="24"/>
        </w:rPr>
      </w:pPr>
      <w:r>
        <w:rPr>
          <w:szCs w:val="24"/>
        </w:rPr>
        <w:t>Figure </w:t>
      </w:r>
      <w:r w:rsidR="006A2DB6">
        <w:rPr>
          <w:szCs w:val="24"/>
        </w:rPr>
        <w:t>43 — Regular intermittent weld with first spacing and last spacing</w:t>
      </w:r>
    </w:p>
    <w:p w14:paraId="4B9D3D9D" w14:textId="3002FCAF" w:rsidR="006A2DB6" w:rsidRDefault="006A2DB6">
      <w:pPr>
        <w:pStyle w:val="BodyText"/>
        <w:autoSpaceDE w:val="0"/>
        <w:autoSpaceDN w:val="0"/>
        <w:adjustRightInd w:val="0"/>
        <w:rPr>
          <w:szCs w:val="24"/>
        </w:rPr>
      </w:pPr>
      <w:r>
        <w:rPr>
          <w:szCs w:val="24"/>
        </w:rPr>
        <w:t xml:space="preserve">In </w:t>
      </w:r>
      <w:r w:rsidR="002F3F18">
        <w:rPr>
          <w:rStyle w:val="citefig"/>
          <w:szCs w:val="24"/>
        </w:rPr>
        <w:t>Figure </w:t>
      </w:r>
      <w:r>
        <w:rPr>
          <w:rStyle w:val="citefig"/>
          <w:szCs w:val="24"/>
        </w:rPr>
        <w:t>43</w:t>
      </w:r>
      <w:r>
        <w:rPr>
          <w:szCs w:val="24"/>
        </w:rPr>
        <w:t>, the welded segments have a special “first spacing” of 4,0 and a “last spacing” of 1,0, at the beginning and end of the connection line, respectively. Note that “spacing” is the gap between successive welds, in contrast with the gap at the begin and end of the connection line.</w:t>
      </w:r>
    </w:p>
    <w:p w14:paraId="6A51829B" w14:textId="040CB149" w:rsidR="006A2DB6" w:rsidRDefault="006A2DB6">
      <w:pPr>
        <w:pStyle w:val="BodyText"/>
        <w:autoSpaceDE w:val="0"/>
        <w:autoSpaceDN w:val="0"/>
        <w:adjustRightInd w:val="0"/>
        <w:rPr>
          <w:szCs w:val="24"/>
        </w:rPr>
      </w:pPr>
      <w:r>
        <w:rPr>
          <w:szCs w:val="24"/>
        </w:rPr>
        <w:t xml:space="preserve">The “density” </w:t>
      </w:r>
      <w:r>
        <w:rPr>
          <w:i/>
          <w:szCs w:val="24"/>
        </w:rPr>
        <w:t>d</w:t>
      </w:r>
      <w:r>
        <w:rPr>
          <w:szCs w:val="24"/>
        </w:rPr>
        <w:t xml:space="preserve"> of the welded portion of the weld is defined as</w:t>
      </w:r>
      <w:ins w:id="936" w:author="LUEJE Claudia" w:date="2024-05-02T19:55:00Z">
        <w:r w:rsidR="00B64EBE">
          <w:rPr>
            <w:szCs w:val="24"/>
          </w:rPr>
          <w:t>:</w:t>
        </w:r>
      </w:ins>
    </w:p>
    <w:p w14:paraId="540C5497" w14:textId="5B81317C" w:rsidR="006A2DB6" w:rsidRDefault="00B64EB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0C27">
        <w:rPr>
          <w:position w:val="-22"/>
          <w:szCs w:val="24"/>
        </w:rPr>
        <w:object w:dxaOrig="800" w:dyaOrig="580" w14:anchorId="2F4419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27.4pt" o:ole="">
            <v:imagedata r:id="rId44" o:title=""/>
          </v:shape>
          <o:OLEObject Type="Embed" ProgID="Equation.DSMT4" ShapeID="_x0000_i1025" DrawAspect="Content" ObjectID="_1776249112" r:id="rId45"/>
        </w:object>
      </w:r>
    </w:p>
    <w:p w14:paraId="586BC773" w14:textId="77777777" w:rsidR="00B64EBE" w:rsidRDefault="00B64EBE" w:rsidP="006713A7">
      <w:pPr>
        <w:pStyle w:val="BodyText"/>
        <w:rPr>
          <w:ins w:id="937" w:author="LUEJE Claudia" w:date="2024-05-02T19:57:00Z"/>
        </w:rPr>
      </w:pPr>
      <w:commentRangeStart w:id="938"/>
      <w:ins w:id="939" w:author="LUEJE Claudia" w:date="2024-05-02T19:57:00Z">
        <w:r>
          <w:t>where</w:t>
        </w:r>
      </w:ins>
      <w:commentRangeEnd w:id="938"/>
      <w:ins w:id="940" w:author="LUEJE Claudia" w:date="2024-05-02T20:02:00Z">
        <w:r w:rsidR="00092E10">
          <w:rPr>
            <w:rStyle w:val="CommentReference"/>
            <w:rFonts w:ascii="Calibri" w:eastAsia="Times New Roman" w:hAnsi="Calibri"/>
            <w:lang w:val="en-US" w:eastAsia="x-none"/>
          </w:rPr>
          <w:commentReference w:id="938"/>
        </w:r>
      </w:ins>
    </w:p>
    <w:tbl>
      <w:tblPr>
        <w:tblW w:w="9753" w:type="dxa"/>
        <w:tblLayout w:type="fixed"/>
        <w:tblCellMar>
          <w:left w:w="0" w:type="dxa"/>
          <w:right w:w="0" w:type="dxa"/>
        </w:tblCellMar>
        <w:tblLook w:val="04A0" w:firstRow="1" w:lastRow="0" w:firstColumn="1" w:lastColumn="0" w:noHBand="0" w:noVBand="1"/>
        <w:tblPrChange w:id="941" w:author="LUEJE Claudia" w:date="2024-05-02T19:57:00Z">
          <w:tblPr>
            <w:tblW w:w="0" w:type="auto"/>
            <w:tblLayout w:type="fixed"/>
            <w:tblCellMar>
              <w:left w:w="0" w:type="dxa"/>
              <w:right w:w="0" w:type="dxa"/>
            </w:tblCellMar>
            <w:tblLook w:val="04A0" w:firstRow="1" w:lastRow="0" w:firstColumn="1" w:lastColumn="0" w:noHBand="0" w:noVBand="1"/>
          </w:tblPr>
        </w:tblPrChange>
      </w:tblPr>
      <w:tblGrid>
        <w:gridCol w:w="397"/>
        <w:gridCol w:w="397"/>
        <w:gridCol w:w="8959"/>
        <w:tblGridChange w:id="942">
          <w:tblGrid>
            <w:gridCol w:w="397"/>
            <w:gridCol w:w="397"/>
            <w:gridCol w:w="8959"/>
          </w:tblGrid>
        </w:tblGridChange>
      </w:tblGrid>
      <w:tr w:rsidR="00B64EBE" w14:paraId="3C357190" w14:textId="77777777" w:rsidTr="00B64EBE">
        <w:trPr>
          <w:ins w:id="943" w:author="LUEJE Claudia" w:date="2024-05-02T19:57:00Z"/>
        </w:trPr>
        <w:tc>
          <w:tcPr>
            <w:tcW w:w="397" w:type="dxa"/>
            <w:shd w:val="clear" w:color="auto" w:fill="auto"/>
            <w:tcPrChange w:id="944" w:author="LUEJE Claudia" w:date="2024-05-02T19:57:00Z">
              <w:tcPr>
                <w:tcW w:w="397" w:type="dxa"/>
                <w:shd w:val="clear" w:color="auto" w:fill="auto"/>
              </w:tcPr>
            </w:tcPrChange>
          </w:tcPr>
          <w:p w14:paraId="39CF6D81" w14:textId="77777777" w:rsidR="00B64EBE" w:rsidRDefault="00B64EBE" w:rsidP="003025D9">
            <w:pPr>
              <w:pStyle w:val="BodyText"/>
              <w:rPr>
                <w:ins w:id="945" w:author="LUEJE Claudia" w:date="2024-05-02T19:57:00Z"/>
              </w:rPr>
            </w:pPr>
            <w:ins w:id="946" w:author="LUEJE Claudia" w:date="2024-05-02T19:57:00Z">
              <w:r>
                <w:t> </w:t>
              </w:r>
            </w:ins>
          </w:p>
        </w:tc>
        <w:tc>
          <w:tcPr>
            <w:tcW w:w="397" w:type="dxa"/>
            <w:shd w:val="clear" w:color="auto" w:fill="auto"/>
            <w:tcPrChange w:id="947" w:author="LUEJE Claudia" w:date="2024-05-02T19:57:00Z">
              <w:tcPr>
                <w:tcW w:w="397" w:type="dxa"/>
                <w:shd w:val="clear" w:color="auto" w:fill="auto"/>
              </w:tcPr>
            </w:tcPrChange>
          </w:tcPr>
          <w:p w14:paraId="65A8C8D3" w14:textId="2F1B3F69" w:rsidR="00B64EBE" w:rsidRPr="00B64EBE" w:rsidRDefault="00092E10" w:rsidP="003025D9">
            <w:pPr>
              <w:pStyle w:val="BodyText"/>
              <w:rPr>
                <w:ins w:id="948" w:author="LUEJE Claudia" w:date="2024-05-02T19:57:00Z"/>
                <w:i/>
                <w:rPrChange w:id="949" w:author="LUEJE Claudia" w:date="2024-05-02T19:57:00Z">
                  <w:rPr>
                    <w:ins w:id="950" w:author="LUEJE Claudia" w:date="2024-05-02T19:57:00Z"/>
                  </w:rPr>
                </w:rPrChange>
              </w:rPr>
            </w:pPr>
            <w:ins w:id="951" w:author="LUEJE Claudia" w:date="2024-05-02T20:03:00Z">
              <w:r>
                <w:rPr>
                  <w:i/>
                </w:rPr>
                <w:t>l</w:t>
              </w:r>
            </w:ins>
          </w:p>
        </w:tc>
        <w:tc>
          <w:tcPr>
            <w:tcW w:w="8959" w:type="dxa"/>
            <w:shd w:val="clear" w:color="auto" w:fill="auto"/>
            <w:tcPrChange w:id="952" w:author="LUEJE Claudia" w:date="2024-05-02T19:57:00Z">
              <w:tcPr>
                <w:tcW w:w="8959" w:type="dxa"/>
                <w:shd w:val="clear" w:color="auto" w:fill="auto"/>
              </w:tcPr>
            </w:tcPrChange>
          </w:tcPr>
          <w:p w14:paraId="172D3420" w14:textId="111818D7" w:rsidR="00B64EBE" w:rsidRDefault="00B64EBE" w:rsidP="003025D9">
            <w:pPr>
              <w:pStyle w:val="BodyText"/>
              <w:rPr>
                <w:ins w:id="953" w:author="LUEJE Claudia" w:date="2024-05-02T19:57:00Z"/>
              </w:rPr>
            </w:pPr>
            <w:ins w:id="954" w:author="LUEJE Claudia" w:date="2024-05-02T19:57:00Z">
              <w:r>
                <w:t>is the length;</w:t>
              </w:r>
            </w:ins>
          </w:p>
        </w:tc>
      </w:tr>
      <w:tr w:rsidR="00B64EBE" w14:paraId="224C0B25" w14:textId="77777777" w:rsidTr="00B64EBE">
        <w:trPr>
          <w:ins w:id="955" w:author="LUEJE Claudia" w:date="2024-05-02T19:57:00Z"/>
        </w:trPr>
        <w:tc>
          <w:tcPr>
            <w:tcW w:w="397" w:type="dxa"/>
            <w:shd w:val="clear" w:color="auto" w:fill="auto"/>
            <w:tcPrChange w:id="956" w:author="LUEJE Claudia" w:date="2024-05-02T19:57:00Z">
              <w:tcPr>
                <w:tcW w:w="397" w:type="dxa"/>
                <w:shd w:val="clear" w:color="auto" w:fill="auto"/>
              </w:tcPr>
            </w:tcPrChange>
          </w:tcPr>
          <w:p w14:paraId="69527528" w14:textId="77777777" w:rsidR="00B64EBE" w:rsidRDefault="00B64EBE" w:rsidP="003025D9">
            <w:pPr>
              <w:pStyle w:val="BodyText"/>
              <w:rPr>
                <w:ins w:id="957" w:author="LUEJE Claudia" w:date="2024-05-02T19:57:00Z"/>
              </w:rPr>
            </w:pPr>
            <w:ins w:id="958" w:author="LUEJE Claudia" w:date="2024-05-02T19:57:00Z">
              <w:r>
                <w:t> </w:t>
              </w:r>
            </w:ins>
          </w:p>
        </w:tc>
        <w:tc>
          <w:tcPr>
            <w:tcW w:w="397" w:type="dxa"/>
            <w:shd w:val="clear" w:color="auto" w:fill="auto"/>
            <w:tcPrChange w:id="959" w:author="LUEJE Claudia" w:date="2024-05-02T19:57:00Z">
              <w:tcPr>
                <w:tcW w:w="397" w:type="dxa"/>
                <w:shd w:val="clear" w:color="auto" w:fill="auto"/>
              </w:tcPr>
            </w:tcPrChange>
          </w:tcPr>
          <w:p w14:paraId="1B656330" w14:textId="49B1DA39" w:rsidR="00B64EBE" w:rsidRPr="00B64EBE" w:rsidRDefault="00092E10" w:rsidP="003025D9">
            <w:pPr>
              <w:pStyle w:val="BodyText"/>
              <w:rPr>
                <w:ins w:id="960" w:author="LUEJE Claudia" w:date="2024-05-02T19:57:00Z"/>
                <w:i/>
                <w:rPrChange w:id="961" w:author="LUEJE Claudia" w:date="2024-05-02T19:58:00Z">
                  <w:rPr>
                    <w:ins w:id="962" w:author="LUEJE Claudia" w:date="2024-05-02T19:57:00Z"/>
                  </w:rPr>
                </w:rPrChange>
              </w:rPr>
            </w:pPr>
            <w:ins w:id="963" w:author="LUEJE Claudia" w:date="2024-05-02T20:03:00Z">
              <w:r>
                <w:rPr>
                  <w:i/>
                </w:rPr>
                <w:t>s</w:t>
              </w:r>
            </w:ins>
          </w:p>
        </w:tc>
        <w:tc>
          <w:tcPr>
            <w:tcW w:w="8959" w:type="dxa"/>
            <w:shd w:val="clear" w:color="auto" w:fill="auto"/>
            <w:tcPrChange w:id="964" w:author="LUEJE Claudia" w:date="2024-05-02T19:57:00Z">
              <w:tcPr>
                <w:tcW w:w="8959" w:type="dxa"/>
                <w:shd w:val="clear" w:color="auto" w:fill="auto"/>
              </w:tcPr>
            </w:tcPrChange>
          </w:tcPr>
          <w:p w14:paraId="1B9AF23F" w14:textId="6E7CB4F2" w:rsidR="00B64EBE" w:rsidRDefault="00B64EBE" w:rsidP="003025D9">
            <w:pPr>
              <w:pStyle w:val="BodyText"/>
              <w:rPr>
                <w:ins w:id="965" w:author="LUEJE Claudia" w:date="2024-05-02T19:57:00Z"/>
              </w:rPr>
            </w:pPr>
            <w:ins w:id="966" w:author="LUEJE Claudia" w:date="2024-05-02T19:58:00Z">
              <w:r>
                <w:t>i</w:t>
              </w:r>
            </w:ins>
            <w:ins w:id="967" w:author="LUEJE Claudia" w:date="2024-05-02T19:57:00Z">
              <w:r>
                <w:t>s the spacing.</w:t>
              </w:r>
            </w:ins>
          </w:p>
        </w:tc>
      </w:tr>
    </w:tbl>
    <w:p w14:paraId="6BCAA6BE" w14:textId="77777777" w:rsidR="00B64EBE" w:rsidRDefault="00B64EBE">
      <w:pPr>
        <w:pStyle w:val="BodyText"/>
        <w:autoSpaceDE w:val="0"/>
        <w:autoSpaceDN w:val="0"/>
        <w:adjustRightInd w:val="0"/>
        <w:rPr>
          <w:szCs w:val="24"/>
        </w:rPr>
      </w:pPr>
    </w:p>
    <w:p w14:paraId="78160E5A" w14:textId="126A560A" w:rsidR="006A2DB6" w:rsidRDefault="006A2DB6">
      <w:pPr>
        <w:pStyle w:val="BodyText"/>
        <w:autoSpaceDE w:val="0"/>
        <w:autoSpaceDN w:val="0"/>
        <w:adjustRightInd w:val="0"/>
        <w:rPr>
          <w:szCs w:val="24"/>
        </w:rPr>
      </w:pPr>
      <w:del w:id="968" w:author="LUEJE Claudia" w:date="2024-05-02T19:58:00Z">
        <w:r w:rsidDel="00B64EBE">
          <w:rPr>
            <w:szCs w:val="24"/>
          </w:rPr>
          <w:delText xml:space="preserve">where </w:delText>
        </w:r>
        <w:r w:rsidDel="00B64EBE">
          <w:rPr>
            <w:i/>
            <w:szCs w:val="24"/>
          </w:rPr>
          <w:delText>l</w:delText>
        </w:r>
        <w:r w:rsidDel="00B64EBE">
          <w:rPr>
            <w:szCs w:val="24"/>
          </w:rPr>
          <w:delText xml:space="preserve"> is the length, and </w:delText>
        </w:r>
        <w:r w:rsidDel="00B64EBE">
          <w:rPr>
            <w:i/>
            <w:szCs w:val="24"/>
          </w:rPr>
          <w:delText>s</w:delText>
        </w:r>
        <w:r w:rsidDel="00B64EBE">
          <w:rPr>
            <w:szCs w:val="24"/>
          </w:rPr>
          <w:delText xml:space="preserve"> is the spacing, as defined above. </w:delText>
        </w:r>
      </w:del>
      <w:r>
        <w:rPr>
          <w:szCs w:val="24"/>
        </w:rPr>
        <w:t>For the example above, the density of the welded line is 2/5.</w:t>
      </w:r>
    </w:p>
    <w:p w14:paraId="0131895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8329_ed1fig44.EPS</w:t>
      </w:r>
    </w:p>
    <w:p w14:paraId="646D63D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A0A888D" w14:textId="77777777" w:rsidTr="00615749">
        <w:tc>
          <w:tcPr>
            <w:tcW w:w="397" w:type="dxa"/>
          </w:tcPr>
          <w:p w14:paraId="3A99257E" w14:textId="0490131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04033A8" w14:textId="28F74F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1ECB1FA3" w14:textId="5C6D9A90" w:rsidR="006A2DB6" w:rsidRDefault="002F3F18" w:rsidP="00937697">
      <w:pPr>
        <w:pStyle w:val="Figuretitle0"/>
      </w:pPr>
      <w:r>
        <w:t>Figure </w:t>
      </w:r>
      <w:r w:rsidR="006A2DB6">
        <w:t>44 — Irregular intermittent welds</w:t>
      </w:r>
    </w:p>
    <w:p w14:paraId="718961F7" w14:textId="34AA7D8A" w:rsidR="006A2DB6" w:rsidRDefault="006A2DB6">
      <w:pPr>
        <w:pStyle w:val="BodyText"/>
        <w:autoSpaceDE w:val="0"/>
        <w:autoSpaceDN w:val="0"/>
        <w:adjustRightInd w:val="0"/>
        <w:rPr>
          <w:szCs w:val="24"/>
        </w:rPr>
      </w:pPr>
      <w:r>
        <w:rPr>
          <w:szCs w:val="24"/>
        </w:rPr>
        <w:t xml:space="preserve">The intermittent welds in </w:t>
      </w:r>
      <w:r w:rsidR="00937697">
        <w:rPr>
          <w:rStyle w:val="citefig"/>
        </w:rPr>
        <w:t>Figure </w:t>
      </w:r>
      <w:r w:rsidRPr="00937697">
        <w:rPr>
          <w:rStyle w:val="citefig"/>
        </w:rPr>
        <w:t>44</w:t>
      </w:r>
      <w:r>
        <w:rPr>
          <w:szCs w:val="24"/>
        </w:rPr>
        <w:t xml:space="preserve"> are not regular. Therefore, they are treated as </w:t>
      </w:r>
      <w:r w:rsidRPr="005814C1">
        <w:rPr>
          <w:rStyle w:val="ISOCode"/>
        </w:rPr>
        <w:t>&lt;segment_list/&gt;</w:t>
      </w:r>
      <w:r>
        <w:rPr>
          <w:szCs w:val="24"/>
        </w:rPr>
        <w:t xml:space="preserve">, where each segment is described separately. When all welded segments have the same length and when all gaps between segments have the same spacing, the connection can be represented as sequence of </w:t>
      </w:r>
      <w:r w:rsidRPr="005814C1">
        <w:rPr>
          <w:rStyle w:val="ISOCode"/>
        </w:rPr>
        <w:t>&lt;regular_segments/&gt;</w:t>
      </w:r>
      <w:r>
        <w:rPr>
          <w:szCs w:val="24"/>
        </w:rPr>
        <w:t>.</w:t>
      </w:r>
    </w:p>
    <w:p w14:paraId="3E8031F3" w14:textId="7670C4AE" w:rsidR="006A2DB6" w:rsidRDefault="006A2DB6">
      <w:pPr>
        <w:pStyle w:val="BodyText"/>
        <w:autoSpaceDE w:val="0"/>
        <w:autoSpaceDN w:val="0"/>
        <w:adjustRightInd w:val="0"/>
        <w:rPr>
          <w:szCs w:val="24"/>
        </w:rPr>
      </w:pPr>
      <w:r>
        <w:rPr>
          <w:szCs w:val="24"/>
        </w:rPr>
        <w:t xml:space="preserve">In </w:t>
      </w:r>
      <w:ins w:id="969" w:author="LUEJE Claudia" w:date="2024-05-02T19:58:00Z">
        <w:r w:rsidR="00B64EBE">
          <w:rPr>
            <w:szCs w:val="24"/>
          </w:rPr>
          <w:t>s</w:t>
        </w:r>
      </w:ins>
      <w:del w:id="970" w:author="LUEJE Claudia" w:date="2024-05-02T19:58:00Z">
        <w:r w:rsidDel="00B64EBE">
          <w:rPr>
            <w:szCs w:val="24"/>
          </w:rPr>
          <w:delText>S</w:delText>
        </w:r>
      </w:del>
      <w:r>
        <w:rPr>
          <w:szCs w:val="24"/>
        </w:rPr>
        <w:t>ummary</w:t>
      </w:r>
      <w:ins w:id="971" w:author="LUEJE Claudia" w:date="2024-05-02T19:58:00Z">
        <w:r w:rsidR="00B64EBE">
          <w:rPr>
            <w:szCs w:val="24"/>
          </w:rPr>
          <w:t>, f</w:t>
        </w:r>
      </w:ins>
      <w:del w:id="972" w:author="LUEJE Claudia" w:date="2024-05-02T19:58:00Z">
        <w:r w:rsidDel="00B64EBE">
          <w:rPr>
            <w:szCs w:val="24"/>
          </w:rPr>
          <w:delText>: F</w:delText>
        </w:r>
      </w:del>
      <w:r>
        <w:rPr>
          <w:szCs w:val="24"/>
        </w:rPr>
        <w:t>or the description of an intermittent connection line, the following variants are available:</w:t>
      </w:r>
    </w:p>
    <w:p w14:paraId="5708FC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&lt;segment_list/&gt;</w:t>
      </w:r>
      <w:r>
        <w:rPr>
          <w:szCs w:val="24"/>
        </w:rPr>
        <w:t xml:space="preserve">: All segments are specified individually with start and end given in curve length parameters of the </w:t>
      </w:r>
      <w:r w:rsidRPr="005814C1">
        <w:rPr>
          <w:rStyle w:val="ISOCode"/>
        </w:rPr>
        <w:t>&lt;loc_list/&gt;</w:t>
      </w:r>
      <w:r>
        <w:rPr>
          <w:szCs w:val="24"/>
        </w:rPr>
        <w:t xml:space="preserve"> polygon.</w:t>
      </w:r>
    </w:p>
    <w:p w14:paraId="0EC921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&lt;regular_segments/&gt;</w:t>
      </w:r>
      <w:r>
        <w:rPr>
          <w:szCs w:val="24"/>
        </w:rPr>
        <w:t xml:space="preserve">: All segments have identical length. All spacings have identical length except for a first spacing at the beginning of the </w:t>
      </w:r>
      <w:r w:rsidRPr="005814C1">
        <w:rPr>
          <w:rStyle w:val="ISOCode"/>
        </w:rPr>
        <w:t>&lt;loc_list/&gt;</w:t>
      </w:r>
      <w:r>
        <w:rPr>
          <w:szCs w:val="24"/>
        </w:rPr>
        <w:t xml:space="preserve"> polygon (i.e. before the first segment) and a last spacing at the end of the </w:t>
      </w:r>
      <w:r w:rsidRPr="005814C1">
        <w:rPr>
          <w:rStyle w:val="ISOCode"/>
        </w:rPr>
        <w:t>&lt;loc_list/&gt;</w:t>
      </w:r>
      <w:r>
        <w:rPr>
          <w:szCs w:val="24"/>
        </w:rPr>
        <w:t xml:space="preserve"> polygon (i.e. after the last segment).</w:t>
      </w:r>
    </w:p>
    <w:p w14:paraId="550DF99B" w14:textId="77777777" w:rsidR="006A2DB6" w:rsidRDefault="006A2DB6">
      <w:pPr>
        <w:pStyle w:val="BodyText"/>
        <w:autoSpaceDE w:val="0"/>
        <w:autoSpaceDN w:val="0"/>
        <w:adjustRightInd w:val="0"/>
        <w:rPr>
          <w:szCs w:val="24"/>
        </w:rPr>
      </w:pPr>
      <w:r>
        <w:rPr>
          <w:szCs w:val="24"/>
        </w:rPr>
        <w:t xml:space="preserve">The elements </w:t>
      </w:r>
      <w:r w:rsidRPr="005814C1">
        <w:rPr>
          <w:rStyle w:val="ISOCode"/>
        </w:rPr>
        <w:t>&lt;segment_list/&gt;</w:t>
      </w:r>
      <w:r>
        <w:rPr>
          <w:szCs w:val="24"/>
        </w:rPr>
        <w:t xml:space="preserve"> and </w:t>
      </w:r>
      <w:r w:rsidRPr="005814C1">
        <w:rPr>
          <w:rStyle w:val="ISOCode"/>
        </w:rPr>
        <w:t>&lt;regular_segments/&gt;</w:t>
      </w:r>
      <w:r>
        <w:rPr>
          <w:szCs w:val="24"/>
        </w:rPr>
        <w:t xml:space="preserve"> can only be used mutually exclusively. That means, only one of these elements may occur in one </w:t>
      </w:r>
      <w:r w:rsidRPr="005814C1">
        <w:rPr>
          <w:rStyle w:val="ISOCode"/>
        </w:rPr>
        <w:t>&lt;weld_position/&gt;</w:t>
      </w:r>
      <w:r>
        <w:rPr>
          <w:szCs w:val="24"/>
        </w:rPr>
        <w:t xml:space="preserve"> element.</w:t>
      </w:r>
    </w:p>
    <w:p w14:paraId="142D893A" w14:textId="77777777" w:rsidR="006A2DB6" w:rsidRDefault="006A2DB6">
      <w:pPr>
        <w:pStyle w:val="BodyText"/>
        <w:autoSpaceDE w:val="0"/>
        <w:autoSpaceDN w:val="0"/>
        <w:adjustRightInd w:val="0"/>
        <w:rPr>
          <w:szCs w:val="24"/>
        </w:rPr>
      </w:pPr>
      <w:r>
        <w:rPr>
          <w:szCs w:val="24"/>
        </w:rPr>
        <w:t xml:space="preserve">The XML specification of the </w:t>
      </w:r>
      <w:r w:rsidRPr="005814C1">
        <w:rPr>
          <w:rStyle w:val="ISOCode"/>
        </w:rPr>
        <w:t>&lt;segment_list/&gt;</w:t>
      </w:r>
      <w:r>
        <w:rPr>
          <w:szCs w:val="24"/>
        </w:rPr>
        <w:t xml:space="preserve"> element states:</w:t>
      </w:r>
    </w:p>
    <w:p w14:paraId="31F62859" w14:textId="77777777" w:rsidR="006A2DB6" w:rsidRDefault="006A2DB6">
      <w:pPr>
        <w:pStyle w:val="BodyText"/>
        <w:autoSpaceDE w:val="0"/>
        <w:autoSpaceDN w:val="0"/>
        <w:adjustRightInd w:val="0"/>
        <w:rPr>
          <w:szCs w:val="24"/>
        </w:rPr>
      </w:pPr>
      <w:r>
        <w:rPr>
          <w:szCs w:val="24"/>
        </w:rPr>
        <w:t xml:space="preserve">The </w:t>
      </w:r>
      <w:r w:rsidRPr="005814C1">
        <w:rPr>
          <w:rStyle w:val="ISOCode"/>
        </w:rPr>
        <w:t>&lt;segment_list/&gt;</w:t>
      </w:r>
      <w:r>
        <w:rPr>
          <w:szCs w:val="24"/>
        </w:rPr>
        <w:t xml:space="preserve"> element does not have any attributes, but at least one nested element </w:t>
      </w:r>
      <w:r w:rsidRPr="005814C1">
        <w:rPr>
          <w:rStyle w:val="ISOCode"/>
        </w:rPr>
        <w:t>&lt;segment/&gt;</w:t>
      </w:r>
      <w:r>
        <w:rPr>
          <w:szCs w:val="24"/>
        </w:rPr>
        <w:t>.</w:t>
      </w:r>
    </w:p>
    <w:p w14:paraId="4B76B39A" w14:textId="251F9656" w:rsidR="006A2DB6" w:rsidRDefault="006A2DB6">
      <w:pPr>
        <w:pStyle w:val="BodyText"/>
        <w:autoSpaceDE w:val="0"/>
        <w:autoSpaceDN w:val="0"/>
        <w:adjustRightInd w:val="0"/>
        <w:rPr>
          <w:szCs w:val="24"/>
        </w:rPr>
      </w:pPr>
      <w:r>
        <w:rPr>
          <w:szCs w:val="24"/>
        </w:rPr>
        <w:t xml:space="preserve">The XML specification of the </w:t>
      </w:r>
      <w:r w:rsidRPr="005814C1">
        <w:rPr>
          <w:rStyle w:val="ISOCode"/>
        </w:rPr>
        <w:t>&lt;segment/&gt;</w:t>
      </w:r>
      <w:r>
        <w:rPr>
          <w:szCs w:val="24"/>
        </w:rPr>
        <w:t xml:space="preserve"> element (with L</w:t>
      </w:r>
      <w:r>
        <w:rPr>
          <w:szCs w:val="24"/>
          <w:vertAlign w:val="subscript"/>
        </w:rPr>
        <w:t>total</w:t>
      </w:r>
      <w:r>
        <w:rPr>
          <w:szCs w:val="24"/>
        </w:rPr>
        <w:t xml:space="preserve"> </w:t>
      </w:r>
      <w:r>
        <w:rPr>
          <w:rFonts w:ascii="Cambria Math" w:hAnsi="Cambria Math" w:cs="Cambria Math"/>
          <w:szCs w:val="24"/>
        </w:rPr>
        <w:t>≔</w:t>
      </w:r>
      <w:r>
        <w:rPr>
          <w:szCs w:val="24"/>
        </w:rPr>
        <w:t xml:space="preserve"> total length of the </w:t>
      </w:r>
      <w:r w:rsidRPr="005814C1">
        <w:rPr>
          <w:rStyle w:val="ISOCode"/>
        </w:rPr>
        <w:t>&lt;loc_list/&gt;</w:t>
      </w:r>
      <w:r>
        <w:rPr>
          <w:szCs w:val="24"/>
        </w:rPr>
        <w:t xml:space="preserve"> polygon) is shown in </w:t>
      </w:r>
      <w:r w:rsidR="009C3FFA">
        <w:rPr>
          <w:rStyle w:val="citetbl"/>
          <w:szCs w:val="24"/>
        </w:rPr>
        <w:t>Table </w:t>
      </w:r>
      <w:r>
        <w:rPr>
          <w:rStyle w:val="citetbl"/>
          <w:szCs w:val="24"/>
        </w:rPr>
        <w:t>83</w:t>
      </w:r>
      <w:r>
        <w:rPr>
          <w:szCs w:val="24"/>
        </w:rPr>
        <w:t>:</w:t>
      </w:r>
    </w:p>
    <w:p w14:paraId="23D4E98C" w14:textId="2616B0E8" w:rsidR="006A2DB6" w:rsidRDefault="009C3FFA">
      <w:pPr>
        <w:pStyle w:val="Tabletitle"/>
        <w:autoSpaceDE w:val="0"/>
        <w:autoSpaceDN w:val="0"/>
        <w:adjustRightInd w:val="0"/>
        <w:outlineLvl w:val="0"/>
        <w:rPr>
          <w:szCs w:val="24"/>
        </w:rPr>
      </w:pPr>
      <w:r>
        <w:rPr>
          <w:szCs w:val="24"/>
        </w:rPr>
        <w:t>Table </w:t>
      </w:r>
      <w:r w:rsidR="006A2DB6">
        <w:rPr>
          <w:szCs w:val="24"/>
        </w:rPr>
        <w:t xml:space="preserve">83 — Attributes of element </w:t>
      </w:r>
      <w:r w:rsidR="006A2DB6" w:rsidRPr="005814C1">
        <w:rPr>
          <w:rStyle w:val="ISOCode"/>
        </w:rPr>
        <w:t>&lt;segment/&gt;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093"/>
        <w:gridCol w:w="1417"/>
        <w:gridCol w:w="1418"/>
        <w:gridCol w:w="1163"/>
        <w:gridCol w:w="2409"/>
      </w:tblGrid>
      <w:tr w:rsidR="006A2DB6" w:rsidRPr="00EC4DAD" w14:paraId="1C430D6F" w14:textId="77777777" w:rsidTr="00C946EB">
        <w:trPr>
          <w:tblHeader/>
          <w:jc w:val="center"/>
        </w:trPr>
        <w:tc>
          <w:tcPr>
            <w:tcW w:w="2093" w:type="dxa"/>
            <w:tcBorders>
              <w:top w:val="single" w:sz="12" w:space="0" w:color="auto"/>
              <w:bottom w:val="single" w:sz="12" w:space="0" w:color="auto"/>
            </w:tcBorders>
            <w:shd w:val="clear" w:color="auto" w:fill="F3F3F3"/>
            <w:vAlign w:val="bottom"/>
          </w:tcPr>
          <w:p w14:paraId="22761818" w14:textId="7B470B1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7" w:type="dxa"/>
            <w:tcBorders>
              <w:top w:val="single" w:sz="12" w:space="0" w:color="auto"/>
              <w:bottom w:val="single" w:sz="12" w:space="0" w:color="auto"/>
            </w:tcBorders>
            <w:shd w:val="clear" w:color="auto" w:fill="F3F3F3"/>
            <w:vAlign w:val="bottom"/>
          </w:tcPr>
          <w:p w14:paraId="27870D1D" w14:textId="6B137F54"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vAlign w:val="bottom"/>
          </w:tcPr>
          <w:p w14:paraId="030ED473" w14:textId="6CCDE2E3" w:rsidR="006A2DB6" w:rsidRPr="00EC4DAD" w:rsidRDefault="006A2DB6" w:rsidP="006A2DB6">
            <w:pPr>
              <w:pStyle w:val="Tableheader"/>
              <w:autoSpaceDE w:val="0"/>
              <w:autoSpaceDN w:val="0"/>
              <w:adjustRightInd w:val="0"/>
              <w:jc w:val="both"/>
              <w:rPr>
                <w:b/>
              </w:rPr>
            </w:pPr>
            <w:r w:rsidRPr="00EC4DAD">
              <w:rPr>
                <w:b/>
                <w:szCs w:val="24"/>
              </w:rPr>
              <w:t xml:space="preserve">Value </w:t>
            </w:r>
            <w:ins w:id="973" w:author="LUEJE Claudia" w:date="2024-05-02T19:58:00Z">
              <w:r w:rsidR="00B64EBE">
                <w:rPr>
                  <w:b/>
                  <w:szCs w:val="24"/>
                </w:rPr>
                <w:t>s</w:t>
              </w:r>
            </w:ins>
            <w:del w:id="974" w:author="LUEJE Claudia" w:date="2024-05-02T19:58: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AF8FB1E" w14:textId="099E506E" w:rsidR="006A2DB6" w:rsidRPr="00EC4DAD" w:rsidRDefault="006A2DB6" w:rsidP="006A2DB6">
            <w:pPr>
              <w:pStyle w:val="Tableheader"/>
              <w:autoSpaceDE w:val="0"/>
              <w:autoSpaceDN w:val="0"/>
              <w:adjustRightInd w:val="0"/>
              <w:jc w:val="both"/>
              <w:rPr>
                <w:b/>
              </w:rPr>
            </w:pPr>
            <w:r w:rsidRPr="00EC4DAD">
              <w:rPr>
                <w:b/>
                <w:szCs w:val="24"/>
              </w:rPr>
              <w:t>Use</w:t>
            </w:r>
          </w:p>
        </w:tc>
        <w:tc>
          <w:tcPr>
            <w:tcW w:w="2409" w:type="dxa"/>
            <w:tcBorders>
              <w:top w:val="single" w:sz="12" w:space="0" w:color="auto"/>
              <w:bottom w:val="single" w:sz="12" w:space="0" w:color="auto"/>
            </w:tcBorders>
            <w:shd w:val="clear" w:color="auto" w:fill="F3F3F3"/>
            <w:vAlign w:val="bottom"/>
          </w:tcPr>
          <w:p w14:paraId="6CC6A8B5" w14:textId="2E68034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12D68B68" w14:textId="77777777" w:rsidTr="00C946EB">
        <w:trPr>
          <w:jc w:val="center"/>
        </w:trPr>
        <w:tc>
          <w:tcPr>
            <w:tcW w:w="2093" w:type="dxa"/>
            <w:tcBorders>
              <w:top w:val="single" w:sz="12" w:space="0" w:color="auto"/>
            </w:tcBorders>
          </w:tcPr>
          <w:p w14:paraId="53672188" w14:textId="4113972F" w:rsidR="006A2DB6" w:rsidRPr="006A2DB6" w:rsidRDefault="00B64EBE" w:rsidP="006A2DB6">
            <w:pPr>
              <w:pStyle w:val="Tablebody"/>
              <w:autoSpaceDE w:val="0"/>
              <w:autoSpaceDN w:val="0"/>
              <w:adjustRightInd w:val="0"/>
              <w:jc w:val="both"/>
            </w:pPr>
            <w:r w:rsidRPr="006A2DB6">
              <w:rPr>
                <w:szCs w:val="24"/>
              </w:rPr>
              <w:t>F</w:t>
            </w:r>
            <w:r w:rsidR="006A2DB6" w:rsidRPr="006A2DB6">
              <w:rPr>
                <w:szCs w:val="24"/>
              </w:rPr>
              <w:t>rom</w:t>
            </w:r>
          </w:p>
        </w:tc>
        <w:tc>
          <w:tcPr>
            <w:tcW w:w="1417" w:type="dxa"/>
            <w:tcBorders>
              <w:top w:val="single" w:sz="12" w:space="0" w:color="auto"/>
            </w:tcBorders>
          </w:tcPr>
          <w:p w14:paraId="367E3FD0" w14:textId="2C111EA0"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top w:val="single" w:sz="12" w:space="0" w:color="auto"/>
            </w:tcBorders>
          </w:tcPr>
          <w:p w14:paraId="2462ED80" w14:textId="4DC131C6" w:rsidR="006A2DB6" w:rsidRPr="006A2DB6" w:rsidRDefault="006A2DB6" w:rsidP="006A2DB6">
            <w:pPr>
              <w:pStyle w:val="Tablebody"/>
              <w:autoSpaceDE w:val="0"/>
              <w:autoSpaceDN w:val="0"/>
              <w:adjustRightInd w:val="0"/>
              <w:jc w:val="both"/>
            </w:pPr>
            <w:r w:rsidRPr="006A2DB6">
              <w:rPr>
                <w:szCs w:val="24"/>
              </w:rPr>
              <w:t>≥ 0</w:t>
            </w:r>
          </w:p>
        </w:tc>
        <w:tc>
          <w:tcPr>
            <w:tcW w:w="1163" w:type="dxa"/>
            <w:tcBorders>
              <w:top w:val="single" w:sz="12" w:space="0" w:color="auto"/>
            </w:tcBorders>
          </w:tcPr>
          <w:p w14:paraId="023E004D" w14:textId="4AD87F0D"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val="restart"/>
            <w:tcBorders>
              <w:top w:val="single" w:sz="12" w:space="0" w:color="auto"/>
              <w:bottom w:val="single" w:sz="12" w:space="0" w:color="auto"/>
            </w:tcBorders>
            <w:vAlign w:val="center"/>
          </w:tcPr>
          <w:p w14:paraId="1F9E3150" w14:textId="699BC18F" w:rsidR="006A2DB6" w:rsidRPr="006A2DB6" w:rsidRDefault="006A2DB6" w:rsidP="006A2DB6">
            <w:pPr>
              <w:pStyle w:val="Tablebody"/>
              <w:autoSpaceDE w:val="0"/>
              <w:autoSpaceDN w:val="0"/>
              <w:adjustRightInd w:val="0"/>
              <w:jc w:val="both"/>
            </w:pPr>
            <w:r w:rsidRPr="006A2DB6">
              <w:rPr>
                <w:szCs w:val="24"/>
              </w:rPr>
              <w:t>from &lt; to</w:t>
            </w:r>
          </w:p>
        </w:tc>
      </w:tr>
      <w:tr w:rsidR="006A2DB6" w:rsidRPr="00F54804" w14:paraId="3E1883B9" w14:textId="77777777" w:rsidTr="00C946EB">
        <w:trPr>
          <w:jc w:val="center"/>
        </w:trPr>
        <w:tc>
          <w:tcPr>
            <w:tcW w:w="2093" w:type="dxa"/>
            <w:tcBorders>
              <w:bottom w:val="single" w:sz="12" w:space="0" w:color="auto"/>
            </w:tcBorders>
          </w:tcPr>
          <w:p w14:paraId="4BAEC7E2" w14:textId="1ABA013B" w:rsidR="006A2DB6" w:rsidRPr="006A2DB6" w:rsidRDefault="00B64EBE" w:rsidP="006A2DB6">
            <w:pPr>
              <w:pStyle w:val="Tablebody"/>
              <w:autoSpaceDE w:val="0"/>
              <w:autoSpaceDN w:val="0"/>
              <w:adjustRightInd w:val="0"/>
              <w:jc w:val="both"/>
            </w:pPr>
            <w:r w:rsidRPr="006A2DB6">
              <w:rPr>
                <w:szCs w:val="24"/>
              </w:rPr>
              <w:t>T</w:t>
            </w:r>
            <w:r w:rsidR="006A2DB6" w:rsidRPr="006A2DB6">
              <w:rPr>
                <w:szCs w:val="24"/>
              </w:rPr>
              <w:t>o</w:t>
            </w:r>
          </w:p>
        </w:tc>
        <w:tc>
          <w:tcPr>
            <w:tcW w:w="1417" w:type="dxa"/>
            <w:tcBorders>
              <w:bottom w:val="single" w:sz="12" w:space="0" w:color="auto"/>
            </w:tcBorders>
          </w:tcPr>
          <w:p w14:paraId="0B36FE4C" w14:textId="01059FEF"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Borders>
              <w:bottom w:val="single" w:sz="12" w:space="0" w:color="auto"/>
            </w:tcBorders>
          </w:tcPr>
          <w:p w14:paraId="57C6713D" w14:textId="5370B31A" w:rsidR="006A2DB6" w:rsidRPr="006A2DB6" w:rsidRDefault="006A2DB6" w:rsidP="006A2DB6">
            <w:pPr>
              <w:pStyle w:val="Tablebody"/>
              <w:autoSpaceDE w:val="0"/>
              <w:autoSpaceDN w:val="0"/>
              <w:adjustRightInd w:val="0"/>
              <w:jc w:val="both"/>
            </w:pPr>
            <w:r w:rsidRPr="006A2DB6">
              <w:rPr>
                <w:szCs w:val="24"/>
              </w:rPr>
              <w:t>&gt; 0</w:t>
            </w:r>
          </w:p>
        </w:tc>
        <w:tc>
          <w:tcPr>
            <w:tcW w:w="1163" w:type="dxa"/>
            <w:tcBorders>
              <w:bottom w:val="single" w:sz="12" w:space="0" w:color="auto"/>
            </w:tcBorders>
          </w:tcPr>
          <w:p w14:paraId="72F323DF" w14:textId="35AFB8DF" w:rsidR="006A2DB6" w:rsidRPr="006A2DB6" w:rsidRDefault="006A2DB6" w:rsidP="006A2DB6">
            <w:pPr>
              <w:pStyle w:val="Tablebody"/>
              <w:autoSpaceDE w:val="0"/>
              <w:autoSpaceDN w:val="0"/>
              <w:adjustRightInd w:val="0"/>
              <w:jc w:val="both"/>
            </w:pPr>
            <w:r w:rsidRPr="006A2DB6">
              <w:rPr>
                <w:szCs w:val="24"/>
              </w:rPr>
              <w:t>Required</w:t>
            </w:r>
          </w:p>
        </w:tc>
        <w:tc>
          <w:tcPr>
            <w:tcW w:w="2409" w:type="dxa"/>
            <w:vMerge/>
            <w:tcBorders>
              <w:top w:val="single" w:sz="6" w:space="0" w:color="auto"/>
              <w:bottom w:val="single" w:sz="12" w:space="0" w:color="auto"/>
            </w:tcBorders>
          </w:tcPr>
          <w:p w14:paraId="74B425BC"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202B4F6C" w14:textId="5EB4FE35" w:rsidR="006A2DB6" w:rsidRDefault="006A2DB6">
      <w:pPr>
        <w:pStyle w:val="BodyText"/>
        <w:autoSpaceDE w:val="0"/>
        <w:autoSpaceDN w:val="0"/>
        <w:adjustRightInd w:val="0"/>
        <w:rPr>
          <w:szCs w:val="24"/>
        </w:rPr>
      </w:pPr>
      <w:r>
        <w:rPr>
          <w:szCs w:val="24"/>
        </w:rPr>
        <w:t xml:space="preserve">If there is more than one segment in the </w:t>
      </w:r>
      <w:r w:rsidRPr="005814C1">
        <w:rPr>
          <w:rStyle w:val="ISOCode"/>
        </w:rPr>
        <w:t>&lt;segment_list/&gt;</w:t>
      </w:r>
      <w:r>
        <w:rPr>
          <w:szCs w:val="24"/>
        </w:rPr>
        <w:t xml:space="preserve">, it is required that all segments </w:t>
      </w:r>
      <w:r>
        <w:rPr>
          <w:i/>
          <w:szCs w:val="24"/>
        </w:rPr>
        <w:t>s</w:t>
      </w:r>
      <w:r w:rsidRPr="00B64EBE">
        <w:rPr>
          <w:szCs w:val="24"/>
          <w:vertAlign w:val="subscript"/>
          <w:rPrChange w:id="975" w:author="LUEJE Claudia" w:date="2024-05-02T19:59:00Z">
            <w:rPr>
              <w:i/>
              <w:szCs w:val="24"/>
              <w:vertAlign w:val="subscript"/>
            </w:rPr>
          </w:rPrChange>
        </w:rPr>
        <w:t>n</w:t>
      </w:r>
      <w:r>
        <w:rPr>
          <w:szCs w:val="24"/>
        </w:rPr>
        <w:t xml:space="preserve"> can be arranged in a way that </w:t>
      </w:r>
      <w:r>
        <w:rPr>
          <w:i/>
          <w:szCs w:val="24"/>
        </w:rPr>
        <w:t>s</w:t>
      </w:r>
      <w:r w:rsidRPr="00B64EBE">
        <w:rPr>
          <w:szCs w:val="24"/>
          <w:vertAlign w:val="subscript"/>
          <w:rPrChange w:id="976" w:author="LUEJE Claudia" w:date="2024-05-02T19:59:00Z">
            <w:rPr>
              <w:i/>
              <w:szCs w:val="24"/>
              <w:vertAlign w:val="subscript"/>
            </w:rPr>
          </w:rPrChange>
        </w:rPr>
        <w:t>n, to</w:t>
      </w:r>
      <w:r>
        <w:rPr>
          <w:szCs w:val="24"/>
        </w:rPr>
        <w:t xml:space="preserve">. &lt; </w:t>
      </w:r>
      <w:r>
        <w:rPr>
          <w:i/>
          <w:szCs w:val="24"/>
        </w:rPr>
        <w:t>s</w:t>
      </w:r>
      <w:r w:rsidRPr="00B64EBE">
        <w:rPr>
          <w:szCs w:val="24"/>
          <w:vertAlign w:val="subscript"/>
          <w:rPrChange w:id="977" w:author="LUEJE Claudia" w:date="2024-05-02T19:59:00Z">
            <w:rPr>
              <w:i/>
              <w:szCs w:val="24"/>
              <w:vertAlign w:val="subscript"/>
            </w:rPr>
          </w:rPrChange>
        </w:rPr>
        <w:t>n+1, from</w:t>
      </w:r>
      <w:r>
        <w:rPr>
          <w:szCs w:val="24"/>
        </w:rPr>
        <w:t xml:space="preserve"> is true for </w:t>
      </w:r>
      <w:r>
        <w:rPr>
          <w:i/>
          <w:szCs w:val="24"/>
        </w:rPr>
        <w:t>n=1, …, num_segments - 1</w:t>
      </w:r>
      <w:r>
        <w:rPr>
          <w:szCs w:val="24"/>
        </w:rPr>
        <w:t>.</w:t>
      </w:r>
    </w:p>
    <w:p w14:paraId="3892A43F" w14:textId="7F1FF136" w:rsidR="006A2DB6" w:rsidRDefault="006A2DB6">
      <w:pPr>
        <w:pStyle w:val="BodyText"/>
        <w:autoSpaceDE w:val="0"/>
        <w:autoSpaceDN w:val="0"/>
        <w:adjustRightInd w:val="0"/>
        <w:rPr>
          <w:szCs w:val="24"/>
        </w:rPr>
      </w:pPr>
      <w:r>
        <w:rPr>
          <w:szCs w:val="24"/>
        </w:rPr>
        <w:t xml:space="preserve">The XML specification of the </w:t>
      </w:r>
      <w:r w:rsidRPr="005814C1">
        <w:rPr>
          <w:rStyle w:val="ISOCode"/>
        </w:rPr>
        <w:t>&lt;regular_segments/&gt;</w:t>
      </w:r>
      <w:r>
        <w:rPr>
          <w:szCs w:val="24"/>
        </w:rPr>
        <w:t xml:space="preserve"> element (with </w:t>
      </w:r>
      <w:commentRangeStart w:id="978"/>
      <w:ins w:id="979" w:author="LUEJE Claudia" w:date="2024-05-02T19:59:00Z">
        <w:r w:rsidR="00B64EBE" w:rsidRPr="00B64EBE">
          <w:rPr>
            <w:i/>
            <w:szCs w:val="24"/>
            <w:rPrChange w:id="980" w:author="LUEJE Claudia" w:date="2024-05-02T19:59:00Z">
              <w:rPr>
                <w:szCs w:val="24"/>
              </w:rPr>
            </w:rPrChange>
          </w:rPr>
          <w:t>l</w:t>
        </w:r>
      </w:ins>
      <w:del w:id="981" w:author="LUEJE Claudia" w:date="2024-05-02T19:59:00Z">
        <w:r w:rsidRPr="00B64EBE" w:rsidDel="00B64EBE">
          <w:rPr>
            <w:i/>
            <w:szCs w:val="24"/>
            <w:rPrChange w:id="982" w:author="LUEJE Claudia" w:date="2024-05-02T19:59:00Z">
              <w:rPr>
                <w:szCs w:val="24"/>
              </w:rPr>
            </w:rPrChange>
          </w:rPr>
          <w:delText>L</w:delText>
        </w:r>
      </w:del>
      <w:commentRangeEnd w:id="978"/>
      <w:r w:rsidR="002740C9">
        <w:rPr>
          <w:rStyle w:val="CommentReference"/>
          <w:rFonts w:ascii="Calibri" w:eastAsia="Times New Roman" w:hAnsi="Calibri"/>
          <w:lang w:val="en-US" w:eastAsia="x-none"/>
        </w:rPr>
        <w:commentReference w:id="978"/>
      </w:r>
      <w:r>
        <w:rPr>
          <w:szCs w:val="24"/>
          <w:vertAlign w:val="subscript"/>
        </w:rPr>
        <w:t>total</w:t>
      </w:r>
      <w:r>
        <w:rPr>
          <w:szCs w:val="24"/>
        </w:rPr>
        <w:t xml:space="preserve"> </w:t>
      </w:r>
      <w:r>
        <w:rPr>
          <w:rFonts w:ascii="Cambria Math" w:hAnsi="Cambria Math" w:cs="Cambria Math"/>
          <w:szCs w:val="24"/>
        </w:rPr>
        <w:t>≔</w:t>
      </w:r>
      <w:r>
        <w:rPr>
          <w:szCs w:val="24"/>
        </w:rPr>
        <w:t xml:space="preserve"> length of the </w:t>
      </w:r>
      <w:r w:rsidRPr="005814C1">
        <w:rPr>
          <w:rStyle w:val="ISOCode"/>
        </w:rPr>
        <w:t>&lt;loc_list/&gt;</w:t>
      </w:r>
      <w:r>
        <w:rPr>
          <w:szCs w:val="24"/>
        </w:rPr>
        <w:t xml:space="preserve"> polygon and n </w:t>
      </w:r>
      <w:r>
        <w:rPr>
          <w:rFonts w:ascii="Cambria Math" w:hAnsi="Cambria Math" w:cs="Cambria Math"/>
          <w:szCs w:val="24"/>
        </w:rPr>
        <w:t>≔</w:t>
      </w:r>
      <w:r>
        <w:rPr>
          <w:szCs w:val="24"/>
        </w:rPr>
        <w:t xml:space="preserve"> number of segments, both positive) is shown in </w:t>
      </w:r>
      <w:r w:rsidR="009C3FFA">
        <w:rPr>
          <w:rStyle w:val="citetbl"/>
          <w:szCs w:val="24"/>
        </w:rPr>
        <w:t>Table </w:t>
      </w:r>
      <w:r>
        <w:rPr>
          <w:rStyle w:val="citetbl"/>
          <w:szCs w:val="24"/>
        </w:rPr>
        <w:t>84</w:t>
      </w:r>
      <w:r>
        <w:rPr>
          <w:szCs w:val="24"/>
        </w:rPr>
        <w:t>:</w:t>
      </w:r>
    </w:p>
    <w:p w14:paraId="6CB3DFB3" w14:textId="3B85A51E" w:rsidR="006A2DB6" w:rsidRDefault="009C3FFA">
      <w:pPr>
        <w:pStyle w:val="Tabletitle"/>
        <w:autoSpaceDE w:val="0"/>
        <w:autoSpaceDN w:val="0"/>
        <w:adjustRightInd w:val="0"/>
        <w:outlineLvl w:val="0"/>
        <w:rPr>
          <w:szCs w:val="24"/>
        </w:rPr>
      </w:pPr>
      <w:r>
        <w:rPr>
          <w:szCs w:val="24"/>
        </w:rPr>
        <w:t>Table </w:t>
      </w:r>
      <w:r w:rsidR="006A2DB6">
        <w:rPr>
          <w:szCs w:val="24"/>
        </w:rPr>
        <w:t xml:space="preserve">84 — Attributes of element </w:t>
      </w:r>
      <w:r w:rsidR="006A2DB6" w:rsidRPr="005814C1">
        <w:rPr>
          <w:rStyle w:val="ISOCode"/>
        </w:rPr>
        <w:t>&lt;regular_segments/&gt;</w:t>
      </w:r>
    </w:p>
    <w:tbl>
      <w:tblPr>
        <w:tblW w:w="952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701"/>
        <w:gridCol w:w="1559"/>
        <w:gridCol w:w="1811"/>
        <w:gridCol w:w="1163"/>
        <w:gridCol w:w="3288"/>
      </w:tblGrid>
      <w:tr w:rsidR="006A2DB6" w:rsidRPr="00EC4DAD" w14:paraId="73E54D75" w14:textId="77777777" w:rsidTr="006A0A37">
        <w:trPr>
          <w:tblHeader/>
          <w:jc w:val="center"/>
        </w:trPr>
        <w:tc>
          <w:tcPr>
            <w:tcW w:w="1701" w:type="dxa"/>
            <w:tcBorders>
              <w:top w:val="single" w:sz="12" w:space="0" w:color="auto"/>
              <w:bottom w:val="single" w:sz="12" w:space="0" w:color="auto"/>
            </w:tcBorders>
            <w:shd w:val="clear" w:color="auto" w:fill="F3F3F3"/>
            <w:vAlign w:val="bottom"/>
          </w:tcPr>
          <w:p w14:paraId="62D71F91" w14:textId="0BD9D5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559" w:type="dxa"/>
            <w:tcBorders>
              <w:top w:val="single" w:sz="12" w:space="0" w:color="auto"/>
              <w:bottom w:val="single" w:sz="12" w:space="0" w:color="auto"/>
            </w:tcBorders>
            <w:shd w:val="clear" w:color="auto" w:fill="F3F3F3"/>
            <w:vAlign w:val="bottom"/>
          </w:tcPr>
          <w:p w14:paraId="71E2D7BD" w14:textId="52451CF9" w:rsidR="006A2DB6" w:rsidRPr="00EC4DAD" w:rsidRDefault="006A2DB6" w:rsidP="006A2DB6">
            <w:pPr>
              <w:pStyle w:val="Tableheader"/>
              <w:autoSpaceDE w:val="0"/>
              <w:autoSpaceDN w:val="0"/>
              <w:adjustRightInd w:val="0"/>
              <w:jc w:val="both"/>
              <w:rPr>
                <w:b/>
              </w:rPr>
            </w:pPr>
            <w:r w:rsidRPr="00EC4DAD">
              <w:rPr>
                <w:b/>
                <w:szCs w:val="24"/>
              </w:rPr>
              <w:t>Type</w:t>
            </w:r>
          </w:p>
        </w:tc>
        <w:tc>
          <w:tcPr>
            <w:tcW w:w="1811" w:type="dxa"/>
            <w:tcBorders>
              <w:top w:val="single" w:sz="12" w:space="0" w:color="auto"/>
              <w:bottom w:val="single" w:sz="12" w:space="0" w:color="auto"/>
            </w:tcBorders>
            <w:shd w:val="clear" w:color="auto" w:fill="F3F3F3"/>
            <w:vAlign w:val="bottom"/>
          </w:tcPr>
          <w:p w14:paraId="267B543D" w14:textId="0775AD71" w:rsidR="006A2DB6" w:rsidRPr="00EC4DAD" w:rsidRDefault="006A2DB6" w:rsidP="006A2DB6">
            <w:pPr>
              <w:pStyle w:val="Tableheader"/>
              <w:autoSpaceDE w:val="0"/>
              <w:autoSpaceDN w:val="0"/>
              <w:adjustRightInd w:val="0"/>
              <w:jc w:val="both"/>
              <w:rPr>
                <w:b/>
              </w:rPr>
            </w:pPr>
            <w:r w:rsidRPr="00EC4DAD">
              <w:rPr>
                <w:b/>
                <w:szCs w:val="24"/>
              </w:rPr>
              <w:t xml:space="preserve">Value </w:t>
            </w:r>
            <w:ins w:id="983" w:author="LUEJE Claudia" w:date="2024-05-02T19:59:00Z">
              <w:r w:rsidR="00B64EBE">
                <w:rPr>
                  <w:b/>
                  <w:szCs w:val="24"/>
                </w:rPr>
                <w:t>s</w:t>
              </w:r>
            </w:ins>
            <w:del w:id="984" w:author="LUEJE Claudia" w:date="2024-05-02T19:59:00Z">
              <w:r w:rsidRPr="00EC4DAD" w:rsidDel="00B64EBE">
                <w:rPr>
                  <w:b/>
                  <w:szCs w:val="24"/>
                </w:rPr>
                <w:delText>S</w:delText>
              </w:r>
            </w:del>
            <w:r w:rsidRPr="00EC4DAD">
              <w:rPr>
                <w:b/>
                <w:szCs w:val="24"/>
              </w:rPr>
              <w:t>pace</w:t>
            </w:r>
          </w:p>
        </w:tc>
        <w:tc>
          <w:tcPr>
            <w:tcW w:w="1163" w:type="dxa"/>
            <w:tcBorders>
              <w:top w:val="single" w:sz="12" w:space="0" w:color="auto"/>
              <w:bottom w:val="single" w:sz="12" w:space="0" w:color="auto"/>
            </w:tcBorders>
            <w:shd w:val="clear" w:color="auto" w:fill="F3F3F3"/>
            <w:vAlign w:val="bottom"/>
          </w:tcPr>
          <w:p w14:paraId="645B7542" w14:textId="7A3C3CA6" w:rsidR="006A2DB6" w:rsidRPr="00EC4DAD" w:rsidRDefault="006A2DB6" w:rsidP="006A2DB6">
            <w:pPr>
              <w:pStyle w:val="Tableheader"/>
              <w:autoSpaceDE w:val="0"/>
              <w:autoSpaceDN w:val="0"/>
              <w:adjustRightInd w:val="0"/>
              <w:jc w:val="both"/>
              <w:rPr>
                <w:b/>
              </w:rPr>
            </w:pPr>
            <w:r w:rsidRPr="00EC4DAD">
              <w:rPr>
                <w:b/>
                <w:szCs w:val="24"/>
              </w:rPr>
              <w:t>Use</w:t>
            </w:r>
          </w:p>
        </w:tc>
        <w:tc>
          <w:tcPr>
            <w:tcW w:w="3288" w:type="dxa"/>
            <w:tcBorders>
              <w:top w:val="single" w:sz="12" w:space="0" w:color="auto"/>
              <w:bottom w:val="single" w:sz="12" w:space="0" w:color="auto"/>
            </w:tcBorders>
            <w:shd w:val="clear" w:color="auto" w:fill="F3F3F3"/>
            <w:vAlign w:val="bottom"/>
          </w:tcPr>
          <w:p w14:paraId="23AE61A9" w14:textId="136D0F37"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52D89B88" w14:textId="77777777" w:rsidTr="006A0A37">
        <w:trPr>
          <w:jc w:val="center"/>
        </w:trPr>
        <w:tc>
          <w:tcPr>
            <w:tcW w:w="1701" w:type="dxa"/>
            <w:tcBorders>
              <w:top w:val="single" w:sz="12" w:space="0" w:color="auto"/>
            </w:tcBorders>
          </w:tcPr>
          <w:p w14:paraId="3ED98321" w14:textId="31D2EFC0" w:rsidR="006A2DB6" w:rsidRPr="006A2DB6" w:rsidRDefault="006A2DB6" w:rsidP="006A2DB6">
            <w:pPr>
              <w:pStyle w:val="Tablebody"/>
              <w:autoSpaceDE w:val="0"/>
              <w:autoSpaceDN w:val="0"/>
              <w:adjustRightInd w:val="0"/>
            </w:pPr>
            <w:r w:rsidRPr="006A2DB6">
              <w:rPr>
                <w:szCs w:val="24"/>
              </w:rPr>
              <w:t>num_segments</w:t>
            </w:r>
          </w:p>
        </w:tc>
        <w:tc>
          <w:tcPr>
            <w:tcW w:w="1559" w:type="dxa"/>
            <w:tcBorders>
              <w:top w:val="single" w:sz="12" w:space="0" w:color="auto"/>
            </w:tcBorders>
          </w:tcPr>
          <w:p w14:paraId="39886C1E" w14:textId="3F5DEE19" w:rsidR="006A2DB6" w:rsidRPr="006A2DB6" w:rsidRDefault="006A2DB6" w:rsidP="006A2DB6">
            <w:pPr>
              <w:pStyle w:val="Tablebody"/>
              <w:autoSpaceDE w:val="0"/>
              <w:autoSpaceDN w:val="0"/>
              <w:adjustRightInd w:val="0"/>
            </w:pPr>
            <w:r w:rsidRPr="006A2DB6">
              <w:rPr>
                <w:szCs w:val="24"/>
              </w:rPr>
              <w:t>Integer</w:t>
            </w:r>
          </w:p>
        </w:tc>
        <w:tc>
          <w:tcPr>
            <w:tcW w:w="1811" w:type="dxa"/>
            <w:tcBorders>
              <w:top w:val="single" w:sz="12" w:space="0" w:color="auto"/>
            </w:tcBorders>
          </w:tcPr>
          <w:p w14:paraId="41A8A0A7" w14:textId="222404FF" w:rsidR="006A2DB6" w:rsidRPr="006A2DB6" w:rsidRDefault="006A2DB6" w:rsidP="006A2DB6">
            <w:pPr>
              <w:pStyle w:val="Tablebody"/>
              <w:autoSpaceDE w:val="0"/>
              <w:autoSpaceDN w:val="0"/>
              <w:adjustRightInd w:val="0"/>
            </w:pPr>
            <w:r w:rsidRPr="006A2DB6">
              <w:rPr>
                <w:szCs w:val="24"/>
              </w:rPr>
              <w:t>&gt; 0</w:t>
            </w:r>
          </w:p>
        </w:tc>
        <w:tc>
          <w:tcPr>
            <w:tcW w:w="1163" w:type="dxa"/>
            <w:tcBorders>
              <w:top w:val="single" w:sz="12" w:space="0" w:color="auto"/>
            </w:tcBorders>
          </w:tcPr>
          <w:p w14:paraId="7D27F3C4" w14:textId="0A022D4E" w:rsidR="006A2DB6" w:rsidRPr="006A2DB6" w:rsidRDefault="006A2DB6" w:rsidP="006A2DB6">
            <w:pPr>
              <w:pStyle w:val="Tablebody"/>
              <w:autoSpaceDE w:val="0"/>
              <w:autoSpaceDN w:val="0"/>
              <w:adjustRightInd w:val="0"/>
            </w:pPr>
            <w:r w:rsidRPr="006A2DB6">
              <w:rPr>
                <w:szCs w:val="24"/>
              </w:rPr>
              <w:t>Required</w:t>
            </w:r>
          </w:p>
        </w:tc>
        <w:tc>
          <w:tcPr>
            <w:tcW w:w="3288" w:type="dxa"/>
            <w:tcBorders>
              <w:top w:val="single" w:sz="12" w:space="0" w:color="auto"/>
            </w:tcBorders>
            <w:vAlign w:val="center"/>
          </w:tcPr>
          <w:p w14:paraId="00BFA2E3" w14:textId="55452EED" w:rsidR="006A2DB6" w:rsidRPr="006A2DB6" w:rsidDel="00144CA8" w:rsidRDefault="006A2DB6" w:rsidP="006A2DB6">
            <w:pPr>
              <w:pStyle w:val="Tablebody"/>
              <w:autoSpaceDE w:val="0"/>
              <w:autoSpaceDN w:val="0"/>
              <w:adjustRightInd w:val="0"/>
              <w:jc w:val="both"/>
            </w:pPr>
            <w:r w:rsidRPr="006A2DB6">
              <w:rPr>
                <w:szCs w:val="24"/>
              </w:rPr>
              <w:t> </w:t>
            </w:r>
          </w:p>
        </w:tc>
      </w:tr>
      <w:tr w:rsidR="006A2DB6" w:rsidRPr="00F54804" w14:paraId="19FAB039" w14:textId="77777777" w:rsidTr="000F3B7D">
        <w:trPr>
          <w:jc w:val="center"/>
        </w:trPr>
        <w:tc>
          <w:tcPr>
            <w:tcW w:w="1701" w:type="dxa"/>
          </w:tcPr>
          <w:p w14:paraId="5AD38BAB" w14:textId="717771F5" w:rsidR="006A2DB6" w:rsidRPr="006A2DB6" w:rsidRDefault="00092E10" w:rsidP="006A2DB6">
            <w:pPr>
              <w:pStyle w:val="Tablebody"/>
              <w:autoSpaceDE w:val="0"/>
              <w:autoSpaceDN w:val="0"/>
              <w:adjustRightInd w:val="0"/>
            </w:pPr>
            <w:r w:rsidRPr="006A2DB6">
              <w:rPr>
                <w:szCs w:val="24"/>
              </w:rPr>
              <w:t>L</w:t>
            </w:r>
            <w:r w:rsidR="006A2DB6" w:rsidRPr="006A2DB6">
              <w:rPr>
                <w:szCs w:val="24"/>
              </w:rPr>
              <w:t>ength</w:t>
            </w:r>
          </w:p>
        </w:tc>
        <w:tc>
          <w:tcPr>
            <w:tcW w:w="1559" w:type="dxa"/>
          </w:tcPr>
          <w:p w14:paraId="00A20D92" w14:textId="1C57D37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3EF4379" w14:textId="7A9AF305" w:rsidR="006A2DB6" w:rsidRPr="006A2DB6" w:rsidRDefault="006A2DB6" w:rsidP="006A2DB6">
            <w:pPr>
              <w:pStyle w:val="Tablebody"/>
              <w:autoSpaceDE w:val="0"/>
              <w:autoSpaceDN w:val="0"/>
              <w:adjustRightInd w:val="0"/>
            </w:pPr>
            <w:r w:rsidRPr="006A2DB6">
              <w:rPr>
                <w:szCs w:val="24"/>
              </w:rPr>
              <w:t>&gt; 0</w:t>
            </w:r>
          </w:p>
        </w:tc>
        <w:tc>
          <w:tcPr>
            <w:tcW w:w="1163" w:type="dxa"/>
          </w:tcPr>
          <w:p w14:paraId="6CFC63F4" w14:textId="4E8650EB" w:rsidR="006A2DB6" w:rsidRPr="006A2DB6" w:rsidRDefault="006A2DB6" w:rsidP="006A2DB6">
            <w:pPr>
              <w:pStyle w:val="Tablebody"/>
              <w:autoSpaceDE w:val="0"/>
              <w:autoSpaceDN w:val="0"/>
              <w:adjustRightInd w:val="0"/>
            </w:pPr>
            <w:r w:rsidRPr="006A2DB6">
              <w:rPr>
                <w:szCs w:val="24"/>
              </w:rPr>
              <w:t>Required</w:t>
            </w:r>
          </w:p>
        </w:tc>
        <w:tc>
          <w:tcPr>
            <w:tcW w:w="3288" w:type="dxa"/>
            <w:vMerge w:val="restart"/>
            <w:vAlign w:val="center"/>
          </w:tcPr>
          <w:p w14:paraId="29937BA2" w14:textId="5D27F21D"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02FADFAA" w14:textId="77777777" w:rsidTr="000F3B7D">
        <w:trPr>
          <w:jc w:val="center"/>
        </w:trPr>
        <w:tc>
          <w:tcPr>
            <w:tcW w:w="1701" w:type="dxa"/>
          </w:tcPr>
          <w:p w14:paraId="4147414A" w14:textId="6F1612EF" w:rsidR="006A2DB6" w:rsidRPr="006A2DB6" w:rsidRDefault="00092E10" w:rsidP="006A2DB6">
            <w:pPr>
              <w:pStyle w:val="Tablebody"/>
              <w:autoSpaceDE w:val="0"/>
              <w:autoSpaceDN w:val="0"/>
              <w:adjustRightInd w:val="0"/>
            </w:pPr>
            <w:r w:rsidRPr="006A2DB6">
              <w:rPr>
                <w:szCs w:val="24"/>
              </w:rPr>
              <w:t>S</w:t>
            </w:r>
            <w:r w:rsidR="006A2DB6" w:rsidRPr="006A2DB6">
              <w:rPr>
                <w:szCs w:val="24"/>
              </w:rPr>
              <w:t>pacing</w:t>
            </w:r>
          </w:p>
        </w:tc>
        <w:tc>
          <w:tcPr>
            <w:tcW w:w="1559" w:type="dxa"/>
          </w:tcPr>
          <w:p w14:paraId="65A091C4" w14:textId="3F0099E8"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5C04FCE5" w14:textId="1132222D" w:rsidR="006A2DB6" w:rsidRPr="006A2DB6" w:rsidRDefault="006A2DB6" w:rsidP="006A2DB6">
            <w:pPr>
              <w:pStyle w:val="Tablebody"/>
              <w:autoSpaceDE w:val="0"/>
              <w:autoSpaceDN w:val="0"/>
              <w:adjustRightInd w:val="0"/>
            </w:pPr>
            <w:r w:rsidRPr="006A2DB6">
              <w:rPr>
                <w:szCs w:val="24"/>
              </w:rPr>
              <w:t>&gt; 0</w:t>
            </w:r>
          </w:p>
        </w:tc>
        <w:tc>
          <w:tcPr>
            <w:tcW w:w="1163" w:type="dxa"/>
          </w:tcPr>
          <w:p w14:paraId="4666BE39" w14:textId="7D773268" w:rsidR="006A2DB6" w:rsidRPr="006A2DB6" w:rsidRDefault="006A2DB6" w:rsidP="006A2DB6">
            <w:pPr>
              <w:pStyle w:val="Tablebody"/>
              <w:autoSpaceDE w:val="0"/>
              <w:autoSpaceDN w:val="0"/>
              <w:adjustRightInd w:val="0"/>
            </w:pPr>
            <w:r w:rsidRPr="006A2DB6">
              <w:rPr>
                <w:szCs w:val="24"/>
              </w:rPr>
              <w:t>Required</w:t>
            </w:r>
          </w:p>
        </w:tc>
        <w:tc>
          <w:tcPr>
            <w:tcW w:w="3288" w:type="dxa"/>
            <w:vMerge/>
          </w:tcPr>
          <w:p w14:paraId="6E9C7329"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5BED4E25" w14:textId="77777777" w:rsidTr="000F3B7D">
        <w:trPr>
          <w:jc w:val="center"/>
        </w:trPr>
        <w:tc>
          <w:tcPr>
            <w:tcW w:w="1701" w:type="dxa"/>
          </w:tcPr>
          <w:p w14:paraId="6D63224B" w14:textId="3F6D4F13" w:rsidR="006A2DB6" w:rsidRPr="006A2DB6" w:rsidRDefault="006A2DB6" w:rsidP="006A2DB6">
            <w:pPr>
              <w:pStyle w:val="Tablebody"/>
              <w:autoSpaceDE w:val="0"/>
              <w:autoSpaceDN w:val="0"/>
              <w:adjustRightInd w:val="0"/>
            </w:pPr>
            <w:r w:rsidRPr="006A2DB6">
              <w:rPr>
                <w:szCs w:val="24"/>
              </w:rPr>
              <w:t>first_spacing</w:t>
            </w:r>
          </w:p>
        </w:tc>
        <w:tc>
          <w:tcPr>
            <w:tcW w:w="1559" w:type="dxa"/>
          </w:tcPr>
          <w:p w14:paraId="0F279787" w14:textId="7B9F90C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7CECDF65" w14:textId="116B2A15"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26431F3A" w14:textId="49DCCE4D"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7811BF8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3C7BCD2C" w14:textId="77777777" w:rsidTr="000F3B7D">
        <w:trPr>
          <w:jc w:val="center"/>
        </w:trPr>
        <w:tc>
          <w:tcPr>
            <w:tcW w:w="1701" w:type="dxa"/>
          </w:tcPr>
          <w:p w14:paraId="39DBD2F5" w14:textId="3AA0CB9D" w:rsidR="006A2DB6" w:rsidRPr="006A2DB6" w:rsidRDefault="006A2DB6" w:rsidP="006A2DB6">
            <w:pPr>
              <w:pStyle w:val="Tablebody"/>
              <w:autoSpaceDE w:val="0"/>
              <w:autoSpaceDN w:val="0"/>
              <w:adjustRightInd w:val="0"/>
            </w:pPr>
            <w:r w:rsidRPr="006A2DB6">
              <w:rPr>
                <w:szCs w:val="24"/>
              </w:rPr>
              <w:t>last_spacing</w:t>
            </w:r>
          </w:p>
        </w:tc>
        <w:tc>
          <w:tcPr>
            <w:tcW w:w="1559" w:type="dxa"/>
          </w:tcPr>
          <w:p w14:paraId="4138E1F6" w14:textId="66700100"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3E4175DB" w14:textId="098EF793" w:rsidR="006A2DB6" w:rsidRPr="006A2DB6" w:rsidRDefault="006A2DB6" w:rsidP="006A2DB6">
            <w:pPr>
              <w:pStyle w:val="Tablebody"/>
              <w:autoSpaceDE w:val="0"/>
              <w:autoSpaceDN w:val="0"/>
              <w:adjustRightInd w:val="0"/>
            </w:pPr>
            <w:r w:rsidRPr="006A2DB6">
              <w:rPr>
                <w:szCs w:val="24"/>
              </w:rPr>
              <w:t xml:space="preserve">≥ 0,0 </w:t>
            </w:r>
            <w:r w:rsidRPr="006A2DB6">
              <w:rPr>
                <w:szCs w:val="24"/>
              </w:rPr>
              <w:br/>
              <w:t>(default: 0)</w:t>
            </w:r>
          </w:p>
        </w:tc>
        <w:tc>
          <w:tcPr>
            <w:tcW w:w="1163" w:type="dxa"/>
          </w:tcPr>
          <w:p w14:paraId="70532414" w14:textId="3D4CD108" w:rsidR="006A2DB6" w:rsidRPr="006A2DB6" w:rsidRDefault="006A2DB6" w:rsidP="006A2DB6">
            <w:pPr>
              <w:pStyle w:val="Tablebody"/>
              <w:autoSpaceDE w:val="0"/>
              <w:autoSpaceDN w:val="0"/>
              <w:adjustRightInd w:val="0"/>
            </w:pPr>
            <w:r w:rsidRPr="006A2DB6">
              <w:rPr>
                <w:szCs w:val="24"/>
              </w:rPr>
              <w:t>Optional</w:t>
            </w:r>
          </w:p>
        </w:tc>
        <w:tc>
          <w:tcPr>
            <w:tcW w:w="3288" w:type="dxa"/>
            <w:vMerge/>
          </w:tcPr>
          <w:p w14:paraId="409C051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pPr>
          </w:p>
        </w:tc>
      </w:tr>
      <w:tr w:rsidR="006A2DB6" w:rsidRPr="00F54804" w14:paraId="775F2D5E" w14:textId="77777777" w:rsidTr="00896505">
        <w:trPr>
          <w:jc w:val="center"/>
        </w:trPr>
        <w:tc>
          <w:tcPr>
            <w:tcW w:w="1701" w:type="dxa"/>
          </w:tcPr>
          <w:p w14:paraId="747AE2F4" w14:textId="28D336E1" w:rsidR="006A2DB6" w:rsidRPr="006A2DB6" w:rsidRDefault="00092E10" w:rsidP="006A2DB6">
            <w:pPr>
              <w:pStyle w:val="Tablebody"/>
              <w:autoSpaceDE w:val="0"/>
              <w:autoSpaceDN w:val="0"/>
              <w:adjustRightInd w:val="0"/>
            </w:pPr>
            <w:r w:rsidRPr="006A2DB6">
              <w:rPr>
                <w:szCs w:val="24"/>
              </w:rPr>
              <w:t>K</w:t>
            </w:r>
            <w:r w:rsidR="006A2DB6" w:rsidRPr="006A2DB6">
              <w:rPr>
                <w:szCs w:val="24"/>
              </w:rPr>
              <w:t>eep</w:t>
            </w:r>
          </w:p>
        </w:tc>
        <w:tc>
          <w:tcPr>
            <w:tcW w:w="1559" w:type="dxa"/>
          </w:tcPr>
          <w:p w14:paraId="29619FE8" w14:textId="3F8F8D3F" w:rsidR="006A2DB6" w:rsidRPr="006A2DB6" w:rsidRDefault="006A2DB6" w:rsidP="006A2DB6">
            <w:pPr>
              <w:pStyle w:val="Tablebody"/>
              <w:autoSpaceDE w:val="0"/>
              <w:autoSpaceDN w:val="0"/>
              <w:adjustRightInd w:val="0"/>
            </w:pPr>
            <w:r w:rsidRPr="006A2DB6">
              <w:rPr>
                <w:szCs w:val="24"/>
              </w:rPr>
              <w:t>Selection</w:t>
            </w:r>
          </w:p>
        </w:tc>
        <w:tc>
          <w:tcPr>
            <w:tcW w:w="1811" w:type="dxa"/>
          </w:tcPr>
          <w:p w14:paraId="21404519" w14:textId="0F5214A6" w:rsidR="006A2DB6" w:rsidRPr="006A2DB6" w:rsidRDefault="006A2DB6" w:rsidP="006A2DB6">
            <w:pPr>
              <w:pStyle w:val="Tablebody"/>
              <w:autoSpaceDE w:val="0"/>
              <w:autoSpaceDN w:val="0"/>
              <w:adjustRightInd w:val="0"/>
            </w:pPr>
            <w:r w:rsidRPr="006A2DB6">
              <w:rPr>
                <w:szCs w:val="24"/>
              </w:rPr>
              <w:t xml:space="preserve">spacing, </w:t>
            </w:r>
            <w:r w:rsidRPr="006A2DB6">
              <w:rPr>
                <w:szCs w:val="24"/>
              </w:rPr>
              <w:br/>
              <w:t xml:space="preserve">length, </w:t>
            </w:r>
            <w:r w:rsidRPr="006A2DB6">
              <w:rPr>
                <w:szCs w:val="24"/>
              </w:rPr>
              <w:br/>
              <w:t>density (default)</w:t>
            </w:r>
          </w:p>
        </w:tc>
        <w:tc>
          <w:tcPr>
            <w:tcW w:w="1163" w:type="dxa"/>
          </w:tcPr>
          <w:p w14:paraId="39A7A44D" w14:textId="038292F9" w:rsidR="006A2DB6" w:rsidRPr="006A2DB6" w:rsidRDefault="006A2DB6" w:rsidP="006A2DB6">
            <w:pPr>
              <w:pStyle w:val="Tablebody"/>
              <w:autoSpaceDE w:val="0"/>
              <w:autoSpaceDN w:val="0"/>
              <w:adjustRightInd w:val="0"/>
            </w:pPr>
            <w:r w:rsidRPr="006A2DB6">
              <w:rPr>
                <w:szCs w:val="24"/>
              </w:rPr>
              <w:t>Optional</w:t>
            </w:r>
          </w:p>
        </w:tc>
        <w:tc>
          <w:tcPr>
            <w:tcW w:w="3288" w:type="dxa"/>
            <w:tcBorders>
              <w:bottom w:val="single" w:sz="6" w:space="0" w:color="auto"/>
            </w:tcBorders>
          </w:tcPr>
          <w:p w14:paraId="6F56FE1A" w14:textId="03C10970"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9485760" w14:textId="77777777" w:rsidTr="00896505">
        <w:trPr>
          <w:jc w:val="center"/>
        </w:trPr>
        <w:tc>
          <w:tcPr>
            <w:tcW w:w="1701" w:type="dxa"/>
          </w:tcPr>
          <w:p w14:paraId="195C6E28" w14:textId="5FBE564A" w:rsidR="006A2DB6" w:rsidRPr="006A2DB6" w:rsidRDefault="006A2DB6" w:rsidP="006A2DB6">
            <w:pPr>
              <w:pStyle w:val="Tablebody"/>
              <w:autoSpaceDE w:val="0"/>
              <w:autoSpaceDN w:val="0"/>
              <w:adjustRightInd w:val="0"/>
            </w:pPr>
            <w:r w:rsidRPr="006A2DB6">
              <w:rPr>
                <w:szCs w:val="24"/>
              </w:rPr>
              <w:t>max_percentage_of_compensation</w:t>
            </w:r>
          </w:p>
        </w:tc>
        <w:tc>
          <w:tcPr>
            <w:tcW w:w="1559" w:type="dxa"/>
          </w:tcPr>
          <w:p w14:paraId="09FAA384" w14:textId="59F3B075" w:rsidR="006A2DB6" w:rsidRPr="006A2DB6" w:rsidRDefault="006A2DB6" w:rsidP="006A2DB6">
            <w:pPr>
              <w:pStyle w:val="Tablebody"/>
              <w:autoSpaceDE w:val="0"/>
              <w:autoSpaceDN w:val="0"/>
              <w:adjustRightInd w:val="0"/>
            </w:pPr>
            <w:r w:rsidRPr="006A2DB6">
              <w:rPr>
                <w:szCs w:val="24"/>
              </w:rPr>
              <w:t>Floating point</w:t>
            </w:r>
          </w:p>
        </w:tc>
        <w:tc>
          <w:tcPr>
            <w:tcW w:w="1811" w:type="dxa"/>
          </w:tcPr>
          <w:p w14:paraId="6F5FAE28" w14:textId="59F4A817" w:rsidR="006A2DB6" w:rsidRPr="006A2DB6" w:rsidRDefault="006A2DB6" w:rsidP="006A2DB6">
            <w:pPr>
              <w:pStyle w:val="Tablebody"/>
              <w:autoSpaceDE w:val="0"/>
              <w:autoSpaceDN w:val="0"/>
              <w:adjustRightInd w:val="0"/>
            </w:pPr>
            <w:r w:rsidRPr="006A2DB6">
              <w:rPr>
                <w:szCs w:val="24"/>
              </w:rPr>
              <w:t xml:space="preserve">&gt; 0,0 and ≤ 100,0 </w:t>
            </w:r>
            <w:r w:rsidRPr="006A2DB6">
              <w:rPr>
                <w:szCs w:val="24"/>
              </w:rPr>
              <w:br/>
              <w:t>(default: 1,0)</w:t>
            </w:r>
          </w:p>
        </w:tc>
        <w:tc>
          <w:tcPr>
            <w:tcW w:w="1163" w:type="dxa"/>
          </w:tcPr>
          <w:p w14:paraId="44A91F01" w14:textId="487A5A0E" w:rsidR="006A2DB6" w:rsidRPr="006A2DB6" w:rsidRDefault="006A2DB6" w:rsidP="006A2DB6">
            <w:pPr>
              <w:pStyle w:val="Tablebody"/>
              <w:autoSpaceDE w:val="0"/>
              <w:autoSpaceDN w:val="0"/>
              <w:adjustRightInd w:val="0"/>
            </w:pPr>
            <w:r w:rsidRPr="006A2DB6">
              <w:rPr>
                <w:szCs w:val="24"/>
              </w:rPr>
              <w:t>Optional</w:t>
            </w:r>
          </w:p>
        </w:tc>
        <w:tc>
          <w:tcPr>
            <w:tcW w:w="3288" w:type="dxa"/>
            <w:vMerge w:val="restart"/>
            <w:tcBorders>
              <w:top w:val="single" w:sz="6" w:space="0" w:color="auto"/>
              <w:bottom w:val="single" w:sz="12" w:space="0" w:color="auto"/>
            </w:tcBorders>
          </w:tcPr>
          <w:p w14:paraId="62F01DAA" w14:textId="77777777" w:rsidR="006A2DB6" w:rsidRDefault="006A2DB6" w:rsidP="006A2DB6">
            <w:pPr>
              <w:pStyle w:val="Tablebody"/>
              <w:autoSpaceDE w:val="0"/>
              <w:autoSpaceDN w:val="0"/>
              <w:adjustRightInd w:val="0"/>
              <w:rPr>
                <w:szCs w:val="24"/>
              </w:rPr>
            </w:pPr>
            <w:r>
              <w:rPr>
                <w:szCs w:val="24"/>
              </w:rPr>
              <w:t>If both attributes are missing, default of “max_percentage_of_compensation” is used.</w:t>
            </w:r>
          </w:p>
          <w:p w14:paraId="5775B25C" w14:textId="30AEE537" w:rsidR="006A2DB6" w:rsidRPr="006A2DB6" w:rsidRDefault="006A2DB6" w:rsidP="006A2DB6">
            <w:pPr>
              <w:pStyle w:val="Tablebody"/>
              <w:autoSpaceDE w:val="0"/>
              <w:autoSpaceDN w:val="0"/>
              <w:adjustRightInd w:val="0"/>
            </w:pPr>
            <w:r w:rsidRPr="006A2DB6">
              <w:rPr>
                <w:szCs w:val="24"/>
              </w:rPr>
              <w:t>Only one of “max_absolute_compensation” or “max_percentage_of_compensation” may be specified.</w:t>
            </w:r>
          </w:p>
        </w:tc>
      </w:tr>
      <w:tr w:rsidR="006A2DB6" w:rsidRPr="00F54804" w14:paraId="00AFC289" w14:textId="77777777" w:rsidTr="00896505">
        <w:trPr>
          <w:jc w:val="center"/>
        </w:trPr>
        <w:tc>
          <w:tcPr>
            <w:tcW w:w="1701" w:type="dxa"/>
            <w:tcBorders>
              <w:bottom w:val="single" w:sz="12" w:space="0" w:color="auto"/>
            </w:tcBorders>
          </w:tcPr>
          <w:p w14:paraId="474CE38D" w14:textId="6BB8B60A" w:rsidR="006A2DB6" w:rsidRPr="006A2DB6" w:rsidRDefault="006A2DB6" w:rsidP="006A2DB6">
            <w:pPr>
              <w:pStyle w:val="Tablebody"/>
              <w:autoSpaceDE w:val="0"/>
              <w:autoSpaceDN w:val="0"/>
              <w:adjustRightInd w:val="0"/>
            </w:pPr>
            <w:r w:rsidRPr="006A2DB6">
              <w:rPr>
                <w:szCs w:val="24"/>
              </w:rPr>
              <w:t>max_absolute_compensation</w:t>
            </w:r>
          </w:p>
        </w:tc>
        <w:tc>
          <w:tcPr>
            <w:tcW w:w="1559" w:type="dxa"/>
            <w:tcBorders>
              <w:bottom w:val="single" w:sz="12" w:space="0" w:color="auto"/>
            </w:tcBorders>
          </w:tcPr>
          <w:p w14:paraId="6BC284B7" w14:textId="2E573D4A" w:rsidR="006A2DB6" w:rsidRPr="006A2DB6" w:rsidRDefault="006A2DB6" w:rsidP="006A2DB6">
            <w:pPr>
              <w:pStyle w:val="Tablebody"/>
              <w:autoSpaceDE w:val="0"/>
              <w:autoSpaceDN w:val="0"/>
              <w:adjustRightInd w:val="0"/>
            </w:pPr>
            <w:r w:rsidRPr="006A2DB6">
              <w:rPr>
                <w:szCs w:val="24"/>
              </w:rPr>
              <w:t>Floating point</w:t>
            </w:r>
          </w:p>
        </w:tc>
        <w:tc>
          <w:tcPr>
            <w:tcW w:w="1811" w:type="dxa"/>
            <w:tcBorders>
              <w:bottom w:val="single" w:sz="12" w:space="0" w:color="auto"/>
            </w:tcBorders>
          </w:tcPr>
          <w:p w14:paraId="206A6149" w14:textId="3C585531" w:rsidR="006A2DB6" w:rsidRPr="006A2DB6" w:rsidRDefault="006A2DB6" w:rsidP="006A2DB6">
            <w:pPr>
              <w:pStyle w:val="Tablebody"/>
              <w:autoSpaceDE w:val="0"/>
              <w:autoSpaceDN w:val="0"/>
              <w:adjustRightInd w:val="0"/>
            </w:pPr>
            <w:r w:rsidRPr="006A2DB6">
              <w:rPr>
                <w:szCs w:val="24"/>
              </w:rPr>
              <w:t>≥ 0,0</w:t>
            </w:r>
          </w:p>
        </w:tc>
        <w:tc>
          <w:tcPr>
            <w:tcW w:w="1163" w:type="dxa"/>
            <w:tcBorders>
              <w:bottom w:val="single" w:sz="12" w:space="0" w:color="auto"/>
            </w:tcBorders>
          </w:tcPr>
          <w:p w14:paraId="2C22EA4A" w14:textId="0FF357A1" w:rsidR="006A2DB6" w:rsidRPr="006A2DB6" w:rsidRDefault="006A2DB6" w:rsidP="006A2DB6">
            <w:pPr>
              <w:pStyle w:val="Tablebody"/>
              <w:autoSpaceDE w:val="0"/>
              <w:autoSpaceDN w:val="0"/>
              <w:adjustRightInd w:val="0"/>
            </w:pPr>
            <w:r w:rsidRPr="006A2DB6">
              <w:rPr>
                <w:szCs w:val="24"/>
              </w:rPr>
              <w:t>Optional</w:t>
            </w:r>
          </w:p>
        </w:tc>
        <w:tc>
          <w:tcPr>
            <w:tcW w:w="3288" w:type="dxa"/>
            <w:vMerge/>
            <w:tcBorders>
              <w:top w:val="single" w:sz="12" w:space="0" w:color="auto"/>
              <w:bottom w:val="single" w:sz="12" w:space="0" w:color="auto"/>
            </w:tcBorders>
          </w:tcPr>
          <w:p w14:paraId="5282D845"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542CDDB5" w14:textId="24C5B761" w:rsidR="006A2DB6" w:rsidRDefault="006A2DB6">
      <w:pPr>
        <w:pStyle w:val="BodyText"/>
        <w:autoSpaceDE w:val="0"/>
        <w:autoSpaceDN w:val="0"/>
        <w:adjustRightInd w:val="0"/>
        <w:rPr>
          <w:szCs w:val="24"/>
        </w:rPr>
      </w:pPr>
      <w:r>
        <w:rPr>
          <w:szCs w:val="24"/>
        </w:rPr>
        <w:t xml:space="preserve">The description of </w:t>
      </w:r>
      <w:r w:rsidRPr="005814C1">
        <w:rPr>
          <w:rStyle w:val="ISOCode"/>
        </w:rPr>
        <w:t>&lt;regular_segments/&gt;</w:t>
      </w:r>
      <w:r>
        <w:rPr>
          <w:szCs w:val="24"/>
        </w:rPr>
        <w:t xml:space="preserve"> requires parameters with specific semantics, as listed in </w:t>
      </w:r>
      <w:r w:rsidR="009C3FFA">
        <w:rPr>
          <w:rStyle w:val="citetbl"/>
          <w:szCs w:val="24"/>
        </w:rPr>
        <w:t>Table </w:t>
      </w:r>
      <w:r>
        <w:rPr>
          <w:rStyle w:val="citetbl"/>
          <w:szCs w:val="24"/>
        </w:rPr>
        <w:t>84</w:t>
      </w:r>
      <w:r>
        <w:rPr>
          <w:szCs w:val="24"/>
        </w:rPr>
        <w:t>:</w:t>
      </w:r>
    </w:p>
    <w:p w14:paraId="584251F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num_segments</w:t>
      </w:r>
      <w:r>
        <w:rPr>
          <w:szCs w:val="24"/>
        </w:rPr>
        <w:t>: Prescribed number of welded segments,</w:t>
      </w:r>
    </w:p>
    <w:p w14:paraId="034ED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Prescribed length of every segment,</w:t>
      </w:r>
    </w:p>
    <w:p w14:paraId="02CFD9C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Prescribed length of any inner spacing, a spacing between two segments,</w:t>
      </w:r>
    </w:p>
    <w:p w14:paraId="7AE382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first_spacing</w:t>
      </w:r>
      <w:r>
        <w:rPr>
          <w:szCs w:val="24"/>
        </w:rPr>
        <w:t>: Length of the spacing before the first segment, if any,</w:t>
      </w:r>
    </w:p>
    <w:p w14:paraId="050462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last_spacing</w:t>
      </w:r>
      <w:r>
        <w:rPr>
          <w:szCs w:val="24"/>
        </w:rPr>
        <w:t>: Length of the spacing after the last segment, if any,</w:t>
      </w:r>
    </w:p>
    <w:p w14:paraId="144119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keep</w:t>
      </w:r>
      <w:r>
        <w:rPr>
          <w:szCs w:val="24"/>
        </w:rPr>
        <w:t xml:space="preserve">: Strategy about how to cope with the case that all prescribed segments and spacings together differ from the total length of the </w:t>
      </w:r>
      <w:r w:rsidRPr="005814C1">
        <w:rPr>
          <w:rStyle w:val="ISOCode"/>
        </w:rPr>
        <w:t>&lt;loc_list/&gt;</w:t>
      </w:r>
      <w:r>
        <w:rPr>
          <w:szCs w:val="24"/>
        </w:rPr>
        <w:t xml:space="preserve"> polygon,</w:t>
      </w:r>
    </w:p>
    <w:p w14:paraId="208BD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max_percentage_of_compensation</w:t>
      </w:r>
      <w:r>
        <w:rPr>
          <w:szCs w:val="24"/>
        </w:rPr>
        <w:t xml:space="preserve">: The maximum allowable deviation, as a percentage, of the resulting size of length or spacing over its prescribed size. A warning has to be issued, if adjusted value deviates from prescribed value by more than </w:t>
      </w:r>
      <w:r w:rsidRPr="005814C1">
        <w:rPr>
          <w:rStyle w:val="ISOCode"/>
        </w:rPr>
        <w:t>max_percentage_of_compensation</w:t>
      </w:r>
      <w:r>
        <w:rPr>
          <w:szCs w:val="24"/>
        </w:rPr>
        <w:t>. Valid range is from 0,0 to 100,0 %.</w:t>
      </w:r>
    </w:p>
    <w:p w14:paraId="2F62A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max_absolute_compensation</w:t>
      </w:r>
      <w:r>
        <w:rPr>
          <w:szCs w:val="24"/>
        </w:rPr>
        <w:t xml:space="preserve">: The maximum allowed deviation, in length units, of the difference between the resulting size of length or spacing and its prescribed size. A warning has to be issued, if adjusted value deviates from prescribed value by more than </w:t>
      </w:r>
      <w:r w:rsidRPr="005814C1">
        <w:rPr>
          <w:rStyle w:val="ISOCode"/>
        </w:rPr>
        <w:t>max_absolute_compensation</w:t>
      </w:r>
      <w:r>
        <w:rPr>
          <w:szCs w:val="24"/>
        </w:rPr>
        <w:t>.</w:t>
      </w:r>
    </w:p>
    <w:p w14:paraId="7649248E" w14:textId="77777777" w:rsidR="006A2DB6" w:rsidRDefault="006A2DB6">
      <w:pPr>
        <w:pStyle w:val="BodyText"/>
        <w:autoSpaceDE w:val="0"/>
        <w:autoSpaceDN w:val="0"/>
        <w:adjustRightInd w:val="0"/>
        <w:rPr>
          <w:szCs w:val="24"/>
        </w:rPr>
      </w:pPr>
      <w:r>
        <w:rPr>
          <w:szCs w:val="24"/>
        </w:rPr>
        <w:t xml:space="preserve">Semantics of the different possible values of </w:t>
      </w:r>
      <w:r w:rsidRPr="005814C1">
        <w:rPr>
          <w:rStyle w:val="ISOCode"/>
        </w:rPr>
        <w:t>keep</w:t>
      </w:r>
      <w:r>
        <w:rPr>
          <w:szCs w:val="24"/>
        </w:rPr>
        <w:t xml:space="preserve"> parameter:</w:t>
      </w:r>
    </w:p>
    <w:p w14:paraId="6F0C5D6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spacing</w:t>
      </w:r>
      <w:r>
        <w:rPr>
          <w:szCs w:val="24"/>
        </w:rPr>
        <w:t>: Spacing between segments is kept. Length is adjusted,</w:t>
      </w:r>
    </w:p>
    <w:p w14:paraId="4869634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length</w:t>
      </w:r>
      <w:r>
        <w:rPr>
          <w:szCs w:val="24"/>
        </w:rPr>
        <w:t>: Segment lengths are kept. Spacing between segments is adjusted,</w:t>
      </w:r>
    </w:p>
    <w:p w14:paraId="0E12BA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5814C1">
        <w:rPr>
          <w:rStyle w:val="ISOCode"/>
        </w:rPr>
        <w:t>density</w:t>
      </w:r>
      <w:r>
        <w:rPr>
          <w:szCs w:val="24"/>
        </w:rPr>
        <w:t xml:space="preserve">: Effective density </w:t>
      </w:r>
      <w:r>
        <w:rPr>
          <w:i/>
          <w:szCs w:val="24"/>
        </w:rPr>
        <w:t>d</w:t>
      </w:r>
      <w:r>
        <w:rPr>
          <w:szCs w:val="24"/>
        </w:rPr>
        <w:t xml:space="preserve"> is kept. This implies that both, segment lengths and spacing absorb the change proportionally, but first_spacing and last_spacing remain unchanged.</w:t>
      </w:r>
    </w:p>
    <w:p w14:paraId="7F7704C4" w14:textId="77777777" w:rsidR="006A2DB6" w:rsidRDefault="006A2DB6">
      <w:pPr>
        <w:pStyle w:val="BodyText"/>
        <w:autoSpaceDE w:val="0"/>
        <w:autoSpaceDN w:val="0"/>
        <w:adjustRightInd w:val="0"/>
        <w:rPr>
          <w:szCs w:val="24"/>
        </w:rPr>
      </w:pPr>
      <w:r>
        <w:rPr>
          <w:szCs w:val="24"/>
        </w:rPr>
        <w:t>In all cases, the number of segments is kept unchanged.</w:t>
      </w:r>
    </w:p>
    <w:p w14:paraId="13FEC0D4" w14:textId="50739854"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Formula</w:t>
      </w:r>
      <w:ins w:id="985" w:author="LUEJE Claudia" w:date="2024-05-02T20:00:00Z">
        <w:r w:rsidR="002740C9">
          <w:rPr>
            <w:rFonts w:eastAsia="Times New Roman"/>
            <w:szCs w:val="24"/>
          </w:rPr>
          <w:t>e</w:t>
        </w:r>
      </w:ins>
      <w:del w:id="986" w:author="LUEJE Claudia" w:date="2024-05-02T20:00:00Z">
        <w:r w:rsidDel="002740C9">
          <w:rPr>
            <w:rFonts w:eastAsia="Times New Roman"/>
            <w:szCs w:val="24"/>
          </w:rPr>
          <w:delText>s</w:delText>
        </w:r>
      </w:del>
      <w:r>
        <w:rPr>
          <w:rFonts w:eastAsia="Times New Roman"/>
          <w:szCs w:val="24"/>
        </w:rPr>
        <w:t xml:space="preserve"> for adjusting the segment sizes according to the total </w:t>
      </w:r>
      <w:commentRangeStart w:id="987"/>
      <w:r>
        <w:rPr>
          <w:rFonts w:eastAsia="Times New Roman"/>
          <w:szCs w:val="24"/>
        </w:rPr>
        <w:t>length</w:t>
      </w:r>
      <w:commentRangeEnd w:id="987"/>
      <w:r w:rsidR="00092E10">
        <w:rPr>
          <w:rStyle w:val="CommentReference"/>
          <w:rFonts w:ascii="Calibri" w:eastAsia="Times New Roman" w:hAnsi="Calibri"/>
          <w:b w:val="0"/>
          <w:lang w:val="en-US" w:eastAsia="x-none"/>
        </w:rPr>
        <w:commentReference w:id="987"/>
      </w:r>
      <w:r>
        <w:rPr>
          <w:rFonts w:eastAsia="Times New Roman"/>
          <w:szCs w:val="24"/>
        </w:rPr>
        <w:t xml:space="preserve"> of the connection line</w:t>
      </w:r>
    </w:p>
    <w:p w14:paraId="2F382E9A" w14:textId="77777777" w:rsidR="006A2DB6" w:rsidRDefault="006A2DB6">
      <w:pPr>
        <w:pStyle w:val="BodyText"/>
        <w:autoSpaceDE w:val="0"/>
        <w:autoSpaceDN w:val="0"/>
        <w:adjustRightInd w:val="0"/>
        <w:rPr>
          <w:szCs w:val="24"/>
        </w:rPr>
      </w:pPr>
      <w:r>
        <w:rPr>
          <w:szCs w:val="24"/>
        </w:rPr>
        <w:t xml:space="preserve">The welded segments in a connection line are spread over the free area between the margins. The size of the free area is given by (further details are given in </w:t>
      </w:r>
      <w:r>
        <w:rPr>
          <w:rStyle w:val="citeapp"/>
          <w:szCs w:val="24"/>
        </w:rPr>
        <w:t>Annex A</w:t>
      </w:r>
      <w:r>
        <w:rPr>
          <w:szCs w:val="24"/>
        </w:rPr>
        <w:t>):</w:t>
      </w:r>
    </w:p>
    <w:p w14:paraId="19609C85" w14:textId="53CCC31D" w:rsidR="006A2DB6"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ns w:id="988" w:author="LUEJE Claudia" w:date="2024-05-02T20:05:00Z"/>
          <w:szCs w:val="24"/>
        </w:rPr>
      </w:pPr>
      <w:r w:rsidRPr="00092E10">
        <w:rPr>
          <w:position w:val="-12"/>
          <w:szCs w:val="24"/>
        </w:rPr>
        <w:object w:dxaOrig="2200" w:dyaOrig="340" w14:anchorId="6293432D">
          <v:shape id="_x0000_i1026" type="#_x0000_t75" style="width:110pt;height:17.25pt" o:ole="">
            <v:imagedata r:id="rId46" o:title=""/>
          </v:shape>
          <o:OLEObject Type="Embed" ProgID="Equation.DSMT4" ShapeID="_x0000_i1026" DrawAspect="Content" ObjectID="_1776249113" r:id="rId47"/>
        </w:object>
      </w:r>
      <w:del w:id="989" w:author="LUEJE Claudia" w:date="2024-05-02T20:08:00Z">
        <w:r w:rsidR="006A2DB6" w:rsidDel="00092E10">
          <w:rPr>
            <w:szCs w:val="24"/>
          </w:rPr>
          <w:tab/>
          <w:delText xml:space="preserve">where </w:delText>
        </w:r>
        <w:r w:rsidR="00D25ED8" w:rsidRPr="00636825" w:rsidDel="00092E10">
          <w:rPr>
            <w:position w:val="-48"/>
            <w:szCs w:val="24"/>
          </w:rPr>
          <w:object w:dxaOrig="3500" w:dyaOrig="1080" w14:anchorId="468502F8">
            <v:shape id="_x0000_i1027" type="#_x0000_t75" style="width:175.35pt;height:53.9pt" o:ole="">
              <v:imagedata r:id="rId48" o:title=""/>
            </v:shape>
            <o:OLEObject Type="Embed" ProgID="Equation.DSMT4" ShapeID="_x0000_i1027" DrawAspect="Content" ObjectID="_1776249114" r:id="rId49"/>
          </w:object>
        </w:r>
      </w:del>
    </w:p>
    <w:p w14:paraId="5C01FED1" w14:textId="77777777" w:rsidR="00092E10" w:rsidRDefault="00092E10" w:rsidP="006713A7">
      <w:pPr>
        <w:pStyle w:val="BodyText"/>
        <w:rPr>
          <w:ins w:id="990" w:author="LUEJE Claudia" w:date="2024-05-02T20:05:00Z"/>
        </w:rPr>
      </w:pPr>
      <w:ins w:id="991" w:author="LUEJE Claudia" w:date="2024-05-02T20:05:00Z">
        <w:r>
          <w:t>where</w:t>
        </w:r>
      </w:ins>
    </w:p>
    <w:tbl>
      <w:tblPr>
        <w:tblW w:w="9753" w:type="dxa"/>
        <w:tblLayout w:type="fixed"/>
        <w:tblCellMar>
          <w:left w:w="0" w:type="dxa"/>
          <w:right w:w="0" w:type="dxa"/>
        </w:tblCellMar>
        <w:tblLook w:val="04A0" w:firstRow="1" w:lastRow="0" w:firstColumn="1" w:lastColumn="0" w:noHBand="0" w:noVBand="1"/>
        <w:tblPrChange w:id="992" w:author="LUEJE Claudia" w:date="2024-05-02T20:05:00Z">
          <w:tblPr>
            <w:tblW w:w="0" w:type="auto"/>
            <w:tblLayout w:type="fixed"/>
            <w:tblCellMar>
              <w:left w:w="0" w:type="dxa"/>
              <w:right w:w="0" w:type="dxa"/>
            </w:tblCellMar>
            <w:tblLook w:val="04A0" w:firstRow="1" w:lastRow="0" w:firstColumn="1" w:lastColumn="0" w:noHBand="0" w:noVBand="1"/>
          </w:tblPr>
        </w:tblPrChange>
      </w:tblPr>
      <w:tblGrid>
        <w:gridCol w:w="397"/>
        <w:gridCol w:w="879"/>
        <w:gridCol w:w="8477"/>
        <w:tblGridChange w:id="993">
          <w:tblGrid>
            <w:gridCol w:w="397"/>
            <w:gridCol w:w="397"/>
            <w:gridCol w:w="8959"/>
          </w:tblGrid>
        </w:tblGridChange>
      </w:tblGrid>
      <w:tr w:rsidR="00092E10" w14:paraId="2FBF89F1" w14:textId="77777777" w:rsidTr="00092E10">
        <w:trPr>
          <w:ins w:id="994" w:author="LUEJE Claudia" w:date="2024-05-02T20:05:00Z"/>
        </w:trPr>
        <w:tc>
          <w:tcPr>
            <w:tcW w:w="397" w:type="dxa"/>
            <w:shd w:val="clear" w:color="auto" w:fill="auto"/>
            <w:tcPrChange w:id="995" w:author="LUEJE Claudia" w:date="2024-05-02T20:05:00Z">
              <w:tcPr>
                <w:tcW w:w="397" w:type="dxa"/>
                <w:shd w:val="clear" w:color="auto" w:fill="auto"/>
              </w:tcPr>
            </w:tcPrChange>
          </w:tcPr>
          <w:p w14:paraId="53997FA0" w14:textId="77777777" w:rsidR="00092E10" w:rsidRDefault="00092E10" w:rsidP="003025D9">
            <w:pPr>
              <w:pStyle w:val="BodyText"/>
              <w:rPr>
                <w:ins w:id="996" w:author="LUEJE Claudia" w:date="2024-05-02T20:05:00Z"/>
              </w:rPr>
            </w:pPr>
            <w:ins w:id="997" w:author="LUEJE Claudia" w:date="2024-05-02T20:05:00Z">
              <w:r>
                <w:t> </w:t>
              </w:r>
            </w:ins>
          </w:p>
        </w:tc>
        <w:tc>
          <w:tcPr>
            <w:tcW w:w="879" w:type="dxa"/>
            <w:shd w:val="clear" w:color="auto" w:fill="auto"/>
            <w:tcPrChange w:id="998" w:author="LUEJE Claudia" w:date="2024-05-02T20:05:00Z">
              <w:tcPr>
                <w:tcW w:w="397" w:type="dxa"/>
                <w:shd w:val="clear" w:color="auto" w:fill="auto"/>
              </w:tcPr>
            </w:tcPrChange>
          </w:tcPr>
          <w:p w14:paraId="42C205F3" w14:textId="5D3FC148" w:rsidR="00092E10" w:rsidRDefault="00092E10" w:rsidP="003025D9">
            <w:pPr>
              <w:pStyle w:val="BodyText"/>
              <w:rPr>
                <w:ins w:id="999" w:author="LUEJE Claudia" w:date="2024-05-02T20:05:00Z"/>
              </w:rPr>
            </w:pPr>
            <w:ins w:id="1000" w:author="LUEJE Claudia" w:date="2024-05-02T20:05:00Z">
              <w:r w:rsidRPr="00092E10">
                <w:rPr>
                  <w:i/>
                  <w:rPrChange w:id="1001" w:author="LUEJE Claudia" w:date="2024-05-02T20:06:00Z">
                    <w:rPr/>
                  </w:rPrChange>
                </w:rPr>
                <w:t>L</w:t>
              </w:r>
              <w:r w:rsidRPr="00092E10">
                <w:rPr>
                  <w:vertAlign w:val="subscript"/>
                  <w:rPrChange w:id="1002" w:author="LUEJE Claudia" w:date="2024-05-02T20:06:00Z">
                    <w:rPr/>
                  </w:rPrChange>
                </w:rPr>
                <w:t>to</w:t>
              </w:r>
            </w:ins>
            <w:ins w:id="1003" w:author="LUEJE Claudia" w:date="2024-05-02T20:06:00Z">
              <w:r w:rsidRPr="00092E10">
                <w:rPr>
                  <w:vertAlign w:val="subscript"/>
                  <w:rPrChange w:id="1004" w:author="LUEJE Claudia" w:date="2024-05-02T20:06:00Z">
                    <w:rPr/>
                  </w:rPrChange>
                </w:rPr>
                <w:t>tal</w:t>
              </w:r>
            </w:ins>
          </w:p>
        </w:tc>
        <w:tc>
          <w:tcPr>
            <w:tcW w:w="8477" w:type="dxa"/>
            <w:shd w:val="clear" w:color="auto" w:fill="auto"/>
            <w:tcPrChange w:id="1005" w:author="LUEJE Claudia" w:date="2024-05-02T20:05:00Z">
              <w:tcPr>
                <w:tcW w:w="8959" w:type="dxa"/>
                <w:shd w:val="clear" w:color="auto" w:fill="auto"/>
              </w:tcPr>
            </w:tcPrChange>
          </w:tcPr>
          <w:p w14:paraId="286B198A" w14:textId="100C3E1E" w:rsidR="00092E10" w:rsidRDefault="00092E10" w:rsidP="003025D9">
            <w:pPr>
              <w:pStyle w:val="BodyText"/>
              <w:rPr>
                <w:ins w:id="1006" w:author="LUEJE Claudia" w:date="2024-05-02T20:05:00Z"/>
              </w:rPr>
            </w:pPr>
            <w:ins w:id="1007" w:author="LUEJE Claudia" w:date="2024-05-02T20:07:00Z">
              <w:r>
                <w:t>i</w:t>
              </w:r>
            </w:ins>
            <w:ins w:id="1008" w:author="LUEJE Claudia" w:date="2024-05-02T20:06:00Z">
              <w:r>
                <w:t>s the total length of the polyline;</w:t>
              </w:r>
            </w:ins>
          </w:p>
        </w:tc>
      </w:tr>
      <w:tr w:rsidR="00092E10" w14:paraId="13F5F543" w14:textId="77777777" w:rsidTr="00092E10">
        <w:trPr>
          <w:ins w:id="1009" w:author="LUEJE Claudia" w:date="2024-05-02T20:05:00Z"/>
        </w:trPr>
        <w:tc>
          <w:tcPr>
            <w:tcW w:w="397" w:type="dxa"/>
            <w:shd w:val="clear" w:color="auto" w:fill="auto"/>
            <w:tcPrChange w:id="1010" w:author="LUEJE Claudia" w:date="2024-05-02T20:05:00Z">
              <w:tcPr>
                <w:tcW w:w="397" w:type="dxa"/>
                <w:shd w:val="clear" w:color="auto" w:fill="auto"/>
              </w:tcPr>
            </w:tcPrChange>
          </w:tcPr>
          <w:p w14:paraId="621BAEFA" w14:textId="77777777" w:rsidR="00092E10" w:rsidRDefault="00092E10" w:rsidP="003025D9">
            <w:pPr>
              <w:pStyle w:val="BodyText"/>
              <w:rPr>
                <w:ins w:id="1011" w:author="LUEJE Claudia" w:date="2024-05-02T20:05:00Z"/>
              </w:rPr>
            </w:pPr>
            <w:ins w:id="1012" w:author="LUEJE Claudia" w:date="2024-05-02T20:05:00Z">
              <w:r>
                <w:t> </w:t>
              </w:r>
            </w:ins>
          </w:p>
        </w:tc>
        <w:tc>
          <w:tcPr>
            <w:tcW w:w="879" w:type="dxa"/>
            <w:shd w:val="clear" w:color="auto" w:fill="auto"/>
            <w:tcPrChange w:id="1013" w:author="LUEJE Claudia" w:date="2024-05-02T20:05:00Z">
              <w:tcPr>
                <w:tcW w:w="397" w:type="dxa"/>
                <w:shd w:val="clear" w:color="auto" w:fill="auto"/>
              </w:tcPr>
            </w:tcPrChange>
          </w:tcPr>
          <w:p w14:paraId="5B149126" w14:textId="0F084985" w:rsidR="00092E10" w:rsidRDefault="00092E10" w:rsidP="003025D9">
            <w:pPr>
              <w:pStyle w:val="BodyText"/>
              <w:rPr>
                <w:ins w:id="1014" w:author="LUEJE Claudia" w:date="2024-05-02T20:05:00Z"/>
              </w:rPr>
            </w:pPr>
            <w:ins w:id="1015" w:author="LUEJE Claudia" w:date="2024-05-02T20:07:00Z">
              <w:r w:rsidRPr="00092E10">
                <w:rPr>
                  <w:i/>
                  <w:rPrChange w:id="1016" w:author="LUEJE Claudia" w:date="2024-05-02T20:07:00Z">
                    <w:rPr/>
                  </w:rPrChange>
                </w:rPr>
                <w:t>m</w:t>
              </w:r>
            </w:ins>
            <w:ins w:id="1017" w:author="LUEJE Claudia" w:date="2024-05-02T20:06:00Z">
              <w:r w:rsidRPr="00092E10">
                <w:rPr>
                  <w:vertAlign w:val="subscript"/>
                  <w:rPrChange w:id="1018" w:author="LUEJE Claudia" w:date="2024-05-02T20:07:00Z">
                    <w:rPr/>
                  </w:rPrChange>
                </w:rPr>
                <w:t>first</w:t>
              </w:r>
            </w:ins>
          </w:p>
        </w:tc>
        <w:tc>
          <w:tcPr>
            <w:tcW w:w="8477" w:type="dxa"/>
            <w:shd w:val="clear" w:color="auto" w:fill="auto"/>
            <w:tcPrChange w:id="1019" w:author="LUEJE Claudia" w:date="2024-05-02T20:05:00Z">
              <w:tcPr>
                <w:tcW w:w="8959" w:type="dxa"/>
                <w:shd w:val="clear" w:color="auto" w:fill="auto"/>
              </w:tcPr>
            </w:tcPrChange>
          </w:tcPr>
          <w:p w14:paraId="3F1140F6" w14:textId="6209B07B" w:rsidR="00092E10" w:rsidRDefault="00092E10" w:rsidP="003025D9">
            <w:pPr>
              <w:pStyle w:val="BodyText"/>
              <w:rPr>
                <w:ins w:id="1020" w:author="LUEJE Claudia" w:date="2024-05-02T20:05:00Z"/>
              </w:rPr>
            </w:pPr>
            <w:ins w:id="1021" w:author="LUEJE Claudia" w:date="2024-05-02T20:07:00Z">
              <w:r>
                <w:t>i</w:t>
              </w:r>
            </w:ins>
            <w:ins w:id="1022" w:author="LUEJE Claudia" w:date="2024-05-02T20:06:00Z">
              <w:r>
                <w:t>s first_spacing;</w:t>
              </w:r>
            </w:ins>
          </w:p>
        </w:tc>
      </w:tr>
      <w:tr w:rsidR="00092E10" w14:paraId="2F639460" w14:textId="77777777" w:rsidTr="00092E10">
        <w:trPr>
          <w:ins w:id="1023" w:author="LUEJE Claudia" w:date="2024-05-02T20:05:00Z"/>
        </w:trPr>
        <w:tc>
          <w:tcPr>
            <w:tcW w:w="397" w:type="dxa"/>
            <w:shd w:val="clear" w:color="auto" w:fill="auto"/>
            <w:tcPrChange w:id="1024" w:author="LUEJE Claudia" w:date="2024-05-02T20:05:00Z">
              <w:tcPr>
                <w:tcW w:w="397" w:type="dxa"/>
                <w:shd w:val="clear" w:color="auto" w:fill="auto"/>
              </w:tcPr>
            </w:tcPrChange>
          </w:tcPr>
          <w:p w14:paraId="5DCEC149" w14:textId="77777777" w:rsidR="00092E10" w:rsidRDefault="00092E10" w:rsidP="003025D9">
            <w:pPr>
              <w:pStyle w:val="BodyText"/>
              <w:rPr>
                <w:ins w:id="1025" w:author="LUEJE Claudia" w:date="2024-05-02T20:05:00Z"/>
              </w:rPr>
            </w:pPr>
            <w:ins w:id="1026" w:author="LUEJE Claudia" w:date="2024-05-02T20:05:00Z">
              <w:r>
                <w:t> </w:t>
              </w:r>
            </w:ins>
          </w:p>
        </w:tc>
        <w:tc>
          <w:tcPr>
            <w:tcW w:w="879" w:type="dxa"/>
            <w:shd w:val="clear" w:color="auto" w:fill="auto"/>
            <w:tcPrChange w:id="1027" w:author="LUEJE Claudia" w:date="2024-05-02T20:05:00Z">
              <w:tcPr>
                <w:tcW w:w="397" w:type="dxa"/>
                <w:shd w:val="clear" w:color="auto" w:fill="auto"/>
              </w:tcPr>
            </w:tcPrChange>
          </w:tcPr>
          <w:p w14:paraId="5FDA0554" w14:textId="2E080433" w:rsidR="00092E10" w:rsidRDefault="00092E10" w:rsidP="003025D9">
            <w:pPr>
              <w:pStyle w:val="BodyText"/>
              <w:rPr>
                <w:ins w:id="1028" w:author="LUEJE Claudia" w:date="2024-05-02T20:05:00Z"/>
              </w:rPr>
            </w:pPr>
            <w:ins w:id="1029" w:author="LUEJE Claudia" w:date="2024-05-02T20:06:00Z">
              <w:r w:rsidRPr="00092E10">
                <w:rPr>
                  <w:i/>
                  <w:rPrChange w:id="1030" w:author="LUEJE Claudia" w:date="2024-05-02T20:07:00Z">
                    <w:rPr/>
                  </w:rPrChange>
                </w:rPr>
                <w:t>m</w:t>
              </w:r>
              <w:r w:rsidRPr="00092E10">
                <w:rPr>
                  <w:vertAlign w:val="subscript"/>
                  <w:rPrChange w:id="1031" w:author="LUEJE Claudia" w:date="2024-05-02T20:07:00Z">
                    <w:rPr/>
                  </w:rPrChange>
                </w:rPr>
                <w:t>last</w:t>
              </w:r>
            </w:ins>
          </w:p>
        </w:tc>
        <w:tc>
          <w:tcPr>
            <w:tcW w:w="8477" w:type="dxa"/>
            <w:shd w:val="clear" w:color="auto" w:fill="auto"/>
            <w:tcPrChange w:id="1032" w:author="LUEJE Claudia" w:date="2024-05-02T20:05:00Z">
              <w:tcPr>
                <w:tcW w:w="8959" w:type="dxa"/>
                <w:shd w:val="clear" w:color="auto" w:fill="auto"/>
              </w:tcPr>
            </w:tcPrChange>
          </w:tcPr>
          <w:p w14:paraId="4A0B525D" w14:textId="0D907DA3" w:rsidR="00092E10" w:rsidRDefault="00092E10" w:rsidP="003025D9">
            <w:pPr>
              <w:pStyle w:val="BodyText"/>
              <w:rPr>
                <w:ins w:id="1033" w:author="LUEJE Claudia" w:date="2024-05-02T20:05:00Z"/>
              </w:rPr>
            </w:pPr>
            <w:ins w:id="1034" w:author="LUEJE Claudia" w:date="2024-05-02T20:07:00Z">
              <w:r>
                <w:t>i</w:t>
              </w:r>
            </w:ins>
            <w:ins w:id="1035" w:author="LUEJE Claudia" w:date="2024-05-02T20:06:00Z">
              <w:r>
                <w:t>s last_spacing.</w:t>
              </w:r>
            </w:ins>
          </w:p>
        </w:tc>
      </w:tr>
    </w:tbl>
    <w:p w14:paraId="149FA9DB" w14:textId="77777777" w:rsidR="00092E10" w:rsidRDefault="00092E10">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2A61543D" w14:textId="77777777" w:rsidR="006A2DB6" w:rsidRDefault="006A2DB6">
      <w:pPr>
        <w:pStyle w:val="BodyText"/>
        <w:autoSpaceDE w:val="0"/>
        <w:autoSpaceDN w:val="0"/>
        <w:adjustRightInd w:val="0"/>
        <w:rPr>
          <w:szCs w:val="24"/>
        </w:rPr>
      </w:pPr>
      <w:r>
        <w:rPr>
          <w:szCs w:val="24"/>
        </w:rPr>
        <w:t xml:space="preserve">The number of segments </w:t>
      </w:r>
      <w:r>
        <w:rPr>
          <w:i/>
          <w:szCs w:val="24"/>
        </w:rPr>
        <w:t>n</w:t>
      </w:r>
      <w:r>
        <w:rPr>
          <w:szCs w:val="24"/>
        </w:rPr>
        <w:t xml:space="preserve"> is given by attribute </w:t>
      </w:r>
      <w:r w:rsidRPr="005814C1">
        <w:rPr>
          <w:rStyle w:val="ISOCode"/>
        </w:rPr>
        <w:t>num_segments</w:t>
      </w:r>
      <w:r>
        <w:rPr>
          <w:szCs w:val="24"/>
        </w:rPr>
        <w:t>.</w:t>
      </w:r>
    </w:p>
    <w:p w14:paraId="72E96B4B" w14:textId="70F3ABC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36" w:author="LUEJE Claudia" w:date="2024-05-02T20:08:00Z">
        <w:r w:rsidR="00092E10">
          <w:rPr>
            <w:szCs w:val="24"/>
          </w:rPr>
          <w:t>OTE</w:t>
        </w:r>
      </w:ins>
      <w:del w:id="1037" w:author="LUEJE Claudia" w:date="2024-05-02T20:08:00Z">
        <w:r w:rsidDel="00092E10">
          <w:rPr>
            <w:szCs w:val="24"/>
          </w:rPr>
          <w:delText>ote</w:delText>
        </w:r>
      </w:del>
      <w:r>
        <w:rPr>
          <w:szCs w:val="24"/>
        </w:rPr>
        <w:t>:</w:t>
      </w:r>
      <w:r>
        <w:rPr>
          <w:szCs w:val="24"/>
        </w:rPr>
        <w:tab/>
        <w:t xml:space="preserve">The number of spacings is always </w:t>
      </w:r>
      <w:r>
        <w:rPr>
          <w:i/>
          <w:szCs w:val="24"/>
        </w:rPr>
        <w:t>n-1</w:t>
      </w:r>
      <w:r>
        <w:rPr>
          <w:szCs w:val="24"/>
        </w:rPr>
        <w:t>.</w:t>
      </w:r>
    </w:p>
    <w:p w14:paraId="7FC612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length</w:t>
      </w:r>
      <w:r>
        <w:rPr>
          <w:szCs w:val="24"/>
        </w:rPr>
        <w:t>”, the adjusted spacing is calculated with this formula:</w:t>
      </w:r>
    </w:p>
    <w:p w14:paraId="6CCE4A13"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920" w:dyaOrig="580" w14:anchorId="77CFB3F7">
          <v:shape id="_x0000_i1028" type="#_x0000_t75" style="width:45.05pt;height:27.4pt" o:ole="">
            <v:imagedata r:id="rId50" o:title=""/>
          </v:shape>
          <o:OLEObject Type="Embed" ProgID="Equation.DSMT4" ShapeID="_x0000_i1028" DrawAspect="Content" ObjectID="_1776249115" r:id="rId51"/>
        </w:object>
      </w:r>
    </w:p>
    <w:p w14:paraId="40FCB81C" w14:textId="77777777" w:rsidR="006A2DB6" w:rsidRDefault="006A2DB6" w:rsidP="00932AD6">
      <w:pPr>
        <w:pStyle w:val="ListContinue1"/>
      </w:pPr>
      <w:r w:rsidRPr="00932AD6">
        <w:t>—</w:t>
      </w:r>
      <w:r w:rsidRPr="00932AD6">
        <w:tab/>
        <w:t>When keep = “</w:t>
      </w:r>
      <w:r w:rsidRPr="00932AD6">
        <w:rPr>
          <w:rStyle w:val="ISOCode"/>
        </w:rPr>
        <w:t>spacing</w:t>
      </w:r>
      <w:r w:rsidRPr="00932AD6">
        <w:rPr>
          <w:rFonts w:cs="Courier New"/>
        </w:rPr>
        <w:t>”, the adjusted length i</w:t>
      </w:r>
      <w:r w:rsidRPr="00932AD6">
        <w:t>s calculated with this formula:</w:t>
      </w:r>
    </w:p>
    <w:p w14:paraId="3A2FD1BB"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420" w:dyaOrig="600" w14:anchorId="7637FCB2">
          <v:shape id="_x0000_i1029" type="#_x0000_t75" style="width:68.9pt;height:30.05pt" o:ole="">
            <v:imagedata r:id="rId52" o:title=""/>
          </v:shape>
          <o:OLEObject Type="Embed" ProgID="Equation.DSMT4" ShapeID="_x0000_i1029" DrawAspect="Content" ObjectID="_1776249116" r:id="rId53"/>
        </w:object>
      </w:r>
    </w:p>
    <w:p w14:paraId="578DB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When keep = “</w:t>
      </w:r>
      <w:r w:rsidRPr="005814C1">
        <w:rPr>
          <w:rStyle w:val="ISOCode"/>
        </w:rPr>
        <w:t>density</w:t>
      </w:r>
      <w:r>
        <w:rPr>
          <w:szCs w:val="24"/>
        </w:rPr>
        <w:t>”, the adjusted length and adjusted spacing are given by these formulae:</w:t>
      </w:r>
    </w:p>
    <w:p w14:paraId="72E4DCE8"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580" w14:anchorId="5CE61D24">
          <v:shape id="_x0000_i1030" type="#_x0000_t75" style="width:57.4pt;height:27.4pt" o:ole="">
            <v:imagedata r:id="rId54" o:title=""/>
          </v:shape>
          <o:OLEObject Type="Embed" ProgID="Equation.DSMT4" ShapeID="_x0000_i1030" DrawAspect="Content" ObjectID="_1776249117" r:id="rId55"/>
        </w:object>
      </w:r>
    </w:p>
    <w:p w14:paraId="50FB962F" w14:textId="77777777" w:rsidR="006A2DB6" w:rsidRDefault="006A2DB6">
      <w:pPr>
        <w:pStyle w:val="BodyTextindent1"/>
        <w:autoSpaceDE w:val="0"/>
        <w:autoSpaceDN w:val="0"/>
        <w:adjustRightInd w:val="0"/>
        <w:rPr>
          <w:szCs w:val="24"/>
        </w:rPr>
      </w:pPr>
      <w:r>
        <w:rPr>
          <w:szCs w:val="24"/>
        </w:rPr>
        <w:t>and</w:t>
      </w:r>
    </w:p>
    <w:p w14:paraId="5EBD641C" w14:textId="77777777" w:rsidR="006A2DB6" w:rsidRDefault="006A2DB6">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36825">
        <w:rPr>
          <w:szCs w:val="24"/>
        </w:rPr>
        <w:object w:dxaOrig="1160" w:dyaOrig="600" w14:anchorId="02F8DE40">
          <v:shape id="_x0000_i1031" type="#_x0000_t75" style="width:57.4pt;height:30.05pt" o:ole="">
            <v:imagedata r:id="rId56" o:title=""/>
          </v:shape>
          <o:OLEObject Type="Embed" ProgID="Equation.DSMT4" ShapeID="_x0000_i1031" DrawAspect="Content" ObjectID="_1776249118" r:id="rId57"/>
        </w:object>
      </w:r>
    </w:p>
    <w:p w14:paraId="4D8A96DA" w14:textId="5B1A7D31" w:rsidR="006A2DB6" w:rsidRDefault="006A2DB6" w:rsidP="003E48EC">
      <w:pPr>
        <w:pStyle w:val="BodyTextindent1"/>
        <w:autoSpaceDE w:val="0"/>
        <w:autoSpaceDN w:val="0"/>
        <w:adjustRightInd w:val="0"/>
        <w:rPr>
          <w:szCs w:val="24"/>
        </w:rPr>
      </w:pPr>
      <w:r>
        <w:rPr>
          <w:szCs w:val="24"/>
        </w:rPr>
        <w:t>where</w:t>
      </w:r>
      <w:r w:rsidR="003E48EC">
        <w:rPr>
          <w:szCs w:val="24"/>
        </w:rPr>
        <w:t xml:space="preserve"> </w:t>
      </w:r>
      <w:ins w:id="1038" w:author="LUEJE Claudia" w:date="2024-05-02T20:09:00Z">
        <w:r w:rsidR="00092E10">
          <w:rPr>
            <w:i/>
            <w:szCs w:val="24"/>
          </w:rPr>
          <w:t>d</w:t>
        </w:r>
      </w:ins>
      <w:del w:id="1039" w:author="LUEJE Claudia" w:date="2024-05-02T20:09:00Z">
        <w:r w:rsidR="003E48EC" w:rsidRPr="003E48EC" w:rsidDel="00092E10">
          <w:rPr>
            <w:i/>
            <w:szCs w:val="24"/>
          </w:rPr>
          <w:delText>d</w:delText>
        </w:r>
        <w:r w:rsidR="003E48EC" w:rsidRPr="00092E10" w:rsidDel="00092E10">
          <w:rPr>
            <w:szCs w:val="24"/>
            <w:rPrChange w:id="1040" w:author="LUEJE Claudia" w:date="2024-05-02T20:09:00Z">
              <w:rPr>
                <w:i/>
                <w:szCs w:val="24"/>
              </w:rPr>
            </w:rPrChange>
          </w:rPr>
          <w:delText>:</w:delText>
        </w:r>
      </w:del>
      <w:r w:rsidR="003E48EC" w:rsidRPr="00092E10">
        <w:rPr>
          <w:szCs w:val="24"/>
          <w:rPrChange w:id="1041" w:author="LUEJE Claudia" w:date="2024-05-02T20:09:00Z">
            <w:rPr>
              <w:i/>
              <w:szCs w:val="24"/>
            </w:rPr>
          </w:rPrChange>
        </w:rPr>
        <w:t xml:space="preserve"> </w:t>
      </w:r>
      <w:ins w:id="1042" w:author="LUEJE Claudia" w:date="2024-05-02T20:09:00Z">
        <w:r w:rsidR="00092E10" w:rsidRPr="00092E10">
          <w:rPr>
            <w:szCs w:val="24"/>
            <w:rPrChange w:id="1043" w:author="LUEJE Claudia" w:date="2024-05-02T20:09:00Z">
              <w:rPr>
                <w:i/>
                <w:szCs w:val="24"/>
              </w:rPr>
            </w:rPrChange>
          </w:rPr>
          <w:t xml:space="preserve">is </w:t>
        </w:r>
      </w:ins>
      <w:r w:rsidR="003E48EC" w:rsidRPr="00092E10">
        <w:rPr>
          <w:szCs w:val="24"/>
          <w:rPrChange w:id="1044" w:author="LUEJE Claudia" w:date="2024-05-02T20:09:00Z">
            <w:rPr>
              <w:i/>
              <w:szCs w:val="24"/>
            </w:rPr>
          </w:rPrChange>
        </w:rPr>
        <w:t>prescribed density</w:t>
      </w:r>
      <w:r w:rsidR="003E48EC" w:rsidRPr="00092E10">
        <w:rPr>
          <w:szCs w:val="24"/>
        </w:rPr>
        <w:t>,</w:t>
      </w:r>
      <w:r w:rsidR="003E48EC">
        <w:rPr>
          <w:szCs w:val="24"/>
        </w:rPr>
        <w:t xml:space="preserve"> </w:t>
      </w:r>
      <w:r>
        <w:rPr>
          <w:szCs w:val="24"/>
        </w:rPr>
        <w:t xml:space="preserve">calculated by </w:t>
      </w:r>
      <w:r w:rsidRPr="00636825">
        <w:rPr>
          <w:position w:val="-22"/>
          <w:szCs w:val="24"/>
        </w:rPr>
        <w:object w:dxaOrig="800" w:dyaOrig="580" w14:anchorId="740E46CD">
          <v:shape id="_x0000_i1032" type="#_x0000_t75" style="width:40.2pt;height:27.4pt" o:ole="">
            <v:imagedata r:id="rId58" o:title=""/>
          </v:shape>
          <o:OLEObject Type="Embed" ProgID="Equation.DSMT4" ShapeID="_x0000_i1032" DrawAspect="Content" ObjectID="_1776249119" r:id="rId59"/>
        </w:object>
      </w:r>
      <w:r>
        <w:rPr>
          <w:szCs w:val="24"/>
        </w:rPr>
        <w:t>.</w:t>
      </w:r>
    </w:p>
    <w:p w14:paraId="58C9FD6A" w14:textId="402DB02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45" w:author="LUEJE Claudia" w:date="2024-05-02T20:10:00Z">
        <w:r w:rsidR="00092E10">
          <w:rPr>
            <w:szCs w:val="24"/>
          </w:rPr>
          <w:t>XAMPLE</w:t>
        </w:r>
      </w:ins>
      <w:del w:id="1046" w:author="LUEJE Claudia" w:date="2024-05-02T20:10:00Z">
        <w:r w:rsidDel="00092E10">
          <w:rPr>
            <w:szCs w:val="24"/>
          </w:rPr>
          <w:delText>xample</w:delText>
        </w:r>
      </w:del>
      <w:r>
        <w:rPr>
          <w:szCs w:val="24"/>
        </w:rPr>
        <w:t xml:space="preserve"> 1</w:t>
      </w:r>
      <w:r w:rsidR="00690423">
        <w:rPr>
          <w:szCs w:val="24"/>
        </w:rPr>
        <w:tab/>
      </w:r>
      <w:r w:rsidRPr="005814C1">
        <w:rPr>
          <w:rStyle w:val="ISOCode"/>
        </w:rPr>
        <w:t>&lt;corner_weld/&gt;</w:t>
      </w:r>
      <w:r>
        <w:rPr>
          <w:szCs w:val="24"/>
        </w:rPr>
        <w:t xml:space="preserve"> with </w:t>
      </w:r>
      <w:r w:rsidRPr="005814C1">
        <w:rPr>
          <w:rStyle w:val="ISOCode"/>
        </w:rPr>
        <w:t>&lt;regular_segments/&gt;</w:t>
      </w:r>
      <w:r>
        <w:rPr>
          <w:szCs w:val="24"/>
        </w:rPr>
        <w:t xml:space="preserve"> and “Required” attributes only (see </w:t>
      </w:r>
      <w:r w:rsidR="00937697">
        <w:rPr>
          <w:rStyle w:val="citefig"/>
          <w:szCs w:val="24"/>
        </w:rPr>
        <w:t>Figure </w:t>
      </w:r>
      <w:r>
        <w:rPr>
          <w:rStyle w:val="citefig"/>
          <w:szCs w:val="24"/>
        </w:rPr>
        <w:t>45</w:t>
      </w:r>
      <w:r>
        <w:rPr>
          <w:szCs w:val="24"/>
        </w:rPr>
        <w:t>).</w:t>
      </w:r>
    </w:p>
    <w:p w14:paraId="580BABA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8329_ed1fig45.EPS</w:t>
      </w:r>
    </w:p>
    <w:p w14:paraId="52C48E2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A9D588B" w14:textId="77777777" w:rsidTr="0041106B">
        <w:tc>
          <w:tcPr>
            <w:tcW w:w="397" w:type="dxa"/>
          </w:tcPr>
          <w:p w14:paraId="30FA4F5F" w14:textId="5CC560D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DC3C65B" w14:textId="6F363ED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17.</w:t>
            </w:r>
          </w:p>
        </w:tc>
      </w:tr>
    </w:tbl>
    <w:p w14:paraId="48AD0111" w14:textId="3075E810" w:rsidR="006A2DB6" w:rsidRPr="00937697" w:rsidRDefault="00937697">
      <w:pPr>
        <w:pStyle w:val="Figuretitle0"/>
        <w:autoSpaceDE w:val="0"/>
        <w:autoSpaceDN w:val="0"/>
        <w:adjustRightInd w:val="0"/>
        <w:outlineLvl w:val="0"/>
        <w:rPr>
          <w:szCs w:val="24"/>
        </w:rPr>
      </w:pPr>
      <w:r>
        <w:rPr>
          <w:szCs w:val="24"/>
        </w:rPr>
        <w:t>Figure </w:t>
      </w:r>
      <w:r w:rsidR="006A2DB6">
        <w:rPr>
          <w:szCs w:val="24"/>
        </w:rPr>
        <w:t xml:space="preserve">45 — </w:t>
      </w:r>
      <w:r w:rsidR="006A2DB6" w:rsidRPr="005814C1">
        <w:rPr>
          <w:rStyle w:val="ISOCode"/>
        </w:rPr>
        <w:t>&lt;corner_weld/&gt;</w:t>
      </w:r>
      <w:r w:rsidR="006A2DB6" w:rsidRPr="00937697">
        <w:rPr>
          <w:szCs w:val="24"/>
        </w:rPr>
        <w:t xml:space="preserve"> with </w:t>
      </w:r>
      <w:r w:rsidR="006A2DB6" w:rsidRPr="005814C1">
        <w:rPr>
          <w:rStyle w:val="ISOCode"/>
        </w:rPr>
        <w:t>&lt;regular_segments/&gt;</w:t>
      </w:r>
      <w:r w:rsidR="006A2DB6" w:rsidRPr="00937697">
        <w:rPr>
          <w:szCs w:val="24"/>
        </w:rPr>
        <w:t xml:space="preserve"> and “Required” attributes only</w:t>
      </w:r>
    </w:p>
    <w:p w14:paraId="300ECBDC" w14:textId="702E6777"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AF72DD" w14:textId="64E1EE2E"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w:t>
      </w:r>
      <w:r w:rsidR="006A2DB6">
        <w:rPr>
          <w:b/>
          <w:szCs w:val="24"/>
        </w:rPr>
        <w:t>"</w:t>
      </w:r>
      <w:r w:rsidR="006A2DB6">
        <w:rPr>
          <w:szCs w:val="24"/>
        </w:rPr>
        <w:t>1</w:t>
      </w:r>
      <w:r w:rsidR="006A2DB6">
        <w:rPr>
          <w:b/>
          <w:szCs w:val="24"/>
        </w:rPr>
        <w:t>"</w:t>
      </w:r>
      <w:r w:rsidR="006A2DB6">
        <w:rPr>
          <w:szCs w:val="24"/>
        </w:rPr>
        <w:t xml:space="preserve"> technology="resistance</w:t>
      </w:r>
      <w:r w:rsidR="006A2DB6">
        <w:rPr>
          <w:b/>
          <w:szCs w:val="24"/>
        </w:rPr>
        <w:t>"</w:t>
      </w:r>
      <w:r w:rsidR="006A2DB6">
        <w:rPr>
          <w:szCs w:val="24"/>
        </w:rPr>
        <w:t>&gt;</w:t>
      </w:r>
    </w:p>
    <w:p w14:paraId="5FD66E1C" w14:textId="0AB82795" w:rsidR="006A2DB6" w:rsidRPr="00F5203F"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404B229B" w14:textId="6C390DF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&lt;regular_segments num_segments="4" length="2" spacing="3"/&gt;</w:t>
      </w:r>
    </w:p>
    <w:p w14:paraId="1D7B6682" w14:textId="63DA52B6"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b/>
          <w:szCs w:val="24"/>
        </w:rPr>
        <w:t>&lt;/weld_position</w:t>
      </w:r>
      <w:r w:rsidR="006A2DB6">
        <w:rPr>
          <w:szCs w:val="24"/>
        </w:rPr>
        <w:t>&gt;</w:t>
      </w:r>
    </w:p>
    <w:p w14:paraId="221846AB" w14:textId="49A40C20"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814C1">
        <w:rPr>
          <w:szCs w:val="24"/>
          <w:lang w:val="en-US"/>
        </w:rPr>
        <w:t xml:space="preserve">          </w:t>
      </w:r>
      <w:r w:rsidR="006A2DB6">
        <w:rPr>
          <w:szCs w:val="24"/>
        </w:rPr>
        <w:t>&lt;sheet_parameter ... /&gt;</w:t>
      </w:r>
    </w:p>
    <w:p w14:paraId="185BE5DD" w14:textId="060611DA"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188E1DAA" w14:textId="102B379B" w:rsidR="006A2DB6"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00FE70" w14:textId="722DF350" w:rsidR="005814C1" w:rsidRDefault="005814C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F14B616" w14:textId="50D59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47" w:author="LUEJE Claudia" w:date="2024-05-02T20:10:00Z">
        <w:r w:rsidR="00092E10">
          <w:rPr>
            <w:szCs w:val="24"/>
          </w:rPr>
          <w:t>XAMPLE</w:t>
        </w:r>
      </w:ins>
      <w:del w:id="1048" w:author="LUEJE Claudia" w:date="2024-05-02T20:10:00Z">
        <w:r w:rsidDel="00092E10">
          <w:rPr>
            <w:szCs w:val="24"/>
          </w:rPr>
          <w:delText>xample</w:delText>
        </w:r>
      </w:del>
      <w:r>
        <w:rPr>
          <w:szCs w:val="24"/>
        </w:rPr>
        <w:t xml:space="preserve"> 2</w:t>
      </w:r>
      <w:r w:rsidR="00690423">
        <w:rPr>
          <w:szCs w:val="24"/>
        </w:rPr>
        <w:tab/>
      </w:r>
      <w:r>
        <w:rPr>
          <w:szCs w:val="24"/>
        </w:rPr>
        <w:t xml:space="preserve">Regular single sided welding (a </w:t>
      </w:r>
      <w:r w:rsidRPr="00F363C2">
        <w:rPr>
          <w:rStyle w:val="ISOCode"/>
        </w:rPr>
        <w:t>&lt;corner_weld/&gt;</w:t>
      </w:r>
      <w:r>
        <w:rPr>
          <w:szCs w:val="24"/>
        </w:rPr>
        <w:t xml:space="preserve"> with </w:t>
      </w:r>
      <w:r w:rsidRPr="00F363C2">
        <w:rPr>
          <w:rStyle w:val="ISOCode"/>
        </w:rPr>
        <w:t>&lt;regular_segments/&gt;</w:t>
      </w:r>
      <w:r>
        <w:rPr>
          <w:szCs w:val="24"/>
        </w:rPr>
        <w:t xml:space="preserve"> and all attributes, see </w:t>
      </w:r>
      <w:r w:rsidR="00937697">
        <w:rPr>
          <w:rStyle w:val="citefig"/>
          <w:szCs w:val="24"/>
        </w:rPr>
        <w:t>Figure </w:t>
      </w:r>
      <w:r>
        <w:rPr>
          <w:rStyle w:val="citefig"/>
          <w:szCs w:val="24"/>
        </w:rPr>
        <w:t>46</w:t>
      </w:r>
      <w:r>
        <w:rPr>
          <w:szCs w:val="24"/>
        </w:rPr>
        <w:t>)</w:t>
      </w:r>
    </w:p>
    <w:p w14:paraId="789A2DB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8329_ed1fig46.EPS</w:t>
      </w:r>
    </w:p>
    <w:p w14:paraId="4DD91A3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3386400" w14:textId="77777777" w:rsidTr="0041106B">
        <w:tc>
          <w:tcPr>
            <w:tcW w:w="397" w:type="dxa"/>
          </w:tcPr>
          <w:p w14:paraId="4DD06AD0" w14:textId="6D81B9C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4F9E9EA1" w14:textId="30459F1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14,435.</w:t>
            </w:r>
          </w:p>
        </w:tc>
      </w:tr>
    </w:tbl>
    <w:p w14:paraId="7B46577F" w14:textId="69B23C3D" w:rsidR="006A2DB6" w:rsidRDefault="00937697">
      <w:pPr>
        <w:pStyle w:val="Figuretitle0"/>
        <w:autoSpaceDE w:val="0"/>
        <w:autoSpaceDN w:val="0"/>
        <w:adjustRightInd w:val="0"/>
        <w:outlineLvl w:val="0"/>
        <w:rPr>
          <w:szCs w:val="24"/>
        </w:rPr>
      </w:pPr>
      <w:r>
        <w:rPr>
          <w:szCs w:val="24"/>
        </w:rPr>
        <w:t>Figure </w:t>
      </w:r>
      <w:r w:rsidR="006A2DB6">
        <w:rPr>
          <w:szCs w:val="24"/>
        </w:rPr>
        <w:t xml:space="preserve">46 — Regular single sided welding (a </w:t>
      </w:r>
      <w:r w:rsidR="006A2DB6" w:rsidRPr="00F363C2">
        <w:rPr>
          <w:rStyle w:val="ISOCode"/>
        </w:rPr>
        <w:t>&lt;corner_weld/&gt;</w:t>
      </w:r>
      <w:r w:rsidR="006A2DB6">
        <w:rPr>
          <w:szCs w:val="24"/>
        </w:rPr>
        <w:t xml:space="preserve"> with </w:t>
      </w:r>
      <w:r w:rsidR="006A2DB6" w:rsidRPr="00F363C2">
        <w:rPr>
          <w:rStyle w:val="ISOCode"/>
        </w:rPr>
        <w:t>&lt;regular_segments/&gt;</w:t>
      </w:r>
      <w:r w:rsidR="006A2DB6">
        <w:rPr>
          <w:szCs w:val="24"/>
        </w:rPr>
        <w:t xml:space="preserve"> and all attributes)</w:t>
      </w:r>
    </w:p>
    <w:p w14:paraId="05A0D5A6" w14:textId="214AF121" w:rsidR="00756467" w:rsidRPr="00756467" w:rsidRDefault="00756467" w:rsidP="00756467">
      <w:pPr>
        <w:pStyle w:val="Code"/>
      </w:pPr>
      <w:r>
        <w:t xml:space="preserve">  </w:t>
      </w:r>
      <w:r w:rsidRPr="00756467">
        <w:t>&lt;seamweld&gt;</w:t>
      </w:r>
    </w:p>
    <w:p w14:paraId="0630F289" w14:textId="5B0DF43F"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1ED53236" w14:textId="41600607"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73F3FD2F" w14:textId="1BD41F06"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7244DD6C" w14:textId="33B6F2E9" w:rsidR="00756467" w:rsidRPr="00756467" w:rsidRDefault="00756467" w:rsidP="00756467">
      <w:pPr>
        <w:pStyle w:val="Code"/>
        <w:rPr>
          <w:b/>
        </w:rPr>
      </w:pPr>
      <w:r>
        <w:t xml:space="preserve">  </w:t>
      </w:r>
      <w:r w:rsidRPr="00756467">
        <w:rPr>
          <w:b/>
        </w:rPr>
        <w:t xml:space="preserve">                num_segments="3"</w:t>
      </w:r>
    </w:p>
    <w:p w14:paraId="56EF610F" w14:textId="0C91A44C" w:rsidR="00756467" w:rsidRPr="00756467" w:rsidRDefault="00756467" w:rsidP="00756467">
      <w:pPr>
        <w:pStyle w:val="Code"/>
        <w:rPr>
          <w:b/>
        </w:rPr>
      </w:pPr>
      <w:r>
        <w:t xml:space="preserve">  </w:t>
      </w:r>
      <w:r w:rsidRPr="00756467">
        <w:rPr>
          <w:b/>
        </w:rPr>
        <w:t xml:space="preserve">                first_spacing="1.0" last_spacing="0.5" length="2.0" spacing="3.5" </w:t>
      </w:r>
    </w:p>
    <w:p w14:paraId="386B5AC9" w14:textId="4A58AE4F" w:rsidR="00756467" w:rsidRPr="00756467" w:rsidRDefault="00756467" w:rsidP="00756467">
      <w:pPr>
        <w:pStyle w:val="Code"/>
        <w:rPr>
          <w:b/>
        </w:rPr>
      </w:pPr>
      <w:r>
        <w:t xml:space="preserve">  </w:t>
      </w:r>
      <w:r w:rsidRPr="00756467">
        <w:rPr>
          <w:b/>
        </w:rPr>
        <w:t xml:space="preserve">                keep="length" max_absolute_compensation="0.2"/&gt;</w:t>
      </w:r>
    </w:p>
    <w:p w14:paraId="09869ECC" w14:textId="4723D71A"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0C86C06B" w14:textId="44FFE872" w:rsidR="00756467" w:rsidRPr="00756467" w:rsidRDefault="00756467" w:rsidP="00756467">
      <w:pPr>
        <w:pStyle w:val="Code"/>
      </w:pPr>
      <w:r>
        <w:t xml:space="preserve">  </w:t>
      </w:r>
      <w:r w:rsidRPr="00756467">
        <w:t xml:space="preserve">        &lt;sheet_parameter ... /&gt;</w:t>
      </w:r>
    </w:p>
    <w:p w14:paraId="28908737" w14:textId="28853BC0" w:rsidR="00756467" w:rsidRPr="00756467" w:rsidRDefault="00756467" w:rsidP="00756467">
      <w:pPr>
        <w:pStyle w:val="Code"/>
      </w:pPr>
      <w:r>
        <w:t xml:space="preserve">  </w:t>
      </w:r>
      <w:r w:rsidRPr="00756467">
        <w:t xml:space="preserve">    &lt;/corner_weld&gt;</w:t>
      </w:r>
    </w:p>
    <w:p w14:paraId="4BA00140" w14:textId="1A520287" w:rsidR="00756467" w:rsidRPr="00756467" w:rsidRDefault="00756467" w:rsidP="00756467">
      <w:pPr>
        <w:pStyle w:val="Code"/>
      </w:pPr>
      <w:r>
        <w:t xml:space="preserve">  </w:t>
      </w:r>
      <w:r w:rsidRPr="00756467">
        <w:t>&lt;/seamweld&gt;</w:t>
      </w:r>
    </w:p>
    <w:p w14:paraId="545CDDE6" w14:textId="5737BD59" w:rsidR="00756467" w:rsidRPr="00756467" w:rsidRDefault="00756467" w:rsidP="00756467">
      <w:pPr>
        <w:pStyle w:val="Code"/>
      </w:pPr>
      <w:r>
        <w:t> </w:t>
      </w:r>
    </w:p>
    <w:p w14:paraId="09B99EBE" w14:textId="1067E40A" w:rsidR="00756467" w:rsidRPr="00756467" w:rsidRDefault="00756467" w:rsidP="00756467">
      <w:pPr>
        <w:pStyle w:val="Code"/>
      </w:pPr>
      <w:r>
        <w:t xml:space="preserve">  </w:t>
      </w:r>
      <w:r w:rsidRPr="00756467">
        <w:t>...</w:t>
      </w:r>
    </w:p>
    <w:p w14:paraId="310B9EDD" w14:textId="7CA40BE7" w:rsidR="00756467" w:rsidRPr="00756467" w:rsidRDefault="00756467" w:rsidP="00756467">
      <w:pPr>
        <w:pStyle w:val="Code"/>
      </w:pPr>
      <w:r>
        <w:t> </w:t>
      </w:r>
    </w:p>
    <w:p w14:paraId="25DA54D6" w14:textId="3C698691" w:rsidR="00756467" w:rsidRPr="00756467" w:rsidRDefault="00756467" w:rsidP="00756467">
      <w:pPr>
        <w:pStyle w:val="Code"/>
      </w:pPr>
      <w:r>
        <w:t xml:space="preserve">  </w:t>
      </w:r>
      <w:r w:rsidRPr="00756467">
        <w:t>&lt;seamweld&gt;</w:t>
      </w:r>
    </w:p>
    <w:p w14:paraId="43F55355" w14:textId="375C4703" w:rsidR="00756467" w:rsidRPr="00756467" w:rsidRDefault="00756467" w:rsidP="00756467">
      <w:pPr>
        <w:pStyle w:val="Code"/>
      </w:pPr>
      <w:r>
        <w:t xml:space="preserve">  </w:t>
      </w:r>
      <w:r w:rsidRPr="00756467">
        <w:t xml:space="preserve">    &lt;corner_weld base=</w:t>
      </w:r>
      <w:r w:rsidRPr="00756467">
        <w:rPr>
          <w:b/>
          <w:lang w:val="es-ES"/>
        </w:rPr>
        <w:t>"</w:t>
      </w:r>
      <w:r w:rsidRPr="00756467">
        <w:t>1</w:t>
      </w:r>
      <w:r w:rsidRPr="00756467">
        <w:rPr>
          <w:b/>
          <w:lang w:val="es-ES"/>
        </w:rPr>
        <w:t>"</w:t>
      </w:r>
      <w:r w:rsidRPr="00756467">
        <w:t xml:space="preserve"> technology="resistance</w:t>
      </w:r>
      <w:r w:rsidRPr="00756467">
        <w:rPr>
          <w:b/>
          <w:lang w:val="es-ES"/>
        </w:rPr>
        <w:t>"</w:t>
      </w:r>
      <w:r w:rsidRPr="00756467">
        <w:t>&gt;</w:t>
      </w:r>
    </w:p>
    <w:p w14:paraId="358AC98F" w14:textId="6A1D0BDD" w:rsidR="00756467" w:rsidRPr="00756467" w:rsidRDefault="00756467" w:rsidP="00756467">
      <w:pPr>
        <w:pStyle w:val="Code"/>
        <w:rPr>
          <w:b/>
          <w:lang w:val="es-ES"/>
        </w:rPr>
      </w:pPr>
      <w:r w:rsidRPr="00576373">
        <w:rPr>
          <w:lang w:val="en-US"/>
        </w:rPr>
        <w:t xml:space="preserve">  </w:t>
      </w:r>
      <w:r w:rsidRPr="00576373">
        <w:rPr>
          <w:b/>
          <w:lang w:val="en-US"/>
        </w:rPr>
        <w:t xml:space="preserve">        </w:t>
      </w:r>
      <w:r w:rsidRPr="00756467">
        <w:rPr>
          <w:b/>
          <w:lang w:val="es-ES"/>
        </w:rPr>
        <w:t>&lt;weld_position u="0.2" x="1" y="0" z="1"&gt;</w:t>
      </w:r>
    </w:p>
    <w:p w14:paraId="28633915" w14:textId="775D0BF4" w:rsidR="00756467" w:rsidRPr="00756467" w:rsidRDefault="00756467" w:rsidP="00756467">
      <w:pPr>
        <w:pStyle w:val="Code"/>
        <w:rPr>
          <w:b/>
        </w:rPr>
      </w:pPr>
      <w:r w:rsidRPr="00576373">
        <w:rPr>
          <w:lang w:val="fr-CH"/>
        </w:rPr>
        <w:t xml:space="preserve">  </w:t>
      </w:r>
      <w:r w:rsidRPr="00756467">
        <w:rPr>
          <w:b/>
          <w:lang w:val="es-ES"/>
        </w:rPr>
        <w:t xml:space="preserve">            </w:t>
      </w:r>
      <w:r w:rsidRPr="00756467">
        <w:rPr>
          <w:b/>
        </w:rPr>
        <w:t xml:space="preserve">&lt;regular_segments </w:t>
      </w:r>
    </w:p>
    <w:p w14:paraId="0191B512" w14:textId="47A07458" w:rsidR="00756467" w:rsidRPr="00756467" w:rsidRDefault="00756467" w:rsidP="00756467">
      <w:pPr>
        <w:pStyle w:val="Code"/>
        <w:rPr>
          <w:b/>
        </w:rPr>
      </w:pPr>
      <w:r>
        <w:t xml:space="preserve">  </w:t>
      </w:r>
      <w:r w:rsidRPr="00756467">
        <w:rPr>
          <w:b/>
        </w:rPr>
        <w:t xml:space="preserve">                num_segments="3"</w:t>
      </w:r>
    </w:p>
    <w:p w14:paraId="4DDC303B" w14:textId="719C329A" w:rsidR="00756467" w:rsidRPr="00756467" w:rsidRDefault="00756467" w:rsidP="00756467">
      <w:pPr>
        <w:pStyle w:val="Code"/>
        <w:rPr>
          <w:b/>
        </w:rPr>
      </w:pPr>
      <w:r>
        <w:t xml:space="preserve">  </w:t>
      </w:r>
      <w:r w:rsidRPr="00756467">
        <w:rPr>
          <w:b/>
        </w:rPr>
        <w:t xml:space="preserve">                first_spacing="1.0" last_spacing="0.5" length="2.0" spacing="3.5" </w:t>
      </w:r>
    </w:p>
    <w:p w14:paraId="13332639" w14:textId="3C486A16" w:rsidR="00756467" w:rsidRPr="00756467" w:rsidRDefault="00756467" w:rsidP="00756467">
      <w:pPr>
        <w:pStyle w:val="Code"/>
        <w:rPr>
          <w:b/>
        </w:rPr>
      </w:pPr>
      <w:r>
        <w:t xml:space="preserve">  </w:t>
      </w:r>
      <w:r w:rsidRPr="00756467">
        <w:rPr>
          <w:b/>
        </w:rPr>
        <w:t xml:space="preserve">                keep="length" max_percentage_of_compensation="3.0"/&gt;</w:t>
      </w:r>
    </w:p>
    <w:p w14:paraId="2C4E0F08" w14:textId="411A9147" w:rsidR="00756467" w:rsidRPr="00756467" w:rsidRDefault="00756467" w:rsidP="00756467">
      <w:pPr>
        <w:pStyle w:val="Code"/>
        <w:rPr>
          <w:b/>
        </w:rPr>
      </w:pPr>
      <w:r>
        <w:t xml:space="preserve">  </w:t>
      </w:r>
      <w:r w:rsidRPr="00756467">
        <w:t xml:space="preserve">        </w:t>
      </w:r>
      <w:r w:rsidRPr="00756467">
        <w:rPr>
          <w:b/>
        </w:rPr>
        <w:t>&lt;/weld_position</w:t>
      </w:r>
      <w:r w:rsidRPr="00756467">
        <w:t>&gt;</w:t>
      </w:r>
    </w:p>
    <w:p w14:paraId="49A373D5" w14:textId="33442EFB" w:rsidR="00756467" w:rsidRPr="00756467" w:rsidRDefault="00756467" w:rsidP="00756467">
      <w:pPr>
        <w:pStyle w:val="Code"/>
      </w:pPr>
      <w:r>
        <w:t xml:space="preserve">  </w:t>
      </w:r>
      <w:r w:rsidRPr="00756467">
        <w:t xml:space="preserve">        &lt;sheet_parameter ... /&gt;</w:t>
      </w:r>
    </w:p>
    <w:p w14:paraId="1E9F88A0" w14:textId="59CB1305" w:rsidR="00756467" w:rsidRPr="00756467" w:rsidRDefault="00756467" w:rsidP="00756467">
      <w:pPr>
        <w:pStyle w:val="Code"/>
      </w:pPr>
      <w:r>
        <w:t xml:space="preserve">  </w:t>
      </w:r>
      <w:r w:rsidRPr="00756467">
        <w:t xml:space="preserve">    &lt;/corner_weld&gt;</w:t>
      </w:r>
    </w:p>
    <w:p w14:paraId="69491839" w14:textId="5EA59DBA" w:rsidR="00756467" w:rsidRDefault="00756467" w:rsidP="00756467">
      <w:pPr>
        <w:pStyle w:val="Code"/>
      </w:pPr>
      <w:r>
        <w:t xml:space="preserve">  </w:t>
      </w:r>
      <w:r w:rsidRPr="00756467">
        <w:t>&lt;/seamweld&gt;</w:t>
      </w:r>
    </w:p>
    <w:p w14:paraId="54ED5957" w14:textId="30893274" w:rsidR="00756467" w:rsidRPr="00756467" w:rsidRDefault="00756467" w:rsidP="00756467">
      <w:pPr>
        <w:pStyle w:val="Code"/>
      </w:pPr>
      <w:r>
        <w:t> </w:t>
      </w:r>
    </w:p>
    <w:p w14:paraId="01E17D26" w14:textId="42B7DA8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49" w:author="LUEJE Claudia" w:date="2024-05-02T20:10:00Z">
        <w:r w:rsidR="00092E10">
          <w:rPr>
            <w:szCs w:val="24"/>
          </w:rPr>
          <w:t>XAMPLE</w:t>
        </w:r>
      </w:ins>
      <w:del w:id="1050" w:author="LUEJE Claudia" w:date="2024-05-02T20:10:00Z">
        <w:r w:rsidDel="00092E10">
          <w:rPr>
            <w:szCs w:val="24"/>
          </w:rPr>
          <w:delText>xample</w:delText>
        </w:r>
      </w:del>
      <w:r>
        <w:rPr>
          <w:szCs w:val="24"/>
        </w:rPr>
        <w:t xml:space="preserve"> 3</w:t>
      </w:r>
      <w:r w:rsidR="00690423">
        <w:rPr>
          <w:szCs w:val="24"/>
        </w:rPr>
        <w:tab/>
      </w:r>
      <w:r>
        <w:rPr>
          <w:szCs w:val="24"/>
        </w:rPr>
        <w:t xml:space="preserve">Staggered welding (a </w:t>
      </w:r>
      <w:r w:rsidRPr="003C2540">
        <w:rPr>
          <w:rStyle w:val="ISOCode"/>
        </w:rPr>
        <w:t>&lt;corner_weld/&gt;</w:t>
      </w:r>
      <w:r>
        <w:rPr>
          <w:szCs w:val="24"/>
        </w:rPr>
        <w:t xml:space="preserve"> welded from both sides in alternating sequence, with two </w:t>
      </w:r>
      <w:r w:rsidRPr="003C2540">
        <w:rPr>
          <w:rStyle w:val="ISOCode"/>
        </w:rPr>
        <w:t>&lt;regular_segments/&gt;</w:t>
      </w:r>
      <w:r>
        <w:rPr>
          <w:szCs w:val="24"/>
        </w:rPr>
        <w:t xml:space="preserve"> for the two </w:t>
      </w:r>
      <w:r w:rsidRPr="003C2540">
        <w:rPr>
          <w:rStyle w:val="ISOCode"/>
        </w:rPr>
        <w:t>&lt;weld_position/&gt;</w:t>
      </w:r>
      <w:r>
        <w:rPr>
          <w:szCs w:val="24"/>
        </w:rPr>
        <w:t xml:space="preserve">s, see </w:t>
      </w:r>
      <w:r w:rsidR="00937697">
        <w:rPr>
          <w:rStyle w:val="citefig"/>
          <w:szCs w:val="24"/>
        </w:rPr>
        <w:t>Figure </w:t>
      </w:r>
      <w:r>
        <w:rPr>
          <w:rStyle w:val="citefig"/>
          <w:szCs w:val="24"/>
        </w:rPr>
        <w:t>47</w:t>
      </w:r>
      <w:r>
        <w:rPr>
          <w:szCs w:val="24"/>
        </w:rPr>
        <w:t>)</w:t>
      </w:r>
    </w:p>
    <w:p w14:paraId="428AD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8329_ed1fig47.EPS</w:t>
      </w:r>
    </w:p>
    <w:p w14:paraId="62BF2A5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FF9247C" w14:textId="77777777" w:rsidTr="00615749">
        <w:tc>
          <w:tcPr>
            <w:tcW w:w="397" w:type="dxa"/>
          </w:tcPr>
          <w:p w14:paraId="3C202710" w14:textId="5638AB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38877751" w14:textId="528496B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 14,5.</w:t>
            </w:r>
          </w:p>
        </w:tc>
      </w:tr>
    </w:tbl>
    <w:p w14:paraId="551080CC" w14:textId="1029557D" w:rsidR="006A2DB6" w:rsidRDefault="00937697">
      <w:pPr>
        <w:pStyle w:val="Figuretitle0"/>
        <w:autoSpaceDE w:val="0"/>
        <w:autoSpaceDN w:val="0"/>
        <w:adjustRightInd w:val="0"/>
        <w:outlineLvl w:val="0"/>
        <w:rPr>
          <w:szCs w:val="24"/>
        </w:rPr>
      </w:pPr>
      <w:r>
        <w:rPr>
          <w:szCs w:val="24"/>
        </w:rPr>
        <w:t>Figure </w:t>
      </w:r>
      <w:r w:rsidR="006A2DB6">
        <w:rPr>
          <w:szCs w:val="24"/>
        </w:rPr>
        <w:t>47 — Staggered welding</w:t>
      </w:r>
    </w:p>
    <w:p w14:paraId="0051B574" w14:textId="7CA3CD18" w:rsidR="003C2540" w:rsidRPr="003C2540" w:rsidRDefault="003C2540" w:rsidP="003C2540">
      <w:pPr>
        <w:pStyle w:val="Code"/>
      </w:pPr>
      <w:r>
        <w:t xml:space="preserve">  </w:t>
      </w:r>
      <w:r w:rsidRPr="003C2540">
        <w:t>&lt;seamweld&gt;</w:t>
      </w:r>
    </w:p>
    <w:p w14:paraId="59AACADA" w14:textId="25E74F08" w:rsidR="003C2540" w:rsidRPr="003C2540" w:rsidRDefault="003C2540" w:rsidP="003C2540">
      <w:pPr>
        <w:pStyle w:val="Code"/>
      </w:pPr>
      <w:r>
        <w:t xml:space="preserve">  </w:t>
      </w:r>
      <w:r w:rsidRPr="003C2540">
        <w:t xml:space="preserve">    &lt;corner_weld base=</w:t>
      </w:r>
      <w:r w:rsidRPr="003C2540">
        <w:rPr>
          <w:b/>
          <w:lang w:val="es-ES"/>
        </w:rPr>
        <w:t>"</w:t>
      </w:r>
      <w:r w:rsidRPr="003C2540">
        <w:t>1</w:t>
      </w:r>
      <w:r w:rsidRPr="003C2540">
        <w:rPr>
          <w:b/>
          <w:lang w:val="es-ES"/>
        </w:rPr>
        <w:t>"</w:t>
      </w:r>
      <w:r w:rsidRPr="003C2540">
        <w:t xml:space="preserve"> technology="resistance</w:t>
      </w:r>
      <w:r w:rsidRPr="003C2540">
        <w:rPr>
          <w:b/>
          <w:lang w:val="es-ES"/>
        </w:rPr>
        <w:t>"</w:t>
      </w:r>
      <w:r w:rsidRPr="003C2540">
        <w:t>&gt;</w:t>
      </w:r>
    </w:p>
    <w:p w14:paraId="0834F161" w14:textId="35CFBFAC" w:rsidR="003C2540" w:rsidRPr="003C2540" w:rsidRDefault="003C2540" w:rsidP="003C2540">
      <w:pPr>
        <w:pStyle w:val="Code"/>
        <w:rPr>
          <w:b/>
          <w:lang w:val="es-ES"/>
        </w:rPr>
      </w:pPr>
      <w:r w:rsidRPr="00576373">
        <w:rPr>
          <w:lang w:val="en-US"/>
        </w:rPr>
        <w:t xml:space="preserve">  </w:t>
      </w:r>
      <w:r w:rsidRPr="00576373">
        <w:rPr>
          <w:b/>
          <w:lang w:val="en-US"/>
        </w:rPr>
        <w:t xml:space="preserve">        </w:t>
      </w:r>
      <w:r w:rsidRPr="003C2540">
        <w:rPr>
          <w:b/>
          <w:lang w:val="es-ES"/>
        </w:rPr>
        <w:t>&lt;weld_position u="0.2" x="1" y="0" z="1"&gt;</w:t>
      </w:r>
    </w:p>
    <w:p w14:paraId="721CD27A" w14:textId="7DF8F42F" w:rsidR="003C2540" w:rsidRPr="003C2540" w:rsidRDefault="003C2540" w:rsidP="003C2540">
      <w:pPr>
        <w:pStyle w:val="Code"/>
        <w:rPr>
          <w:b/>
        </w:rPr>
      </w:pPr>
      <w:r w:rsidRPr="00576373">
        <w:rPr>
          <w:lang w:val="fr-CH"/>
        </w:rPr>
        <w:t xml:space="preserve">  </w:t>
      </w:r>
      <w:r w:rsidRPr="003C2540">
        <w:rPr>
          <w:b/>
          <w:lang w:val="es-ES"/>
        </w:rPr>
        <w:t xml:space="preserve">            </w:t>
      </w:r>
      <w:r w:rsidRPr="003C2540">
        <w:rPr>
          <w:b/>
        </w:rPr>
        <w:t xml:space="preserve">&lt;regular_segments </w:t>
      </w:r>
    </w:p>
    <w:p w14:paraId="56C39405" w14:textId="52BCB2F2" w:rsidR="003C2540" w:rsidRPr="003C2540" w:rsidRDefault="003C2540" w:rsidP="003C2540">
      <w:pPr>
        <w:pStyle w:val="Code"/>
        <w:rPr>
          <w:b/>
        </w:rPr>
      </w:pPr>
      <w:r>
        <w:t xml:space="preserve">  </w:t>
      </w:r>
      <w:r w:rsidRPr="003C2540">
        <w:rPr>
          <w:b/>
        </w:rPr>
        <w:t xml:space="preserve">                first_spacing="2.5" num_segments="3" spacing="3.0" length="2.0"/&gt;</w:t>
      </w:r>
    </w:p>
    <w:p w14:paraId="28126DD7" w14:textId="2C29E221"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660CABC4" w14:textId="5DD4DB43" w:rsidR="003C2540" w:rsidRPr="003C2540" w:rsidRDefault="003C2540" w:rsidP="003C2540">
      <w:pPr>
        <w:pStyle w:val="Code"/>
        <w:rPr>
          <w:b/>
        </w:rPr>
      </w:pPr>
      <w:r>
        <w:t xml:space="preserve">  </w:t>
      </w:r>
      <w:r w:rsidRPr="003C2540">
        <w:rPr>
          <w:b/>
        </w:rPr>
        <w:t xml:space="preserve">        &lt;weld_position u="0.5" x="-1" y="0" z="1"&gt;</w:t>
      </w:r>
    </w:p>
    <w:p w14:paraId="0F26762B" w14:textId="49EC79EC" w:rsidR="003C2540" w:rsidRPr="003C2540" w:rsidRDefault="003C2540" w:rsidP="003C2540">
      <w:pPr>
        <w:pStyle w:val="Code"/>
        <w:rPr>
          <w:b/>
        </w:rPr>
      </w:pPr>
      <w:r>
        <w:t xml:space="preserve">  </w:t>
      </w:r>
      <w:r w:rsidRPr="003C2540">
        <w:rPr>
          <w:b/>
        </w:rPr>
        <w:t xml:space="preserve">            &lt;regular_segments </w:t>
      </w:r>
    </w:p>
    <w:p w14:paraId="518FFBAE" w14:textId="100E31BF" w:rsidR="003C2540" w:rsidRPr="003C2540" w:rsidRDefault="003C2540" w:rsidP="003C2540">
      <w:pPr>
        <w:pStyle w:val="Code"/>
        <w:rPr>
          <w:b/>
        </w:rPr>
      </w:pPr>
      <w:r>
        <w:t xml:space="preserve">  </w:t>
      </w:r>
      <w:r w:rsidRPr="003C2540">
        <w:rPr>
          <w:b/>
        </w:rPr>
        <w:t xml:space="preserve">                last_spacing="2.5" num_segments="3" spacing="3.0" length="2.0"/&gt;</w:t>
      </w:r>
    </w:p>
    <w:p w14:paraId="1BB7148F" w14:textId="0B972C27" w:rsidR="003C2540" w:rsidRPr="003C2540" w:rsidRDefault="003C2540" w:rsidP="003C2540">
      <w:pPr>
        <w:pStyle w:val="Code"/>
        <w:rPr>
          <w:b/>
        </w:rPr>
      </w:pPr>
      <w:r>
        <w:t xml:space="preserve">  </w:t>
      </w:r>
      <w:r w:rsidRPr="003C2540">
        <w:t xml:space="preserve">        </w:t>
      </w:r>
      <w:r w:rsidRPr="003C2540">
        <w:rPr>
          <w:b/>
        </w:rPr>
        <w:t>&lt;/weld_position</w:t>
      </w:r>
      <w:r w:rsidRPr="003C2540">
        <w:t>&gt;</w:t>
      </w:r>
    </w:p>
    <w:p w14:paraId="599C7D53" w14:textId="41859DBF" w:rsidR="003C2540" w:rsidRPr="003C2540" w:rsidRDefault="003C2540" w:rsidP="003C2540">
      <w:pPr>
        <w:pStyle w:val="Code"/>
      </w:pPr>
      <w:r>
        <w:t xml:space="preserve">  </w:t>
      </w:r>
      <w:r w:rsidRPr="003C2540">
        <w:t xml:space="preserve">        &lt;sheet_parameter ... /&gt;</w:t>
      </w:r>
    </w:p>
    <w:p w14:paraId="6380CF03" w14:textId="3E019076" w:rsidR="003C2540" w:rsidRPr="003C2540" w:rsidRDefault="003C2540" w:rsidP="003C2540">
      <w:pPr>
        <w:pStyle w:val="Code"/>
      </w:pPr>
      <w:r>
        <w:t xml:space="preserve">  </w:t>
      </w:r>
      <w:r w:rsidRPr="003C2540">
        <w:t xml:space="preserve">    &lt;/corner_weld&gt;</w:t>
      </w:r>
    </w:p>
    <w:p w14:paraId="5F929B93" w14:textId="5D0FE42B" w:rsidR="003C2540" w:rsidRDefault="003C2540" w:rsidP="003C2540">
      <w:pPr>
        <w:pStyle w:val="Code"/>
      </w:pPr>
      <w:r>
        <w:t xml:space="preserve">  </w:t>
      </w:r>
      <w:r w:rsidRPr="003C2540">
        <w:t>&lt;/seamweld&gt;</w:t>
      </w:r>
    </w:p>
    <w:p w14:paraId="4D3440F0" w14:textId="68AC058F" w:rsidR="003C2540" w:rsidRPr="003C2540" w:rsidRDefault="003C2540" w:rsidP="003C2540">
      <w:pPr>
        <w:pStyle w:val="Code"/>
        <w:rPr>
          <w:lang w:val="en-US"/>
        </w:rPr>
      </w:pPr>
      <w:r>
        <w:t> </w:t>
      </w:r>
    </w:p>
    <w:p w14:paraId="18074C27" w14:textId="33670EE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051" w:author="LUEJE Claudia" w:date="2024-05-02T20:11:00Z">
        <w:r w:rsidR="00092E10">
          <w:rPr>
            <w:szCs w:val="24"/>
          </w:rPr>
          <w:t>XAMPLE</w:t>
        </w:r>
      </w:ins>
      <w:del w:id="1052" w:author="LUEJE Claudia" w:date="2024-05-02T20:11:00Z">
        <w:r w:rsidDel="00092E10">
          <w:rPr>
            <w:szCs w:val="24"/>
          </w:rPr>
          <w:delText>xample</w:delText>
        </w:r>
      </w:del>
      <w:r>
        <w:rPr>
          <w:szCs w:val="24"/>
        </w:rPr>
        <w:t xml:space="preserve"> 4</w:t>
      </w:r>
      <w:r w:rsidR="00690423">
        <w:rPr>
          <w:szCs w:val="24"/>
        </w:rPr>
        <w:tab/>
      </w:r>
      <w:r>
        <w:rPr>
          <w:szCs w:val="24"/>
        </w:rPr>
        <w:t xml:space="preserve">Definition of a </w:t>
      </w:r>
      <w:r w:rsidRPr="009459B5">
        <w:rPr>
          <w:rStyle w:val="ISOCode"/>
        </w:rPr>
        <w:t>&lt;corner_weld/&gt;</w:t>
      </w:r>
      <w:r>
        <w:rPr>
          <w:szCs w:val="24"/>
        </w:rPr>
        <w:t xml:space="preserve"> with </w:t>
      </w:r>
      <w:r w:rsidRPr="009459B5">
        <w:rPr>
          <w:rStyle w:val="ISOCode"/>
        </w:rPr>
        <w:t>&lt;segment_list/&gt;</w:t>
      </w:r>
      <w:r>
        <w:rPr>
          <w:szCs w:val="24"/>
        </w:rPr>
        <w:t xml:space="preserve"> (see </w:t>
      </w:r>
      <w:r w:rsidR="00937697">
        <w:rPr>
          <w:rStyle w:val="citefig"/>
          <w:szCs w:val="24"/>
        </w:rPr>
        <w:t>Figure </w:t>
      </w:r>
      <w:r>
        <w:rPr>
          <w:rStyle w:val="citefig"/>
          <w:szCs w:val="24"/>
        </w:rPr>
        <w:t>48</w:t>
      </w:r>
      <w:del w:id="1053" w:author="LUEJE Claudia" w:date="2024-05-02T20:11:00Z">
        <w:r w:rsidDel="00092E10">
          <w:rPr>
            <w:szCs w:val="24"/>
          </w:rPr>
          <w:delText xml:space="preserve"> </w:delText>
        </w:r>
      </w:del>
      <w:r>
        <w:rPr>
          <w:szCs w:val="24"/>
        </w:rPr>
        <w:t>)</w:t>
      </w:r>
      <w:ins w:id="1054" w:author="LUEJE Claudia" w:date="2024-05-02T20:11:00Z">
        <w:r w:rsidR="00092E10">
          <w:rPr>
            <w:szCs w:val="24"/>
          </w:rPr>
          <w:t>.</w:t>
        </w:r>
      </w:ins>
    </w:p>
    <w:p w14:paraId="6B013F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8329_ed1fig48.EPS</w:t>
      </w:r>
    </w:p>
    <w:p w14:paraId="29F84CF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E50FCA2" w14:textId="77777777" w:rsidTr="00615749">
        <w:tc>
          <w:tcPr>
            <w:tcW w:w="397" w:type="dxa"/>
          </w:tcPr>
          <w:p w14:paraId="6327CB1D" w14:textId="6D699DF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8A7F43A" w14:textId="4E748B8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Total length of connection line.</w:t>
            </w:r>
          </w:p>
        </w:tc>
      </w:tr>
    </w:tbl>
    <w:p w14:paraId="648C9910" w14:textId="015F0140" w:rsidR="006A2DB6" w:rsidRPr="00937697" w:rsidRDefault="00937697">
      <w:pPr>
        <w:pStyle w:val="Figuretitle0"/>
        <w:autoSpaceDE w:val="0"/>
        <w:autoSpaceDN w:val="0"/>
        <w:adjustRightInd w:val="0"/>
        <w:outlineLvl w:val="0"/>
        <w:rPr>
          <w:szCs w:val="24"/>
        </w:rPr>
      </w:pPr>
      <w:r>
        <w:rPr>
          <w:szCs w:val="24"/>
        </w:rPr>
        <w:t>Figure </w:t>
      </w:r>
      <w:r w:rsidR="006A2DB6">
        <w:rPr>
          <w:szCs w:val="24"/>
        </w:rPr>
        <w:t>48 — Definition</w:t>
      </w:r>
      <w:r w:rsidR="006A2DB6" w:rsidRPr="00937697">
        <w:rPr>
          <w:szCs w:val="24"/>
        </w:rPr>
        <w:t xml:space="preserve"> of a </w:t>
      </w:r>
      <w:r w:rsidR="006A2DB6" w:rsidRPr="00FB254C">
        <w:rPr>
          <w:rStyle w:val="ISOCode"/>
        </w:rPr>
        <w:t>&lt;corner_weld/&gt;</w:t>
      </w:r>
      <w:r w:rsidR="006A2DB6" w:rsidRPr="00937697">
        <w:rPr>
          <w:szCs w:val="24"/>
        </w:rPr>
        <w:t xml:space="preserve"> with </w:t>
      </w:r>
      <w:r w:rsidR="006A2DB6" w:rsidRPr="00FB254C">
        <w:rPr>
          <w:rStyle w:val="ISOCode"/>
        </w:rPr>
        <w:t>&lt;segment_list/&gt;</w:t>
      </w:r>
    </w:p>
    <w:p w14:paraId="73B764B0" w14:textId="04C0A22E" w:rsidR="00FB254C" w:rsidRPr="00FB254C" w:rsidRDefault="00FB254C" w:rsidP="00FB254C">
      <w:pPr>
        <w:pStyle w:val="Code"/>
      </w:pPr>
      <w:r>
        <w:t xml:space="preserve">  </w:t>
      </w:r>
      <w:r w:rsidRPr="00FB254C">
        <w:t>&lt;seamweld&gt;</w:t>
      </w:r>
    </w:p>
    <w:p w14:paraId="5D9EADD8" w14:textId="29CC766C" w:rsidR="00FB254C" w:rsidRPr="00FB254C" w:rsidRDefault="00FB254C" w:rsidP="00FB254C">
      <w:pPr>
        <w:pStyle w:val="Code"/>
      </w:pPr>
      <w:r>
        <w:t xml:space="preserve">  </w:t>
      </w:r>
      <w:r w:rsidRPr="00FB254C">
        <w:t xml:space="preserve">    &lt;corner_weld base=</w:t>
      </w:r>
      <w:r w:rsidRPr="00FB254C">
        <w:rPr>
          <w:b/>
          <w:lang w:val="es-ES"/>
        </w:rPr>
        <w:t>"</w:t>
      </w:r>
      <w:r w:rsidRPr="00FB254C">
        <w:t>1</w:t>
      </w:r>
      <w:r w:rsidRPr="00FB254C">
        <w:rPr>
          <w:b/>
          <w:lang w:val="es-ES"/>
        </w:rPr>
        <w:t>"</w:t>
      </w:r>
      <w:r w:rsidRPr="00FB254C">
        <w:t xml:space="preserve"> technology="resistance</w:t>
      </w:r>
      <w:r w:rsidRPr="00FB254C">
        <w:rPr>
          <w:b/>
          <w:lang w:val="es-ES"/>
        </w:rPr>
        <w:t>"</w:t>
      </w:r>
      <w:r w:rsidRPr="00FB254C">
        <w:t>&gt;</w:t>
      </w:r>
    </w:p>
    <w:p w14:paraId="2B8025B1" w14:textId="23E7DC96" w:rsidR="00FB254C" w:rsidRPr="00FB254C" w:rsidRDefault="00FB254C" w:rsidP="00FB254C">
      <w:pPr>
        <w:pStyle w:val="Code"/>
        <w:rPr>
          <w:b/>
          <w:lang w:val="es-ES"/>
        </w:rPr>
      </w:pPr>
      <w:r w:rsidRPr="00576373">
        <w:rPr>
          <w:lang w:val="en-US"/>
        </w:rPr>
        <w:t xml:space="preserve">  </w:t>
      </w:r>
      <w:r w:rsidRPr="00576373">
        <w:rPr>
          <w:b/>
          <w:lang w:val="en-US"/>
        </w:rPr>
        <w:t xml:space="preserve">        </w:t>
      </w:r>
      <w:r w:rsidRPr="00FB254C">
        <w:rPr>
          <w:b/>
          <w:lang w:val="es-ES"/>
        </w:rPr>
        <w:t>&lt;weld_position u="0.2" x="1" y="0" z="1"&gt;</w:t>
      </w:r>
    </w:p>
    <w:p w14:paraId="6E32B231" w14:textId="110627AF" w:rsidR="00FB254C" w:rsidRPr="00FB254C" w:rsidRDefault="00FB254C" w:rsidP="00FB254C">
      <w:pPr>
        <w:pStyle w:val="Code"/>
        <w:rPr>
          <w:b/>
        </w:rPr>
      </w:pPr>
      <w:r w:rsidRPr="00576373">
        <w:rPr>
          <w:lang w:val="fr-CH"/>
        </w:rPr>
        <w:t xml:space="preserve">  </w:t>
      </w:r>
      <w:r w:rsidRPr="00FB254C">
        <w:rPr>
          <w:b/>
          <w:lang w:val="es-ES"/>
        </w:rPr>
        <w:t xml:space="preserve">            </w:t>
      </w:r>
      <w:r w:rsidRPr="00FB254C">
        <w:rPr>
          <w:b/>
        </w:rPr>
        <w:t>&lt;segment_list&gt;</w:t>
      </w:r>
    </w:p>
    <w:p w14:paraId="29EAF92A" w14:textId="342D191A" w:rsidR="00FB254C" w:rsidRPr="00FB254C" w:rsidRDefault="00FB254C" w:rsidP="00FB254C">
      <w:pPr>
        <w:pStyle w:val="Code"/>
        <w:rPr>
          <w:b/>
        </w:rPr>
      </w:pPr>
      <w:r>
        <w:t xml:space="preserve">  </w:t>
      </w:r>
      <w:r w:rsidRPr="00FB254C">
        <w:rPr>
          <w:b/>
        </w:rPr>
        <w:t xml:space="preserve">                &lt;segment from="4.0" to="7.0" /&gt;</w:t>
      </w:r>
    </w:p>
    <w:p w14:paraId="3665815F" w14:textId="4128BA96" w:rsidR="00FB254C" w:rsidRPr="00FB254C" w:rsidRDefault="00FB254C" w:rsidP="00FB254C">
      <w:pPr>
        <w:pStyle w:val="Code"/>
        <w:rPr>
          <w:b/>
        </w:rPr>
      </w:pPr>
      <w:r>
        <w:t xml:space="preserve">  </w:t>
      </w:r>
      <w:r w:rsidRPr="00FB254C">
        <w:rPr>
          <w:b/>
        </w:rPr>
        <w:t xml:space="preserve">                &lt;segment from="9.0" to="10.0" /&gt;</w:t>
      </w:r>
    </w:p>
    <w:p w14:paraId="6F20ED6E" w14:textId="528AD28D" w:rsidR="00FB254C" w:rsidRPr="00FB254C" w:rsidRDefault="00FB254C" w:rsidP="00FB254C">
      <w:pPr>
        <w:pStyle w:val="Code"/>
        <w:rPr>
          <w:b/>
        </w:rPr>
      </w:pPr>
      <w:r>
        <w:t xml:space="preserve">  </w:t>
      </w:r>
      <w:r w:rsidRPr="00FB254C">
        <w:rPr>
          <w:b/>
        </w:rPr>
        <w:t xml:space="preserve">                &lt;segment from="13.0" to="15.0" /&gt;</w:t>
      </w:r>
    </w:p>
    <w:p w14:paraId="5D417F95" w14:textId="32BC3EB2" w:rsidR="00FB254C" w:rsidRPr="00FB254C" w:rsidRDefault="00FB254C" w:rsidP="00FB254C">
      <w:pPr>
        <w:pStyle w:val="Code"/>
        <w:rPr>
          <w:b/>
        </w:rPr>
      </w:pPr>
      <w:r>
        <w:t xml:space="preserve">  </w:t>
      </w:r>
      <w:r w:rsidRPr="00FB254C">
        <w:rPr>
          <w:b/>
        </w:rPr>
        <w:t xml:space="preserve">                &lt;segment from="16.0" to="17.0" /&gt;</w:t>
      </w:r>
    </w:p>
    <w:p w14:paraId="34C86340" w14:textId="7ABDF379" w:rsidR="00FB254C" w:rsidRPr="00FB254C" w:rsidRDefault="00FB254C" w:rsidP="00FB254C">
      <w:pPr>
        <w:pStyle w:val="Code"/>
        <w:rPr>
          <w:b/>
        </w:rPr>
      </w:pPr>
      <w:r>
        <w:t xml:space="preserve">  </w:t>
      </w:r>
      <w:r w:rsidRPr="00FB254C">
        <w:rPr>
          <w:b/>
        </w:rPr>
        <w:t xml:space="preserve">            &lt;/segment_list&gt;</w:t>
      </w:r>
    </w:p>
    <w:p w14:paraId="06946C37" w14:textId="64326DBA" w:rsidR="00FB254C" w:rsidRPr="00FB254C" w:rsidRDefault="00FB254C" w:rsidP="00FB254C">
      <w:pPr>
        <w:pStyle w:val="Code"/>
        <w:rPr>
          <w:b/>
        </w:rPr>
      </w:pPr>
      <w:r>
        <w:t xml:space="preserve">  </w:t>
      </w:r>
      <w:r w:rsidRPr="00FB254C">
        <w:t xml:space="preserve">        </w:t>
      </w:r>
      <w:r w:rsidRPr="00FB254C">
        <w:rPr>
          <w:b/>
        </w:rPr>
        <w:t>&lt;/weld_position</w:t>
      </w:r>
      <w:r w:rsidRPr="00FB254C">
        <w:t>&gt;</w:t>
      </w:r>
    </w:p>
    <w:p w14:paraId="070824EB" w14:textId="7DA873AD" w:rsidR="00FB254C" w:rsidRPr="00FB254C" w:rsidRDefault="00FB254C" w:rsidP="00FB254C">
      <w:pPr>
        <w:pStyle w:val="Code"/>
      </w:pPr>
      <w:r>
        <w:t xml:space="preserve">  </w:t>
      </w:r>
      <w:r w:rsidRPr="00FB254C">
        <w:t xml:space="preserve">        &lt;sheet_parameter ... /&gt;</w:t>
      </w:r>
    </w:p>
    <w:p w14:paraId="5E7D01EB" w14:textId="426A9E65" w:rsidR="00FB254C" w:rsidRPr="00FB254C" w:rsidRDefault="00FB254C" w:rsidP="00FB254C">
      <w:pPr>
        <w:pStyle w:val="Code"/>
      </w:pPr>
      <w:r>
        <w:t xml:space="preserve">  </w:t>
      </w:r>
      <w:r w:rsidRPr="00FB254C">
        <w:t xml:space="preserve">    &lt;/corner_weld&gt;</w:t>
      </w:r>
    </w:p>
    <w:p w14:paraId="7CBF7733" w14:textId="0F4B6DEC" w:rsidR="00FB254C" w:rsidRPr="00FB254C" w:rsidRDefault="00FB254C" w:rsidP="00FB254C">
      <w:pPr>
        <w:pStyle w:val="Code"/>
      </w:pPr>
      <w:r>
        <w:t xml:space="preserve">  </w:t>
      </w:r>
      <w:r w:rsidRPr="00FB254C">
        <w:t xml:space="preserve">&lt;/seamweld&gt; </w:t>
      </w:r>
    </w:p>
    <w:p w14:paraId="05BCB159" w14:textId="3E51EABB" w:rsidR="006A2DB6" w:rsidRDefault="00FB254C" w:rsidP="00FB254C">
      <w:pPr>
        <w:pStyle w:val="Code"/>
      </w:pPr>
      <w:r>
        <w:t> </w:t>
      </w:r>
    </w:p>
    <w:p w14:paraId="32EC584F" w14:textId="6FBD0C68"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55" w:author="LUEJE Claudia" w:date="2024-05-02T20:11:00Z">
        <w:r w:rsidR="00092E10">
          <w:rPr>
            <w:szCs w:val="24"/>
          </w:rPr>
          <w:t>OTE</w:t>
        </w:r>
      </w:ins>
      <w:del w:id="1056" w:author="LUEJE Claudia" w:date="2024-05-02T20:11:00Z">
        <w:r w:rsidDel="00092E10">
          <w:rPr>
            <w:szCs w:val="24"/>
          </w:rPr>
          <w:delText>ote</w:delText>
        </w:r>
      </w:del>
      <w:r>
        <w:rPr>
          <w:szCs w:val="24"/>
        </w:rPr>
        <w:tab/>
        <w:t xml:space="preserve">The order of </w:t>
      </w:r>
      <w:r w:rsidRPr="00073603">
        <w:rPr>
          <w:rStyle w:val="ISOCode"/>
        </w:rPr>
        <w:t>&lt;segment/&gt;</w:t>
      </w:r>
      <w:r>
        <w:rPr>
          <w:szCs w:val="24"/>
        </w:rPr>
        <w:t xml:space="preserve"> lines is arbitrary since segments are not allowed to overlap.</w:t>
      </w:r>
    </w:p>
    <w:p w14:paraId="30049249" w14:textId="4291D98F"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Type </w:t>
      </w:r>
      <w:ins w:id="1057" w:author="LUEJE Claudia" w:date="2024-05-02T20:11:00Z">
        <w:r w:rsidR="00092E10">
          <w:rPr>
            <w:rFonts w:eastAsia="Times New Roman"/>
            <w:szCs w:val="24"/>
          </w:rPr>
          <w:t>s</w:t>
        </w:r>
      </w:ins>
      <w:del w:id="1058" w:author="LUEJE Claudia" w:date="2024-05-02T20:11:00Z">
        <w:r w:rsidDel="00092E10">
          <w:rPr>
            <w:rFonts w:eastAsia="Times New Roman"/>
            <w:szCs w:val="24"/>
          </w:rPr>
          <w:delText>S</w:delText>
        </w:r>
      </w:del>
      <w:r>
        <w:rPr>
          <w:rFonts w:eastAsia="Times New Roman"/>
          <w:szCs w:val="24"/>
        </w:rPr>
        <w:t>pecification</w:t>
      </w:r>
    </w:p>
    <w:p w14:paraId="3A6CCE37" w14:textId="21D14F58" w:rsidR="006A2DB6" w:rsidRDefault="006A2DB6">
      <w:pPr>
        <w:pStyle w:val="BodyText"/>
        <w:autoSpaceDE w:val="0"/>
        <w:autoSpaceDN w:val="0"/>
        <w:adjustRightInd w:val="0"/>
        <w:rPr>
          <w:szCs w:val="24"/>
        </w:rPr>
      </w:pPr>
      <w:r>
        <w:rPr>
          <w:szCs w:val="24"/>
        </w:rPr>
        <w:t>Each connection should be assigned a type during its life cycle. The XML definitions of all 1D connections contain the following elements (</w:t>
      </w:r>
      <w:ins w:id="1059" w:author="LUEJE Claudia" w:date="2024-05-02T20:11:00Z">
        <w:r w:rsidR="00092E10">
          <w:rPr>
            <w:szCs w:val="24"/>
          </w:rPr>
          <w:t xml:space="preserve">see </w:t>
        </w:r>
      </w:ins>
      <w:r w:rsidR="009C3FFA">
        <w:rPr>
          <w:rStyle w:val="citetbl"/>
          <w:szCs w:val="24"/>
        </w:rPr>
        <w:t>Table </w:t>
      </w:r>
      <w:r>
        <w:rPr>
          <w:rStyle w:val="citetbl"/>
          <w:szCs w:val="24"/>
        </w:rPr>
        <w:t>85</w:t>
      </w:r>
      <w:r>
        <w:rPr>
          <w:szCs w:val="24"/>
        </w:rPr>
        <w:t>):</w:t>
      </w:r>
    </w:p>
    <w:p w14:paraId="7B2FE9B2" w14:textId="1AE9105F" w:rsidR="006A2DB6" w:rsidRDefault="009C3FFA">
      <w:pPr>
        <w:pStyle w:val="Tabletitle"/>
        <w:autoSpaceDE w:val="0"/>
        <w:autoSpaceDN w:val="0"/>
        <w:adjustRightInd w:val="0"/>
        <w:outlineLvl w:val="0"/>
        <w:rPr>
          <w:szCs w:val="24"/>
        </w:rPr>
      </w:pPr>
      <w:r>
        <w:rPr>
          <w:szCs w:val="24"/>
        </w:rPr>
        <w:t>Table </w:t>
      </w:r>
      <w:r w:rsidR="006A2DB6">
        <w:rPr>
          <w:szCs w:val="24"/>
        </w:rPr>
        <w:t xml:space="preserve">85 — Nested elements of element </w:t>
      </w:r>
      <w:r w:rsidR="006A2DB6" w:rsidRPr="00073603">
        <w:rPr>
          <w:rStyle w:val="ISOCode"/>
        </w:rPr>
        <w:t>&lt;connection_1d/&gt;</w:t>
      </w:r>
    </w:p>
    <w:tbl>
      <w:tblPr>
        <w:tblW w:w="862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406"/>
        <w:gridCol w:w="1810"/>
        <w:gridCol w:w="1701"/>
        <w:gridCol w:w="2708"/>
      </w:tblGrid>
      <w:tr w:rsidR="006A2DB6" w:rsidRPr="00EC4DAD" w14:paraId="234DC0D5" w14:textId="77777777" w:rsidTr="000B3EEC">
        <w:trPr>
          <w:cantSplit/>
          <w:tblHeader/>
          <w:jc w:val="center"/>
        </w:trPr>
        <w:tc>
          <w:tcPr>
            <w:tcW w:w="2406" w:type="dxa"/>
            <w:tcBorders>
              <w:top w:val="single" w:sz="12" w:space="0" w:color="auto"/>
              <w:bottom w:val="single" w:sz="12" w:space="0" w:color="auto"/>
            </w:tcBorders>
            <w:shd w:val="clear" w:color="auto" w:fill="F3F3F3"/>
            <w:vAlign w:val="bottom"/>
          </w:tcPr>
          <w:p w14:paraId="499790D8" w14:textId="75DDAF2B" w:rsidR="006A2DB6" w:rsidRPr="00EC4DAD" w:rsidRDefault="006A2DB6" w:rsidP="006A2DB6">
            <w:pPr>
              <w:pStyle w:val="Tableheader"/>
              <w:autoSpaceDE w:val="0"/>
              <w:autoSpaceDN w:val="0"/>
              <w:adjustRightInd w:val="0"/>
              <w:jc w:val="both"/>
              <w:rPr>
                <w:b/>
              </w:rPr>
            </w:pPr>
            <w:r w:rsidRPr="00EC4DAD">
              <w:rPr>
                <w:b/>
                <w:szCs w:val="24"/>
              </w:rPr>
              <w:t xml:space="preserve">Nested </w:t>
            </w:r>
            <w:ins w:id="1060" w:author="LUEJE Claudia" w:date="2024-05-02T20:11:00Z">
              <w:r w:rsidR="00092E10">
                <w:rPr>
                  <w:b/>
                  <w:szCs w:val="24"/>
                </w:rPr>
                <w:t>e</w:t>
              </w:r>
            </w:ins>
            <w:del w:id="1061" w:author="LUEJE Claudia" w:date="2024-05-02T20:11:00Z">
              <w:r w:rsidRPr="00EC4DAD" w:rsidDel="00092E10">
                <w:rPr>
                  <w:b/>
                  <w:szCs w:val="24"/>
                </w:rPr>
                <w:delText>E</w:delText>
              </w:r>
            </w:del>
            <w:r w:rsidRPr="00EC4DAD">
              <w:rPr>
                <w:b/>
                <w:szCs w:val="24"/>
              </w:rPr>
              <w:t>lements</w:t>
            </w:r>
          </w:p>
        </w:tc>
        <w:tc>
          <w:tcPr>
            <w:tcW w:w="1810" w:type="dxa"/>
            <w:tcBorders>
              <w:top w:val="single" w:sz="12" w:space="0" w:color="auto"/>
              <w:bottom w:val="single" w:sz="12" w:space="0" w:color="auto"/>
            </w:tcBorders>
            <w:shd w:val="clear" w:color="auto" w:fill="F3F3F3"/>
            <w:vAlign w:val="bottom"/>
          </w:tcPr>
          <w:p w14:paraId="569C957E" w14:textId="397D7C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501FF99C" w14:textId="1EF3F5C6"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75B7B2A8" w14:textId="3D3A6045"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A63D62E" w14:textId="77777777" w:rsidTr="000B3EEC">
        <w:trPr>
          <w:cantSplit/>
          <w:jc w:val="center"/>
        </w:trPr>
        <w:tc>
          <w:tcPr>
            <w:tcW w:w="2406" w:type="dxa"/>
            <w:tcBorders>
              <w:top w:val="single" w:sz="12" w:space="0" w:color="auto"/>
            </w:tcBorders>
            <w:vAlign w:val="bottom"/>
          </w:tcPr>
          <w:p w14:paraId="78EB7122" w14:textId="0E810E88" w:rsidR="006A2DB6" w:rsidRPr="006A2DB6" w:rsidRDefault="006A2DB6" w:rsidP="006A2DB6">
            <w:pPr>
              <w:pStyle w:val="Tablebody"/>
              <w:autoSpaceDE w:val="0"/>
              <w:autoSpaceDN w:val="0"/>
              <w:adjustRightInd w:val="0"/>
              <w:jc w:val="both"/>
            </w:pPr>
            <w:r w:rsidRPr="006A2DB6">
              <w:rPr>
                <w:szCs w:val="24"/>
              </w:rPr>
              <w:t>seamweld</w:t>
            </w:r>
          </w:p>
        </w:tc>
        <w:tc>
          <w:tcPr>
            <w:tcW w:w="1810" w:type="dxa"/>
            <w:tcBorders>
              <w:top w:val="single" w:sz="12" w:space="0" w:color="auto"/>
            </w:tcBorders>
            <w:vAlign w:val="bottom"/>
          </w:tcPr>
          <w:p w14:paraId="7B6029AC" w14:textId="4AFE1DFA"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332BA34C" w14:textId="19AF4A69"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C245F2C" w14:textId="348C09A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B9AB9D" w14:textId="77777777" w:rsidTr="000B3EEC">
        <w:trPr>
          <w:cantSplit/>
          <w:jc w:val="center"/>
        </w:trPr>
        <w:tc>
          <w:tcPr>
            <w:tcW w:w="2406" w:type="dxa"/>
            <w:vAlign w:val="bottom"/>
          </w:tcPr>
          <w:p w14:paraId="331C6938" w14:textId="45D54024" w:rsidR="006A2DB6" w:rsidRPr="006A2DB6" w:rsidRDefault="006A2DB6" w:rsidP="006A2DB6">
            <w:pPr>
              <w:pStyle w:val="Tablebody"/>
              <w:autoSpaceDE w:val="0"/>
              <w:autoSpaceDN w:val="0"/>
              <w:adjustRightInd w:val="0"/>
              <w:jc w:val="both"/>
            </w:pPr>
            <w:r w:rsidRPr="006A2DB6">
              <w:rPr>
                <w:szCs w:val="24"/>
              </w:rPr>
              <w:t>adhesive_line</w:t>
            </w:r>
          </w:p>
        </w:tc>
        <w:tc>
          <w:tcPr>
            <w:tcW w:w="1810" w:type="dxa"/>
            <w:vAlign w:val="bottom"/>
          </w:tcPr>
          <w:p w14:paraId="63FD6042" w14:textId="3156ECF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A62B8CB" w14:textId="4F721409"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0857FE0B" w14:textId="59BD5A1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245CADF" w14:textId="77777777" w:rsidTr="000B3EEC">
        <w:trPr>
          <w:cantSplit/>
          <w:jc w:val="center"/>
        </w:trPr>
        <w:tc>
          <w:tcPr>
            <w:tcW w:w="2406" w:type="dxa"/>
            <w:vAlign w:val="bottom"/>
          </w:tcPr>
          <w:p w14:paraId="17F961AE" w14:textId="7ECD108C" w:rsidR="006A2DB6" w:rsidRPr="006A2DB6" w:rsidRDefault="006A2DB6" w:rsidP="006A2DB6">
            <w:pPr>
              <w:pStyle w:val="Tablebody"/>
              <w:autoSpaceDE w:val="0"/>
              <w:autoSpaceDN w:val="0"/>
              <w:adjustRightInd w:val="0"/>
              <w:jc w:val="both"/>
            </w:pPr>
            <w:r w:rsidRPr="006A2DB6">
              <w:rPr>
                <w:szCs w:val="24"/>
              </w:rPr>
              <w:t>hemming</w:t>
            </w:r>
          </w:p>
        </w:tc>
        <w:tc>
          <w:tcPr>
            <w:tcW w:w="1810" w:type="dxa"/>
            <w:vAlign w:val="bottom"/>
          </w:tcPr>
          <w:p w14:paraId="55251A2A" w14:textId="339F6F6C"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0B69A1D1" w14:textId="1DB4F0F3"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6E717942" w14:textId="552D3EB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A7BE176" w14:textId="77777777" w:rsidTr="000B3EEC">
        <w:trPr>
          <w:cantSplit/>
          <w:jc w:val="center"/>
        </w:trPr>
        <w:tc>
          <w:tcPr>
            <w:tcW w:w="2406" w:type="dxa"/>
            <w:vAlign w:val="bottom"/>
          </w:tcPr>
          <w:p w14:paraId="1A848416" w14:textId="0E30818F" w:rsidR="006A2DB6" w:rsidRPr="006A2DB6" w:rsidRDefault="006A2DB6" w:rsidP="006A2DB6">
            <w:pPr>
              <w:pStyle w:val="Tablebody"/>
              <w:autoSpaceDE w:val="0"/>
              <w:autoSpaceDN w:val="0"/>
              <w:adjustRightInd w:val="0"/>
              <w:jc w:val="both"/>
            </w:pPr>
            <w:r w:rsidRPr="006A2DB6">
              <w:rPr>
                <w:szCs w:val="24"/>
              </w:rPr>
              <w:t>sequence_connection_0d</w:t>
            </w:r>
          </w:p>
        </w:tc>
        <w:tc>
          <w:tcPr>
            <w:tcW w:w="1810" w:type="dxa"/>
            <w:vAlign w:val="bottom"/>
          </w:tcPr>
          <w:p w14:paraId="68CC06DF" w14:textId="74342C35"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763092C4" w14:textId="11C262EB"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07B6FC6" w14:textId="4A2C20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E70A088" w14:textId="77777777" w:rsidTr="000B3EEC">
        <w:trPr>
          <w:cantSplit/>
          <w:jc w:val="center"/>
        </w:trPr>
        <w:tc>
          <w:tcPr>
            <w:tcW w:w="2406" w:type="dxa"/>
            <w:vAlign w:val="bottom"/>
          </w:tcPr>
          <w:p w14:paraId="5D85403C" w14:textId="2B68E396" w:rsidR="006A2DB6" w:rsidRPr="006A2DB6" w:rsidRDefault="006A2DB6" w:rsidP="006A2DB6">
            <w:pPr>
              <w:pStyle w:val="Tablebody"/>
              <w:autoSpaceDE w:val="0"/>
              <w:autoSpaceDN w:val="0"/>
              <w:adjustRightInd w:val="0"/>
              <w:jc w:val="both"/>
            </w:pPr>
            <w:r w:rsidRPr="006A2DB6">
              <w:rPr>
                <w:szCs w:val="24"/>
              </w:rPr>
              <w:t>contact_list</w:t>
            </w:r>
          </w:p>
        </w:tc>
        <w:tc>
          <w:tcPr>
            <w:tcW w:w="1810" w:type="dxa"/>
            <w:vAlign w:val="bottom"/>
          </w:tcPr>
          <w:p w14:paraId="5BFE2BDD" w14:textId="3485E7E0" w:rsidR="006A2DB6" w:rsidRPr="006A2DB6" w:rsidRDefault="006A2DB6" w:rsidP="006A2DB6">
            <w:pPr>
              <w:pStyle w:val="Tablebody"/>
              <w:autoSpaceDE w:val="0"/>
              <w:autoSpaceDN w:val="0"/>
              <w:adjustRightInd w:val="0"/>
              <w:jc w:val="both"/>
            </w:pPr>
            <w:r w:rsidRPr="006A2DB6">
              <w:rPr>
                <w:szCs w:val="24"/>
              </w:rPr>
              <w:t>1</w:t>
            </w:r>
          </w:p>
        </w:tc>
        <w:tc>
          <w:tcPr>
            <w:tcW w:w="1701" w:type="dxa"/>
            <w:vAlign w:val="bottom"/>
          </w:tcPr>
          <w:p w14:paraId="40E5B6F8" w14:textId="19F829E7" w:rsidR="006A2DB6" w:rsidRPr="006A2DB6" w:rsidRDefault="006A2DB6" w:rsidP="006A2DB6">
            <w:pPr>
              <w:pStyle w:val="Tablebody"/>
              <w:autoSpaceDE w:val="0"/>
              <w:autoSpaceDN w:val="0"/>
              <w:adjustRightInd w:val="0"/>
              <w:jc w:val="both"/>
            </w:pPr>
            <w:r w:rsidRPr="006A2DB6">
              <w:rPr>
                <w:szCs w:val="24"/>
              </w:rPr>
              <w:t>Optional</w:t>
            </w:r>
          </w:p>
        </w:tc>
        <w:tc>
          <w:tcPr>
            <w:tcW w:w="2708" w:type="dxa"/>
            <w:vAlign w:val="bottom"/>
          </w:tcPr>
          <w:p w14:paraId="47A92155" w14:textId="23BF9B62" w:rsidR="006A2DB6" w:rsidRPr="006A2DB6" w:rsidRDefault="006A2DB6" w:rsidP="006A2DB6">
            <w:pPr>
              <w:pStyle w:val="Tablebody"/>
              <w:autoSpaceDE w:val="0"/>
              <w:autoSpaceDN w:val="0"/>
              <w:adjustRightInd w:val="0"/>
              <w:jc w:val="both"/>
            </w:pPr>
            <w:r w:rsidRPr="006A2DB6">
              <w:rPr>
                <w:szCs w:val="24"/>
              </w:rPr>
              <w:t xml:space="preserve">See </w:t>
            </w:r>
            <w:del w:id="1062" w:author="LUEJE Claudia" w:date="2024-05-02T20:11:00Z">
              <w:r w:rsidRPr="006A2DB6" w:rsidDel="00092E10">
                <w:rPr>
                  <w:rStyle w:val="citesec"/>
                  <w:szCs w:val="24"/>
                </w:rPr>
                <w:delText>clause </w:delText>
              </w:r>
            </w:del>
            <w:r w:rsidRPr="006A2DB6">
              <w:rPr>
                <w:rStyle w:val="citesec"/>
                <w:szCs w:val="24"/>
              </w:rPr>
              <w:t>7.4.3.6</w:t>
            </w:r>
            <w:r w:rsidRPr="006A2DB6">
              <w:rPr>
                <w:szCs w:val="24"/>
              </w:rPr>
              <w:t>.</w:t>
            </w:r>
          </w:p>
        </w:tc>
      </w:tr>
      <w:tr w:rsidR="006A2DB6" w:rsidRPr="00F54804" w14:paraId="56E0FFA5" w14:textId="77777777" w:rsidTr="000B3EEC">
        <w:trPr>
          <w:cantSplit/>
          <w:jc w:val="center"/>
        </w:trPr>
        <w:tc>
          <w:tcPr>
            <w:tcW w:w="2406" w:type="dxa"/>
            <w:tcBorders>
              <w:bottom w:val="single" w:sz="12" w:space="0" w:color="auto"/>
            </w:tcBorders>
            <w:vAlign w:val="bottom"/>
          </w:tcPr>
          <w:p w14:paraId="01CB5568" w14:textId="75A1FD76" w:rsidR="006A2DB6" w:rsidRPr="006A2DB6" w:rsidRDefault="006A2DB6" w:rsidP="006A2DB6">
            <w:pPr>
              <w:pStyle w:val="Tablebody"/>
              <w:autoSpaceDE w:val="0"/>
              <w:autoSpaceDN w:val="0"/>
              <w:adjustRightInd w:val="0"/>
              <w:jc w:val="both"/>
            </w:pPr>
            <w:r w:rsidRPr="006A2DB6">
              <w:rPr>
                <w:szCs w:val="24"/>
              </w:rPr>
              <w:t>stacking</w:t>
            </w:r>
          </w:p>
        </w:tc>
        <w:tc>
          <w:tcPr>
            <w:tcW w:w="1810" w:type="dxa"/>
            <w:tcBorders>
              <w:bottom w:val="single" w:sz="12" w:space="0" w:color="auto"/>
            </w:tcBorders>
            <w:vAlign w:val="bottom"/>
          </w:tcPr>
          <w:p w14:paraId="70981BA5" w14:textId="171FEB69"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166970DF" w14:textId="0D782A2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661BE304" w14:textId="097FBDEC" w:rsidR="006A2DB6" w:rsidRPr="006A2DB6" w:rsidRDefault="006A2DB6" w:rsidP="006A2DB6">
            <w:pPr>
              <w:pStyle w:val="Tablebody"/>
              <w:autoSpaceDE w:val="0"/>
              <w:autoSpaceDN w:val="0"/>
              <w:adjustRightInd w:val="0"/>
              <w:jc w:val="both"/>
            </w:pPr>
            <w:r w:rsidRPr="006A2DB6">
              <w:rPr>
                <w:szCs w:val="24"/>
              </w:rPr>
              <w:t xml:space="preserve">See </w:t>
            </w:r>
            <w:del w:id="1063" w:author="LUEJE Claudia" w:date="2024-05-02T20:11:00Z">
              <w:r w:rsidRPr="004D33BB" w:rsidDel="00092E10">
                <w:rPr>
                  <w:rStyle w:val="citesec"/>
                </w:rPr>
                <w:delText>clause </w:delText>
              </w:r>
            </w:del>
            <w:r w:rsidRPr="004D33BB">
              <w:rPr>
                <w:rStyle w:val="citesec"/>
              </w:rPr>
              <w:t>7.4.2.4</w:t>
            </w:r>
          </w:p>
        </w:tc>
      </w:tr>
    </w:tbl>
    <w:p w14:paraId="4B69BE14" w14:textId="64F56E6F" w:rsidR="006A2DB6" w:rsidRDefault="006A2DB6">
      <w:pPr>
        <w:pStyle w:val="BodyText"/>
        <w:autoSpaceDE w:val="0"/>
        <w:autoSpaceDN w:val="0"/>
        <w:adjustRightInd w:val="0"/>
        <w:rPr>
          <w:szCs w:val="24"/>
        </w:rPr>
      </w:pPr>
      <w:r>
        <w:rPr>
          <w:szCs w:val="24"/>
        </w:rPr>
        <w:t>Up to one of the type elements (</w:t>
      </w:r>
      <w:r w:rsidRPr="00073603">
        <w:rPr>
          <w:rStyle w:val="ISOCode"/>
        </w:rPr>
        <w:t>seamweld</w:t>
      </w:r>
      <w:r>
        <w:rPr>
          <w:szCs w:val="24"/>
        </w:rPr>
        <w:t xml:space="preserve">, </w:t>
      </w:r>
      <w:r w:rsidRPr="00073603">
        <w:rPr>
          <w:rStyle w:val="ISOCode"/>
        </w:rPr>
        <w:t>adhesive_line</w:t>
      </w:r>
      <w:r>
        <w:rPr>
          <w:szCs w:val="24"/>
        </w:rPr>
        <w:t xml:space="preserve">, </w:t>
      </w:r>
      <w:r w:rsidRPr="00073603">
        <w:rPr>
          <w:rStyle w:val="ISOCode"/>
        </w:rPr>
        <w:t>sequence_connection_0d</w:t>
      </w:r>
      <w:r>
        <w:rPr>
          <w:szCs w:val="24"/>
        </w:rPr>
        <w:t xml:space="preserve">, </w:t>
      </w:r>
      <w:r w:rsidRPr="00073603">
        <w:rPr>
          <w:rStyle w:val="ISOCode"/>
        </w:rPr>
        <w:t>hemming</w:t>
      </w:r>
      <w:r>
        <w:rPr>
          <w:szCs w:val="24"/>
        </w:rPr>
        <w:t xml:space="preserve">) may exist in a </w:t>
      </w:r>
      <w:r w:rsidRPr="00073603">
        <w:rPr>
          <w:rStyle w:val="ISOCode"/>
        </w:rPr>
        <w:t>&lt;connection_1d/&gt;</w:t>
      </w:r>
      <w:r>
        <w:rPr>
          <w:szCs w:val="24"/>
        </w:rPr>
        <w:t xml:space="preserve">. If none of the type elements is given, the type defaults to </w:t>
      </w:r>
      <w:r w:rsidRPr="00073603">
        <w:rPr>
          <w:rStyle w:val="ISOCode"/>
        </w:rPr>
        <w:t>&lt;seamweld/&gt;</w:t>
      </w:r>
      <w:r>
        <w:rPr>
          <w:szCs w:val="24"/>
        </w:rPr>
        <w:t>.</w:t>
      </w:r>
    </w:p>
    <w:p w14:paraId="32ADE374" w14:textId="08B8CB68"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Seam </w:t>
      </w:r>
      <w:ins w:id="1064" w:author="LUEJE Claudia" w:date="2024-05-02T20:12:00Z">
        <w:r w:rsidR="00092E10">
          <w:rPr>
            <w:rFonts w:eastAsia="Times New Roman"/>
            <w:szCs w:val="24"/>
          </w:rPr>
          <w:t>w</w:t>
        </w:r>
      </w:ins>
      <w:del w:id="1065" w:author="LUEJE Claudia" w:date="2024-05-02T20:12:00Z">
        <w:r w:rsidDel="00092E10">
          <w:rPr>
            <w:rFonts w:eastAsia="Times New Roman"/>
            <w:szCs w:val="24"/>
          </w:rPr>
          <w:delText>W</w:delText>
        </w:r>
      </w:del>
      <w:r>
        <w:rPr>
          <w:rFonts w:eastAsia="Times New Roman"/>
          <w:szCs w:val="24"/>
        </w:rPr>
        <w:t>elds</w:t>
      </w:r>
    </w:p>
    <w:p w14:paraId="53FB98FB" w14:textId="77777777" w:rsidR="006A2DB6" w:rsidRDefault="006A2DB6">
      <w:pPr>
        <w:pStyle w:val="BodyText"/>
        <w:autoSpaceDE w:val="0"/>
        <w:autoSpaceDN w:val="0"/>
        <w:adjustRightInd w:val="0"/>
        <w:rPr>
          <w:szCs w:val="24"/>
        </w:rPr>
      </w:pPr>
      <w:r>
        <w:rPr>
          <w:szCs w:val="24"/>
        </w:rPr>
        <w:t>χMCF knows several kinds of 1D connections. Of these, seam welds are addressed first.</w:t>
      </w:r>
    </w:p>
    <w:p w14:paraId="7628A5BB" w14:textId="0C566069"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Description and </w:t>
      </w:r>
      <w:ins w:id="1066" w:author="LUEJE Claudia" w:date="2024-05-02T20:12:00Z">
        <w:r w:rsidR="00257B9F">
          <w:rPr>
            <w:rFonts w:eastAsia="Times New Roman"/>
            <w:szCs w:val="24"/>
          </w:rPr>
          <w:t>m</w:t>
        </w:r>
      </w:ins>
      <w:del w:id="1067" w:author="LUEJE Claudia" w:date="2024-05-02T20:12:00Z">
        <w:r w:rsidDel="00257B9F">
          <w:rPr>
            <w:rFonts w:eastAsia="Times New Roman"/>
            <w:szCs w:val="24"/>
          </w:rPr>
          <w:delText>M</w:delText>
        </w:r>
      </w:del>
      <w:r>
        <w:rPr>
          <w:rFonts w:eastAsia="Times New Roman"/>
          <w:szCs w:val="24"/>
        </w:rPr>
        <w:t xml:space="preserve">odelling </w:t>
      </w:r>
      <w:ins w:id="1068" w:author="LUEJE Claudia" w:date="2024-05-02T20:12:00Z">
        <w:r w:rsidR="00257B9F">
          <w:rPr>
            <w:rFonts w:eastAsia="Times New Roman"/>
            <w:szCs w:val="24"/>
          </w:rPr>
          <w:t>p</w:t>
        </w:r>
      </w:ins>
      <w:del w:id="1069" w:author="LUEJE Claudia" w:date="2024-05-02T20:12:00Z">
        <w:r w:rsidDel="00257B9F">
          <w:rPr>
            <w:rFonts w:eastAsia="Times New Roman"/>
            <w:szCs w:val="24"/>
          </w:rPr>
          <w:delText>P</w:delText>
        </w:r>
      </w:del>
      <w:r>
        <w:rPr>
          <w:rFonts w:eastAsia="Times New Roman"/>
          <w:szCs w:val="24"/>
        </w:rPr>
        <w:t>arameters</w:t>
      </w:r>
    </w:p>
    <w:p w14:paraId="106ADAE4" w14:textId="77777777" w:rsidR="006A2DB6" w:rsidRDefault="006A2DB6">
      <w:pPr>
        <w:pStyle w:val="BodyText"/>
        <w:autoSpaceDE w:val="0"/>
        <w:autoSpaceDN w:val="0"/>
        <w:adjustRightInd w:val="0"/>
        <w:rPr>
          <w:szCs w:val="24"/>
        </w:rPr>
      </w:pPr>
      <w:r>
        <w:rPr>
          <w:szCs w:val="24"/>
        </w:rPr>
        <w:t>Several cross-section geometries and modelling alternatives are established for seam welds. However, χMCF does not support changing these characteristics in the course of a single seam weld. If necessary, a seam weld must therefore be split into several.</w:t>
      </w:r>
    </w:p>
    <w:p w14:paraId="6E5C1C4A" w14:textId="77777777" w:rsidR="006A2DB6" w:rsidRDefault="006A2DB6">
      <w:pPr>
        <w:pStyle w:val="BodyText"/>
        <w:autoSpaceDE w:val="0"/>
        <w:autoSpaceDN w:val="0"/>
        <w:adjustRightInd w:val="0"/>
        <w:rPr>
          <w:szCs w:val="24"/>
        </w:rPr>
      </w:pPr>
      <w:r>
        <w:rPr>
          <w:szCs w:val="24"/>
        </w:rPr>
        <w:t>This ensures that a seam weld definition only represents one cross-section with the welding parameters for all the welded sides.</w:t>
      </w:r>
    </w:p>
    <w:p w14:paraId="5EB63D50" w14:textId="0C646E0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070" w:author="LUEJE Claudia" w:date="2024-05-02T20:12:00Z">
        <w:r w:rsidR="00257B9F">
          <w:rPr>
            <w:szCs w:val="24"/>
          </w:rPr>
          <w:t>OTE</w:t>
        </w:r>
      </w:ins>
      <w:del w:id="1071" w:author="LUEJE Claudia" w:date="2024-05-02T20:12:00Z">
        <w:r w:rsidDel="00257B9F">
          <w:rPr>
            <w:szCs w:val="24"/>
          </w:rPr>
          <w:delText>ote:</w:delText>
        </w:r>
      </w:del>
      <w:ins w:id="1072" w:author="LUEJE Claudia" w:date="2024-05-02T20:12:00Z">
        <w:r w:rsidR="00257B9F">
          <w:rPr>
            <w:szCs w:val="24"/>
          </w:rPr>
          <w:tab/>
        </w:r>
      </w:ins>
      <w:del w:id="1073" w:author="LUEJE Claudia" w:date="2024-05-02T20:12:00Z">
        <w:r w:rsidDel="00257B9F">
          <w:rPr>
            <w:szCs w:val="24"/>
          </w:rPr>
          <w:delText xml:space="preserve"> </w:delText>
        </w:r>
      </w:del>
      <w:r>
        <w:rPr>
          <w:szCs w:val="24"/>
        </w:rPr>
        <w:t>Several welding technologies produce material structures which are oriented. In particular, there is a difference between the start and the end of a seam weld. χMCF knows about the orientation of a seam weld and therefore, it can distinguish between start and end. But it does not yet provide means to transport details about the difference between both, neither for CAE nor CAM.</w:t>
      </w:r>
    </w:p>
    <w:p w14:paraId="105B1EC6" w14:textId="6E9778CC"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Seam </w:t>
      </w:r>
      <w:ins w:id="1074" w:author="LUEJE Claudia" w:date="2024-05-02T20:12:00Z">
        <w:r w:rsidR="00257B9F">
          <w:rPr>
            <w:rFonts w:eastAsia="Times New Roman"/>
            <w:szCs w:val="24"/>
          </w:rPr>
          <w:t>w</w:t>
        </w:r>
      </w:ins>
      <w:del w:id="1075" w:author="LUEJE Claudia" w:date="2024-05-02T20:12:00Z">
        <w:r w:rsidDel="00257B9F">
          <w:rPr>
            <w:rFonts w:eastAsia="Times New Roman"/>
            <w:szCs w:val="24"/>
          </w:rPr>
          <w:delText>W</w:delText>
        </w:r>
      </w:del>
      <w:r>
        <w:rPr>
          <w:rFonts w:eastAsia="Times New Roman"/>
          <w:szCs w:val="24"/>
        </w:rPr>
        <w:t xml:space="preserve">eld </w:t>
      </w:r>
      <w:ins w:id="1076" w:author="LUEJE Claudia" w:date="2024-05-02T20:12:00Z">
        <w:r w:rsidR="00257B9F">
          <w:rPr>
            <w:rFonts w:eastAsia="Times New Roman"/>
            <w:szCs w:val="24"/>
          </w:rPr>
          <w:t>d</w:t>
        </w:r>
      </w:ins>
      <w:del w:id="1077" w:author="LUEJE Claudia" w:date="2024-05-02T20:12:00Z">
        <w:r w:rsidDel="00257B9F">
          <w:rPr>
            <w:rFonts w:eastAsia="Times New Roman"/>
            <w:szCs w:val="24"/>
          </w:rPr>
          <w:delText>D</w:delText>
        </w:r>
      </w:del>
      <w:r>
        <w:rPr>
          <w:rFonts w:eastAsia="Times New Roman"/>
          <w:szCs w:val="24"/>
        </w:rPr>
        <w:t xml:space="preserve">efinition </w:t>
      </w:r>
      <w:ins w:id="1078" w:author="LUEJE Claudia" w:date="2024-05-02T20:13:00Z">
        <w:r w:rsidR="00257B9F">
          <w:rPr>
            <w:rFonts w:eastAsia="Times New Roman"/>
            <w:szCs w:val="24"/>
          </w:rPr>
          <w:t>o</w:t>
        </w:r>
      </w:ins>
      <w:del w:id="1079" w:author="LUEJE Claudia" w:date="2024-05-02T20:12:00Z">
        <w:r w:rsidDel="00257B9F">
          <w:rPr>
            <w:rFonts w:eastAsia="Times New Roman"/>
            <w:szCs w:val="24"/>
          </w:rPr>
          <w:delText>O</w:delText>
        </w:r>
      </w:del>
      <w:r>
        <w:rPr>
          <w:rFonts w:eastAsia="Times New Roman"/>
          <w:szCs w:val="24"/>
        </w:rPr>
        <w:t>verview</w:t>
      </w:r>
    </w:p>
    <w:p w14:paraId="12B85D50" w14:textId="77777777" w:rsidR="006A2DB6" w:rsidRDefault="006A2DB6">
      <w:pPr>
        <w:pStyle w:val="BodyText"/>
        <w:autoSpaceDE w:val="0"/>
        <w:autoSpaceDN w:val="0"/>
        <w:adjustRightInd w:val="0"/>
        <w:rPr>
          <w:szCs w:val="24"/>
        </w:rPr>
      </w:pPr>
      <w:r>
        <w:rPr>
          <w:szCs w:val="24"/>
        </w:rPr>
        <w:t>The weld definition depends on the type of the seam weld. The parameters and their meaning can be different for each of the different seam weld types. Detailed descriptions are provided in the next clauses, where each weld type is described separately.</w:t>
      </w:r>
    </w:p>
    <w:p w14:paraId="45E06F33" w14:textId="4974E33D" w:rsidR="006A2DB6" w:rsidRDefault="00937697">
      <w:pPr>
        <w:pStyle w:val="BodyText"/>
        <w:autoSpaceDE w:val="0"/>
        <w:autoSpaceDN w:val="0"/>
        <w:adjustRightInd w:val="0"/>
        <w:rPr>
          <w:szCs w:val="24"/>
        </w:rPr>
      </w:pPr>
      <w:r>
        <w:rPr>
          <w:rStyle w:val="citefig"/>
          <w:szCs w:val="24"/>
        </w:rPr>
        <w:t>Figure </w:t>
      </w:r>
      <w:r w:rsidR="006A2DB6">
        <w:rPr>
          <w:rStyle w:val="citefig"/>
          <w:szCs w:val="24"/>
        </w:rPr>
        <w:t>49</w:t>
      </w:r>
      <w:r w:rsidR="006A2DB6">
        <w:rPr>
          <w:szCs w:val="24"/>
        </w:rPr>
        <w:t xml:space="preserve"> provides an overview of the currently supported seam weld types and their parameters.</w:t>
      </w:r>
    </w:p>
    <w:p w14:paraId="4E16C6A7" w14:textId="77777777" w:rsidR="006A2DB6" w:rsidRDefault="006A2DB6">
      <w:pPr>
        <w:pStyle w:val="BodyText"/>
        <w:autoSpaceDE w:val="0"/>
        <w:autoSpaceDN w:val="0"/>
        <w:adjustRightInd w:val="0"/>
        <w:rPr>
          <w:szCs w:val="24"/>
        </w:rPr>
      </w:pPr>
      <w:r>
        <w:rPr>
          <w:szCs w:val="24"/>
        </w:rPr>
        <w:t>For each of the seam weld type, it contains the following information:</w:t>
      </w:r>
    </w:p>
    <w:p w14:paraId="5ACFC7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type of the seam weld,</w:t>
      </w:r>
    </w:p>
    <w:p w14:paraId="701E2F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number of weld positions for the type,</w:t>
      </w:r>
    </w:p>
    <w:p w14:paraId="5109F5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supported technologies,</w:t>
      </w:r>
    </w:p>
    <w:p w14:paraId="0619C0C1" w14:textId="4402198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widely used weld sections for the respective weld type (</w:t>
      </w:r>
      <w:ins w:id="1080" w:author="LUEJE Claudia" w:date="2024-05-02T20:13:00Z">
        <w:r w:rsidR="00257B9F">
          <w:rPr>
            <w:szCs w:val="24"/>
          </w:rPr>
          <w:t>o</w:t>
        </w:r>
      </w:ins>
      <w:del w:id="1081" w:author="LUEJE Claudia" w:date="2024-05-02T20:13:00Z">
        <w:r w:rsidDel="00257B9F">
          <w:rPr>
            <w:szCs w:val="24"/>
          </w:rPr>
          <w:delText>O</w:delText>
        </w:r>
      </w:del>
      <w:r>
        <w:rPr>
          <w:szCs w:val="24"/>
        </w:rPr>
        <w:t>ther sections are generally permitted by the standard, but feasibility and compatibility must be ensured by the designer.),</w:t>
      </w:r>
    </w:p>
    <w:p w14:paraId="2504514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required parameters,</w:t>
      </w:r>
    </w:p>
    <w:p w14:paraId="31AEEE3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optional parameters with their default values,</w:t>
      </w:r>
    </w:p>
    <w:p w14:paraId="1EF614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section drawing / layout related to the seam weld type.</w:t>
      </w:r>
    </w:p>
    <w:p w14:paraId="61763AD2" w14:textId="77777777" w:rsidR="006A2DB6" w:rsidRDefault="006A2DB6">
      <w:pPr>
        <w:pStyle w:val="BodyText"/>
        <w:autoSpaceDE w:val="0"/>
        <w:autoSpaceDN w:val="0"/>
        <w:adjustRightInd w:val="0"/>
        <w:rPr>
          <w:szCs w:val="24"/>
        </w:rPr>
      </w:pPr>
      <w:r>
        <w:rPr>
          <w:szCs w:val="24"/>
        </w:rPr>
        <w:t>For the given combinations of seam weld type, technology and cross-section, the parameters and the section drawings are provided. The section drawings do not show the specific sections possible for a technology.</w:t>
      </w:r>
    </w:p>
    <w:p w14:paraId="0FBB6A80" w14:textId="77777777" w:rsidR="006A2DB6" w:rsidRDefault="006A2DB6">
      <w:pPr>
        <w:pStyle w:val="BodyText"/>
        <w:autoSpaceDE w:val="0"/>
        <w:autoSpaceDN w:val="0"/>
        <w:adjustRightInd w:val="0"/>
        <w:rPr>
          <w:szCs w:val="24"/>
        </w:rPr>
      </w:pPr>
      <w:r>
        <w:rPr>
          <w:szCs w:val="24"/>
        </w:rPr>
        <w:t>Parameters describing sheet thicknesses are not part of the χMCF file contents. They need to be derived from CAD geometry or FE meshes. However, they are used in the seam weld type specific sections to describe parameters contained in the χMCF file and their relations.</w:t>
      </w:r>
    </w:p>
    <w:p w14:paraId="23F16CAB" w14:textId="77777777" w:rsidR="006A2DB6" w:rsidRDefault="006A2DB6">
      <w:pPr>
        <w:pStyle w:val="BodyText"/>
        <w:autoSpaceDE w:val="0"/>
        <w:autoSpaceDN w:val="0"/>
        <w:adjustRightInd w:val="0"/>
        <w:rPr>
          <w:szCs w:val="24"/>
        </w:rPr>
      </w:pPr>
      <w:r>
        <w:rPr>
          <w:szCs w:val="24"/>
        </w:rPr>
        <w:t>The variety of seam weld types is to be handled by the application. The content of χMCF was selected so that, in combination with information from geometry or meshes, the specific type of a connection can be determined.</w:t>
      </w:r>
    </w:p>
    <w:tbl>
      <w:tblPr>
        <w:tblW w:w="9731" w:type="dxa"/>
        <w:tblCellMar>
          <w:left w:w="70" w:type="dxa"/>
          <w:right w:w="70" w:type="dxa"/>
        </w:tblCellMar>
        <w:tblLook w:val="04A0" w:firstRow="1" w:lastRow="0" w:firstColumn="1" w:lastColumn="0" w:noHBand="0" w:noVBand="1"/>
      </w:tblPr>
      <w:tblGrid>
        <w:gridCol w:w="872"/>
        <w:gridCol w:w="1114"/>
        <w:gridCol w:w="1281"/>
        <w:gridCol w:w="815"/>
        <w:gridCol w:w="1020"/>
        <w:gridCol w:w="1521"/>
        <w:gridCol w:w="1475"/>
        <w:gridCol w:w="2068"/>
      </w:tblGrid>
      <w:tr w:rsidR="006A2DB6" w:rsidRPr="00EC4DAD" w14:paraId="0F9DF81C" w14:textId="77777777" w:rsidTr="00B12753">
        <w:trPr>
          <w:trHeight w:val="300"/>
        </w:trPr>
        <w:tc>
          <w:tcPr>
            <w:tcW w:w="872" w:type="dxa"/>
            <w:tcBorders>
              <w:top w:val="single" w:sz="12" w:space="0" w:color="auto"/>
              <w:left w:val="single" w:sz="12" w:space="0" w:color="auto"/>
              <w:bottom w:val="single" w:sz="12" w:space="0" w:color="auto"/>
              <w:right w:val="single" w:sz="4" w:space="0" w:color="auto"/>
            </w:tcBorders>
            <w:shd w:val="clear" w:color="000000" w:fill="F2F2F2"/>
            <w:vAlign w:val="center"/>
            <w:hideMark/>
          </w:tcPr>
          <w:p w14:paraId="3699997B" w14:textId="1F9A2DC8"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r w:rsidRPr="00EC4DAD">
              <w:rPr>
                <w:b/>
                <w:szCs w:val="24"/>
              </w:rPr>
              <w:br/>
            </w:r>
            <w:ins w:id="1082" w:author="LUEJE Claudia" w:date="2024-05-02T20:13:00Z">
              <w:r w:rsidR="00257B9F">
                <w:rPr>
                  <w:b/>
                  <w:szCs w:val="24"/>
                </w:rPr>
                <w:t>t</w:t>
              </w:r>
            </w:ins>
            <w:del w:id="1083" w:author="LUEJE Claudia" w:date="2024-05-02T20:13:00Z">
              <w:r w:rsidRPr="00EC4DAD" w:rsidDel="00257B9F">
                <w:rPr>
                  <w:b/>
                  <w:szCs w:val="24"/>
                </w:rPr>
                <w:delText>T</w:delText>
              </w:r>
            </w:del>
            <w:r w:rsidRPr="00EC4DAD">
              <w:rPr>
                <w:b/>
                <w:szCs w:val="24"/>
              </w:rPr>
              <w:t>ype</w:t>
            </w:r>
          </w:p>
        </w:tc>
        <w:tc>
          <w:tcPr>
            <w:tcW w:w="995" w:type="dxa"/>
            <w:tcBorders>
              <w:top w:val="single" w:sz="12" w:space="0" w:color="auto"/>
              <w:left w:val="single" w:sz="4" w:space="0" w:color="auto"/>
              <w:bottom w:val="single" w:sz="12" w:space="0" w:color="auto"/>
              <w:right w:val="single" w:sz="4" w:space="0" w:color="auto"/>
            </w:tcBorders>
            <w:shd w:val="clear" w:color="000000" w:fill="F2F2F2"/>
            <w:vAlign w:val="center"/>
            <w:hideMark/>
          </w:tcPr>
          <w:p w14:paraId="3DA1D714" w14:textId="78DB0E0C"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 Weld </w:t>
            </w:r>
            <w:ins w:id="1084" w:author="LUEJE Claudia" w:date="2024-05-02T20:13:00Z">
              <w:r w:rsidR="00257B9F">
                <w:rPr>
                  <w:b/>
                  <w:szCs w:val="24"/>
                </w:rPr>
                <w:t>p</w:t>
              </w:r>
            </w:ins>
            <w:del w:id="1085" w:author="LUEJE Claudia" w:date="2024-05-02T20:13:00Z">
              <w:r w:rsidRPr="00EC4DAD" w:rsidDel="00257B9F">
                <w:rPr>
                  <w:b/>
                  <w:szCs w:val="24"/>
                </w:rPr>
                <w:delText>P</w:delText>
              </w:r>
            </w:del>
            <w:r w:rsidRPr="00EC4DAD">
              <w:rPr>
                <w:b/>
                <w:szCs w:val="24"/>
              </w:rPr>
              <w:t>ositions</w:t>
            </w:r>
          </w:p>
        </w:tc>
        <w:tc>
          <w:tcPr>
            <w:tcW w:w="1210" w:type="dxa"/>
            <w:tcBorders>
              <w:top w:val="single" w:sz="12" w:space="0" w:color="auto"/>
              <w:left w:val="nil"/>
              <w:bottom w:val="single" w:sz="12" w:space="0" w:color="auto"/>
              <w:right w:val="nil"/>
            </w:tcBorders>
            <w:shd w:val="clear" w:color="000000" w:fill="F2F2F2"/>
            <w:vAlign w:val="center"/>
            <w:hideMark/>
          </w:tcPr>
          <w:p w14:paraId="04C4FA7A" w14:textId="06B6CBA3"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Welding</w:t>
            </w:r>
            <w:r w:rsidRPr="00EC4DAD">
              <w:rPr>
                <w:b/>
                <w:szCs w:val="24"/>
              </w:rPr>
              <w:br/>
            </w:r>
            <w:ins w:id="1086" w:author="LUEJE Claudia" w:date="2024-05-02T20:13:00Z">
              <w:r w:rsidR="00257B9F">
                <w:rPr>
                  <w:b/>
                  <w:szCs w:val="24"/>
                </w:rPr>
                <w:t>t</w:t>
              </w:r>
            </w:ins>
            <w:del w:id="1087" w:author="LUEJE Claudia" w:date="2024-05-02T20:13:00Z">
              <w:r w:rsidRPr="00EC4DAD" w:rsidDel="00257B9F">
                <w:rPr>
                  <w:b/>
                  <w:szCs w:val="24"/>
                </w:rPr>
                <w:delText>T</w:delText>
              </w:r>
            </w:del>
            <w:r w:rsidRPr="00EC4DAD">
              <w:rPr>
                <w:b/>
                <w:szCs w:val="24"/>
              </w:rPr>
              <w:t>echnology</w:t>
            </w:r>
          </w:p>
        </w:tc>
        <w:tc>
          <w:tcPr>
            <w:tcW w:w="815" w:type="dxa"/>
            <w:tcBorders>
              <w:top w:val="single" w:sz="12" w:space="0" w:color="auto"/>
              <w:left w:val="single" w:sz="4" w:space="0" w:color="auto"/>
              <w:bottom w:val="single" w:sz="12" w:space="0" w:color="auto"/>
              <w:right w:val="single" w:sz="4" w:space="0" w:color="auto"/>
            </w:tcBorders>
            <w:shd w:val="clear" w:color="000000" w:fill="F2F2F2"/>
            <w:noWrap/>
            <w:vAlign w:val="center"/>
            <w:hideMark/>
          </w:tcPr>
          <w:p w14:paraId="13C9D67E" w14:textId="3EFE8E7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Section</w:t>
            </w:r>
          </w:p>
        </w:tc>
        <w:tc>
          <w:tcPr>
            <w:tcW w:w="4016" w:type="dxa"/>
            <w:gridSpan w:val="3"/>
            <w:tcBorders>
              <w:top w:val="single" w:sz="12" w:space="0" w:color="auto"/>
              <w:left w:val="nil"/>
              <w:bottom w:val="single" w:sz="12" w:space="0" w:color="auto"/>
              <w:right w:val="single" w:sz="4" w:space="0" w:color="000000"/>
            </w:tcBorders>
            <w:shd w:val="clear" w:color="000000" w:fill="F2F2F2"/>
            <w:noWrap/>
            <w:vAlign w:val="center"/>
            <w:hideMark/>
          </w:tcPr>
          <w:p w14:paraId="41364DC8" w14:textId="2DAEE7A2"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 xml:space="preserve">Weld </w:t>
            </w:r>
            <w:ins w:id="1088" w:author="LUEJE Claudia" w:date="2024-05-02T20:13:00Z">
              <w:r w:rsidR="00257B9F">
                <w:rPr>
                  <w:b/>
                  <w:szCs w:val="24"/>
                </w:rPr>
                <w:t>p</w:t>
              </w:r>
            </w:ins>
            <w:del w:id="1089" w:author="LUEJE Claudia" w:date="2024-05-02T20:13:00Z">
              <w:r w:rsidRPr="00EC4DAD" w:rsidDel="00257B9F">
                <w:rPr>
                  <w:b/>
                  <w:szCs w:val="24"/>
                </w:rPr>
                <w:delText>P</w:delText>
              </w:r>
            </w:del>
            <w:r w:rsidRPr="00EC4DAD">
              <w:rPr>
                <w:b/>
                <w:szCs w:val="24"/>
              </w:rPr>
              <w:t>arameter</w:t>
            </w:r>
          </w:p>
        </w:tc>
        <w:tc>
          <w:tcPr>
            <w:tcW w:w="1823" w:type="dxa"/>
            <w:tcBorders>
              <w:top w:val="single" w:sz="12" w:space="0" w:color="auto"/>
              <w:left w:val="single" w:sz="4" w:space="0" w:color="auto"/>
              <w:bottom w:val="single" w:sz="12" w:space="0" w:color="auto"/>
              <w:right w:val="single" w:sz="12" w:space="0" w:color="auto"/>
            </w:tcBorders>
            <w:shd w:val="clear" w:color="000000" w:fill="F2F2F2"/>
            <w:noWrap/>
            <w:vAlign w:val="center"/>
            <w:hideMark/>
          </w:tcPr>
          <w:p w14:paraId="5B52B95C" w14:textId="64547724" w:rsidR="006A2DB6" w:rsidRPr="00EC4DAD" w:rsidRDefault="006A2DB6" w:rsidP="006A2DB6">
            <w:pPr>
              <w:pStyle w:val="Tableheader"/>
              <w:tabs>
                <w:tab w:val="clear" w:pos="397"/>
                <w:tab w:val="left" w:pos="403"/>
              </w:tabs>
              <w:autoSpaceDE w:val="0"/>
              <w:autoSpaceDN w:val="0"/>
              <w:adjustRightInd w:val="0"/>
              <w:jc w:val="center"/>
              <w:rPr>
                <w:rFonts w:cs="Calibri"/>
                <w:b/>
                <w:bCs/>
                <w:sz w:val="18"/>
                <w:szCs w:val="18"/>
                <w:lang w:val="de-DE" w:eastAsia="de-DE"/>
              </w:rPr>
            </w:pPr>
            <w:r w:rsidRPr="00EC4DAD">
              <w:rPr>
                <w:b/>
                <w:szCs w:val="24"/>
              </w:rPr>
              <w:t>Layout</w:t>
            </w:r>
          </w:p>
        </w:tc>
      </w:tr>
      <w:tr w:rsidR="006A2DB6" w:rsidRPr="00B12753" w14:paraId="532CFF38" w14:textId="77777777" w:rsidTr="00B12753">
        <w:trPr>
          <w:trHeight w:val="300"/>
        </w:trPr>
        <w:tc>
          <w:tcPr>
            <w:tcW w:w="872" w:type="dxa"/>
            <w:vMerge w:val="restart"/>
            <w:tcBorders>
              <w:top w:val="single" w:sz="12" w:space="0" w:color="auto"/>
              <w:left w:val="single" w:sz="12" w:space="0" w:color="auto"/>
              <w:bottom w:val="single" w:sz="4" w:space="0" w:color="000000"/>
              <w:right w:val="single" w:sz="4" w:space="0" w:color="auto"/>
            </w:tcBorders>
            <w:vAlign w:val="center"/>
            <w:hideMark/>
          </w:tcPr>
          <w:p w14:paraId="3A43FD0D" w14:textId="2949B2D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Butt </w:t>
            </w:r>
            <w:r w:rsidRPr="00834865">
              <w:rPr>
                <w:b/>
                <w:szCs w:val="24"/>
              </w:rPr>
              <w:br/>
              <w:t>weld</w:t>
            </w:r>
          </w:p>
        </w:tc>
        <w:tc>
          <w:tcPr>
            <w:tcW w:w="995" w:type="dxa"/>
            <w:tcBorders>
              <w:top w:val="single" w:sz="12" w:space="0" w:color="auto"/>
              <w:left w:val="nil"/>
              <w:bottom w:val="single" w:sz="4" w:space="0" w:color="auto"/>
              <w:right w:val="single" w:sz="4" w:space="0" w:color="auto"/>
            </w:tcBorders>
            <w:vAlign w:val="center"/>
            <w:hideMark/>
          </w:tcPr>
          <w:p w14:paraId="5D4F9C02" w14:textId="01A7AE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12" w:space="0" w:color="auto"/>
              <w:left w:val="nil"/>
              <w:bottom w:val="single" w:sz="4" w:space="0" w:color="auto"/>
              <w:right w:val="nil"/>
            </w:tcBorders>
            <w:hideMark/>
          </w:tcPr>
          <w:p w14:paraId="5220F315" w14:textId="2C4D27E3"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12" w:space="0" w:color="auto"/>
              <w:left w:val="single" w:sz="4" w:space="0" w:color="auto"/>
              <w:bottom w:val="single" w:sz="4" w:space="0" w:color="auto"/>
              <w:right w:val="single" w:sz="4" w:space="0" w:color="auto"/>
            </w:tcBorders>
            <w:vAlign w:val="center"/>
            <w:hideMark/>
          </w:tcPr>
          <w:p w14:paraId="551A5E38" w14:textId="2BCDAD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12" w:space="0" w:color="auto"/>
              <w:left w:val="nil"/>
              <w:bottom w:val="single" w:sz="4" w:space="0" w:color="auto"/>
              <w:right w:val="single" w:sz="4" w:space="0" w:color="auto"/>
            </w:tcBorders>
            <w:vAlign w:val="center"/>
            <w:hideMark/>
          </w:tcPr>
          <w:p w14:paraId="6F9D7244" w14:textId="30DA7EA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12" w:space="0" w:color="auto"/>
              <w:left w:val="nil"/>
              <w:bottom w:val="single" w:sz="4" w:space="0" w:color="auto"/>
              <w:right w:val="nil"/>
            </w:tcBorders>
            <w:vAlign w:val="center"/>
            <w:hideMark/>
          </w:tcPr>
          <w:p w14:paraId="06359870" w14:textId="66CC6AC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single" w:sz="12" w:space="0" w:color="auto"/>
              <w:left w:val="single" w:sz="4" w:space="0" w:color="auto"/>
              <w:bottom w:val="single" w:sz="4" w:space="0" w:color="auto"/>
              <w:right w:val="nil"/>
            </w:tcBorders>
            <w:vAlign w:val="center"/>
            <w:hideMark/>
          </w:tcPr>
          <w:p w14:paraId="5125AC5F" w14:textId="7E25A23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12" w:space="0" w:color="auto"/>
              <w:left w:val="single" w:sz="4" w:space="0" w:color="auto"/>
              <w:bottom w:val="nil"/>
              <w:right w:val="single" w:sz="12" w:space="0" w:color="auto"/>
            </w:tcBorders>
            <w:noWrap/>
            <w:vAlign w:val="center"/>
            <w:hideMark/>
          </w:tcPr>
          <w:p w14:paraId="2D528E62" w14:textId="18243D7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8329_ed1fig49a.EPS</w:t>
            </w:r>
          </w:p>
        </w:tc>
      </w:tr>
      <w:tr w:rsidR="006A2DB6" w:rsidRPr="00B12753" w14:paraId="2D33EA5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047FB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6481CC9C" w14:textId="56E4B63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6293699E" w14:textId="5E92A13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4C47BEAB" w14:textId="455E040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single" w:sz="4" w:space="0" w:color="auto"/>
              <w:right w:val="single" w:sz="4" w:space="0" w:color="auto"/>
            </w:tcBorders>
            <w:vAlign w:val="center"/>
            <w:hideMark/>
          </w:tcPr>
          <w:p w14:paraId="776A9204" w14:textId="112A0B1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4E7092DF" w14:textId="1E8A6D6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4FBF52BF" w14:textId="32EFA5F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79D64C24" w14:textId="77777777" w:rsidR="006A2DB6" w:rsidRPr="00B12753" w:rsidRDefault="006A2DB6" w:rsidP="006A2DB6">
            <w:pPr>
              <w:pStyle w:val="FigureGraphic"/>
              <w:rPr>
                <w:lang w:val="de-DE"/>
              </w:rPr>
            </w:pPr>
          </w:p>
        </w:tc>
      </w:tr>
      <w:tr w:rsidR="006A2DB6" w:rsidRPr="00B12753" w14:paraId="69003127"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3BB2607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452C03BC" w14:textId="1A3B7E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44980DDA" w14:textId="25A6434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85833C6" w14:textId="6F4841C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AC6E2AA" w14:textId="545B402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0AF23BEC" w14:textId="605E0F0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09F18E00" w14:textId="726B715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2E1517F" w14:textId="77777777" w:rsidR="006A2DB6" w:rsidRPr="00B12753" w:rsidRDefault="006A2DB6" w:rsidP="006A2DB6">
            <w:pPr>
              <w:pStyle w:val="FigureGraphic"/>
              <w:rPr>
                <w:lang w:val="de-DE"/>
              </w:rPr>
            </w:pPr>
          </w:p>
        </w:tc>
      </w:tr>
      <w:tr w:rsidR="006A2DB6" w:rsidRPr="00B12753" w14:paraId="2CAF6F8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476A91F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E6E80AD" w14:textId="716DBAF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504B65C8" w14:textId="5D0E794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778C89F0" w14:textId="4469631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X</w:t>
            </w:r>
          </w:p>
        </w:tc>
        <w:tc>
          <w:tcPr>
            <w:tcW w:w="1020" w:type="dxa"/>
            <w:tcBorders>
              <w:top w:val="nil"/>
              <w:left w:val="nil"/>
              <w:bottom w:val="single" w:sz="4" w:space="0" w:color="auto"/>
              <w:right w:val="single" w:sz="4" w:space="0" w:color="auto"/>
            </w:tcBorders>
            <w:vAlign w:val="center"/>
            <w:hideMark/>
          </w:tcPr>
          <w:p w14:paraId="6594A5AF" w14:textId="0593EE6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12A52130" w14:textId="52D7FCB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63F6F684" w14:textId="35A672A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145C1C1E" w14:textId="77777777" w:rsidR="006A2DB6" w:rsidRPr="00B12753" w:rsidRDefault="006A2DB6" w:rsidP="006A2DB6">
            <w:pPr>
              <w:pStyle w:val="FigureGraphic"/>
              <w:rPr>
                <w:lang w:val="de-DE"/>
              </w:rPr>
            </w:pPr>
          </w:p>
        </w:tc>
      </w:tr>
      <w:tr w:rsidR="006A2DB6" w:rsidRPr="00B12753" w14:paraId="6986526B"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569CE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52CF3F36" w14:textId="009DA57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73B8D1E8" w14:textId="49502B69"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1459A293" w14:textId="72F211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Y</w:t>
            </w:r>
          </w:p>
        </w:tc>
        <w:tc>
          <w:tcPr>
            <w:tcW w:w="1020" w:type="dxa"/>
            <w:tcBorders>
              <w:top w:val="nil"/>
              <w:left w:val="nil"/>
              <w:bottom w:val="single" w:sz="4" w:space="0" w:color="auto"/>
              <w:right w:val="single" w:sz="4" w:space="0" w:color="auto"/>
            </w:tcBorders>
            <w:vAlign w:val="center"/>
            <w:hideMark/>
          </w:tcPr>
          <w:p w14:paraId="4DBEAD74" w14:textId="62034F0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single" w:sz="4" w:space="0" w:color="auto"/>
              <w:right w:val="nil"/>
            </w:tcBorders>
            <w:vAlign w:val="center"/>
            <w:hideMark/>
          </w:tcPr>
          <w:p w14:paraId="271122FE" w14:textId="08AD11E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57783AAC" w14:textId="73CB54A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3A6FAE81" w14:textId="77777777" w:rsidR="006A2DB6" w:rsidRPr="00B12753" w:rsidRDefault="006A2DB6" w:rsidP="006A2DB6">
            <w:pPr>
              <w:pStyle w:val="FigureGraphic"/>
              <w:rPr>
                <w:lang w:val="de-DE"/>
              </w:rPr>
            </w:pPr>
          </w:p>
        </w:tc>
      </w:tr>
      <w:tr w:rsidR="006A2DB6" w:rsidRPr="00B12753" w14:paraId="41C57C91"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6114BE9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3E194E1" w14:textId="517AB1B7"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210" w:type="dxa"/>
            <w:tcBorders>
              <w:top w:val="nil"/>
              <w:left w:val="nil"/>
              <w:bottom w:val="single" w:sz="4" w:space="0" w:color="auto"/>
              <w:right w:val="nil"/>
            </w:tcBorders>
            <w:hideMark/>
          </w:tcPr>
          <w:p w14:paraId="301961A4" w14:textId="6459505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58C3AB9D" w14:textId="49EB396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Radius</w:t>
            </w:r>
          </w:p>
        </w:tc>
        <w:tc>
          <w:tcPr>
            <w:tcW w:w="1020" w:type="dxa"/>
            <w:tcBorders>
              <w:top w:val="nil"/>
              <w:left w:val="nil"/>
              <w:bottom w:val="single" w:sz="4" w:space="0" w:color="auto"/>
              <w:right w:val="single" w:sz="4" w:space="0" w:color="auto"/>
            </w:tcBorders>
            <w:vAlign w:val="center"/>
            <w:hideMark/>
          </w:tcPr>
          <w:p w14:paraId="659B9A79" w14:textId="05507A02"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1D81F823" w14:textId="33DF682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475" w:type="dxa"/>
            <w:tcBorders>
              <w:top w:val="nil"/>
              <w:left w:val="single" w:sz="4" w:space="0" w:color="auto"/>
              <w:bottom w:val="single" w:sz="4" w:space="0" w:color="auto"/>
              <w:right w:val="nil"/>
            </w:tcBorders>
            <w:vAlign w:val="center"/>
            <w:hideMark/>
          </w:tcPr>
          <w:p w14:paraId="1E192AF0" w14:textId="6982E66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4690F2F5" w14:textId="300A07F3" w:rsidR="006A2DB6" w:rsidRPr="006A2DB6" w:rsidRDefault="006A2DB6" w:rsidP="006A2DB6">
            <w:pPr>
              <w:pStyle w:val="Tablebody"/>
              <w:autoSpaceDE w:val="0"/>
              <w:autoSpaceDN w:val="0"/>
              <w:adjustRightInd w:val="0"/>
              <w:rPr>
                <w:lang w:val="de-DE"/>
              </w:rPr>
            </w:pPr>
            <w:r w:rsidRPr="006A2DB6">
              <w:rPr>
                <w:szCs w:val="24"/>
              </w:rPr>
              <w:t> </w:t>
            </w:r>
          </w:p>
        </w:tc>
      </w:tr>
      <w:tr w:rsidR="006A2DB6" w:rsidRPr="00B12753" w14:paraId="4682EF3B"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50489F2A" w14:textId="05C966F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Corner weld</w:t>
            </w:r>
          </w:p>
        </w:tc>
        <w:tc>
          <w:tcPr>
            <w:tcW w:w="995" w:type="dxa"/>
            <w:vMerge w:val="restart"/>
            <w:tcBorders>
              <w:top w:val="nil"/>
              <w:left w:val="single" w:sz="4" w:space="0" w:color="auto"/>
              <w:bottom w:val="single" w:sz="4" w:space="0" w:color="000000"/>
              <w:right w:val="single" w:sz="4" w:space="0" w:color="auto"/>
            </w:tcBorders>
            <w:vAlign w:val="center"/>
            <w:hideMark/>
          </w:tcPr>
          <w:p w14:paraId="0D0EFBF5" w14:textId="7626BFF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12E4967C" w14:textId="4CCC5F2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666DDA87" w14:textId="465888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1F6551D3" w14:textId="02BDE35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0D00CAE5" w14:textId="79C13BE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274725A" w14:textId="41DAF424"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853EB9D" w14:textId="7B1E2B8D"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8329_ed1fig49b.EPS</w:t>
            </w:r>
          </w:p>
        </w:tc>
      </w:tr>
      <w:tr w:rsidR="006A2DB6" w:rsidRPr="00B12753" w14:paraId="360BA2C9"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820746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01DDE8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14EE650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18A615FC" w14:textId="07B185E4"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36A629FD" w14:textId="04F2ED3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1FA598D9" w14:textId="60C9E3C1"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EE582E4" w14:textId="5B8F46B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35DB384D" w14:textId="77777777" w:rsidR="006A2DB6" w:rsidRPr="00B12753" w:rsidRDefault="006A2DB6" w:rsidP="006A2DB6">
            <w:pPr>
              <w:pStyle w:val="FigureGraphic"/>
              <w:rPr>
                <w:lang w:val="de-DE"/>
              </w:rPr>
            </w:pPr>
          </w:p>
        </w:tc>
      </w:tr>
      <w:tr w:rsidR="006A2DB6" w:rsidRPr="00B12753" w14:paraId="799C829A"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770D76D"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3F056BB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4E01C303"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single" w:sz="4" w:space="0" w:color="auto"/>
              <w:right w:val="single" w:sz="4" w:space="0" w:color="auto"/>
            </w:tcBorders>
            <w:vAlign w:val="center"/>
            <w:hideMark/>
          </w:tcPr>
          <w:p w14:paraId="34A33623" w14:textId="723C8F9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single" w:sz="4" w:space="0" w:color="auto"/>
              <w:right w:val="single" w:sz="4" w:space="0" w:color="auto"/>
            </w:tcBorders>
            <w:vAlign w:val="center"/>
            <w:hideMark/>
          </w:tcPr>
          <w:p w14:paraId="7460B3B4" w14:textId="2C4C03A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DAFC2C" w14:textId="6DD6112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38090086" w14:textId="36733A13"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C65D4AB" w14:textId="77777777" w:rsidR="006A2DB6" w:rsidRPr="00B12753" w:rsidRDefault="006A2DB6" w:rsidP="006A2DB6">
            <w:pPr>
              <w:pStyle w:val="FigureGraphic"/>
              <w:rPr>
                <w:lang w:val="de-DE"/>
              </w:rPr>
            </w:pPr>
          </w:p>
        </w:tc>
      </w:tr>
      <w:tr w:rsidR="006A2DB6" w:rsidRPr="00B12753" w14:paraId="3FE8B508"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044B5006" w14:textId="2EBBDF2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995" w:type="dxa"/>
            <w:vMerge w:val="restart"/>
            <w:tcBorders>
              <w:top w:val="nil"/>
              <w:left w:val="single" w:sz="4" w:space="0" w:color="auto"/>
              <w:bottom w:val="single" w:sz="4" w:space="0" w:color="000000"/>
              <w:right w:val="single" w:sz="4" w:space="0" w:color="auto"/>
            </w:tcBorders>
            <w:vAlign w:val="center"/>
            <w:hideMark/>
          </w:tcPr>
          <w:p w14:paraId="5849B63E" w14:textId="6DD2D0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nil"/>
              <w:right w:val="single" w:sz="4" w:space="0" w:color="auto"/>
            </w:tcBorders>
            <w:vAlign w:val="center"/>
            <w:hideMark/>
          </w:tcPr>
          <w:p w14:paraId="1EE14DFB" w14:textId="3A6AF7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44794769" w14:textId="0524869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7BB56DF1" w14:textId="24F149D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7A47BED8" w14:textId="243CCF1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D714DE5" w14:textId="46882AD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6EC6138B" w14:textId="4BA435A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8329_ed1fig49c.EPS</w:t>
            </w:r>
          </w:p>
        </w:tc>
      </w:tr>
      <w:tr w:rsidR="006A2DB6" w:rsidRPr="00B12753" w14:paraId="7D77D83B" w14:textId="77777777" w:rsidTr="00B12753">
        <w:trPr>
          <w:trHeight w:val="259"/>
        </w:trPr>
        <w:tc>
          <w:tcPr>
            <w:tcW w:w="872" w:type="dxa"/>
            <w:vMerge/>
            <w:tcBorders>
              <w:top w:val="nil"/>
              <w:left w:val="single" w:sz="12" w:space="0" w:color="auto"/>
              <w:bottom w:val="single" w:sz="4" w:space="0" w:color="000000"/>
              <w:right w:val="single" w:sz="4" w:space="0" w:color="auto"/>
            </w:tcBorders>
            <w:vAlign w:val="center"/>
            <w:hideMark/>
          </w:tcPr>
          <w:p w14:paraId="5D75BF5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93B02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37EAAFD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1685166" w14:textId="556DFF8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5A0799C8" w14:textId="401D626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70A384CA" w14:textId="1728338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4C2A323E" w14:textId="2BDC15F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4" w:space="0" w:color="000000"/>
              <w:right w:val="single" w:sz="12" w:space="0" w:color="auto"/>
            </w:tcBorders>
            <w:vAlign w:val="center"/>
            <w:hideMark/>
          </w:tcPr>
          <w:p w14:paraId="09D64DEB" w14:textId="77777777" w:rsidR="006A2DB6" w:rsidRPr="00B12753" w:rsidRDefault="006A2DB6" w:rsidP="006A2DB6">
            <w:pPr>
              <w:pStyle w:val="FigureGraphic"/>
              <w:rPr>
                <w:lang w:val="de-DE"/>
              </w:rPr>
            </w:pPr>
          </w:p>
        </w:tc>
      </w:tr>
      <w:tr w:rsidR="006A2DB6" w:rsidRPr="00B12753" w14:paraId="3FA20BF6"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79AF418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53728A4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nil"/>
              <w:right w:val="single" w:sz="4" w:space="0" w:color="auto"/>
            </w:tcBorders>
            <w:vAlign w:val="center"/>
            <w:hideMark/>
          </w:tcPr>
          <w:p w14:paraId="6C2F875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7668856C" w14:textId="2C70EC4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single" w:sz="4" w:space="0" w:color="auto"/>
              <w:left w:val="nil"/>
              <w:bottom w:val="nil"/>
              <w:right w:val="single" w:sz="4" w:space="0" w:color="auto"/>
            </w:tcBorders>
            <w:vAlign w:val="center"/>
            <w:hideMark/>
          </w:tcPr>
          <w:p w14:paraId="22D378A5" w14:textId="25F601D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25C827E3" w14:textId="2BFD8F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0AAEF00E" w14:textId="50E22999"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743C1296" w14:textId="77777777" w:rsidR="006A2DB6" w:rsidRPr="00B12753" w:rsidRDefault="006A2DB6" w:rsidP="006A2DB6">
            <w:pPr>
              <w:pStyle w:val="FigureGraphic"/>
              <w:rPr>
                <w:lang w:val="de-DE"/>
              </w:rPr>
            </w:pPr>
          </w:p>
        </w:tc>
      </w:tr>
      <w:tr w:rsidR="006A2DB6" w:rsidRPr="00B12753" w14:paraId="6475A993"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46B1C5CB" w14:textId="46ED0ED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 xml:space="preserve">Edge </w:t>
            </w:r>
            <w:r w:rsidRPr="00834865">
              <w:rPr>
                <w:b/>
                <w:szCs w:val="24"/>
              </w:rPr>
              <w:br/>
              <w:t>weld</w:t>
            </w:r>
          </w:p>
        </w:tc>
        <w:tc>
          <w:tcPr>
            <w:tcW w:w="995" w:type="dxa"/>
            <w:tcBorders>
              <w:top w:val="nil"/>
              <w:left w:val="nil"/>
              <w:bottom w:val="single" w:sz="4" w:space="0" w:color="auto"/>
              <w:right w:val="single" w:sz="4" w:space="0" w:color="auto"/>
            </w:tcBorders>
            <w:vAlign w:val="center"/>
            <w:hideMark/>
          </w:tcPr>
          <w:p w14:paraId="2CFDC607" w14:textId="6448A01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single" w:sz="4" w:space="0" w:color="auto"/>
              <w:left w:val="nil"/>
              <w:bottom w:val="single" w:sz="4" w:space="0" w:color="auto"/>
              <w:right w:val="nil"/>
            </w:tcBorders>
            <w:hideMark/>
          </w:tcPr>
          <w:p w14:paraId="1EA2C6BF" w14:textId="5D365C7D"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single" w:sz="4" w:space="0" w:color="auto"/>
              <w:left w:val="single" w:sz="4" w:space="0" w:color="auto"/>
              <w:bottom w:val="single" w:sz="4" w:space="0" w:color="auto"/>
              <w:right w:val="single" w:sz="4" w:space="0" w:color="auto"/>
            </w:tcBorders>
            <w:vAlign w:val="center"/>
            <w:hideMark/>
          </w:tcPr>
          <w:p w14:paraId="65AF5CCF" w14:textId="41BCACD6"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I</w:t>
            </w:r>
          </w:p>
        </w:tc>
        <w:tc>
          <w:tcPr>
            <w:tcW w:w="1020" w:type="dxa"/>
            <w:tcBorders>
              <w:top w:val="single" w:sz="4" w:space="0" w:color="auto"/>
              <w:left w:val="nil"/>
              <w:bottom w:val="nil"/>
              <w:right w:val="single" w:sz="4" w:space="0" w:color="auto"/>
            </w:tcBorders>
            <w:vAlign w:val="center"/>
            <w:hideMark/>
          </w:tcPr>
          <w:p w14:paraId="13885FB9" w14:textId="5466FB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single" w:sz="4" w:space="0" w:color="auto"/>
              <w:left w:val="nil"/>
              <w:bottom w:val="nil"/>
              <w:right w:val="nil"/>
            </w:tcBorders>
            <w:vAlign w:val="center"/>
            <w:hideMark/>
          </w:tcPr>
          <w:p w14:paraId="71CCEC9C" w14:textId="4BCA9EC0"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single" w:sz="4" w:space="0" w:color="auto"/>
              <w:left w:val="single" w:sz="4" w:space="0" w:color="auto"/>
              <w:bottom w:val="nil"/>
              <w:right w:val="nil"/>
            </w:tcBorders>
            <w:noWrap/>
            <w:vAlign w:val="center"/>
            <w:hideMark/>
          </w:tcPr>
          <w:p w14:paraId="5D9E038C" w14:textId="1E443F5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11FAFAD6" w14:textId="7FF131F1"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8329_ed1fig49d.EPS</w:t>
            </w:r>
          </w:p>
        </w:tc>
      </w:tr>
      <w:tr w:rsidR="006A2DB6" w:rsidRPr="00B12753" w14:paraId="0BF0B693"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10F7515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AF7F70D" w14:textId="1BD067B0"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15CDB160" w14:textId="226EE0DA"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F1A68E6" w14:textId="05162A1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V</w:t>
            </w:r>
          </w:p>
        </w:tc>
        <w:tc>
          <w:tcPr>
            <w:tcW w:w="1020" w:type="dxa"/>
            <w:tcBorders>
              <w:top w:val="nil"/>
              <w:left w:val="nil"/>
              <w:bottom w:val="nil"/>
              <w:right w:val="single" w:sz="4" w:space="0" w:color="auto"/>
            </w:tcBorders>
            <w:vAlign w:val="center"/>
            <w:hideMark/>
          </w:tcPr>
          <w:p w14:paraId="0336FBCD" w14:textId="0AC88C80"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nil"/>
              <w:right w:val="nil"/>
            </w:tcBorders>
            <w:vAlign w:val="center"/>
            <w:hideMark/>
          </w:tcPr>
          <w:p w14:paraId="6F669C72" w14:textId="6BA0A452"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nil"/>
              <w:right w:val="nil"/>
            </w:tcBorders>
            <w:noWrap/>
            <w:vAlign w:val="center"/>
            <w:hideMark/>
          </w:tcPr>
          <w:p w14:paraId="4E8CAB5D" w14:textId="2B446823"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0596F990" w14:textId="77777777" w:rsidR="006A2DB6" w:rsidRPr="00B12753" w:rsidRDefault="006A2DB6" w:rsidP="006A2DB6">
            <w:pPr>
              <w:pStyle w:val="FigureGraphic"/>
              <w:rPr>
                <w:lang w:val="de-DE"/>
              </w:rPr>
            </w:pPr>
          </w:p>
        </w:tc>
      </w:tr>
      <w:tr w:rsidR="006A2DB6" w:rsidRPr="00B12753" w14:paraId="491381C0"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2C98CDC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7D1B948C" w14:textId="6F0322C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hideMark/>
          </w:tcPr>
          <w:p w14:paraId="261EBAB8" w14:textId="3CD47388"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815" w:type="dxa"/>
            <w:tcBorders>
              <w:top w:val="nil"/>
              <w:left w:val="single" w:sz="4" w:space="0" w:color="auto"/>
              <w:bottom w:val="single" w:sz="4" w:space="0" w:color="auto"/>
              <w:right w:val="single" w:sz="4" w:space="0" w:color="auto"/>
            </w:tcBorders>
            <w:vAlign w:val="center"/>
            <w:hideMark/>
          </w:tcPr>
          <w:p w14:paraId="03EDE210" w14:textId="7DB97C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580642A6" w14:textId="0ABDE335"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0337B50C" w14:textId="6F7B6C2B"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noWrap/>
            <w:vAlign w:val="center"/>
            <w:hideMark/>
          </w:tcPr>
          <w:p w14:paraId="0B293F91" w14:textId="56101CFB" w:rsidR="006A2DB6" w:rsidRPr="00834865" w:rsidRDefault="006A2DB6" w:rsidP="006A2DB6">
            <w:pPr>
              <w:pStyle w:val="Tablebody"/>
              <w:tabs>
                <w:tab w:val="clear" w:pos="397"/>
                <w:tab w:val="left" w:pos="403"/>
              </w:tabs>
              <w:autoSpaceDE w:val="0"/>
              <w:autoSpaceDN w:val="0"/>
              <w:adjustRightInd w:val="0"/>
              <w:jc w:val="center"/>
              <w:rPr>
                <w:rFonts w:cs="Arial"/>
                <w:b/>
                <w:sz w:val="14"/>
                <w:szCs w:val="14"/>
                <w:lang w:val="de-DE" w:eastAsia="de-DE"/>
              </w:rPr>
            </w:pPr>
            <w:r w:rsidRPr="00834865">
              <w:rPr>
                <w:b/>
                <w:szCs w:val="24"/>
              </w:rPr>
              <w:t>-</w:t>
            </w:r>
          </w:p>
        </w:tc>
        <w:tc>
          <w:tcPr>
            <w:tcW w:w="1823" w:type="dxa"/>
            <w:vMerge/>
            <w:tcBorders>
              <w:top w:val="nil"/>
              <w:left w:val="single" w:sz="4" w:space="0" w:color="auto"/>
              <w:bottom w:val="single" w:sz="4" w:space="0" w:color="000000"/>
              <w:right w:val="single" w:sz="12" w:space="0" w:color="auto"/>
            </w:tcBorders>
            <w:vAlign w:val="center"/>
            <w:hideMark/>
          </w:tcPr>
          <w:p w14:paraId="4878459D" w14:textId="77777777" w:rsidR="006A2DB6" w:rsidRPr="00B12753" w:rsidRDefault="006A2DB6" w:rsidP="006A2DB6">
            <w:pPr>
              <w:pStyle w:val="FigureGraphic"/>
              <w:rPr>
                <w:lang w:val="de-DE"/>
              </w:rPr>
            </w:pPr>
          </w:p>
        </w:tc>
      </w:tr>
      <w:tr w:rsidR="006A2DB6" w:rsidRPr="00B12753" w14:paraId="6FD99482" w14:textId="77777777" w:rsidTr="00B12753">
        <w:trPr>
          <w:trHeight w:val="300"/>
        </w:trPr>
        <w:tc>
          <w:tcPr>
            <w:tcW w:w="872" w:type="dxa"/>
            <w:vMerge w:val="restart"/>
            <w:tcBorders>
              <w:top w:val="nil"/>
              <w:left w:val="single" w:sz="12" w:space="0" w:color="auto"/>
              <w:bottom w:val="single" w:sz="4" w:space="0" w:color="000000"/>
              <w:right w:val="single" w:sz="4" w:space="0" w:color="auto"/>
            </w:tcBorders>
            <w:vAlign w:val="center"/>
            <w:hideMark/>
          </w:tcPr>
          <w:p w14:paraId="0C65789F" w14:textId="32A656B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I-weld</w:t>
            </w:r>
          </w:p>
        </w:tc>
        <w:tc>
          <w:tcPr>
            <w:tcW w:w="995" w:type="dxa"/>
            <w:tcBorders>
              <w:top w:val="nil"/>
              <w:left w:val="nil"/>
              <w:bottom w:val="single" w:sz="4" w:space="0" w:color="auto"/>
              <w:right w:val="single" w:sz="4" w:space="0" w:color="auto"/>
            </w:tcBorders>
            <w:vAlign w:val="center"/>
            <w:hideMark/>
          </w:tcPr>
          <w:p w14:paraId="2BD12562" w14:textId="0B039E4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1193EE3B" w14:textId="219BCB0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Laser</w:t>
            </w:r>
          </w:p>
        </w:tc>
        <w:tc>
          <w:tcPr>
            <w:tcW w:w="815" w:type="dxa"/>
            <w:tcBorders>
              <w:top w:val="nil"/>
              <w:left w:val="single" w:sz="4" w:space="0" w:color="auto"/>
              <w:bottom w:val="single" w:sz="4" w:space="0" w:color="auto"/>
              <w:right w:val="single" w:sz="4" w:space="0" w:color="auto"/>
            </w:tcBorders>
            <w:vAlign w:val="center"/>
            <w:hideMark/>
          </w:tcPr>
          <w:p w14:paraId="732707CD" w14:textId="0BDD27B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nil"/>
              <w:left w:val="nil"/>
              <w:bottom w:val="nil"/>
              <w:right w:val="single" w:sz="4" w:space="0" w:color="auto"/>
            </w:tcBorders>
            <w:vAlign w:val="center"/>
            <w:hideMark/>
          </w:tcPr>
          <w:p w14:paraId="3B63306B" w14:textId="2633C4F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width</w:t>
            </w:r>
          </w:p>
        </w:tc>
        <w:tc>
          <w:tcPr>
            <w:tcW w:w="1521" w:type="dxa"/>
            <w:tcBorders>
              <w:top w:val="nil"/>
              <w:left w:val="nil"/>
              <w:bottom w:val="nil"/>
              <w:right w:val="nil"/>
            </w:tcBorders>
            <w:vAlign w:val="center"/>
            <w:hideMark/>
          </w:tcPr>
          <w:p w14:paraId="674556E7" w14:textId="60BD6AD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w:t>
            </w:r>
          </w:p>
        </w:tc>
        <w:tc>
          <w:tcPr>
            <w:tcW w:w="1475" w:type="dxa"/>
            <w:tcBorders>
              <w:top w:val="nil"/>
              <w:left w:val="single" w:sz="4" w:space="0" w:color="auto"/>
              <w:bottom w:val="nil"/>
              <w:right w:val="nil"/>
            </w:tcBorders>
            <w:vAlign w:val="center"/>
            <w:hideMark/>
          </w:tcPr>
          <w:p w14:paraId="6A23DA8B" w14:textId="04902B2B"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4" w:space="0" w:color="000000"/>
              <w:right w:val="single" w:sz="12" w:space="0" w:color="auto"/>
            </w:tcBorders>
            <w:noWrap/>
            <w:vAlign w:val="center"/>
            <w:hideMark/>
          </w:tcPr>
          <w:p w14:paraId="7C8405A5" w14:textId="67159342"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8329_ed1fig49e.EPS</w:t>
            </w:r>
          </w:p>
        </w:tc>
      </w:tr>
      <w:tr w:rsidR="006A2DB6" w:rsidRPr="00B12753" w14:paraId="4CEABC8E" w14:textId="77777777" w:rsidTr="00B12753">
        <w:trPr>
          <w:trHeight w:val="300"/>
        </w:trPr>
        <w:tc>
          <w:tcPr>
            <w:tcW w:w="872" w:type="dxa"/>
            <w:vMerge/>
            <w:tcBorders>
              <w:top w:val="nil"/>
              <w:left w:val="single" w:sz="12" w:space="0" w:color="auto"/>
              <w:bottom w:val="single" w:sz="4" w:space="0" w:color="000000"/>
              <w:right w:val="single" w:sz="4" w:space="0" w:color="auto"/>
            </w:tcBorders>
            <w:vAlign w:val="center"/>
            <w:hideMark/>
          </w:tcPr>
          <w:p w14:paraId="09232BF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559D256" w14:textId="489C7E2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1E6E48B" w14:textId="74E386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1DA5DEC" w14:textId="36448263"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U</w:t>
            </w:r>
          </w:p>
        </w:tc>
        <w:tc>
          <w:tcPr>
            <w:tcW w:w="1020" w:type="dxa"/>
            <w:tcBorders>
              <w:top w:val="nil"/>
              <w:left w:val="nil"/>
              <w:bottom w:val="single" w:sz="4" w:space="0" w:color="auto"/>
              <w:right w:val="single" w:sz="4" w:space="0" w:color="auto"/>
            </w:tcBorders>
            <w:vAlign w:val="center"/>
            <w:hideMark/>
          </w:tcPr>
          <w:p w14:paraId="0151EDC6" w14:textId="12ADC41C"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521" w:type="dxa"/>
            <w:tcBorders>
              <w:top w:val="nil"/>
              <w:left w:val="nil"/>
              <w:bottom w:val="single" w:sz="4" w:space="0" w:color="auto"/>
              <w:right w:val="nil"/>
            </w:tcBorders>
            <w:vAlign w:val="center"/>
            <w:hideMark/>
          </w:tcPr>
          <w:p w14:paraId="3F1B708A" w14:textId="3FC60AAA" w:rsidR="006A2DB6" w:rsidRPr="00834865" w:rsidRDefault="006A2DB6" w:rsidP="006A2DB6">
            <w:pPr>
              <w:pStyle w:val="Tablebody"/>
              <w:tabs>
                <w:tab w:val="clear" w:pos="397"/>
                <w:tab w:val="left" w:pos="403"/>
              </w:tabs>
              <w:autoSpaceDE w:val="0"/>
              <w:autoSpaceDN w:val="0"/>
              <w:adjustRightInd w:val="0"/>
              <w:jc w:val="both"/>
              <w:rPr>
                <w:b/>
                <w:lang w:val="de-DE"/>
              </w:rPr>
            </w:pPr>
            <w:r w:rsidRPr="00834865">
              <w:rPr>
                <w:b/>
                <w:szCs w:val="24"/>
              </w:rPr>
              <w:t> </w:t>
            </w:r>
          </w:p>
        </w:tc>
        <w:tc>
          <w:tcPr>
            <w:tcW w:w="1475" w:type="dxa"/>
            <w:tcBorders>
              <w:top w:val="nil"/>
              <w:left w:val="single" w:sz="4" w:space="0" w:color="auto"/>
              <w:bottom w:val="single" w:sz="4" w:space="0" w:color="auto"/>
              <w:right w:val="nil"/>
            </w:tcBorders>
            <w:vAlign w:val="center"/>
            <w:hideMark/>
          </w:tcPr>
          <w:p w14:paraId="1AB92D09" w14:textId="44282E56" w:rsidR="006A2DB6" w:rsidRPr="00834865" w:rsidRDefault="006A2DB6" w:rsidP="006A2DB6">
            <w:pPr>
              <w:pStyle w:val="Tablebody"/>
              <w:tabs>
                <w:tab w:val="clear" w:pos="397"/>
                <w:tab w:val="left" w:pos="403"/>
              </w:tabs>
              <w:autoSpaceDE w:val="0"/>
              <w:autoSpaceDN w:val="0"/>
              <w:adjustRightInd w:val="0"/>
              <w:jc w:val="center"/>
              <w:rPr>
                <w:b/>
                <w:lang w:val="de-DE"/>
              </w:rPr>
            </w:pPr>
            <w:r w:rsidRPr="00834865">
              <w:rPr>
                <w:b/>
                <w:szCs w:val="24"/>
              </w:rPr>
              <w:t> </w:t>
            </w:r>
          </w:p>
        </w:tc>
        <w:tc>
          <w:tcPr>
            <w:tcW w:w="1823" w:type="dxa"/>
            <w:vMerge/>
            <w:tcBorders>
              <w:top w:val="nil"/>
              <w:left w:val="single" w:sz="4" w:space="0" w:color="auto"/>
              <w:bottom w:val="single" w:sz="4" w:space="0" w:color="000000"/>
              <w:right w:val="single" w:sz="12" w:space="0" w:color="auto"/>
            </w:tcBorders>
            <w:vAlign w:val="center"/>
            <w:hideMark/>
          </w:tcPr>
          <w:p w14:paraId="4D017B79" w14:textId="77777777" w:rsidR="006A2DB6" w:rsidRPr="00B12753" w:rsidRDefault="006A2DB6" w:rsidP="006A2DB6">
            <w:pPr>
              <w:pStyle w:val="FigureGraphic"/>
              <w:rPr>
                <w:lang w:val="de-DE"/>
              </w:rPr>
            </w:pPr>
          </w:p>
        </w:tc>
      </w:tr>
      <w:tr w:rsidR="006A2DB6" w:rsidRPr="00B12753" w14:paraId="68C369D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4506721" w14:textId="4D52C29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Overlap weld</w:t>
            </w:r>
          </w:p>
        </w:tc>
        <w:tc>
          <w:tcPr>
            <w:tcW w:w="995" w:type="dxa"/>
            <w:tcBorders>
              <w:top w:val="nil"/>
              <w:left w:val="nil"/>
              <w:bottom w:val="single" w:sz="4" w:space="0" w:color="auto"/>
              <w:right w:val="single" w:sz="4" w:space="0" w:color="auto"/>
            </w:tcBorders>
            <w:vAlign w:val="center"/>
            <w:hideMark/>
          </w:tcPr>
          <w:p w14:paraId="7B914B21" w14:textId="4434C52C"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1</w:t>
            </w:r>
          </w:p>
        </w:tc>
        <w:tc>
          <w:tcPr>
            <w:tcW w:w="1210" w:type="dxa"/>
            <w:tcBorders>
              <w:top w:val="nil"/>
              <w:left w:val="nil"/>
              <w:bottom w:val="single" w:sz="4" w:space="0" w:color="auto"/>
              <w:right w:val="nil"/>
            </w:tcBorders>
            <w:vAlign w:val="center"/>
            <w:hideMark/>
          </w:tcPr>
          <w:p w14:paraId="0FFC31A5" w14:textId="332E677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590935C5" w14:textId="38F4296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60B48F" w14:textId="7D4649D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5FBC4AB" w14:textId="24DE7D0D"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26B48B1F" w14:textId="644B6D7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7749E42C" w14:textId="7BABE8F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Fonts w:cs="Arial"/>
                <w:sz w:val="6"/>
                <w:szCs w:val="6"/>
                <w:lang w:val="de-DE" w:eastAsia="de-DE"/>
              </w:rPr>
            </w:pPr>
            <w:r w:rsidRPr="006A2DB6">
              <w:rPr>
                <w:szCs w:val="24"/>
              </w:rPr>
              <w:t>8329_ed1fig49f.EPS</w:t>
            </w:r>
          </w:p>
        </w:tc>
      </w:tr>
      <w:tr w:rsidR="006A2DB6" w:rsidRPr="00B12753" w14:paraId="0038E56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C123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2B6D1BF4" w14:textId="079D2AB7"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3D62241" w14:textId="6D49D09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18ECDD73" w14:textId="34034359"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51F84357" w14:textId="4570F7A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3C3C5425" w14:textId="5971CCC5"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7174ECB9" w14:textId="2E9AF332"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2DAA7AE1" w14:textId="7D484D8C"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8329_ed1fig49g.EPS</w:t>
            </w:r>
          </w:p>
        </w:tc>
      </w:tr>
      <w:tr w:rsidR="006A2DB6" w:rsidRPr="00B12753" w14:paraId="2E253D7D"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1C47356"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tcBorders>
              <w:top w:val="nil"/>
              <w:left w:val="nil"/>
              <w:bottom w:val="single" w:sz="4" w:space="0" w:color="auto"/>
              <w:right w:val="single" w:sz="4" w:space="0" w:color="auto"/>
            </w:tcBorders>
            <w:vAlign w:val="center"/>
            <w:hideMark/>
          </w:tcPr>
          <w:p w14:paraId="08896D75" w14:textId="043379FE"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2</w:t>
            </w:r>
          </w:p>
        </w:tc>
        <w:tc>
          <w:tcPr>
            <w:tcW w:w="1210" w:type="dxa"/>
            <w:tcBorders>
              <w:top w:val="nil"/>
              <w:left w:val="nil"/>
              <w:bottom w:val="single" w:sz="4" w:space="0" w:color="auto"/>
              <w:right w:val="nil"/>
            </w:tcBorders>
            <w:vAlign w:val="center"/>
            <w:hideMark/>
          </w:tcPr>
          <w:p w14:paraId="1B38E0BF" w14:textId="54F232D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single" w:sz="4" w:space="0" w:color="auto"/>
              <w:bottom w:val="single" w:sz="4" w:space="0" w:color="auto"/>
              <w:right w:val="single" w:sz="4" w:space="0" w:color="auto"/>
            </w:tcBorders>
            <w:vAlign w:val="center"/>
            <w:hideMark/>
          </w:tcPr>
          <w:p w14:paraId="7012BE8C" w14:textId="6916AC1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020" w:type="dxa"/>
            <w:tcBorders>
              <w:top w:val="single" w:sz="4" w:space="0" w:color="auto"/>
              <w:left w:val="nil"/>
              <w:bottom w:val="single" w:sz="4" w:space="0" w:color="auto"/>
              <w:right w:val="single" w:sz="4" w:space="0" w:color="auto"/>
            </w:tcBorders>
            <w:vAlign w:val="center"/>
            <w:hideMark/>
          </w:tcPr>
          <w:p w14:paraId="1A2505C9" w14:textId="488C1EF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95BAC7D" w14:textId="308E27A2"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CF50149" w14:textId="69DF68E5"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tcBorders>
              <w:top w:val="nil"/>
              <w:left w:val="single" w:sz="4" w:space="0" w:color="auto"/>
              <w:bottom w:val="single" w:sz="4" w:space="0" w:color="auto"/>
              <w:right w:val="single" w:sz="12" w:space="0" w:color="auto"/>
            </w:tcBorders>
            <w:noWrap/>
            <w:vAlign w:val="center"/>
            <w:hideMark/>
          </w:tcPr>
          <w:p w14:paraId="0E3F5179" w14:textId="1E294E39"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8329_ed1fig49h.EPS</w:t>
            </w:r>
          </w:p>
        </w:tc>
      </w:tr>
      <w:tr w:rsidR="006A2DB6" w:rsidRPr="00B12753" w14:paraId="412DC94D" w14:textId="77777777" w:rsidTr="00B12753">
        <w:trPr>
          <w:trHeight w:val="480"/>
        </w:trPr>
        <w:tc>
          <w:tcPr>
            <w:tcW w:w="872" w:type="dxa"/>
            <w:vMerge w:val="restart"/>
            <w:tcBorders>
              <w:top w:val="nil"/>
              <w:left w:val="single" w:sz="12" w:space="0" w:color="auto"/>
              <w:bottom w:val="single" w:sz="4" w:space="0" w:color="000000"/>
              <w:right w:val="single" w:sz="4" w:space="0" w:color="auto"/>
            </w:tcBorders>
            <w:vAlign w:val="center"/>
            <w:hideMark/>
          </w:tcPr>
          <w:p w14:paraId="65B4B688" w14:textId="52376DC1"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Y-joint</w:t>
            </w:r>
          </w:p>
        </w:tc>
        <w:tc>
          <w:tcPr>
            <w:tcW w:w="995" w:type="dxa"/>
            <w:vMerge w:val="restart"/>
            <w:tcBorders>
              <w:top w:val="nil"/>
              <w:left w:val="single" w:sz="4" w:space="0" w:color="auto"/>
              <w:bottom w:val="single" w:sz="4" w:space="0" w:color="000000"/>
              <w:right w:val="single" w:sz="4" w:space="0" w:color="auto"/>
            </w:tcBorders>
            <w:vAlign w:val="center"/>
            <w:hideMark/>
          </w:tcPr>
          <w:p w14:paraId="60CB5C3E" w14:textId="5B8161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1-2</w:t>
            </w:r>
          </w:p>
        </w:tc>
        <w:tc>
          <w:tcPr>
            <w:tcW w:w="1210" w:type="dxa"/>
            <w:vMerge w:val="restart"/>
            <w:tcBorders>
              <w:top w:val="nil"/>
              <w:left w:val="single" w:sz="4" w:space="0" w:color="auto"/>
              <w:bottom w:val="single" w:sz="4" w:space="0" w:color="000000"/>
              <w:right w:val="single" w:sz="4" w:space="0" w:color="auto"/>
            </w:tcBorders>
            <w:vAlign w:val="center"/>
            <w:hideMark/>
          </w:tcPr>
          <w:p w14:paraId="749E9262" w14:textId="73FA192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0262ADF8" w14:textId="461BCA5F"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1EB8BA05" w14:textId="558374C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2FC50AC4" w14:textId="3C7685D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353ACD7B" w14:textId="20908BCF"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nil"/>
              <w:right w:val="single" w:sz="12" w:space="0" w:color="auto"/>
            </w:tcBorders>
            <w:noWrap/>
            <w:vAlign w:val="center"/>
            <w:hideMark/>
          </w:tcPr>
          <w:p w14:paraId="2BE9BE14" w14:textId="1B90EB88"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8329_ed1fig49i.EPS</w:t>
            </w:r>
          </w:p>
        </w:tc>
      </w:tr>
      <w:tr w:rsidR="006A2DB6" w:rsidRPr="00B12753" w14:paraId="5B6E24CC"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1490661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02AA49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9E1841F"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3B96805E" w14:textId="72C4CA33"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17C75E3B" w14:textId="2F8F64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5676CD3B" w14:textId="2C8F67F3"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26AC3B6F" w14:textId="58ECFEE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nil"/>
              <w:right w:val="single" w:sz="12" w:space="0" w:color="auto"/>
            </w:tcBorders>
            <w:vAlign w:val="center"/>
            <w:hideMark/>
          </w:tcPr>
          <w:p w14:paraId="3870D37D" w14:textId="77777777" w:rsidR="006A2DB6" w:rsidRPr="00B12753" w:rsidRDefault="006A2DB6" w:rsidP="006A2DB6">
            <w:pPr>
              <w:pStyle w:val="FigureGraphic"/>
              <w:rPr>
                <w:lang w:val="de-DE"/>
              </w:rPr>
            </w:pPr>
          </w:p>
        </w:tc>
      </w:tr>
      <w:tr w:rsidR="006A2DB6" w:rsidRPr="00B12753" w14:paraId="75BD9F11" w14:textId="77777777" w:rsidTr="00B12753">
        <w:trPr>
          <w:trHeight w:val="480"/>
        </w:trPr>
        <w:tc>
          <w:tcPr>
            <w:tcW w:w="872" w:type="dxa"/>
            <w:vMerge/>
            <w:tcBorders>
              <w:top w:val="nil"/>
              <w:left w:val="single" w:sz="12" w:space="0" w:color="auto"/>
              <w:bottom w:val="single" w:sz="4" w:space="0" w:color="000000"/>
              <w:right w:val="single" w:sz="4" w:space="0" w:color="auto"/>
            </w:tcBorders>
            <w:vAlign w:val="center"/>
            <w:hideMark/>
          </w:tcPr>
          <w:p w14:paraId="2B867D67"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185A35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4" w:space="0" w:color="000000"/>
              <w:right w:val="single" w:sz="4" w:space="0" w:color="auto"/>
            </w:tcBorders>
            <w:vAlign w:val="center"/>
            <w:hideMark/>
          </w:tcPr>
          <w:p w14:paraId="5ED85962"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nil"/>
              <w:right w:val="single" w:sz="4" w:space="0" w:color="auto"/>
            </w:tcBorders>
            <w:vAlign w:val="center"/>
            <w:hideMark/>
          </w:tcPr>
          <w:p w14:paraId="2CE9EC74" w14:textId="0FD0C40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nil"/>
              <w:right w:val="single" w:sz="4" w:space="0" w:color="auto"/>
            </w:tcBorders>
            <w:vAlign w:val="center"/>
            <w:hideMark/>
          </w:tcPr>
          <w:p w14:paraId="2520EE8A" w14:textId="39A93EE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nil"/>
              <w:right w:val="nil"/>
            </w:tcBorders>
            <w:vAlign w:val="center"/>
            <w:hideMark/>
          </w:tcPr>
          <w:p w14:paraId="7B6BFA26" w14:textId="41324918"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86871B9" w14:textId="7F397B4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nil"/>
              <w:right w:val="single" w:sz="12" w:space="0" w:color="auto"/>
            </w:tcBorders>
            <w:vAlign w:val="center"/>
            <w:hideMark/>
          </w:tcPr>
          <w:p w14:paraId="59DFB207" w14:textId="77777777" w:rsidR="006A2DB6" w:rsidRPr="00B12753" w:rsidRDefault="006A2DB6" w:rsidP="006A2DB6">
            <w:pPr>
              <w:pStyle w:val="FigureGraphic"/>
              <w:rPr>
                <w:lang w:val="de-DE"/>
              </w:rPr>
            </w:pPr>
          </w:p>
        </w:tc>
      </w:tr>
      <w:tr w:rsidR="006A2DB6" w:rsidRPr="00B12753" w14:paraId="1385EBA2" w14:textId="77777777" w:rsidTr="00B12753">
        <w:trPr>
          <w:trHeight w:val="480"/>
        </w:trPr>
        <w:tc>
          <w:tcPr>
            <w:tcW w:w="872" w:type="dxa"/>
            <w:vMerge w:val="restart"/>
            <w:tcBorders>
              <w:top w:val="single" w:sz="4" w:space="0" w:color="auto"/>
              <w:left w:val="single" w:sz="12" w:space="0" w:color="auto"/>
              <w:bottom w:val="single" w:sz="4" w:space="0" w:color="000000"/>
              <w:right w:val="single" w:sz="4" w:space="0" w:color="auto"/>
            </w:tcBorders>
            <w:vAlign w:val="center"/>
            <w:hideMark/>
          </w:tcPr>
          <w:p w14:paraId="068C37EE" w14:textId="5A9BC05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K-joint</w:t>
            </w:r>
          </w:p>
        </w:tc>
        <w:tc>
          <w:tcPr>
            <w:tcW w:w="995" w:type="dxa"/>
            <w:vMerge w:val="restart"/>
            <w:tcBorders>
              <w:top w:val="nil"/>
              <w:left w:val="single" w:sz="4" w:space="0" w:color="auto"/>
              <w:bottom w:val="single" w:sz="4" w:space="0" w:color="000000"/>
              <w:right w:val="single" w:sz="4" w:space="0" w:color="auto"/>
            </w:tcBorders>
            <w:vAlign w:val="center"/>
            <w:hideMark/>
          </w:tcPr>
          <w:p w14:paraId="4C4A568A" w14:textId="22C100B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2-3</w:t>
            </w:r>
          </w:p>
        </w:tc>
        <w:tc>
          <w:tcPr>
            <w:tcW w:w="1210" w:type="dxa"/>
            <w:vMerge w:val="restart"/>
            <w:tcBorders>
              <w:top w:val="single" w:sz="4" w:space="0" w:color="auto"/>
              <w:left w:val="single" w:sz="4" w:space="0" w:color="auto"/>
              <w:bottom w:val="single" w:sz="4" w:space="0" w:color="000000"/>
              <w:right w:val="single" w:sz="4" w:space="0" w:color="auto"/>
            </w:tcBorders>
            <w:vAlign w:val="center"/>
            <w:hideMark/>
          </w:tcPr>
          <w:p w14:paraId="5AE6C4FF" w14:textId="15E401E5"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single" w:sz="4" w:space="0" w:color="auto"/>
              <w:left w:val="nil"/>
              <w:bottom w:val="single" w:sz="4" w:space="0" w:color="auto"/>
              <w:right w:val="single" w:sz="4" w:space="0" w:color="auto"/>
            </w:tcBorders>
            <w:vAlign w:val="center"/>
            <w:hideMark/>
          </w:tcPr>
          <w:p w14:paraId="622054CF" w14:textId="2D578A9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single" w:sz="4" w:space="0" w:color="auto"/>
              <w:left w:val="nil"/>
              <w:bottom w:val="single" w:sz="4" w:space="0" w:color="auto"/>
              <w:right w:val="single" w:sz="4" w:space="0" w:color="auto"/>
            </w:tcBorders>
            <w:vAlign w:val="center"/>
            <w:hideMark/>
          </w:tcPr>
          <w:p w14:paraId="0D6271CD" w14:textId="67E4AED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14B48ED5" w14:textId="177F580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single" w:sz="4" w:space="0" w:color="auto"/>
              <w:left w:val="single" w:sz="4" w:space="0" w:color="auto"/>
              <w:bottom w:val="nil"/>
              <w:right w:val="nil"/>
            </w:tcBorders>
            <w:vAlign w:val="center"/>
            <w:hideMark/>
          </w:tcPr>
          <w:p w14:paraId="6DD82E2F" w14:textId="38466E81"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single" w:sz="4" w:space="0" w:color="auto"/>
              <w:left w:val="single" w:sz="4" w:space="0" w:color="auto"/>
              <w:bottom w:val="single" w:sz="4" w:space="0" w:color="000000"/>
              <w:right w:val="single" w:sz="12" w:space="0" w:color="auto"/>
            </w:tcBorders>
            <w:noWrap/>
            <w:vAlign w:val="center"/>
            <w:hideMark/>
          </w:tcPr>
          <w:p w14:paraId="1970B2BE" w14:textId="3BCA8B44"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8329_ed1fig49j.EPS</w:t>
            </w:r>
          </w:p>
        </w:tc>
      </w:tr>
      <w:tr w:rsidR="006A2DB6" w:rsidRPr="00B12753" w14:paraId="563FD50E"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13AD59B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7C571C8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34EEC5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47132B68" w14:textId="1C9A49C0"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4574FCDD" w14:textId="6EB0E19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4157A16" w14:textId="6B11CB54"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36F962A1" w14:textId="6F6B62D9"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18497CA7" w14:textId="77777777" w:rsidR="006A2DB6" w:rsidRPr="00B12753" w:rsidRDefault="006A2DB6" w:rsidP="006A2DB6">
            <w:pPr>
              <w:pStyle w:val="FigureGraphic"/>
              <w:rPr>
                <w:lang w:val="de-DE"/>
              </w:rPr>
            </w:pPr>
          </w:p>
        </w:tc>
      </w:tr>
      <w:tr w:rsidR="006A2DB6" w:rsidRPr="00B12753" w14:paraId="725CAE16" w14:textId="77777777" w:rsidTr="00B12753">
        <w:trPr>
          <w:trHeight w:val="480"/>
        </w:trPr>
        <w:tc>
          <w:tcPr>
            <w:tcW w:w="872" w:type="dxa"/>
            <w:vMerge/>
            <w:tcBorders>
              <w:top w:val="single" w:sz="4" w:space="0" w:color="auto"/>
              <w:left w:val="single" w:sz="12" w:space="0" w:color="auto"/>
              <w:bottom w:val="single" w:sz="4" w:space="0" w:color="000000"/>
              <w:right w:val="single" w:sz="4" w:space="0" w:color="auto"/>
            </w:tcBorders>
            <w:vAlign w:val="center"/>
            <w:hideMark/>
          </w:tcPr>
          <w:p w14:paraId="69DD5160"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4" w:space="0" w:color="000000"/>
              <w:right w:val="single" w:sz="4" w:space="0" w:color="auto"/>
            </w:tcBorders>
            <w:vAlign w:val="center"/>
            <w:hideMark/>
          </w:tcPr>
          <w:p w14:paraId="6A87C12A"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single" w:sz="4" w:space="0" w:color="auto"/>
              <w:left w:val="single" w:sz="4" w:space="0" w:color="auto"/>
              <w:bottom w:val="single" w:sz="4" w:space="0" w:color="000000"/>
              <w:right w:val="single" w:sz="4" w:space="0" w:color="auto"/>
            </w:tcBorders>
            <w:vAlign w:val="center"/>
            <w:hideMark/>
          </w:tcPr>
          <w:p w14:paraId="750A5AAC"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4" w:space="0" w:color="auto"/>
              <w:right w:val="single" w:sz="4" w:space="0" w:color="auto"/>
            </w:tcBorders>
            <w:vAlign w:val="center"/>
            <w:hideMark/>
          </w:tcPr>
          <w:p w14:paraId="29456056" w14:textId="6EFFD25C"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4" w:space="0" w:color="auto"/>
              <w:right w:val="single" w:sz="4" w:space="0" w:color="auto"/>
            </w:tcBorders>
            <w:vAlign w:val="center"/>
            <w:hideMark/>
          </w:tcPr>
          <w:p w14:paraId="658D93CA" w14:textId="6C57C689"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4" w:space="0" w:color="auto"/>
              <w:right w:val="nil"/>
            </w:tcBorders>
            <w:vAlign w:val="center"/>
            <w:hideMark/>
          </w:tcPr>
          <w:p w14:paraId="036B9057" w14:textId="6875B2E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4" w:space="0" w:color="auto"/>
              <w:right w:val="nil"/>
            </w:tcBorders>
            <w:vAlign w:val="center"/>
            <w:hideMark/>
          </w:tcPr>
          <w:p w14:paraId="508D18EB" w14:textId="318C4878"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single" w:sz="4" w:space="0" w:color="auto"/>
              <w:left w:val="single" w:sz="4" w:space="0" w:color="auto"/>
              <w:bottom w:val="single" w:sz="4" w:space="0" w:color="000000"/>
              <w:right w:val="single" w:sz="12" w:space="0" w:color="auto"/>
            </w:tcBorders>
            <w:vAlign w:val="center"/>
            <w:hideMark/>
          </w:tcPr>
          <w:p w14:paraId="5001DBDE" w14:textId="77777777" w:rsidR="006A2DB6" w:rsidRPr="00B12753" w:rsidRDefault="006A2DB6" w:rsidP="006A2DB6">
            <w:pPr>
              <w:pStyle w:val="FigureGraphic"/>
              <w:rPr>
                <w:lang w:val="de-DE"/>
              </w:rPr>
            </w:pPr>
          </w:p>
        </w:tc>
      </w:tr>
      <w:tr w:rsidR="006A2DB6" w:rsidRPr="00B12753" w14:paraId="326B2802" w14:textId="77777777" w:rsidTr="00B12753">
        <w:trPr>
          <w:trHeight w:val="480"/>
        </w:trPr>
        <w:tc>
          <w:tcPr>
            <w:tcW w:w="872" w:type="dxa"/>
            <w:vMerge w:val="restart"/>
            <w:tcBorders>
              <w:top w:val="nil"/>
              <w:left w:val="single" w:sz="12" w:space="0" w:color="auto"/>
              <w:bottom w:val="single" w:sz="8" w:space="0" w:color="000000"/>
              <w:right w:val="single" w:sz="4" w:space="0" w:color="auto"/>
            </w:tcBorders>
            <w:vAlign w:val="center"/>
            <w:hideMark/>
          </w:tcPr>
          <w:p w14:paraId="688F650C" w14:textId="303931DE"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Cross-joint</w:t>
            </w:r>
          </w:p>
        </w:tc>
        <w:tc>
          <w:tcPr>
            <w:tcW w:w="995" w:type="dxa"/>
            <w:vMerge w:val="restart"/>
            <w:tcBorders>
              <w:top w:val="nil"/>
              <w:left w:val="single" w:sz="4" w:space="0" w:color="auto"/>
              <w:bottom w:val="single" w:sz="8" w:space="0" w:color="000000"/>
              <w:right w:val="single" w:sz="4" w:space="0" w:color="auto"/>
            </w:tcBorders>
            <w:vAlign w:val="center"/>
            <w:hideMark/>
          </w:tcPr>
          <w:p w14:paraId="60245C4B" w14:textId="20089218"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2-4</w:t>
            </w:r>
          </w:p>
        </w:tc>
        <w:tc>
          <w:tcPr>
            <w:tcW w:w="1210" w:type="dxa"/>
            <w:vMerge w:val="restart"/>
            <w:tcBorders>
              <w:top w:val="nil"/>
              <w:left w:val="single" w:sz="4" w:space="0" w:color="auto"/>
              <w:bottom w:val="single" w:sz="8" w:space="0" w:color="000000"/>
              <w:right w:val="single" w:sz="4" w:space="0" w:color="auto"/>
            </w:tcBorders>
            <w:vAlign w:val="center"/>
            <w:hideMark/>
          </w:tcPr>
          <w:p w14:paraId="6DF58867" w14:textId="3BE9FB7B"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815" w:type="dxa"/>
            <w:tcBorders>
              <w:top w:val="nil"/>
              <w:left w:val="nil"/>
              <w:bottom w:val="single" w:sz="4" w:space="0" w:color="auto"/>
              <w:right w:val="single" w:sz="4" w:space="0" w:color="auto"/>
            </w:tcBorders>
            <w:vAlign w:val="center"/>
            <w:hideMark/>
          </w:tcPr>
          <w:p w14:paraId="7F7ECB7A" w14:textId="58188207"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Fillet</w:t>
            </w:r>
          </w:p>
        </w:tc>
        <w:tc>
          <w:tcPr>
            <w:tcW w:w="1020" w:type="dxa"/>
            <w:tcBorders>
              <w:top w:val="nil"/>
              <w:left w:val="nil"/>
              <w:bottom w:val="single" w:sz="4" w:space="0" w:color="auto"/>
              <w:right w:val="single" w:sz="4" w:space="0" w:color="auto"/>
            </w:tcBorders>
            <w:vAlign w:val="center"/>
            <w:hideMark/>
          </w:tcPr>
          <w:p w14:paraId="3E511576" w14:textId="7D100916"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single" w:sz="4" w:space="0" w:color="auto"/>
              <w:right w:val="nil"/>
            </w:tcBorders>
            <w:vAlign w:val="center"/>
            <w:hideMark/>
          </w:tcPr>
          <w:p w14:paraId="47B1195F" w14:textId="54E33ABF"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nil"/>
              <w:right w:val="nil"/>
            </w:tcBorders>
            <w:vAlign w:val="center"/>
            <w:hideMark/>
          </w:tcPr>
          <w:p w14:paraId="7027329E" w14:textId="1099DDBA"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val="restart"/>
            <w:tcBorders>
              <w:top w:val="nil"/>
              <w:left w:val="single" w:sz="4" w:space="0" w:color="auto"/>
              <w:bottom w:val="single" w:sz="8" w:space="0" w:color="000000"/>
              <w:right w:val="single" w:sz="12" w:space="0" w:color="auto"/>
            </w:tcBorders>
            <w:noWrap/>
            <w:vAlign w:val="center"/>
            <w:hideMark/>
          </w:tcPr>
          <w:p w14:paraId="2ACDC0D3" w14:textId="691AAF2B" w:rsidR="006A2DB6" w:rsidRPr="006A2DB6"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lang w:val="de-DE"/>
              </w:rPr>
            </w:pPr>
            <w:r w:rsidRPr="006A2DB6">
              <w:rPr>
                <w:szCs w:val="24"/>
              </w:rPr>
              <w:t>8329_ed1fig49k.EPS</w:t>
            </w:r>
          </w:p>
        </w:tc>
      </w:tr>
      <w:tr w:rsidR="006A2DB6" w:rsidRPr="00B12753" w14:paraId="6D506B7F" w14:textId="77777777" w:rsidTr="00B12753">
        <w:trPr>
          <w:trHeight w:val="480"/>
        </w:trPr>
        <w:tc>
          <w:tcPr>
            <w:tcW w:w="872" w:type="dxa"/>
            <w:vMerge/>
            <w:tcBorders>
              <w:top w:val="nil"/>
              <w:left w:val="single" w:sz="12" w:space="0" w:color="auto"/>
              <w:bottom w:val="single" w:sz="8" w:space="0" w:color="000000"/>
              <w:right w:val="single" w:sz="4" w:space="0" w:color="auto"/>
            </w:tcBorders>
            <w:vAlign w:val="center"/>
            <w:hideMark/>
          </w:tcPr>
          <w:p w14:paraId="53EAA7E5"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8" w:space="0" w:color="000000"/>
              <w:right w:val="single" w:sz="4" w:space="0" w:color="auto"/>
            </w:tcBorders>
            <w:vAlign w:val="center"/>
            <w:hideMark/>
          </w:tcPr>
          <w:p w14:paraId="6C37EDDB"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8" w:space="0" w:color="000000"/>
              <w:right w:val="single" w:sz="4" w:space="0" w:color="auto"/>
            </w:tcBorders>
            <w:vAlign w:val="center"/>
            <w:hideMark/>
          </w:tcPr>
          <w:p w14:paraId="38ACD974"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nil"/>
              <w:left w:val="nil"/>
              <w:bottom w:val="nil"/>
              <w:right w:val="single" w:sz="4" w:space="0" w:color="auto"/>
            </w:tcBorders>
            <w:vAlign w:val="center"/>
            <w:hideMark/>
          </w:tcPr>
          <w:p w14:paraId="5A1F0A62" w14:textId="05C1F97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HV</w:t>
            </w:r>
          </w:p>
        </w:tc>
        <w:tc>
          <w:tcPr>
            <w:tcW w:w="1020" w:type="dxa"/>
            <w:tcBorders>
              <w:top w:val="nil"/>
              <w:left w:val="nil"/>
              <w:bottom w:val="nil"/>
              <w:right w:val="single" w:sz="4" w:space="0" w:color="auto"/>
            </w:tcBorders>
            <w:vAlign w:val="center"/>
            <w:hideMark/>
          </w:tcPr>
          <w:p w14:paraId="73DE4A3C" w14:textId="5815E4A2"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nil"/>
              <w:left w:val="nil"/>
              <w:bottom w:val="nil"/>
              <w:right w:val="nil"/>
            </w:tcBorders>
            <w:vAlign w:val="center"/>
            <w:hideMark/>
          </w:tcPr>
          <w:p w14:paraId="31D2CA92" w14:textId="408E88C6"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gap=0, angle=45</w:t>
            </w:r>
          </w:p>
        </w:tc>
        <w:tc>
          <w:tcPr>
            <w:tcW w:w="1475" w:type="dxa"/>
            <w:tcBorders>
              <w:top w:val="nil"/>
              <w:left w:val="single" w:sz="4" w:space="0" w:color="auto"/>
              <w:bottom w:val="nil"/>
              <w:right w:val="nil"/>
            </w:tcBorders>
            <w:vAlign w:val="center"/>
            <w:hideMark/>
          </w:tcPr>
          <w:p w14:paraId="7EB216BB" w14:textId="05F50EEC"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penetration=1</w:t>
            </w:r>
          </w:p>
        </w:tc>
        <w:tc>
          <w:tcPr>
            <w:tcW w:w="1823" w:type="dxa"/>
            <w:vMerge/>
            <w:tcBorders>
              <w:top w:val="nil"/>
              <w:left w:val="single" w:sz="4" w:space="0" w:color="auto"/>
              <w:bottom w:val="single" w:sz="8" w:space="0" w:color="000000"/>
              <w:right w:val="single" w:sz="12" w:space="0" w:color="auto"/>
            </w:tcBorders>
            <w:vAlign w:val="center"/>
            <w:hideMark/>
          </w:tcPr>
          <w:p w14:paraId="111F0005"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r w:rsidR="006A2DB6" w:rsidRPr="00B12753" w14:paraId="772E3070" w14:textId="77777777" w:rsidTr="00B12753">
        <w:trPr>
          <w:trHeight w:val="480"/>
        </w:trPr>
        <w:tc>
          <w:tcPr>
            <w:tcW w:w="872" w:type="dxa"/>
            <w:vMerge/>
            <w:tcBorders>
              <w:top w:val="nil"/>
              <w:left w:val="single" w:sz="12" w:space="0" w:color="auto"/>
              <w:bottom w:val="single" w:sz="12" w:space="0" w:color="auto"/>
              <w:right w:val="single" w:sz="4" w:space="0" w:color="auto"/>
            </w:tcBorders>
            <w:vAlign w:val="center"/>
            <w:hideMark/>
          </w:tcPr>
          <w:p w14:paraId="4138E35E"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995" w:type="dxa"/>
            <w:vMerge/>
            <w:tcBorders>
              <w:top w:val="nil"/>
              <w:left w:val="single" w:sz="4" w:space="0" w:color="auto"/>
              <w:bottom w:val="single" w:sz="12" w:space="0" w:color="auto"/>
              <w:right w:val="single" w:sz="4" w:space="0" w:color="auto"/>
            </w:tcBorders>
            <w:vAlign w:val="center"/>
            <w:hideMark/>
          </w:tcPr>
          <w:p w14:paraId="3E776D48"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1210" w:type="dxa"/>
            <w:vMerge/>
            <w:tcBorders>
              <w:top w:val="nil"/>
              <w:left w:val="single" w:sz="4" w:space="0" w:color="auto"/>
              <w:bottom w:val="single" w:sz="12" w:space="0" w:color="auto"/>
              <w:right w:val="single" w:sz="4" w:space="0" w:color="auto"/>
            </w:tcBorders>
            <w:vAlign w:val="center"/>
            <w:hideMark/>
          </w:tcPr>
          <w:p w14:paraId="06A83EB9" w14:textId="77777777" w:rsidR="006A2DB6" w:rsidRPr="00834865"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b/>
                <w:lang w:val="de-DE"/>
              </w:rPr>
            </w:pPr>
          </w:p>
        </w:tc>
        <w:tc>
          <w:tcPr>
            <w:tcW w:w="815" w:type="dxa"/>
            <w:tcBorders>
              <w:top w:val="single" w:sz="4" w:space="0" w:color="auto"/>
              <w:left w:val="nil"/>
              <w:bottom w:val="single" w:sz="12" w:space="0" w:color="auto"/>
              <w:right w:val="single" w:sz="4" w:space="0" w:color="auto"/>
            </w:tcBorders>
            <w:vAlign w:val="center"/>
            <w:hideMark/>
          </w:tcPr>
          <w:p w14:paraId="7F7AF155" w14:textId="7FB7BA2D"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HY</w:t>
            </w:r>
          </w:p>
        </w:tc>
        <w:tc>
          <w:tcPr>
            <w:tcW w:w="1020" w:type="dxa"/>
            <w:tcBorders>
              <w:top w:val="single" w:sz="4" w:space="0" w:color="auto"/>
              <w:left w:val="nil"/>
              <w:bottom w:val="single" w:sz="12" w:space="0" w:color="auto"/>
              <w:right w:val="single" w:sz="4" w:space="0" w:color="auto"/>
            </w:tcBorders>
            <w:vAlign w:val="center"/>
            <w:hideMark/>
          </w:tcPr>
          <w:p w14:paraId="2A893793" w14:textId="2177D1EA" w:rsidR="006A2DB6" w:rsidRPr="00834865" w:rsidRDefault="006A2DB6" w:rsidP="006A2DB6">
            <w:pPr>
              <w:pStyle w:val="Tablebody"/>
              <w:tabs>
                <w:tab w:val="clear" w:pos="397"/>
                <w:tab w:val="left" w:pos="403"/>
              </w:tabs>
              <w:autoSpaceDE w:val="0"/>
              <w:autoSpaceDN w:val="0"/>
              <w:adjustRightInd w:val="0"/>
              <w:jc w:val="center"/>
              <w:rPr>
                <w:rFonts w:cs="Calibri"/>
                <w:b/>
                <w:bCs/>
                <w:sz w:val="14"/>
                <w:szCs w:val="14"/>
                <w:lang w:val="de-DE" w:eastAsia="de-DE"/>
              </w:rPr>
            </w:pPr>
            <w:r w:rsidRPr="00834865">
              <w:rPr>
                <w:b/>
                <w:szCs w:val="24"/>
              </w:rPr>
              <w:t>thickness</w:t>
            </w:r>
          </w:p>
        </w:tc>
        <w:tc>
          <w:tcPr>
            <w:tcW w:w="1521" w:type="dxa"/>
            <w:tcBorders>
              <w:top w:val="single" w:sz="4" w:space="0" w:color="auto"/>
              <w:left w:val="nil"/>
              <w:bottom w:val="single" w:sz="12" w:space="0" w:color="auto"/>
              <w:right w:val="nil"/>
            </w:tcBorders>
            <w:vAlign w:val="center"/>
            <w:hideMark/>
          </w:tcPr>
          <w:p w14:paraId="6D25D93E" w14:textId="41221CCB" w:rsidR="006A2DB6" w:rsidRPr="00834865" w:rsidRDefault="006A2DB6" w:rsidP="006A2DB6">
            <w:pPr>
              <w:pStyle w:val="Tablebody"/>
              <w:tabs>
                <w:tab w:val="clear" w:pos="397"/>
                <w:tab w:val="left" w:pos="403"/>
              </w:tabs>
              <w:autoSpaceDE w:val="0"/>
              <w:autoSpaceDN w:val="0"/>
              <w:adjustRightInd w:val="0"/>
              <w:jc w:val="both"/>
              <w:rPr>
                <w:rFonts w:cs="Calibri"/>
                <w:b/>
                <w:bCs/>
                <w:sz w:val="14"/>
                <w:szCs w:val="14"/>
                <w:lang w:val="de-DE" w:eastAsia="de-DE"/>
              </w:rPr>
            </w:pPr>
            <w:r w:rsidRPr="00834865">
              <w:rPr>
                <w:b/>
                <w:szCs w:val="24"/>
              </w:rPr>
              <w:t>penetration=0, gap=0, angle=45</w:t>
            </w:r>
          </w:p>
        </w:tc>
        <w:tc>
          <w:tcPr>
            <w:tcW w:w="1475" w:type="dxa"/>
            <w:tcBorders>
              <w:top w:val="nil"/>
              <w:left w:val="single" w:sz="4" w:space="0" w:color="auto"/>
              <w:bottom w:val="single" w:sz="12" w:space="0" w:color="auto"/>
              <w:right w:val="nil"/>
            </w:tcBorders>
            <w:vAlign w:val="center"/>
            <w:hideMark/>
          </w:tcPr>
          <w:p w14:paraId="600C0D5E" w14:textId="20CD26BD" w:rsidR="006A2DB6" w:rsidRPr="00834865" w:rsidRDefault="006A2DB6" w:rsidP="006A2DB6">
            <w:pPr>
              <w:pStyle w:val="Tablebody"/>
              <w:tabs>
                <w:tab w:val="clear" w:pos="397"/>
                <w:tab w:val="left" w:pos="403"/>
              </w:tabs>
              <w:autoSpaceDE w:val="0"/>
              <w:autoSpaceDN w:val="0"/>
              <w:adjustRightInd w:val="0"/>
              <w:jc w:val="center"/>
              <w:rPr>
                <w:rFonts w:cs="Calibri"/>
                <w:b/>
                <w:sz w:val="14"/>
                <w:szCs w:val="14"/>
                <w:lang w:val="de-DE" w:eastAsia="de-DE"/>
              </w:rPr>
            </w:pPr>
            <w:r w:rsidRPr="00834865">
              <w:rPr>
                <w:b/>
                <w:szCs w:val="24"/>
              </w:rPr>
              <w:t>-</w:t>
            </w:r>
          </w:p>
        </w:tc>
        <w:tc>
          <w:tcPr>
            <w:tcW w:w="1823" w:type="dxa"/>
            <w:vMerge/>
            <w:tcBorders>
              <w:top w:val="nil"/>
              <w:left w:val="single" w:sz="4" w:space="0" w:color="auto"/>
              <w:bottom w:val="single" w:sz="12" w:space="0" w:color="auto"/>
              <w:right w:val="single" w:sz="12" w:space="0" w:color="auto"/>
            </w:tcBorders>
            <w:vAlign w:val="center"/>
            <w:hideMark/>
          </w:tcPr>
          <w:p w14:paraId="4969B414" w14:textId="77777777" w:rsidR="006A2DB6" w:rsidRPr="00B12753"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rPr>
                <w:lang w:val="de-DE"/>
              </w:rPr>
            </w:pPr>
          </w:p>
        </w:tc>
      </w:tr>
    </w:tbl>
    <w:p w14:paraId="388CC4F4" w14:textId="7E7256CE" w:rsidR="006A2DB6" w:rsidRDefault="00937697">
      <w:pPr>
        <w:pStyle w:val="Figuretitle0"/>
        <w:autoSpaceDE w:val="0"/>
        <w:autoSpaceDN w:val="0"/>
        <w:adjustRightInd w:val="0"/>
        <w:outlineLvl w:val="0"/>
        <w:rPr>
          <w:szCs w:val="24"/>
        </w:rPr>
      </w:pPr>
      <w:r>
        <w:rPr>
          <w:szCs w:val="24"/>
        </w:rPr>
        <w:t>Figure </w:t>
      </w:r>
      <w:r w:rsidR="006A2DB6">
        <w:rPr>
          <w:szCs w:val="24"/>
        </w:rPr>
        <w:t>49 — Seam weld types and attributes</w:t>
      </w:r>
    </w:p>
    <w:p w14:paraId="0B6C9C3C" w14:textId="29F90D44"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Specific XML </w:t>
      </w:r>
      <w:ins w:id="1090" w:author="LUEJE Claudia" w:date="2024-05-02T20:14:00Z">
        <w:r w:rsidR="00257B9F">
          <w:rPr>
            <w:rFonts w:eastAsia="Times New Roman"/>
            <w:szCs w:val="24"/>
          </w:rPr>
          <w:t>r</w:t>
        </w:r>
      </w:ins>
      <w:del w:id="1091" w:author="LUEJE Claudia" w:date="2024-05-02T20:14:00Z">
        <w:r w:rsidDel="00257B9F">
          <w:rPr>
            <w:rFonts w:eastAsia="Times New Roman"/>
            <w:szCs w:val="24"/>
          </w:rPr>
          <w:delText>R</w:delText>
        </w:r>
      </w:del>
      <w:r>
        <w:rPr>
          <w:rFonts w:eastAsia="Times New Roman"/>
          <w:szCs w:val="24"/>
        </w:rPr>
        <w:t>ealization</w:t>
      </w:r>
    </w:p>
    <w:p w14:paraId="60B26A3C" w14:textId="77777777" w:rsidR="006A2DB6" w:rsidRDefault="006A2DB6">
      <w:pPr>
        <w:pStyle w:val="BodyText"/>
        <w:autoSpaceDE w:val="0"/>
        <w:autoSpaceDN w:val="0"/>
        <w:adjustRightInd w:val="0"/>
        <w:rPr>
          <w:szCs w:val="24"/>
        </w:rPr>
      </w:pPr>
      <w:r>
        <w:rPr>
          <w:szCs w:val="24"/>
        </w:rPr>
        <w:t>This part of the XML structure describes the data that is stored for each of the seam welds. This includes the necessary details to describe each connection in depth.</w:t>
      </w:r>
    </w:p>
    <w:p w14:paraId="37A261BB" w14:textId="13B499A7" w:rsidR="006A2DB6" w:rsidRDefault="006A2DB6">
      <w:pPr>
        <w:pStyle w:val="BodyText"/>
        <w:autoSpaceDE w:val="0"/>
        <w:autoSpaceDN w:val="0"/>
        <w:adjustRightInd w:val="0"/>
        <w:rPr>
          <w:szCs w:val="24"/>
        </w:rPr>
      </w:pPr>
      <w:r>
        <w:rPr>
          <w:szCs w:val="24"/>
        </w:rPr>
        <w:t xml:space="preserve">Within the XML definition of a seam weld, each of the associated physical welds is stored in a separate weld position in the specific subtype definition. </w:t>
      </w:r>
      <w:r w:rsidR="00937697">
        <w:rPr>
          <w:rStyle w:val="citefig"/>
          <w:szCs w:val="24"/>
        </w:rPr>
        <w:t>Figure </w:t>
      </w:r>
      <w:r>
        <w:rPr>
          <w:rStyle w:val="citefig"/>
          <w:szCs w:val="24"/>
        </w:rPr>
        <w:t>50</w:t>
      </w:r>
      <w:r>
        <w:rPr>
          <w:szCs w:val="24"/>
        </w:rPr>
        <w:t xml:space="preserve"> contains an example:</w:t>
      </w:r>
    </w:p>
    <w:p w14:paraId="297CE71B" w14:textId="77777777" w:rsidR="006A2DB6" w:rsidRPr="00F10232"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10232">
        <w:rPr>
          <w:szCs w:val="24"/>
        </w:rPr>
        <w:t>8329_ed1fig50.EPS</w:t>
      </w:r>
    </w:p>
    <w:p w14:paraId="37BABCA5" w14:textId="098DE8CD" w:rsidR="006A2DB6" w:rsidRDefault="00937697">
      <w:pPr>
        <w:pStyle w:val="Figuretitle0"/>
        <w:autoSpaceDE w:val="0"/>
        <w:autoSpaceDN w:val="0"/>
        <w:adjustRightInd w:val="0"/>
        <w:outlineLvl w:val="0"/>
        <w:rPr>
          <w:szCs w:val="24"/>
        </w:rPr>
      </w:pPr>
      <w:r>
        <w:rPr>
          <w:szCs w:val="24"/>
        </w:rPr>
        <w:t>Figure </w:t>
      </w:r>
      <w:r w:rsidR="006A2DB6">
        <w:rPr>
          <w:szCs w:val="24"/>
        </w:rPr>
        <w:t>50 — χMCF structure of a seam weld (connection_1d)</w:t>
      </w:r>
    </w:p>
    <w:p w14:paraId="11E3C482" w14:textId="6D525250"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Generic </w:t>
      </w:r>
      <w:ins w:id="1092" w:author="LUEJE Claudia" w:date="2024-05-02T20:14:00Z">
        <w:r w:rsidR="00257B9F">
          <w:rPr>
            <w:rFonts w:eastAsia="Times New Roman"/>
            <w:szCs w:val="24"/>
          </w:rPr>
          <w:t>s</w:t>
        </w:r>
      </w:ins>
      <w:del w:id="1093" w:author="LUEJE Claudia" w:date="2024-05-02T20:14:00Z">
        <w:r w:rsidDel="00257B9F">
          <w:rPr>
            <w:rFonts w:eastAsia="Times New Roman"/>
            <w:szCs w:val="24"/>
          </w:rPr>
          <w:delText>S</w:delText>
        </w:r>
      </w:del>
      <w:r>
        <w:rPr>
          <w:rFonts w:eastAsia="Times New Roman"/>
          <w:szCs w:val="24"/>
        </w:rPr>
        <w:t xml:space="preserve">eam </w:t>
      </w:r>
      <w:ins w:id="1094" w:author="LUEJE Claudia" w:date="2024-05-02T20:14:00Z">
        <w:r w:rsidR="00257B9F">
          <w:rPr>
            <w:rFonts w:eastAsia="Times New Roman"/>
            <w:szCs w:val="24"/>
          </w:rPr>
          <w:t>w</w:t>
        </w:r>
      </w:ins>
      <w:del w:id="1095" w:author="LUEJE Claudia" w:date="2024-05-02T20:14:00Z">
        <w:r w:rsidDel="00257B9F">
          <w:rPr>
            <w:rFonts w:eastAsia="Times New Roman"/>
            <w:szCs w:val="24"/>
          </w:rPr>
          <w:delText>W</w:delText>
        </w:r>
      </w:del>
      <w:r>
        <w:rPr>
          <w:rFonts w:eastAsia="Times New Roman"/>
          <w:szCs w:val="24"/>
        </w:rPr>
        <w:t xml:space="preserve">eld </w:t>
      </w:r>
      <w:ins w:id="1096" w:author="LUEJE Claudia" w:date="2024-05-02T20:14:00Z">
        <w:r w:rsidR="00257B9F">
          <w:rPr>
            <w:rFonts w:eastAsia="Times New Roman"/>
            <w:szCs w:val="24"/>
          </w:rPr>
          <w:t>d</w:t>
        </w:r>
      </w:ins>
      <w:del w:id="1097" w:author="LUEJE Claudia" w:date="2024-05-02T20:14:00Z">
        <w:r w:rsidDel="00257B9F">
          <w:rPr>
            <w:rFonts w:eastAsia="Times New Roman"/>
            <w:szCs w:val="24"/>
          </w:rPr>
          <w:delText>D</w:delText>
        </w:r>
      </w:del>
      <w:r>
        <w:rPr>
          <w:rFonts w:eastAsia="Times New Roman"/>
          <w:szCs w:val="24"/>
        </w:rPr>
        <w:t>efinition</w:t>
      </w:r>
    </w:p>
    <w:p w14:paraId="69F67C67" w14:textId="0A2CBBF4"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Type </w:t>
      </w:r>
      <w:ins w:id="1098" w:author="LUEJE Claudia" w:date="2024-05-02T20:14:00Z">
        <w:r w:rsidR="00257B9F">
          <w:rPr>
            <w:rFonts w:eastAsia="Times New Roman"/>
            <w:szCs w:val="24"/>
          </w:rPr>
          <w:t>s</w:t>
        </w:r>
      </w:ins>
      <w:del w:id="1099" w:author="LUEJE Claudia" w:date="2024-05-02T20:14:00Z">
        <w:r w:rsidDel="00257B9F">
          <w:rPr>
            <w:rFonts w:eastAsia="Times New Roman"/>
            <w:szCs w:val="24"/>
          </w:rPr>
          <w:delText>S</w:delText>
        </w:r>
      </w:del>
      <w:r>
        <w:rPr>
          <w:rFonts w:eastAsia="Times New Roman"/>
          <w:szCs w:val="24"/>
        </w:rPr>
        <w:t>pecification</w:t>
      </w:r>
    </w:p>
    <w:p w14:paraId="300F58B4" w14:textId="77777777" w:rsidR="006A2DB6" w:rsidRDefault="006A2DB6">
      <w:pPr>
        <w:pStyle w:val="BodyText"/>
        <w:autoSpaceDE w:val="0"/>
        <w:autoSpaceDN w:val="0"/>
        <w:adjustRightInd w:val="0"/>
        <w:rPr>
          <w:szCs w:val="24"/>
        </w:rPr>
      </w:pPr>
      <w:r>
        <w:rPr>
          <w:szCs w:val="24"/>
        </w:rPr>
        <w:t xml:space="preserve">Each seam weld is characterized by its main type. It is described more precisely by its subtype. This means there is a general category that includes several subcases. Detailed information is given in the following </w:t>
      </w:r>
      <w:del w:id="1100" w:author="LUEJE Claudia" w:date="2024-05-02T20:14:00Z">
        <w:r w:rsidDel="00257B9F">
          <w:rPr>
            <w:rStyle w:val="citesec"/>
            <w:szCs w:val="24"/>
          </w:rPr>
          <w:delText>clauses </w:delText>
        </w:r>
      </w:del>
      <w:r>
        <w:rPr>
          <w:rStyle w:val="citesec"/>
          <w:szCs w:val="24"/>
        </w:rPr>
        <w:t>10.2.4.1.1 and 10.2.4.1.2</w:t>
      </w:r>
      <w:r>
        <w:rPr>
          <w:szCs w:val="24"/>
        </w:rPr>
        <w:t>.</w:t>
      </w:r>
    </w:p>
    <w:p w14:paraId="57CAD0B3"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main type</w:t>
      </w:r>
    </w:p>
    <w:p w14:paraId="1AB53EAB" w14:textId="77777777" w:rsidR="006A2DB6" w:rsidRDefault="006A2DB6">
      <w:pPr>
        <w:pStyle w:val="BodyText"/>
        <w:autoSpaceDE w:val="0"/>
        <w:autoSpaceDN w:val="0"/>
        <w:adjustRightInd w:val="0"/>
        <w:rPr>
          <w:szCs w:val="24"/>
        </w:rPr>
      </w:pPr>
      <w:r>
        <w:rPr>
          <w:szCs w:val="24"/>
        </w:rPr>
        <w:t xml:space="preserve">The element main type for a seam weld is always </w:t>
      </w:r>
      <w:r w:rsidRPr="00F10232">
        <w:rPr>
          <w:rStyle w:val="ISOCode"/>
        </w:rPr>
        <w:t>&lt;seamweld/&gt;</w:t>
      </w:r>
      <w:r>
        <w:rPr>
          <w:szCs w:val="24"/>
        </w:rPr>
        <w:t xml:space="preserve">. This element is located directly below the </w:t>
      </w:r>
      <w:r w:rsidRPr="00F10232">
        <w:rPr>
          <w:rStyle w:val="ISOCode"/>
        </w:rPr>
        <w:t>&lt;connection_1d/&gt;</w:t>
      </w:r>
      <w:r>
        <w:rPr>
          <w:szCs w:val="24"/>
        </w:rPr>
        <w:t xml:space="preserve"> element. It is used to define the connection as general as it can be.</w:t>
      </w:r>
    </w:p>
    <w:p w14:paraId="3631DF38" w14:textId="1925B1D7" w:rsidR="006A2DB6" w:rsidRDefault="006A2DB6">
      <w:pPr>
        <w:pStyle w:val="BodyText"/>
        <w:autoSpaceDE w:val="0"/>
        <w:autoSpaceDN w:val="0"/>
        <w:adjustRightInd w:val="0"/>
        <w:rPr>
          <w:szCs w:val="24"/>
        </w:rPr>
      </w:pPr>
      <w:r>
        <w:rPr>
          <w:szCs w:val="24"/>
        </w:rPr>
        <w:t xml:space="preserve">The XML definition of seam weld main type contains the following nested elements (see </w:t>
      </w:r>
      <w:r w:rsidR="009C3FFA">
        <w:rPr>
          <w:rStyle w:val="citetbl"/>
          <w:szCs w:val="24"/>
        </w:rPr>
        <w:t>Table </w:t>
      </w:r>
      <w:r>
        <w:rPr>
          <w:rStyle w:val="citetbl"/>
          <w:szCs w:val="24"/>
        </w:rPr>
        <w:t>86</w:t>
      </w:r>
      <w:r>
        <w:rPr>
          <w:szCs w:val="24"/>
        </w:rPr>
        <w:t>):</w:t>
      </w:r>
    </w:p>
    <w:p w14:paraId="324D2A8E" w14:textId="459309B3" w:rsidR="006A2DB6" w:rsidRDefault="009C3FFA">
      <w:pPr>
        <w:pStyle w:val="Tabletitle"/>
        <w:autoSpaceDE w:val="0"/>
        <w:autoSpaceDN w:val="0"/>
        <w:adjustRightInd w:val="0"/>
        <w:outlineLvl w:val="0"/>
        <w:rPr>
          <w:szCs w:val="24"/>
        </w:rPr>
      </w:pPr>
      <w:r>
        <w:rPr>
          <w:szCs w:val="24"/>
        </w:rPr>
        <w:t>Table </w:t>
      </w:r>
      <w:r w:rsidR="006A2DB6">
        <w:rPr>
          <w:szCs w:val="24"/>
        </w:rPr>
        <w:t xml:space="preserve">86 — Nested elements of element </w:t>
      </w:r>
      <w:r w:rsidR="006A2DB6" w:rsidRPr="00F10232">
        <w:rPr>
          <w:rStyle w:val="ISOCode"/>
        </w:rPr>
        <w:t>&lt;seamweld/&gt;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944E730" w14:textId="77777777" w:rsidTr="000B3EEC">
        <w:trPr>
          <w:cantSplit/>
          <w:tblHeader/>
          <w:jc w:val="center"/>
        </w:trPr>
        <w:tc>
          <w:tcPr>
            <w:tcW w:w="2221" w:type="dxa"/>
            <w:tcBorders>
              <w:top w:val="single" w:sz="12" w:space="0" w:color="auto"/>
              <w:bottom w:val="single" w:sz="12" w:space="0" w:color="auto"/>
            </w:tcBorders>
            <w:shd w:val="clear" w:color="auto" w:fill="F3F3F3"/>
          </w:tcPr>
          <w:p w14:paraId="539C82CC" w14:textId="713340E7" w:rsidR="006A2DB6" w:rsidRPr="00EC4DAD" w:rsidRDefault="006A2DB6" w:rsidP="006A2DB6">
            <w:pPr>
              <w:pStyle w:val="Tableheader"/>
              <w:autoSpaceDE w:val="0"/>
              <w:autoSpaceDN w:val="0"/>
              <w:adjustRightInd w:val="0"/>
              <w:jc w:val="both"/>
              <w:rPr>
                <w:b/>
              </w:rPr>
            </w:pPr>
            <w:r w:rsidRPr="00EC4DAD">
              <w:rPr>
                <w:b/>
                <w:szCs w:val="24"/>
              </w:rPr>
              <w:t xml:space="preserve">Nested </w:t>
            </w:r>
            <w:ins w:id="1101" w:author="LUEJE Claudia" w:date="2024-05-02T20:14:00Z">
              <w:r w:rsidR="00257B9F">
                <w:rPr>
                  <w:b/>
                  <w:szCs w:val="24"/>
                </w:rPr>
                <w:t>e</w:t>
              </w:r>
            </w:ins>
            <w:del w:id="1102" w:author="LUEJE Claudia" w:date="2024-05-02T20:14:00Z">
              <w:r w:rsidRPr="00EC4DAD" w:rsidDel="00257B9F">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tcPr>
          <w:p w14:paraId="36529C49" w14:textId="1FB864F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tcPr>
          <w:p w14:paraId="1A425DA3" w14:textId="066B158E"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tcPr>
          <w:p w14:paraId="7F0EE3C5" w14:textId="1ABCE8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35A285E7" w14:textId="77777777" w:rsidTr="000B3EEC">
        <w:trPr>
          <w:cantSplit/>
          <w:jc w:val="center"/>
        </w:trPr>
        <w:tc>
          <w:tcPr>
            <w:tcW w:w="2221" w:type="dxa"/>
            <w:tcBorders>
              <w:top w:val="single" w:sz="12" w:space="0" w:color="auto"/>
            </w:tcBorders>
          </w:tcPr>
          <w:p w14:paraId="6366088F" w14:textId="420FFE7D" w:rsidR="006A2DB6" w:rsidRPr="006A2DB6" w:rsidRDefault="006A2DB6" w:rsidP="006A2DB6">
            <w:pPr>
              <w:pStyle w:val="Tablebody"/>
              <w:autoSpaceDE w:val="0"/>
              <w:autoSpaceDN w:val="0"/>
              <w:adjustRightInd w:val="0"/>
              <w:jc w:val="both"/>
            </w:pPr>
            <w:r w:rsidRPr="006A2DB6">
              <w:rPr>
                <w:szCs w:val="24"/>
              </w:rPr>
              <w:t>butt_joint</w:t>
            </w:r>
          </w:p>
        </w:tc>
        <w:tc>
          <w:tcPr>
            <w:tcW w:w="1842" w:type="dxa"/>
            <w:tcBorders>
              <w:top w:val="single" w:sz="12" w:space="0" w:color="auto"/>
            </w:tcBorders>
          </w:tcPr>
          <w:p w14:paraId="5C6333FC" w14:textId="36221BAB"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tcPr>
          <w:p w14:paraId="64CE22CF" w14:textId="166B3E7E"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tcPr>
          <w:p w14:paraId="531A5E5A" w14:textId="3513BAF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04A8725" w14:textId="77777777" w:rsidTr="000B3EEC">
        <w:trPr>
          <w:cantSplit/>
          <w:jc w:val="center"/>
        </w:trPr>
        <w:tc>
          <w:tcPr>
            <w:tcW w:w="2221" w:type="dxa"/>
          </w:tcPr>
          <w:p w14:paraId="36F7B547" w14:textId="1CC91E2B" w:rsidR="006A2DB6" w:rsidRPr="006A2DB6" w:rsidRDefault="006A2DB6" w:rsidP="006A2DB6">
            <w:pPr>
              <w:pStyle w:val="Tablebody"/>
              <w:autoSpaceDE w:val="0"/>
              <w:autoSpaceDN w:val="0"/>
              <w:adjustRightInd w:val="0"/>
              <w:jc w:val="both"/>
            </w:pPr>
            <w:r w:rsidRPr="006A2DB6">
              <w:rPr>
                <w:szCs w:val="24"/>
              </w:rPr>
              <w:t>corner_weld</w:t>
            </w:r>
          </w:p>
        </w:tc>
        <w:tc>
          <w:tcPr>
            <w:tcW w:w="1842" w:type="dxa"/>
          </w:tcPr>
          <w:p w14:paraId="57F22DC6" w14:textId="0C380EA2" w:rsidR="006A2DB6" w:rsidRPr="006A2DB6" w:rsidRDefault="006A2DB6" w:rsidP="006A2DB6">
            <w:pPr>
              <w:pStyle w:val="Tablebody"/>
              <w:tabs>
                <w:tab w:val="clear" w:pos="397"/>
                <w:tab w:val="left" w:pos="403"/>
                <w:tab w:val="left" w:pos="1367"/>
              </w:tabs>
              <w:autoSpaceDE w:val="0"/>
              <w:autoSpaceDN w:val="0"/>
              <w:adjustRightInd w:val="0"/>
              <w:jc w:val="both"/>
            </w:pPr>
            <w:r w:rsidRPr="006A2DB6">
              <w:rPr>
                <w:szCs w:val="24"/>
              </w:rPr>
              <w:t>1</w:t>
            </w:r>
          </w:p>
        </w:tc>
        <w:tc>
          <w:tcPr>
            <w:tcW w:w="1701" w:type="dxa"/>
          </w:tcPr>
          <w:p w14:paraId="00D2DBA0" w14:textId="0F7B19C7"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44042AC" w14:textId="4E68A34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D7D37E2" w14:textId="77777777" w:rsidTr="000B3EEC">
        <w:trPr>
          <w:cantSplit/>
          <w:jc w:val="center"/>
        </w:trPr>
        <w:tc>
          <w:tcPr>
            <w:tcW w:w="2221" w:type="dxa"/>
          </w:tcPr>
          <w:p w14:paraId="662F606E" w14:textId="33255C93" w:rsidR="006A2DB6" w:rsidRPr="006A2DB6" w:rsidRDefault="006A2DB6" w:rsidP="006A2DB6">
            <w:pPr>
              <w:pStyle w:val="Tablebody"/>
              <w:autoSpaceDE w:val="0"/>
              <w:autoSpaceDN w:val="0"/>
              <w:adjustRightInd w:val="0"/>
              <w:jc w:val="both"/>
            </w:pPr>
            <w:r w:rsidRPr="006A2DB6">
              <w:rPr>
                <w:szCs w:val="24"/>
              </w:rPr>
              <w:t>edge_weld</w:t>
            </w:r>
          </w:p>
        </w:tc>
        <w:tc>
          <w:tcPr>
            <w:tcW w:w="1842" w:type="dxa"/>
          </w:tcPr>
          <w:p w14:paraId="4293572E" w14:textId="05EFBED4"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29846192" w14:textId="07BC0643"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569FDA0E" w14:textId="72903CA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47B4FBE" w14:textId="77777777" w:rsidTr="000B3EEC">
        <w:trPr>
          <w:cantSplit/>
          <w:jc w:val="center"/>
        </w:trPr>
        <w:tc>
          <w:tcPr>
            <w:tcW w:w="2221" w:type="dxa"/>
          </w:tcPr>
          <w:p w14:paraId="57D5A90D" w14:textId="554ABA2D" w:rsidR="006A2DB6" w:rsidRPr="006A2DB6" w:rsidRDefault="006A2DB6" w:rsidP="006A2DB6">
            <w:pPr>
              <w:pStyle w:val="Tablebody"/>
              <w:autoSpaceDE w:val="0"/>
              <w:autoSpaceDN w:val="0"/>
              <w:adjustRightInd w:val="0"/>
              <w:jc w:val="both"/>
            </w:pPr>
            <w:r w:rsidRPr="006A2DB6">
              <w:rPr>
                <w:szCs w:val="24"/>
              </w:rPr>
              <w:t>i_weld</w:t>
            </w:r>
          </w:p>
        </w:tc>
        <w:tc>
          <w:tcPr>
            <w:tcW w:w="1842" w:type="dxa"/>
          </w:tcPr>
          <w:p w14:paraId="3AC32A4B" w14:textId="4E3C56A1"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C3A5F87" w14:textId="5210FB36"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66FA78B" w14:textId="5BCD9BD2"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7B5D9A" w14:textId="77777777" w:rsidTr="000B3EEC">
        <w:trPr>
          <w:cantSplit/>
          <w:jc w:val="center"/>
        </w:trPr>
        <w:tc>
          <w:tcPr>
            <w:tcW w:w="2221" w:type="dxa"/>
          </w:tcPr>
          <w:p w14:paraId="19AF1A78" w14:textId="326A9F8D" w:rsidR="006A2DB6" w:rsidRPr="006A2DB6" w:rsidRDefault="006A2DB6" w:rsidP="006A2DB6">
            <w:pPr>
              <w:pStyle w:val="Tablebody"/>
              <w:autoSpaceDE w:val="0"/>
              <w:autoSpaceDN w:val="0"/>
              <w:adjustRightInd w:val="0"/>
              <w:jc w:val="both"/>
            </w:pPr>
            <w:r w:rsidRPr="006A2DB6">
              <w:rPr>
                <w:szCs w:val="24"/>
              </w:rPr>
              <w:t>overlap_weld</w:t>
            </w:r>
          </w:p>
        </w:tc>
        <w:tc>
          <w:tcPr>
            <w:tcW w:w="1842" w:type="dxa"/>
          </w:tcPr>
          <w:p w14:paraId="6D973D64" w14:textId="763DE1BA"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5E1B1053" w14:textId="35049C52"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4F4E28AD" w14:textId="5FEE76F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6B107A" w14:textId="77777777" w:rsidTr="000B3EEC">
        <w:trPr>
          <w:cantSplit/>
          <w:jc w:val="center"/>
        </w:trPr>
        <w:tc>
          <w:tcPr>
            <w:tcW w:w="2221" w:type="dxa"/>
          </w:tcPr>
          <w:p w14:paraId="0BC28DE1" w14:textId="5BC617B0" w:rsidR="006A2DB6" w:rsidRPr="006A2DB6" w:rsidRDefault="006A2DB6" w:rsidP="006A2DB6">
            <w:pPr>
              <w:pStyle w:val="Tablebody"/>
              <w:autoSpaceDE w:val="0"/>
              <w:autoSpaceDN w:val="0"/>
              <w:adjustRightInd w:val="0"/>
              <w:jc w:val="both"/>
            </w:pPr>
            <w:r w:rsidRPr="006A2DB6">
              <w:rPr>
                <w:szCs w:val="24"/>
              </w:rPr>
              <w:t>y_joint</w:t>
            </w:r>
          </w:p>
        </w:tc>
        <w:tc>
          <w:tcPr>
            <w:tcW w:w="1842" w:type="dxa"/>
          </w:tcPr>
          <w:p w14:paraId="41C9954E" w14:textId="715BA2CD"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D719D63" w14:textId="60104CD1"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3AAFC6D1" w14:textId="7E25FF83"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11E6E10" w14:textId="77777777" w:rsidTr="000B3EEC">
        <w:trPr>
          <w:cantSplit/>
          <w:jc w:val="center"/>
        </w:trPr>
        <w:tc>
          <w:tcPr>
            <w:tcW w:w="2221" w:type="dxa"/>
          </w:tcPr>
          <w:p w14:paraId="1A63D5EA" w14:textId="2BC55B22" w:rsidR="006A2DB6" w:rsidRPr="006A2DB6" w:rsidRDefault="006A2DB6" w:rsidP="006A2DB6">
            <w:pPr>
              <w:pStyle w:val="Tablebody"/>
              <w:autoSpaceDE w:val="0"/>
              <w:autoSpaceDN w:val="0"/>
              <w:adjustRightInd w:val="0"/>
              <w:jc w:val="both"/>
            </w:pPr>
            <w:r w:rsidRPr="006A2DB6">
              <w:rPr>
                <w:szCs w:val="24"/>
              </w:rPr>
              <w:t>k_joint</w:t>
            </w:r>
          </w:p>
        </w:tc>
        <w:tc>
          <w:tcPr>
            <w:tcW w:w="1842" w:type="dxa"/>
          </w:tcPr>
          <w:p w14:paraId="03123154" w14:textId="4AE4210F"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FB0348" w14:textId="191CB3C9"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7B9E1F7" w14:textId="1462A03F"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2EC790" w14:textId="77777777" w:rsidTr="000B3EEC">
        <w:trPr>
          <w:cantSplit/>
          <w:jc w:val="center"/>
        </w:trPr>
        <w:tc>
          <w:tcPr>
            <w:tcW w:w="2221" w:type="dxa"/>
          </w:tcPr>
          <w:p w14:paraId="17713189" w14:textId="5D810A7C" w:rsidR="006A2DB6" w:rsidRPr="006A2DB6" w:rsidRDefault="006A2DB6" w:rsidP="006A2DB6">
            <w:pPr>
              <w:pStyle w:val="Tablebody"/>
              <w:autoSpaceDE w:val="0"/>
              <w:autoSpaceDN w:val="0"/>
              <w:adjustRightInd w:val="0"/>
              <w:jc w:val="both"/>
            </w:pPr>
            <w:r w:rsidRPr="006A2DB6">
              <w:rPr>
                <w:szCs w:val="24"/>
              </w:rPr>
              <w:t>cruciform_joint</w:t>
            </w:r>
          </w:p>
        </w:tc>
        <w:tc>
          <w:tcPr>
            <w:tcW w:w="1842" w:type="dxa"/>
          </w:tcPr>
          <w:p w14:paraId="6C860073" w14:textId="78995717" w:rsidR="006A2DB6" w:rsidRPr="006A2DB6" w:rsidRDefault="006A2DB6" w:rsidP="006A2DB6">
            <w:pPr>
              <w:pStyle w:val="Tablebody"/>
              <w:autoSpaceDE w:val="0"/>
              <w:autoSpaceDN w:val="0"/>
              <w:adjustRightInd w:val="0"/>
              <w:jc w:val="both"/>
            </w:pPr>
            <w:r w:rsidRPr="006A2DB6">
              <w:rPr>
                <w:szCs w:val="24"/>
              </w:rPr>
              <w:t>1</w:t>
            </w:r>
          </w:p>
        </w:tc>
        <w:tc>
          <w:tcPr>
            <w:tcW w:w="1701" w:type="dxa"/>
          </w:tcPr>
          <w:p w14:paraId="6BCC3802" w14:textId="486B83E5" w:rsidR="006A2DB6" w:rsidRPr="006A2DB6" w:rsidRDefault="006A2DB6" w:rsidP="006A2DB6">
            <w:pPr>
              <w:pStyle w:val="Tablebody"/>
              <w:autoSpaceDE w:val="0"/>
              <w:autoSpaceDN w:val="0"/>
              <w:adjustRightInd w:val="0"/>
              <w:jc w:val="both"/>
            </w:pPr>
            <w:r w:rsidRPr="006A2DB6">
              <w:rPr>
                <w:szCs w:val="24"/>
              </w:rPr>
              <w:t>Optional</w:t>
            </w:r>
          </w:p>
        </w:tc>
        <w:tc>
          <w:tcPr>
            <w:tcW w:w="2708" w:type="dxa"/>
          </w:tcPr>
          <w:p w14:paraId="148D84DD" w14:textId="5EC6F74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04844A" w14:textId="77777777" w:rsidTr="000B3EEC">
        <w:trPr>
          <w:cantSplit/>
          <w:jc w:val="center"/>
        </w:trPr>
        <w:tc>
          <w:tcPr>
            <w:tcW w:w="2221" w:type="dxa"/>
            <w:tcBorders>
              <w:bottom w:val="single" w:sz="12" w:space="0" w:color="auto"/>
            </w:tcBorders>
          </w:tcPr>
          <w:p w14:paraId="61AA9868" w14:textId="033E3F6A" w:rsidR="006A2DB6" w:rsidRPr="006A2DB6" w:rsidRDefault="006A2DB6" w:rsidP="006A2DB6">
            <w:pPr>
              <w:pStyle w:val="Tablebody"/>
              <w:autoSpaceDE w:val="0"/>
              <w:autoSpaceDN w:val="0"/>
              <w:adjustRightInd w:val="0"/>
              <w:jc w:val="both"/>
            </w:pPr>
            <w:r w:rsidRPr="006A2DB6">
              <w:rPr>
                <w:szCs w:val="24"/>
              </w:rPr>
              <w:t>flared_joint</w:t>
            </w:r>
          </w:p>
        </w:tc>
        <w:tc>
          <w:tcPr>
            <w:tcW w:w="1842" w:type="dxa"/>
            <w:tcBorders>
              <w:bottom w:val="single" w:sz="12" w:space="0" w:color="auto"/>
            </w:tcBorders>
          </w:tcPr>
          <w:p w14:paraId="68A5B75A" w14:textId="6D7F77AE"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tcPr>
          <w:p w14:paraId="3877F547" w14:textId="080D03CA"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tcPr>
          <w:p w14:paraId="6D0968C0" w14:textId="1FF02CBF" w:rsidR="006A2DB6" w:rsidRPr="006A2DB6" w:rsidRDefault="006A2DB6" w:rsidP="006A2DB6">
            <w:pPr>
              <w:pStyle w:val="Tablebody"/>
              <w:autoSpaceDE w:val="0"/>
              <w:autoSpaceDN w:val="0"/>
              <w:adjustRightInd w:val="0"/>
              <w:jc w:val="both"/>
            </w:pPr>
            <w:r w:rsidRPr="006A2DB6">
              <w:rPr>
                <w:szCs w:val="24"/>
              </w:rPr>
              <w:t>-</w:t>
            </w:r>
          </w:p>
        </w:tc>
      </w:tr>
    </w:tbl>
    <w:p w14:paraId="04BE3AF8" w14:textId="69BF2E11" w:rsidR="006A2DB6" w:rsidRDefault="006A2DB6" w:rsidP="00F10232">
      <w:pPr>
        <w:pStyle w:val="Example"/>
      </w:pPr>
      <w:r>
        <w:t>E</w:t>
      </w:r>
      <w:ins w:id="1103" w:author="LUEJE Claudia" w:date="2024-05-02T20:15:00Z">
        <w:r w:rsidR="00257B9F">
          <w:t>XAMPLE</w:t>
        </w:r>
      </w:ins>
      <w:del w:id="1104" w:author="LUEJE Claudia" w:date="2024-05-02T20:15:00Z">
        <w:r w:rsidDel="00257B9F">
          <w:delText>xample</w:delText>
        </w:r>
      </w:del>
      <w:r w:rsidR="00EB4D77">
        <w:tab/>
      </w:r>
      <w:r>
        <w:t xml:space="preserve">Main type </w:t>
      </w:r>
      <w:r w:rsidRPr="00F10232">
        <w:rPr>
          <w:rStyle w:val="ISOCode"/>
        </w:rPr>
        <w:t>&lt;seamweld/&gt;</w:t>
      </w:r>
    </w:p>
    <w:p w14:paraId="10E8F0FF" w14:textId="5A3100DF"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3722341" w14:textId="57FD2050"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10232">
        <w:rPr>
          <w:rStyle w:val="ISOCode"/>
          <w:rFonts w:cs="Times New Roman"/>
          <w:szCs w:val="24"/>
        </w:rPr>
        <w:t xml:space="preserve">  </w:t>
      </w:r>
      <w:r>
        <w:rPr>
          <w:rStyle w:val="ISOCode"/>
          <w:rFonts w:cs="Times New Roman"/>
          <w:szCs w:val="24"/>
        </w:rPr>
        <w:t xml:space="preserve">  </w:t>
      </w:r>
      <w:r>
        <w:rPr>
          <w:rStyle w:val="ISOCodebold"/>
          <w:rFonts w:cs="Times New Roman"/>
          <w:szCs w:val="24"/>
        </w:rPr>
        <w:t>&lt;seamweld&gt;</w:t>
      </w:r>
    </w:p>
    <w:p w14:paraId="5CBF4C6E" w14:textId="7AB5FDCF"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F10232">
        <w:rPr>
          <w:rStyle w:val="ISOCodebold"/>
          <w:rFonts w:cs="Times New Roman"/>
          <w:szCs w:val="24"/>
        </w:rPr>
        <w:t xml:space="preserve">  </w:t>
      </w:r>
      <w:r>
        <w:rPr>
          <w:rStyle w:val="ISOCodebold"/>
          <w:rFonts w:cs="Times New Roman"/>
          <w:szCs w:val="24"/>
        </w:rPr>
        <w:t xml:space="preserve">    ...</w:t>
      </w:r>
    </w:p>
    <w:p w14:paraId="31E3ED4E" w14:textId="79D83EEC"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bold"/>
          <w:rFonts w:cs="Times New Roman"/>
          <w:szCs w:val="24"/>
        </w:rPr>
        <w:t xml:space="preserve">  </w:t>
      </w:r>
      <w:r w:rsidR="006A2DB6">
        <w:rPr>
          <w:rStyle w:val="ISOCodebold"/>
          <w:rFonts w:cs="Times New Roman"/>
          <w:szCs w:val="24"/>
        </w:rPr>
        <w:t xml:space="preserve">    &lt;/seamweld&gt;</w:t>
      </w:r>
    </w:p>
    <w:p w14:paraId="10139EE8" w14:textId="186F443E" w:rsidR="006A2DB6"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61A52AFE" w14:textId="7F99BC8F" w:rsidR="00F10232" w:rsidRDefault="00F1023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BC3EE64" w14:textId="33EBFC95"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05" w:author="LUEJE Claudia" w:date="2024-05-02T20:15:00Z">
        <w:r w:rsidR="00257B9F">
          <w:rPr>
            <w:szCs w:val="24"/>
          </w:rPr>
          <w:t>OTE</w:t>
        </w:r>
      </w:ins>
      <w:del w:id="1106" w:author="LUEJE Claudia" w:date="2024-05-02T20:15:00Z">
        <w:r w:rsidDel="00257B9F">
          <w:rPr>
            <w:szCs w:val="24"/>
          </w:rPr>
          <w:delText>ote</w:delText>
        </w:r>
      </w:del>
      <w:r>
        <w:rPr>
          <w:szCs w:val="24"/>
        </w:rPr>
        <w:tab/>
        <w:t>The differentiator for the specific seam welds is stored as value in the subtype element which is described below.</w:t>
      </w:r>
    </w:p>
    <w:p w14:paraId="069D5071"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Definition of subtype</w:t>
      </w:r>
    </w:p>
    <w:p w14:paraId="5C23B7EC" w14:textId="77777777" w:rsidR="006A2DB6" w:rsidRDefault="006A2DB6">
      <w:pPr>
        <w:pStyle w:val="BodyText"/>
        <w:autoSpaceDE w:val="0"/>
        <w:autoSpaceDN w:val="0"/>
        <w:adjustRightInd w:val="0"/>
        <w:rPr>
          <w:szCs w:val="24"/>
        </w:rPr>
      </w:pPr>
      <w:r>
        <w:rPr>
          <w:szCs w:val="24"/>
        </w:rPr>
        <w:t>Different kinds of welds are distinguished through the definition of a subtype of the seam weld.</w:t>
      </w:r>
    </w:p>
    <w:p w14:paraId="6153AD67" w14:textId="77777777" w:rsidR="006A2DB6" w:rsidRDefault="006A2DB6">
      <w:pPr>
        <w:pStyle w:val="BodyText"/>
        <w:autoSpaceDE w:val="0"/>
        <w:autoSpaceDN w:val="0"/>
        <w:adjustRightInd w:val="0"/>
        <w:rPr>
          <w:szCs w:val="24"/>
        </w:rPr>
      </w:pPr>
      <w:r>
        <w:rPr>
          <w:szCs w:val="24"/>
        </w:rPr>
        <w:t>Valid values for the subtype element are:</w:t>
      </w:r>
    </w:p>
    <w:p w14:paraId="62302BF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butt_joint</w:t>
      </w:r>
      <w:r>
        <w:rPr>
          <w:rStyle w:val="ISOCode"/>
          <w:rFonts w:ascii="Cambria" w:hAnsi="Cambria" w:cs="Times New Roman"/>
          <w:szCs w:val="24"/>
        </w:rPr>
        <w:t>,</w:t>
      </w:r>
    </w:p>
    <w:p w14:paraId="6D14BED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corner_weld</w:t>
      </w:r>
      <w:r>
        <w:rPr>
          <w:rStyle w:val="ISOCode"/>
          <w:rFonts w:ascii="Cambria" w:hAnsi="Cambria" w:cs="Times New Roman"/>
          <w:szCs w:val="24"/>
        </w:rPr>
        <w:t>,</w:t>
      </w:r>
    </w:p>
    <w:p w14:paraId="4FE9F27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edge_weld</w:t>
      </w:r>
      <w:r>
        <w:rPr>
          <w:rStyle w:val="ISOCode"/>
          <w:rFonts w:ascii="Cambria" w:hAnsi="Cambria" w:cs="Times New Roman"/>
          <w:szCs w:val="24"/>
        </w:rPr>
        <w:t>,</w:t>
      </w:r>
    </w:p>
    <w:p w14:paraId="5D083153" w14:textId="00E81042"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i_weld</w:t>
      </w:r>
      <w:r>
        <w:rPr>
          <w:szCs w:val="24"/>
        </w:rPr>
        <w:t xml:space="preserve"> (not be confused with cross section “I”, as described in </w:t>
      </w:r>
      <w:del w:id="1107" w:author="LUEJE Claudia" w:date="2024-05-02T20:15:00Z">
        <w:r w:rsidDel="00257B9F">
          <w:rPr>
            <w:rStyle w:val="citesec"/>
            <w:szCs w:val="24"/>
          </w:rPr>
          <w:delText>clause </w:delText>
        </w:r>
      </w:del>
      <w:r>
        <w:rPr>
          <w:rStyle w:val="citesec"/>
          <w:szCs w:val="24"/>
        </w:rPr>
        <w:t>10.2.4.4.7</w:t>
      </w:r>
      <w:del w:id="1108" w:author="LUEJE Claudia" w:date="2024-05-02T20:15:00Z">
        <w:r w:rsidDel="00257B9F">
          <w:rPr>
            <w:szCs w:val="24"/>
          </w:rPr>
          <w:delText>!</w:delText>
        </w:r>
      </w:del>
      <w:r>
        <w:rPr>
          <w:szCs w:val="24"/>
        </w:rPr>
        <w:t>),</w:t>
      </w:r>
    </w:p>
    <w:p w14:paraId="1E5912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overlap_weld,</w:t>
      </w:r>
    </w:p>
    <w:p w14:paraId="5A2487D5" w14:textId="61C4638E"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y_joint</w:t>
      </w:r>
      <w:r>
        <w:rPr>
          <w:szCs w:val="24"/>
        </w:rPr>
        <w:t xml:space="preserve"> (not be confused with cross section “Y”, as described in </w:t>
      </w:r>
      <w:del w:id="1109" w:author="LUEJE Claudia" w:date="2024-05-02T20:15:00Z">
        <w:r w:rsidDel="00257B9F">
          <w:rPr>
            <w:rStyle w:val="citesec"/>
            <w:szCs w:val="24"/>
          </w:rPr>
          <w:delText>clause </w:delText>
        </w:r>
      </w:del>
      <w:r>
        <w:rPr>
          <w:rStyle w:val="citesec"/>
          <w:szCs w:val="24"/>
        </w:rPr>
        <w:t>10.2.4.4.11</w:t>
      </w:r>
      <w:del w:id="1110" w:author="LUEJE Claudia" w:date="2024-05-02T20:16:00Z">
        <w:r w:rsidDel="00257B9F">
          <w:rPr>
            <w:szCs w:val="24"/>
          </w:rPr>
          <w:delText>!</w:delText>
        </w:r>
      </w:del>
      <w:r>
        <w:rPr>
          <w:szCs w:val="24"/>
        </w:rPr>
        <w:t>),</w:t>
      </w:r>
    </w:p>
    <w:p w14:paraId="467BE4F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k_joint,</w:t>
      </w:r>
    </w:p>
    <w:p w14:paraId="1A0C023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cruciform_joint,</w:t>
      </w:r>
    </w:p>
    <w:p w14:paraId="59BCF4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77848">
        <w:rPr>
          <w:rStyle w:val="ISOCode"/>
        </w:rPr>
        <w:t>flared_joint.</w:t>
      </w:r>
    </w:p>
    <w:p w14:paraId="40FED4DC" w14:textId="4078EBDB" w:rsidR="006A2DB6" w:rsidRDefault="006A2DB6">
      <w:pPr>
        <w:pStyle w:val="BodyText"/>
        <w:autoSpaceDE w:val="0"/>
        <w:autoSpaceDN w:val="0"/>
        <w:adjustRightInd w:val="0"/>
        <w:rPr>
          <w:szCs w:val="24"/>
        </w:rPr>
      </w:pPr>
      <w:r>
        <w:rPr>
          <w:szCs w:val="24"/>
        </w:rPr>
        <w:t xml:space="preserve">Each subtype element can contain the following attributes (see </w:t>
      </w:r>
      <w:r w:rsidR="009C3FFA">
        <w:rPr>
          <w:rStyle w:val="citetbl"/>
          <w:szCs w:val="24"/>
        </w:rPr>
        <w:t>Table </w:t>
      </w:r>
      <w:r>
        <w:rPr>
          <w:rStyle w:val="citetbl"/>
          <w:szCs w:val="24"/>
        </w:rPr>
        <w:t>87</w:t>
      </w:r>
      <w:r>
        <w:rPr>
          <w:szCs w:val="24"/>
        </w:rPr>
        <w:t>):</w:t>
      </w:r>
    </w:p>
    <w:p w14:paraId="0B38DDA2" w14:textId="7BF7B78D" w:rsidR="006A2DB6" w:rsidRDefault="009C3FFA">
      <w:pPr>
        <w:pStyle w:val="Tabletitle"/>
        <w:autoSpaceDE w:val="0"/>
        <w:autoSpaceDN w:val="0"/>
        <w:adjustRightInd w:val="0"/>
        <w:outlineLvl w:val="0"/>
        <w:rPr>
          <w:szCs w:val="24"/>
        </w:rPr>
      </w:pPr>
      <w:r>
        <w:rPr>
          <w:szCs w:val="24"/>
        </w:rPr>
        <w:t>Table </w:t>
      </w:r>
      <w:r w:rsidR="006A2DB6">
        <w:rPr>
          <w:szCs w:val="24"/>
        </w:rPr>
        <w:t xml:space="preserve">87 — Attributes of element </w:t>
      </w:r>
      <w:r w:rsidR="006A2DB6" w:rsidRPr="00CA15B5">
        <w:rPr>
          <w:rStyle w:val="ISOCode"/>
        </w:rPr>
        <w:t>&lt;subtype/&gt;</w:t>
      </w:r>
    </w:p>
    <w:tbl>
      <w:tblPr>
        <w:tblW w:w="91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60"/>
        <w:gridCol w:w="1701"/>
        <w:gridCol w:w="1701"/>
        <w:gridCol w:w="1701"/>
        <w:gridCol w:w="2437"/>
      </w:tblGrid>
      <w:tr w:rsidR="006A2DB6" w:rsidRPr="00EC4DAD" w14:paraId="357ED07B" w14:textId="77777777" w:rsidTr="000B3EEC">
        <w:trPr>
          <w:cantSplit/>
          <w:tblHeader/>
          <w:jc w:val="center"/>
        </w:trPr>
        <w:tc>
          <w:tcPr>
            <w:tcW w:w="1560" w:type="dxa"/>
            <w:tcBorders>
              <w:top w:val="single" w:sz="12" w:space="0" w:color="auto"/>
              <w:bottom w:val="single" w:sz="12" w:space="0" w:color="auto"/>
            </w:tcBorders>
            <w:shd w:val="clear" w:color="auto" w:fill="F3F3F3"/>
            <w:vAlign w:val="bottom"/>
          </w:tcPr>
          <w:p w14:paraId="21A3C880" w14:textId="44FD7A10" w:rsidR="006A2DB6" w:rsidRPr="00EC4DAD" w:rsidRDefault="006A2DB6" w:rsidP="000B6CB5">
            <w:pPr>
              <w:pStyle w:val="Tableheader"/>
              <w:autoSpaceDE w:val="0"/>
              <w:autoSpaceDN w:val="0"/>
              <w:adjustRightInd w:val="0"/>
              <w:rPr>
                <w:b/>
              </w:rPr>
            </w:pPr>
            <w:r w:rsidRPr="00EC4DAD">
              <w:rPr>
                <w:b/>
                <w:szCs w:val="24"/>
              </w:rPr>
              <w:t>Attributes</w:t>
            </w:r>
          </w:p>
        </w:tc>
        <w:tc>
          <w:tcPr>
            <w:tcW w:w="1701" w:type="dxa"/>
            <w:tcBorders>
              <w:top w:val="single" w:sz="12" w:space="0" w:color="auto"/>
              <w:bottom w:val="single" w:sz="12" w:space="0" w:color="auto"/>
            </w:tcBorders>
            <w:shd w:val="clear" w:color="auto" w:fill="F3F3F3"/>
            <w:vAlign w:val="bottom"/>
          </w:tcPr>
          <w:p w14:paraId="234FA5B4" w14:textId="1D680300" w:rsidR="006A2DB6" w:rsidRPr="00EC4DAD" w:rsidRDefault="006A2DB6" w:rsidP="000B6CB5">
            <w:pPr>
              <w:pStyle w:val="Tableheader"/>
              <w:autoSpaceDE w:val="0"/>
              <w:autoSpaceDN w:val="0"/>
              <w:adjustRightInd w:val="0"/>
              <w:rPr>
                <w:b/>
              </w:rPr>
            </w:pPr>
            <w:r w:rsidRPr="00EC4DAD">
              <w:rPr>
                <w:b/>
                <w:szCs w:val="24"/>
              </w:rPr>
              <w:t>Type</w:t>
            </w:r>
          </w:p>
        </w:tc>
        <w:tc>
          <w:tcPr>
            <w:tcW w:w="1701" w:type="dxa"/>
            <w:tcBorders>
              <w:top w:val="single" w:sz="12" w:space="0" w:color="auto"/>
              <w:bottom w:val="single" w:sz="12" w:space="0" w:color="auto"/>
            </w:tcBorders>
            <w:shd w:val="clear" w:color="auto" w:fill="F3F3F3"/>
          </w:tcPr>
          <w:p w14:paraId="41949DA4" w14:textId="462C258A" w:rsidR="006A2DB6" w:rsidRPr="00EC4DAD" w:rsidRDefault="006A2DB6" w:rsidP="000B6CB5">
            <w:pPr>
              <w:pStyle w:val="Tableheader"/>
              <w:autoSpaceDE w:val="0"/>
              <w:autoSpaceDN w:val="0"/>
              <w:adjustRightInd w:val="0"/>
              <w:rPr>
                <w:b/>
              </w:rPr>
            </w:pPr>
            <w:r w:rsidRPr="00EC4DAD">
              <w:rPr>
                <w:b/>
                <w:szCs w:val="24"/>
              </w:rPr>
              <w:t xml:space="preserve">Value </w:t>
            </w:r>
            <w:ins w:id="1111" w:author="LUEJE Claudia" w:date="2024-05-02T20:16:00Z">
              <w:r w:rsidR="00257B9F">
                <w:rPr>
                  <w:b/>
                  <w:szCs w:val="24"/>
                </w:rPr>
                <w:t>s</w:t>
              </w:r>
            </w:ins>
            <w:del w:id="1112" w:author="LUEJE Claudia" w:date="2024-05-02T20:16:00Z">
              <w:r w:rsidRPr="00EC4DAD" w:rsidDel="00257B9F">
                <w:rPr>
                  <w:b/>
                  <w:szCs w:val="24"/>
                </w:rPr>
                <w:delText>S</w:delText>
              </w:r>
            </w:del>
            <w:r w:rsidRPr="00EC4DAD">
              <w:rPr>
                <w:b/>
                <w:szCs w:val="24"/>
              </w:rPr>
              <w:t>pace</w:t>
            </w:r>
          </w:p>
        </w:tc>
        <w:tc>
          <w:tcPr>
            <w:tcW w:w="1701" w:type="dxa"/>
            <w:tcBorders>
              <w:top w:val="single" w:sz="12" w:space="0" w:color="auto"/>
              <w:bottom w:val="single" w:sz="12" w:space="0" w:color="auto"/>
            </w:tcBorders>
            <w:shd w:val="clear" w:color="auto" w:fill="F3F3F3"/>
            <w:vAlign w:val="bottom"/>
          </w:tcPr>
          <w:p w14:paraId="7D707FB4" w14:textId="01F1F255" w:rsidR="006A2DB6" w:rsidRPr="00EC4DAD" w:rsidRDefault="006A2DB6" w:rsidP="000B6CB5">
            <w:pPr>
              <w:pStyle w:val="Tableheader"/>
              <w:autoSpaceDE w:val="0"/>
              <w:autoSpaceDN w:val="0"/>
              <w:adjustRightInd w:val="0"/>
              <w:rPr>
                <w:b/>
              </w:rPr>
            </w:pPr>
            <w:r w:rsidRPr="00EC4DAD">
              <w:rPr>
                <w:b/>
                <w:szCs w:val="24"/>
              </w:rPr>
              <w:t>Use</w:t>
            </w:r>
          </w:p>
        </w:tc>
        <w:tc>
          <w:tcPr>
            <w:tcW w:w="2437" w:type="dxa"/>
            <w:tcBorders>
              <w:top w:val="single" w:sz="12" w:space="0" w:color="auto"/>
              <w:bottom w:val="single" w:sz="12" w:space="0" w:color="auto"/>
            </w:tcBorders>
            <w:shd w:val="clear" w:color="auto" w:fill="F3F3F3"/>
            <w:vAlign w:val="bottom"/>
          </w:tcPr>
          <w:p w14:paraId="5FE02881" w14:textId="0B69A325" w:rsidR="006A2DB6" w:rsidRPr="00EC4DAD" w:rsidRDefault="006A2DB6" w:rsidP="000B6CB5">
            <w:pPr>
              <w:pStyle w:val="Tableheader"/>
              <w:autoSpaceDE w:val="0"/>
              <w:autoSpaceDN w:val="0"/>
              <w:adjustRightInd w:val="0"/>
              <w:rPr>
                <w:b/>
              </w:rPr>
            </w:pPr>
            <w:r w:rsidRPr="00EC4DAD">
              <w:rPr>
                <w:b/>
                <w:szCs w:val="24"/>
              </w:rPr>
              <w:t>Constraint</w:t>
            </w:r>
          </w:p>
        </w:tc>
      </w:tr>
      <w:tr w:rsidR="006A2DB6" w:rsidRPr="00F54804" w14:paraId="190B54F6" w14:textId="77777777" w:rsidTr="000B3EEC">
        <w:trPr>
          <w:cantSplit/>
          <w:jc w:val="center"/>
        </w:trPr>
        <w:tc>
          <w:tcPr>
            <w:tcW w:w="1560" w:type="dxa"/>
            <w:tcBorders>
              <w:top w:val="single" w:sz="12" w:space="0" w:color="auto"/>
            </w:tcBorders>
            <w:vAlign w:val="bottom"/>
          </w:tcPr>
          <w:p w14:paraId="5D10BC93" w14:textId="2511A0A3" w:rsidR="006A2DB6" w:rsidRPr="006A2DB6" w:rsidRDefault="006A2DB6" w:rsidP="000B6CB5">
            <w:pPr>
              <w:pStyle w:val="Tablebody"/>
              <w:autoSpaceDE w:val="0"/>
              <w:autoSpaceDN w:val="0"/>
              <w:adjustRightInd w:val="0"/>
            </w:pPr>
            <w:r w:rsidRPr="006A2DB6">
              <w:rPr>
                <w:szCs w:val="24"/>
              </w:rPr>
              <w:t>base</w:t>
            </w:r>
          </w:p>
        </w:tc>
        <w:tc>
          <w:tcPr>
            <w:tcW w:w="1701" w:type="dxa"/>
            <w:tcBorders>
              <w:top w:val="single" w:sz="12" w:space="0" w:color="auto"/>
            </w:tcBorders>
            <w:vAlign w:val="bottom"/>
          </w:tcPr>
          <w:p w14:paraId="661F2E97" w14:textId="4EC1EAE5" w:rsidR="006A2DB6" w:rsidRPr="006A2DB6" w:rsidRDefault="006A2DB6" w:rsidP="000B6CB5">
            <w:pPr>
              <w:pStyle w:val="Tablebody"/>
              <w:autoSpaceDE w:val="0"/>
              <w:autoSpaceDN w:val="0"/>
              <w:adjustRightInd w:val="0"/>
            </w:pPr>
            <w:r w:rsidRPr="006A2DB6">
              <w:rPr>
                <w:szCs w:val="24"/>
              </w:rPr>
              <w:t>Integer</w:t>
            </w:r>
          </w:p>
        </w:tc>
        <w:tc>
          <w:tcPr>
            <w:tcW w:w="1701" w:type="dxa"/>
            <w:tcBorders>
              <w:top w:val="single" w:sz="12" w:space="0" w:color="auto"/>
            </w:tcBorders>
          </w:tcPr>
          <w:p w14:paraId="554B32DE" w14:textId="526956D4" w:rsidR="006A2DB6" w:rsidRPr="006A2DB6" w:rsidRDefault="006A2DB6" w:rsidP="000B6CB5">
            <w:pPr>
              <w:pStyle w:val="Tablebody"/>
              <w:autoSpaceDE w:val="0"/>
              <w:autoSpaceDN w:val="0"/>
              <w:adjustRightInd w:val="0"/>
            </w:pPr>
            <w:r w:rsidRPr="006A2DB6">
              <w:rPr>
                <w:szCs w:val="24"/>
              </w:rPr>
              <w:t>&gt; 0</w:t>
            </w:r>
          </w:p>
        </w:tc>
        <w:tc>
          <w:tcPr>
            <w:tcW w:w="1701" w:type="dxa"/>
            <w:tcBorders>
              <w:top w:val="single" w:sz="12" w:space="0" w:color="auto"/>
            </w:tcBorders>
            <w:vAlign w:val="bottom"/>
          </w:tcPr>
          <w:p w14:paraId="40EB4A96" w14:textId="450F594E" w:rsidR="006A2DB6" w:rsidRPr="006A2DB6" w:rsidRDefault="006A2DB6" w:rsidP="000B6CB5">
            <w:pPr>
              <w:pStyle w:val="Tablebody"/>
              <w:autoSpaceDE w:val="0"/>
              <w:autoSpaceDN w:val="0"/>
              <w:adjustRightInd w:val="0"/>
            </w:pPr>
            <w:r w:rsidRPr="006A2DB6">
              <w:rPr>
                <w:szCs w:val="24"/>
              </w:rPr>
              <w:t>Optional</w:t>
            </w:r>
          </w:p>
        </w:tc>
        <w:tc>
          <w:tcPr>
            <w:tcW w:w="2437" w:type="dxa"/>
            <w:tcBorders>
              <w:top w:val="single" w:sz="12" w:space="0" w:color="auto"/>
            </w:tcBorders>
            <w:vAlign w:val="bottom"/>
          </w:tcPr>
          <w:p w14:paraId="1D993177" w14:textId="56C9316E" w:rsidR="006A2DB6" w:rsidRPr="006A2DB6" w:rsidRDefault="006A2DB6" w:rsidP="000B6CB5">
            <w:pPr>
              <w:pStyle w:val="Tablebody"/>
              <w:autoSpaceDE w:val="0"/>
              <w:autoSpaceDN w:val="0"/>
              <w:adjustRightInd w:val="0"/>
            </w:pPr>
            <w:r w:rsidRPr="006A2DB6">
              <w:rPr>
                <w:szCs w:val="24"/>
              </w:rPr>
              <w:t>-</w:t>
            </w:r>
          </w:p>
        </w:tc>
      </w:tr>
      <w:tr w:rsidR="006A2DB6" w:rsidRPr="00F54804" w14:paraId="47CAF560" w14:textId="77777777" w:rsidTr="000B3EEC">
        <w:trPr>
          <w:cantSplit/>
          <w:jc w:val="center"/>
        </w:trPr>
        <w:tc>
          <w:tcPr>
            <w:tcW w:w="1560" w:type="dxa"/>
            <w:tcBorders>
              <w:bottom w:val="single" w:sz="12" w:space="0" w:color="auto"/>
            </w:tcBorders>
          </w:tcPr>
          <w:p w14:paraId="62C713B8" w14:textId="6478F623" w:rsidR="006A2DB6" w:rsidRPr="006A2DB6" w:rsidRDefault="006A2DB6" w:rsidP="000B6CB5">
            <w:pPr>
              <w:pStyle w:val="Tablebody"/>
              <w:autoSpaceDE w:val="0"/>
              <w:autoSpaceDN w:val="0"/>
              <w:adjustRightInd w:val="0"/>
            </w:pPr>
            <w:r w:rsidRPr="006A2DB6">
              <w:rPr>
                <w:szCs w:val="24"/>
              </w:rPr>
              <w:t>technology</w:t>
            </w:r>
          </w:p>
        </w:tc>
        <w:tc>
          <w:tcPr>
            <w:tcW w:w="1701" w:type="dxa"/>
            <w:tcBorders>
              <w:bottom w:val="single" w:sz="12" w:space="0" w:color="auto"/>
            </w:tcBorders>
          </w:tcPr>
          <w:p w14:paraId="0A4C5616" w14:textId="55E49B3B" w:rsidR="006A2DB6" w:rsidRPr="006A2DB6" w:rsidRDefault="006A2DB6" w:rsidP="000B6CB5">
            <w:pPr>
              <w:pStyle w:val="Tablebody"/>
              <w:autoSpaceDE w:val="0"/>
              <w:autoSpaceDN w:val="0"/>
              <w:adjustRightInd w:val="0"/>
            </w:pPr>
            <w:r w:rsidRPr="006A2DB6">
              <w:rPr>
                <w:szCs w:val="24"/>
              </w:rPr>
              <w:t>Selection</w:t>
            </w:r>
          </w:p>
        </w:tc>
        <w:tc>
          <w:tcPr>
            <w:tcW w:w="1701" w:type="dxa"/>
            <w:tcBorders>
              <w:bottom w:val="single" w:sz="12" w:space="0" w:color="auto"/>
            </w:tcBorders>
          </w:tcPr>
          <w:p w14:paraId="2D8F2E1C" w14:textId="579E1F37" w:rsidR="006A2DB6" w:rsidRPr="006A2DB6" w:rsidRDefault="006A2DB6" w:rsidP="000B6CB5">
            <w:pPr>
              <w:pStyle w:val="Tablebody"/>
              <w:autoSpaceDE w:val="0"/>
              <w:autoSpaceDN w:val="0"/>
              <w:adjustRightInd w:val="0"/>
            </w:pPr>
            <w:r w:rsidRPr="006A2DB6">
              <w:rPr>
                <w:szCs w:val="24"/>
              </w:rPr>
              <w:t>resistance</w:t>
            </w:r>
            <w:r w:rsidRPr="006A2DB6">
              <w:rPr>
                <w:szCs w:val="24"/>
              </w:rPr>
              <w:br/>
              <w:t>arc</w:t>
            </w:r>
            <w:r w:rsidRPr="006A2DB6">
              <w:rPr>
                <w:szCs w:val="24"/>
              </w:rPr>
              <w:br/>
              <w:t>laser</w:t>
            </w:r>
            <w:r w:rsidRPr="006A2DB6">
              <w:rPr>
                <w:szCs w:val="24"/>
              </w:rPr>
              <w:br/>
              <w:t>friction</w:t>
            </w:r>
            <w:r w:rsidRPr="006A2DB6">
              <w:rPr>
                <w:szCs w:val="24"/>
              </w:rPr>
              <w:br/>
              <w:t>brazing</w:t>
            </w:r>
          </w:p>
        </w:tc>
        <w:tc>
          <w:tcPr>
            <w:tcW w:w="1701" w:type="dxa"/>
            <w:tcBorders>
              <w:bottom w:val="single" w:sz="12" w:space="0" w:color="auto"/>
            </w:tcBorders>
          </w:tcPr>
          <w:p w14:paraId="68E8B0C6" w14:textId="4B7C983A" w:rsidR="006A2DB6" w:rsidRPr="006A2DB6" w:rsidRDefault="006A2DB6" w:rsidP="000B6CB5">
            <w:pPr>
              <w:pStyle w:val="Tablebody"/>
              <w:autoSpaceDE w:val="0"/>
              <w:autoSpaceDN w:val="0"/>
              <w:adjustRightInd w:val="0"/>
            </w:pPr>
            <w:r w:rsidRPr="006A2DB6">
              <w:rPr>
                <w:szCs w:val="24"/>
              </w:rPr>
              <w:t>Optional</w:t>
            </w:r>
          </w:p>
        </w:tc>
        <w:tc>
          <w:tcPr>
            <w:tcW w:w="2437" w:type="dxa"/>
            <w:tcBorders>
              <w:bottom w:val="single" w:sz="12" w:space="0" w:color="auto"/>
            </w:tcBorders>
          </w:tcPr>
          <w:p w14:paraId="41D29C82" w14:textId="2140C606" w:rsidR="006A2DB6" w:rsidRPr="006A2DB6" w:rsidRDefault="006A2DB6" w:rsidP="000B6CB5">
            <w:pPr>
              <w:pStyle w:val="Tablebody"/>
              <w:autoSpaceDE w:val="0"/>
              <w:autoSpaceDN w:val="0"/>
              <w:adjustRightInd w:val="0"/>
            </w:pPr>
            <w:r w:rsidRPr="006A2DB6">
              <w:rPr>
                <w:szCs w:val="24"/>
              </w:rPr>
              <w:t>-</w:t>
            </w:r>
          </w:p>
        </w:tc>
      </w:tr>
    </w:tbl>
    <w:p w14:paraId="42B3C805" w14:textId="0C4C92E2" w:rsidR="006A2DB6" w:rsidRDefault="006A2DB6">
      <w:pPr>
        <w:pStyle w:val="BodyText"/>
        <w:autoSpaceDE w:val="0"/>
        <w:autoSpaceDN w:val="0"/>
        <w:adjustRightInd w:val="0"/>
        <w:rPr>
          <w:szCs w:val="24"/>
        </w:rPr>
      </w:pPr>
      <w:r>
        <w:rPr>
          <w:szCs w:val="24"/>
        </w:rPr>
        <w:t xml:space="preserve">Each subtype element contains the following nested elements (see </w:t>
      </w:r>
      <w:r w:rsidR="009C3FFA">
        <w:rPr>
          <w:rStyle w:val="citetbl"/>
          <w:szCs w:val="24"/>
        </w:rPr>
        <w:t>Table </w:t>
      </w:r>
      <w:r>
        <w:rPr>
          <w:rStyle w:val="citetbl"/>
          <w:szCs w:val="24"/>
        </w:rPr>
        <w:t>88</w:t>
      </w:r>
      <w:r>
        <w:rPr>
          <w:szCs w:val="24"/>
        </w:rPr>
        <w:t>):</w:t>
      </w:r>
    </w:p>
    <w:p w14:paraId="060D476E" w14:textId="5C6EFBFD" w:rsidR="006A2DB6" w:rsidRDefault="009C3FFA">
      <w:pPr>
        <w:pStyle w:val="Tabletitle"/>
        <w:autoSpaceDE w:val="0"/>
        <w:autoSpaceDN w:val="0"/>
        <w:adjustRightInd w:val="0"/>
        <w:outlineLvl w:val="0"/>
        <w:rPr>
          <w:szCs w:val="24"/>
        </w:rPr>
      </w:pPr>
      <w:r>
        <w:rPr>
          <w:szCs w:val="24"/>
        </w:rPr>
        <w:t>Table </w:t>
      </w:r>
      <w:r w:rsidR="006A2DB6">
        <w:rPr>
          <w:szCs w:val="24"/>
        </w:rPr>
        <w:t xml:space="preserve">88 — Nested elements of element </w:t>
      </w:r>
      <w:r w:rsidR="006A2DB6" w:rsidRPr="00CA15B5">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82"/>
        <w:gridCol w:w="1701"/>
        <w:gridCol w:w="1701"/>
        <w:gridCol w:w="3029"/>
      </w:tblGrid>
      <w:tr w:rsidR="006A2DB6" w:rsidRPr="00EC4DAD" w14:paraId="09FCBD8C" w14:textId="77777777" w:rsidTr="000B3EEC">
        <w:trPr>
          <w:jc w:val="center"/>
        </w:trPr>
        <w:tc>
          <w:tcPr>
            <w:tcW w:w="2182" w:type="dxa"/>
            <w:tcBorders>
              <w:top w:val="single" w:sz="12" w:space="0" w:color="auto"/>
              <w:bottom w:val="single" w:sz="12" w:space="0" w:color="auto"/>
            </w:tcBorders>
            <w:shd w:val="clear" w:color="auto" w:fill="F3F3F3"/>
            <w:vAlign w:val="bottom"/>
          </w:tcPr>
          <w:p w14:paraId="4F3BFB5C" w14:textId="26A8F41A" w:rsidR="006A2DB6" w:rsidRPr="00EC4DAD" w:rsidRDefault="006A2DB6" w:rsidP="006A2DB6">
            <w:pPr>
              <w:pStyle w:val="Tableheader"/>
              <w:autoSpaceDE w:val="0"/>
              <w:autoSpaceDN w:val="0"/>
              <w:adjustRightInd w:val="0"/>
              <w:jc w:val="both"/>
              <w:rPr>
                <w:b/>
              </w:rPr>
            </w:pPr>
            <w:r w:rsidRPr="00EC4DAD">
              <w:rPr>
                <w:b/>
                <w:szCs w:val="24"/>
              </w:rPr>
              <w:t xml:space="preserve">Nested </w:t>
            </w:r>
            <w:ins w:id="1113" w:author="LUEJE Claudia" w:date="2024-05-02T20:16:00Z">
              <w:r w:rsidR="00257B9F">
                <w:rPr>
                  <w:b/>
                  <w:szCs w:val="24"/>
                </w:rPr>
                <w:t>e</w:t>
              </w:r>
            </w:ins>
            <w:del w:id="1114" w:author="LUEJE Claudia" w:date="2024-05-02T20:16:00Z">
              <w:r w:rsidRPr="00EC4DAD" w:rsidDel="00257B9F">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4B26E37E" w14:textId="2945C194"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2DF24845" w14:textId="0B851931" w:rsidR="006A2DB6" w:rsidRPr="00EC4DAD" w:rsidRDefault="006A2DB6" w:rsidP="006A2DB6">
            <w:pPr>
              <w:pStyle w:val="Tableheader"/>
              <w:autoSpaceDE w:val="0"/>
              <w:autoSpaceDN w:val="0"/>
              <w:adjustRightInd w:val="0"/>
              <w:jc w:val="both"/>
              <w:rPr>
                <w:b/>
              </w:rPr>
            </w:pPr>
            <w:r w:rsidRPr="00EC4DAD">
              <w:rPr>
                <w:b/>
                <w:szCs w:val="24"/>
              </w:rPr>
              <w:t>Use</w:t>
            </w:r>
          </w:p>
        </w:tc>
        <w:tc>
          <w:tcPr>
            <w:tcW w:w="3029" w:type="dxa"/>
            <w:tcBorders>
              <w:top w:val="single" w:sz="12" w:space="0" w:color="auto"/>
              <w:bottom w:val="single" w:sz="12" w:space="0" w:color="auto"/>
            </w:tcBorders>
            <w:shd w:val="clear" w:color="auto" w:fill="F3F3F3"/>
            <w:vAlign w:val="bottom"/>
          </w:tcPr>
          <w:p w14:paraId="42CB3D55" w14:textId="351AEBB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CA1DDF0" w14:textId="77777777" w:rsidTr="000B3EEC">
        <w:trPr>
          <w:jc w:val="center"/>
        </w:trPr>
        <w:tc>
          <w:tcPr>
            <w:tcW w:w="2182" w:type="dxa"/>
            <w:tcBorders>
              <w:top w:val="single" w:sz="12" w:space="0" w:color="auto"/>
            </w:tcBorders>
            <w:vAlign w:val="bottom"/>
          </w:tcPr>
          <w:p w14:paraId="40006B44" w14:textId="2BE51D8B" w:rsidR="006A2DB6" w:rsidRPr="006A2DB6" w:rsidRDefault="006A2DB6" w:rsidP="006A2DB6">
            <w:pPr>
              <w:pStyle w:val="Tablebody"/>
              <w:autoSpaceDE w:val="0"/>
              <w:autoSpaceDN w:val="0"/>
              <w:adjustRightInd w:val="0"/>
              <w:jc w:val="both"/>
            </w:pPr>
            <w:r w:rsidRPr="006A2DB6">
              <w:rPr>
                <w:szCs w:val="24"/>
              </w:rPr>
              <w:t>weld_position</w:t>
            </w:r>
          </w:p>
        </w:tc>
        <w:tc>
          <w:tcPr>
            <w:tcW w:w="1701" w:type="dxa"/>
            <w:tcBorders>
              <w:top w:val="single" w:sz="12" w:space="0" w:color="auto"/>
            </w:tcBorders>
            <w:vAlign w:val="bottom"/>
          </w:tcPr>
          <w:p w14:paraId="6B1FED83" w14:textId="60C26DA4" w:rsidR="006A2DB6" w:rsidRPr="006A2DB6" w:rsidRDefault="006A2DB6" w:rsidP="006A2DB6">
            <w:pPr>
              <w:pStyle w:val="Tablebody"/>
              <w:autoSpaceDE w:val="0"/>
              <w:autoSpaceDN w:val="0"/>
              <w:adjustRightInd w:val="0"/>
              <w:jc w:val="both"/>
            </w:pPr>
            <w:r w:rsidRPr="006A2DB6">
              <w:rPr>
                <w:szCs w:val="24"/>
              </w:rPr>
              <w:t>1 - *</w:t>
            </w:r>
          </w:p>
        </w:tc>
        <w:tc>
          <w:tcPr>
            <w:tcW w:w="1701" w:type="dxa"/>
            <w:tcBorders>
              <w:top w:val="single" w:sz="12" w:space="0" w:color="auto"/>
            </w:tcBorders>
            <w:vAlign w:val="bottom"/>
          </w:tcPr>
          <w:p w14:paraId="42E7A450" w14:textId="1A437976"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top w:val="single" w:sz="12" w:space="0" w:color="auto"/>
            </w:tcBorders>
            <w:vAlign w:val="bottom"/>
          </w:tcPr>
          <w:p w14:paraId="4B97764A" w14:textId="4B6B73A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CD4BC8" w14:textId="77777777" w:rsidTr="000B3EEC">
        <w:trPr>
          <w:jc w:val="center"/>
        </w:trPr>
        <w:tc>
          <w:tcPr>
            <w:tcW w:w="2182" w:type="dxa"/>
            <w:tcBorders>
              <w:bottom w:val="single" w:sz="12" w:space="0" w:color="auto"/>
            </w:tcBorders>
            <w:vAlign w:val="bottom"/>
          </w:tcPr>
          <w:p w14:paraId="38CBE6A0" w14:textId="3D7BFEF7" w:rsidR="006A2DB6" w:rsidRPr="006A2DB6" w:rsidRDefault="006A2DB6" w:rsidP="006A2DB6">
            <w:pPr>
              <w:pStyle w:val="Tablebody"/>
              <w:autoSpaceDE w:val="0"/>
              <w:autoSpaceDN w:val="0"/>
              <w:adjustRightInd w:val="0"/>
              <w:jc w:val="both"/>
            </w:pPr>
            <w:r w:rsidRPr="006A2DB6">
              <w:rPr>
                <w:szCs w:val="24"/>
              </w:rPr>
              <w:t>sheet_parameter</w:t>
            </w:r>
          </w:p>
        </w:tc>
        <w:tc>
          <w:tcPr>
            <w:tcW w:w="1701" w:type="dxa"/>
            <w:tcBorders>
              <w:bottom w:val="single" w:sz="12" w:space="0" w:color="auto"/>
            </w:tcBorders>
            <w:vAlign w:val="bottom"/>
          </w:tcPr>
          <w:p w14:paraId="015B68F0" w14:textId="7A4FE2BD" w:rsidR="006A2DB6" w:rsidRPr="006A2DB6" w:rsidRDefault="006A2DB6" w:rsidP="006A2DB6">
            <w:pPr>
              <w:pStyle w:val="Tablebody"/>
              <w:autoSpaceDE w:val="0"/>
              <w:autoSpaceDN w:val="0"/>
              <w:adjustRightInd w:val="0"/>
              <w:jc w:val="both"/>
            </w:pPr>
            <w:r w:rsidRPr="006A2DB6">
              <w:rPr>
                <w:szCs w:val="24"/>
              </w:rPr>
              <w:t>1 - *</w:t>
            </w:r>
          </w:p>
        </w:tc>
        <w:tc>
          <w:tcPr>
            <w:tcW w:w="1701" w:type="dxa"/>
            <w:tcBorders>
              <w:bottom w:val="single" w:sz="12" w:space="0" w:color="auto"/>
            </w:tcBorders>
            <w:vAlign w:val="bottom"/>
          </w:tcPr>
          <w:p w14:paraId="2AD56660" w14:textId="04201350" w:rsidR="006A2DB6" w:rsidRPr="006A2DB6" w:rsidRDefault="006A2DB6" w:rsidP="006A2DB6">
            <w:pPr>
              <w:pStyle w:val="Tablebody"/>
              <w:autoSpaceDE w:val="0"/>
              <w:autoSpaceDN w:val="0"/>
              <w:adjustRightInd w:val="0"/>
              <w:jc w:val="both"/>
            </w:pPr>
            <w:r w:rsidRPr="006A2DB6">
              <w:rPr>
                <w:szCs w:val="24"/>
              </w:rPr>
              <w:t>Optional</w:t>
            </w:r>
          </w:p>
        </w:tc>
        <w:tc>
          <w:tcPr>
            <w:tcW w:w="3029" w:type="dxa"/>
            <w:tcBorders>
              <w:bottom w:val="single" w:sz="12" w:space="0" w:color="auto"/>
            </w:tcBorders>
            <w:vAlign w:val="bottom"/>
          </w:tcPr>
          <w:p w14:paraId="57C54AA4" w14:textId="2C2447C4" w:rsidR="006A2DB6" w:rsidRPr="006A2DB6" w:rsidRDefault="006A2DB6" w:rsidP="006A2DB6">
            <w:pPr>
              <w:pStyle w:val="Tablebody"/>
              <w:autoSpaceDE w:val="0"/>
              <w:autoSpaceDN w:val="0"/>
              <w:adjustRightInd w:val="0"/>
              <w:jc w:val="both"/>
            </w:pPr>
            <w:r w:rsidRPr="006A2DB6">
              <w:rPr>
                <w:szCs w:val="24"/>
              </w:rPr>
              <w:t>-</w:t>
            </w:r>
          </w:p>
        </w:tc>
      </w:tr>
    </w:tbl>
    <w:p w14:paraId="0BDA096C" w14:textId="41B5DE9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15" w:author="LUEJE Claudia" w:date="2024-05-02T20:16:00Z">
        <w:r w:rsidR="00257B9F">
          <w:rPr>
            <w:szCs w:val="24"/>
          </w:rPr>
          <w:t>OTE</w:t>
        </w:r>
      </w:ins>
      <w:del w:id="1116" w:author="LUEJE Claudia" w:date="2024-05-02T20:16:00Z">
        <w:r w:rsidDel="00257B9F">
          <w:rPr>
            <w:szCs w:val="24"/>
          </w:rPr>
          <w:delText>ote</w:delText>
        </w:r>
      </w:del>
      <w:r>
        <w:rPr>
          <w:szCs w:val="24"/>
        </w:rPr>
        <w:tab/>
        <w:t xml:space="preserve">The number of elements of </w:t>
      </w:r>
      <w:r w:rsidRPr="00CA15B5">
        <w:rPr>
          <w:rStyle w:val="ISOCode"/>
        </w:rPr>
        <w:t>&lt;weld_position/&gt;</w:t>
      </w:r>
      <w:r>
        <w:rPr>
          <w:szCs w:val="24"/>
        </w:rPr>
        <w:t xml:space="preserve"> is dependent on the specific subtype.</w:t>
      </w:r>
    </w:p>
    <w:p w14:paraId="46A83426"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“base”</w:t>
      </w:r>
    </w:p>
    <w:p w14:paraId="3DE56D52" w14:textId="77777777" w:rsidR="006A2DB6" w:rsidRDefault="006A2DB6">
      <w:pPr>
        <w:pStyle w:val="BodyText"/>
        <w:autoSpaceDE w:val="0"/>
        <w:autoSpaceDN w:val="0"/>
        <w:adjustRightInd w:val="0"/>
        <w:rPr>
          <w:szCs w:val="24"/>
        </w:rPr>
      </w:pPr>
      <w:r>
        <w:rPr>
          <w:szCs w:val="24"/>
        </w:rPr>
        <w:t xml:space="preserve">The attribute </w:t>
      </w:r>
      <w:r w:rsidRPr="00CA15B5">
        <w:rPr>
          <w:rStyle w:val="ISOCode"/>
        </w:rPr>
        <w:t>base</w:t>
      </w:r>
      <w:r>
        <w:rPr>
          <w:szCs w:val="24"/>
        </w:rPr>
        <w:t xml:space="preserve"> defines the index of the base sheet for the seam weld. It references the attribute </w:t>
      </w:r>
      <w:r w:rsidRPr="00CA15B5">
        <w:rPr>
          <w:rStyle w:val="ISOCode"/>
        </w:rPr>
        <w:t>index</w:t>
      </w:r>
      <w:r>
        <w:rPr>
          <w:szCs w:val="24"/>
        </w:rPr>
        <w:t xml:space="preserve"> inside the element </w:t>
      </w:r>
      <w:r w:rsidRPr="00CA15B5">
        <w:rPr>
          <w:rStyle w:val="ISOCode"/>
        </w:rPr>
        <w:t>&lt;part/&gt;</w:t>
      </w:r>
      <w:r>
        <w:rPr>
          <w:szCs w:val="24"/>
        </w:rPr>
        <w:t xml:space="preserve"> of the </w:t>
      </w:r>
      <w:r w:rsidRPr="00CA15B5">
        <w:rPr>
          <w:rStyle w:val="ISOCode"/>
        </w:rPr>
        <w:t>&lt;connected_to/&gt;</w:t>
      </w:r>
      <w:r>
        <w:rPr>
          <w:szCs w:val="24"/>
        </w:rPr>
        <w:t xml:space="preserve"> element. This is especially useful when the angle of the weld itself is not symmetrical between the welded sheet and the base sheet. That means it is crucial to precisely specify to which sheet part the angle is measured.</w:t>
      </w:r>
    </w:p>
    <w:p w14:paraId="259FC2A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Attribute “technology”</w:t>
      </w:r>
    </w:p>
    <w:p w14:paraId="7CFA33D0" w14:textId="77777777" w:rsidR="006A2DB6" w:rsidRDefault="006A2DB6">
      <w:pPr>
        <w:pStyle w:val="BodyText"/>
        <w:autoSpaceDE w:val="0"/>
        <w:autoSpaceDN w:val="0"/>
        <w:adjustRightInd w:val="0"/>
        <w:rPr>
          <w:szCs w:val="24"/>
        </w:rPr>
      </w:pPr>
      <w:r>
        <w:rPr>
          <w:szCs w:val="24"/>
        </w:rPr>
        <w:t>The technology used to weld the connection can be specified for each of the welds of a connection separately.</w:t>
      </w:r>
    </w:p>
    <w:p w14:paraId="25A29B8A" w14:textId="77777777" w:rsidR="006A2DB6" w:rsidRDefault="006A2DB6">
      <w:pPr>
        <w:pStyle w:val="BodyText"/>
        <w:autoSpaceDE w:val="0"/>
        <w:autoSpaceDN w:val="0"/>
        <w:adjustRightInd w:val="0"/>
        <w:rPr>
          <w:szCs w:val="24"/>
        </w:rPr>
      </w:pPr>
      <w:r>
        <w:rPr>
          <w:szCs w:val="24"/>
        </w:rPr>
        <w:t>This technology can be one of</w:t>
      </w:r>
    </w:p>
    <w:p w14:paraId="6A35C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resistance welding,</w:t>
      </w:r>
    </w:p>
    <w:p w14:paraId="2B884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arc welding,</w:t>
      </w:r>
    </w:p>
    <w:p w14:paraId="256D247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energy beam welding (laser, for example),</w:t>
      </w:r>
    </w:p>
    <w:p w14:paraId="671CA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friction welding,</w:t>
      </w:r>
    </w:p>
    <w:p w14:paraId="504736D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brazing (not allowed for I-Welds, for technical reasons).</w:t>
      </w:r>
    </w:p>
    <w:p w14:paraId="570F5069" w14:textId="77777777" w:rsidR="006A2DB6" w:rsidRDefault="006A2DB6">
      <w:pPr>
        <w:pStyle w:val="BodyText"/>
        <w:autoSpaceDE w:val="0"/>
        <w:autoSpaceDN w:val="0"/>
        <w:adjustRightInd w:val="0"/>
        <w:rPr>
          <w:szCs w:val="24"/>
        </w:rPr>
      </w:pPr>
      <w:r>
        <w:rPr>
          <w:szCs w:val="24"/>
        </w:rPr>
        <w:t xml:space="preserve">In addition to the technology, there is a specification for each of the weld positions whether the welding introduces additional material (attribute </w:t>
      </w:r>
      <w:r w:rsidRPr="00CA15B5">
        <w:rPr>
          <w:rStyle w:val="ISOCode"/>
        </w:rPr>
        <w:t>filler</w:t>
      </w:r>
      <w:r>
        <w:rPr>
          <w:szCs w:val="24"/>
        </w:rPr>
        <w:t>).</w:t>
      </w:r>
    </w:p>
    <w:p w14:paraId="018CAD7B" w14:textId="77777777" w:rsidR="006A2DB6" w:rsidRDefault="006A2DB6">
      <w:pPr>
        <w:pStyle w:val="BodyText"/>
        <w:autoSpaceDE w:val="0"/>
        <w:autoSpaceDN w:val="0"/>
        <w:adjustRightInd w:val="0"/>
        <w:rPr>
          <w:szCs w:val="24"/>
        </w:rPr>
      </w:pPr>
      <w:r>
        <w:rPr>
          <w:szCs w:val="24"/>
        </w:rPr>
        <w:t xml:space="preserve">The attribute </w:t>
      </w:r>
      <w:r w:rsidRPr="00CA15B5">
        <w:rPr>
          <w:rStyle w:val="ISOCode"/>
        </w:rPr>
        <w:t>technology</w:t>
      </w:r>
      <w:r>
        <w:rPr>
          <w:szCs w:val="24"/>
        </w:rPr>
        <w:t xml:space="preserve"> defines the welding technology used for its subtype.</w:t>
      </w:r>
    </w:p>
    <w:p w14:paraId="0CE7F94A" w14:textId="77777777" w:rsidR="006A2DB6" w:rsidRDefault="006A2DB6">
      <w:pPr>
        <w:pStyle w:val="BodyText"/>
        <w:autoSpaceDE w:val="0"/>
        <w:autoSpaceDN w:val="0"/>
        <w:adjustRightInd w:val="0"/>
        <w:rPr>
          <w:szCs w:val="24"/>
        </w:rPr>
      </w:pPr>
      <w:r>
        <w:rPr>
          <w:szCs w:val="24"/>
        </w:rPr>
        <w:t>Possible values are:</w:t>
      </w:r>
    </w:p>
    <w:p w14:paraId="3A5348C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resistance,</w:t>
      </w:r>
    </w:p>
    <w:p w14:paraId="281CB94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arc,</w:t>
      </w:r>
    </w:p>
    <w:p w14:paraId="70FD927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laser</w:t>
      </w:r>
      <w:r>
        <w:rPr>
          <w:szCs w:val="24"/>
        </w:rPr>
        <w:t xml:space="preserve"> (energy beam / laser)</w:t>
      </w:r>
      <w:r w:rsidRPr="00CA15B5">
        <w:rPr>
          <w:rStyle w:val="ISOCode"/>
        </w:rPr>
        <w:t>,</w:t>
      </w:r>
    </w:p>
    <w:p w14:paraId="4AE7E03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friction,</w:t>
      </w:r>
    </w:p>
    <w:p w14:paraId="3C91EF8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CA15B5">
        <w:rPr>
          <w:rStyle w:val="ISOCode"/>
        </w:rPr>
        <w:t>brazing.</w:t>
      </w:r>
    </w:p>
    <w:p w14:paraId="459FF64C" w14:textId="47CB121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17" w:author="LUEJE Claudia" w:date="2024-05-02T20:28:00Z">
        <w:r w:rsidR="006301B7">
          <w:rPr>
            <w:szCs w:val="24"/>
          </w:rPr>
          <w:t>XAMPLE</w:t>
        </w:r>
      </w:ins>
      <w:del w:id="1118" w:author="LUEJE Claudia" w:date="2024-05-02T20:28:00Z">
        <w:r w:rsidDel="006301B7">
          <w:rPr>
            <w:szCs w:val="24"/>
          </w:rPr>
          <w:delText>xample</w:delText>
        </w:r>
      </w:del>
      <w:r w:rsidR="00EB4D77">
        <w:rPr>
          <w:szCs w:val="24"/>
        </w:rPr>
        <w:tab/>
      </w:r>
      <w:r>
        <w:rPr>
          <w:szCs w:val="24"/>
        </w:rPr>
        <w:t xml:space="preserve">Main type </w:t>
      </w:r>
      <w:r w:rsidRPr="00CA15B5">
        <w:rPr>
          <w:rStyle w:val="ISOCode"/>
        </w:rPr>
        <w:t>&lt;seamweld/&gt;</w:t>
      </w:r>
      <w:r>
        <w:rPr>
          <w:szCs w:val="24"/>
        </w:rPr>
        <w:t xml:space="preserve"> with </w:t>
      </w:r>
      <w:r w:rsidRPr="00CA15B5">
        <w:rPr>
          <w:rStyle w:val="ISOCode"/>
        </w:rPr>
        <w:t>&lt;butt_joint/&gt;</w:t>
      </w:r>
      <w:r>
        <w:rPr>
          <w:szCs w:val="24"/>
        </w:rPr>
        <w:t xml:space="preserve"> as subtype:</w:t>
      </w:r>
    </w:p>
    <w:p w14:paraId="24B8A80A" w14:textId="454F52C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5B1346B9" w14:textId="6EBC3217"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&lt;seamweld&gt;</w:t>
      </w:r>
    </w:p>
    <w:p w14:paraId="0D8CFECD" w14:textId="44DA9092"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 base="1" technology="resistance"&gt;</w:t>
      </w:r>
    </w:p>
    <w:p w14:paraId="7517BEE8" w14:textId="0FE90064"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B03D294" w14:textId="78C0BD83"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r w:rsidR="006A2DB6">
        <w:rPr>
          <w:rStyle w:val="ISOCode"/>
          <w:rFonts w:cs="Times New Roman"/>
          <w:szCs w:val="24"/>
        </w:rPr>
        <w:t>&lt;weld_position ... /&gt;</w:t>
      </w:r>
    </w:p>
    <w:p w14:paraId="4CB23AD3" w14:textId="15334BD8"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 /&gt;</w:t>
      </w:r>
    </w:p>
    <w:p w14:paraId="6C87A04B" w14:textId="6BF15DAE"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w:t>
      </w:r>
    </w:p>
    <w:p w14:paraId="2A1D4FD0" w14:textId="25A3CF9A"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&lt;/butt_joint&gt;</w:t>
      </w:r>
    </w:p>
    <w:p w14:paraId="418BAE10" w14:textId="1860164C"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&lt;/seamweld&gt;</w:t>
      </w:r>
    </w:p>
    <w:p w14:paraId="26A16AF0" w14:textId="05F7C700" w:rsidR="006A2DB6"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szCs w:val="24"/>
        </w:rPr>
        <w:t>&lt;/connection_1d&gt;</w:t>
      </w:r>
    </w:p>
    <w:p w14:paraId="0D9A0B24" w14:textId="69AA2A22" w:rsidR="00CA15B5" w:rsidRDefault="00CA15B5">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9904BD6" w14:textId="3EDF3F0E"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19" w:author="LUEJE Claudia" w:date="2024-05-02T20:28:00Z">
        <w:r w:rsidR="006301B7">
          <w:rPr>
            <w:rFonts w:eastAsia="Times New Roman"/>
            <w:szCs w:val="24"/>
          </w:rPr>
          <w:t>p</w:t>
        </w:r>
      </w:ins>
      <w:del w:id="1120" w:author="LUEJE Claudia" w:date="2024-05-02T20:28:00Z">
        <w:r w:rsidDel="006301B7">
          <w:rPr>
            <w:rFonts w:eastAsia="Times New Roman"/>
            <w:szCs w:val="24"/>
          </w:rPr>
          <w:delText>P</w:delText>
        </w:r>
      </w:del>
      <w:r>
        <w:rPr>
          <w:rFonts w:eastAsia="Times New Roman"/>
          <w:szCs w:val="24"/>
        </w:rPr>
        <w:t xml:space="preserve">osition and </w:t>
      </w:r>
      <w:ins w:id="1121" w:author="LUEJE Claudia" w:date="2024-05-02T20:28:00Z">
        <w:r w:rsidR="006301B7">
          <w:rPr>
            <w:rFonts w:eastAsia="Times New Roman"/>
            <w:szCs w:val="24"/>
          </w:rPr>
          <w:t>s</w:t>
        </w:r>
      </w:ins>
      <w:del w:id="1122" w:author="LUEJE Claudia" w:date="2024-05-02T20:28:00Z">
        <w:r w:rsidDel="006301B7">
          <w:rPr>
            <w:rFonts w:eastAsia="Times New Roman"/>
            <w:szCs w:val="24"/>
          </w:rPr>
          <w:delText>S</w:delText>
        </w:r>
      </w:del>
      <w:r>
        <w:rPr>
          <w:rFonts w:eastAsia="Times New Roman"/>
          <w:szCs w:val="24"/>
        </w:rPr>
        <w:t xml:space="preserve">heet </w:t>
      </w:r>
      <w:ins w:id="1123" w:author="LUEJE Claudia" w:date="2024-05-02T20:29:00Z">
        <w:r w:rsidR="006301B7">
          <w:rPr>
            <w:rFonts w:eastAsia="Times New Roman"/>
            <w:szCs w:val="24"/>
          </w:rPr>
          <w:t>m</w:t>
        </w:r>
      </w:ins>
      <w:del w:id="1124" w:author="LUEJE Claudia" w:date="2024-05-02T20:29:00Z">
        <w:r w:rsidDel="006301B7">
          <w:rPr>
            <w:rFonts w:eastAsia="Times New Roman"/>
            <w:szCs w:val="24"/>
          </w:rPr>
          <w:delText>M</w:delText>
        </w:r>
      </w:del>
      <w:r>
        <w:rPr>
          <w:rFonts w:eastAsia="Times New Roman"/>
          <w:szCs w:val="24"/>
        </w:rPr>
        <w:t xml:space="preserve">etal </w:t>
      </w:r>
      <w:ins w:id="1125" w:author="LUEJE Claudia" w:date="2024-05-02T20:29:00Z">
        <w:r w:rsidR="006301B7">
          <w:rPr>
            <w:rFonts w:eastAsia="Times New Roman"/>
            <w:szCs w:val="24"/>
          </w:rPr>
          <w:t>p</w:t>
        </w:r>
      </w:ins>
      <w:del w:id="1126" w:author="LUEJE Claudia" w:date="2024-05-02T20:29:00Z">
        <w:r w:rsidDel="006301B7">
          <w:rPr>
            <w:rFonts w:eastAsia="Times New Roman"/>
            <w:szCs w:val="24"/>
          </w:rPr>
          <w:delText>P</w:delText>
        </w:r>
      </w:del>
      <w:r>
        <w:rPr>
          <w:rFonts w:eastAsia="Times New Roman"/>
          <w:szCs w:val="24"/>
        </w:rPr>
        <w:t>arameters</w:t>
      </w:r>
    </w:p>
    <w:p w14:paraId="4FBA11A1" w14:textId="77777777" w:rsidR="006A2DB6" w:rsidRDefault="006A2DB6">
      <w:pPr>
        <w:pStyle w:val="BodyText"/>
        <w:autoSpaceDE w:val="0"/>
        <w:autoSpaceDN w:val="0"/>
        <w:adjustRightInd w:val="0"/>
        <w:rPr>
          <w:szCs w:val="24"/>
        </w:rPr>
      </w:pPr>
      <w:r>
        <w:rPr>
          <w:szCs w:val="24"/>
        </w:rPr>
        <w:t>It is intended to collect the parameters that can be observed in relation to the welding processes in specific elements. Some of the used and measured parameters are related to the involved sheet metal parts, describing the thickness of the sheet and the applied sheet angle between each two sheet metal parts.</w:t>
      </w:r>
    </w:p>
    <w:p w14:paraId="304332DE" w14:textId="4A74ECF7" w:rsidR="006A2DB6" w:rsidRDefault="006A2DB6">
      <w:pPr>
        <w:pStyle w:val="BodyText"/>
        <w:autoSpaceDE w:val="0"/>
        <w:autoSpaceDN w:val="0"/>
        <w:adjustRightInd w:val="0"/>
        <w:rPr>
          <w:szCs w:val="24"/>
        </w:rPr>
      </w:pPr>
      <w:r>
        <w:rPr>
          <w:szCs w:val="24"/>
        </w:rPr>
        <w:t xml:space="preserve">On the other hand, the parameters that are mentioned in terms of the welding process related to the weld itself can be distinguished. The detailed description of these parameters can be seen for sheet parameters in </w:t>
      </w:r>
      <w:del w:id="1127" w:author="LUEJE Claudia" w:date="2024-05-02T20:29:00Z">
        <w:r w:rsidDel="006301B7">
          <w:rPr>
            <w:rStyle w:val="citesec"/>
            <w:szCs w:val="24"/>
          </w:rPr>
          <w:delText>clause </w:delText>
        </w:r>
      </w:del>
      <w:r>
        <w:rPr>
          <w:rStyle w:val="citesec"/>
          <w:szCs w:val="24"/>
        </w:rPr>
        <w:t>10.2.4.3</w:t>
      </w:r>
      <w:r>
        <w:rPr>
          <w:szCs w:val="24"/>
        </w:rPr>
        <w:t xml:space="preserve"> and for weld position parameters in </w:t>
      </w:r>
      <w:del w:id="1128" w:author="LUEJE Claudia" w:date="2024-05-02T20:29:00Z">
        <w:r w:rsidDel="006301B7">
          <w:rPr>
            <w:rStyle w:val="citesec"/>
            <w:szCs w:val="24"/>
          </w:rPr>
          <w:delText>clause </w:delText>
        </w:r>
      </w:del>
      <w:r>
        <w:rPr>
          <w:rStyle w:val="citesec"/>
          <w:szCs w:val="24"/>
        </w:rPr>
        <w:t>10.2.4.4</w:t>
      </w:r>
      <w:r>
        <w:rPr>
          <w:szCs w:val="24"/>
        </w:rPr>
        <w:t xml:space="preserve">. Accordingly, each seam weld can have as many weld-position-related parameters (e.g. a-value), as it has weld positions. In </w:t>
      </w:r>
      <w:r w:rsidR="00937697">
        <w:rPr>
          <w:rStyle w:val="citefig"/>
          <w:szCs w:val="24"/>
        </w:rPr>
        <w:t>Figure </w:t>
      </w:r>
      <w:r>
        <w:rPr>
          <w:rStyle w:val="citefig"/>
          <w:szCs w:val="24"/>
        </w:rPr>
        <w:t>51</w:t>
      </w:r>
      <w:r>
        <w:rPr>
          <w:szCs w:val="24"/>
        </w:rPr>
        <w:t xml:space="preserve"> for instance its two of both.</w:t>
      </w:r>
    </w:p>
    <w:p w14:paraId="1D033F4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8329_ed1fig51.EPS</w:t>
      </w:r>
    </w:p>
    <w:p w14:paraId="209F24F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2" w:type="dxa"/>
        <w:tblLayout w:type="fixed"/>
        <w:tblCellMar>
          <w:left w:w="0" w:type="dxa"/>
          <w:right w:w="0" w:type="dxa"/>
        </w:tblCellMar>
        <w:tblLook w:val="04A0" w:firstRow="1" w:lastRow="0" w:firstColumn="1" w:lastColumn="0" w:noHBand="0" w:noVBand="1"/>
      </w:tblPr>
      <w:tblGrid>
        <w:gridCol w:w="397"/>
        <w:gridCol w:w="4479"/>
        <w:gridCol w:w="397"/>
        <w:gridCol w:w="4479"/>
      </w:tblGrid>
      <w:tr w:rsidR="006A2DB6" w:rsidRPr="00EC4DAD" w14:paraId="718E7CFC" w14:textId="77777777" w:rsidTr="00D259A4">
        <w:tc>
          <w:tcPr>
            <w:tcW w:w="397" w:type="dxa"/>
          </w:tcPr>
          <w:p w14:paraId="7D3BC519" w14:textId="0BC47258"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t</w:t>
            </w:r>
            <w:r w:rsidRPr="00A127CB">
              <w:rPr>
                <w:i/>
                <w:szCs w:val="24"/>
                <w:vertAlign w:val="subscript"/>
              </w:rPr>
              <w:t>i</w:t>
            </w:r>
          </w:p>
        </w:tc>
        <w:tc>
          <w:tcPr>
            <w:tcW w:w="4479" w:type="dxa"/>
          </w:tcPr>
          <w:p w14:paraId="79054D5C" w14:textId="0792AA63"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sheet thickness</w:t>
            </w:r>
          </w:p>
        </w:tc>
        <w:tc>
          <w:tcPr>
            <w:tcW w:w="397" w:type="dxa"/>
          </w:tcPr>
          <w:p w14:paraId="5B75B73C" w14:textId="0A793661"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i/>
                <w:szCs w:val="24"/>
              </w:rPr>
              <w:t>a</w:t>
            </w:r>
            <w:r w:rsidRPr="00C2391B">
              <w:rPr>
                <w:i/>
                <w:szCs w:val="24"/>
                <w:vertAlign w:val="subscript"/>
              </w:rPr>
              <w:t>i</w:t>
            </w:r>
          </w:p>
        </w:tc>
        <w:tc>
          <w:tcPr>
            <w:tcW w:w="4479" w:type="dxa"/>
          </w:tcPr>
          <w:p w14:paraId="4E035987" w14:textId="1C56B610" w:rsidR="006A2DB6" w:rsidRPr="00EC4DAD"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weld throat thickness</w:t>
            </w:r>
          </w:p>
        </w:tc>
      </w:tr>
      <w:tr w:rsidR="006A2DB6" w14:paraId="122D6107" w14:textId="77777777" w:rsidTr="00D259A4">
        <w:tc>
          <w:tcPr>
            <w:tcW w:w="397" w:type="dxa"/>
          </w:tcPr>
          <w:p w14:paraId="025DD3CD" w14:textId="79A41A75"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α</w:t>
            </w:r>
          </w:p>
        </w:tc>
        <w:tc>
          <w:tcPr>
            <w:tcW w:w="4479" w:type="dxa"/>
          </w:tcPr>
          <w:p w14:paraId="64930383" w14:textId="091F2D5A"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joint angle</w:t>
            </w:r>
          </w:p>
        </w:tc>
        <w:tc>
          <w:tcPr>
            <w:tcW w:w="397" w:type="dxa"/>
          </w:tcPr>
          <w:p w14:paraId="76FAA097" w14:textId="1CA36F90"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i/>
                <w:szCs w:val="24"/>
              </w:rPr>
              <w:t>β</w:t>
            </w:r>
            <w:r w:rsidRPr="00C2391B">
              <w:rPr>
                <w:i/>
                <w:szCs w:val="24"/>
                <w:vertAlign w:val="subscript"/>
              </w:rPr>
              <w:t>i</w:t>
            </w:r>
          </w:p>
        </w:tc>
        <w:tc>
          <w:tcPr>
            <w:tcW w:w="4479" w:type="dxa"/>
          </w:tcPr>
          <w:p w14:paraId="07EFB632" w14:textId="6F33A2A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r w:rsidR="006A2DB6" w14:paraId="48362C04" w14:textId="77777777" w:rsidTr="00D259A4">
        <w:tc>
          <w:tcPr>
            <w:tcW w:w="397" w:type="dxa"/>
          </w:tcPr>
          <w:p w14:paraId="71EFFA3E" w14:textId="7692C462" w:rsidR="006A2DB6" w:rsidRPr="006A2DB6" w:rsidRDefault="006A2DB6" w:rsidP="006A2DB6">
            <w:pPr>
              <w:pStyle w:val="KeyText"/>
              <w:tabs>
                <w:tab w:val="left" w:pos="403"/>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6A2DB6">
              <w:rPr>
                <w:i/>
                <w:szCs w:val="24"/>
              </w:rPr>
              <w:t>c</w:t>
            </w:r>
          </w:p>
        </w:tc>
        <w:tc>
          <w:tcPr>
            <w:tcW w:w="4479" w:type="dxa"/>
          </w:tcPr>
          <w:p w14:paraId="1E601F47" w14:textId="30A9CE6F" w:rsidR="006A2DB6" w:rsidRPr="006A2DB6" w:rsidRDefault="006A2DB6"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6A2DB6">
              <w:t>gap</w:t>
            </w:r>
          </w:p>
        </w:tc>
        <w:tc>
          <w:tcPr>
            <w:tcW w:w="397" w:type="dxa"/>
          </w:tcPr>
          <w:p w14:paraId="689C98EB" w14:textId="3E93526B"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rsidRPr="00C2391B">
              <w:rPr>
                <w:i/>
              </w:rPr>
              <w:t>d</w:t>
            </w:r>
            <w:r w:rsidRPr="00C2391B">
              <w:rPr>
                <w:i/>
                <w:vertAlign w:val="subscript"/>
              </w:rPr>
              <w:t>i</w:t>
            </w:r>
          </w:p>
        </w:tc>
        <w:tc>
          <w:tcPr>
            <w:tcW w:w="4479" w:type="dxa"/>
          </w:tcPr>
          <w:p w14:paraId="5AA35D11" w14:textId="24B72EFE" w:rsidR="006A2DB6" w:rsidRPr="006A2DB6" w:rsidRDefault="00AE38F2" w:rsidP="00C2391B">
            <w:pPr>
              <w:pStyle w:val="KeyText"/>
              <w:tabs>
                <w:tab w:val="left" w:pos="403"/>
                <w:tab w:val="left" w:pos="794"/>
                <w:tab w:val="left" w:pos="1191"/>
                <w:tab w:val="left" w:pos="1588"/>
                <w:tab w:val="left" w:pos="1985"/>
                <w:tab w:val="left" w:pos="2381"/>
                <w:tab w:val="left" w:pos="2778"/>
                <w:tab w:val="left" w:pos="3175"/>
                <w:tab w:val="left" w:pos="3572"/>
                <w:tab w:val="left" w:pos="3969"/>
              </w:tabs>
            </w:pPr>
            <w:r>
              <w:t>depths of the penetrations</w:t>
            </w:r>
          </w:p>
        </w:tc>
      </w:tr>
    </w:tbl>
    <w:p w14:paraId="794BD006" w14:textId="7BB23C8E" w:rsidR="006A2DB6" w:rsidRDefault="00937697">
      <w:pPr>
        <w:pStyle w:val="Figuretitle0"/>
        <w:autoSpaceDE w:val="0"/>
        <w:autoSpaceDN w:val="0"/>
        <w:adjustRightInd w:val="0"/>
        <w:outlineLvl w:val="0"/>
        <w:rPr>
          <w:szCs w:val="24"/>
        </w:rPr>
      </w:pPr>
      <w:r>
        <w:rPr>
          <w:szCs w:val="24"/>
        </w:rPr>
        <w:t>Figure </w:t>
      </w:r>
      <w:r w:rsidR="006A2DB6">
        <w:rPr>
          <w:szCs w:val="24"/>
        </w:rPr>
        <w:t>51 — Sheet parameters v</w:t>
      </w:r>
      <w:ins w:id="1129" w:author="LUEJE Claudia" w:date="2024-05-02T20:29:00Z">
        <w:r w:rsidR="006301B7">
          <w:rPr>
            <w:szCs w:val="24"/>
          </w:rPr>
          <w:t>ersus</w:t>
        </w:r>
      </w:ins>
      <w:del w:id="1130" w:author="LUEJE Claudia" w:date="2024-05-02T20:29:00Z">
        <w:r w:rsidR="006A2DB6" w:rsidDel="006301B7">
          <w:rPr>
            <w:szCs w:val="24"/>
          </w:rPr>
          <w:delText>s.</w:delText>
        </w:r>
      </w:del>
      <w:r w:rsidR="006A2DB6">
        <w:rPr>
          <w:szCs w:val="24"/>
        </w:rPr>
        <w:t xml:space="preserve"> weld position parameters</w:t>
      </w:r>
    </w:p>
    <w:p w14:paraId="6C785D5B" w14:textId="19C5203E"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Parameters </w:t>
      </w:r>
      <w:ins w:id="1131" w:author="LUEJE Claudia" w:date="2024-05-02T20:29:00Z">
        <w:r w:rsidR="006301B7">
          <w:rPr>
            <w:rFonts w:eastAsia="Times New Roman"/>
            <w:szCs w:val="24"/>
          </w:rPr>
          <w:t>a</w:t>
        </w:r>
      </w:ins>
      <w:del w:id="1132" w:author="LUEJE Claudia" w:date="2024-05-02T20:29:00Z">
        <w:r w:rsidDel="006301B7">
          <w:rPr>
            <w:rFonts w:eastAsia="Times New Roman"/>
            <w:szCs w:val="24"/>
          </w:rPr>
          <w:delText>A</w:delText>
        </w:r>
      </w:del>
      <w:r>
        <w:rPr>
          <w:rFonts w:eastAsia="Times New Roman"/>
          <w:szCs w:val="24"/>
        </w:rPr>
        <w:t xml:space="preserve">ssigned to a </w:t>
      </w:r>
      <w:ins w:id="1133" w:author="LUEJE Claudia" w:date="2024-05-02T20:30:00Z">
        <w:r w:rsidR="006301B7">
          <w:rPr>
            <w:rFonts w:eastAsia="Times New Roman"/>
            <w:szCs w:val="24"/>
          </w:rPr>
          <w:t>s</w:t>
        </w:r>
      </w:ins>
      <w:del w:id="1134" w:author="LUEJE Claudia" w:date="2024-05-02T20:30:00Z">
        <w:r w:rsidDel="006301B7">
          <w:rPr>
            <w:rFonts w:eastAsia="Times New Roman"/>
            <w:szCs w:val="24"/>
          </w:rPr>
          <w:delText>S</w:delText>
        </w:r>
      </w:del>
      <w:r>
        <w:rPr>
          <w:rFonts w:eastAsia="Times New Roman"/>
          <w:szCs w:val="24"/>
        </w:rPr>
        <w:t xml:space="preserve">pecific </w:t>
      </w:r>
      <w:ins w:id="1135" w:author="LUEJE Claudia" w:date="2024-05-02T20:30:00Z">
        <w:r w:rsidR="006301B7">
          <w:rPr>
            <w:rFonts w:eastAsia="Times New Roman"/>
            <w:szCs w:val="24"/>
          </w:rPr>
          <w:t>s</w:t>
        </w:r>
      </w:ins>
      <w:del w:id="1136" w:author="LUEJE Claudia" w:date="2024-05-02T20:30:00Z">
        <w:r w:rsidDel="006301B7">
          <w:rPr>
            <w:rFonts w:eastAsia="Times New Roman"/>
            <w:szCs w:val="24"/>
          </w:rPr>
          <w:delText>S</w:delText>
        </w:r>
      </w:del>
      <w:r>
        <w:rPr>
          <w:rFonts w:eastAsia="Times New Roman"/>
          <w:szCs w:val="24"/>
        </w:rPr>
        <w:t xml:space="preserve">heet of the </w:t>
      </w:r>
      <w:ins w:id="1137" w:author="LUEJE Claudia" w:date="2024-05-02T20:30:00Z">
        <w:r w:rsidR="006301B7">
          <w:rPr>
            <w:rFonts w:eastAsia="Times New Roman"/>
            <w:szCs w:val="24"/>
          </w:rPr>
          <w:t>f</w:t>
        </w:r>
      </w:ins>
      <w:del w:id="1138" w:author="LUEJE Claudia" w:date="2024-05-02T20:30:00Z">
        <w:r w:rsidDel="006301B7">
          <w:rPr>
            <w:rFonts w:eastAsia="Times New Roman"/>
            <w:szCs w:val="24"/>
          </w:rPr>
          <w:delText>F</w:delText>
        </w:r>
      </w:del>
      <w:r>
        <w:rPr>
          <w:rFonts w:eastAsia="Times New Roman"/>
          <w:szCs w:val="24"/>
        </w:rPr>
        <w:t>lange</w:t>
      </w:r>
    </w:p>
    <w:p w14:paraId="60A24A8B"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4D129248" w14:textId="77777777" w:rsidR="006A2DB6" w:rsidRDefault="006A2DB6">
      <w:pPr>
        <w:pStyle w:val="BodyText"/>
        <w:autoSpaceDE w:val="0"/>
        <w:autoSpaceDN w:val="0"/>
        <w:adjustRightInd w:val="0"/>
        <w:rPr>
          <w:szCs w:val="24"/>
        </w:rPr>
      </w:pPr>
      <w:r>
        <w:rPr>
          <w:szCs w:val="24"/>
        </w:rPr>
        <w:t xml:space="preserve">In a welded connection, there are different kinds of parameters that shall be assigned either to a welded sheet metal or to the created weld itself. Accordingly, those parameters are grouped under two elements, residing directly under the parent subtype element. These are the elements </w:t>
      </w:r>
      <w:r w:rsidRPr="00B45172">
        <w:rPr>
          <w:rStyle w:val="ISOCode"/>
        </w:rPr>
        <w:t>&lt;sheet_parameter/&gt;</w:t>
      </w:r>
      <w:r>
        <w:rPr>
          <w:szCs w:val="24"/>
        </w:rPr>
        <w:t xml:space="preserve"> and the </w:t>
      </w:r>
      <w:r>
        <w:rPr>
          <w:rStyle w:val="ISOCode"/>
          <w:rFonts w:cs="Times New Roman"/>
          <w:szCs w:val="24"/>
        </w:rPr>
        <w:t>&lt;weld_position/&gt;</w:t>
      </w:r>
      <w:r>
        <w:rPr>
          <w:szCs w:val="24"/>
        </w:rPr>
        <w:t>.</w:t>
      </w:r>
    </w:p>
    <w:p w14:paraId="5C82C18D" w14:textId="77777777" w:rsidR="006A2DB6" w:rsidRDefault="006A2DB6" w:rsidP="00595046">
      <w:pPr>
        <w:pStyle w:val="Heading5"/>
        <w:rPr>
          <w:rFonts w:eastAsia="Times New Roman"/>
          <w:szCs w:val="24"/>
        </w:rPr>
      </w:pPr>
      <w:r>
        <w:rPr>
          <w:rFonts w:eastAsia="Times New Roman"/>
          <w:szCs w:val="24"/>
        </w:rPr>
        <w:t xml:space="preserve">Element </w:t>
      </w:r>
      <w:r w:rsidRPr="00BC1B52">
        <w:rPr>
          <w:rStyle w:val="ISOCode"/>
        </w:rPr>
        <w:t>&lt;sheet_parameter/&gt;</w:t>
      </w:r>
    </w:p>
    <w:p w14:paraId="1F481F8F" w14:textId="77777777" w:rsidR="006A2DB6" w:rsidRDefault="006A2DB6">
      <w:pPr>
        <w:pStyle w:val="BodyText"/>
        <w:autoSpaceDE w:val="0"/>
        <w:autoSpaceDN w:val="0"/>
        <w:adjustRightInd w:val="0"/>
        <w:rPr>
          <w:szCs w:val="24"/>
        </w:rPr>
      </w:pPr>
      <w:r>
        <w:rPr>
          <w:szCs w:val="24"/>
        </w:rPr>
        <w:t xml:space="preserve">The element </w:t>
      </w:r>
      <w:r w:rsidRPr="00BC1B52">
        <w:rPr>
          <w:rStyle w:val="ISOCode"/>
        </w:rPr>
        <w:t>&lt;sheet_parameter/&gt;</w:t>
      </w:r>
      <w:r>
        <w:rPr>
          <w:szCs w:val="24"/>
        </w:rPr>
        <w:t xml:space="preserve"> describes the sheet in order to identify the correct sheet when multiple sheets are connected. Furthermore, it defines as an attribute the corresponding gap applied between the welded sheet and the base sheet, which is in general the applied gap between the welded sheets involved in the welding process.</w:t>
      </w:r>
    </w:p>
    <w:p w14:paraId="2CEF628E" w14:textId="4CCAC3C0" w:rsidR="006A2DB6" w:rsidRDefault="006A2DB6">
      <w:pPr>
        <w:pStyle w:val="BodyText"/>
        <w:autoSpaceDE w:val="0"/>
        <w:autoSpaceDN w:val="0"/>
        <w:adjustRightInd w:val="0"/>
        <w:rPr>
          <w:szCs w:val="24"/>
        </w:rPr>
      </w:pPr>
      <w:r>
        <w:rPr>
          <w:szCs w:val="24"/>
        </w:rPr>
        <w:t xml:space="preserve">It is defined using the following attributes (see </w:t>
      </w:r>
      <w:r w:rsidR="009C3FFA">
        <w:rPr>
          <w:rStyle w:val="citetbl"/>
          <w:szCs w:val="24"/>
        </w:rPr>
        <w:t>Table </w:t>
      </w:r>
      <w:r>
        <w:rPr>
          <w:rStyle w:val="citetbl"/>
          <w:szCs w:val="24"/>
        </w:rPr>
        <w:t>89</w:t>
      </w:r>
      <w:r>
        <w:rPr>
          <w:szCs w:val="24"/>
        </w:rPr>
        <w:t>):</w:t>
      </w:r>
    </w:p>
    <w:p w14:paraId="76A49E80" w14:textId="209355B4" w:rsidR="006A2DB6" w:rsidRDefault="009C3FFA">
      <w:pPr>
        <w:pStyle w:val="Tabletitle"/>
        <w:autoSpaceDE w:val="0"/>
        <w:autoSpaceDN w:val="0"/>
        <w:adjustRightInd w:val="0"/>
        <w:outlineLvl w:val="0"/>
        <w:rPr>
          <w:szCs w:val="24"/>
        </w:rPr>
      </w:pPr>
      <w:r>
        <w:rPr>
          <w:szCs w:val="24"/>
        </w:rPr>
        <w:t>Table </w:t>
      </w:r>
      <w:r w:rsidR="006A2DB6">
        <w:rPr>
          <w:szCs w:val="24"/>
        </w:rPr>
        <w:t xml:space="preserve">89 — Attributes of element </w:t>
      </w:r>
      <w:r w:rsidR="006A2DB6" w:rsidRPr="00BC1B52">
        <w:rPr>
          <w:rStyle w:val="ISOCode"/>
        </w:rPr>
        <w:t>&lt;sheet_parameter/&gt;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408C0A24" w14:textId="77777777" w:rsidTr="000B3EEC">
        <w:trPr>
          <w:cantSplit/>
          <w:jc w:val="center"/>
        </w:trPr>
        <w:tc>
          <w:tcPr>
            <w:tcW w:w="1871" w:type="dxa"/>
            <w:tcBorders>
              <w:top w:val="single" w:sz="12" w:space="0" w:color="auto"/>
              <w:bottom w:val="single" w:sz="12" w:space="0" w:color="auto"/>
            </w:tcBorders>
            <w:shd w:val="clear" w:color="auto" w:fill="F3F3F3"/>
          </w:tcPr>
          <w:p w14:paraId="4CB284A9" w14:textId="5AF06F60"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7981E75" w14:textId="4E59D4D4"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21D57142" w14:textId="44E8955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466A31B" w14:textId="455DF6F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845D4CB" w14:textId="77777777" w:rsidTr="000B3EEC">
        <w:trPr>
          <w:cantSplit/>
          <w:jc w:val="center"/>
        </w:trPr>
        <w:tc>
          <w:tcPr>
            <w:tcW w:w="1871" w:type="dxa"/>
            <w:tcBorders>
              <w:top w:val="single" w:sz="12" w:space="0" w:color="auto"/>
            </w:tcBorders>
          </w:tcPr>
          <w:p w14:paraId="576DDDEB" w14:textId="11F56C77" w:rsidR="006A2DB6" w:rsidRPr="006A2DB6" w:rsidRDefault="006A2DB6" w:rsidP="006A2DB6">
            <w:pPr>
              <w:pStyle w:val="Tablebody"/>
              <w:autoSpaceDE w:val="0"/>
              <w:autoSpaceDN w:val="0"/>
              <w:adjustRightInd w:val="0"/>
              <w:jc w:val="both"/>
            </w:pPr>
            <w:r w:rsidRPr="006A2DB6">
              <w:rPr>
                <w:szCs w:val="24"/>
              </w:rPr>
              <w:t>index</w:t>
            </w:r>
          </w:p>
        </w:tc>
        <w:tc>
          <w:tcPr>
            <w:tcW w:w="1800" w:type="dxa"/>
            <w:tcBorders>
              <w:top w:val="single" w:sz="12" w:space="0" w:color="auto"/>
            </w:tcBorders>
          </w:tcPr>
          <w:p w14:paraId="2CE76E38" w14:textId="079D3715"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457C18C2" w14:textId="6460A8CA"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44CEB014" w14:textId="44BBC5E8" w:rsidR="006A2DB6" w:rsidRPr="006A2DB6" w:rsidRDefault="006A2DB6" w:rsidP="006A2DB6">
            <w:pPr>
              <w:pStyle w:val="Tablebody"/>
              <w:autoSpaceDE w:val="0"/>
              <w:autoSpaceDN w:val="0"/>
              <w:adjustRightInd w:val="0"/>
              <w:jc w:val="both"/>
            </w:pPr>
            <w:r w:rsidRPr="006A2DB6">
              <w:rPr>
                <w:szCs w:val="24"/>
              </w:rPr>
              <w:t xml:space="preserve">It shall be referenced to </w:t>
            </w:r>
            <w:r w:rsidRPr="00BC1B52">
              <w:rPr>
                <w:rStyle w:val="ISOCode"/>
              </w:rPr>
              <w:t>&lt;part/&gt;</w:t>
            </w:r>
            <w:r w:rsidRPr="006A2DB6">
              <w:rPr>
                <w:szCs w:val="24"/>
              </w:rPr>
              <w:t xml:space="preserve"> index attribute</w:t>
            </w:r>
          </w:p>
        </w:tc>
      </w:tr>
      <w:tr w:rsidR="006A2DB6" w:rsidRPr="00F54804" w14:paraId="2F51BC68" w14:textId="77777777" w:rsidTr="000B3EEC">
        <w:trPr>
          <w:cantSplit/>
          <w:jc w:val="center"/>
        </w:trPr>
        <w:tc>
          <w:tcPr>
            <w:tcW w:w="1871" w:type="dxa"/>
          </w:tcPr>
          <w:p w14:paraId="3A014E4E" w14:textId="16CE8E37" w:rsidR="006A2DB6" w:rsidRPr="006A2DB6" w:rsidRDefault="006A2DB6" w:rsidP="006A2DB6">
            <w:pPr>
              <w:pStyle w:val="Tablebody"/>
              <w:autoSpaceDE w:val="0"/>
              <w:autoSpaceDN w:val="0"/>
              <w:adjustRightInd w:val="0"/>
              <w:jc w:val="both"/>
            </w:pPr>
            <w:r w:rsidRPr="006A2DB6">
              <w:rPr>
                <w:szCs w:val="24"/>
              </w:rPr>
              <w:t>gap</w:t>
            </w:r>
          </w:p>
        </w:tc>
        <w:tc>
          <w:tcPr>
            <w:tcW w:w="1800" w:type="dxa"/>
          </w:tcPr>
          <w:p w14:paraId="5F25E904" w14:textId="24FA984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C6920C2" w14:textId="735D014E"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81A984D" w14:textId="7C06A422"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414B0742" w14:textId="77777777" w:rsidTr="000B3EEC">
        <w:trPr>
          <w:cantSplit/>
          <w:jc w:val="center"/>
        </w:trPr>
        <w:tc>
          <w:tcPr>
            <w:tcW w:w="1871" w:type="dxa"/>
          </w:tcPr>
          <w:p w14:paraId="6DB5B420" w14:textId="1CB6ED83" w:rsidR="006A2DB6" w:rsidRPr="006A2DB6" w:rsidRDefault="006A2DB6" w:rsidP="006A2DB6">
            <w:pPr>
              <w:pStyle w:val="Tablebody"/>
              <w:autoSpaceDE w:val="0"/>
              <w:autoSpaceDN w:val="0"/>
              <w:adjustRightInd w:val="0"/>
              <w:jc w:val="both"/>
            </w:pPr>
            <w:r w:rsidRPr="006A2DB6">
              <w:rPr>
                <w:szCs w:val="24"/>
              </w:rPr>
              <w:t>sheet_thickness</w:t>
            </w:r>
          </w:p>
        </w:tc>
        <w:tc>
          <w:tcPr>
            <w:tcW w:w="1800" w:type="dxa"/>
          </w:tcPr>
          <w:p w14:paraId="6ECC215D" w14:textId="102736F3"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828E2CD" w14:textId="32F268B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391893F" w14:textId="28D4F33E"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64AE93EC" w14:textId="77777777" w:rsidTr="000B3EEC">
        <w:trPr>
          <w:cantSplit/>
          <w:jc w:val="center"/>
        </w:trPr>
        <w:tc>
          <w:tcPr>
            <w:tcW w:w="1871" w:type="dxa"/>
            <w:tcBorders>
              <w:bottom w:val="single" w:sz="12" w:space="0" w:color="auto"/>
            </w:tcBorders>
          </w:tcPr>
          <w:p w14:paraId="766252DA" w14:textId="5D1E047D" w:rsidR="006A2DB6" w:rsidRPr="006A2DB6" w:rsidRDefault="006A2DB6" w:rsidP="006A2DB6">
            <w:pPr>
              <w:pStyle w:val="Tablebody"/>
              <w:autoSpaceDE w:val="0"/>
              <w:autoSpaceDN w:val="0"/>
              <w:adjustRightInd w:val="0"/>
              <w:jc w:val="both"/>
            </w:pPr>
            <w:r w:rsidRPr="006A2DB6">
              <w:rPr>
                <w:szCs w:val="24"/>
              </w:rPr>
              <w:t>sheet_angle</w:t>
            </w:r>
          </w:p>
        </w:tc>
        <w:tc>
          <w:tcPr>
            <w:tcW w:w="1800" w:type="dxa"/>
            <w:tcBorders>
              <w:bottom w:val="single" w:sz="12" w:space="0" w:color="auto"/>
            </w:tcBorders>
          </w:tcPr>
          <w:p w14:paraId="35117A45" w14:textId="3834FA1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7A8C7351" w14:textId="4269735B"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930EADA" w14:textId="0710031D" w:rsidR="006A2DB6" w:rsidRPr="006A2DB6" w:rsidRDefault="006A2DB6" w:rsidP="006A2DB6">
            <w:pPr>
              <w:pStyle w:val="Tablebody"/>
              <w:autoSpaceDE w:val="0"/>
              <w:autoSpaceDN w:val="0"/>
              <w:adjustRightInd w:val="0"/>
              <w:jc w:val="both"/>
            </w:pPr>
            <w:r w:rsidRPr="006A2DB6">
              <w:rPr>
                <w:szCs w:val="24"/>
              </w:rPr>
              <w:t>-</w:t>
            </w:r>
          </w:p>
        </w:tc>
      </w:tr>
    </w:tbl>
    <w:p w14:paraId="1A089D2B" w14:textId="41E999DF"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index</w:t>
      </w:r>
    </w:p>
    <w:p w14:paraId="57822A20" w14:textId="77777777" w:rsidR="006A2DB6" w:rsidRDefault="006A2DB6">
      <w:pPr>
        <w:pStyle w:val="BodyText"/>
        <w:autoSpaceDE w:val="0"/>
        <w:autoSpaceDN w:val="0"/>
        <w:adjustRightInd w:val="0"/>
        <w:rPr>
          <w:szCs w:val="24"/>
        </w:rPr>
      </w:pPr>
      <w:r>
        <w:rPr>
          <w:szCs w:val="24"/>
        </w:rPr>
        <w:t xml:space="preserve">The value of the attribute </w:t>
      </w:r>
      <w:r w:rsidRPr="00BC1B52">
        <w:rPr>
          <w:rStyle w:val="ISOCode"/>
        </w:rPr>
        <w:t>index</w:t>
      </w:r>
      <w:r>
        <w:rPr>
          <w:szCs w:val="24"/>
        </w:rPr>
        <w:t xml:space="preserve"> shall be referenced to the part </w:t>
      </w:r>
      <w:r w:rsidRPr="00BC1B52">
        <w:rPr>
          <w:rStyle w:val="ISOCode"/>
        </w:rPr>
        <w:t>index</w:t>
      </w:r>
      <w:r>
        <w:rPr>
          <w:szCs w:val="24"/>
        </w:rPr>
        <w:t xml:space="preserve">. The index needs to be unique only within the parent element </w:t>
      </w:r>
      <w:r w:rsidRPr="00BC1B52">
        <w:rPr>
          <w:rStyle w:val="ISOCode"/>
        </w:rPr>
        <w:t>&lt;connected_to/&gt;.</w:t>
      </w:r>
      <w:r>
        <w:rPr>
          <w:szCs w:val="24"/>
        </w:rPr>
        <w:t xml:space="preserve"> For specific connections, it is used as the matching index for the subjected welded sheet.</w:t>
      </w:r>
    </w:p>
    <w:p w14:paraId="3796ED9C"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gap</w:t>
      </w:r>
    </w:p>
    <w:p w14:paraId="3426474C" w14:textId="77777777" w:rsidR="006A2DB6" w:rsidRDefault="006A2DB6">
      <w:pPr>
        <w:pStyle w:val="BodyText"/>
        <w:autoSpaceDE w:val="0"/>
        <w:autoSpaceDN w:val="0"/>
        <w:adjustRightInd w:val="0"/>
        <w:rPr>
          <w:szCs w:val="24"/>
        </w:rPr>
      </w:pPr>
      <w:r>
        <w:rPr>
          <w:szCs w:val="24"/>
        </w:rPr>
        <w:t xml:space="preserve">The value of the attribute </w:t>
      </w:r>
      <w:r w:rsidRPr="00BC1B52">
        <w:rPr>
          <w:rStyle w:val="ISOCode"/>
        </w:rPr>
        <w:t>gap</w:t>
      </w:r>
      <w:r>
        <w:rPr>
          <w:szCs w:val="24"/>
        </w:rPr>
        <w:t xml:space="preserve"> is numerical in the range [0, ∞). It defines the distance between the base and the connected sheet.</w:t>
      </w:r>
    </w:p>
    <w:p w14:paraId="3B8A0F58"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C1B52">
        <w:rPr>
          <w:rStyle w:val="ISOCode"/>
        </w:rPr>
        <w:t>sheet_thickness</w:t>
      </w:r>
    </w:p>
    <w:p w14:paraId="3A7B698D" w14:textId="51438611" w:rsidR="006A2DB6" w:rsidRDefault="006A2DB6">
      <w:pPr>
        <w:pStyle w:val="BodyText"/>
        <w:autoSpaceDE w:val="0"/>
        <w:autoSpaceDN w:val="0"/>
        <w:adjustRightInd w:val="0"/>
        <w:rPr>
          <w:szCs w:val="24"/>
        </w:rPr>
      </w:pPr>
      <w:r>
        <w:rPr>
          <w:szCs w:val="24"/>
        </w:rPr>
        <w:t xml:space="preserve">The value of the attribute </w:t>
      </w:r>
      <w:r w:rsidRPr="00BC1B52">
        <w:rPr>
          <w:rStyle w:val="ISOCode"/>
        </w:rPr>
        <w:t>sheet_thickness</w:t>
      </w:r>
      <w:r>
        <w:rPr>
          <w:szCs w:val="24"/>
        </w:rPr>
        <w:t xml:space="preserve"> is numerical in the range (0, ∞). It defines the CAD related input for the thickness measure of the connected sheet (in </w:t>
      </w:r>
      <w:r w:rsidR="00937697">
        <w:rPr>
          <w:rStyle w:val="citefig"/>
          <w:szCs w:val="24"/>
        </w:rPr>
        <w:t>Figure </w:t>
      </w:r>
      <w:r>
        <w:rPr>
          <w:rStyle w:val="citefig"/>
          <w:szCs w:val="24"/>
        </w:rPr>
        <w:t>51</w:t>
      </w:r>
      <w:r>
        <w:rPr>
          <w:szCs w:val="24"/>
        </w:rPr>
        <w:t>, this is t</w:t>
      </w:r>
      <w:r>
        <w:rPr>
          <w:szCs w:val="24"/>
          <w:vertAlign w:val="subscript"/>
        </w:rPr>
        <w:t>2</w:t>
      </w:r>
      <w:r>
        <w:rPr>
          <w:szCs w:val="24"/>
        </w:rPr>
        <w:t xml:space="preserve">). In case more than one welded sheet exists, see the definition in </w:t>
      </w:r>
      <w:r>
        <w:rPr>
          <w:rStyle w:val="citesec"/>
          <w:szCs w:val="24"/>
        </w:rPr>
        <w:t>10.2.11.6</w:t>
      </w:r>
      <w:r>
        <w:rPr>
          <w:szCs w:val="24"/>
        </w:rPr>
        <w:t>.</w:t>
      </w:r>
    </w:p>
    <w:p w14:paraId="2B8D241C" w14:textId="77777777" w:rsidR="006A2DB6" w:rsidRDefault="006A2DB6" w:rsidP="00887985">
      <w:pPr>
        <w:pStyle w:val="Heading5"/>
      </w:pPr>
      <w:r>
        <w:t xml:space="preserve">Attribute </w:t>
      </w:r>
      <w:r w:rsidRPr="00BC1B52">
        <w:rPr>
          <w:rStyle w:val="ISOCode"/>
        </w:rPr>
        <w:t>sheet_angle</w:t>
      </w:r>
    </w:p>
    <w:p w14:paraId="60AF1080" w14:textId="77777777" w:rsidR="006A2DB6" w:rsidRDefault="006A2DB6">
      <w:pPr>
        <w:pStyle w:val="BodyText"/>
        <w:autoSpaceDE w:val="0"/>
        <w:autoSpaceDN w:val="0"/>
        <w:adjustRightInd w:val="0"/>
        <w:rPr>
          <w:szCs w:val="24"/>
        </w:rPr>
      </w:pPr>
      <w:r>
        <w:rPr>
          <w:szCs w:val="24"/>
        </w:rPr>
        <w:t xml:space="preserve">The value of the attribute </w:t>
      </w:r>
      <w:r w:rsidRPr="00BC1B52">
        <w:rPr>
          <w:rStyle w:val="ISOCode"/>
        </w:rPr>
        <w:t>sheet_angle</w:t>
      </w:r>
      <w:r>
        <w:rPr>
          <w:szCs w:val="24"/>
        </w:rPr>
        <w:t xml:space="preserve"> is numerical in the range [0, 360). It describes the angle between the central surfaces of the base sheet and the connected sheet.</w:t>
      </w:r>
    </w:p>
    <w:p w14:paraId="3718DF88" w14:textId="27B3E412"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39" w:author="LUEJE Claudia" w:date="2024-05-02T20:30:00Z">
        <w:r w:rsidR="007C632A">
          <w:rPr>
            <w:szCs w:val="24"/>
          </w:rPr>
          <w:t>XAMPLE</w:t>
        </w:r>
      </w:ins>
      <w:del w:id="1140" w:author="LUEJE Claudia" w:date="2024-05-02T20:30:00Z">
        <w:r w:rsidDel="007C632A">
          <w:rPr>
            <w:szCs w:val="24"/>
          </w:rPr>
          <w:delText>xamp</w:delText>
        </w:r>
      </w:del>
      <w:del w:id="1141" w:author="LUEJE Claudia" w:date="2024-05-02T20:31:00Z">
        <w:r w:rsidDel="007C632A">
          <w:rPr>
            <w:szCs w:val="24"/>
          </w:rPr>
          <w:delText>le</w:delText>
        </w:r>
      </w:del>
      <w:r w:rsidR="00512DC1">
        <w:rPr>
          <w:szCs w:val="24"/>
        </w:rPr>
        <w:tab/>
        <w:t> </w:t>
      </w:r>
    </w:p>
    <w:p w14:paraId="504446DD" w14:textId="3E8A233F"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665F59AF" w14:textId="0D2ED70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30080C3" w14:textId="58FCC0E6"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7558B225" w14:textId="738113B7"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&lt;weld_position .../&gt;</w:t>
      </w:r>
    </w:p>
    <w:p w14:paraId="66B738A4" w14:textId="39DE3D5B"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&lt;sheet_parameter index="2" gap="1.0" sheet_thickness="1.5" sheet_angle="90"/&gt;</w:t>
      </w:r>
    </w:p>
    <w:p w14:paraId="1E04C784" w14:textId="1DE498DD"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3866E7EC" w14:textId="65C910BA"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EDC21D3" w14:textId="0AE2549E" w:rsidR="006A2DB6"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452CE76A" w14:textId="66B6B8F4" w:rsidR="00BC1B52" w:rsidRDefault="00BC1B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E0A745E" w14:textId="3B414B2D"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Welding </w:t>
      </w:r>
      <w:ins w:id="1142" w:author="LUEJE Claudia" w:date="2024-05-02T20:31:00Z">
        <w:r w:rsidR="007C632A">
          <w:rPr>
            <w:rFonts w:eastAsia="Times New Roman"/>
            <w:szCs w:val="24"/>
          </w:rPr>
          <w:t>p</w:t>
        </w:r>
      </w:ins>
      <w:del w:id="1143" w:author="LUEJE Claudia" w:date="2024-05-02T20:31:00Z">
        <w:r w:rsidDel="007C632A">
          <w:rPr>
            <w:rFonts w:eastAsia="Times New Roman"/>
            <w:szCs w:val="24"/>
          </w:rPr>
          <w:delText>P</w:delText>
        </w:r>
      </w:del>
      <w:r>
        <w:rPr>
          <w:rFonts w:eastAsia="Times New Roman"/>
          <w:szCs w:val="24"/>
        </w:rPr>
        <w:t>osition</w:t>
      </w:r>
    </w:p>
    <w:p w14:paraId="321F1663" w14:textId="52EDBF82"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Basic </w:t>
      </w:r>
      <w:ins w:id="1144" w:author="LUEJE Claudia" w:date="2024-05-02T20:31:00Z">
        <w:r w:rsidR="007C632A">
          <w:rPr>
            <w:rFonts w:eastAsia="Times New Roman"/>
            <w:szCs w:val="24"/>
          </w:rPr>
          <w:t>d</w:t>
        </w:r>
      </w:ins>
      <w:del w:id="1145" w:author="LUEJE Claudia" w:date="2024-05-02T20:31:00Z">
        <w:r w:rsidDel="007C632A">
          <w:rPr>
            <w:rFonts w:eastAsia="Times New Roman"/>
            <w:szCs w:val="24"/>
          </w:rPr>
          <w:delText>D</w:delText>
        </w:r>
      </w:del>
      <w:r>
        <w:rPr>
          <w:rFonts w:eastAsia="Times New Roman"/>
          <w:szCs w:val="24"/>
        </w:rPr>
        <w:t>efinitions</w:t>
      </w:r>
    </w:p>
    <w:p w14:paraId="6DAA9E71" w14:textId="5C28BEB3" w:rsidR="006A2DB6" w:rsidRDefault="006A2DB6">
      <w:pPr>
        <w:pStyle w:val="BodyText"/>
        <w:autoSpaceDE w:val="0"/>
        <w:autoSpaceDN w:val="0"/>
        <w:adjustRightInd w:val="0"/>
        <w:rPr>
          <w:szCs w:val="24"/>
        </w:rPr>
      </w:pPr>
      <w:r>
        <w:rPr>
          <w:szCs w:val="24"/>
        </w:rPr>
        <w:t xml:space="preserve">The geometric position of the physical welding of the seam weld is specified by an orientation vector pointing from the weld root into the side where the welding takes place (see </w:t>
      </w:r>
      <w:r w:rsidR="00937697">
        <w:rPr>
          <w:rStyle w:val="citefig"/>
          <w:szCs w:val="24"/>
        </w:rPr>
        <w:t>Figure </w:t>
      </w:r>
      <w:r>
        <w:rPr>
          <w:rStyle w:val="citefig"/>
          <w:szCs w:val="24"/>
        </w:rPr>
        <w:t>52</w:t>
      </w:r>
      <w:r>
        <w:rPr>
          <w:szCs w:val="24"/>
        </w:rPr>
        <w:t>).</w:t>
      </w:r>
    </w:p>
    <w:p w14:paraId="458D4405" w14:textId="77777777" w:rsidR="006A2DB6" w:rsidRDefault="006A2DB6">
      <w:pPr>
        <w:pStyle w:val="BodyText"/>
        <w:autoSpaceDE w:val="0"/>
        <w:autoSpaceDN w:val="0"/>
        <w:adjustRightInd w:val="0"/>
        <w:rPr>
          <w:szCs w:val="24"/>
        </w:rPr>
      </w:pPr>
      <w:r>
        <w:rPr>
          <w:szCs w:val="24"/>
        </w:rPr>
        <w:t xml:space="preserve">The origin of this orientation vector is located directly on the </w:t>
      </w:r>
      <w:r w:rsidRPr="000C64B6">
        <w:rPr>
          <w:rStyle w:val="ISOCode"/>
        </w:rPr>
        <w:t>&lt;loc_list/&gt;</w:t>
      </w:r>
      <w:r>
        <w:rPr>
          <w:szCs w:val="24"/>
        </w:rPr>
        <w:t xml:space="preserve"> polyline. The position on the </w:t>
      </w:r>
      <w:r>
        <w:rPr>
          <w:rStyle w:val="ISOCode"/>
          <w:rFonts w:cs="Times New Roman"/>
          <w:szCs w:val="24"/>
        </w:rPr>
        <w:t>&lt;loc_list/&gt;</w:t>
      </w:r>
      <w:r>
        <w:rPr>
          <w:szCs w:val="24"/>
        </w:rPr>
        <w:t xml:space="preserve"> polyline is determined by a fraction in the range [0, 1] of the complete line. The fraction is applied to the length of the </w:t>
      </w:r>
      <w:r>
        <w:rPr>
          <w:rStyle w:val="ISOCode"/>
          <w:rFonts w:cs="Times New Roman"/>
          <w:szCs w:val="24"/>
        </w:rPr>
        <w:t>&lt;loc_list/&gt;</w:t>
      </w:r>
      <w:r>
        <w:rPr>
          <w:szCs w:val="24"/>
        </w:rPr>
        <w:t xml:space="preserve"> polyline measured as sum of all segment lengths in space.</w:t>
      </w:r>
    </w:p>
    <w:p w14:paraId="57774E1B" w14:textId="77777777" w:rsidR="006A2DB6" w:rsidRDefault="006A2DB6">
      <w:pPr>
        <w:pStyle w:val="BodyText"/>
        <w:autoSpaceDE w:val="0"/>
        <w:autoSpaceDN w:val="0"/>
        <w:adjustRightInd w:val="0"/>
        <w:rPr>
          <w:szCs w:val="24"/>
        </w:rPr>
      </w:pPr>
      <w:r>
        <w:rPr>
          <w:szCs w:val="24"/>
        </w:rPr>
        <w:t>A connection can be welded at different positions. Depending on the seam weld type, between two and five positions can occur (e.g. by combining a K-joint with a Y-joint). Each position represents a physical welding performed from one side of the structure.</w:t>
      </w:r>
    </w:p>
    <w:p w14:paraId="16FC36EE" w14:textId="77777777" w:rsidR="006A2DB6" w:rsidRDefault="006A2DB6">
      <w:pPr>
        <w:pStyle w:val="BodyText"/>
        <w:autoSpaceDE w:val="0"/>
        <w:autoSpaceDN w:val="0"/>
        <w:adjustRightInd w:val="0"/>
        <w:rPr>
          <w:szCs w:val="24"/>
        </w:rPr>
      </w:pPr>
      <w:r>
        <w:rPr>
          <w:szCs w:val="24"/>
        </w:rPr>
        <w:t xml:space="preserve">Details for each seam weld type are described inside the specific section (see </w:t>
      </w:r>
      <w:del w:id="1146" w:author="LUEJE Claudia" w:date="2024-05-02T20:31:00Z">
        <w:r w:rsidDel="007C632A">
          <w:rPr>
            <w:rStyle w:val="citesec"/>
            <w:szCs w:val="24"/>
          </w:rPr>
          <w:delText>clauses </w:delText>
        </w:r>
      </w:del>
      <w:r>
        <w:rPr>
          <w:rStyle w:val="citesec"/>
          <w:szCs w:val="24"/>
        </w:rPr>
        <w:t>10.2.5</w:t>
      </w:r>
      <w:r>
        <w:rPr>
          <w:szCs w:val="24"/>
        </w:rPr>
        <w:t xml:space="preserve"> </w:t>
      </w:r>
      <w:commentRangeStart w:id="1147"/>
      <w:r>
        <w:rPr>
          <w:szCs w:val="24"/>
        </w:rPr>
        <w:t>and following</w:t>
      </w:r>
      <w:commentRangeEnd w:id="1147"/>
      <w:r w:rsidR="007C632A">
        <w:rPr>
          <w:rStyle w:val="CommentReference"/>
          <w:rFonts w:ascii="Calibri" w:eastAsia="Times New Roman" w:hAnsi="Calibri"/>
          <w:lang w:val="en-US" w:eastAsia="x-none"/>
        </w:rPr>
        <w:commentReference w:id="1147"/>
      </w:r>
      <w:r>
        <w:rPr>
          <w:szCs w:val="24"/>
        </w:rPr>
        <w:t>).</w:t>
      </w:r>
    </w:p>
    <w:p w14:paraId="64D4091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8329_ed1fig52.EPS</w:t>
      </w:r>
    </w:p>
    <w:p w14:paraId="356EE119" w14:textId="105F896F" w:rsidR="006A2DB6" w:rsidRDefault="00937697">
      <w:pPr>
        <w:pStyle w:val="Figuretitle0"/>
        <w:autoSpaceDE w:val="0"/>
        <w:autoSpaceDN w:val="0"/>
        <w:adjustRightInd w:val="0"/>
        <w:outlineLvl w:val="0"/>
        <w:rPr>
          <w:szCs w:val="24"/>
        </w:rPr>
      </w:pPr>
      <w:r>
        <w:rPr>
          <w:szCs w:val="24"/>
        </w:rPr>
        <w:t>Figure </w:t>
      </w:r>
      <w:r w:rsidR="006A2DB6">
        <w:rPr>
          <w:szCs w:val="24"/>
        </w:rPr>
        <w:t>52 — Welding position of a Y-joint</w:t>
      </w:r>
    </w:p>
    <w:p w14:paraId="79BE5911" w14:textId="61F8D601"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Primary and </w:t>
      </w:r>
      <w:ins w:id="1148" w:author="LUEJE Claudia" w:date="2024-05-02T20:32:00Z">
        <w:r w:rsidR="007C632A">
          <w:rPr>
            <w:rFonts w:eastAsia="Times New Roman"/>
            <w:szCs w:val="24"/>
          </w:rPr>
          <w:t>s</w:t>
        </w:r>
      </w:ins>
      <w:del w:id="1149" w:author="LUEJE Claudia" w:date="2024-05-02T20:31:00Z">
        <w:r w:rsidDel="007C632A">
          <w:rPr>
            <w:rFonts w:eastAsia="Times New Roman"/>
            <w:szCs w:val="24"/>
          </w:rPr>
          <w:delText>S</w:delText>
        </w:r>
      </w:del>
      <w:r>
        <w:rPr>
          <w:rFonts w:eastAsia="Times New Roman"/>
          <w:szCs w:val="24"/>
        </w:rPr>
        <w:t xml:space="preserve">econdary </w:t>
      </w:r>
      <w:ins w:id="1150" w:author="LUEJE Claudia" w:date="2024-05-02T20:32:00Z">
        <w:r w:rsidR="007C632A">
          <w:rPr>
            <w:rFonts w:eastAsia="Times New Roman"/>
            <w:szCs w:val="24"/>
          </w:rPr>
          <w:t>s</w:t>
        </w:r>
      </w:ins>
      <w:del w:id="1151" w:author="LUEJE Claudia" w:date="2024-05-02T20:32:00Z">
        <w:r w:rsidDel="007C632A">
          <w:rPr>
            <w:rFonts w:eastAsia="Times New Roman"/>
            <w:szCs w:val="24"/>
          </w:rPr>
          <w:delText>S</w:delText>
        </w:r>
      </w:del>
      <w:r>
        <w:rPr>
          <w:rFonts w:eastAsia="Times New Roman"/>
          <w:szCs w:val="24"/>
        </w:rPr>
        <w:t>ides</w:t>
      </w:r>
    </w:p>
    <w:p w14:paraId="166BCAFA" w14:textId="77777777" w:rsidR="006A2DB6" w:rsidRDefault="006A2DB6">
      <w:pPr>
        <w:pStyle w:val="BodyText"/>
        <w:autoSpaceDE w:val="0"/>
        <w:autoSpaceDN w:val="0"/>
        <w:adjustRightInd w:val="0"/>
        <w:rPr>
          <w:szCs w:val="24"/>
        </w:rPr>
      </w:pPr>
      <w:r>
        <w:rPr>
          <w:szCs w:val="24"/>
        </w:rPr>
        <w:t>For weld definitions that need a specific side, the orientation vector defines the primary side. All other sides are named secondary sides, not specifying any precedence on them.</w:t>
      </w:r>
    </w:p>
    <w:p w14:paraId="40569E94"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Element </w:t>
      </w:r>
      <w:r w:rsidRPr="000C64B6">
        <w:rPr>
          <w:rStyle w:val="ISOCode"/>
        </w:rPr>
        <w:t>&lt;weld_position/&gt;</w:t>
      </w:r>
    </w:p>
    <w:p w14:paraId="560E71BA" w14:textId="77777777" w:rsidR="006A2DB6" w:rsidRDefault="006A2DB6">
      <w:pPr>
        <w:pStyle w:val="BodyText"/>
        <w:autoSpaceDE w:val="0"/>
        <w:autoSpaceDN w:val="0"/>
        <w:adjustRightInd w:val="0"/>
        <w:rPr>
          <w:szCs w:val="24"/>
        </w:rPr>
      </w:pPr>
      <w:r>
        <w:rPr>
          <w:szCs w:val="24"/>
        </w:rPr>
        <w:t xml:space="preserve">The element </w:t>
      </w:r>
      <w:r w:rsidRPr="000C64B6">
        <w:rPr>
          <w:rStyle w:val="ISOCode"/>
        </w:rPr>
        <w:t>&lt;weld_position/&gt;</w:t>
      </w:r>
      <w:r>
        <w:rPr>
          <w:szCs w:val="24"/>
        </w:rPr>
        <w:t xml:space="preserve"> describes the location of the weld relative to the connection line specified in </w:t>
      </w:r>
      <w:r w:rsidRPr="000C64B6">
        <w:rPr>
          <w:rStyle w:val="ISOCode"/>
        </w:rPr>
        <w:t>&lt;loc_list/&gt;</w:t>
      </w:r>
      <w:r>
        <w:rPr>
          <w:szCs w:val="24"/>
        </w:rPr>
        <w:t>.</w:t>
      </w:r>
    </w:p>
    <w:p w14:paraId="032DBDDF" w14:textId="2231FC71" w:rsidR="006A2DB6" w:rsidRDefault="006A2DB6">
      <w:pPr>
        <w:pStyle w:val="BodyText"/>
        <w:autoSpaceDE w:val="0"/>
        <w:autoSpaceDN w:val="0"/>
        <w:adjustRightInd w:val="0"/>
        <w:rPr>
          <w:szCs w:val="24"/>
        </w:rPr>
      </w:pPr>
      <w:r>
        <w:rPr>
          <w:szCs w:val="24"/>
        </w:rPr>
        <w:t xml:space="preserve">Each </w:t>
      </w:r>
      <w:r w:rsidRPr="000C64B6">
        <w:rPr>
          <w:rStyle w:val="ISOCode"/>
        </w:rPr>
        <w:t>&lt;weld_position/&gt;</w:t>
      </w:r>
      <w:r>
        <w:rPr>
          <w:szCs w:val="24"/>
        </w:rPr>
        <w:t xml:space="preserve"> element can contain the following nested elements (see </w:t>
      </w:r>
      <w:r w:rsidR="009C3FFA">
        <w:rPr>
          <w:rStyle w:val="citetbl"/>
          <w:szCs w:val="24"/>
        </w:rPr>
        <w:t>Table </w:t>
      </w:r>
      <w:r>
        <w:rPr>
          <w:rStyle w:val="citetbl"/>
          <w:szCs w:val="24"/>
        </w:rPr>
        <w:t>90</w:t>
      </w:r>
      <w:r>
        <w:rPr>
          <w:szCs w:val="24"/>
        </w:rPr>
        <w:t>):</w:t>
      </w:r>
    </w:p>
    <w:p w14:paraId="0CD9CA90" w14:textId="20FC2E8B" w:rsidR="006A2DB6" w:rsidRDefault="009C3FFA">
      <w:pPr>
        <w:pStyle w:val="Tabletitle"/>
        <w:autoSpaceDE w:val="0"/>
        <w:autoSpaceDN w:val="0"/>
        <w:adjustRightInd w:val="0"/>
        <w:outlineLvl w:val="0"/>
        <w:rPr>
          <w:szCs w:val="24"/>
        </w:rPr>
      </w:pPr>
      <w:r>
        <w:rPr>
          <w:szCs w:val="24"/>
        </w:rPr>
        <w:t>Table </w:t>
      </w:r>
      <w:r w:rsidR="006A2DB6">
        <w:rPr>
          <w:szCs w:val="24"/>
        </w:rPr>
        <w:t xml:space="preserve">90 — Nested elements of element </w:t>
      </w:r>
      <w:r w:rsidR="006A2DB6" w:rsidRPr="000C64B6">
        <w:rPr>
          <w:rStyle w:val="ISOCode"/>
        </w:rPr>
        <w:t>&lt;subtype/&gt;</w:t>
      </w:r>
    </w:p>
    <w:tbl>
      <w:tblPr>
        <w:tblW w:w="861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99"/>
        <w:gridCol w:w="1417"/>
        <w:gridCol w:w="1134"/>
        <w:gridCol w:w="4163"/>
      </w:tblGrid>
      <w:tr w:rsidR="006A2DB6" w:rsidRPr="00EC4DAD" w14:paraId="37E88F36" w14:textId="77777777" w:rsidTr="006713A6">
        <w:trPr>
          <w:jc w:val="center"/>
        </w:trPr>
        <w:tc>
          <w:tcPr>
            <w:tcW w:w="1899" w:type="dxa"/>
            <w:tcBorders>
              <w:top w:val="single" w:sz="12" w:space="0" w:color="auto"/>
              <w:bottom w:val="single" w:sz="12" w:space="0" w:color="auto"/>
            </w:tcBorders>
            <w:shd w:val="clear" w:color="auto" w:fill="F3F3F3"/>
            <w:vAlign w:val="bottom"/>
          </w:tcPr>
          <w:p w14:paraId="25A38388" w14:textId="2236DB20" w:rsidR="006A2DB6" w:rsidRPr="00EC4DAD" w:rsidRDefault="006A2DB6" w:rsidP="006A2DB6">
            <w:pPr>
              <w:pStyle w:val="Tableheader"/>
              <w:autoSpaceDE w:val="0"/>
              <w:autoSpaceDN w:val="0"/>
              <w:adjustRightInd w:val="0"/>
              <w:jc w:val="both"/>
              <w:rPr>
                <w:b/>
              </w:rPr>
            </w:pPr>
            <w:r w:rsidRPr="00EC4DAD">
              <w:rPr>
                <w:b/>
                <w:szCs w:val="24"/>
              </w:rPr>
              <w:t xml:space="preserve">Nested </w:t>
            </w:r>
            <w:ins w:id="1152" w:author="LUEJE Claudia" w:date="2024-05-02T20:32:00Z">
              <w:r w:rsidR="007C632A">
                <w:rPr>
                  <w:b/>
                  <w:szCs w:val="24"/>
                </w:rPr>
                <w:t>e</w:t>
              </w:r>
            </w:ins>
            <w:del w:id="1153" w:author="LUEJE Claudia" w:date="2024-05-02T20:32:00Z">
              <w:r w:rsidRPr="00EC4DAD" w:rsidDel="007C632A">
                <w:rPr>
                  <w:b/>
                  <w:szCs w:val="24"/>
                </w:rPr>
                <w:delText>E</w:delText>
              </w:r>
            </w:del>
            <w:r w:rsidRPr="00EC4DAD">
              <w:rPr>
                <w:b/>
                <w:szCs w:val="24"/>
              </w:rPr>
              <w:t>lements</w:t>
            </w:r>
          </w:p>
        </w:tc>
        <w:tc>
          <w:tcPr>
            <w:tcW w:w="1417" w:type="dxa"/>
            <w:tcBorders>
              <w:top w:val="single" w:sz="12" w:space="0" w:color="auto"/>
              <w:bottom w:val="single" w:sz="12" w:space="0" w:color="auto"/>
            </w:tcBorders>
            <w:shd w:val="clear" w:color="auto" w:fill="F3F3F3"/>
            <w:vAlign w:val="bottom"/>
          </w:tcPr>
          <w:p w14:paraId="0CF9BDAE" w14:textId="7792FFCF"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134" w:type="dxa"/>
            <w:tcBorders>
              <w:top w:val="single" w:sz="12" w:space="0" w:color="auto"/>
              <w:bottom w:val="single" w:sz="12" w:space="0" w:color="auto"/>
            </w:tcBorders>
            <w:shd w:val="clear" w:color="auto" w:fill="F3F3F3"/>
            <w:vAlign w:val="bottom"/>
          </w:tcPr>
          <w:p w14:paraId="63EE800F" w14:textId="19B2C089" w:rsidR="006A2DB6" w:rsidRPr="00EC4DAD" w:rsidRDefault="006A2DB6" w:rsidP="006A2DB6">
            <w:pPr>
              <w:pStyle w:val="Tableheader"/>
              <w:autoSpaceDE w:val="0"/>
              <w:autoSpaceDN w:val="0"/>
              <w:adjustRightInd w:val="0"/>
              <w:jc w:val="both"/>
              <w:rPr>
                <w:b/>
              </w:rPr>
            </w:pPr>
            <w:r w:rsidRPr="00EC4DAD">
              <w:rPr>
                <w:b/>
                <w:szCs w:val="24"/>
              </w:rPr>
              <w:t>Use</w:t>
            </w:r>
          </w:p>
        </w:tc>
        <w:tc>
          <w:tcPr>
            <w:tcW w:w="4163" w:type="dxa"/>
            <w:tcBorders>
              <w:top w:val="single" w:sz="12" w:space="0" w:color="auto"/>
              <w:bottom w:val="single" w:sz="12" w:space="0" w:color="auto"/>
            </w:tcBorders>
            <w:shd w:val="clear" w:color="auto" w:fill="F3F3F3"/>
            <w:vAlign w:val="bottom"/>
          </w:tcPr>
          <w:p w14:paraId="4FB3985A" w14:textId="19FAFBC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A97B3C6" w14:textId="77777777" w:rsidTr="006713A6">
        <w:trPr>
          <w:jc w:val="center"/>
        </w:trPr>
        <w:tc>
          <w:tcPr>
            <w:tcW w:w="1899" w:type="dxa"/>
            <w:tcBorders>
              <w:top w:val="single" w:sz="12" w:space="0" w:color="auto"/>
            </w:tcBorders>
            <w:vAlign w:val="bottom"/>
          </w:tcPr>
          <w:p w14:paraId="6FCACE46" w14:textId="60734E1B" w:rsidR="006A2DB6" w:rsidRPr="006A2DB6" w:rsidRDefault="006A2DB6" w:rsidP="006A2DB6">
            <w:pPr>
              <w:pStyle w:val="Tablebody"/>
              <w:autoSpaceDE w:val="0"/>
              <w:autoSpaceDN w:val="0"/>
              <w:adjustRightInd w:val="0"/>
              <w:jc w:val="both"/>
            </w:pPr>
            <w:r w:rsidRPr="006A2DB6">
              <w:rPr>
                <w:szCs w:val="24"/>
              </w:rPr>
              <w:t>segment_list</w:t>
            </w:r>
          </w:p>
        </w:tc>
        <w:tc>
          <w:tcPr>
            <w:tcW w:w="1417" w:type="dxa"/>
            <w:tcBorders>
              <w:top w:val="single" w:sz="12" w:space="0" w:color="auto"/>
            </w:tcBorders>
            <w:vAlign w:val="bottom"/>
          </w:tcPr>
          <w:p w14:paraId="52585475" w14:textId="3C5AE1B0"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top w:val="single" w:sz="12" w:space="0" w:color="auto"/>
            </w:tcBorders>
            <w:vAlign w:val="bottom"/>
          </w:tcPr>
          <w:p w14:paraId="21ACDE41" w14:textId="1E4B3888"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val="restart"/>
            <w:tcBorders>
              <w:top w:val="single" w:sz="12" w:space="0" w:color="auto"/>
              <w:bottom w:val="single" w:sz="12" w:space="0" w:color="auto"/>
            </w:tcBorders>
            <w:vAlign w:val="center"/>
          </w:tcPr>
          <w:p w14:paraId="7FD71D9B" w14:textId="2B69BFCA" w:rsidR="006A2DB6" w:rsidRPr="006A2DB6" w:rsidRDefault="006A2DB6" w:rsidP="006A2DB6">
            <w:pPr>
              <w:pStyle w:val="Tablebody"/>
              <w:autoSpaceDE w:val="0"/>
              <w:autoSpaceDN w:val="0"/>
              <w:adjustRightInd w:val="0"/>
              <w:jc w:val="both"/>
            </w:pPr>
            <w:r w:rsidRPr="006A2DB6">
              <w:rPr>
                <w:szCs w:val="24"/>
              </w:rPr>
              <w:t xml:space="preserve">mutually exclusive – For details, see </w:t>
            </w:r>
            <w:del w:id="1154" w:author="LUEJE Claudia" w:date="2024-05-02T20:32:00Z">
              <w:r w:rsidRPr="006A2DB6" w:rsidDel="007C632A">
                <w:rPr>
                  <w:rStyle w:val="citesec"/>
                  <w:szCs w:val="24"/>
                </w:rPr>
                <w:delText>clause</w:delText>
              </w:r>
              <w:r w:rsidR="00FF6A3E" w:rsidDel="007C632A">
                <w:rPr>
                  <w:rStyle w:val="citesec"/>
                  <w:szCs w:val="24"/>
                </w:rPr>
                <w:delText> </w:delText>
              </w:r>
            </w:del>
            <w:r w:rsidRPr="006A2DB6">
              <w:rPr>
                <w:rStyle w:val="citesec"/>
                <w:szCs w:val="24"/>
              </w:rPr>
              <w:t>10.1.3</w:t>
            </w:r>
            <w:r w:rsidRPr="006A2DB6">
              <w:rPr>
                <w:szCs w:val="24"/>
              </w:rPr>
              <w:t xml:space="preserve"> Intermittent Connection Lines.</w:t>
            </w:r>
          </w:p>
        </w:tc>
      </w:tr>
      <w:tr w:rsidR="006A2DB6" w:rsidRPr="00F54804" w14:paraId="1B846E81" w14:textId="77777777" w:rsidTr="006713A6">
        <w:trPr>
          <w:jc w:val="center"/>
        </w:trPr>
        <w:tc>
          <w:tcPr>
            <w:tcW w:w="1899" w:type="dxa"/>
            <w:tcBorders>
              <w:bottom w:val="single" w:sz="12" w:space="0" w:color="auto"/>
            </w:tcBorders>
            <w:vAlign w:val="bottom"/>
          </w:tcPr>
          <w:p w14:paraId="28D8A57F" w14:textId="54F8A713" w:rsidR="006A2DB6" w:rsidRPr="006A2DB6" w:rsidRDefault="006A2DB6" w:rsidP="006A2DB6">
            <w:pPr>
              <w:pStyle w:val="Tablebody"/>
              <w:autoSpaceDE w:val="0"/>
              <w:autoSpaceDN w:val="0"/>
              <w:adjustRightInd w:val="0"/>
              <w:jc w:val="both"/>
            </w:pPr>
            <w:r w:rsidRPr="006A2DB6">
              <w:rPr>
                <w:szCs w:val="24"/>
              </w:rPr>
              <w:t>regular_segments</w:t>
            </w:r>
          </w:p>
        </w:tc>
        <w:tc>
          <w:tcPr>
            <w:tcW w:w="1417" w:type="dxa"/>
            <w:tcBorders>
              <w:bottom w:val="single" w:sz="12" w:space="0" w:color="auto"/>
            </w:tcBorders>
            <w:vAlign w:val="bottom"/>
          </w:tcPr>
          <w:p w14:paraId="1A51C8A3" w14:textId="18BA3F81" w:rsidR="006A2DB6" w:rsidRPr="006A2DB6" w:rsidRDefault="006A2DB6" w:rsidP="006A2DB6">
            <w:pPr>
              <w:pStyle w:val="Tablebody"/>
              <w:autoSpaceDE w:val="0"/>
              <w:autoSpaceDN w:val="0"/>
              <w:adjustRightInd w:val="0"/>
              <w:jc w:val="both"/>
            </w:pPr>
            <w:r w:rsidRPr="006A2DB6">
              <w:rPr>
                <w:szCs w:val="24"/>
              </w:rPr>
              <w:t>0 - 1</w:t>
            </w:r>
          </w:p>
        </w:tc>
        <w:tc>
          <w:tcPr>
            <w:tcW w:w="1134" w:type="dxa"/>
            <w:tcBorders>
              <w:bottom w:val="single" w:sz="12" w:space="0" w:color="auto"/>
            </w:tcBorders>
            <w:vAlign w:val="bottom"/>
          </w:tcPr>
          <w:p w14:paraId="4E8AE457" w14:textId="576CCC4C" w:rsidR="006A2DB6" w:rsidRPr="006A2DB6" w:rsidRDefault="006A2DB6" w:rsidP="006A2DB6">
            <w:pPr>
              <w:pStyle w:val="Tablebody"/>
              <w:autoSpaceDE w:val="0"/>
              <w:autoSpaceDN w:val="0"/>
              <w:adjustRightInd w:val="0"/>
              <w:jc w:val="both"/>
            </w:pPr>
            <w:r w:rsidRPr="006A2DB6">
              <w:rPr>
                <w:szCs w:val="24"/>
              </w:rPr>
              <w:t>Optional</w:t>
            </w:r>
          </w:p>
        </w:tc>
        <w:tc>
          <w:tcPr>
            <w:tcW w:w="4163" w:type="dxa"/>
            <w:vMerge/>
            <w:tcBorders>
              <w:top w:val="single" w:sz="6" w:space="0" w:color="auto"/>
              <w:bottom w:val="single" w:sz="12" w:space="0" w:color="auto"/>
            </w:tcBorders>
            <w:vAlign w:val="bottom"/>
          </w:tcPr>
          <w:p w14:paraId="4166B040" w14:textId="77777777" w:rsidR="006A2DB6" w:rsidRPr="00F54804" w:rsidRDefault="006A2DB6" w:rsidP="006A2DB6">
            <w:pPr>
              <w:pStyle w:val="Tablebody"/>
              <w:tabs>
                <w:tab w:val="clear" w:pos="397"/>
                <w:tab w:val="clear" w:pos="794"/>
                <w:tab w:val="clear" w:pos="1191"/>
                <w:tab w:val="clear" w:pos="1588"/>
                <w:tab w:val="clear" w:pos="1985"/>
                <w:tab w:val="clear" w:pos="2381"/>
                <w:tab w:val="clear" w:pos="2778"/>
                <w:tab w:val="clear" w:pos="3175"/>
                <w:tab w:val="clear" w:pos="3572"/>
                <w:tab w:val="clear" w:pos="3969"/>
              </w:tabs>
              <w:jc w:val="both"/>
            </w:pPr>
          </w:p>
        </w:tc>
      </w:tr>
    </w:tbl>
    <w:p w14:paraId="7F5B4643" w14:textId="59A80A76" w:rsidR="006A2DB6" w:rsidRDefault="006A2DB6">
      <w:pPr>
        <w:pStyle w:val="BodyText"/>
        <w:autoSpaceDE w:val="0"/>
        <w:autoSpaceDN w:val="0"/>
        <w:adjustRightInd w:val="0"/>
        <w:rPr>
          <w:szCs w:val="24"/>
        </w:rPr>
      </w:pPr>
      <w:r>
        <w:rPr>
          <w:szCs w:val="24"/>
        </w:rPr>
        <w:t xml:space="preserve">The element </w:t>
      </w:r>
      <w:r w:rsidRPr="000C64B6">
        <w:rPr>
          <w:rStyle w:val="ISOCode"/>
        </w:rPr>
        <w:t>&lt;weld_position/&gt;</w:t>
      </w:r>
      <w:r>
        <w:rPr>
          <w:szCs w:val="24"/>
        </w:rPr>
        <w:t xml:space="preserve"> is defined using the following attributes (see </w:t>
      </w:r>
      <w:r w:rsidR="009C3FFA">
        <w:rPr>
          <w:rStyle w:val="citetbl"/>
          <w:szCs w:val="24"/>
        </w:rPr>
        <w:t>Table </w:t>
      </w:r>
      <w:r>
        <w:rPr>
          <w:rStyle w:val="citetbl"/>
          <w:szCs w:val="24"/>
        </w:rPr>
        <w:t>91</w:t>
      </w:r>
      <w:r>
        <w:rPr>
          <w:szCs w:val="24"/>
        </w:rPr>
        <w:t>):</w:t>
      </w:r>
    </w:p>
    <w:p w14:paraId="6BA37CD0" w14:textId="7E7391CB" w:rsidR="006A2DB6" w:rsidRDefault="009C3FFA">
      <w:pPr>
        <w:pStyle w:val="Tabletitle"/>
        <w:autoSpaceDE w:val="0"/>
        <w:autoSpaceDN w:val="0"/>
        <w:adjustRightInd w:val="0"/>
        <w:outlineLvl w:val="0"/>
        <w:rPr>
          <w:szCs w:val="24"/>
        </w:rPr>
      </w:pPr>
      <w:r>
        <w:rPr>
          <w:szCs w:val="24"/>
        </w:rPr>
        <w:t>Table </w:t>
      </w:r>
      <w:r w:rsidR="006A2DB6">
        <w:rPr>
          <w:szCs w:val="24"/>
        </w:rPr>
        <w:t xml:space="preserve">91 — Attributes of element </w:t>
      </w:r>
      <w:r w:rsidR="006A2DB6" w:rsidRPr="000C64B6">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567DAE32" w14:textId="77777777" w:rsidTr="000B3EEC">
        <w:trPr>
          <w:cantSplit/>
          <w:tblHeader/>
          <w:jc w:val="center"/>
        </w:trPr>
        <w:tc>
          <w:tcPr>
            <w:tcW w:w="1871" w:type="dxa"/>
            <w:tcBorders>
              <w:top w:val="single" w:sz="12" w:space="0" w:color="auto"/>
              <w:bottom w:val="single" w:sz="12" w:space="0" w:color="auto"/>
            </w:tcBorders>
            <w:shd w:val="clear" w:color="auto" w:fill="F3F3F3"/>
          </w:tcPr>
          <w:p w14:paraId="3D8F64DB" w14:textId="29ED548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411CE9D2" w14:textId="2437D85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0D42E2FA" w14:textId="6916742F"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5A0A4173" w14:textId="57360EE6"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BCDAC" w14:textId="77777777" w:rsidTr="000B3EEC">
        <w:trPr>
          <w:cantSplit/>
          <w:jc w:val="center"/>
        </w:trPr>
        <w:tc>
          <w:tcPr>
            <w:tcW w:w="1871" w:type="dxa"/>
            <w:tcBorders>
              <w:top w:val="single" w:sz="12" w:space="0" w:color="auto"/>
            </w:tcBorders>
          </w:tcPr>
          <w:p w14:paraId="2E9090B4" w14:textId="02E722EB"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7B0C0960" w14:textId="58D0BF11"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tcBorders>
          </w:tcPr>
          <w:p w14:paraId="17D0ACBA" w14:textId="33FE2368"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top w:val="single" w:sz="12" w:space="0" w:color="auto"/>
            </w:tcBorders>
          </w:tcPr>
          <w:p w14:paraId="3B7F10FF" w14:textId="3C8756BC"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8CCC470" w14:textId="77777777" w:rsidTr="000B3EEC">
        <w:trPr>
          <w:cantSplit/>
          <w:jc w:val="center"/>
        </w:trPr>
        <w:tc>
          <w:tcPr>
            <w:tcW w:w="1871" w:type="dxa"/>
          </w:tcPr>
          <w:p w14:paraId="03CDFA75" w14:textId="5A302AAE"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00E0C1C" w14:textId="426EF294"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05F34B18" w14:textId="763E0C7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1947EAE" w14:textId="3C40B885"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46505EC8" w14:textId="77777777" w:rsidTr="000B3EEC">
        <w:trPr>
          <w:cantSplit/>
          <w:jc w:val="center"/>
        </w:trPr>
        <w:tc>
          <w:tcPr>
            <w:tcW w:w="1871" w:type="dxa"/>
          </w:tcPr>
          <w:p w14:paraId="0298AD65" w14:textId="1E842D6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3640B1B7" w14:textId="3BE0F77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6AEE91E5" w14:textId="27D9A0E2"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D5FFBEB" w14:textId="381D11E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27DBC54" w14:textId="77777777" w:rsidTr="000B3EEC">
        <w:trPr>
          <w:cantSplit/>
          <w:jc w:val="center"/>
        </w:trPr>
        <w:tc>
          <w:tcPr>
            <w:tcW w:w="1871" w:type="dxa"/>
          </w:tcPr>
          <w:p w14:paraId="1450F487" w14:textId="659219EF"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0C198AB" w14:textId="4A55378C"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E0A7F63" w14:textId="380E70A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13C5B357" w14:textId="6CBEFFC6"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4694A6AF" w14:textId="77777777" w:rsidTr="000B3EEC">
        <w:trPr>
          <w:cantSplit/>
          <w:jc w:val="center"/>
        </w:trPr>
        <w:tc>
          <w:tcPr>
            <w:tcW w:w="1871" w:type="dxa"/>
          </w:tcPr>
          <w:p w14:paraId="4CAEA8AF" w14:textId="137EFB9A"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38A32AD" w14:textId="1B34CA8D"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7C70AFD" w14:textId="087F11B5"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39FD5437" w14:textId="6AF5822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40653DB" w14:textId="77777777" w:rsidTr="000B3EEC">
        <w:trPr>
          <w:cantSplit/>
          <w:jc w:val="center"/>
        </w:trPr>
        <w:tc>
          <w:tcPr>
            <w:tcW w:w="1871" w:type="dxa"/>
          </w:tcPr>
          <w:p w14:paraId="4FCB6635" w14:textId="02231FEA"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91CE8E7" w14:textId="6FFAEC65"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751FC41A" w14:textId="283C9072"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EB2FFA5" w14:textId="096C8645"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644F3DC" w14:textId="77777777" w:rsidTr="000B3EEC">
        <w:trPr>
          <w:cantSplit/>
          <w:jc w:val="center"/>
        </w:trPr>
        <w:tc>
          <w:tcPr>
            <w:tcW w:w="1871" w:type="dxa"/>
          </w:tcPr>
          <w:p w14:paraId="51CBB626" w14:textId="656289DA"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0F17B57C" w14:textId="588C5980"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B9A1C2F" w14:textId="12D643DF"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237EB27" w14:textId="1843937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646AF93" w14:textId="77777777" w:rsidTr="000B3EEC">
        <w:trPr>
          <w:cantSplit/>
          <w:jc w:val="center"/>
        </w:trPr>
        <w:tc>
          <w:tcPr>
            <w:tcW w:w="1871" w:type="dxa"/>
          </w:tcPr>
          <w:p w14:paraId="0E4C1DB6" w14:textId="1F9B45DD"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191C90FB" w14:textId="007B9816"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77F2BA0F" w14:textId="39B41E20"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5D8B93A" w14:textId="1E2A4FC4"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125A2C00" w14:textId="77777777" w:rsidTr="000B3EEC">
        <w:trPr>
          <w:cantSplit/>
          <w:jc w:val="center"/>
        </w:trPr>
        <w:tc>
          <w:tcPr>
            <w:tcW w:w="1871" w:type="dxa"/>
          </w:tcPr>
          <w:p w14:paraId="70CA7B82" w14:textId="21FD6C80"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22F113A7" w14:textId="2E70ACD7"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158BB707" w14:textId="1C389C9C"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2BF9345A" w14:textId="0E3CE041" w:rsidR="006A2DB6" w:rsidRPr="006A2DB6" w:rsidRDefault="006A2DB6" w:rsidP="006A2DB6">
            <w:pPr>
              <w:pStyle w:val="Tablebody"/>
              <w:autoSpaceDE w:val="0"/>
              <w:autoSpaceDN w:val="0"/>
              <w:adjustRightInd w:val="0"/>
              <w:jc w:val="both"/>
            </w:pPr>
            <w:r w:rsidRPr="006A2DB6">
              <w:rPr>
                <w:szCs w:val="24"/>
              </w:rPr>
              <w:t>Value only for specific weld types</w:t>
            </w:r>
          </w:p>
        </w:tc>
      </w:tr>
      <w:tr w:rsidR="006A2DB6" w:rsidRPr="00F54804" w14:paraId="52800DFD" w14:textId="77777777" w:rsidTr="000B3EEC">
        <w:trPr>
          <w:cantSplit/>
          <w:jc w:val="center"/>
        </w:trPr>
        <w:tc>
          <w:tcPr>
            <w:tcW w:w="1871" w:type="dxa"/>
          </w:tcPr>
          <w:p w14:paraId="2856C488" w14:textId="2E0496D7"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23BE68A7" w14:textId="5BA06790"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C1A0F0" w14:textId="6A4EE549"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514801F6" w14:textId="05902F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4A3E4D7" w14:textId="77777777" w:rsidTr="000B3EEC">
        <w:trPr>
          <w:cantSplit/>
          <w:jc w:val="center"/>
        </w:trPr>
        <w:tc>
          <w:tcPr>
            <w:tcW w:w="1871" w:type="dxa"/>
          </w:tcPr>
          <w:p w14:paraId="15A571AA" w14:textId="6330172D"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07063691" w14:textId="0F320A37"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46807CF" w14:textId="1DEB0683"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76004D56" w14:textId="1A10C86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9CCDF6E" w14:textId="77777777" w:rsidTr="000B3EEC">
        <w:trPr>
          <w:cantSplit/>
          <w:jc w:val="center"/>
        </w:trPr>
        <w:tc>
          <w:tcPr>
            <w:tcW w:w="1871" w:type="dxa"/>
          </w:tcPr>
          <w:p w14:paraId="1E8EC4AE" w14:textId="44070CC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661C0001" w14:textId="15807350" w:rsidR="006A2DB6" w:rsidRPr="006A2DB6" w:rsidRDefault="006A2DB6" w:rsidP="006A2DB6">
            <w:pPr>
              <w:pStyle w:val="Tablebody"/>
              <w:autoSpaceDE w:val="0"/>
              <w:autoSpaceDN w:val="0"/>
              <w:adjustRightInd w:val="0"/>
              <w:jc w:val="both"/>
            </w:pPr>
            <w:r w:rsidRPr="006A2DB6">
              <w:rPr>
                <w:szCs w:val="24"/>
              </w:rPr>
              <w:t>Alphanumeric</w:t>
            </w:r>
          </w:p>
        </w:tc>
        <w:tc>
          <w:tcPr>
            <w:tcW w:w="1620" w:type="dxa"/>
          </w:tcPr>
          <w:p w14:paraId="5B391A6D" w14:textId="2C06E6C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38B7AF4D" w14:textId="66B7157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0B4492B" w14:textId="77777777" w:rsidTr="000B3EEC">
        <w:trPr>
          <w:cantSplit/>
          <w:jc w:val="center"/>
        </w:trPr>
        <w:tc>
          <w:tcPr>
            <w:tcW w:w="1871" w:type="dxa"/>
          </w:tcPr>
          <w:p w14:paraId="43A48396" w14:textId="241CF03C"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1958D874" w14:textId="2D101E49"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00748E25" w14:textId="73C6149A"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127DD72B" w14:textId="46293CB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E4AE930" w14:textId="77777777" w:rsidTr="000B3EEC">
        <w:trPr>
          <w:cantSplit/>
          <w:jc w:val="center"/>
        </w:trPr>
        <w:tc>
          <w:tcPr>
            <w:tcW w:w="1871" w:type="dxa"/>
            <w:tcBorders>
              <w:bottom w:val="single" w:sz="12" w:space="0" w:color="auto"/>
            </w:tcBorders>
          </w:tcPr>
          <w:p w14:paraId="1F67AC9C" w14:textId="70203388" w:rsidR="006A2DB6" w:rsidRPr="006A2DB6" w:rsidRDefault="006A2DB6" w:rsidP="006A2DB6">
            <w:pPr>
              <w:pStyle w:val="Tablebody"/>
              <w:autoSpaceDE w:val="0"/>
              <w:autoSpaceDN w:val="0"/>
              <w:adjustRightInd w:val="0"/>
              <w:jc w:val="both"/>
            </w:pPr>
            <w:r w:rsidRPr="006A2DB6">
              <w:rPr>
                <w:szCs w:val="24"/>
              </w:rPr>
              <w:t>penetration</w:t>
            </w:r>
          </w:p>
        </w:tc>
        <w:tc>
          <w:tcPr>
            <w:tcW w:w="1800" w:type="dxa"/>
            <w:tcBorders>
              <w:bottom w:val="single" w:sz="12" w:space="0" w:color="auto"/>
            </w:tcBorders>
          </w:tcPr>
          <w:p w14:paraId="67559E6C" w14:textId="00429BA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bottom w:val="single" w:sz="12" w:space="0" w:color="auto"/>
            </w:tcBorders>
          </w:tcPr>
          <w:p w14:paraId="5AAB7657" w14:textId="25ECC66C"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7EE7D107" w14:textId="10813246" w:rsidR="006A2DB6" w:rsidRPr="006A2DB6" w:rsidRDefault="006A2DB6" w:rsidP="006A2DB6">
            <w:pPr>
              <w:pStyle w:val="Tablebody"/>
              <w:autoSpaceDE w:val="0"/>
              <w:autoSpaceDN w:val="0"/>
              <w:adjustRightInd w:val="0"/>
              <w:jc w:val="both"/>
            </w:pPr>
            <w:r w:rsidRPr="006A2DB6">
              <w:rPr>
                <w:szCs w:val="24"/>
              </w:rPr>
              <w:t>0 ≤ penetration ≤ 1</w:t>
            </w:r>
          </w:p>
        </w:tc>
      </w:tr>
    </w:tbl>
    <w:p w14:paraId="3D5CFDA5" w14:textId="546705FF" w:rsidR="006A2DB6" w:rsidRDefault="006A2DB6">
      <w:pPr>
        <w:pStyle w:val="BodyText"/>
        <w:autoSpaceDE w:val="0"/>
        <w:autoSpaceDN w:val="0"/>
        <w:adjustRightInd w:val="0"/>
        <w:rPr>
          <w:szCs w:val="24"/>
        </w:rPr>
      </w:pPr>
      <w:r>
        <w:rPr>
          <w:szCs w:val="24"/>
        </w:rPr>
        <w:t xml:space="preserve">Depending on the subtype, the attributes of the element </w:t>
      </w:r>
      <w:r w:rsidRPr="000C64B6">
        <w:rPr>
          <w:rStyle w:val="ISOCode"/>
        </w:rPr>
        <w:t>&lt;weld_position/&gt;</w:t>
      </w:r>
      <w:r>
        <w:rPr>
          <w:szCs w:val="24"/>
        </w:rPr>
        <w:t xml:space="preserve"> are different. Each of the subtypes supports its specific combination of attributes. The detailed description of the specific combination can be found in the according subclauses “Element </w:t>
      </w:r>
      <w:r w:rsidRPr="000C64B6">
        <w:rPr>
          <w:rStyle w:val="ISOCode"/>
        </w:rPr>
        <w:t>&lt;weld_position/&gt;</w:t>
      </w:r>
      <w:r>
        <w:rPr>
          <w:szCs w:val="24"/>
        </w:rPr>
        <w:t>” below.</w:t>
      </w:r>
    </w:p>
    <w:p w14:paraId="337B8181" w14:textId="466E874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155" w:author="LUEJE Claudia" w:date="2024-05-02T20:32:00Z">
        <w:r w:rsidR="007C632A">
          <w:rPr>
            <w:szCs w:val="24"/>
          </w:rPr>
          <w:t>XAMPLE</w:t>
        </w:r>
      </w:ins>
      <w:del w:id="1156" w:author="LUEJE Claudia" w:date="2024-05-02T20:32:00Z">
        <w:r w:rsidDel="007C632A">
          <w:rPr>
            <w:szCs w:val="24"/>
          </w:rPr>
          <w:delText>xample</w:delText>
        </w:r>
      </w:del>
      <w:r w:rsidR="00512DC1">
        <w:rPr>
          <w:szCs w:val="24"/>
        </w:rPr>
        <w:tab/>
        <w:t> </w:t>
      </w:r>
    </w:p>
    <w:p w14:paraId="2423EE2F" w14:textId="7976FB81"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&lt;connection_1d&gt;</w:t>
      </w:r>
    </w:p>
    <w:p w14:paraId="11753D05" w14:textId="3B4EE72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59B2A848" w14:textId="43CA209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 base="1" technology="resistance"&gt;</w:t>
      </w:r>
    </w:p>
    <w:p w14:paraId="35EEA63A" w14:textId="6FFDAF74" w:rsidR="006A2DB6" w:rsidRPr="00F5203F"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rStyle w:val="ISOCode"/>
          <w:rFonts w:cs="Times New Roman"/>
          <w:szCs w:val="24"/>
          <w:lang w:val="en-US"/>
        </w:rPr>
        <w:t xml:space="preserve">  </w:t>
      </w:r>
      <w:r w:rsidR="006A2DB6" w:rsidRPr="00576373">
        <w:rPr>
          <w:rStyle w:val="ISOCode"/>
          <w:rFonts w:cs="Times New Roman"/>
          <w:szCs w:val="24"/>
          <w:lang w:val="en-US"/>
        </w:rPr>
        <w:t xml:space="preserve">            </w:t>
      </w:r>
      <w:r w:rsidR="006A2DB6" w:rsidRPr="00F5203F">
        <w:rPr>
          <w:rStyle w:val="ISOCodebold"/>
          <w:rFonts w:cs="Times New Roman"/>
          <w:szCs w:val="24"/>
          <w:lang w:val="fr-CH"/>
        </w:rPr>
        <w:t>&lt;weld_position u="0.2" x="1" y="0" z="1"</w:t>
      </w:r>
    </w:p>
    <w:p w14:paraId="1F6BD145" w14:textId="57A8FE72"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rStyle w:val="ISOCode"/>
          <w:rFonts w:cs="Times New Roman"/>
          <w:szCs w:val="24"/>
          <w:lang w:val="fr-CH"/>
        </w:rPr>
        <w:t xml:space="preserve">                  </w:t>
      </w:r>
      <w:r w:rsidR="006A2DB6">
        <w:rPr>
          <w:b/>
          <w:szCs w:val="24"/>
        </w:rPr>
        <w:t>reference="true"</w:t>
      </w:r>
    </w:p>
    <w:p w14:paraId="06480183" w14:textId="403D153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section="HV"</w:t>
      </w:r>
    </w:p>
    <w:p w14:paraId="136EAFF8" w14:textId="0263A08C"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thickness="0.5"</w:t>
      </w:r>
    </w:p>
    <w:p w14:paraId="18618B79" w14:textId="4312D754"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angle="45"</w:t>
      </w:r>
    </w:p>
    <w:p w14:paraId="71305448" w14:textId="44DB7B66"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filler="yes"</w:t>
      </w:r>
    </w:p>
    <w:p w14:paraId="661E3841" w14:textId="3319C64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C64B6">
        <w:rPr>
          <w:rStyle w:val="ISOCode"/>
          <w:rFonts w:cs="Times New Roman"/>
          <w:szCs w:val="24"/>
          <w:lang w:val="en-US"/>
        </w:rPr>
        <w:t xml:space="preserve">                  </w:t>
      </w:r>
      <w:r w:rsidR="006A2DB6">
        <w:rPr>
          <w:b/>
          <w:szCs w:val="24"/>
        </w:rPr>
        <w:t>filler_material="E7018-X"</w:t>
      </w:r>
    </w:p>
    <w:p w14:paraId="3060F73F" w14:textId="7ED883E8"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shape="straight"</w:t>
      </w:r>
    </w:p>
    <w:p w14:paraId="12F9F95E" w14:textId="53494D9F" w:rsidR="006A2DB6" w:rsidRDefault="000C64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E2CE3">
        <w:rPr>
          <w:rStyle w:val="ISOCode"/>
          <w:rFonts w:cs="Times New Roman"/>
          <w:szCs w:val="24"/>
          <w:lang w:val="en-US"/>
        </w:rPr>
        <w:t xml:space="preserve">                  </w:t>
      </w:r>
      <w:r w:rsidR="006A2DB6">
        <w:rPr>
          <w:b/>
          <w:szCs w:val="24"/>
        </w:rPr>
        <w:t>penetration="0.6"/&gt;</w:t>
      </w:r>
    </w:p>
    <w:p w14:paraId="1AE03795" w14:textId="5E8B6097"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&lt;sheet_parameter index="2" gap="1.0"/&gt;</w:t>
      </w:r>
    </w:p>
    <w:p w14:paraId="26C11DF5" w14:textId="017736A9"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&lt;/corner_weld&gt;</w:t>
      </w:r>
    </w:p>
    <w:p w14:paraId="59A6F6C6" w14:textId="10CCCB84"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&lt;/seamweld&gt;</w:t>
      </w:r>
    </w:p>
    <w:p w14:paraId="755601AA" w14:textId="3DC7864F" w:rsidR="006A2DB6"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0E48BEBD" w14:textId="17CA0FA9" w:rsidR="00AE2CE3" w:rsidRDefault="00AE2CE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F8ABAA2" w14:textId="77777777" w:rsidR="006A2DB6" w:rsidRPr="00F5203F"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lang w:val="fr-CH"/>
        </w:rPr>
      </w:pPr>
      <w:r w:rsidRPr="00F5203F">
        <w:rPr>
          <w:rFonts w:eastAsia="Times New Roman"/>
          <w:szCs w:val="24"/>
          <w:lang w:val="fr-CH"/>
        </w:rPr>
        <w:t>Attributes “</w:t>
      </w:r>
      <w:r w:rsidRPr="00576373">
        <w:rPr>
          <w:rStyle w:val="ISOCode"/>
          <w:lang w:val="fr-CH"/>
        </w:rPr>
        <w:t>u</w:t>
      </w:r>
      <w:r w:rsidRPr="00F5203F">
        <w:rPr>
          <w:rFonts w:eastAsia="Times New Roman"/>
          <w:szCs w:val="24"/>
          <w:lang w:val="fr-CH"/>
        </w:rPr>
        <w:t>”, “</w:t>
      </w:r>
      <w:r w:rsidRPr="00576373">
        <w:rPr>
          <w:rStyle w:val="ISOCode"/>
          <w:lang w:val="fr-CH"/>
        </w:rPr>
        <w:t>x</w:t>
      </w:r>
      <w:r w:rsidRPr="00F5203F">
        <w:rPr>
          <w:rFonts w:eastAsia="Times New Roman"/>
          <w:szCs w:val="24"/>
          <w:lang w:val="fr-CH"/>
        </w:rPr>
        <w:t>”, “</w:t>
      </w:r>
      <w:r w:rsidRPr="00576373">
        <w:rPr>
          <w:rStyle w:val="ISOCode"/>
          <w:lang w:val="fr-CH"/>
        </w:rPr>
        <w:t>y</w:t>
      </w:r>
      <w:r w:rsidRPr="00F5203F">
        <w:rPr>
          <w:rFonts w:eastAsia="Times New Roman"/>
          <w:szCs w:val="24"/>
          <w:lang w:val="fr-CH"/>
        </w:rPr>
        <w:t>”, “</w:t>
      </w:r>
      <w:r w:rsidRPr="00576373">
        <w:rPr>
          <w:rStyle w:val="ISOCode"/>
          <w:lang w:val="fr-CH"/>
        </w:rPr>
        <w:t>z</w:t>
      </w:r>
      <w:r w:rsidRPr="00F5203F">
        <w:rPr>
          <w:rFonts w:eastAsia="Times New Roman"/>
          <w:szCs w:val="24"/>
          <w:lang w:val="fr-CH"/>
        </w:rPr>
        <w:t>”</w:t>
      </w:r>
    </w:p>
    <w:p w14:paraId="0826DE01" w14:textId="77777777" w:rsidR="006A2DB6" w:rsidRDefault="006A2DB6">
      <w:pPr>
        <w:pStyle w:val="BodyText"/>
        <w:autoSpaceDE w:val="0"/>
        <w:autoSpaceDN w:val="0"/>
        <w:adjustRightInd w:val="0"/>
        <w:rPr>
          <w:szCs w:val="24"/>
        </w:rPr>
      </w:pPr>
      <w:r>
        <w:rPr>
          <w:szCs w:val="24"/>
        </w:rPr>
        <w:t xml:space="preserve">The attribute </w:t>
      </w:r>
      <w:r w:rsidRPr="009031E2">
        <w:rPr>
          <w:rStyle w:val="ISOCode"/>
        </w:rPr>
        <w:t>u</w:t>
      </w:r>
      <w:r>
        <w:rPr>
          <w:szCs w:val="24"/>
        </w:rPr>
        <w:t xml:space="preserve"> specifies the relative location on the </w:t>
      </w:r>
      <w:r w:rsidRPr="009031E2">
        <w:rPr>
          <w:rStyle w:val="ISOCode"/>
        </w:rPr>
        <w:t>&lt;loc_list/&gt;</w:t>
      </w:r>
      <w:r>
        <w:rPr>
          <w:szCs w:val="24"/>
        </w:rPr>
        <w:t xml:space="preserve"> polyline. Value </w:t>
      </w:r>
      <w:r w:rsidRPr="009031E2">
        <w:rPr>
          <w:rStyle w:val="ISOCode"/>
        </w:rPr>
        <w:t>u=0</w:t>
      </w:r>
      <w:r>
        <w:rPr>
          <w:szCs w:val="24"/>
        </w:rPr>
        <w:t xml:space="preserve"> represents the first location of the connection line matching the element </w:t>
      </w:r>
      <w:r w:rsidRPr="009031E2">
        <w:rPr>
          <w:rStyle w:val="ISOCode"/>
        </w:rPr>
        <w:t>&lt;loc/&gt;</w:t>
      </w:r>
      <w:r>
        <w:rPr>
          <w:szCs w:val="24"/>
        </w:rPr>
        <w:t xml:space="preserve"> specified with the lowest value for the attribute </w:t>
      </w:r>
      <w:r w:rsidRPr="009031E2">
        <w:rPr>
          <w:rStyle w:val="ISOCode"/>
        </w:rPr>
        <w:t>u</w:t>
      </w:r>
      <w:r>
        <w:rPr>
          <w:szCs w:val="24"/>
        </w:rPr>
        <w:t xml:space="preserve">. Value </w:t>
      </w:r>
      <w:r w:rsidRPr="009031E2">
        <w:rPr>
          <w:rStyle w:val="ISOCode"/>
        </w:rPr>
        <w:t>u=1</w:t>
      </w:r>
      <w:r>
        <w:rPr>
          <w:szCs w:val="24"/>
        </w:rPr>
        <w:t xml:space="preserve"> represents the last location of this line matching the element </w:t>
      </w:r>
      <w:r w:rsidRPr="009031E2">
        <w:rPr>
          <w:rStyle w:val="ISOCode"/>
        </w:rPr>
        <w:t>&lt;loc/&gt;</w:t>
      </w:r>
      <w:r>
        <w:rPr>
          <w:szCs w:val="24"/>
        </w:rPr>
        <w:t xml:space="preserve"> with highest value for the attribute value u. Values in between are specifying the point located at the specified fraction of the </w:t>
      </w:r>
      <w:r>
        <w:rPr>
          <w:rStyle w:val="ISOCode"/>
          <w:rFonts w:cs="Times New Roman"/>
          <w:szCs w:val="24"/>
        </w:rPr>
        <w:t>&lt;loc_list/&gt;</w:t>
      </w:r>
      <w:r>
        <w:rPr>
          <w:szCs w:val="24"/>
        </w:rPr>
        <w:t xml:space="preserve"> polyline measure in summed up lengths of the segments of the </w:t>
      </w:r>
      <w:r>
        <w:rPr>
          <w:rStyle w:val="ISOCode"/>
          <w:rFonts w:cs="Times New Roman"/>
          <w:szCs w:val="24"/>
        </w:rPr>
        <w:t>&lt;loc_list/&gt;</w:t>
      </w:r>
      <w:r>
        <w:rPr>
          <w:szCs w:val="24"/>
        </w:rPr>
        <w:t xml:space="preserve"> polyline in space.</w:t>
      </w:r>
    </w:p>
    <w:p w14:paraId="561F774C" w14:textId="77777777" w:rsidR="006A2DB6" w:rsidRDefault="006A2DB6">
      <w:pPr>
        <w:pStyle w:val="BodyText"/>
        <w:autoSpaceDE w:val="0"/>
        <w:autoSpaceDN w:val="0"/>
        <w:adjustRightInd w:val="0"/>
        <w:rPr>
          <w:szCs w:val="24"/>
        </w:rPr>
      </w:pPr>
      <w:r>
        <w:rPr>
          <w:szCs w:val="24"/>
        </w:rPr>
        <w:t xml:space="preserve">The attributes </w:t>
      </w:r>
      <w:r w:rsidRPr="009031E2">
        <w:rPr>
          <w:rStyle w:val="ISOCode"/>
        </w:rPr>
        <w:t>x</w:t>
      </w:r>
      <w:r>
        <w:rPr>
          <w:szCs w:val="24"/>
        </w:rPr>
        <w:t xml:space="preserve">, </w:t>
      </w:r>
      <w:r w:rsidRPr="009031E2">
        <w:rPr>
          <w:rStyle w:val="ISOCode"/>
        </w:rPr>
        <w:t>y</w:t>
      </w:r>
      <w:r>
        <w:rPr>
          <w:szCs w:val="24"/>
        </w:rPr>
        <w:t xml:space="preserve">, and </w:t>
      </w:r>
      <w:r w:rsidRPr="009031E2">
        <w:rPr>
          <w:rStyle w:val="ISOCode"/>
        </w:rPr>
        <w:t>z</w:t>
      </w:r>
      <w:r>
        <w:rPr>
          <w:szCs w:val="24"/>
        </w:rPr>
        <w:t xml:space="preserve"> specify the direction vector in the global coordinate system into the quadrant of the welding. The origin of this vector is defined by </w:t>
      </w:r>
      <w:r w:rsidRPr="009031E2">
        <w:rPr>
          <w:rStyle w:val="ISOCode"/>
        </w:rPr>
        <w:t>u</w:t>
      </w:r>
      <w:r>
        <w:rPr>
          <w:szCs w:val="24"/>
        </w:rPr>
        <w:t xml:space="preserve"> and the </w:t>
      </w:r>
      <w:r w:rsidRPr="009031E2">
        <w:rPr>
          <w:rStyle w:val="ISOCode"/>
        </w:rPr>
        <w:t>&lt;loc_list/&gt;</w:t>
      </w:r>
      <w:r>
        <w:rPr>
          <w:szCs w:val="24"/>
        </w:rPr>
        <w:t xml:space="preserve"> polyline.</w:t>
      </w:r>
    </w:p>
    <w:p w14:paraId="10307B86" w14:textId="69739DD3" w:rsidR="006A2DB6" w:rsidRDefault="006A2DB6">
      <w:pPr>
        <w:pStyle w:val="BodyText"/>
        <w:autoSpaceDE w:val="0"/>
        <w:autoSpaceDN w:val="0"/>
        <w:adjustRightInd w:val="0"/>
        <w:rPr>
          <w:szCs w:val="24"/>
        </w:rPr>
      </w:pPr>
      <w:r>
        <w:rPr>
          <w:szCs w:val="24"/>
        </w:rPr>
        <w:t xml:space="preserve">The length of the vector has no specific meaning, only the direction is used. However, it should be sufficiently long to be unambiguously visible like illustrated in </w:t>
      </w:r>
      <w:r w:rsidR="00937697">
        <w:rPr>
          <w:rStyle w:val="citefig"/>
          <w:szCs w:val="24"/>
        </w:rPr>
        <w:t>Figure </w:t>
      </w:r>
      <w:r>
        <w:rPr>
          <w:rStyle w:val="citefig"/>
          <w:szCs w:val="24"/>
        </w:rPr>
        <w:t>53</w:t>
      </w:r>
      <w:r>
        <w:rPr>
          <w:szCs w:val="24"/>
        </w:rPr>
        <w:t>:</w:t>
      </w:r>
    </w:p>
    <w:p w14:paraId="2EFF802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8329_ed1fig53.EPS</w:t>
      </w:r>
    </w:p>
    <w:p w14:paraId="1AE3FBB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7E01E3" w14:textId="77777777" w:rsidTr="00821D86">
        <w:tc>
          <w:tcPr>
            <w:tcW w:w="397" w:type="dxa"/>
          </w:tcPr>
          <w:p w14:paraId="77FF67B6" w14:textId="02820BE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1C3AA2A3" w14:textId="5FE4CC2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vague</w:t>
            </w:r>
          </w:p>
        </w:tc>
      </w:tr>
      <w:tr w:rsidR="006A2DB6" w14:paraId="3CFE7C86" w14:textId="77777777" w:rsidTr="00821D86">
        <w:tc>
          <w:tcPr>
            <w:tcW w:w="397" w:type="dxa"/>
          </w:tcPr>
          <w:p w14:paraId="4D1B1D8F" w14:textId="7EFFAF5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2449C45A" w14:textId="4412511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the weld</w:t>
            </w:r>
          </w:p>
        </w:tc>
      </w:tr>
      <w:tr w:rsidR="006A2DB6" w14:paraId="158D625D" w14:textId="77777777" w:rsidTr="00821D86">
        <w:tc>
          <w:tcPr>
            <w:tcW w:w="397" w:type="dxa"/>
          </w:tcPr>
          <w:p w14:paraId="09FBF3A1" w14:textId="2D65578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6A2DB6">
              <w:rPr>
                <w:szCs w:val="24"/>
                <w:vertAlign w:val="superscript"/>
              </w:rPr>
              <w:t>a</w:t>
            </w:r>
          </w:p>
        </w:tc>
        <w:tc>
          <w:tcPr>
            <w:tcW w:w="9356" w:type="dxa"/>
          </w:tcPr>
          <w:p w14:paraId="21BE1DE3" w14:textId="38F9E84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Good.</w:t>
            </w:r>
          </w:p>
        </w:tc>
      </w:tr>
    </w:tbl>
    <w:p w14:paraId="27B390BB" w14:textId="5C7413E8" w:rsidR="006A2DB6" w:rsidRDefault="00937697">
      <w:pPr>
        <w:pStyle w:val="Figuretitle0"/>
        <w:autoSpaceDE w:val="0"/>
        <w:autoSpaceDN w:val="0"/>
        <w:adjustRightInd w:val="0"/>
        <w:outlineLvl w:val="0"/>
        <w:rPr>
          <w:szCs w:val="24"/>
        </w:rPr>
      </w:pPr>
      <w:r>
        <w:rPr>
          <w:szCs w:val="24"/>
        </w:rPr>
        <w:t>Figure </w:t>
      </w:r>
      <w:r w:rsidR="006A2DB6">
        <w:rPr>
          <w:szCs w:val="24"/>
        </w:rPr>
        <w:t>53 — Welding position vector direction and length</w:t>
      </w:r>
    </w:p>
    <w:p w14:paraId="2EC41E8A"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reference</w:t>
      </w:r>
    </w:p>
    <w:p w14:paraId="34D46E59" w14:textId="77777777" w:rsidR="006A2DB6" w:rsidRDefault="006A2DB6">
      <w:pPr>
        <w:pStyle w:val="BodyText"/>
        <w:autoSpaceDE w:val="0"/>
        <w:autoSpaceDN w:val="0"/>
        <w:adjustRightInd w:val="0"/>
        <w:rPr>
          <w:szCs w:val="24"/>
        </w:rPr>
      </w:pPr>
      <w:r>
        <w:rPr>
          <w:szCs w:val="24"/>
        </w:rPr>
        <w:t xml:space="preserve">The attribute </w:t>
      </w:r>
      <w:r w:rsidRPr="009031E2">
        <w:rPr>
          <w:rStyle w:val="ISOCode"/>
        </w:rPr>
        <w:t>reference</w:t>
      </w:r>
      <w:r>
        <w:rPr>
          <w:szCs w:val="24"/>
        </w:rPr>
        <w:t xml:space="preserve"> specifies this weld position to be the reference for welds that need such a reference. In case of corner welds, butt joints, K-joints or cruciform joints, this is needed to specify a specific side for one of the attributes. For details, see the corresponding subclauses.</w:t>
      </w:r>
    </w:p>
    <w:p w14:paraId="549A1A7B" w14:textId="77777777" w:rsidR="006A2DB6" w:rsidRPr="009031E2"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9031E2">
        <w:rPr>
          <w:rStyle w:val="ISOCode"/>
        </w:rPr>
        <w:t>section</w:t>
      </w:r>
    </w:p>
    <w:p w14:paraId="36F6CBD5" w14:textId="77777777" w:rsidR="006A2DB6" w:rsidRDefault="006A2DB6">
      <w:pPr>
        <w:pStyle w:val="BodyText"/>
        <w:autoSpaceDE w:val="0"/>
        <w:autoSpaceDN w:val="0"/>
        <w:adjustRightInd w:val="0"/>
        <w:rPr>
          <w:szCs w:val="24"/>
        </w:rPr>
      </w:pPr>
      <w:r>
        <w:rPr>
          <w:szCs w:val="24"/>
        </w:rPr>
        <w:t xml:space="preserve">The attribute </w:t>
      </w:r>
      <w:r w:rsidRPr="009031E2">
        <w:rPr>
          <w:rStyle w:val="ISOCode"/>
        </w:rPr>
        <w:t>section</w:t>
      </w:r>
      <w:r>
        <w:rPr>
          <w:szCs w:val="24"/>
        </w:rPr>
        <w:t xml:space="preserve"> defines the geometry section of the weld. The different section types that can be used inside the definition of seam welds are listed here. The description here denotes the principles of the sections. Details of the interpretation on the different weld type can be found in the corresponding section for each of the weld types.</w:t>
      </w:r>
    </w:p>
    <w:p w14:paraId="34F67A7A" w14:textId="77777777" w:rsidR="006A2DB6" w:rsidRDefault="006A2DB6">
      <w:pPr>
        <w:pStyle w:val="BodyText"/>
        <w:autoSpaceDE w:val="0"/>
        <w:autoSpaceDN w:val="0"/>
        <w:adjustRightInd w:val="0"/>
        <w:rPr>
          <w:szCs w:val="24"/>
        </w:rPr>
      </w:pPr>
      <w:r>
        <w:rPr>
          <w:szCs w:val="24"/>
        </w:rPr>
        <w:t>In most cases the sections “Fillet”, “HV” and “HY” are used in seam weld connections when the head of a sheet is welded on a base sheet. Connections putting two sheet heads together mostly use the section types “I”, “V”, “X” and “Y”.</w:t>
      </w:r>
    </w:p>
    <w:p w14:paraId="6EC57AD3" w14:textId="77777777" w:rsidR="006A2DB6" w:rsidRDefault="006A2DB6">
      <w:pPr>
        <w:pStyle w:val="BodyText"/>
        <w:autoSpaceDE w:val="0"/>
        <w:autoSpaceDN w:val="0"/>
        <w:adjustRightInd w:val="0"/>
        <w:rPr>
          <w:szCs w:val="24"/>
        </w:rPr>
      </w:pPr>
      <w:r>
        <w:rPr>
          <w:szCs w:val="24"/>
        </w:rPr>
        <w:t>Widely used values are:</w:t>
      </w:r>
    </w:p>
    <w:p w14:paraId="2905EF0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I,</w:t>
      </w:r>
      <w:r>
        <w:rPr>
          <w:rStyle w:val="ISOCode"/>
          <w:rFonts w:ascii="Cambria" w:hAnsi="Cambria" w:cs="Times New Roman"/>
          <w:szCs w:val="24"/>
        </w:rPr>
        <w:t xml:space="preserve"> </w:t>
      </w:r>
    </w:p>
    <w:p w14:paraId="63B0D66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V,</w:t>
      </w:r>
      <w:r w:rsidRPr="00F5203F">
        <w:rPr>
          <w:rStyle w:val="ISOCode"/>
          <w:rFonts w:ascii="Cambria" w:hAnsi="Cambria" w:cs="Times New Roman"/>
          <w:szCs w:val="24"/>
          <w:lang w:val="fr-CH"/>
        </w:rPr>
        <w:t xml:space="preserve"> </w:t>
      </w:r>
    </w:p>
    <w:p w14:paraId="121E4A52"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U,</w:t>
      </w:r>
      <w:r w:rsidRPr="00F5203F">
        <w:rPr>
          <w:rStyle w:val="ISOCode"/>
          <w:rFonts w:ascii="Cambria" w:hAnsi="Cambria" w:cs="Times New Roman"/>
          <w:szCs w:val="24"/>
          <w:lang w:val="fr-CH"/>
        </w:rPr>
        <w:t xml:space="preserve"> </w:t>
      </w:r>
    </w:p>
    <w:p w14:paraId="2F15ECE7"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X,</w:t>
      </w:r>
      <w:r w:rsidRPr="00F5203F">
        <w:rPr>
          <w:rStyle w:val="ISOCode"/>
          <w:rFonts w:ascii="Cambria" w:hAnsi="Cambria" w:cs="Times New Roman"/>
          <w:szCs w:val="24"/>
          <w:lang w:val="fr-CH"/>
        </w:rPr>
        <w:t xml:space="preserve"> </w:t>
      </w:r>
    </w:p>
    <w:p w14:paraId="772E2DD6"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Y,</w:t>
      </w:r>
      <w:r w:rsidRPr="00F5203F">
        <w:rPr>
          <w:rStyle w:val="ISOCode"/>
          <w:rFonts w:ascii="Cambria" w:hAnsi="Cambria" w:cs="Times New Roman"/>
          <w:szCs w:val="24"/>
          <w:lang w:val="fr-CH"/>
        </w:rPr>
        <w:t xml:space="preserve"> </w:t>
      </w:r>
    </w:p>
    <w:p w14:paraId="41A1555E"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HV,</w:t>
      </w:r>
      <w:r w:rsidRPr="00F5203F">
        <w:rPr>
          <w:rStyle w:val="ISOCode"/>
          <w:rFonts w:ascii="Cambria" w:hAnsi="Cambria" w:cs="Times New Roman"/>
          <w:szCs w:val="24"/>
          <w:lang w:val="fr-CH"/>
        </w:rPr>
        <w:t xml:space="preserve"> </w:t>
      </w:r>
    </w:p>
    <w:p w14:paraId="6554BCE8"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HY,</w:t>
      </w:r>
      <w:r w:rsidRPr="00F5203F">
        <w:rPr>
          <w:rStyle w:val="ISOCode"/>
          <w:rFonts w:ascii="Cambria" w:hAnsi="Cambria" w:cs="Times New Roman"/>
          <w:szCs w:val="24"/>
          <w:lang w:val="fr-CH"/>
        </w:rPr>
        <w:t xml:space="preserve"> </w:t>
      </w:r>
    </w:p>
    <w:p w14:paraId="7EDFEE3D" w14:textId="77777777" w:rsidR="006A2DB6" w:rsidRPr="00F5203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5203F">
        <w:rPr>
          <w:szCs w:val="24"/>
          <w:lang w:val="fr-CH"/>
        </w:rPr>
        <w:t>—</w:t>
      </w:r>
      <w:r w:rsidRPr="00F5203F">
        <w:rPr>
          <w:szCs w:val="24"/>
          <w:lang w:val="fr-CH"/>
        </w:rPr>
        <w:tab/>
      </w:r>
      <w:r w:rsidRPr="00576373">
        <w:rPr>
          <w:rStyle w:val="ISOCode"/>
          <w:lang w:val="fr-CH"/>
        </w:rPr>
        <w:t>Fillet,</w:t>
      </w:r>
      <w:r w:rsidRPr="00F5203F">
        <w:rPr>
          <w:rStyle w:val="ISOCode"/>
          <w:rFonts w:ascii="Cambria" w:hAnsi="Cambria" w:cs="Times New Roman"/>
          <w:szCs w:val="24"/>
          <w:lang w:val="fr-CH"/>
        </w:rPr>
        <w:t xml:space="preserve"> </w:t>
      </w:r>
    </w:p>
    <w:p w14:paraId="6FC391D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Radius.</w:t>
      </w:r>
      <w:r>
        <w:rPr>
          <w:rStyle w:val="ISOCode"/>
          <w:rFonts w:ascii="Cambria" w:hAnsi="Cambria" w:cs="Times New Roman"/>
          <w:szCs w:val="24"/>
        </w:rPr>
        <w:t xml:space="preserve"> </w:t>
      </w:r>
    </w:p>
    <w:p w14:paraId="3CBE0247"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“I”</w:t>
      </w:r>
    </w:p>
    <w:p w14:paraId="606A214D" w14:textId="77777777" w:rsidR="006A2DB6" w:rsidRDefault="006A2DB6">
      <w:pPr>
        <w:pStyle w:val="BodyText"/>
        <w:autoSpaceDE w:val="0"/>
        <w:autoSpaceDN w:val="0"/>
        <w:adjustRightInd w:val="0"/>
        <w:rPr>
          <w:szCs w:val="24"/>
        </w:rPr>
      </w:pPr>
      <w:r>
        <w:rPr>
          <w:szCs w:val="24"/>
        </w:rPr>
        <w:t>The section “I” describes the filling of the weld normally on the head sides of a connection. The section is filled completely and may be welded from one or two sides.</w:t>
      </w:r>
    </w:p>
    <w:p w14:paraId="628C7A10" w14:textId="32D51531"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57" w:author="LUEJE Claudia" w:date="2024-05-02T20:33:00Z">
        <w:r w:rsidR="007C632A">
          <w:rPr>
            <w:szCs w:val="24"/>
          </w:rPr>
          <w:t>OTE</w:t>
        </w:r>
      </w:ins>
      <w:del w:id="1158" w:author="LUEJE Claudia" w:date="2024-05-02T20:33:00Z">
        <w:r w:rsidDel="007C632A">
          <w:rPr>
            <w:szCs w:val="24"/>
          </w:rPr>
          <w:delText>ote:</w:delText>
        </w:r>
      </w:del>
      <w:ins w:id="1159" w:author="LUEJE Claudia" w:date="2024-05-02T20:33:00Z">
        <w:r w:rsidR="007C632A">
          <w:rPr>
            <w:szCs w:val="24"/>
          </w:rPr>
          <w:tab/>
        </w:r>
      </w:ins>
      <w:del w:id="1160" w:author="LUEJE Claudia" w:date="2024-05-02T20:33:00Z">
        <w:r w:rsidDel="007C632A">
          <w:rPr>
            <w:szCs w:val="24"/>
          </w:rPr>
          <w:delText xml:space="preserve"> </w:delText>
        </w:r>
      </w:del>
      <w:r>
        <w:rPr>
          <w:szCs w:val="24"/>
        </w:rPr>
        <w:t xml:space="preserve">Section “I” </w:t>
      </w:r>
      <w:ins w:id="1161" w:author="LUEJE Claudia" w:date="2024-05-02T20:34:00Z">
        <w:r w:rsidR="007C632A">
          <w:rPr>
            <w:szCs w:val="24"/>
          </w:rPr>
          <w:t xml:space="preserve">is not the same as </w:t>
        </w:r>
      </w:ins>
      <w:del w:id="1162" w:author="LUEJE Claudia" w:date="2024-05-02T20:34:00Z">
        <w:r w:rsidDel="007C632A">
          <w:rPr>
            <w:szCs w:val="24"/>
          </w:rPr>
          <w:delText>must not be confused with</w:delText>
        </w:r>
      </w:del>
      <w:r>
        <w:rPr>
          <w:szCs w:val="24"/>
        </w:rPr>
        <w:t xml:space="preserve"> seam weld subtype “</w:t>
      </w:r>
      <w:r w:rsidRPr="009031E2">
        <w:rPr>
          <w:rStyle w:val="ISOCode"/>
        </w:rPr>
        <w:t>i_weld</w:t>
      </w:r>
      <w:r>
        <w:rPr>
          <w:szCs w:val="24"/>
        </w:rPr>
        <w:t>” (</w:t>
      </w:r>
      <w:ins w:id="1163" w:author="LUEJE Claudia" w:date="2024-05-02T20:33:00Z">
        <w:r w:rsidR="007C632A">
          <w:rPr>
            <w:szCs w:val="24"/>
          </w:rPr>
          <w:t>see</w:t>
        </w:r>
      </w:ins>
      <w:del w:id="1164" w:author="LUEJE Claudia" w:date="2024-05-02T20:33:00Z">
        <w:r w:rsidDel="007C632A">
          <w:rPr>
            <w:szCs w:val="24"/>
          </w:rPr>
          <w:delText xml:space="preserve">cf. </w:delText>
        </w:r>
        <w:r w:rsidDel="007C632A">
          <w:rPr>
            <w:rStyle w:val="citesec"/>
            <w:szCs w:val="24"/>
          </w:rPr>
          <w:delText>clause </w:delText>
        </w:r>
      </w:del>
      <w:ins w:id="1165" w:author="LUEJE Claudia" w:date="2024-05-02T20:33:00Z">
        <w:r w:rsidR="007C632A">
          <w:rPr>
            <w:rStyle w:val="citesec"/>
            <w:szCs w:val="24"/>
          </w:rPr>
          <w:t xml:space="preserve"> </w:t>
        </w:r>
      </w:ins>
      <w:r>
        <w:rPr>
          <w:rStyle w:val="citesec"/>
          <w:szCs w:val="24"/>
        </w:rPr>
        <w:t>10.2.4.1</w:t>
      </w:r>
      <w:r>
        <w:rPr>
          <w:szCs w:val="24"/>
        </w:rPr>
        <w:t xml:space="preserve"> Type Specification)</w:t>
      </w:r>
      <w:ins w:id="1166" w:author="LUEJE Claudia" w:date="2024-05-02T20:34:00Z">
        <w:r w:rsidR="007C632A">
          <w:rPr>
            <w:szCs w:val="24"/>
          </w:rPr>
          <w:t>.</w:t>
        </w:r>
      </w:ins>
      <w:del w:id="1167" w:author="LUEJE Claudia" w:date="2024-05-02T20:34:00Z">
        <w:r w:rsidDel="007C632A">
          <w:rPr>
            <w:szCs w:val="24"/>
          </w:rPr>
          <w:delText>!</w:delText>
        </w:r>
      </w:del>
    </w:p>
    <w:p w14:paraId="423391A7"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“V”</w:t>
      </w:r>
    </w:p>
    <w:p w14:paraId="4F678557" w14:textId="77777777" w:rsidR="006A2DB6" w:rsidRDefault="006A2DB6">
      <w:pPr>
        <w:pStyle w:val="BodyText"/>
        <w:autoSpaceDE w:val="0"/>
        <w:autoSpaceDN w:val="0"/>
        <w:adjustRightInd w:val="0"/>
        <w:rPr>
          <w:szCs w:val="24"/>
        </w:rPr>
      </w:pPr>
      <w:r>
        <w:rPr>
          <w:szCs w:val="24"/>
        </w:rPr>
        <w:t>The section “V” describes the one-sided filling of the weld with welding material that looks like a “V”. The weld filling provides full penetration.</w:t>
      </w:r>
    </w:p>
    <w:p w14:paraId="517333FF"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“U”</w:t>
      </w:r>
    </w:p>
    <w:p w14:paraId="4B9E8BDD" w14:textId="77777777" w:rsidR="006A2DB6" w:rsidRDefault="006A2DB6">
      <w:pPr>
        <w:pStyle w:val="BodyText"/>
        <w:autoSpaceDE w:val="0"/>
        <w:autoSpaceDN w:val="0"/>
        <w:adjustRightInd w:val="0"/>
        <w:rPr>
          <w:szCs w:val="24"/>
        </w:rPr>
      </w:pPr>
      <w:r>
        <w:rPr>
          <w:szCs w:val="24"/>
        </w:rPr>
        <w:t>The section “U” describes the one-sided filling of the weld with welding material that looks like a “U”. The penetration in most cases is less than full penetration.</w:t>
      </w:r>
    </w:p>
    <w:p w14:paraId="1C68690A"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“X”</w:t>
      </w:r>
    </w:p>
    <w:p w14:paraId="6C92709C" w14:textId="77777777" w:rsidR="006A2DB6" w:rsidRDefault="006A2DB6">
      <w:pPr>
        <w:pStyle w:val="BodyText"/>
        <w:autoSpaceDE w:val="0"/>
        <w:autoSpaceDN w:val="0"/>
        <w:adjustRightInd w:val="0"/>
        <w:rPr>
          <w:szCs w:val="24"/>
        </w:rPr>
      </w:pPr>
      <w:r>
        <w:rPr>
          <w:szCs w:val="24"/>
        </w:rPr>
        <w:t>The section “X” describes the filling of a two-side weld with welding material that looks like an “X”. The weld filling provides full penetration.</w:t>
      </w:r>
    </w:p>
    <w:p w14:paraId="48F6F18E"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“Y”</w:t>
      </w:r>
    </w:p>
    <w:p w14:paraId="449DA92E" w14:textId="77777777" w:rsidR="006A2DB6" w:rsidRDefault="006A2DB6">
      <w:pPr>
        <w:pStyle w:val="BodyText"/>
        <w:autoSpaceDE w:val="0"/>
        <w:autoSpaceDN w:val="0"/>
        <w:adjustRightInd w:val="0"/>
        <w:rPr>
          <w:szCs w:val="24"/>
        </w:rPr>
      </w:pPr>
      <w:r>
        <w:rPr>
          <w:szCs w:val="24"/>
        </w:rPr>
        <w:t>The section “Y” describes the one-sided filling of the weld with welding material that looks like a “Y”. Only a part of the gap between the welded sheets is filled, thus there is no full penetration.</w:t>
      </w:r>
    </w:p>
    <w:p w14:paraId="6F702652" w14:textId="323E0F8D"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68" w:author="LUEJE Claudia" w:date="2024-05-02T20:34:00Z">
        <w:r w:rsidR="007C632A">
          <w:rPr>
            <w:szCs w:val="24"/>
          </w:rPr>
          <w:t>OTE</w:t>
        </w:r>
        <w:r w:rsidR="007C632A">
          <w:rPr>
            <w:szCs w:val="24"/>
          </w:rPr>
          <w:tab/>
        </w:r>
      </w:ins>
      <w:del w:id="1169" w:author="LUEJE Claudia" w:date="2024-05-02T20:35:00Z">
        <w:r w:rsidDel="007C632A">
          <w:rPr>
            <w:szCs w:val="24"/>
          </w:rPr>
          <w:delText xml:space="preserve">ote: </w:delText>
        </w:r>
      </w:del>
      <w:r>
        <w:rPr>
          <w:szCs w:val="24"/>
        </w:rPr>
        <w:t xml:space="preserve">Section “Y” </w:t>
      </w:r>
      <w:ins w:id="1170" w:author="LUEJE Claudia" w:date="2024-05-02T20:35:00Z">
        <w:r w:rsidR="007C632A">
          <w:rPr>
            <w:szCs w:val="24"/>
          </w:rPr>
          <w:t>is not the same as</w:t>
        </w:r>
      </w:ins>
      <w:del w:id="1171" w:author="LUEJE Claudia" w:date="2024-05-02T20:35:00Z">
        <w:r w:rsidDel="007C632A">
          <w:rPr>
            <w:szCs w:val="24"/>
          </w:rPr>
          <w:delText>must not be confused with</w:delText>
        </w:r>
      </w:del>
      <w:r>
        <w:rPr>
          <w:szCs w:val="24"/>
        </w:rPr>
        <w:t xml:space="preserve"> seam weld subtype “</w:t>
      </w:r>
      <w:r w:rsidRPr="009031E2">
        <w:rPr>
          <w:rStyle w:val="ISOCode"/>
        </w:rPr>
        <w:t>y_joint</w:t>
      </w:r>
      <w:r>
        <w:rPr>
          <w:szCs w:val="24"/>
        </w:rPr>
        <w:t>” (</w:t>
      </w:r>
      <w:ins w:id="1172" w:author="LUEJE Claudia" w:date="2024-05-02T20:35:00Z">
        <w:r w:rsidR="007C632A">
          <w:rPr>
            <w:szCs w:val="24"/>
          </w:rPr>
          <w:t>see</w:t>
        </w:r>
      </w:ins>
      <w:del w:id="1173" w:author="LUEJE Claudia" w:date="2024-05-02T20:35:00Z">
        <w:r w:rsidDel="007C632A">
          <w:rPr>
            <w:szCs w:val="24"/>
          </w:rPr>
          <w:delText xml:space="preserve">cf. </w:delText>
        </w:r>
        <w:r w:rsidDel="007C632A">
          <w:rPr>
            <w:rStyle w:val="citesec"/>
            <w:szCs w:val="24"/>
          </w:rPr>
          <w:delText>clause </w:delText>
        </w:r>
      </w:del>
      <w:r>
        <w:rPr>
          <w:rStyle w:val="citesec"/>
          <w:szCs w:val="24"/>
        </w:rPr>
        <w:t>10.2.4.1</w:t>
      </w:r>
      <w:r>
        <w:rPr>
          <w:szCs w:val="24"/>
        </w:rPr>
        <w:t xml:space="preserve"> Type Specification)!</w:t>
      </w:r>
    </w:p>
    <w:p w14:paraId="3C7B051C"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“HV”</w:t>
      </w:r>
    </w:p>
    <w:p w14:paraId="567FDD9C" w14:textId="1B54738D" w:rsidR="006A2DB6" w:rsidRDefault="006A2DB6">
      <w:pPr>
        <w:pStyle w:val="BodyText"/>
        <w:autoSpaceDE w:val="0"/>
        <w:autoSpaceDN w:val="0"/>
        <w:adjustRightInd w:val="0"/>
        <w:rPr>
          <w:szCs w:val="24"/>
        </w:rPr>
      </w:pPr>
      <w:r>
        <w:rPr>
          <w:szCs w:val="24"/>
        </w:rPr>
        <w:t xml:space="preserve">The section “HV” describes the filling of a one-sided weld with a full penetration. The welded sheet is normally </w:t>
      </w:r>
      <w:ins w:id="1174" w:author="LUEJE Claudia" w:date="2024-05-02T20:35:00Z">
        <w:r w:rsidR="00C11926">
          <w:rPr>
            <w:szCs w:val="24"/>
          </w:rPr>
          <w:t xml:space="preserve">to </w:t>
        </w:r>
      </w:ins>
      <w:r>
        <w:rPr>
          <w:szCs w:val="24"/>
        </w:rPr>
        <w:t>be phased to take full advantage of the full penetration.</w:t>
      </w:r>
    </w:p>
    <w:p w14:paraId="02658CBB" w14:textId="77777777" w:rsidR="006A2DB6" w:rsidRDefault="006A2DB6" w:rsidP="003D438F">
      <w:pPr>
        <w:pStyle w:val="Heading5"/>
      </w:pPr>
      <w:r>
        <w:t>Section “HY”</w:t>
      </w:r>
    </w:p>
    <w:p w14:paraId="0CD49A5C" w14:textId="77777777" w:rsidR="006A2DB6" w:rsidRDefault="006A2DB6">
      <w:pPr>
        <w:pStyle w:val="BodyText"/>
        <w:autoSpaceDE w:val="0"/>
        <w:autoSpaceDN w:val="0"/>
        <w:adjustRightInd w:val="0"/>
        <w:rPr>
          <w:szCs w:val="24"/>
        </w:rPr>
      </w:pPr>
      <w:r>
        <w:rPr>
          <w:szCs w:val="24"/>
        </w:rPr>
        <w:t>The section “HY” describes a filling of a one-side weld, but the penetration is only partial. In common cases, the welded sheet is phased partially to take again advantage of the penetration at that area.</w:t>
      </w:r>
    </w:p>
    <w:p w14:paraId="53326648"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“Fillet”</w:t>
      </w:r>
    </w:p>
    <w:p w14:paraId="4F8AC518" w14:textId="77777777" w:rsidR="006A2DB6" w:rsidRDefault="006A2DB6">
      <w:pPr>
        <w:pStyle w:val="BodyText"/>
        <w:autoSpaceDE w:val="0"/>
        <w:autoSpaceDN w:val="0"/>
        <w:adjustRightInd w:val="0"/>
        <w:rPr>
          <w:szCs w:val="24"/>
        </w:rPr>
      </w:pPr>
      <w:r>
        <w:rPr>
          <w:szCs w:val="24"/>
        </w:rPr>
        <w:t>The section “Fillet” describes a one-sided welding placed on the outside of the welded sheets. Depending on the sheet thicknesses, there can be a penetration.</w:t>
      </w:r>
    </w:p>
    <w:p w14:paraId="19B7F852"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Section “Radius”</w:t>
      </w:r>
    </w:p>
    <w:p w14:paraId="41BE2A05" w14:textId="77777777" w:rsidR="006A2DB6" w:rsidRDefault="006A2DB6">
      <w:pPr>
        <w:pStyle w:val="BodyText"/>
        <w:autoSpaceDE w:val="0"/>
        <w:autoSpaceDN w:val="0"/>
        <w:adjustRightInd w:val="0"/>
        <w:rPr>
          <w:szCs w:val="24"/>
        </w:rPr>
      </w:pPr>
      <w:r>
        <w:rPr>
          <w:szCs w:val="24"/>
        </w:rPr>
        <w:t>The section “Radius” describes a special case where the welding material looks like a circle but not filling the complete gap between the welded sheets. In most cases there is no full penetration.</w:t>
      </w:r>
    </w:p>
    <w:p w14:paraId="375EDF8D"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thickness</w:t>
      </w:r>
    </w:p>
    <w:p w14:paraId="4DB306FA" w14:textId="77777777" w:rsidR="006A2DB6" w:rsidRDefault="006A2DB6">
      <w:pPr>
        <w:pStyle w:val="BodyText"/>
        <w:autoSpaceDE w:val="0"/>
        <w:autoSpaceDN w:val="0"/>
        <w:adjustRightInd w:val="0"/>
        <w:rPr>
          <w:szCs w:val="24"/>
        </w:rPr>
      </w:pPr>
      <w:r>
        <w:rPr>
          <w:szCs w:val="24"/>
        </w:rPr>
        <w:t xml:space="preserve">The value of the attribute </w:t>
      </w:r>
      <w:r w:rsidRPr="009031E2">
        <w:rPr>
          <w:rStyle w:val="ISOCode"/>
        </w:rPr>
        <w:t>thickness</w:t>
      </w:r>
      <w:r>
        <w:rPr>
          <w:szCs w:val="24"/>
        </w:rPr>
        <w:t xml:space="preserve"> is a numerical value in the range of (0, ∞). It describes the distance between the weld root and the weld surface. It is used for to describe the throat thickness of the weld.</w:t>
      </w:r>
    </w:p>
    <w:p w14:paraId="681F8E18"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width</w:t>
      </w:r>
    </w:p>
    <w:p w14:paraId="1D9B106D" w14:textId="77777777" w:rsidR="006A2DB6" w:rsidRDefault="006A2DB6">
      <w:pPr>
        <w:pStyle w:val="BodyText"/>
        <w:autoSpaceDE w:val="0"/>
        <w:autoSpaceDN w:val="0"/>
        <w:adjustRightInd w:val="0"/>
        <w:rPr>
          <w:szCs w:val="24"/>
        </w:rPr>
      </w:pPr>
      <w:r>
        <w:rPr>
          <w:szCs w:val="24"/>
        </w:rPr>
        <w:t xml:space="preserve">The value of the attribute </w:t>
      </w:r>
      <w:r w:rsidRPr="009031E2">
        <w:rPr>
          <w:rStyle w:val="ISOCode"/>
        </w:rPr>
        <w:t>width</w:t>
      </w:r>
      <w:r>
        <w:rPr>
          <w:szCs w:val="24"/>
        </w:rPr>
        <w:t xml:space="preserve"> is a numerical value in the range of (0, ∞).</w:t>
      </w:r>
    </w:p>
    <w:p w14:paraId="60D1FA0A"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angle</w:t>
      </w:r>
    </w:p>
    <w:p w14:paraId="727246AB" w14:textId="77777777" w:rsidR="006A2DB6" w:rsidRDefault="006A2DB6">
      <w:pPr>
        <w:pStyle w:val="BodyText"/>
        <w:autoSpaceDE w:val="0"/>
        <w:autoSpaceDN w:val="0"/>
        <w:adjustRightInd w:val="0"/>
        <w:rPr>
          <w:szCs w:val="24"/>
        </w:rPr>
      </w:pPr>
      <w:r>
        <w:rPr>
          <w:szCs w:val="24"/>
        </w:rPr>
        <w:t xml:space="preserve">The value of the attribute </w:t>
      </w:r>
      <w:r w:rsidRPr="009031E2">
        <w:rPr>
          <w:rStyle w:val="ISOCode"/>
        </w:rPr>
        <w:t>angle</w:t>
      </w:r>
      <w:r>
        <w:rPr>
          <w:szCs w:val="24"/>
        </w:rPr>
        <w:t xml:space="preserve"> is a numerical value. This attribute of the </w:t>
      </w:r>
      <w:r w:rsidRPr="009031E2">
        <w:rPr>
          <w:rStyle w:val="ISOCode"/>
        </w:rPr>
        <w:t>&lt;weld_position/&gt;</w:t>
      </w:r>
      <w:r>
        <w:rPr>
          <w:szCs w:val="24"/>
        </w:rPr>
        <w:t xml:space="preserve"> element describes the angle between the weld face and the base sheet face.</w:t>
      </w:r>
    </w:p>
    <w:p w14:paraId="250E03B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w:t>
      </w:r>
    </w:p>
    <w:p w14:paraId="25B02A44" w14:textId="77777777" w:rsidR="006A2DB6" w:rsidRDefault="006A2DB6">
      <w:pPr>
        <w:pStyle w:val="BodyText"/>
        <w:autoSpaceDE w:val="0"/>
        <w:autoSpaceDN w:val="0"/>
        <w:adjustRightInd w:val="0"/>
        <w:rPr>
          <w:szCs w:val="24"/>
        </w:rPr>
      </w:pPr>
      <w:r>
        <w:rPr>
          <w:szCs w:val="24"/>
        </w:rPr>
        <w:t xml:space="preserve">The attribute </w:t>
      </w:r>
      <w:r w:rsidRPr="009031E2">
        <w:rPr>
          <w:rStyle w:val="ISOCode"/>
        </w:rPr>
        <w:t>filler</w:t>
      </w:r>
      <w:r>
        <w:rPr>
          <w:szCs w:val="24"/>
        </w:rPr>
        <w:t xml:space="preserve"> specifies whether the welding is performed using filling material. This is the case for resistance or arc welding but not for laser welding.</w:t>
      </w:r>
    </w:p>
    <w:p w14:paraId="72523670" w14:textId="77777777" w:rsidR="006A2DB6" w:rsidRDefault="006A2DB6">
      <w:pPr>
        <w:pStyle w:val="BodyText"/>
        <w:autoSpaceDE w:val="0"/>
        <w:autoSpaceDN w:val="0"/>
        <w:adjustRightInd w:val="0"/>
        <w:rPr>
          <w:szCs w:val="24"/>
        </w:rPr>
      </w:pPr>
      <w:r>
        <w:rPr>
          <w:szCs w:val="24"/>
        </w:rPr>
        <w:t>The allowed values are:</w:t>
      </w:r>
    </w:p>
    <w:p w14:paraId="56FF485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yes</w:t>
      </w:r>
      <w:r>
        <w:rPr>
          <w:rStyle w:val="ISOCode"/>
          <w:rFonts w:ascii="Cambria" w:hAnsi="Cambria" w:cs="Times New Roman"/>
          <w:szCs w:val="24"/>
        </w:rPr>
        <w:t xml:space="preserve"> </w:t>
      </w:r>
    </w:p>
    <w:p w14:paraId="1A863F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9031E2">
        <w:rPr>
          <w:rStyle w:val="ISOCode"/>
        </w:rPr>
        <w:t>no</w:t>
      </w:r>
    </w:p>
    <w:p w14:paraId="2B38C65F" w14:textId="336F8D60" w:rsidR="006A2DB6" w:rsidRDefault="006A2DB6">
      <w:pPr>
        <w:pStyle w:val="BodyText"/>
        <w:autoSpaceDE w:val="0"/>
        <w:autoSpaceDN w:val="0"/>
        <w:adjustRightInd w:val="0"/>
        <w:rPr>
          <w:szCs w:val="24"/>
        </w:rPr>
      </w:pPr>
      <w:r>
        <w:rPr>
          <w:szCs w:val="24"/>
        </w:rPr>
        <w:t xml:space="preserve">According to the above rule on filling material, the default values are depending on the attribute value of </w:t>
      </w:r>
      <w:r w:rsidRPr="009031E2">
        <w:rPr>
          <w:rStyle w:val="ISOCode"/>
        </w:rPr>
        <w:t>technology</w:t>
      </w:r>
      <w:r>
        <w:rPr>
          <w:szCs w:val="24"/>
        </w:rPr>
        <w:t xml:space="preserve"> of the element subtype (see </w:t>
      </w:r>
      <w:r w:rsidR="009C3FFA">
        <w:rPr>
          <w:rStyle w:val="citetbl"/>
          <w:szCs w:val="24"/>
        </w:rPr>
        <w:t>Table </w:t>
      </w:r>
      <w:r>
        <w:rPr>
          <w:rStyle w:val="citetbl"/>
          <w:szCs w:val="24"/>
        </w:rPr>
        <w:t>92</w:t>
      </w:r>
      <w:r>
        <w:rPr>
          <w:szCs w:val="24"/>
        </w:rPr>
        <w:t>):</w:t>
      </w:r>
    </w:p>
    <w:p w14:paraId="3C1EF537" w14:textId="6B2E927E" w:rsidR="006A2DB6" w:rsidRDefault="009C3FFA">
      <w:pPr>
        <w:pStyle w:val="Tabletitle"/>
        <w:autoSpaceDE w:val="0"/>
        <w:autoSpaceDN w:val="0"/>
        <w:adjustRightInd w:val="0"/>
        <w:outlineLvl w:val="0"/>
        <w:rPr>
          <w:szCs w:val="24"/>
        </w:rPr>
      </w:pPr>
      <w:r>
        <w:rPr>
          <w:szCs w:val="24"/>
        </w:rPr>
        <w:t>Table </w:t>
      </w:r>
      <w:r w:rsidR="006A2DB6">
        <w:rPr>
          <w:szCs w:val="24"/>
        </w:rPr>
        <w:t xml:space="preserve">92 — Default values of attribute </w:t>
      </w:r>
      <w:r w:rsidR="006A2DB6" w:rsidRPr="009031E2">
        <w:rPr>
          <w:rStyle w:val="ISOCode"/>
        </w:rPr>
        <w:t>filler</w:t>
      </w:r>
      <w:r w:rsidR="006A2DB6">
        <w:rPr>
          <w:szCs w:val="24"/>
        </w:rPr>
        <w:t xml:space="preserve">, dependent from attribute </w:t>
      </w:r>
      <w:r w:rsidR="006A2DB6" w:rsidRPr="009031E2">
        <w:rPr>
          <w:rStyle w:val="ISOCode"/>
        </w:rPr>
        <w:t>technology</w:t>
      </w:r>
    </w:p>
    <w:tbl>
      <w:tblPr>
        <w:tblW w:w="616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158"/>
        <w:gridCol w:w="3003"/>
      </w:tblGrid>
      <w:tr w:rsidR="006A2DB6" w:rsidRPr="00EC4DAD" w14:paraId="1DBD21CA" w14:textId="77777777" w:rsidTr="000922BB">
        <w:trPr>
          <w:cantSplit/>
          <w:tblHeader/>
          <w:jc w:val="center"/>
        </w:trPr>
        <w:tc>
          <w:tcPr>
            <w:tcW w:w="3158" w:type="dxa"/>
            <w:tcBorders>
              <w:top w:val="single" w:sz="12" w:space="0" w:color="auto"/>
              <w:bottom w:val="single" w:sz="12" w:space="0" w:color="auto"/>
            </w:tcBorders>
            <w:shd w:val="clear" w:color="auto" w:fill="F3F3F3"/>
          </w:tcPr>
          <w:p w14:paraId="6DFBDB9F" w14:textId="6D1D6E94" w:rsidR="006A2DB6" w:rsidRPr="00EC4DAD" w:rsidRDefault="006A2DB6" w:rsidP="006A2DB6">
            <w:pPr>
              <w:pStyle w:val="Tableheader"/>
              <w:autoSpaceDE w:val="0"/>
              <w:autoSpaceDN w:val="0"/>
              <w:adjustRightInd w:val="0"/>
              <w:rPr>
                <w:b/>
                <w:lang w:val="en-US"/>
              </w:rPr>
            </w:pPr>
            <w:r w:rsidRPr="00EC4DAD">
              <w:rPr>
                <w:b/>
                <w:szCs w:val="24"/>
              </w:rPr>
              <w:t xml:space="preserve">Attribute value </w:t>
            </w:r>
            <w:r w:rsidRPr="00EC4DAD">
              <w:rPr>
                <w:rStyle w:val="ISOCode"/>
                <w:b/>
              </w:rPr>
              <w:t>technology</w:t>
            </w:r>
          </w:p>
        </w:tc>
        <w:tc>
          <w:tcPr>
            <w:tcW w:w="3003" w:type="dxa"/>
            <w:tcBorders>
              <w:top w:val="single" w:sz="12" w:space="0" w:color="auto"/>
              <w:bottom w:val="single" w:sz="12" w:space="0" w:color="auto"/>
            </w:tcBorders>
            <w:shd w:val="clear" w:color="auto" w:fill="F3F3F3"/>
          </w:tcPr>
          <w:p w14:paraId="72255865" w14:textId="2B42ACC4" w:rsidR="006A2DB6" w:rsidRPr="00EC4DAD" w:rsidRDefault="006A2DB6" w:rsidP="006A2DB6">
            <w:pPr>
              <w:pStyle w:val="Tableheader"/>
              <w:autoSpaceDE w:val="0"/>
              <w:autoSpaceDN w:val="0"/>
              <w:adjustRightInd w:val="0"/>
              <w:rPr>
                <w:b/>
              </w:rPr>
            </w:pPr>
            <w:r w:rsidRPr="00EC4DAD">
              <w:rPr>
                <w:b/>
                <w:szCs w:val="24"/>
              </w:rPr>
              <w:t xml:space="preserve">Default value </w:t>
            </w:r>
            <w:r w:rsidRPr="00EC4DAD">
              <w:rPr>
                <w:rStyle w:val="ISOCode"/>
                <w:b/>
              </w:rPr>
              <w:t>filler</w:t>
            </w:r>
          </w:p>
        </w:tc>
      </w:tr>
      <w:tr w:rsidR="006A2DB6" w:rsidRPr="00F54804" w14:paraId="2C53E6C5" w14:textId="77777777" w:rsidTr="000922BB">
        <w:trPr>
          <w:cantSplit/>
          <w:jc w:val="center"/>
        </w:trPr>
        <w:tc>
          <w:tcPr>
            <w:tcW w:w="3158" w:type="dxa"/>
            <w:tcBorders>
              <w:top w:val="single" w:sz="12" w:space="0" w:color="auto"/>
            </w:tcBorders>
          </w:tcPr>
          <w:p w14:paraId="7BC60909" w14:textId="229D87AC" w:rsidR="006A2DB6" w:rsidRPr="006A2DB6" w:rsidRDefault="006A2DB6" w:rsidP="006A2DB6">
            <w:pPr>
              <w:pStyle w:val="Tablebody"/>
              <w:autoSpaceDE w:val="0"/>
              <w:autoSpaceDN w:val="0"/>
              <w:adjustRightInd w:val="0"/>
              <w:jc w:val="both"/>
            </w:pPr>
            <w:r w:rsidRPr="006A2DB6">
              <w:rPr>
                <w:szCs w:val="24"/>
              </w:rPr>
              <w:t>resistance</w:t>
            </w:r>
          </w:p>
        </w:tc>
        <w:tc>
          <w:tcPr>
            <w:tcW w:w="3003" w:type="dxa"/>
            <w:tcBorders>
              <w:top w:val="single" w:sz="12" w:space="0" w:color="auto"/>
            </w:tcBorders>
          </w:tcPr>
          <w:p w14:paraId="7755A97C" w14:textId="2DFA65BC"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26D81406" w14:textId="77777777" w:rsidTr="000922BB">
        <w:trPr>
          <w:cantSplit/>
          <w:jc w:val="center"/>
        </w:trPr>
        <w:tc>
          <w:tcPr>
            <w:tcW w:w="3158" w:type="dxa"/>
          </w:tcPr>
          <w:p w14:paraId="29C8DCA0" w14:textId="301EFA6B" w:rsidR="006A2DB6" w:rsidRPr="006A2DB6" w:rsidRDefault="006A2DB6" w:rsidP="006A2DB6">
            <w:pPr>
              <w:pStyle w:val="Tablebody"/>
              <w:autoSpaceDE w:val="0"/>
              <w:autoSpaceDN w:val="0"/>
              <w:adjustRightInd w:val="0"/>
              <w:jc w:val="both"/>
            </w:pPr>
            <w:r w:rsidRPr="006A2DB6">
              <w:rPr>
                <w:szCs w:val="24"/>
              </w:rPr>
              <w:t>arc</w:t>
            </w:r>
          </w:p>
        </w:tc>
        <w:tc>
          <w:tcPr>
            <w:tcW w:w="3003" w:type="dxa"/>
          </w:tcPr>
          <w:p w14:paraId="19C49D6D" w14:textId="45B7EB02" w:rsidR="006A2DB6" w:rsidRPr="006A2DB6" w:rsidRDefault="006A2DB6" w:rsidP="006A2DB6">
            <w:pPr>
              <w:pStyle w:val="Tablebody"/>
              <w:autoSpaceDE w:val="0"/>
              <w:autoSpaceDN w:val="0"/>
              <w:adjustRightInd w:val="0"/>
              <w:jc w:val="both"/>
            </w:pPr>
            <w:r w:rsidRPr="006A2DB6">
              <w:rPr>
                <w:szCs w:val="24"/>
              </w:rPr>
              <w:t>Yes</w:t>
            </w:r>
          </w:p>
        </w:tc>
      </w:tr>
      <w:tr w:rsidR="006A2DB6" w:rsidRPr="00F54804" w14:paraId="05ED933F" w14:textId="77777777" w:rsidTr="000922BB">
        <w:trPr>
          <w:cantSplit/>
          <w:jc w:val="center"/>
        </w:trPr>
        <w:tc>
          <w:tcPr>
            <w:tcW w:w="3158" w:type="dxa"/>
            <w:tcBorders>
              <w:bottom w:val="single" w:sz="12" w:space="0" w:color="auto"/>
            </w:tcBorders>
          </w:tcPr>
          <w:p w14:paraId="4A84F136" w14:textId="40906B90" w:rsidR="006A2DB6" w:rsidRPr="006A2DB6" w:rsidRDefault="006A2DB6" w:rsidP="006A2DB6">
            <w:pPr>
              <w:pStyle w:val="Tablebody"/>
              <w:autoSpaceDE w:val="0"/>
              <w:autoSpaceDN w:val="0"/>
              <w:adjustRightInd w:val="0"/>
              <w:jc w:val="both"/>
            </w:pPr>
            <w:r w:rsidRPr="006A2DB6">
              <w:rPr>
                <w:szCs w:val="24"/>
              </w:rPr>
              <w:t>laser</w:t>
            </w:r>
          </w:p>
        </w:tc>
        <w:tc>
          <w:tcPr>
            <w:tcW w:w="3003" w:type="dxa"/>
            <w:tcBorders>
              <w:bottom w:val="single" w:sz="12" w:space="0" w:color="auto"/>
            </w:tcBorders>
          </w:tcPr>
          <w:p w14:paraId="692685F2" w14:textId="205DAED7" w:rsidR="006A2DB6" w:rsidRPr="006A2DB6" w:rsidRDefault="006A2DB6" w:rsidP="006A2DB6">
            <w:pPr>
              <w:pStyle w:val="Tablebody"/>
              <w:autoSpaceDE w:val="0"/>
              <w:autoSpaceDN w:val="0"/>
              <w:adjustRightInd w:val="0"/>
              <w:jc w:val="both"/>
            </w:pPr>
            <w:r w:rsidRPr="006A2DB6">
              <w:rPr>
                <w:szCs w:val="24"/>
              </w:rPr>
              <w:t>No</w:t>
            </w:r>
          </w:p>
        </w:tc>
      </w:tr>
    </w:tbl>
    <w:p w14:paraId="7FC3ABE0" w14:textId="61E5651C"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9031E2">
        <w:rPr>
          <w:rStyle w:val="ISOCode"/>
        </w:rPr>
        <w:t>filler_material</w:t>
      </w:r>
    </w:p>
    <w:p w14:paraId="10A5BC7E" w14:textId="77777777" w:rsidR="006A2DB6" w:rsidRDefault="006A2DB6">
      <w:pPr>
        <w:pStyle w:val="BodyText"/>
        <w:autoSpaceDE w:val="0"/>
        <w:autoSpaceDN w:val="0"/>
        <w:adjustRightInd w:val="0"/>
        <w:rPr>
          <w:szCs w:val="24"/>
        </w:rPr>
      </w:pPr>
      <w:r>
        <w:rPr>
          <w:szCs w:val="24"/>
        </w:rPr>
        <w:t xml:space="preserve">The attribute </w:t>
      </w:r>
      <w:r w:rsidRPr="009031E2">
        <w:rPr>
          <w:rStyle w:val="ISOCode"/>
        </w:rPr>
        <w:t>filler_material</w:t>
      </w:r>
      <w:r>
        <w:rPr>
          <w:szCs w:val="24"/>
        </w:rPr>
        <w:t xml:space="preserve"> specifies the applied material during the welding process.</w:t>
      </w:r>
    </w:p>
    <w:p w14:paraId="413CFB06"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shape</w:t>
      </w:r>
    </w:p>
    <w:p w14:paraId="5B76F96F" w14:textId="77777777" w:rsidR="006A2DB6" w:rsidRDefault="006A2DB6">
      <w:pPr>
        <w:pStyle w:val="BodyText"/>
        <w:autoSpaceDE w:val="0"/>
        <w:autoSpaceDN w:val="0"/>
        <w:adjustRightInd w:val="0"/>
        <w:rPr>
          <w:szCs w:val="24"/>
        </w:rPr>
      </w:pPr>
      <w:r>
        <w:rPr>
          <w:szCs w:val="24"/>
        </w:rPr>
        <w:t xml:space="preserve">The attribute </w:t>
      </w:r>
      <w:r w:rsidRPr="003D6B47">
        <w:rPr>
          <w:rStyle w:val="ISOCode"/>
        </w:rPr>
        <w:t>shape</w:t>
      </w:r>
      <w:r>
        <w:rPr>
          <w:szCs w:val="24"/>
        </w:rPr>
        <w:t xml:space="preserve"> defines the shape of the weld throat. Allowed values are:</w:t>
      </w:r>
    </w:p>
    <w:p w14:paraId="7E4BF2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straight</w:t>
      </w:r>
      <w:r>
        <w:rPr>
          <w:szCs w:val="24"/>
        </w:rPr>
        <w:t>,</w:t>
      </w:r>
    </w:p>
    <w:p w14:paraId="42A3679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convex</w:t>
      </w:r>
      <w:r>
        <w:rPr>
          <w:szCs w:val="24"/>
        </w:rPr>
        <w:t>,</w:t>
      </w:r>
    </w:p>
    <w:p w14:paraId="11CA5AE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concave</w:t>
      </w:r>
      <w:r>
        <w:rPr>
          <w:szCs w:val="24"/>
        </w:rPr>
        <w:t>.</w:t>
      </w:r>
    </w:p>
    <w:p w14:paraId="1B0D6513" w14:textId="11E1A2D2" w:rsidR="006A2DB6" w:rsidRDefault="006A2DB6">
      <w:pPr>
        <w:pStyle w:val="BodyText"/>
        <w:autoSpaceDE w:val="0"/>
        <w:autoSpaceDN w:val="0"/>
        <w:adjustRightInd w:val="0"/>
        <w:rPr>
          <w:szCs w:val="24"/>
        </w:rPr>
      </w:pPr>
      <w:r>
        <w:rPr>
          <w:szCs w:val="24"/>
        </w:rPr>
        <w:t xml:space="preserve">Independent of the shape, the weld position attributes (e.g. a-value/weld throat thickness, weld angle) are taken with respect to the straight line (according to </w:t>
      </w:r>
      <w:r w:rsidRPr="003D6B47">
        <w:rPr>
          <w:rStyle w:val="ISOCode"/>
        </w:rPr>
        <w:t>shape</w:t>
      </w:r>
      <w:r>
        <w:rPr>
          <w:szCs w:val="24"/>
        </w:rPr>
        <w:t>=</w:t>
      </w:r>
      <w:r w:rsidRPr="003D6B47">
        <w:rPr>
          <w:rStyle w:val="ISOCode"/>
        </w:rPr>
        <w:t>straight</w:t>
      </w:r>
      <w:r>
        <w:rPr>
          <w:szCs w:val="24"/>
        </w:rPr>
        <w:t xml:space="preserve">). The shape value is just a hint to a specific solver. It does not provide an exact definition whether </w:t>
      </w:r>
      <w:r>
        <w:rPr>
          <w:rStyle w:val="ISOCode"/>
          <w:rFonts w:cs="Times New Roman"/>
          <w:szCs w:val="24"/>
        </w:rPr>
        <w:t>convex</w:t>
      </w:r>
      <w:r>
        <w:rPr>
          <w:szCs w:val="24"/>
        </w:rPr>
        <w:t xml:space="preserve"> or </w:t>
      </w:r>
      <w:r>
        <w:rPr>
          <w:rStyle w:val="ISOCode"/>
          <w:rFonts w:cs="Times New Roman"/>
          <w:szCs w:val="24"/>
        </w:rPr>
        <w:t>concave</w:t>
      </w:r>
      <w:r>
        <w:rPr>
          <w:szCs w:val="24"/>
        </w:rPr>
        <w:t xml:space="preserve"> mean</w:t>
      </w:r>
      <w:ins w:id="1175" w:author="LUEJE Claudia" w:date="2024-05-02T20:36:00Z">
        <w:r w:rsidR="00C11926">
          <w:rPr>
            <w:szCs w:val="24"/>
          </w:rPr>
          <w:t>,</w:t>
        </w:r>
      </w:ins>
      <w:r>
        <w:rPr>
          <w:szCs w:val="24"/>
        </w:rPr>
        <w:t xml:space="preserve"> e.g. “a segment of a circle”, “a parabolic segment”, nor how big the deviation from the straight shape is.</w:t>
      </w:r>
    </w:p>
    <w:p w14:paraId="6BEB3CA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penetration</w:t>
      </w:r>
    </w:p>
    <w:p w14:paraId="3A81C534" w14:textId="77777777" w:rsidR="006A2DB6" w:rsidRDefault="006A2DB6">
      <w:pPr>
        <w:pStyle w:val="BodyText"/>
        <w:autoSpaceDE w:val="0"/>
        <w:autoSpaceDN w:val="0"/>
        <w:adjustRightInd w:val="0"/>
        <w:rPr>
          <w:szCs w:val="24"/>
        </w:rPr>
      </w:pPr>
      <w:r>
        <w:rPr>
          <w:szCs w:val="24"/>
        </w:rPr>
        <w:t xml:space="preserve">The value of the attribute </w:t>
      </w:r>
      <w:r w:rsidRPr="003D6B47">
        <w:rPr>
          <w:rStyle w:val="ISOCode"/>
        </w:rPr>
        <w:t>penetration</w:t>
      </w:r>
      <w:r>
        <w:rPr>
          <w:szCs w:val="24"/>
        </w:rPr>
        <w:t xml:space="preserve"> is a numerical value in the range [0; 1]. The value describes the ratio between the thickness and the penetration of the sheets. Value of 0 means no penetration, value of 1 represents complete penetration.</w:t>
      </w:r>
    </w:p>
    <w:p w14:paraId="1F773821" w14:textId="4FCF5BC9"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176" w:author="LUEJE Claudia" w:date="2024-05-02T20:37:00Z">
        <w:r w:rsidR="00C11926">
          <w:rPr>
            <w:szCs w:val="24"/>
          </w:rPr>
          <w:t>OTE</w:t>
        </w:r>
      </w:ins>
      <w:del w:id="1177" w:author="LUEJE Claudia" w:date="2024-05-02T20:37:00Z">
        <w:r w:rsidDel="00C11926">
          <w:rPr>
            <w:szCs w:val="24"/>
          </w:rPr>
          <w:delText>ote:</w:delText>
        </w:r>
      </w:del>
      <w:r>
        <w:rPr>
          <w:szCs w:val="24"/>
        </w:rPr>
        <w:tab/>
        <w:t xml:space="preserve">The attribute </w:t>
      </w:r>
      <w:r w:rsidRPr="003D6B47">
        <w:rPr>
          <w:rStyle w:val="ISOCode"/>
        </w:rPr>
        <w:t>penetration</w:t>
      </w:r>
      <w:r>
        <w:rPr>
          <w:szCs w:val="24"/>
        </w:rPr>
        <w:t xml:space="preserve"> of a </w:t>
      </w:r>
      <w:r w:rsidRPr="003D6B47">
        <w:rPr>
          <w:rStyle w:val="ISOCode"/>
        </w:rPr>
        <w:t>&lt;weld_position/&gt;</w:t>
      </w:r>
      <w:r>
        <w:rPr>
          <w:szCs w:val="24"/>
        </w:rPr>
        <w:t xml:space="preserve"> holds for all sheets connected by this </w:t>
      </w:r>
      <w:r w:rsidRPr="003D6B47">
        <w:rPr>
          <w:rStyle w:val="ISOCode"/>
        </w:rPr>
        <w:t>&lt;weld_position/&gt;</w:t>
      </w:r>
      <w:r>
        <w:rPr>
          <w:szCs w:val="24"/>
        </w:rPr>
        <w:t xml:space="preserve"> (e.g. for K-joints). If all </w:t>
      </w:r>
      <w:r w:rsidRPr="003D6B47">
        <w:rPr>
          <w:rStyle w:val="ISOCode"/>
        </w:rPr>
        <w:t>&lt;weld_position/&gt;</w:t>
      </w:r>
      <w:r>
        <w:rPr>
          <w:szCs w:val="24"/>
        </w:rPr>
        <w:t xml:space="preserve"> at the same welded sheet have a sum of penetration ≥ 1, there is no open (unfilled) gap between the base sheet and the welded sheet.</w:t>
      </w:r>
    </w:p>
    <w:p w14:paraId="3BB11478" w14:textId="6100FEDE"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Butt </w:t>
      </w:r>
      <w:ins w:id="1178" w:author="LUEJE Claudia" w:date="2024-05-02T20:37:00Z">
        <w:r w:rsidR="00C11926">
          <w:rPr>
            <w:rFonts w:eastAsia="Times New Roman"/>
            <w:szCs w:val="24"/>
          </w:rPr>
          <w:t>j</w:t>
        </w:r>
      </w:ins>
      <w:del w:id="1179" w:author="LUEJE Claudia" w:date="2024-05-02T20:37:00Z">
        <w:r w:rsidDel="00C11926">
          <w:rPr>
            <w:rFonts w:eastAsia="Times New Roman"/>
            <w:szCs w:val="24"/>
          </w:rPr>
          <w:delText>J</w:delText>
        </w:r>
      </w:del>
      <w:r>
        <w:rPr>
          <w:rFonts w:eastAsia="Times New Roman"/>
          <w:szCs w:val="24"/>
        </w:rPr>
        <w:t>oint</w:t>
      </w:r>
    </w:p>
    <w:p w14:paraId="136B0834"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C2666BF" w14:textId="0AA8E0F4" w:rsidR="006A2DB6" w:rsidRDefault="006A2DB6">
      <w:pPr>
        <w:pStyle w:val="BodyText"/>
        <w:autoSpaceDE w:val="0"/>
        <w:autoSpaceDN w:val="0"/>
        <w:adjustRightInd w:val="0"/>
        <w:rPr>
          <w:szCs w:val="24"/>
        </w:rPr>
      </w:pPr>
      <w:r>
        <w:rPr>
          <w:szCs w:val="24"/>
        </w:rPr>
        <w:t xml:space="preserve">The principles of the modelling of </w:t>
      </w:r>
      <w:ins w:id="1180" w:author="LUEJE Claudia" w:date="2024-05-02T20:37:00Z">
        <w:r w:rsidR="00E42A72">
          <w:rPr>
            <w:szCs w:val="24"/>
          </w:rPr>
          <w:t>b</w:t>
        </w:r>
      </w:ins>
      <w:del w:id="1181" w:author="LUEJE Claudia" w:date="2024-05-02T20:37:00Z">
        <w:r w:rsidDel="00E42A72">
          <w:rPr>
            <w:szCs w:val="24"/>
          </w:rPr>
          <w:delText>B</w:delText>
        </w:r>
      </w:del>
      <w:r>
        <w:rPr>
          <w:szCs w:val="24"/>
        </w:rPr>
        <w:t xml:space="preserve">utt </w:t>
      </w:r>
      <w:ins w:id="1182" w:author="LUEJE Claudia" w:date="2024-05-02T20:37:00Z">
        <w:r w:rsidR="00E42A72">
          <w:rPr>
            <w:szCs w:val="24"/>
          </w:rPr>
          <w:t>j</w:t>
        </w:r>
      </w:ins>
      <w:del w:id="1183" w:author="LUEJE Claudia" w:date="2024-05-02T20:37:00Z">
        <w:r w:rsidDel="00E42A72">
          <w:rPr>
            <w:szCs w:val="24"/>
          </w:rPr>
          <w:delText>J</w:delText>
        </w:r>
      </w:del>
      <w:r>
        <w:rPr>
          <w:szCs w:val="24"/>
        </w:rPr>
        <w:t xml:space="preserve">oints for χMCF are described in this subclause. A </w:t>
      </w:r>
      <w:ins w:id="1184" w:author="LUEJE Claudia" w:date="2024-05-02T20:37:00Z">
        <w:r w:rsidR="00E42A72">
          <w:rPr>
            <w:szCs w:val="24"/>
          </w:rPr>
          <w:t>b</w:t>
        </w:r>
      </w:ins>
      <w:del w:id="1185" w:author="LUEJE Claudia" w:date="2024-05-02T20:37:00Z">
        <w:r w:rsidDel="00E42A72">
          <w:rPr>
            <w:szCs w:val="24"/>
          </w:rPr>
          <w:delText>B</w:delText>
        </w:r>
      </w:del>
      <w:r>
        <w:rPr>
          <w:szCs w:val="24"/>
        </w:rPr>
        <w:t xml:space="preserve">utt </w:t>
      </w:r>
      <w:ins w:id="1186" w:author="LUEJE Claudia" w:date="2024-05-02T20:37:00Z">
        <w:r w:rsidR="00E42A72">
          <w:rPr>
            <w:szCs w:val="24"/>
          </w:rPr>
          <w:t>j</w:t>
        </w:r>
      </w:ins>
      <w:del w:id="1187" w:author="LUEJE Claudia" w:date="2024-05-02T20:37:00Z">
        <w:r w:rsidDel="00E42A72">
          <w:rPr>
            <w:szCs w:val="24"/>
          </w:rPr>
          <w:delText>J</w:delText>
        </w:r>
      </w:del>
      <w:r>
        <w:rPr>
          <w:szCs w:val="24"/>
        </w:rPr>
        <w:t>oint describes a connection between two sheets welded at their forehead side.</w:t>
      </w:r>
    </w:p>
    <w:p w14:paraId="3840552D" w14:textId="7A234C41" w:rsidR="006A2DB6" w:rsidRDefault="006A2DB6">
      <w:pPr>
        <w:pStyle w:val="BodyText"/>
        <w:autoSpaceDE w:val="0"/>
        <w:autoSpaceDN w:val="0"/>
        <w:adjustRightInd w:val="0"/>
        <w:rPr>
          <w:szCs w:val="24"/>
        </w:rPr>
      </w:pPr>
      <w:r>
        <w:rPr>
          <w:szCs w:val="24"/>
        </w:rPr>
        <w:t xml:space="preserve">The XML definition of a </w:t>
      </w:r>
      <w:ins w:id="1188" w:author="LUEJE Claudia" w:date="2024-05-02T20:37:00Z">
        <w:r w:rsidR="00E42A72">
          <w:rPr>
            <w:szCs w:val="24"/>
          </w:rPr>
          <w:t>b</w:t>
        </w:r>
      </w:ins>
      <w:del w:id="1189" w:author="LUEJE Claudia" w:date="2024-05-02T20:37:00Z">
        <w:r w:rsidDel="00E42A72">
          <w:rPr>
            <w:szCs w:val="24"/>
          </w:rPr>
          <w:delText>B</w:delText>
        </w:r>
      </w:del>
      <w:r>
        <w:rPr>
          <w:szCs w:val="24"/>
        </w:rPr>
        <w:t xml:space="preserve">utt </w:t>
      </w:r>
      <w:ins w:id="1190" w:author="LUEJE Claudia" w:date="2024-05-02T20:37:00Z">
        <w:r w:rsidR="00E42A72">
          <w:rPr>
            <w:szCs w:val="24"/>
          </w:rPr>
          <w:t>j</w:t>
        </w:r>
      </w:ins>
      <w:del w:id="1191" w:author="LUEJE Claudia" w:date="2024-05-02T20:37:00Z">
        <w:r w:rsidDel="00E42A72">
          <w:rPr>
            <w:szCs w:val="24"/>
          </w:rPr>
          <w:delText>J</w:delText>
        </w:r>
      </w:del>
      <w:r>
        <w:rPr>
          <w:szCs w:val="24"/>
        </w:rPr>
        <w:t xml:space="preserve">oint supports up to two weld positions. Each of the weld positions is specified using the element </w:t>
      </w:r>
      <w:r w:rsidRPr="003D6B47">
        <w:rPr>
          <w:rStyle w:val="ISOCode"/>
        </w:rPr>
        <w:t>&lt;weld_position/&gt;</w:t>
      </w:r>
      <w:r>
        <w:rPr>
          <w:szCs w:val="24"/>
        </w:rPr>
        <w:t xml:space="preserve"> with the corresponding attributes and nested elements inside the subtype definition.</w:t>
      </w:r>
    </w:p>
    <w:p w14:paraId="17106422" w14:textId="373151E0"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192" w:author="LUEJE Claudia" w:date="2024-05-02T20:37:00Z">
        <w:r w:rsidR="00E42A72">
          <w:rPr>
            <w:rFonts w:eastAsia="Times New Roman"/>
            <w:szCs w:val="24"/>
          </w:rPr>
          <w:t>p</w:t>
        </w:r>
      </w:ins>
      <w:del w:id="1193" w:author="LUEJE Claudia" w:date="2024-05-02T20:37:00Z">
        <w:r w:rsidDel="00E42A72">
          <w:rPr>
            <w:rFonts w:eastAsia="Times New Roman"/>
            <w:szCs w:val="24"/>
          </w:rPr>
          <w:delText>P</w:delText>
        </w:r>
      </w:del>
      <w:r>
        <w:rPr>
          <w:rFonts w:eastAsia="Times New Roman"/>
          <w:szCs w:val="24"/>
        </w:rPr>
        <w:t>arameters</w:t>
      </w:r>
    </w:p>
    <w:p w14:paraId="6ADE3C73" w14:textId="194FEB02" w:rsidR="006A2DB6" w:rsidRDefault="006A2DB6">
      <w:pPr>
        <w:pStyle w:val="BodyText"/>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54</w:t>
      </w:r>
      <w:r>
        <w:rPr>
          <w:szCs w:val="24"/>
        </w:rPr>
        <w:t>):</w:t>
      </w:r>
    </w:p>
    <w:p w14:paraId="6AC1E848"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8329_ed1fig54.EPS</w:t>
      </w:r>
    </w:p>
    <w:p w14:paraId="2BF9109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7B1EF4" w14:textId="77777777" w:rsidTr="00821D86">
        <w:tc>
          <w:tcPr>
            <w:tcW w:w="397" w:type="dxa"/>
          </w:tcPr>
          <w:p w14:paraId="66FBF5BB" w14:textId="7F52D39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6B0EF287" w14:textId="2546589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0D746B1" w14:textId="77777777" w:rsidTr="00821D86">
        <w:tc>
          <w:tcPr>
            <w:tcW w:w="397" w:type="dxa"/>
          </w:tcPr>
          <w:p w14:paraId="095F3E80" w14:textId="57C0907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25ED6F65" w14:textId="2497A5D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bl>
    <w:p w14:paraId="4ADC0A94" w14:textId="1BBF0E05" w:rsidR="006A2DB6" w:rsidRDefault="00937697">
      <w:pPr>
        <w:pStyle w:val="Figuretitle0"/>
        <w:autoSpaceDE w:val="0"/>
        <w:autoSpaceDN w:val="0"/>
        <w:adjustRightInd w:val="0"/>
        <w:outlineLvl w:val="0"/>
        <w:rPr>
          <w:szCs w:val="24"/>
        </w:rPr>
      </w:pPr>
      <w:r>
        <w:rPr>
          <w:szCs w:val="24"/>
        </w:rPr>
        <w:t>Figure </w:t>
      </w:r>
      <w:r w:rsidR="006A2DB6">
        <w:rPr>
          <w:szCs w:val="24"/>
        </w:rPr>
        <w:t>54 — Butt joint sheet layout</w:t>
      </w:r>
    </w:p>
    <w:p w14:paraId="768EADDF" w14:textId="7A1EC661"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194" w:author="LUEJE Claudia" w:date="2024-05-02T20:37:00Z">
        <w:r w:rsidR="00E42A72">
          <w:rPr>
            <w:rFonts w:eastAsia="Times New Roman"/>
            <w:szCs w:val="24"/>
          </w:rPr>
          <w:t>p</w:t>
        </w:r>
      </w:ins>
      <w:del w:id="1195" w:author="LUEJE Claudia" w:date="2024-05-02T20:37:00Z">
        <w:r w:rsidDel="00E42A72">
          <w:rPr>
            <w:rFonts w:eastAsia="Times New Roman"/>
            <w:szCs w:val="24"/>
          </w:rPr>
          <w:delText>P</w:delText>
        </w:r>
      </w:del>
      <w:r>
        <w:rPr>
          <w:rFonts w:eastAsia="Times New Roman"/>
          <w:szCs w:val="24"/>
        </w:rPr>
        <w:t>arameters</w:t>
      </w:r>
    </w:p>
    <w:p w14:paraId="5AB1499C" w14:textId="2F73BD07" w:rsidR="006A2DB6" w:rsidRDefault="006A2DB6">
      <w:pPr>
        <w:pStyle w:val="BodyText"/>
        <w:autoSpaceDE w:val="0"/>
        <w:autoSpaceDN w:val="0"/>
        <w:adjustRightInd w:val="0"/>
        <w:rPr>
          <w:szCs w:val="24"/>
        </w:rPr>
      </w:pPr>
      <w:r>
        <w:rPr>
          <w:szCs w:val="24"/>
        </w:rPr>
        <w:t xml:space="preserve">The parameters of the weld are described below (see </w:t>
      </w:r>
      <w:r w:rsidR="00937697">
        <w:rPr>
          <w:rStyle w:val="citefig"/>
          <w:szCs w:val="24"/>
        </w:rPr>
        <w:t>Figure </w:t>
      </w:r>
      <w:r>
        <w:rPr>
          <w:rStyle w:val="citefig"/>
          <w:szCs w:val="24"/>
        </w:rPr>
        <w:t>55</w:t>
      </w:r>
      <w:r>
        <w:rPr>
          <w:szCs w:val="24"/>
        </w:rPr>
        <w:t>):</w:t>
      </w:r>
    </w:p>
    <w:p w14:paraId="5E61BA6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8329_ed1fig55.EPS</w:t>
      </w:r>
    </w:p>
    <w:p w14:paraId="66395F0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95EAFA5" w14:textId="77777777" w:rsidTr="00821D86">
        <w:tc>
          <w:tcPr>
            <w:tcW w:w="397" w:type="dxa"/>
          </w:tcPr>
          <w:p w14:paraId="2868035F" w14:textId="129424D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EC4DAD">
              <w:rPr>
                <w:szCs w:val="24"/>
                <w:vertAlign w:val="subscript"/>
              </w:rPr>
              <w:t>1</w:t>
            </w:r>
          </w:p>
        </w:tc>
        <w:tc>
          <w:tcPr>
            <w:tcW w:w="9356" w:type="dxa"/>
          </w:tcPr>
          <w:p w14:paraId="3956288E" w14:textId="5208677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 at primary side,</w:t>
            </w:r>
          </w:p>
        </w:tc>
      </w:tr>
      <w:tr w:rsidR="006A2DB6" w14:paraId="3BF8B38F" w14:textId="77777777" w:rsidTr="00821D86">
        <w:tc>
          <w:tcPr>
            <w:tcW w:w="397" w:type="dxa"/>
          </w:tcPr>
          <w:p w14:paraId="0085218A" w14:textId="42B6F0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b</w:t>
            </w:r>
            <w:r w:rsidRPr="006A2DB6">
              <w:rPr>
                <w:szCs w:val="24"/>
                <w:vertAlign w:val="subscript"/>
              </w:rPr>
              <w:t>2</w:t>
            </w:r>
          </w:p>
        </w:tc>
        <w:tc>
          <w:tcPr>
            <w:tcW w:w="9356" w:type="dxa"/>
          </w:tcPr>
          <w:p w14:paraId="0E646162" w14:textId="331AC34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width of the weld at secondary side</w:t>
            </w:r>
          </w:p>
        </w:tc>
      </w:tr>
      <w:tr w:rsidR="006A2DB6" w14:paraId="184C7EFF" w14:textId="77777777" w:rsidTr="00821D86">
        <w:tc>
          <w:tcPr>
            <w:tcW w:w="397" w:type="dxa"/>
          </w:tcPr>
          <w:p w14:paraId="4F0D5AD0" w14:textId="0B2EBBA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1</w:t>
            </w:r>
          </w:p>
        </w:tc>
        <w:tc>
          <w:tcPr>
            <w:tcW w:w="9356" w:type="dxa"/>
          </w:tcPr>
          <w:p w14:paraId="4E61C843" w14:textId="5141338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primary side</w:t>
            </w:r>
          </w:p>
        </w:tc>
      </w:tr>
      <w:tr w:rsidR="006A2DB6" w14:paraId="0AA2C4D1" w14:textId="77777777" w:rsidTr="00821D86">
        <w:tc>
          <w:tcPr>
            <w:tcW w:w="397" w:type="dxa"/>
          </w:tcPr>
          <w:p w14:paraId="49B0A925" w14:textId="5926E7D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e</w:t>
            </w:r>
            <w:r w:rsidRPr="006A2DB6">
              <w:rPr>
                <w:szCs w:val="24"/>
                <w:vertAlign w:val="subscript"/>
              </w:rPr>
              <w:t>2</w:t>
            </w:r>
          </w:p>
        </w:tc>
        <w:tc>
          <w:tcPr>
            <w:tcW w:w="9356" w:type="dxa"/>
          </w:tcPr>
          <w:p w14:paraId="1955C63D" w14:textId="73065D0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 of the weld at secondary side</w:t>
            </w:r>
          </w:p>
        </w:tc>
      </w:tr>
    </w:tbl>
    <w:p w14:paraId="6993409F" w14:textId="691BAFC5" w:rsidR="006A2DB6" w:rsidRDefault="00937697">
      <w:pPr>
        <w:pStyle w:val="Figuretitle0"/>
        <w:autoSpaceDE w:val="0"/>
        <w:autoSpaceDN w:val="0"/>
        <w:adjustRightInd w:val="0"/>
        <w:outlineLvl w:val="0"/>
        <w:rPr>
          <w:szCs w:val="24"/>
        </w:rPr>
      </w:pPr>
      <w:r>
        <w:rPr>
          <w:szCs w:val="24"/>
        </w:rPr>
        <w:t>Figure </w:t>
      </w:r>
      <w:r w:rsidR="006A2DB6">
        <w:rPr>
          <w:szCs w:val="24"/>
        </w:rPr>
        <w:t>55 — Butt joint parameters</w:t>
      </w:r>
    </w:p>
    <w:p w14:paraId="51230E92" w14:textId="266E1FAE" w:rsidR="006A2DB6" w:rsidRDefault="006A2DB6">
      <w:pPr>
        <w:pStyle w:val="BodyText"/>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93</w:t>
      </w:r>
      <w:r>
        <w:rPr>
          <w:szCs w:val="24"/>
        </w:rPr>
        <w:t>):</w:t>
      </w:r>
    </w:p>
    <w:p w14:paraId="48F2C5B7" w14:textId="546D716F" w:rsidR="006A2DB6" w:rsidRDefault="009C3FFA">
      <w:pPr>
        <w:pStyle w:val="Tabletitle"/>
        <w:autoSpaceDE w:val="0"/>
        <w:autoSpaceDN w:val="0"/>
        <w:adjustRightInd w:val="0"/>
        <w:outlineLvl w:val="0"/>
        <w:rPr>
          <w:szCs w:val="24"/>
        </w:rPr>
      </w:pPr>
      <w:r>
        <w:rPr>
          <w:szCs w:val="24"/>
        </w:rPr>
        <w:t>Table </w:t>
      </w:r>
      <w:r w:rsidR="006A2DB6">
        <w:rPr>
          <w:szCs w:val="24"/>
        </w:rPr>
        <w:t xml:space="preserve">93 — Parameters of butt joint per </w:t>
      </w:r>
      <w:r w:rsidR="006A2DB6" w:rsidRPr="003D6B47">
        <w:rPr>
          <w:rStyle w:val="ISOCode"/>
        </w:rPr>
        <w:t>&lt;weld_position/&gt;</w:t>
      </w:r>
      <w:r w:rsidR="006A2DB6">
        <w:rPr>
          <w:szCs w:val="24"/>
        </w:rPr>
        <w:t xml:space="preserve"> (w.p.)</w:t>
      </w:r>
    </w:p>
    <w:tbl>
      <w:tblPr>
        <w:tblW w:w="877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1"/>
        <w:gridCol w:w="1349"/>
        <w:gridCol w:w="1389"/>
        <w:gridCol w:w="1483"/>
        <w:gridCol w:w="1579"/>
        <w:gridCol w:w="1678"/>
      </w:tblGrid>
      <w:tr w:rsidR="006A2DB6" w:rsidRPr="00EC4DAD" w14:paraId="64C6116B" w14:textId="77777777" w:rsidTr="009233A5">
        <w:trPr>
          <w:jc w:val="center"/>
        </w:trPr>
        <w:tc>
          <w:tcPr>
            <w:tcW w:w="1301" w:type="dxa"/>
            <w:tcBorders>
              <w:top w:val="single" w:sz="12" w:space="0" w:color="auto"/>
              <w:bottom w:val="single" w:sz="12" w:space="0" w:color="auto"/>
            </w:tcBorders>
            <w:shd w:val="clear" w:color="auto" w:fill="F3F3F3"/>
          </w:tcPr>
          <w:p w14:paraId="6E9408D3" w14:textId="4D5813E2" w:rsidR="006A2DB6" w:rsidRPr="00EC4DAD" w:rsidRDefault="006A2DB6" w:rsidP="00741524">
            <w:pPr>
              <w:pStyle w:val="Tableheader"/>
              <w:autoSpaceDE w:val="0"/>
              <w:autoSpaceDN w:val="0"/>
              <w:adjustRightInd w:val="0"/>
              <w:rPr>
                <w:b/>
              </w:rPr>
            </w:pPr>
            <w:r w:rsidRPr="00EC4DAD">
              <w:rPr>
                <w:b/>
                <w:szCs w:val="24"/>
              </w:rPr>
              <w:t>Parameter</w:t>
            </w:r>
          </w:p>
        </w:tc>
        <w:tc>
          <w:tcPr>
            <w:tcW w:w="1349" w:type="dxa"/>
            <w:tcBorders>
              <w:top w:val="single" w:sz="12" w:space="0" w:color="auto"/>
              <w:bottom w:val="single" w:sz="12" w:space="0" w:color="auto"/>
            </w:tcBorders>
            <w:shd w:val="clear" w:color="auto" w:fill="F3F3F3"/>
          </w:tcPr>
          <w:p w14:paraId="402369C8" w14:textId="24F04D47" w:rsidR="006A2DB6" w:rsidRPr="00EC4DAD" w:rsidRDefault="006A2DB6" w:rsidP="00741524">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299E037C" w14:textId="4B92690B" w:rsidR="006A2DB6" w:rsidRPr="00EC4DAD" w:rsidRDefault="006A2DB6" w:rsidP="00741524">
            <w:pPr>
              <w:pStyle w:val="Tableheader"/>
              <w:autoSpaceDE w:val="0"/>
              <w:autoSpaceDN w:val="0"/>
              <w:adjustRightInd w:val="0"/>
              <w:rPr>
                <w:b/>
              </w:rPr>
            </w:pPr>
            <w:r w:rsidRPr="00EC4DAD">
              <w:rPr>
                <w:b/>
                <w:szCs w:val="24"/>
              </w:rPr>
              <w:t>Multiplicity per w.p.</w:t>
            </w:r>
          </w:p>
        </w:tc>
        <w:tc>
          <w:tcPr>
            <w:tcW w:w="1483" w:type="dxa"/>
            <w:tcBorders>
              <w:top w:val="single" w:sz="12" w:space="0" w:color="auto"/>
              <w:bottom w:val="single" w:sz="12" w:space="0" w:color="auto"/>
            </w:tcBorders>
            <w:shd w:val="clear" w:color="auto" w:fill="F3F3F3"/>
          </w:tcPr>
          <w:p w14:paraId="2DF8801E" w14:textId="30025031" w:rsidR="006A2DB6" w:rsidRPr="00EC4DAD" w:rsidRDefault="006A2DB6" w:rsidP="00741524">
            <w:pPr>
              <w:pStyle w:val="Tableheader"/>
              <w:autoSpaceDE w:val="0"/>
              <w:autoSpaceDN w:val="0"/>
              <w:adjustRightInd w:val="0"/>
              <w:rPr>
                <w:b/>
              </w:rPr>
            </w:pPr>
            <w:r w:rsidRPr="00EC4DAD">
              <w:rPr>
                <w:b/>
                <w:szCs w:val="24"/>
              </w:rPr>
              <w:t xml:space="preserve">Value </w:t>
            </w:r>
            <w:ins w:id="1196" w:author="LUEJE Claudia" w:date="2024-05-02T20:38:00Z">
              <w:r w:rsidR="00E42A72">
                <w:rPr>
                  <w:b/>
                  <w:szCs w:val="24"/>
                </w:rPr>
                <w:t>r</w:t>
              </w:r>
            </w:ins>
            <w:del w:id="1197" w:author="LUEJE Claudia" w:date="2024-05-02T20:38:00Z">
              <w:r w:rsidRPr="00EC4DAD" w:rsidDel="00E42A72">
                <w:rPr>
                  <w:b/>
                  <w:szCs w:val="24"/>
                </w:rPr>
                <w:delText>R</w:delText>
              </w:r>
            </w:del>
            <w:r w:rsidRPr="00EC4DAD">
              <w:rPr>
                <w:b/>
                <w:szCs w:val="24"/>
              </w:rPr>
              <w:t>ange</w:t>
            </w:r>
          </w:p>
        </w:tc>
        <w:tc>
          <w:tcPr>
            <w:tcW w:w="1579" w:type="dxa"/>
            <w:tcBorders>
              <w:top w:val="single" w:sz="12" w:space="0" w:color="auto"/>
              <w:bottom w:val="single" w:sz="12" w:space="0" w:color="auto"/>
            </w:tcBorders>
            <w:shd w:val="clear" w:color="auto" w:fill="F3F3F3"/>
          </w:tcPr>
          <w:p w14:paraId="3157D119" w14:textId="480EE477" w:rsidR="006A2DB6" w:rsidRPr="00EC4DAD" w:rsidRDefault="006A2DB6" w:rsidP="00741524">
            <w:pPr>
              <w:pStyle w:val="Tableheader"/>
              <w:autoSpaceDE w:val="0"/>
              <w:autoSpaceDN w:val="0"/>
              <w:adjustRightInd w:val="0"/>
              <w:rPr>
                <w:b/>
              </w:rPr>
            </w:pPr>
            <w:r w:rsidRPr="00EC4DAD">
              <w:rPr>
                <w:b/>
                <w:szCs w:val="24"/>
              </w:rPr>
              <w:t>Use</w:t>
            </w:r>
          </w:p>
        </w:tc>
        <w:tc>
          <w:tcPr>
            <w:tcW w:w="1678" w:type="dxa"/>
            <w:tcBorders>
              <w:top w:val="single" w:sz="12" w:space="0" w:color="auto"/>
              <w:bottom w:val="single" w:sz="12" w:space="0" w:color="auto"/>
            </w:tcBorders>
            <w:shd w:val="clear" w:color="auto" w:fill="F3F3F3"/>
          </w:tcPr>
          <w:p w14:paraId="10FD6987" w14:textId="63CB30DB" w:rsidR="006A2DB6" w:rsidRPr="00EC4DAD" w:rsidRDefault="006A2DB6" w:rsidP="00741524">
            <w:pPr>
              <w:pStyle w:val="Tableheader"/>
              <w:autoSpaceDE w:val="0"/>
              <w:autoSpaceDN w:val="0"/>
              <w:adjustRightInd w:val="0"/>
              <w:rPr>
                <w:b/>
              </w:rPr>
            </w:pPr>
            <w:r w:rsidRPr="00EC4DAD">
              <w:rPr>
                <w:b/>
                <w:szCs w:val="24"/>
              </w:rPr>
              <w:t xml:space="preserve">Default </w:t>
            </w:r>
            <w:ins w:id="1198" w:author="LUEJE Claudia" w:date="2024-05-02T20:38:00Z">
              <w:r w:rsidR="00E42A72">
                <w:rPr>
                  <w:b/>
                  <w:szCs w:val="24"/>
                </w:rPr>
                <w:t>v</w:t>
              </w:r>
            </w:ins>
            <w:del w:id="1199" w:author="LUEJE Claudia" w:date="2024-05-02T20:38:00Z">
              <w:r w:rsidRPr="00EC4DAD" w:rsidDel="00E42A72">
                <w:rPr>
                  <w:b/>
                  <w:szCs w:val="24"/>
                </w:rPr>
                <w:delText>V</w:delText>
              </w:r>
            </w:del>
            <w:r w:rsidRPr="00EC4DAD">
              <w:rPr>
                <w:b/>
                <w:szCs w:val="24"/>
              </w:rPr>
              <w:t>alue</w:t>
            </w:r>
          </w:p>
        </w:tc>
      </w:tr>
      <w:tr w:rsidR="006A2DB6" w:rsidRPr="00F54804" w14:paraId="17FEE879" w14:textId="77777777" w:rsidTr="009233A5">
        <w:trPr>
          <w:jc w:val="center"/>
        </w:trPr>
        <w:tc>
          <w:tcPr>
            <w:tcW w:w="1301" w:type="dxa"/>
            <w:tcBorders>
              <w:top w:val="single" w:sz="12" w:space="0" w:color="auto"/>
            </w:tcBorders>
          </w:tcPr>
          <w:p w14:paraId="1D972A9D" w14:textId="5C3F7914" w:rsidR="006A2DB6" w:rsidRPr="006A2DB6" w:rsidRDefault="00E42A72" w:rsidP="006A2DB6">
            <w:pPr>
              <w:pStyle w:val="Tablebody"/>
              <w:autoSpaceDE w:val="0"/>
              <w:autoSpaceDN w:val="0"/>
              <w:adjustRightInd w:val="0"/>
              <w:jc w:val="both"/>
            </w:pPr>
            <w:r w:rsidRPr="006A2DB6">
              <w:rPr>
                <w:szCs w:val="24"/>
              </w:rPr>
              <w:t>B</w:t>
            </w:r>
          </w:p>
        </w:tc>
        <w:tc>
          <w:tcPr>
            <w:tcW w:w="1349" w:type="dxa"/>
            <w:tcBorders>
              <w:top w:val="single" w:sz="12" w:space="0" w:color="auto"/>
            </w:tcBorders>
          </w:tcPr>
          <w:p w14:paraId="4B4A7C5C" w14:textId="2F485724" w:rsidR="006A2DB6" w:rsidRPr="006A2DB6" w:rsidRDefault="006A2DB6" w:rsidP="006A2DB6">
            <w:pPr>
              <w:pStyle w:val="Tablebody"/>
              <w:autoSpaceDE w:val="0"/>
              <w:autoSpaceDN w:val="0"/>
              <w:adjustRightInd w:val="0"/>
              <w:jc w:val="both"/>
            </w:pPr>
            <w:r w:rsidRPr="006A2DB6">
              <w:rPr>
                <w:szCs w:val="24"/>
              </w:rPr>
              <w:t>width</w:t>
            </w:r>
          </w:p>
        </w:tc>
        <w:tc>
          <w:tcPr>
            <w:tcW w:w="1389" w:type="dxa"/>
            <w:tcBorders>
              <w:top w:val="single" w:sz="12" w:space="0" w:color="auto"/>
            </w:tcBorders>
          </w:tcPr>
          <w:p w14:paraId="0391BF86" w14:textId="28D1D78D" w:rsidR="006A2DB6" w:rsidRPr="006A2DB6" w:rsidRDefault="006A2DB6" w:rsidP="006A2DB6">
            <w:pPr>
              <w:pStyle w:val="Tablebody"/>
              <w:autoSpaceDE w:val="0"/>
              <w:autoSpaceDN w:val="0"/>
              <w:adjustRightInd w:val="0"/>
              <w:jc w:val="both"/>
            </w:pPr>
            <w:r w:rsidRPr="006A2DB6">
              <w:rPr>
                <w:szCs w:val="24"/>
              </w:rPr>
              <w:t>1</w:t>
            </w:r>
          </w:p>
        </w:tc>
        <w:tc>
          <w:tcPr>
            <w:tcW w:w="1483" w:type="dxa"/>
            <w:tcBorders>
              <w:top w:val="single" w:sz="12" w:space="0" w:color="auto"/>
            </w:tcBorders>
          </w:tcPr>
          <w:p w14:paraId="096D32F4" w14:textId="2EA33A10" w:rsidR="006A2DB6" w:rsidRPr="006A2DB6" w:rsidRDefault="006A2DB6" w:rsidP="006A2DB6">
            <w:pPr>
              <w:pStyle w:val="Tablebody"/>
              <w:autoSpaceDE w:val="0"/>
              <w:autoSpaceDN w:val="0"/>
              <w:adjustRightInd w:val="0"/>
              <w:jc w:val="both"/>
            </w:pPr>
            <w:r w:rsidRPr="006A2DB6">
              <w:rPr>
                <w:szCs w:val="24"/>
              </w:rPr>
              <w:t>≥ 0</w:t>
            </w:r>
          </w:p>
        </w:tc>
        <w:tc>
          <w:tcPr>
            <w:tcW w:w="1579" w:type="dxa"/>
            <w:tcBorders>
              <w:top w:val="single" w:sz="12" w:space="0" w:color="auto"/>
            </w:tcBorders>
          </w:tcPr>
          <w:p w14:paraId="3D4861C1" w14:textId="6E2082DD"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top w:val="single" w:sz="12" w:space="0" w:color="auto"/>
            </w:tcBorders>
          </w:tcPr>
          <w:p w14:paraId="1CDAFBE9" w14:textId="712A868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7EFD1EE1" w14:textId="77777777" w:rsidTr="009233A5">
        <w:trPr>
          <w:jc w:val="center"/>
        </w:trPr>
        <w:tc>
          <w:tcPr>
            <w:tcW w:w="1301" w:type="dxa"/>
            <w:tcBorders>
              <w:bottom w:val="single" w:sz="12" w:space="0" w:color="auto"/>
            </w:tcBorders>
          </w:tcPr>
          <w:p w14:paraId="292920BB" w14:textId="5D58BAC7" w:rsidR="006A2DB6" w:rsidRPr="006A2DB6" w:rsidRDefault="00E42A72" w:rsidP="006A2DB6">
            <w:pPr>
              <w:pStyle w:val="Tablebody"/>
              <w:autoSpaceDE w:val="0"/>
              <w:autoSpaceDN w:val="0"/>
              <w:adjustRightInd w:val="0"/>
              <w:jc w:val="both"/>
            </w:pPr>
            <w:r w:rsidRPr="006A2DB6">
              <w:rPr>
                <w:szCs w:val="24"/>
              </w:rPr>
              <w:t>E</w:t>
            </w:r>
          </w:p>
        </w:tc>
        <w:tc>
          <w:tcPr>
            <w:tcW w:w="1349" w:type="dxa"/>
            <w:tcBorders>
              <w:bottom w:val="single" w:sz="12" w:space="0" w:color="auto"/>
            </w:tcBorders>
          </w:tcPr>
          <w:p w14:paraId="29D9774F" w14:textId="495A3BDE" w:rsidR="006A2DB6" w:rsidRPr="006A2DB6" w:rsidRDefault="006A2DB6" w:rsidP="006A2DB6">
            <w:pPr>
              <w:pStyle w:val="Tablebody"/>
              <w:autoSpaceDE w:val="0"/>
              <w:autoSpaceDN w:val="0"/>
              <w:adjustRightInd w:val="0"/>
              <w:jc w:val="both"/>
            </w:pPr>
            <w:r w:rsidRPr="006A2DB6">
              <w:rPr>
                <w:szCs w:val="24"/>
              </w:rPr>
              <w:t>-</w:t>
            </w:r>
          </w:p>
        </w:tc>
        <w:tc>
          <w:tcPr>
            <w:tcW w:w="1389" w:type="dxa"/>
            <w:tcBorders>
              <w:bottom w:val="single" w:sz="12" w:space="0" w:color="auto"/>
            </w:tcBorders>
          </w:tcPr>
          <w:p w14:paraId="16C2CF38" w14:textId="1E33B9AE" w:rsidR="006A2DB6" w:rsidRPr="006A2DB6" w:rsidRDefault="006A2DB6" w:rsidP="006A2DB6">
            <w:pPr>
              <w:pStyle w:val="Tablebody"/>
              <w:autoSpaceDE w:val="0"/>
              <w:autoSpaceDN w:val="0"/>
              <w:adjustRightInd w:val="0"/>
              <w:jc w:val="both"/>
            </w:pPr>
            <w:r w:rsidRPr="006A2DB6">
              <w:rPr>
                <w:szCs w:val="24"/>
              </w:rPr>
              <w:t>1</w:t>
            </w:r>
          </w:p>
        </w:tc>
        <w:tc>
          <w:tcPr>
            <w:tcW w:w="1483" w:type="dxa"/>
            <w:tcBorders>
              <w:bottom w:val="single" w:sz="12" w:space="0" w:color="auto"/>
            </w:tcBorders>
          </w:tcPr>
          <w:p w14:paraId="4A944FB1" w14:textId="29F423A9" w:rsidR="006A2DB6" w:rsidRPr="006A2DB6" w:rsidRDefault="006A2DB6" w:rsidP="006A2DB6">
            <w:pPr>
              <w:pStyle w:val="Tablebody"/>
              <w:autoSpaceDE w:val="0"/>
              <w:autoSpaceDN w:val="0"/>
              <w:adjustRightInd w:val="0"/>
              <w:jc w:val="both"/>
            </w:pPr>
            <w:r w:rsidRPr="006A2DB6">
              <w:rPr>
                <w:szCs w:val="24"/>
              </w:rPr>
              <w:t>≥ 0</w:t>
            </w:r>
          </w:p>
        </w:tc>
        <w:tc>
          <w:tcPr>
            <w:tcW w:w="1579" w:type="dxa"/>
            <w:tcBorders>
              <w:bottom w:val="single" w:sz="12" w:space="0" w:color="auto"/>
            </w:tcBorders>
          </w:tcPr>
          <w:p w14:paraId="36C2038E" w14:textId="7FD51EB0" w:rsidR="006A2DB6" w:rsidRPr="006A2DB6" w:rsidRDefault="006A2DB6" w:rsidP="006A2DB6">
            <w:pPr>
              <w:pStyle w:val="Tablebody"/>
              <w:autoSpaceDE w:val="0"/>
              <w:autoSpaceDN w:val="0"/>
              <w:adjustRightInd w:val="0"/>
              <w:jc w:val="both"/>
            </w:pPr>
            <w:r w:rsidRPr="006A2DB6">
              <w:rPr>
                <w:szCs w:val="24"/>
              </w:rPr>
              <w:t>Optional</w:t>
            </w:r>
          </w:p>
        </w:tc>
        <w:tc>
          <w:tcPr>
            <w:tcW w:w="1678" w:type="dxa"/>
            <w:tcBorders>
              <w:bottom w:val="single" w:sz="12" w:space="0" w:color="auto"/>
            </w:tcBorders>
          </w:tcPr>
          <w:p w14:paraId="4C0F38A6" w14:textId="66416501"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0</w:t>
            </w:r>
          </w:p>
        </w:tc>
      </w:tr>
    </w:tbl>
    <w:p w14:paraId="5C8F7A02" w14:textId="197026EC"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200" w:author="LUEJE Claudia" w:date="2024-05-02T20:38:00Z">
        <w:r w:rsidR="00E42A72">
          <w:rPr>
            <w:szCs w:val="24"/>
          </w:rPr>
          <w:t>OTE</w:t>
        </w:r>
      </w:ins>
      <w:del w:id="1201" w:author="LUEJE Claudia" w:date="2024-05-02T20:38:00Z">
        <w:r w:rsidDel="00E42A72">
          <w:rPr>
            <w:szCs w:val="24"/>
          </w:rPr>
          <w:delText>ote</w:delText>
        </w:r>
      </w:del>
      <w:ins w:id="1202" w:author="LUEJE Claudia" w:date="2024-05-02T20:38:00Z">
        <w:r w:rsidR="00E42A72">
          <w:rPr>
            <w:szCs w:val="24"/>
          </w:rPr>
          <w:tab/>
        </w:r>
      </w:ins>
      <w:r>
        <w:rPr>
          <w:szCs w:val="24"/>
        </w:rPr>
        <w:tab/>
        <w:t>The reinforcement is not yet supported as an attribute in χMCF version 3.1.1 and earlier.</w:t>
      </w:r>
    </w:p>
    <w:p w14:paraId="0748945E"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670945F"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base</w:t>
      </w:r>
    </w:p>
    <w:p w14:paraId="27F8B929" w14:textId="77777777" w:rsidR="006A2DB6" w:rsidRDefault="006A2DB6">
      <w:pPr>
        <w:pStyle w:val="BodyText"/>
        <w:autoSpaceDE w:val="0"/>
        <w:autoSpaceDN w:val="0"/>
        <w:adjustRightInd w:val="0"/>
        <w:rPr>
          <w:szCs w:val="24"/>
        </w:rPr>
      </w:pPr>
      <w:r>
        <w:rPr>
          <w:szCs w:val="24"/>
        </w:rPr>
        <w:t xml:space="preserve">The index for the base sheet is specified using the attribute </w:t>
      </w:r>
      <w:r w:rsidRPr="003D6B47">
        <w:rPr>
          <w:rStyle w:val="ISOCode"/>
        </w:rPr>
        <w:t>base</w:t>
      </w:r>
      <w:r>
        <w:rPr>
          <w:szCs w:val="24"/>
        </w:rPr>
        <w:t>.</w:t>
      </w:r>
    </w:p>
    <w:p w14:paraId="0BE419A9"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D6B47">
        <w:rPr>
          <w:rStyle w:val="ISOCode"/>
        </w:rPr>
        <w:t>technology</w:t>
      </w:r>
    </w:p>
    <w:p w14:paraId="48B931F9" w14:textId="77777777" w:rsidR="006A2DB6" w:rsidRDefault="006A2DB6">
      <w:pPr>
        <w:pStyle w:val="BodyText"/>
        <w:autoSpaceDE w:val="0"/>
        <w:autoSpaceDN w:val="0"/>
        <w:adjustRightInd w:val="0"/>
        <w:rPr>
          <w:szCs w:val="24"/>
        </w:rPr>
      </w:pPr>
      <w:r>
        <w:rPr>
          <w:szCs w:val="24"/>
        </w:rPr>
        <w:t xml:space="preserve">The following list explains the attributes. The value for the attribute </w:t>
      </w:r>
      <w:r w:rsidRPr="003D6B47">
        <w:rPr>
          <w:rStyle w:val="ISOCode"/>
        </w:rPr>
        <w:t>technology</w:t>
      </w:r>
      <w:r>
        <w:rPr>
          <w:szCs w:val="24"/>
        </w:rPr>
        <w:t xml:space="preserve"> can be specified using the following values:</w:t>
      </w:r>
    </w:p>
    <w:p w14:paraId="03BF058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resistance;</w:t>
      </w:r>
    </w:p>
    <w:p w14:paraId="524417B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arc;</w:t>
      </w:r>
    </w:p>
    <w:p w14:paraId="194E6AC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laser</w:t>
      </w:r>
      <w:r>
        <w:rPr>
          <w:szCs w:val="24"/>
        </w:rPr>
        <w:t xml:space="preserve"> (energy beam / laser)</w:t>
      </w:r>
      <w:r w:rsidRPr="003D6B47">
        <w:rPr>
          <w:rStyle w:val="ISOCode"/>
        </w:rPr>
        <w:t>;</w:t>
      </w:r>
    </w:p>
    <w:p w14:paraId="7062F69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friction;</w:t>
      </w:r>
    </w:p>
    <w:p w14:paraId="1F9B9FD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3D6B47">
        <w:rPr>
          <w:rStyle w:val="ISOCode"/>
        </w:rPr>
        <w:t>brazing.</w:t>
      </w:r>
    </w:p>
    <w:p w14:paraId="30505EAA"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D6B47">
        <w:rPr>
          <w:rStyle w:val="ISOCode"/>
        </w:rPr>
        <w:t>&lt;weld_position/&gt;</w:t>
      </w:r>
    </w:p>
    <w:p w14:paraId="164C6BE3" w14:textId="3E857426" w:rsidR="006A2DB6" w:rsidRDefault="006A2DB6">
      <w:pPr>
        <w:pStyle w:val="BodyText"/>
        <w:autoSpaceDE w:val="0"/>
        <w:autoSpaceDN w:val="0"/>
        <w:adjustRightInd w:val="0"/>
        <w:rPr>
          <w:szCs w:val="24"/>
        </w:rPr>
      </w:pPr>
      <w:r>
        <w:rPr>
          <w:szCs w:val="24"/>
        </w:rPr>
        <w:t xml:space="preserve">For the element </w:t>
      </w:r>
      <w:r w:rsidRPr="003D6B47">
        <w:rPr>
          <w:rStyle w:val="ISOCode"/>
        </w:rPr>
        <w:t>&lt;weld_position/&gt;</w:t>
      </w:r>
      <w:r>
        <w:rPr>
          <w:szCs w:val="24"/>
        </w:rPr>
        <w:t xml:space="preserve">, the following attributes can be specified for the butt joint (see </w:t>
      </w:r>
      <w:r w:rsidR="009C3FFA">
        <w:rPr>
          <w:rStyle w:val="citetbl"/>
          <w:szCs w:val="24"/>
        </w:rPr>
        <w:t>Table </w:t>
      </w:r>
      <w:r>
        <w:rPr>
          <w:rStyle w:val="citetbl"/>
          <w:szCs w:val="24"/>
        </w:rPr>
        <w:t>94</w:t>
      </w:r>
      <w:r>
        <w:rPr>
          <w:szCs w:val="24"/>
        </w:rPr>
        <w:t>):</w:t>
      </w:r>
    </w:p>
    <w:p w14:paraId="0CD3ABED" w14:textId="5AB6A133" w:rsidR="006A2DB6" w:rsidRDefault="009C3FFA">
      <w:pPr>
        <w:pStyle w:val="Tabletitle"/>
        <w:autoSpaceDE w:val="0"/>
        <w:autoSpaceDN w:val="0"/>
        <w:adjustRightInd w:val="0"/>
        <w:outlineLvl w:val="0"/>
        <w:rPr>
          <w:szCs w:val="24"/>
        </w:rPr>
      </w:pPr>
      <w:r>
        <w:rPr>
          <w:szCs w:val="24"/>
        </w:rPr>
        <w:t>Table </w:t>
      </w:r>
      <w:r w:rsidR="006A2DB6">
        <w:rPr>
          <w:szCs w:val="24"/>
        </w:rPr>
        <w:t xml:space="preserve">94 — Attributes of element </w:t>
      </w:r>
      <w:r w:rsidR="006A2DB6" w:rsidRPr="003D6B47">
        <w:rPr>
          <w:rStyle w:val="ISOCode"/>
        </w:rPr>
        <w:t>&lt;weld_position/&gt;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6D07C107" w14:textId="77777777" w:rsidTr="009233A5">
        <w:trPr>
          <w:cantSplit/>
          <w:tblHeader/>
          <w:jc w:val="center"/>
        </w:trPr>
        <w:tc>
          <w:tcPr>
            <w:tcW w:w="1871" w:type="dxa"/>
            <w:tcBorders>
              <w:top w:val="single" w:sz="12" w:space="0" w:color="auto"/>
              <w:bottom w:val="single" w:sz="12" w:space="0" w:color="auto"/>
            </w:tcBorders>
            <w:shd w:val="clear" w:color="auto" w:fill="F3F3F3"/>
          </w:tcPr>
          <w:p w14:paraId="0E38CE7C" w14:textId="5C845E13"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34562F15" w14:textId="3C7243BC"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tcPr>
          <w:p w14:paraId="69590FC5" w14:textId="2430E214"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tcPr>
          <w:p w14:paraId="18BEDBED" w14:textId="43C8A05C"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60BD6804" w14:textId="77777777" w:rsidTr="009233A5">
        <w:trPr>
          <w:cantSplit/>
          <w:jc w:val="center"/>
        </w:trPr>
        <w:tc>
          <w:tcPr>
            <w:tcW w:w="1871" w:type="dxa"/>
            <w:tcBorders>
              <w:top w:val="single" w:sz="12" w:space="0" w:color="auto"/>
            </w:tcBorders>
          </w:tcPr>
          <w:p w14:paraId="5D8510A5" w14:textId="766FAABE"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u</w:t>
            </w:r>
          </w:p>
        </w:tc>
        <w:tc>
          <w:tcPr>
            <w:tcW w:w="1800" w:type="dxa"/>
            <w:tcBorders>
              <w:top w:val="single" w:sz="12" w:space="0" w:color="auto"/>
            </w:tcBorders>
          </w:tcPr>
          <w:p w14:paraId="54DC6162" w14:textId="19F39C01"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Borders>
              <w:top w:val="single" w:sz="12" w:space="0" w:color="auto"/>
            </w:tcBorders>
          </w:tcPr>
          <w:p w14:paraId="2590C578" w14:textId="38014815"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tcBorders>
          </w:tcPr>
          <w:p w14:paraId="3DF45068" w14:textId="219F8DF1" w:rsidR="006A2DB6" w:rsidRPr="006A2DB6" w:rsidRDefault="006A2DB6" w:rsidP="006A2DB6">
            <w:pPr>
              <w:pStyle w:val="Tablebody"/>
              <w:autoSpaceDE w:val="0"/>
              <w:autoSpaceDN w:val="0"/>
              <w:adjustRightInd w:val="0"/>
              <w:jc w:val="both"/>
            </w:pPr>
            <w:r w:rsidRPr="006A2DB6">
              <w:rPr>
                <w:szCs w:val="24"/>
              </w:rPr>
              <w:t>0 ≤ u ≤ 1</w:t>
            </w:r>
          </w:p>
        </w:tc>
      </w:tr>
      <w:tr w:rsidR="006A2DB6" w:rsidRPr="00F54804" w14:paraId="1DC18BAD" w14:textId="77777777" w:rsidTr="009233A5">
        <w:trPr>
          <w:cantSplit/>
          <w:jc w:val="center"/>
        </w:trPr>
        <w:tc>
          <w:tcPr>
            <w:tcW w:w="1871" w:type="dxa"/>
          </w:tcPr>
          <w:p w14:paraId="5D4C512B" w14:textId="396615C1"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x</w:t>
            </w:r>
          </w:p>
        </w:tc>
        <w:tc>
          <w:tcPr>
            <w:tcW w:w="1800" w:type="dxa"/>
          </w:tcPr>
          <w:p w14:paraId="53D2D827" w14:textId="3D35674E"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5ABB41D5" w14:textId="1EE700F7"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5CD97745" w14:textId="1D4C62A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1DBA0B1F" w14:textId="77777777" w:rsidTr="009233A5">
        <w:trPr>
          <w:cantSplit/>
          <w:jc w:val="center"/>
        </w:trPr>
        <w:tc>
          <w:tcPr>
            <w:tcW w:w="1871" w:type="dxa"/>
          </w:tcPr>
          <w:p w14:paraId="25183E1F" w14:textId="2E262061"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y</w:t>
            </w:r>
          </w:p>
        </w:tc>
        <w:tc>
          <w:tcPr>
            <w:tcW w:w="1800" w:type="dxa"/>
          </w:tcPr>
          <w:p w14:paraId="2E13EFAC" w14:textId="657D1C55"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DE6D1B" w14:textId="7BD0E0CE"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690C738E" w14:textId="31B7D44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1312F9A" w14:textId="77777777" w:rsidTr="009233A5">
        <w:trPr>
          <w:cantSplit/>
          <w:jc w:val="center"/>
        </w:trPr>
        <w:tc>
          <w:tcPr>
            <w:tcW w:w="1871" w:type="dxa"/>
          </w:tcPr>
          <w:p w14:paraId="05495365" w14:textId="273F7E18"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z</w:t>
            </w:r>
          </w:p>
        </w:tc>
        <w:tc>
          <w:tcPr>
            <w:tcW w:w="1800" w:type="dxa"/>
          </w:tcPr>
          <w:p w14:paraId="691106D5" w14:textId="436508A9"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4D3FFB9C" w14:textId="3027F184" w:rsidR="006A2DB6" w:rsidRPr="006A2DB6" w:rsidRDefault="006A2DB6" w:rsidP="006A2DB6">
            <w:pPr>
              <w:pStyle w:val="Tablebody"/>
              <w:autoSpaceDE w:val="0"/>
              <w:autoSpaceDN w:val="0"/>
              <w:adjustRightInd w:val="0"/>
              <w:jc w:val="both"/>
            </w:pPr>
            <w:r w:rsidRPr="006A2DB6">
              <w:rPr>
                <w:szCs w:val="24"/>
              </w:rPr>
              <w:t>Required</w:t>
            </w:r>
          </w:p>
        </w:tc>
        <w:tc>
          <w:tcPr>
            <w:tcW w:w="3240" w:type="dxa"/>
          </w:tcPr>
          <w:p w14:paraId="2AA46E88" w14:textId="57083FF1"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F2E59A9" w14:textId="77777777" w:rsidTr="009233A5">
        <w:trPr>
          <w:cantSplit/>
          <w:jc w:val="center"/>
        </w:trPr>
        <w:tc>
          <w:tcPr>
            <w:tcW w:w="1871" w:type="dxa"/>
          </w:tcPr>
          <w:p w14:paraId="56FBD267" w14:textId="5ABD8D3B"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15C3A0C0" w14:textId="620A8236" w:rsidR="006A2DB6" w:rsidRPr="006A2DB6" w:rsidRDefault="006A2DB6" w:rsidP="006A2DB6">
            <w:pPr>
              <w:pStyle w:val="Tablebody"/>
              <w:autoSpaceDE w:val="0"/>
              <w:autoSpaceDN w:val="0"/>
              <w:adjustRightInd w:val="0"/>
              <w:jc w:val="both"/>
            </w:pPr>
            <w:r w:rsidRPr="006A2DB6">
              <w:rPr>
                <w:szCs w:val="24"/>
              </w:rPr>
              <w:t>Boolean</w:t>
            </w:r>
          </w:p>
        </w:tc>
        <w:tc>
          <w:tcPr>
            <w:tcW w:w="1620" w:type="dxa"/>
          </w:tcPr>
          <w:p w14:paraId="0CFA90D6" w14:textId="5394CDEB"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393263B" w14:textId="5A1B968B" w:rsidR="006A2DB6" w:rsidRPr="006A2DB6" w:rsidRDefault="006A2DB6" w:rsidP="006A2DB6">
            <w:pPr>
              <w:pStyle w:val="Tablebody"/>
              <w:autoSpaceDE w:val="0"/>
              <w:autoSpaceDN w:val="0"/>
              <w:adjustRightInd w:val="0"/>
              <w:jc w:val="both"/>
            </w:pPr>
            <w:r w:rsidRPr="006A2DB6">
              <w:rPr>
                <w:szCs w:val="24"/>
              </w:rPr>
              <w:t>"false”</w:t>
            </w:r>
          </w:p>
        </w:tc>
      </w:tr>
      <w:tr w:rsidR="006A2DB6" w:rsidRPr="00F54804" w14:paraId="3E3267AB" w14:textId="77777777" w:rsidTr="009233A5">
        <w:trPr>
          <w:cantSplit/>
          <w:jc w:val="center"/>
        </w:trPr>
        <w:tc>
          <w:tcPr>
            <w:tcW w:w="1871" w:type="dxa"/>
          </w:tcPr>
          <w:p w14:paraId="70327305" w14:textId="5350E8BA"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section</w:t>
            </w:r>
          </w:p>
        </w:tc>
        <w:tc>
          <w:tcPr>
            <w:tcW w:w="1800" w:type="dxa"/>
          </w:tcPr>
          <w:p w14:paraId="5A7383B8" w14:textId="566417A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1C912242" w14:textId="6A624A05"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6DBED7C" w14:textId="5422BF1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1741463" w14:textId="77777777" w:rsidTr="009233A5">
        <w:trPr>
          <w:cantSplit/>
          <w:jc w:val="center"/>
        </w:trPr>
        <w:tc>
          <w:tcPr>
            <w:tcW w:w="1871" w:type="dxa"/>
          </w:tcPr>
          <w:p w14:paraId="2EBFD8C0" w14:textId="13AA605B"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10EAF81F" w14:textId="71176E3A" w:rsidR="006A2DB6" w:rsidRPr="006A2DB6" w:rsidRDefault="006A2DB6" w:rsidP="006A2DB6">
            <w:pPr>
              <w:pStyle w:val="Tablebody"/>
              <w:autoSpaceDE w:val="0"/>
              <w:autoSpaceDN w:val="0"/>
              <w:adjustRightInd w:val="0"/>
              <w:jc w:val="both"/>
            </w:pPr>
            <w:r w:rsidRPr="006A2DB6">
              <w:rPr>
                <w:szCs w:val="24"/>
              </w:rPr>
              <w:t>Floating point</w:t>
            </w:r>
          </w:p>
        </w:tc>
        <w:tc>
          <w:tcPr>
            <w:tcW w:w="1620" w:type="dxa"/>
          </w:tcPr>
          <w:p w14:paraId="213D83D9" w14:textId="5E90CDB1"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4FF7D35A" w14:textId="236398DD"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2E4F93" w14:textId="77777777" w:rsidTr="009233A5">
        <w:trPr>
          <w:cantSplit/>
          <w:jc w:val="center"/>
        </w:trPr>
        <w:tc>
          <w:tcPr>
            <w:tcW w:w="1871" w:type="dxa"/>
          </w:tcPr>
          <w:p w14:paraId="0D3EFB00" w14:textId="5E9D36B6"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442FEB2B" w14:textId="5B225975" w:rsidR="006A2DB6" w:rsidRPr="006A2DB6" w:rsidRDefault="006A2DB6" w:rsidP="006A2DB6">
            <w:pPr>
              <w:pStyle w:val="Tablebody"/>
              <w:autoSpaceDE w:val="0"/>
              <w:autoSpaceDN w:val="0"/>
              <w:adjustRightInd w:val="0"/>
              <w:jc w:val="both"/>
            </w:pPr>
            <w:r w:rsidRPr="006A2DB6">
              <w:rPr>
                <w:szCs w:val="24"/>
              </w:rPr>
              <w:t>Selection</w:t>
            </w:r>
          </w:p>
        </w:tc>
        <w:tc>
          <w:tcPr>
            <w:tcW w:w="1620" w:type="dxa"/>
          </w:tcPr>
          <w:p w14:paraId="7D5DA4FD" w14:textId="415FD134" w:rsidR="006A2DB6" w:rsidRPr="006A2DB6" w:rsidRDefault="006A2DB6" w:rsidP="006A2DB6">
            <w:pPr>
              <w:pStyle w:val="Tablebody"/>
              <w:autoSpaceDE w:val="0"/>
              <w:autoSpaceDN w:val="0"/>
              <w:adjustRightInd w:val="0"/>
              <w:jc w:val="both"/>
            </w:pPr>
            <w:r w:rsidRPr="006A2DB6">
              <w:rPr>
                <w:szCs w:val="24"/>
              </w:rPr>
              <w:t>Optional</w:t>
            </w:r>
          </w:p>
        </w:tc>
        <w:tc>
          <w:tcPr>
            <w:tcW w:w="3240" w:type="dxa"/>
          </w:tcPr>
          <w:p w14:paraId="0C8F6BFC" w14:textId="481187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C27869C" w14:textId="77777777" w:rsidTr="009233A5">
        <w:trPr>
          <w:cantSplit/>
          <w:jc w:val="center"/>
        </w:trPr>
        <w:tc>
          <w:tcPr>
            <w:tcW w:w="1871" w:type="dxa"/>
            <w:tcBorders>
              <w:bottom w:val="single" w:sz="12" w:space="0" w:color="auto"/>
            </w:tcBorders>
          </w:tcPr>
          <w:p w14:paraId="0CAFC0FA" w14:textId="14A70099"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4D8AF2FD" w14:textId="55370242" w:rsidR="006A2DB6" w:rsidRPr="006A2DB6" w:rsidRDefault="006A2DB6" w:rsidP="006A2DB6">
            <w:pPr>
              <w:pStyle w:val="Tablebody"/>
              <w:autoSpaceDE w:val="0"/>
              <w:autoSpaceDN w:val="0"/>
              <w:adjustRightInd w:val="0"/>
              <w:jc w:val="both"/>
            </w:pPr>
            <w:r w:rsidRPr="006A2DB6">
              <w:rPr>
                <w:szCs w:val="24"/>
              </w:rPr>
              <w:t>Alphanumeric</w:t>
            </w:r>
          </w:p>
        </w:tc>
        <w:tc>
          <w:tcPr>
            <w:tcW w:w="1620" w:type="dxa"/>
            <w:tcBorders>
              <w:bottom w:val="single" w:sz="12" w:space="0" w:color="auto"/>
            </w:tcBorders>
          </w:tcPr>
          <w:p w14:paraId="6698A847" w14:textId="3694D0F3" w:rsidR="006A2DB6" w:rsidRPr="006A2DB6" w:rsidRDefault="006A2DB6" w:rsidP="006A2DB6">
            <w:pPr>
              <w:pStyle w:val="Tablebody"/>
              <w:autoSpaceDE w:val="0"/>
              <w:autoSpaceDN w:val="0"/>
              <w:adjustRightInd w:val="0"/>
              <w:jc w:val="both"/>
            </w:pPr>
            <w:r w:rsidRPr="006A2DB6">
              <w:rPr>
                <w:szCs w:val="24"/>
              </w:rPr>
              <w:t>Optional</w:t>
            </w:r>
          </w:p>
        </w:tc>
        <w:tc>
          <w:tcPr>
            <w:tcW w:w="3240" w:type="dxa"/>
            <w:tcBorders>
              <w:bottom w:val="single" w:sz="12" w:space="0" w:color="auto"/>
            </w:tcBorders>
          </w:tcPr>
          <w:p w14:paraId="097C99DE" w14:textId="1939143E" w:rsidR="006A2DB6" w:rsidRPr="006A2DB6" w:rsidRDefault="006A2DB6" w:rsidP="006A2DB6">
            <w:pPr>
              <w:pStyle w:val="Tablebody"/>
              <w:autoSpaceDE w:val="0"/>
              <w:autoSpaceDN w:val="0"/>
              <w:adjustRightInd w:val="0"/>
              <w:jc w:val="both"/>
            </w:pPr>
            <w:r w:rsidRPr="006A2DB6">
              <w:rPr>
                <w:szCs w:val="24"/>
              </w:rPr>
              <w:t>-</w:t>
            </w:r>
          </w:p>
        </w:tc>
      </w:tr>
    </w:tbl>
    <w:p w14:paraId="1B766545" w14:textId="0A4F7917" w:rsidR="006A2DB6" w:rsidRDefault="006A2DB6" w:rsidP="00453218">
      <w:pPr>
        <w:pStyle w:val="Heading5"/>
      </w:pPr>
      <w:r>
        <w:t xml:space="preserve">Attributes </w:t>
      </w:r>
      <w:r w:rsidRPr="00453218">
        <w:rPr>
          <w:rStyle w:val="ISOCode"/>
        </w:rPr>
        <w:t>u, x, y, z,</w:t>
      </w:r>
      <w:r>
        <w:t xml:space="preserve"> and </w:t>
      </w:r>
      <w:r w:rsidRPr="003D6B47">
        <w:rPr>
          <w:rStyle w:val="ISOCode"/>
        </w:rPr>
        <w:t>reference</w:t>
      </w:r>
    </w:p>
    <w:p w14:paraId="2817B925" w14:textId="0BDF08EC" w:rsidR="006A2DB6" w:rsidRDefault="006A2DB6">
      <w:pPr>
        <w:pStyle w:val="BodyText"/>
        <w:autoSpaceDE w:val="0"/>
        <w:autoSpaceDN w:val="0"/>
        <w:adjustRightInd w:val="0"/>
        <w:rPr>
          <w:szCs w:val="24"/>
        </w:rPr>
      </w:pPr>
      <w:r>
        <w:rPr>
          <w:szCs w:val="24"/>
        </w:rPr>
        <w:t xml:space="preserve">The detailed definition is provided in </w:t>
      </w:r>
      <w:del w:id="1203" w:author="LUEJE Claudia" w:date="2024-05-02T20:39:00Z">
        <w:r w:rsidDel="001451E7">
          <w:rPr>
            <w:rStyle w:val="citesec"/>
            <w:szCs w:val="24"/>
          </w:rPr>
          <w:delText>clause </w:delText>
        </w:r>
      </w:del>
      <w:r>
        <w:rPr>
          <w:rStyle w:val="citesec"/>
          <w:szCs w:val="24"/>
        </w:rPr>
        <w:t>10.2.4.4</w:t>
      </w:r>
      <w:r>
        <w:rPr>
          <w:szCs w:val="24"/>
        </w:rPr>
        <w:t xml:space="preserve"> Welding </w:t>
      </w:r>
      <w:ins w:id="1204" w:author="LUEJE Claudia" w:date="2024-05-02T20:40:00Z">
        <w:r w:rsidR="001451E7">
          <w:rPr>
            <w:szCs w:val="24"/>
          </w:rPr>
          <w:t>p</w:t>
        </w:r>
      </w:ins>
      <w:del w:id="1205" w:author="LUEJE Claudia" w:date="2024-05-02T20:40:00Z">
        <w:r w:rsidDel="001451E7">
          <w:rPr>
            <w:szCs w:val="24"/>
          </w:rPr>
          <w:delText>P</w:delText>
        </w:r>
      </w:del>
      <w:r>
        <w:rPr>
          <w:szCs w:val="24"/>
        </w:rPr>
        <w:t>osition.</w:t>
      </w:r>
    </w:p>
    <w:p w14:paraId="3126994F"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CB5989">
        <w:rPr>
          <w:rStyle w:val="ISOCode"/>
        </w:rPr>
        <w:t>section</w:t>
      </w:r>
    </w:p>
    <w:p w14:paraId="30D42F83" w14:textId="14385A36" w:rsidR="006A2DB6" w:rsidRDefault="006A2DB6">
      <w:pPr>
        <w:pStyle w:val="BodyText"/>
        <w:autoSpaceDE w:val="0"/>
        <w:autoSpaceDN w:val="0"/>
        <w:adjustRightInd w:val="0"/>
        <w:rPr>
          <w:szCs w:val="24"/>
        </w:rPr>
      </w:pPr>
      <w:r>
        <w:rPr>
          <w:szCs w:val="24"/>
        </w:rPr>
        <w:t xml:space="preserve">Valid values for the attribute </w:t>
      </w:r>
      <w:r w:rsidRPr="0002630D">
        <w:rPr>
          <w:rStyle w:val="ISOCode"/>
        </w:rPr>
        <w:t>section</w:t>
      </w:r>
      <w:r>
        <w:rPr>
          <w:szCs w:val="24"/>
        </w:rPr>
        <w:t xml:space="preserve"> of a </w:t>
      </w:r>
      <w:ins w:id="1206" w:author="LUEJE Claudia" w:date="2024-05-02T20:40:00Z">
        <w:r w:rsidR="001451E7">
          <w:rPr>
            <w:szCs w:val="24"/>
          </w:rPr>
          <w:t>b</w:t>
        </w:r>
      </w:ins>
      <w:del w:id="1207" w:author="LUEJE Claudia" w:date="2024-05-02T20:40:00Z">
        <w:r w:rsidDel="001451E7">
          <w:rPr>
            <w:szCs w:val="24"/>
          </w:rPr>
          <w:delText>B</w:delText>
        </w:r>
      </w:del>
      <w:r>
        <w:rPr>
          <w:szCs w:val="24"/>
        </w:rPr>
        <w:t xml:space="preserve">utt </w:t>
      </w:r>
      <w:ins w:id="1208" w:author="LUEJE Claudia" w:date="2024-05-02T20:40:00Z">
        <w:r w:rsidR="001451E7">
          <w:rPr>
            <w:szCs w:val="24"/>
          </w:rPr>
          <w:t>j</w:t>
        </w:r>
      </w:ins>
      <w:del w:id="1209" w:author="LUEJE Claudia" w:date="2024-05-02T20:40:00Z">
        <w:r w:rsidDel="001451E7">
          <w:rPr>
            <w:szCs w:val="24"/>
          </w:rPr>
          <w:delText>J</w:delText>
        </w:r>
      </w:del>
      <w:r>
        <w:rPr>
          <w:szCs w:val="24"/>
        </w:rPr>
        <w:t>oint are:</w:t>
      </w:r>
    </w:p>
    <w:p w14:paraId="572F76D3" w14:textId="057DFEBD"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I</w:t>
      </w:r>
      <w:r>
        <w:rPr>
          <w:szCs w:val="24"/>
        </w:rPr>
        <w:t xml:space="preserve"> (not be confused with seam weld subtype “</w:t>
      </w:r>
      <w:r w:rsidRPr="0002630D">
        <w:rPr>
          <w:rStyle w:val="ISOCode"/>
        </w:rPr>
        <w:t>i_weld</w:t>
      </w:r>
      <w:r>
        <w:rPr>
          <w:szCs w:val="24"/>
        </w:rPr>
        <w:t xml:space="preserve">”, </w:t>
      </w:r>
      <w:ins w:id="1210" w:author="LUEJE Claudia" w:date="2024-05-02T20:40:00Z">
        <w:r w:rsidR="001451E7">
          <w:rPr>
            <w:szCs w:val="24"/>
          </w:rPr>
          <w:t>see</w:t>
        </w:r>
      </w:ins>
      <w:del w:id="1211" w:author="LUEJE Claudia" w:date="2024-05-02T20:40:00Z">
        <w:r w:rsidDel="001451E7">
          <w:rPr>
            <w:szCs w:val="24"/>
          </w:rPr>
          <w:delText xml:space="preserve">cf. </w:delText>
        </w:r>
        <w:r w:rsidDel="001451E7">
          <w:rPr>
            <w:rStyle w:val="citesec"/>
            <w:szCs w:val="24"/>
          </w:rPr>
          <w:delText>clause</w:delText>
        </w:r>
      </w:del>
      <w:r>
        <w:rPr>
          <w:rStyle w:val="citesec"/>
          <w:szCs w:val="24"/>
        </w:rPr>
        <w:t> 10.2.4.1</w:t>
      </w:r>
      <w:del w:id="1212" w:author="LUEJE Claudia" w:date="2024-05-02T20:40:00Z">
        <w:r w:rsidRPr="0002630D" w:rsidDel="001451E7">
          <w:rPr>
            <w:rStyle w:val="ISOCode"/>
          </w:rPr>
          <w:delText>!</w:delText>
        </w:r>
      </w:del>
      <w:r w:rsidRPr="0002630D">
        <w:rPr>
          <w:rStyle w:val="ISOCode"/>
        </w:rPr>
        <w:t>),</w:t>
      </w:r>
    </w:p>
    <w:p w14:paraId="52EE6C5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U,</w:t>
      </w:r>
    </w:p>
    <w:p w14:paraId="1FC04BA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V,</w:t>
      </w:r>
    </w:p>
    <w:p w14:paraId="2F2443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X,</w:t>
      </w:r>
    </w:p>
    <w:p w14:paraId="1D4CD745" w14:textId="1972425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w:t>
      </w:r>
      <w:r>
        <w:rPr>
          <w:szCs w:val="24"/>
        </w:rPr>
        <w:t xml:space="preserve"> (not be confused with seam weld subtype “</w:t>
      </w:r>
      <w:r w:rsidRPr="0002630D">
        <w:rPr>
          <w:rStyle w:val="ISOCode"/>
        </w:rPr>
        <w:t>y_joint</w:t>
      </w:r>
      <w:r>
        <w:rPr>
          <w:szCs w:val="24"/>
        </w:rPr>
        <w:t xml:space="preserve">”, </w:t>
      </w:r>
      <w:ins w:id="1213" w:author="LUEJE Claudia" w:date="2024-05-02T20:40:00Z">
        <w:r w:rsidR="001451E7">
          <w:rPr>
            <w:szCs w:val="24"/>
          </w:rPr>
          <w:t>see</w:t>
        </w:r>
      </w:ins>
      <w:del w:id="1214" w:author="LUEJE Claudia" w:date="2024-05-02T20:40:00Z">
        <w:r w:rsidDel="001451E7">
          <w:rPr>
            <w:szCs w:val="24"/>
          </w:rPr>
          <w:delText xml:space="preserve">cf. </w:delText>
        </w:r>
        <w:r w:rsidDel="001451E7">
          <w:rPr>
            <w:rStyle w:val="citesec"/>
            <w:szCs w:val="24"/>
          </w:rPr>
          <w:delText>clause </w:delText>
        </w:r>
      </w:del>
      <w:ins w:id="1215" w:author="LUEJE Claudia" w:date="2024-05-02T20:40:00Z">
        <w:r w:rsidR="001451E7">
          <w:rPr>
            <w:rStyle w:val="citesec"/>
            <w:szCs w:val="24"/>
          </w:rPr>
          <w:t xml:space="preserve"> </w:t>
        </w:r>
      </w:ins>
      <w:r>
        <w:rPr>
          <w:rStyle w:val="citesec"/>
          <w:szCs w:val="24"/>
        </w:rPr>
        <w:t>10.2.4.1</w:t>
      </w:r>
      <w:del w:id="1216" w:author="LUEJE Claudia" w:date="2024-05-02T20:40:00Z">
        <w:r w:rsidRPr="0002630D" w:rsidDel="001451E7">
          <w:rPr>
            <w:rStyle w:val="ISOCode"/>
          </w:rPr>
          <w:delText>!</w:delText>
        </w:r>
      </w:del>
      <w:r w:rsidRPr="0002630D">
        <w:rPr>
          <w:rStyle w:val="ISOCode"/>
        </w:rPr>
        <w:t>),</w:t>
      </w:r>
    </w:p>
    <w:p w14:paraId="27EB455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Radius.</w:t>
      </w:r>
    </w:p>
    <w:p w14:paraId="07CEE056"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width</w:t>
      </w:r>
    </w:p>
    <w:p w14:paraId="268107A7" w14:textId="77777777" w:rsidR="006A2DB6" w:rsidRDefault="006A2DB6">
      <w:pPr>
        <w:pStyle w:val="BodyText"/>
        <w:autoSpaceDE w:val="0"/>
        <w:autoSpaceDN w:val="0"/>
        <w:adjustRightInd w:val="0"/>
        <w:rPr>
          <w:szCs w:val="24"/>
        </w:rPr>
      </w:pPr>
      <w:r>
        <w:rPr>
          <w:szCs w:val="24"/>
        </w:rPr>
        <w:t xml:space="preserve">The attribute value </w:t>
      </w:r>
      <w:r w:rsidRPr="0002630D">
        <w:rPr>
          <w:rStyle w:val="ISOCode"/>
        </w:rPr>
        <w:t>width</w:t>
      </w:r>
      <w:r>
        <w:rPr>
          <w:szCs w:val="24"/>
        </w:rPr>
        <w:t xml:space="preserve"> specifies the width of the weld.</w:t>
      </w:r>
    </w:p>
    <w:p w14:paraId="3F0F654A"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w:t>
      </w:r>
    </w:p>
    <w:p w14:paraId="4CAD96A2" w14:textId="77777777" w:rsidR="006A2DB6" w:rsidRDefault="006A2DB6">
      <w:pPr>
        <w:pStyle w:val="BodyText"/>
        <w:autoSpaceDE w:val="0"/>
        <w:autoSpaceDN w:val="0"/>
        <w:adjustRightInd w:val="0"/>
        <w:rPr>
          <w:szCs w:val="24"/>
        </w:rPr>
      </w:pPr>
      <w:r>
        <w:rPr>
          <w:szCs w:val="24"/>
        </w:rPr>
        <w:t>Valid values for the attribute filler can be:</w:t>
      </w:r>
    </w:p>
    <w:p w14:paraId="3A78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yes,</w:t>
      </w:r>
    </w:p>
    <w:p w14:paraId="3FDFE44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02630D">
        <w:rPr>
          <w:rStyle w:val="ISOCode"/>
        </w:rPr>
        <w:t>no.</w:t>
      </w:r>
    </w:p>
    <w:p w14:paraId="0B468E35" w14:textId="54981C9E" w:rsidR="006A2DB6" w:rsidRDefault="006A2DB6">
      <w:pPr>
        <w:pStyle w:val="BodyText"/>
        <w:autoSpaceDE w:val="0"/>
        <w:autoSpaceDN w:val="0"/>
        <w:adjustRightInd w:val="0"/>
        <w:rPr>
          <w:szCs w:val="24"/>
        </w:rPr>
      </w:pPr>
      <w:r>
        <w:rPr>
          <w:szCs w:val="24"/>
        </w:rPr>
        <w:t xml:space="preserve">Depending on the technology, the default value can differ, see </w:t>
      </w:r>
      <w:del w:id="1217" w:author="LUEJE Claudia" w:date="2024-05-02T20:45:00Z">
        <w:r w:rsidDel="00482B08">
          <w:rPr>
            <w:rStyle w:val="citesec"/>
            <w:szCs w:val="24"/>
          </w:rPr>
          <w:delText>clause</w:delText>
        </w:r>
        <w:r w:rsidR="00FF6A3E" w:rsidDel="00482B08">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CCA432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02630D">
        <w:rPr>
          <w:rStyle w:val="ISOCode"/>
        </w:rPr>
        <w:t>filler_material</w:t>
      </w:r>
    </w:p>
    <w:p w14:paraId="667DDB1E" w14:textId="77777777" w:rsidR="006A2DB6" w:rsidRDefault="006A2DB6">
      <w:pPr>
        <w:pStyle w:val="BodyText"/>
        <w:autoSpaceDE w:val="0"/>
        <w:autoSpaceDN w:val="0"/>
        <w:adjustRightInd w:val="0"/>
        <w:rPr>
          <w:szCs w:val="24"/>
        </w:rPr>
      </w:pPr>
      <w:r>
        <w:rPr>
          <w:szCs w:val="24"/>
        </w:rPr>
        <w:t xml:space="preserve">The attribute </w:t>
      </w:r>
      <w:r w:rsidRPr="0002630D">
        <w:rPr>
          <w:rStyle w:val="ISOCode"/>
        </w:rPr>
        <w:t>filler_material</w:t>
      </w:r>
      <w:r>
        <w:rPr>
          <w:szCs w:val="24"/>
        </w:rPr>
        <w:t xml:space="preserve"> specifies the applied material during the welding process.</w:t>
      </w:r>
    </w:p>
    <w:p w14:paraId="054C0C75" w14:textId="674372EA"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18" w:author="LUEJE Claudia" w:date="2024-05-02T20:45:00Z">
        <w:r w:rsidR="00482B08">
          <w:rPr>
            <w:szCs w:val="24"/>
          </w:rPr>
          <w:t>XAMPLE</w:t>
        </w:r>
      </w:ins>
      <w:del w:id="1219" w:author="LUEJE Claudia" w:date="2024-05-02T20:45:00Z">
        <w:r w:rsidDel="00482B08">
          <w:rPr>
            <w:szCs w:val="24"/>
          </w:rPr>
          <w:delText>xample</w:delText>
        </w:r>
      </w:del>
      <w:r>
        <w:rPr>
          <w:szCs w:val="24"/>
        </w:rPr>
        <w:t xml:space="preserve"> 1</w:t>
      </w:r>
      <w:r w:rsidR="00690423">
        <w:rPr>
          <w:szCs w:val="24"/>
        </w:rPr>
        <w:tab/>
      </w:r>
      <w:r w:rsidRPr="0002630D">
        <w:rPr>
          <w:rStyle w:val="ISOCode"/>
        </w:rPr>
        <w:t>&lt;weld_position/&gt;</w:t>
      </w:r>
      <w:r>
        <w:rPr>
          <w:szCs w:val="24"/>
        </w:rPr>
        <w:t xml:space="preserve"> with required attributes only</w:t>
      </w:r>
    </w:p>
    <w:p w14:paraId="51868FF6" w14:textId="0DF3E817"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4DB7B2" w14:textId="6B98D548"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6A8CEDA5" w14:textId="67757B50" w:rsidR="006A2DB6" w:rsidRPr="00F5203F"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z="1"/&gt;</w:t>
      </w:r>
    </w:p>
    <w:p w14:paraId="3B85C5CF" w14:textId="2776B4DB"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szCs w:val="24"/>
        </w:rPr>
        <w:t>&lt;sheet_parameter ... /&gt;</w:t>
      </w:r>
    </w:p>
    <w:p w14:paraId="16025B23" w14:textId="100504B0"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736F0562" w14:textId="0C00507A" w:rsidR="006A2DB6" w:rsidRDefault="0002630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31C08BA" w14:textId="65878815"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52E7F3C" w14:textId="59A7CBC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20" w:author="LUEJE Claudia" w:date="2024-05-02T20:45:00Z">
        <w:r w:rsidR="00482B08">
          <w:rPr>
            <w:szCs w:val="24"/>
          </w:rPr>
          <w:t>XAMPLE</w:t>
        </w:r>
      </w:ins>
      <w:del w:id="1221" w:author="LUEJE Claudia" w:date="2024-05-02T20:45:00Z">
        <w:r w:rsidDel="00482B08">
          <w:rPr>
            <w:szCs w:val="24"/>
          </w:rPr>
          <w:delText>xample</w:delText>
        </w:r>
      </w:del>
      <w:r>
        <w:rPr>
          <w:szCs w:val="24"/>
        </w:rPr>
        <w:t xml:space="preserve"> 2</w:t>
      </w:r>
      <w:r w:rsidR="00690423">
        <w:rPr>
          <w:szCs w:val="24"/>
        </w:rPr>
        <w:tab/>
      </w:r>
      <w:r w:rsidRPr="008E603A">
        <w:rPr>
          <w:rStyle w:val="ISOCode"/>
        </w:rPr>
        <w:t>&lt;weld_position/&gt;</w:t>
      </w:r>
      <w:r>
        <w:rPr>
          <w:szCs w:val="24"/>
        </w:rPr>
        <w:t xml:space="preserve"> with all attributes</w:t>
      </w:r>
    </w:p>
    <w:p w14:paraId="63D3D35F" w14:textId="588C12B9"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060D4A7" w14:textId="10B7253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2DCAEF26" w14:textId="6DE93CEB" w:rsidR="006A2DB6" w:rsidRPr="00F5203F"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5D454E88" w14:textId="3D5C16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46E2AD6B" w14:textId="07EC8490"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section="X"</w:t>
      </w:r>
    </w:p>
    <w:p w14:paraId="0123BEF0" w14:textId="24A7D9C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width="1.5"</w:t>
      </w:r>
    </w:p>
    <w:p w14:paraId="5360A13A" w14:textId="156E4811"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3D161613" w14:textId="64E70ED5"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13599A57" w14:textId="70B687D2"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6F82C15C" w14:textId="25857B67"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&lt;/butt_joint&gt;</w:t>
      </w:r>
    </w:p>
    <w:p w14:paraId="0640EAC0" w14:textId="3371D10E" w:rsidR="006A2DB6"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06DCEEB" w14:textId="7FA7D61F" w:rsidR="008E603A" w:rsidRDefault="008E603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37A72D6"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66D7A">
        <w:rPr>
          <w:rStyle w:val="ISOCode"/>
        </w:rPr>
        <w:t>&lt;sheet_parameter/&gt;</w:t>
      </w:r>
    </w:p>
    <w:p w14:paraId="0B94403B" w14:textId="2A4B4DC5" w:rsidR="006A2DB6" w:rsidRDefault="006A2DB6">
      <w:pPr>
        <w:pStyle w:val="BodyText"/>
        <w:autoSpaceDE w:val="0"/>
        <w:autoSpaceDN w:val="0"/>
        <w:adjustRightInd w:val="0"/>
        <w:rPr>
          <w:szCs w:val="24"/>
        </w:rPr>
      </w:pPr>
      <w:r>
        <w:rPr>
          <w:szCs w:val="24"/>
        </w:rPr>
        <w:t xml:space="preserve">For the element </w:t>
      </w:r>
      <w:r w:rsidRPr="00A66D7A">
        <w:rPr>
          <w:rStyle w:val="ISOCode"/>
        </w:rPr>
        <w:t>&lt;sheet_parameter/&gt;</w:t>
      </w:r>
      <w:r>
        <w:rPr>
          <w:szCs w:val="24"/>
        </w:rPr>
        <w:t xml:space="preserve">, the following attributes can be specified for the butt joint (see </w:t>
      </w:r>
      <w:r w:rsidR="009C3FFA">
        <w:rPr>
          <w:rStyle w:val="citetbl"/>
          <w:szCs w:val="24"/>
        </w:rPr>
        <w:t>Table </w:t>
      </w:r>
      <w:r>
        <w:rPr>
          <w:rStyle w:val="citetbl"/>
          <w:szCs w:val="24"/>
        </w:rPr>
        <w:t>95</w:t>
      </w:r>
      <w:r>
        <w:rPr>
          <w:szCs w:val="24"/>
        </w:rPr>
        <w:t>):</w:t>
      </w:r>
    </w:p>
    <w:p w14:paraId="5170CBA8" w14:textId="008582A2" w:rsidR="006A2DB6" w:rsidRDefault="009C3FFA">
      <w:pPr>
        <w:pStyle w:val="Tabletitle"/>
        <w:autoSpaceDE w:val="0"/>
        <w:autoSpaceDN w:val="0"/>
        <w:adjustRightInd w:val="0"/>
        <w:outlineLvl w:val="0"/>
        <w:rPr>
          <w:szCs w:val="24"/>
        </w:rPr>
      </w:pPr>
      <w:r>
        <w:rPr>
          <w:szCs w:val="24"/>
        </w:rPr>
        <w:t>Table </w:t>
      </w:r>
      <w:r w:rsidR="006A2DB6">
        <w:rPr>
          <w:szCs w:val="24"/>
        </w:rPr>
        <w:t xml:space="preserve">95 — Attributes of element </w:t>
      </w:r>
      <w:r w:rsidR="006A2DB6" w:rsidRPr="00A66D7A">
        <w:rPr>
          <w:rStyle w:val="ISOCode"/>
        </w:rPr>
        <w:t>&lt;sheet_parameter/&gt;</w:t>
      </w:r>
      <w:r w:rsidR="006A2DB6">
        <w:rPr>
          <w:szCs w:val="24"/>
        </w:rPr>
        <w:t xml:space="preserve"> for butt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2DDCFAD3" w14:textId="77777777" w:rsidTr="009233A5">
        <w:trPr>
          <w:jc w:val="center"/>
        </w:trPr>
        <w:tc>
          <w:tcPr>
            <w:tcW w:w="1574" w:type="dxa"/>
            <w:tcBorders>
              <w:top w:val="single" w:sz="12" w:space="0" w:color="auto"/>
              <w:bottom w:val="single" w:sz="12" w:space="0" w:color="auto"/>
            </w:tcBorders>
            <w:shd w:val="clear" w:color="auto" w:fill="F3F3F3"/>
            <w:vAlign w:val="bottom"/>
          </w:tcPr>
          <w:p w14:paraId="4CC905B9" w14:textId="36505854"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6ED5C41" w14:textId="76E13007"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AF8FF7B" w14:textId="1FE260D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6D6DF1AA" w14:textId="00DCA197"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AB0A9A" w14:paraId="0B368F47" w14:textId="77777777" w:rsidTr="009233A5">
        <w:trPr>
          <w:jc w:val="center"/>
        </w:trPr>
        <w:tc>
          <w:tcPr>
            <w:tcW w:w="1574" w:type="dxa"/>
            <w:tcBorders>
              <w:top w:val="single" w:sz="12" w:space="0" w:color="auto"/>
            </w:tcBorders>
          </w:tcPr>
          <w:p w14:paraId="118F3211" w14:textId="0FF9F721"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index</w:t>
            </w:r>
          </w:p>
        </w:tc>
        <w:tc>
          <w:tcPr>
            <w:tcW w:w="1418" w:type="dxa"/>
            <w:tcBorders>
              <w:top w:val="single" w:sz="12" w:space="0" w:color="auto"/>
            </w:tcBorders>
          </w:tcPr>
          <w:p w14:paraId="3D807F9B" w14:textId="02B1E3D4"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5AC3774" w14:textId="73C7F887"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AD7FDF6" w14:textId="06AFEF34" w:rsidR="006A2DB6" w:rsidRPr="006A2DB6" w:rsidRDefault="006A2DB6" w:rsidP="00A66D7A">
            <w:pPr>
              <w:pStyle w:val="Tablebody"/>
              <w:autoSpaceDE w:val="0"/>
              <w:autoSpaceDN w:val="0"/>
              <w:adjustRightInd w:val="0"/>
            </w:pPr>
            <w:r w:rsidRPr="006A2DB6">
              <w:rPr>
                <w:szCs w:val="24"/>
              </w:rPr>
              <w:t xml:space="preserve">It shall be referenced to </w:t>
            </w:r>
            <w:r w:rsidRPr="00A66D7A">
              <w:rPr>
                <w:rStyle w:val="ISOCode"/>
              </w:rPr>
              <w:t>&lt;part/&gt;</w:t>
            </w:r>
            <w:r w:rsidRPr="006A2DB6">
              <w:rPr>
                <w:szCs w:val="24"/>
              </w:rPr>
              <w:t xml:space="preserve"> index attribute.</w:t>
            </w:r>
          </w:p>
        </w:tc>
      </w:tr>
      <w:tr w:rsidR="006A2DB6" w:rsidRPr="00AB0A9A" w14:paraId="4B542137" w14:textId="77777777" w:rsidTr="009233A5">
        <w:trPr>
          <w:jc w:val="center"/>
        </w:trPr>
        <w:tc>
          <w:tcPr>
            <w:tcW w:w="1574" w:type="dxa"/>
            <w:vAlign w:val="bottom"/>
          </w:tcPr>
          <w:p w14:paraId="47234027" w14:textId="1209CB4E"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E60FC33" w14:textId="49197DF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9B7F6CF" w14:textId="7C270192"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44B94" w14:textId="3E3173DF"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AB0A9A" w14:paraId="1E25F4F9" w14:textId="77777777" w:rsidTr="009233A5">
        <w:trPr>
          <w:jc w:val="center"/>
        </w:trPr>
        <w:tc>
          <w:tcPr>
            <w:tcW w:w="1574" w:type="dxa"/>
            <w:vAlign w:val="bottom"/>
          </w:tcPr>
          <w:p w14:paraId="758B1A83" w14:textId="0C5DBEDD"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4850F98" w14:textId="274348D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FB42BBD" w14:textId="73A1CD97"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2DFEAC55" w14:textId="68593C0F" w:rsidR="006A2DB6" w:rsidRPr="006A2DB6" w:rsidRDefault="006A2DB6" w:rsidP="006A2DB6">
            <w:pPr>
              <w:pStyle w:val="Tablebody"/>
              <w:autoSpaceDE w:val="0"/>
              <w:autoSpaceDN w:val="0"/>
              <w:adjustRightInd w:val="0"/>
              <w:jc w:val="both"/>
            </w:pPr>
            <w:r w:rsidRPr="006A2DB6">
              <w:rPr>
                <w:szCs w:val="24"/>
              </w:rPr>
              <w:t>-</w:t>
            </w:r>
          </w:p>
        </w:tc>
      </w:tr>
      <w:tr w:rsidR="006A2DB6" w:rsidRPr="00AB0A9A" w14:paraId="66D4A77D" w14:textId="77777777" w:rsidTr="009233A5">
        <w:trPr>
          <w:jc w:val="center"/>
        </w:trPr>
        <w:tc>
          <w:tcPr>
            <w:tcW w:w="1574" w:type="dxa"/>
            <w:tcBorders>
              <w:bottom w:val="single" w:sz="12" w:space="0" w:color="auto"/>
            </w:tcBorders>
            <w:vAlign w:val="bottom"/>
          </w:tcPr>
          <w:p w14:paraId="3133C1DC" w14:textId="106B157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29A0E0C0" w14:textId="733A656D"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1BDAF8B3" w14:textId="17987E06"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A83A16D" w14:textId="2667EE24" w:rsidR="006A2DB6" w:rsidRPr="006A2DB6" w:rsidRDefault="006A2DB6" w:rsidP="006A2DB6">
            <w:pPr>
              <w:pStyle w:val="Tablebody"/>
              <w:autoSpaceDE w:val="0"/>
              <w:autoSpaceDN w:val="0"/>
              <w:adjustRightInd w:val="0"/>
              <w:jc w:val="both"/>
            </w:pPr>
            <w:r w:rsidRPr="006A2DB6">
              <w:rPr>
                <w:szCs w:val="24"/>
              </w:rPr>
              <w:t>-</w:t>
            </w:r>
          </w:p>
        </w:tc>
      </w:tr>
    </w:tbl>
    <w:p w14:paraId="2F2F27E3" w14:textId="246064F8" w:rsidR="006A2DB6" w:rsidRDefault="006A2DB6" w:rsidP="00A66D7A">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Pr>
          <w:szCs w:val="24"/>
        </w:rPr>
        <w:t>E</w:t>
      </w:r>
      <w:ins w:id="1222" w:author="LUEJE Claudia" w:date="2024-05-02T20:45:00Z">
        <w:r w:rsidR="00482B08">
          <w:rPr>
            <w:szCs w:val="24"/>
          </w:rPr>
          <w:t>XAMPLE</w:t>
        </w:r>
      </w:ins>
      <w:del w:id="1223" w:author="LUEJE Claudia" w:date="2024-05-02T20:45:00Z">
        <w:r w:rsidDel="00482B08">
          <w:rPr>
            <w:szCs w:val="24"/>
          </w:rPr>
          <w:delText>xample</w:delText>
        </w:r>
      </w:del>
      <w:r w:rsidR="00690423">
        <w:rPr>
          <w:szCs w:val="24"/>
        </w:rPr>
        <w:tab/>
      </w:r>
      <w:r w:rsidRPr="00A66D7A">
        <w:rPr>
          <w:rStyle w:val="ISOCode"/>
        </w:rPr>
        <w:t>&lt;sheet_parameter/&gt;</w:t>
      </w:r>
      <w:r>
        <w:rPr>
          <w:szCs w:val="24"/>
        </w:rPr>
        <w:t xml:space="preserve"> with all attributes</w:t>
      </w:r>
    </w:p>
    <w:p w14:paraId="3F1A0E40" w14:textId="24E9080B"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5A17E78" w14:textId="26EDB62A"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&lt;butt_joint base="1" technology="arc"&gt;</w:t>
      </w:r>
    </w:p>
    <w:p w14:paraId="7F7DBDE5" w14:textId="7AB21A05" w:rsidR="006A2DB6" w:rsidRPr="00F5203F"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 /&gt;</w:t>
      </w:r>
    </w:p>
    <w:p w14:paraId="15EB0782" w14:textId="28F958CF" w:rsidR="006A2DB6" w:rsidRDefault="00A66D7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sheet_angle="180" /&gt;</w:t>
      </w:r>
    </w:p>
    <w:p w14:paraId="748BCFE1" w14:textId="44694F67"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&lt;/butt_joint&gt;</w:t>
      </w:r>
    </w:p>
    <w:p w14:paraId="32B2D9C8" w14:textId="2894C8C8" w:rsidR="006A2DB6"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EE76FEE" w14:textId="3FBDDE0B" w:rsidR="005A0064" w:rsidRDefault="005A006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259AEFE" w14:textId="210E30F9"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Corner </w:t>
      </w:r>
      <w:ins w:id="1224" w:author="LUEJE Claudia" w:date="2024-05-02T20:45:00Z">
        <w:r w:rsidR="00482B08">
          <w:rPr>
            <w:rFonts w:eastAsia="Times New Roman"/>
            <w:szCs w:val="24"/>
          </w:rPr>
          <w:t>w</w:t>
        </w:r>
      </w:ins>
      <w:del w:id="1225" w:author="LUEJE Claudia" w:date="2024-05-02T20:45:00Z">
        <w:r w:rsidDel="00482B08">
          <w:rPr>
            <w:rFonts w:eastAsia="Times New Roman"/>
            <w:szCs w:val="24"/>
          </w:rPr>
          <w:delText>W</w:delText>
        </w:r>
      </w:del>
      <w:r>
        <w:rPr>
          <w:rFonts w:eastAsia="Times New Roman"/>
          <w:szCs w:val="24"/>
        </w:rPr>
        <w:t>eld</w:t>
      </w:r>
    </w:p>
    <w:p w14:paraId="159AF7E1"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5242FA7" w14:textId="77777777" w:rsidR="006A2DB6" w:rsidRDefault="006A2DB6">
      <w:pPr>
        <w:pStyle w:val="BodyText"/>
        <w:autoSpaceDE w:val="0"/>
        <w:autoSpaceDN w:val="0"/>
        <w:adjustRightInd w:val="0"/>
        <w:rPr>
          <w:szCs w:val="24"/>
        </w:rPr>
      </w:pPr>
      <w:r>
        <w:rPr>
          <w:szCs w:val="24"/>
        </w:rPr>
        <w:t>The principles of the modelling of corner welds for χMCF are described in this subclause. A corner weld describes a connection between two or three sheets welded together.</w:t>
      </w:r>
    </w:p>
    <w:p w14:paraId="08450D5C" w14:textId="77777777" w:rsidR="006A2DB6" w:rsidRDefault="006A2DB6">
      <w:pPr>
        <w:pStyle w:val="BodyText"/>
        <w:autoSpaceDE w:val="0"/>
        <w:autoSpaceDN w:val="0"/>
        <w:adjustRightInd w:val="0"/>
        <w:rPr>
          <w:szCs w:val="24"/>
        </w:rPr>
      </w:pPr>
      <w:r>
        <w:rPr>
          <w:szCs w:val="24"/>
        </w:rPr>
        <w:t xml:space="preserve">The XML definition of a corner weld supports up to four physical weld positions. Each of the weld positions is specified using the element </w:t>
      </w:r>
      <w:r w:rsidRPr="00A82BE8">
        <w:rPr>
          <w:rStyle w:val="ISOCode"/>
        </w:rPr>
        <w:t>&lt;weld_position/&gt;</w:t>
      </w:r>
      <w:r>
        <w:rPr>
          <w:szCs w:val="24"/>
        </w:rPr>
        <w:t xml:space="preserve"> with the corresponding attributes and nested elements inside the subtype definition.</w:t>
      </w:r>
    </w:p>
    <w:p w14:paraId="5C1E4748" w14:textId="284CF362"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226" w:author="LUEJE Claudia" w:date="2024-05-02T20:46:00Z">
        <w:r w:rsidR="00482B08">
          <w:rPr>
            <w:rFonts w:eastAsia="Times New Roman"/>
            <w:szCs w:val="24"/>
          </w:rPr>
          <w:t>c</w:t>
        </w:r>
      </w:ins>
      <w:del w:id="1227" w:author="LUEJE Claudia" w:date="2024-05-02T20:46:00Z">
        <w:r w:rsidDel="00482B08">
          <w:rPr>
            <w:rFonts w:eastAsia="Times New Roman"/>
            <w:szCs w:val="24"/>
          </w:rPr>
          <w:delText>C</w:delText>
        </w:r>
      </w:del>
      <w:r>
        <w:rPr>
          <w:rFonts w:eastAsia="Times New Roman"/>
          <w:szCs w:val="24"/>
        </w:rPr>
        <w:t xml:space="preserve">orner </w:t>
      </w:r>
      <w:ins w:id="1228" w:author="LUEJE Claudia" w:date="2024-05-02T20:46:00Z">
        <w:r w:rsidR="00482B08">
          <w:rPr>
            <w:rFonts w:eastAsia="Times New Roman"/>
            <w:szCs w:val="24"/>
          </w:rPr>
          <w:t>w</w:t>
        </w:r>
      </w:ins>
      <w:del w:id="1229" w:author="LUEJE Claudia" w:date="2024-05-02T20:46:00Z">
        <w:r w:rsidDel="00482B08">
          <w:rPr>
            <w:rFonts w:eastAsia="Times New Roman"/>
            <w:szCs w:val="24"/>
          </w:rPr>
          <w:delText>W</w:delText>
        </w:r>
      </w:del>
      <w:r>
        <w:rPr>
          <w:rFonts w:eastAsia="Times New Roman"/>
          <w:szCs w:val="24"/>
        </w:rPr>
        <w:t>eld</w:t>
      </w:r>
    </w:p>
    <w:p w14:paraId="10A16C3A" w14:textId="2B21C1D5"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30" w:author="LUEJE Claudia" w:date="2024-05-02T20:46:00Z">
        <w:r w:rsidR="00482B08">
          <w:rPr>
            <w:rFonts w:eastAsia="Times New Roman"/>
            <w:szCs w:val="24"/>
          </w:rPr>
          <w:t>p</w:t>
        </w:r>
      </w:ins>
      <w:del w:id="1231" w:author="LUEJE Claudia" w:date="2024-05-02T20:46:00Z">
        <w:r w:rsidDel="00482B08">
          <w:rPr>
            <w:rFonts w:eastAsia="Times New Roman"/>
            <w:szCs w:val="24"/>
          </w:rPr>
          <w:delText>P</w:delText>
        </w:r>
      </w:del>
      <w:r>
        <w:rPr>
          <w:rFonts w:eastAsia="Times New Roman"/>
          <w:szCs w:val="24"/>
        </w:rPr>
        <w:t>arameters</w:t>
      </w:r>
    </w:p>
    <w:p w14:paraId="1BC1A319" w14:textId="0DB3477C" w:rsidR="006A2DB6" w:rsidRDefault="006A2DB6">
      <w:pPr>
        <w:pStyle w:val="BodyText"/>
        <w:autoSpaceDE w:val="0"/>
        <w:autoSpaceDN w:val="0"/>
        <w:adjustRightInd w:val="0"/>
        <w:rPr>
          <w:szCs w:val="24"/>
        </w:rPr>
      </w:pPr>
      <w:r>
        <w:rPr>
          <w:szCs w:val="24"/>
        </w:rPr>
        <w:t xml:space="preserve">The parameters to describe the connection are (see </w:t>
      </w:r>
      <w:r w:rsidR="00937697">
        <w:rPr>
          <w:rStyle w:val="citefig"/>
          <w:szCs w:val="24"/>
        </w:rPr>
        <w:t>Figure </w:t>
      </w:r>
      <w:r>
        <w:rPr>
          <w:rStyle w:val="citefig"/>
          <w:szCs w:val="24"/>
        </w:rPr>
        <w:t>56</w:t>
      </w:r>
      <w:r>
        <w:rPr>
          <w:szCs w:val="24"/>
        </w:rPr>
        <w:t>):</w:t>
      </w:r>
    </w:p>
    <w:p w14:paraId="6E9AA82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8329_ed1fig56.EPS</w:t>
      </w:r>
    </w:p>
    <w:p w14:paraId="3E310714"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8FD0B1E" w14:textId="77777777" w:rsidTr="00821D86">
        <w:tc>
          <w:tcPr>
            <w:tcW w:w="397" w:type="dxa"/>
          </w:tcPr>
          <w:p w14:paraId="09E02F6A" w14:textId="77FBED7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7887B378" w14:textId="52F4371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6154406" w14:textId="77777777" w:rsidTr="00821D86">
        <w:tc>
          <w:tcPr>
            <w:tcW w:w="397" w:type="dxa"/>
          </w:tcPr>
          <w:p w14:paraId="6EA02F93" w14:textId="2DFF6FE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24E04A7" w14:textId="69D1260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82E8589" w14:textId="77777777" w:rsidTr="00821D86">
        <w:tc>
          <w:tcPr>
            <w:tcW w:w="397" w:type="dxa"/>
          </w:tcPr>
          <w:p w14:paraId="08DF6D5B" w14:textId="4DCF2AE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7E72E0FF" w14:textId="4B69550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r w:rsidR="006A2DB6" w14:paraId="2246C6F6" w14:textId="77777777" w:rsidTr="00821D86">
        <w:tc>
          <w:tcPr>
            <w:tcW w:w="397" w:type="dxa"/>
          </w:tcPr>
          <w:p w14:paraId="4BC585A7" w14:textId="49828FA0"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v</w:t>
            </w:r>
          </w:p>
        </w:tc>
        <w:tc>
          <w:tcPr>
            <w:tcW w:w="9356" w:type="dxa"/>
          </w:tcPr>
          <w:p w14:paraId="73A529F0" w14:textId="4A1ED79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misalignment of welded sheet</w:t>
            </w:r>
          </w:p>
        </w:tc>
      </w:tr>
    </w:tbl>
    <w:p w14:paraId="762A1EC9" w14:textId="0B159EA2" w:rsidR="006A2DB6" w:rsidRDefault="00937697">
      <w:pPr>
        <w:pStyle w:val="Figuretitle0"/>
        <w:autoSpaceDE w:val="0"/>
        <w:autoSpaceDN w:val="0"/>
        <w:adjustRightInd w:val="0"/>
        <w:outlineLvl w:val="0"/>
        <w:rPr>
          <w:szCs w:val="24"/>
        </w:rPr>
      </w:pPr>
      <w:r>
        <w:rPr>
          <w:szCs w:val="24"/>
        </w:rPr>
        <w:t>Figure </w:t>
      </w:r>
      <w:r w:rsidR="006A2DB6">
        <w:rPr>
          <w:szCs w:val="24"/>
        </w:rPr>
        <w:t>56 — Corner weld sheet layout</w:t>
      </w:r>
    </w:p>
    <w:p w14:paraId="48EC091E" w14:textId="4915C9F1"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32" w:author="LUEJE Claudia" w:date="2024-05-02T20:46:00Z">
        <w:r w:rsidR="00482B08">
          <w:rPr>
            <w:rFonts w:eastAsia="Times New Roman"/>
            <w:szCs w:val="24"/>
          </w:rPr>
          <w:t>p</w:t>
        </w:r>
      </w:ins>
      <w:del w:id="1233" w:author="LUEJE Claudia" w:date="2024-05-02T20:46:00Z">
        <w:r w:rsidDel="00482B08">
          <w:rPr>
            <w:rFonts w:eastAsia="Times New Roman"/>
            <w:szCs w:val="24"/>
          </w:rPr>
          <w:delText>P</w:delText>
        </w:r>
      </w:del>
      <w:r>
        <w:rPr>
          <w:rFonts w:eastAsia="Times New Roman"/>
          <w:szCs w:val="24"/>
        </w:rPr>
        <w:t>arameters</w:t>
      </w:r>
    </w:p>
    <w:p w14:paraId="2226A6BB" w14:textId="524970E7" w:rsidR="006A2DB6" w:rsidRDefault="006A2DB6">
      <w:pPr>
        <w:pStyle w:val="BodyText"/>
        <w:autoSpaceDE w:val="0"/>
        <w:autoSpaceDN w:val="0"/>
        <w:adjustRightInd w:val="0"/>
        <w:rPr>
          <w:szCs w:val="24"/>
        </w:rPr>
      </w:pPr>
      <w:r>
        <w:rPr>
          <w:szCs w:val="24"/>
        </w:rPr>
        <w:t xml:space="preserve">The parameters of the welds are the same for all the potential physical welds on the connection (see </w:t>
      </w:r>
      <w:r w:rsidR="00937697">
        <w:rPr>
          <w:rStyle w:val="citefig"/>
          <w:szCs w:val="24"/>
        </w:rPr>
        <w:t>Figure </w:t>
      </w:r>
      <w:r>
        <w:rPr>
          <w:rStyle w:val="citefig"/>
          <w:szCs w:val="24"/>
        </w:rPr>
        <w:t>57</w:t>
      </w:r>
      <w:r>
        <w:rPr>
          <w:szCs w:val="24"/>
        </w:rPr>
        <w:t>):</w:t>
      </w:r>
    </w:p>
    <w:p w14:paraId="3FD71DD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8329_ed1fig57.EPS</w:t>
      </w:r>
    </w:p>
    <w:p w14:paraId="3A9F922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2AD1264" w14:textId="77777777" w:rsidTr="00821D86">
        <w:tc>
          <w:tcPr>
            <w:tcW w:w="397" w:type="dxa"/>
          </w:tcPr>
          <w:p w14:paraId="74D71546" w14:textId="3625B63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a</w:t>
            </w:r>
            <w:r w:rsidRPr="00EC4DAD">
              <w:rPr>
                <w:szCs w:val="24"/>
                <w:vertAlign w:val="subscript"/>
              </w:rPr>
              <w:t>1</w:t>
            </w:r>
          </w:p>
        </w:tc>
        <w:tc>
          <w:tcPr>
            <w:tcW w:w="9356" w:type="dxa"/>
          </w:tcPr>
          <w:p w14:paraId="7A5825BF" w14:textId="67DD31B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3667754F" w14:textId="77777777" w:rsidTr="00821D86">
        <w:tc>
          <w:tcPr>
            <w:tcW w:w="397" w:type="dxa"/>
          </w:tcPr>
          <w:p w14:paraId="64A73F7F" w14:textId="523140B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d</w:t>
            </w:r>
            <w:r w:rsidRPr="006A2DB6">
              <w:rPr>
                <w:szCs w:val="24"/>
                <w:vertAlign w:val="subscript"/>
              </w:rPr>
              <w:t>1</w:t>
            </w:r>
          </w:p>
        </w:tc>
        <w:tc>
          <w:tcPr>
            <w:tcW w:w="9356" w:type="dxa"/>
          </w:tcPr>
          <w:p w14:paraId="7F3BDBAD" w14:textId="0CF7B39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5F46077F" w14:textId="77777777" w:rsidTr="00821D86">
        <w:tc>
          <w:tcPr>
            <w:tcW w:w="397" w:type="dxa"/>
          </w:tcPr>
          <w:p w14:paraId="3A0C1C1C" w14:textId="7E7172A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β</w:t>
            </w:r>
            <w:r w:rsidRPr="006A2DB6">
              <w:rPr>
                <w:szCs w:val="24"/>
                <w:vertAlign w:val="subscript"/>
              </w:rPr>
              <w:t>1</w:t>
            </w:r>
          </w:p>
        </w:tc>
        <w:tc>
          <w:tcPr>
            <w:tcW w:w="9356" w:type="dxa"/>
          </w:tcPr>
          <w:p w14:paraId="7D9F31CA" w14:textId="54A6936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54ECAEF9" w14:textId="7FBA4BD5" w:rsidR="006A2DB6" w:rsidRDefault="00937697">
      <w:pPr>
        <w:pStyle w:val="Figuretitle0"/>
        <w:autoSpaceDE w:val="0"/>
        <w:autoSpaceDN w:val="0"/>
        <w:adjustRightInd w:val="0"/>
        <w:outlineLvl w:val="0"/>
        <w:rPr>
          <w:szCs w:val="24"/>
        </w:rPr>
      </w:pPr>
      <w:r>
        <w:rPr>
          <w:szCs w:val="24"/>
        </w:rPr>
        <w:t>Figure </w:t>
      </w:r>
      <w:r w:rsidR="006A2DB6">
        <w:rPr>
          <w:szCs w:val="24"/>
        </w:rPr>
        <w:t>57 — Corner weld parameters</w:t>
      </w:r>
    </w:p>
    <w:p w14:paraId="17016A44" w14:textId="77777777" w:rsidR="006A2DB6" w:rsidRDefault="006A2DB6">
      <w:pPr>
        <w:pStyle w:val="BodyText"/>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2C566415" w14:textId="58A5F2DC" w:rsidR="006A2DB6" w:rsidRDefault="006A2DB6">
      <w:pPr>
        <w:pStyle w:val="BodyText"/>
        <w:autoSpaceDE w:val="0"/>
        <w:autoSpaceDN w:val="0"/>
        <w:adjustRightInd w:val="0"/>
        <w:rPr>
          <w:szCs w:val="24"/>
        </w:rPr>
      </w:pPr>
      <w:r>
        <w:rPr>
          <w:szCs w:val="24"/>
        </w:rPr>
        <w:t xml:space="preserve">This is computed by </w:t>
      </w:r>
      <w:r w:rsidR="00B259CF" w:rsidRPr="00EB02D3">
        <w:rPr>
          <w:position w:val="-32"/>
          <w:szCs w:val="24"/>
        </w:rPr>
        <w:object w:dxaOrig="1260" w:dyaOrig="700" w14:anchorId="62BF2E9E">
          <v:shape id="_x0000_i1033" type="#_x0000_t75" style="width:61.85pt;height:34.9pt" o:ole="">
            <v:imagedata r:id="rId60" o:title=""/>
          </v:shape>
          <o:OLEObject Type="Embed" ProgID="Equation.DSMT4" ShapeID="_x0000_i1033" DrawAspect="Content" ObjectID="_1776249120" r:id="rId61"/>
        </w:object>
      </w:r>
      <w:r>
        <w:rPr>
          <w:szCs w:val="24"/>
        </w:rPr>
        <w:t xml:space="preserve"> , where the variable </w:t>
      </w:r>
      <w:r>
        <w:rPr>
          <w:i/>
          <w:szCs w:val="24"/>
        </w:rPr>
        <w:t>i</w:t>
      </w:r>
      <w:r>
        <w:rPr>
          <w:szCs w:val="24"/>
        </w:rPr>
        <w:t xml:space="preserve"> is specifying the weld index and the variable </w:t>
      </w:r>
      <w:r>
        <w:rPr>
          <w:i/>
          <w:szCs w:val="24"/>
        </w:rPr>
        <w:t>j</w:t>
      </w:r>
      <w:r>
        <w:rPr>
          <w:szCs w:val="24"/>
        </w:rPr>
        <w:t xml:space="preserve"> is defined by the sheet index of the welded sheet related to the weld</w:t>
      </w:r>
      <w:ins w:id="1234" w:author="LUEJE Claudia" w:date="2024-05-02T20:46:00Z">
        <w:r w:rsidR="00482B08">
          <w:rPr>
            <w:szCs w:val="24"/>
          </w:rPr>
          <w:t xml:space="preserve"> </w:t>
        </w:r>
      </w:ins>
      <w:del w:id="1235" w:author="LUEJE Claudia" w:date="2024-05-02T20:46:00Z">
        <w:r w:rsidDel="00482B0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236" w:author="LUEJE Claudia" w:date="2024-05-02T20:46:00Z">
        <w:r w:rsidDel="00482B08">
          <w:rPr>
            <w:szCs w:val="24"/>
          </w:rPr>
          <w:delText>.</w:delText>
        </w:r>
      </w:del>
      <w:r>
        <w:rPr>
          <w:szCs w:val="24"/>
        </w:rPr>
        <w:t>)</w:t>
      </w:r>
      <w:ins w:id="1237" w:author="LUEJE Claudia" w:date="2024-05-02T20:46:00Z">
        <w:r w:rsidR="00482B08">
          <w:rPr>
            <w:szCs w:val="24"/>
          </w:rPr>
          <w:t>.</w:t>
        </w:r>
      </w:ins>
    </w:p>
    <w:p w14:paraId="094A4802" w14:textId="6DA1FE7A" w:rsidR="006A2DB6" w:rsidRDefault="006A2DB6">
      <w:pPr>
        <w:pStyle w:val="BodyText"/>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96</w:t>
      </w:r>
      <w:r>
        <w:rPr>
          <w:szCs w:val="24"/>
        </w:rPr>
        <w:t>):</w:t>
      </w:r>
    </w:p>
    <w:p w14:paraId="01B9280E" w14:textId="2DB428FE" w:rsidR="006A2DB6" w:rsidRDefault="009C3FFA">
      <w:pPr>
        <w:pStyle w:val="Tabletitle"/>
        <w:autoSpaceDE w:val="0"/>
        <w:autoSpaceDN w:val="0"/>
        <w:adjustRightInd w:val="0"/>
        <w:outlineLvl w:val="0"/>
        <w:rPr>
          <w:szCs w:val="24"/>
        </w:rPr>
      </w:pPr>
      <w:r>
        <w:rPr>
          <w:szCs w:val="24"/>
        </w:rPr>
        <w:t>Table </w:t>
      </w:r>
      <w:r w:rsidR="006A2DB6">
        <w:rPr>
          <w:szCs w:val="24"/>
        </w:rPr>
        <w:t xml:space="preserve">96 — Parameters of </w:t>
      </w:r>
      <w:ins w:id="1238" w:author="LUEJE Claudia" w:date="2024-05-02T20:47:00Z">
        <w:r w:rsidR="00482B08">
          <w:rPr>
            <w:szCs w:val="24"/>
          </w:rPr>
          <w:t>s</w:t>
        </w:r>
      </w:ins>
      <w:del w:id="1239" w:author="LUEJE Claudia" w:date="2024-05-02T20:47:00Z">
        <w:r w:rsidR="006A2DB6" w:rsidDel="00482B08">
          <w:rPr>
            <w:szCs w:val="24"/>
          </w:rPr>
          <w:delText>S</w:delText>
        </w:r>
      </w:del>
      <w:r w:rsidR="006A2DB6">
        <w:rPr>
          <w:szCs w:val="24"/>
        </w:rPr>
        <w:t xml:space="preserve">imple </w:t>
      </w:r>
      <w:ins w:id="1240" w:author="LUEJE Claudia" w:date="2024-05-02T20:47:00Z">
        <w:r w:rsidR="00482B08">
          <w:rPr>
            <w:szCs w:val="24"/>
          </w:rPr>
          <w:t>c</w:t>
        </w:r>
      </w:ins>
      <w:del w:id="1241" w:author="LUEJE Claudia" w:date="2024-05-02T20:47:00Z">
        <w:r w:rsidR="006A2DB6" w:rsidDel="00482B08">
          <w:rPr>
            <w:szCs w:val="24"/>
          </w:rPr>
          <w:delText>C</w:delText>
        </w:r>
      </w:del>
      <w:r w:rsidR="006A2DB6">
        <w:rPr>
          <w:szCs w:val="24"/>
        </w:rPr>
        <w:t xml:space="preserve">orner </w:t>
      </w:r>
      <w:ins w:id="1242" w:author="LUEJE Claudia" w:date="2024-05-02T20:47:00Z">
        <w:r w:rsidR="00482B08">
          <w:rPr>
            <w:szCs w:val="24"/>
          </w:rPr>
          <w:t>w</w:t>
        </w:r>
      </w:ins>
      <w:del w:id="1243" w:author="LUEJE Claudia" w:date="2024-05-02T20:47:00Z">
        <w:r w:rsidR="006A2DB6" w:rsidDel="00482B0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13ABC7B4" w14:textId="77777777" w:rsidTr="009233A5">
        <w:trPr>
          <w:jc w:val="center"/>
        </w:trPr>
        <w:tc>
          <w:tcPr>
            <w:tcW w:w="1300" w:type="dxa"/>
            <w:tcBorders>
              <w:top w:val="single" w:sz="12" w:space="0" w:color="auto"/>
              <w:bottom w:val="single" w:sz="12" w:space="0" w:color="auto"/>
            </w:tcBorders>
            <w:shd w:val="clear" w:color="auto" w:fill="F3F3F3"/>
          </w:tcPr>
          <w:p w14:paraId="0922ADED" w14:textId="06745CDA" w:rsidR="006A2DB6" w:rsidRPr="00EC4DAD" w:rsidRDefault="006A2DB6" w:rsidP="004147B2">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12771B37" w14:textId="25615365" w:rsidR="006A2DB6" w:rsidRPr="00EC4DAD" w:rsidRDefault="006A2DB6" w:rsidP="004147B2">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7E5BD6B5" w14:textId="45C125BB" w:rsidR="006A2DB6" w:rsidRPr="00EC4DAD" w:rsidRDefault="006A2DB6" w:rsidP="004147B2">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448D3C5" w14:textId="73955317" w:rsidR="006A2DB6" w:rsidRPr="00EC4DAD" w:rsidRDefault="006A2DB6" w:rsidP="004147B2">
            <w:pPr>
              <w:pStyle w:val="Tableheader"/>
              <w:autoSpaceDE w:val="0"/>
              <w:autoSpaceDN w:val="0"/>
              <w:adjustRightInd w:val="0"/>
              <w:rPr>
                <w:b/>
              </w:rPr>
            </w:pPr>
            <w:r w:rsidRPr="00EC4DAD">
              <w:rPr>
                <w:b/>
                <w:szCs w:val="24"/>
              </w:rPr>
              <w:t xml:space="preserve">Value </w:t>
            </w:r>
            <w:ins w:id="1244" w:author="LUEJE Claudia" w:date="2024-05-02T20:47:00Z">
              <w:r w:rsidR="00482B08">
                <w:rPr>
                  <w:b/>
                  <w:szCs w:val="24"/>
                </w:rPr>
                <w:t>r</w:t>
              </w:r>
            </w:ins>
            <w:del w:id="1245" w:author="LUEJE Claudia" w:date="2024-05-02T20:47:00Z">
              <w:r w:rsidRPr="00EC4DAD" w:rsidDel="00482B0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18F0E357" w14:textId="11CF51F1" w:rsidR="006A2DB6" w:rsidRPr="00EC4DAD" w:rsidRDefault="006A2DB6" w:rsidP="004147B2">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6C4E51FA" w14:textId="42A189C0" w:rsidR="006A2DB6" w:rsidRPr="00EC4DAD" w:rsidRDefault="006A2DB6" w:rsidP="004147B2">
            <w:pPr>
              <w:pStyle w:val="Tableheader"/>
              <w:autoSpaceDE w:val="0"/>
              <w:autoSpaceDN w:val="0"/>
              <w:adjustRightInd w:val="0"/>
              <w:rPr>
                <w:b/>
              </w:rPr>
            </w:pPr>
            <w:r w:rsidRPr="00EC4DAD">
              <w:rPr>
                <w:b/>
                <w:szCs w:val="24"/>
              </w:rPr>
              <w:t xml:space="preserve">Default </w:t>
            </w:r>
            <w:ins w:id="1246" w:author="LUEJE Claudia" w:date="2024-05-02T20:47:00Z">
              <w:r w:rsidR="00482B08">
                <w:rPr>
                  <w:b/>
                  <w:szCs w:val="24"/>
                </w:rPr>
                <w:t>v</w:t>
              </w:r>
            </w:ins>
            <w:del w:id="1247" w:author="LUEJE Claudia" w:date="2024-05-02T20:47:00Z">
              <w:r w:rsidRPr="00EC4DAD" w:rsidDel="00482B08">
                <w:rPr>
                  <w:b/>
                  <w:szCs w:val="24"/>
                </w:rPr>
                <w:delText>V</w:delText>
              </w:r>
            </w:del>
            <w:r w:rsidRPr="00EC4DAD">
              <w:rPr>
                <w:b/>
                <w:szCs w:val="24"/>
              </w:rPr>
              <w:t>alue</w:t>
            </w:r>
          </w:p>
        </w:tc>
      </w:tr>
      <w:tr w:rsidR="006A2DB6" w:rsidRPr="00F54804" w14:paraId="2157271F" w14:textId="77777777" w:rsidTr="009233A5">
        <w:trPr>
          <w:jc w:val="center"/>
        </w:trPr>
        <w:tc>
          <w:tcPr>
            <w:tcW w:w="1300" w:type="dxa"/>
            <w:tcBorders>
              <w:top w:val="single" w:sz="12" w:space="0" w:color="auto"/>
            </w:tcBorders>
          </w:tcPr>
          <w:p w14:paraId="4018FCD0" w14:textId="033EB286"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19A788CA" w14:textId="6A025E8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4B375CF6" w14:textId="3A8C6F6E"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25F63052" w14:textId="630588B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70A8834B" w14:textId="1EE40BC4"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0BC1B55B" w14:textId="0F71DAB1"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2894E2A7" w14:textId="77777777" w:rsidTr="009233A5">
        <w:trPr>
          <w:jc w:val="center"/>
        </w:trPr>
        <w:tc>
          <w:tcPr>
            <w:tcW w:w="1300" w:type="dxa"/>
          </w:tcPr>
          <w:p w14:paraId="2784998B" w14:textId="1BDF9D2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250335B3" w14:textId="1BF506D8"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072FE375" w14:textId="093D6622"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5335A14C" w14:textId="075E61A1"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4B79B760" w14:textId="35480AE1"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177CC4C1" w14:textId="27A442AC"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0414502C" w14:textId="77777777" w:rsidTr="009233A5">
        <w:trPr>
          <w:jc w:val="center"/>
        </w:trPr>
        <w:tc>
          <w:tcPr>
            <w:tcW w:w="1300" w:type="dxa"/>
            <w:tcBorders>
              <w:bottom w:val="single" w:sz="12" w:space="0" w:color="auto"/>
            </w:tcBorders>
          </w:tcPr>
          <w:p w14:paraId="72C7DF88" w14:textId="04D4D3ED"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78D74D74" w14:textId="40E69DB0"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6C34E74" w14:textId="3C70872F"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3DA5A6F6" w14:textId="4B8A5780"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1702F7B9" w14:textId="17F28C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67E62B34" w14:textId="302F7E9A" w:rsidR="006A2DB6" w:rsidRPr="006A2DB6" w:rsidRDefault="006A2DB6" w:rsidP="006A2DB6">
            <w:pPr>
              <w:pStyle w:val="Tablebody"/>
              <w:autoSpaceDE w:val="0"/>
              <w:autoSpaceDN w:val="0"/>
              <w:adjustRightInd w:val="0"/>
              <w:jc w:val="both"/>
              <w:rPr>
                <w:szCs w:val="18"/>
              </w:rPr>
            </w:pPr>
            <w:r w:rsidRPr="006A2DB6">
              <w:rPr>
                <w:szCs w:val="24"/>
              </w:rPr>
              <w:t>0</w:t>
            </w:r>
          </w:p>
        </w:tc>
      </w:tr>
    </w:tbl>
    <w:p w14:paraId="0E035F5E" w14:textId="11A9404E" w:rsidR="006A2DB6" w:rsidRDefault="006A2DB6">
      <w:pPr>
        <w:pStyle w:val="BodyText"/>
        <w:autoSpaceDE w:val="0"/>
        <w:autoSpaceDN w:val="0"/>
        <w:adjustRightInd w:val="0"/>
        <w:rPr>
          <w:szCs w:val="24"/>
        </w:rPr>
      </w:pPr>
      <w:r>
        <w:rPr>
          <w:szCs w:val="24"/>
        </w:rPr>
        <w:t>All other parameters are provided by the CAD or CAE model itself.</w:t>
      </w:r>
    </w:p>
    <w:p w14:paraId="326E4030" w14:textId="31D92075"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Double </w:t>
      </w:r>
      <w:ins w:id="1248" w:author="LUEJE Claudia" w:date="2024-05-02T20:47:00Z">
        <w:r w:rsidR="004275D8">
          <w:rPr>
            <w:rFonts w:eastAsia="Times New Roman"/>
            <w:szCs w:val="24"/>
          </w:rPr>
          <w:t>c</w:t>
        </w:r>
      </w:ins>
      <w:del w:id="1249" w:author="LUEJE Claudia" w:date="2024-05-02T20:47:00Z">
        <w:r w:rsidDel="004275D8">
          <w:rPr>
            <w:rFonts w:eastAsia="Times New Roman"/>
            <w:szCs w:val="24"/>
          </w:rPr>
          <w:delText>C</w:delText>
        </w:r>
      </w:del>
      <w:r>
        <w:rPr>
          <w:rFonts w:eastAsia="Times New Roman"/>
          <w:szCs w:val="24"/>
        </w:rPr>
        <w:t xml:space="preserve">orner </w:t>
      </w:r>
      <w:ins w:id="1250" w:author="LUEJE Claudia" w:date="2024-05-02T20:47:00Z">
        <w:r w:rsidR="004275D8">
          <w:rPr>
            <w:rFonts w:eastAsia="Times New Roman"/>
            <w:szCs w:val="24"/>
          </w:rPr>
          <w:t>w</w:t>
        </w:r>
      </w:ins>
      <w:del w:id="1251" w:author="LUEJE Claudia" w:date="2024-05-02T20:47:00Z">
        <w:r w:rsidDel="004275D8">
          <w:rPr>
            <w:rFonts w:eastAsia="Times New Roman"/>
            <w:szCs w:val="24"/>
          </w:rPr>
          <w:delText>W</w:delText>
        </w:r>
      </w:del>
      <w:r>
        <w:rPr>
          <w:rFonts w:eastAsia="Times New Roman"/>
          <w:szCs w:val="24"/>
        </w:rPr>
        <w:t>eld</w:t>
      </w:r>
    </w:p>
    <w:p w14:paraId="4AA13D44" w14:textId="71BEFA53"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252" w:author="LUEJE Claudia" w:date="2024-05-02T20:47:00Z">
        <w:r w:rsidR="004275D8">
          <w:rPr>
            <w:rFonts w:eastAsia="Times New Roman"/>
            <w:szCs w:val="24"/>
          </w:rPr>
          <w:t>p</w:t>
        </w:r>
      </w:ins>
      <w:del w:id="1253" w:author="LUEJE Claudia" w:date="2024-05-02T20:47:00Z">
        <w:r w:rsidDel="004275D8">
          <w:rPr>
            <w:rFonts w:eastAsia="Times New Roman"/>
            <w:szCs w:val="24"/>
          </w:rPr>
          <w:delText>P</w:delText>
        </w:r>
      </w:del>
      <w:r>
        <w:rPr>
          <w:rFonts w:eastAsia="Times New Roman"/>
          <w:szCs w:val="24"/>
        </w:rPr>
        <w:t>arameters</w:t>
      </w:r>
    </w:p>
    <w:p w14:paraId="26B82CA7" w14:textId="660B0DED" w:rsidR="006A2DB6" w:rsidRDefault="006A2DB6">
      <w:pPr>
        <w:pStyle w:val="BodyText"/>
        <w:autoSpaceDE w:val="0"/>
        <w:autoSpaceDN w:val="0"/>
        <w:adjustRightInd w:val="0"/>
        <w:rPr>
          <w:szCs w:val="24"/>
        </w:rPr>
      </w:pPr>
      <w:r>
        <w:rPr>
          <w:szCs w:val="24"/>
        </w:rPr>
        <w:t xml:space="preserve">The parameters to describe the connection are (see </w:t>
      </w:r>
      <w:r w:rsidR="00937697">
        <w:rPr>
          <w:rStyle w:val="citefig"/>
        </w:rPr>
        <w:t>Figure </w:t>
      </w:r>
      <w:r w:rsidRPr="00937697">
        <w:rPr>
          <w:rStyle w:val="citefig"/>
        </w:rPr>
        <w:t>58</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6945"/>
      </w:tblGrid>
      <w:tr w:rsidR="00F115F3" w:rsidRPr="00F115F3" w14:paraId="769E2BF6" w14:textId="77777777" w:rsidTr="00F115F3">
        <w:tc>
          <w:tcPr>
            <w:tcW w:w="567" w:type="dxa"/>
          </w:tcPr>
          <w:p w14:paraId="580545EF"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5D58C793"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B</w:t>
            </w:r>
          </w:p>
        </w:tc>
        <w:tc>
          <w:tcPr>
            <w:tcW w:w="6945" w:type="dxa"/>
          </w:tcPr>
          <w:p w14:paraId="31ED45DE"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 of base sheet,</w:t>
            </w:r>
          </w:p>
        </w:tc>
      </w:tr>
      <w:tr w:rsidR="00F115F3" w:rsidRPr="00F115F3" w14:paraId="39733E4C" w14:textId="77777777" w:rsidTr="00F115F3">
        <w:tc>
          <w:tcPr>
            <w:tcW w:w="567" w:type="dxa"/>
          </w:tcPr>
          <w:p w14:paraId="2D098629"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616CAE3B"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t</w:t>
            </w:r>
            <w:r w:rsidRPr="00F115F3">
              <w:rPr>
                <w:vertAlign w:val="subscript"/>
              </w:rPr>
              <w:t>1,</w:t>
            </w:r>
            <w:r w:rsidRPr="00F115F3">
              <w:t xml:space="preserve"> t</w:t>
            </w:r>
            <w:r w:rsidRPr="00F115F3">
              <w:rPr>
                <w:vertAlign w:val="subscript"/>
              </w:rPr>
              <w:t>2</w:t>
            </w:r>
          </w:p>
        </w:tc>
        <w:tc>
          <w:tcPr>
            <w:tcW w:w="6945" w:type="dxa"/>
          </w:tcPr>
          <w:p w14:paraId="2164F762"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Thicknesses of welded sheet,</w:t>
            </w:r>
          </w:p>
        </w:tc>
      </w:tr>
      <w:tr w:rsidR="00F115F3" w:rsidRPr="00F115F3" w14:paraId="2713A9D9" w14:textId="77777777" w:rsidTr="00F115F3">
        <w:tc>
          <w:tcPr>
            <w:tcW w:w="567" w:type="dxa"/>
          </w:tcPr>
          <w:p w14:paraId="1529BF55"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D9DCB8F"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c</w:t>
            </w:r>
            <w:r w:rsidRPr="00F115F3">
              <w:rPr>
                <w:vertAlign w:val="subscript"/>
              </w:rPr>
              <w:t>1,</w:t>
            </w:r>
            <w:r w:rsidRPr="00F115F3">
              <w:t xml:space="preserve"> c</w:t>
            </w:r>
            <w:r w:rsidRPr="00F115F3">
              <w:rPr>
                <w:vertAlign w:val="subscript"/>
              </w:rPr>
              <w:t>2</w:t>
            </w:r>
          </w:p>
        </w:tc>
        <w:tc>
          <w:tcPr>
            <w:tcW w:w="6945" w:type="dxa"/>
          </w:tcPr>
          <w:p w14:paraId="2997292F"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Gaps between base sheet and welded sheet,</w:t>
            </w:r>
          </w:p>
        </w:tc>
      </w:tr>
      <w:tr w:rsidR="00F115F3" w:rsidRPr="00F115F3" w14:paraId="0B113ACF" w14:textId="77777777" w:rsidTr="00F115F3">
        <w:tc>
          <w:tcPr>
            <w:tcW w:w="567" w:type="dxa"/>
          </w:tcPr>
          <w:p w14:paraId="38679F08"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w:t>
            </w:r>
          </w:p>
        </w:tc>
        <w:tc>
          <w:tcPr>
            <w:tcW w:w="993" w:type="dxa"/>
          </w:tcPr>
          <w:p w14:paraId="7A4CCE65"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v</w:t>
            </w:r>
            <w:r w:rsidRPr="00F115F3">
              <w:rPr>
                <w:vertAlign w:val="subscript"/>
              </w:rPr>
              <w:t>1,</w:t>
            </w:r>
            <w:r w:rsidRPr="00F115F3">
              <w:t xml:space="preserve"> v</w:t>
            </w:r>
            <w:r w:rsidRPr="00F115F3">
              <w:rPr>
                <w:vertAlign w:val="subscript"/>
              </w:rPr>
              <w:t>2</w:t>
            </w:r>
          </w:p>
        </w:tc>
        <w:tc>
          <w:tcPr>
            <w:tcW w:w="6945" w:type="dxa"/>
          </w:tcPr>
          <w:p w14:paraId="6F96E662" w14:textId="77777777" w:rsidR="00F115F3" w:rsidRPr="00F115F3" w:rsidRDefault="00F115F3" w:rsidP="005F13E7">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F115F3">
              <w:t>Misalignment of welded sheet.</w:t>
            </w:r>
          </w:p>
        </w:tc>
      </w:tr>
    </w:tbl>
    <w:p w14:paraId="4DEA2D98" w14:textId="4696297A"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254" w:author="LUEJE Claudia" w:date="2024-05-02T20:47:00Z">
        <w:r w:rsidR="004275D8">
          <w:rPr>
            <w:rFonts w:eastAsia="Times New Roman"/>
            <w:szCs w:val="24"/>
          </w:rPr>
          <w:t>p</w:t>
        </w:r>
      </w:ins>
      <w:del w:id="1255" w:author="LUEJE Claudia" w:date="2024-05-02T20:47:00Z">
        <w:r w:rsidDel="004275D8">
          <w:rPr>
            <w:rFonts w:eastAsia="Times New Roman"/>
            <w:szCs w:val="24"/>
          </w:rPr>
          <w:delText>P</w:delText>
        </w:r>
      </w:del>
      <w:r>
        <w:rPr>
          <w:rFonts w:eastAsia="Times New Roman"/>
          <w:szCs w:val="24"/>
        </w:rPr>
        <w:t>arameters</w:t>
      </w:r>
    </w:p>
    <w:p w14:paraId="2BE3EF0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8329_ed1fig58.EPS</w:t>
      </w:r>
    </w:p>
    <w:p w14:paraId="62565621" w14:textId="28B08EFE" w:rsidR="006A2DB6" w:rsidRDefault="00937697" w:rsidP="00374751">
      <w:pPr>
        <w:pStyle w:val="Figuretitle0"/>
      </w:pPr>
      <w:r w:rsidRPr="00374751">
        <w:t>Figure </w:t>
      </w:r>
      <w:r w:rsidR="006A2DB6" w:rsidRPr="00374751">
        <w:t>58</w:t>
      </w:r>
      <w:r w:rsidR="006A2DB6" w:rsidRPr="00374751">
        <w:rPr>
          <w:b w:val="0"/>
        </w:rPr>
        <w:t xml:space="preserve"> — </w:t>
      </w:r>
      <w:r w:rsidR="006A2DB6" w:rsidRPr="00374751">
        <w:t>Double corner weld sheet layout</w:t>
      </w:r>
    </w:p>
    <w:p w14:paraId="253327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8329_ed1fig59.EPS</w:t>
      </w:r>
    </w:p>
    <w:p w14:paraId="3687C816" w14:textId="465A85E2" w:rsidR="006A2DB6" w:rsidRDefault="00937697" w:rsidP="00374751">
      <w:pPr>
        <w:pStyle w:val="Figuretitle0"/>
      </w:pPr>
      <w:r w:rsidRPr="00374751">
        <w:t>Figure </w:t>
      </w:r>
      <w:r w:rsidR="006A2DB6" w:rsidRPr="00374751">
        <w:t>59</w:t>
      </w:r>
      <w:r w:rsidR="006A2DB6" w:rsidRPr="00374751">
        <w:rPr>
          <w:b w:val="0"/>
        </w:rPr>
        <w:t xml:space="preserve"> — </w:t>
      </w:r>
      <w:r w:rsidR="006A2DB6" w:rsidRPr="00374751">
        <w:t>Double corner weld parameters</w:t>
      </w:r>
    </w:p>
    <w:p w14:paraId="1213D2B4" w14:textId="367458C7" w:rsidR="006A2DB6" w:rsidRDefault="006A2DB6">
      <w:pPr>
        <w:pStyle w:val="BodyText"/>
        <w:autoSpaceDE w:val="0"/>
        <w:autoSpaceDN w:val="0"/>
        <w:adjustRightInd w:val="0"/>
        <w:rPr>
          <w:szCs w:val="24"/>
        </w:rPr>
      </w:pPr>
      <w:r>
        <w:rPr>
          <w:szCs w:val="24"/>
        </w:rPr>
        <w:t xml:space="preserve">The parameters of the welds are the same for all the potential physical welds on the connection (applies to </w:t>
      </w:r>
      <w:r w:rsidR="00937697">
        <w:rPr>
          <w:rStyle w:val="citefig"/>
        </w:rPr>
        <w:t>Figure </w:t>
      </w:r>
      <w:r w:rsidRPr="00937697">
        <w:rPr>
          <w:rStyle w:val="citefig"/>
        </w:rPr>
        <w:t>59</w:t>
      </w:r>
      <w:r>
        <w:rPr>
          <w:szCs w:val="24"/>
        </w:rPr>
        <w:t xml:space="preserve"> above):</w:t>
      </w:r>
    </w:p>
    <w:p w14:paraId="1D870DA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 of the weld (a-value, throat),</w:t>
      </w:r>
    </w:p>
    <w:p w14:paraId="61234D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 of the penetration,</w:t>
      </w:r>
    </w:p>
    <w:p w14:paraId="224E05F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w:t>
      </w:r>
    </w:p>
    <w:p w14:paraId="2646BB94" w14:textId="77777777" w:rsidR="006A2DB6" w:rsidRDefault="006A2DB6">
      <w:pPr>
        <w:pStyle w:val="BodyText"/>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0296EC1E" w14:textId="374305F3" w:rsidR="006A2DB6" w:rsidRDefault="006A2DB6">
      <w:pPr>
        <w:pStyle w:val="BodyText"/>
        <w:autoSpaceDE w:val="0"/>
        <w:autoSpaceDN w:val="0"/>
        <w:adjustRightInd w:val="0"/>
        <w:rPr>
          <w:szCs w:val="24"/>
        </w:rPr>
      </w:pPr>
      <w:r>
        <w:rPr>
          <w:szCs w:val="24"/>
        </w:rPr>
        <w:t xml:space="preserve">This is computed by </w:t>
      </w:r>
      <w:r w:rsidR="00DD5707" w:rsidRPr="00EB02D3">
        <w:rPr>
          <w:position w:val="-32"/>
          <w:szCs w:val="24"/>
        </w:rPr>
        <w:object w:dxaOrig="1260" w:dyaOrig="700" w14:anchorId="5B6C3EE2">
          <v:shape id="_x0000_i1034" type="#_x0000_t75" style="width:61.85pt;height:34.9pt" o:ole="">
            <v:imagedata r:id="rId62" o:title=""/>
          </v:shape>
          <o:OLEObject Type="Embed" ProgID="Equation.DSMT4" ShapeID="_x0000_i1034" DrawAspect="Content" ObjectID="_1776249121" r:id="rId63"/>
        </w:object>
      </w:r>
      <w:r>
        <w:rPr>
          <w:szCs w:val="24"/>
        </w:rPr>
        <w:t xml:space="preserve"> , where variable </w:t>
      </w:r>
      <w:r>
        <w:rPr>
          <w:i/>
          <w:szCs w:val="24"/>
        </w:rPr>
        <w:t>i</w:t>
      </w:r>
      <w:r>
        <w:rPr>
          <w:szCs w:val="24"/>
        </w:rPr>
        <w:t xml:space="preserve"> is specifying the weld index and variable </w:t>
      </w:r>
      <w:r>
        <w:rPr>
          <w:i/>
          <w:szCs w:val="24"/>
        </w:rPr>
        <w:t>j</w:t>
      </w:r>
      <w:r>
        <w:rPr>
          <w:szCs w:val="24"/>
        </w:rPr>
        <w:t xml:space="preserve"> is defined by the sheet index of the welded sheet related to the weld</w:t>
      </w:r>
      <w:del w:id="1256" w:author="LUEJE Claudia" w:date="2024-05-02T20:48:00Z">
        <w:r w:rsidDel="004275D8">
          <w:rPr>
            <w:szCs w:val="24"/>
          </w:rPr>
          <w:delText>.</w:delText>
        </w:r>
      </w:del>
      <w:r>
        <w:rPr>
          <w:szCs w:val="24"/>
        </w:rPr>
        <w:t xml:space="preserve"> (α</w:t>
      </w:r>
      <w:r>
        <w:rPr>
          <w:szCs w:val="24"/>
          <w:vertAlign w:val="subscript"/>
        </w:rPr>
        <w:t>j</w:t>
      </w:r>
      <w:r>
        <w:rPr>
          <w:szCs w:val="24"/>
        </w:rPr>
        <w:t xml:space="preserve"> in case of a corner weld equals 90° and therefore sinα</w:t>
      </w:r>
      <w:r>
        <w:rPr>
          <w:szCs w:val="24"/>
          <w:vertAlign w:val="subscript"/>
        </w:rPr>
        <w:t>j</w:t>
      </w:r>
      <w:r>
        <w:rPr>
          <w:szCs w:val="24"/>
        </w:rPr>
        <w:t>=1</w:t>
      </w:r>
      <w:del w:id="1257" w:author="LUEJE Claudia" w:date="2024-05-02T20:48:00Z">
        <w:r w:rsidDel="004275D8">
          <w:rPr>
            <w:szCs w:val="24"/>
          </w:rPr>
          <w:delText>.</w:delText>
        </w:r>
      </w:del>
      <w:r>
        <w:rPr>
          <w:szCs w:val="24"/>
        </w:rPr>
        <w:t>)</w:t>
      </w:r>
      <w:ins w:id="1258" w:author="LUEJE Claudia" w:date="2024-05-02T20:48:00Z">
        <w:r w:rsidR="004275D8">
          <w:rPr>
            <w:szCs w:val="24"/>
          </w:rPr>
          <w:t>.</w:t>
        </w:r>
      </w:ins>
    </w:p>
    <w:p w14:paraId="72ECFC15" w14:textId="0A3560B0" w:rsidR="006A2DB6" w:rsidRDefault="006A2DB6">
      <w:pPr>
        <w:pStyle w:val="BodyText"/>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97</w:t>
      </w:r>
      <w:r>
        <w:rPr>
          <w:szCs w:val="24"/>
        </w:rPr>
        <w:t>):</w:t>
      </w:r>
    </w:p>
    <w:p w14:paraId="088FB2E3" w14:textId="3B73ECA6" w:rsidR="006A2DB6" w:rsidRDefault="009C3FFA">
      <w:pPr>
        <w:pStyle w:val="Tabletitle"/>
        <w:autoSpaceDE w:val="0"/>
        <w:autoSpaceDN w:val="0"/>
        <w:adjustRightInd w:val="0"/>
        <w:outlineLvl w:val="0"/>
        <w:rPr>
          <w:szCs w:val="24"/>
        </w:rPr>
      </w:pPr>
      <w:r>
        <w:rPr>
          <w:szCs w:val="24"/>
        </w:rPr>
        <w:t>Table </w:t>
      </w:r>
      <w:r w:rsidR="006A2DB6">
        <w:rPr>
          <w:szCs w:val="24"/>
        </w:rPr>
        <w:t xml:space="preserve">97 — Parameters of </w:t>
      </w:r>
      <w:ins w:id="1259" w:author="LUEJE Claudia" w:date="2024-05-02T20:48:00Z">
        <w:r w:rsidR="004275D8">
          <w:rPr>
            <w:szCs w:val="24"/>
          </w:rPr>
          <w:t>d</w:t>
        </w:r>
      </w:ins>
      <w:del w:id="1260" w:author="LUEJE Claudia" w:date="2024-05-02T20:48:00Z">
        <w:r w:rsidR="006A2DB6" w:rsidDel="004275D8">
          <w:rPr>
            <w:szCs w:val="24"/>
          </w:rPr>
          <w:delText>D</w:delText>
        </w:r>
      </w:del>
      <w:r w:rsidR="006A2DB6">
        <w:rPr>
          <w:szCs w:val="24"/>
        </w:rPr>
        <w:t xml:space="preserve">ouble </w:t>
      </w:r>
      <w:ins w:id="1261" w:author="LUEJE Claudia" w:date="2024-05-02T20:48:00Z">
        <w:r w:rsidR="004275D8">
          <w:rPr>
            <w:szCs w:val="24"/>
          </w:rPr>
          <w:t>c</w:t>
        </w:r>
      </w:ins>
      <w:del w:id="1262" w:author="LUEJE Claudia" w:date="2024-05-02T20:48:00Z">
        <w:r w:rsidR="006A2DB6" w:rsidDel="004275D8">
          <w:rPr>
            <w:szCs w:val="24"/>
          </w:rPr>
          <w:delText>C</w:delText>
        </w:r>
      </w:del>
      <w:r w:rsidR="006A2DB6">
        <w:rPr>
          <w:szCs w:val="24"/>
        </w:rPr>
        <w:t xml:space="preserve">orner </w:t>
      </w:r>
      <w:ins w:id="1263" w:author="LUEJE Claudia" w:date="2024-05-02T20:48:00Z">
        <w:r w:rsidR="004275D8">
          <w:rPr>
            <w:szCs w:val="24"/>
          </w:rPr>
          <w:t>w</w:t>
        </w:r>
      </w:ins>
      <w:del w:id="1264" w:author="LUEJE Claudia" w:date="2024-05-02T20:48:00Z">
        <w:r w:rsidR="006A2DB6" w:rsidDel="004275D8">
          <w:rPr>
            <w:szCs w:val="24"/>
          </w:rPr>
          <w:delText>W</w:delText>
        </w:r>
      </w:del>
      <w:r w:rsidR="006A2DB6">
        <w:rPr>
          <w:szCs w:val="24"/>
        </w:rPr>
        <w:t xml:space="preserve">eld per </w:t>
      </w:r>
      <w:r w:rsidR="006A2DB6" w:rsidRPr="00A82BE8">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83"/>
        <w:gridCol w:w="1435"/>
        <w:gridCol w:w="1484"/>
        <w:gridCol w:w="1153"/>
        <w:gridCol w:w="1576"/>
      </w:tblGrid>
      <w:tr w:rsidR="006A2DB6" w:rsidRPr="00EC4DAD" w14:paraId="05634406" w14:textId="77777777" w:rsidTr="009233A5">
        <w:trPr>
          <w:jc w:val="center"/>
        </w:trPr>
        <w:tc>
          <w:tcPr>
            <w:tcW w:w="1300" w:type="dxa"/>
            <w:tcBorders>
              <w:top w:val="single" w:sz="12" w:space="0" w:color="auto"/>
              <w:bottom w:val="single" w:sz="12" w:space="0" w:color="auto"/>
            </w:tcBorders>
            <w:shd w:val="clear" w:color="auto" w:fill="F3F3F3"/>
          </w:tcPr>
          <w:p w14:paraId="0728B0E2" w14:textId="71C7AC8E" w:rsidR="006A2DB6" w:rsidRPr="00EC4DAD" w:rsidRDefault="006A2DB6" w:rsidP="00402345">
            <w:pPr>
              <w:pStyle w:val="Tableheader"/>
              <w:autoSpaceDE w:val="0"/>
              <w:autoSpaceDN w:val="0"/>
              <w:adjustRightInd w:val="0"/>
              <w:rPr>
                <w:b/>
              </w:rPr>
            </w:pPr>
            <w:r w:rsidRPr="00EC4DAD">
              <w:rPr>
                <w:b/>
                <w:szCs w:val="24"/>
              </w:rPr>
              <w:t>Parameter</w:t>
            </w:r>
          </w:p>
        </w:tc>
        <w:tc>
          <w:tcPr>
            <w:tcW w:w="1583" w:type="dxa"/>
            <w:tcBorders>
              <w:top w:val="single" w:sz="12" w:space="0" w:color="auto"/>
              <w:bottom w:val="single" w:sz="12" w:space="0" w:color="auto"/>
            </w:tcBorders>
            <w:shd w:val="clear" w:color="auto" w:fill="F3F3F3"/>
          </w:tcPr>
          <w:p w14:paraId="3F167C08" w14:textId="73518631" w:rsidR="006A2DB6" w:rsidRPr="00EC4DAD" w:rsidRDefault="006A2DB6" w:rsidP="00402345">
            <w:pPr>
              <w:pStyle w:val="Tableheader"/>
              <w:autoSpaceDE w:val="0"/>
              <w:autoSpaceDN w:val="0"/>
              <w:adjustRightInd w:val="0"/>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5CA12602" w14:textId="36DB8ADD" w:rsidR="006A2DB6" w:rsidRPr="00EC4DAD" w:rsidRDefault="006A2DB6" w:rsidP="00402345">
            <w:pPr>
              <w:pStyle w:val="Tableheader"/>
              <w:autoSpaceDE w:val="0"/>
              <w:autoSpaceDN w:val="0"/>
              <w:adjustRightInd w:val="0"/>
              <w:rPr>
                <w:b/>
              </w:rPr>
            </w:pPr>
            <w:r w:rsidRPr="00EC4DAD">
              <w:rPr>
                <w:b/>
                <w:szCs w:val="24"/>
              </w:rPr>
              <w:t>Multiplicity per w.p.</w:t>
            </w:r>
          </w:p>
        </w:tc>
        <w:tc>
          <w:tcPr>
            <w:tcW w:w="1484" w:type="dxa"/>
            <w:tcBorders>
              <w:top w:val="single" w:sz="12" w:space="0" w:color="auto"/>
              <w:bottom w:val="single" w:sz="12" w:space="0" w:color="auto"/>
            </w:tcBorders>
            <w:shd w:val="clear" w:color="auto" w:fill="F3F3F3"/>
          </w:tcPr>
          <w:p w14:paraId="2D3BF22B" w14:textId="694A81C1" w:rsidR="006A2DB6" w:rsidRPr="00EC4DAD" w:rsidRDefault="006A2DB6" w:rsidP="00402345">
            <w:pPr>
              <w:pStyle w:val="Tableheader"/>
              <w:autoSpaceDE w:val="0"/>
              <w:autoSpaceDN w:val="0"/>
              <w:adjustRightInd w:val="0"/>
              <w:rPr>
                <w:b/>
              </w:rPr>
            </w:pPr>
            <w:r w:rsidRPr="00EC4DAD">
              <w:rPr>
                <w:b/>
                <w:szCs w:val="24"/>
              </w:rPr>
              <w:t xml:space="preserve">Value </w:t>
            </w:r>
            <w:ins w:id="1265" w:author="LUEJE Claudia" w:date="2024-05-02T20:48:00Z">
              <w:r w:rsidR="004275D8">
                <w:rPr>
                  <w:b/>
                  <w:szCs w:val="24"/>
                </w:rPr>
                <w:t>r</w:t>
              </w:r>
            </w:ins>
            <w:del w:id="1266" w:author="LUEJE Claudia" w:date="2024-05-02T20:48:00Z">
              <w:r w:rsidRPr="00EC4DAD" w:rsidDel="004275D8">
                <w:rPr>
                  <w:b/>
                  <w:szCs w:val="24"/>
                </w:rPr>
                <w:delText>R</w:delText>
              </w:r>
            </w:del>
            <w:r w:rsidRPr="00EC4DAD">
              <w:rPr>
                <w:b/>
                <w:szCs w:val="24"/>
              </w:rPr>
              <w:t>ange</w:t>
            </w:r>
          </w:p>
        </w:tc>
        <w:tc>
          <w:tcPr>
            <w:tcW w:w="1153" w:type="dxa"/>
            <w:tcBorders>
              <w:top w:val="single" w:sz="12" w:space="0" w:color="auto"/>
              <w:bottom w:val="single" w:sz="12" w:space="0" w:color="auto"/>
            </w:tcBorders>
            <w:shd w:val="clear" w:color="auto" w:fill="F3F3F3"/>
          </w:tcPr>
          <w:p w14:paraId="6FC6347C" w14:textId="785F5B47" w:rsidR="006A2DB6" w:rsidRPr="00EC4DAD" w:rsidRDefault="006A2DB6" w:rsidP="00402345">
            <w:pPr>
              <w:pStyle w:val="Tableheader"/>
              <w:autoSpaceDE w:val="0"/>
              <w:autoSpaceDN w:val="0"/>
              <w:adjustRightInd w:val="0"/>
              <w:rPr>
                <w:b/>
              </w:rPr>
            </w:pPr>
            <w:r w:rsidRPr="00EC4DAD">
              <w:rPr>
                <w:b/>
                <w:szCs w:val="24"/>
              </w:rPr>
              <w:t>Use</w:t>
            </w:r>
          </w:p>
        </w:tc>
        <w:tc>
          <w:tcPr>
            <w:tcW w:w="1576" w:type="dxa"/>
            <w:tcBorders>
              <w:top w:val="single" w:sz="12" w:space="0" w:color="auto"/>
              <w:bottom w:val="single" w:sz="12" w:space="0" w:color="auto"/>
            </w:tcBorders>
            <w:shd w:val="clear" w:color="auto" w:fill="F3F3F3"/>
          </w:tcPr>
          <w:p w14:paraId="21D86339" w14:textId="6A60C711" w:rsidR="006A2DB6" w:rsidRPr="00EC4DAD" w:rsidRDefault="006A2DB6" w:rsidP="00402345">
            <w:pPr>
              <w:pStyle w:val="Tableheader"/>
              <w:autoSpaceDE w:val="0"/>
              <w:autoSpaceDN w:val="0"/>
              <w:adjustRightInd w:val="0"/>
              <w:rPr>
                <w:b/>
              </w:rPr>
            </w:pPr>
            <w:r w:rsidRPr="00EC4DAD">
              <w:rPr>
                <w:b/>
                <w:szCs w:val="24"/>
              </w:rPr>
              <w:t xml:space="preserve">Default </w:t>
            </w:r>
            <w:ins w:id="1267" w:author="LUEJE Claudia" w:date="2024-05-02T20:48:00Z">
              <w:r w:rsidR="004275D8">
                <w:rPr>
                  <w:b/>
                  <w:szCs w:val="24"/>
                </w:rPr>
                <w:t>v</w:t>
              </w:r>
            </w:ins>
            <w:del w:id="1268" w:author="LUEJE Claudia" w:date="2024-05-02T20:48:00Z">
              <w:r w:rsidRPr="00EC4DAD" w:rsidDel="004275D8">
                <w:rPr>
                  <w:b/>
                  <w:szCs w:val="24"/>
                </w:rPr>
                <w:delText>V</w:delText>
              </w:r>
            </w:del>
            <w:r w:rsidRPr="00EC4DAD">
              <w:rPr>
                <w:b/>
                <w:szCs w:val="24"/>
              </w:rPr>
              <w:t>alue</w:t>
            </w:r>
          </w:p>
        </w:tc>
      </w:tr>
      <w:tr w:rsidR="006A2DB6" w:rsidRPr="00F54804" w14:paraId="151CCA0A" w14:textId="77777777" w:rsidTr="009233A5">
        <w:trPr>
          <w:jc w:val="center"/>
        </w:trPr>
        <w:tc>
          <w:tcPr>
            <w:tcW w:w="1300" w:type="dxa"/>
            <w:tcBorders>
              <w:top w:val="single" w:sz="12" w:space="0" w:color="auto"/>
            </w:tcBorders>
          </w:tcPr>
          <w:p w14:paraId="4C354424" w14:textId="556D9CBA" w:rsidR="006A2DB6" w:rsidRPr="006A2DB6" w:rsidRDefault="006A2DB6" w:rsidP="006A2DB6">
            <w:pPr>
              <w:pStyle w:val="Tablebody"/>
              <w:autoSpaceDE w:val="0"/>
              <w:autoSpaceDN w:val="0"/>
              <w:adjustRightInd w:val="0"/>
              <w:jc w:val="both"/>
              <w:rPr>
                <w:szCs w:val="18"/>
              </w:rPr>
            </w:pPr>
            <w:r w:rsidRPr="006A2DB6">
              <w:rPr>
                <w:szCs w:val="24"/>
              </w:rPr>
              <w:t>a</w:t>
            </w:r>
          </w:p>
        </w:tc>
        <w:tc>
          <w:tcPr>
            <w:tcW w:w="1583" w:type="dxa"/>
            <w:tcBorders>
              <w:top w:val="single" w:sz="12" w:space="0" w:color="auto"/>
            </w:tcBorders>
          </w:tcPr>
          <w:p w14:paraId="3283E821" w14:textId="5E354FB3"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435" w:type="dxa"/>
            <w:tcBorders>
              <w:top w:val="single" w:sz="12" w:space="0" w:color="auto"/>
            </w:tcBorders>
          </w:tcPr>
          <w:p w14:paraId="096D05AB" w14:textId="6789007C"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top w:val="single" w:sz="12" w:space="0" w:color="auto"/>
            </w:tcBorders>
          </w:tcPr>
          <w:p w14:paraId="367F3622" w14:textId="12B93D3F"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Borders>
              <w:top w:val="single" w:sz="12" w:space="0" w:color="auto"/>
            </w:tcBorders>
          </w:tcPr>
          <w:p w14:paraId="494C74FE" w14:textId="45FCFC42"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top w:val="single" w:sz="12" w:space="0" w:color="auto"/>
            </w:tcBorders>
          </w:tcPr>
          <w:p w14:paraId="1531086C" w14:textId="6F8B15F4" w:rsidR="006A2DB6" w:rsidRPr="006A2DB6" w:rsidRDefault="006A2DB6" w:rsidP="006A2DB6">
            <w:pPr>
              <w:pStyle w:val="Tablebody"/>
              <w:autoSpaceDE w:val="0"/>
              <w:autoSpaceDN w:val="0"/>
              <w:adjustRightInd w:val="0"/>
              <w:jc w:val="both"/>
            </w:pPr>
            <w:r w:rsidRPr="006A2DB6">
              <w:rPr>
                <w:szCs w:val="24"/>
              </w:rPr>
              <w:t> </w:t>
            </w:r>
          </w:p>
        </w:tc>
      </w:tr>
      <w:tr w:rsidR="006A2DB6" w:rsidRPr="00F54804" w14:paraId="5550C3F9" w14:textId="77777777" w:rsidTr="009233A5">
        <w:trPr>
          <w:jc w:val="center"/>
        </w:trPr>
        <w:tc>
          <w:tcPr>
            <w:tcW w:w="1300" w:type="dxa"/>
          </w:tcPr>
          <w:p w14:paraId="0C7F9AF5" w14:textId="3F0F98F5" w:rsidR="006A2DB6" w:rsidRPr="006A2DB6" w:rsidRDefault="006A2DB6" w:rsidP="006A2DB6">
            <w:pPr>
              <w:pStyle w:val="Tablebody"/>
              <w:autoSpaceDE w:val="0"/>
              <w:autoSpaceDN w:val="0"/>
              <w:adjustRightInd w:val="0"/>
              <w:jc w:val="both"/>
              <w:rPr>
                <w:szCs w:val="18"/>
              </w:rPr>
            </w:pPr>
            <w:r w:rsidRPr="006A2DB6">
              <w:rPr>
                <w:szCs w:val="24"/>
              </w:rPr>
              <w:t>β</w:t>
            </w:r>
          </w:p>
        </w:tc>
        <w:tc>
          <w:tcPr>
            <w:tcW w:w="1583" w:type="dxa"/>
          </w:tcPr>
          <w:p w14:paraId="16685AC2" w14:textId="4FE84EBB" w:rsidR="006A2DB6" w:rsidRPr="006A2DB6" w:rsidRDefault="006A2DB6" w:rsidP="006A2DB6">
            <w:pPr>
              <w:pStyle w:val="Tablebody"/>
              <w:autoSpaceDE w:val="0"/>
              <w:autoSpaceDN w:val="0"/>
              <w:adjustRightInd w:val="0"/>
              <w:jc w:val="both"/>
              <w:rPr>
                <w:szCs w:val="18"/>
              </w:rPr>
            </w:pPr>
            <w:r w:rsidRPr="006A2DB6">
              <w:rPr>
                <w:szCs w:val="24"/>
              </w:rPr>
              <w:t>angle</w:t>
            </w:r>
          </w:p>
        </w:tc>
        <w:tc>
          <w:tcPr>
            <w:tcW w:w="1435" w:type="dxa"/>
          </w:tcPr>
          <w:p w14:paraId="3C6E8F55" w14:textId="32F9F3B7"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Pr>
          <w:p w14:paraId="787D74F6" w14:textId="7C170BB6" w:rsidR="006A2DB6" w:rsidRPr="006A2DB6" w:rsidRDefault="006A2DB6" w:rsidP="006A2DB6">
            <w:pPr>
              <w:pStyle w:val="Tablebody"/>
              <w:autoSpaceDE w:val="0"/>
              <w:autoSpaceDN w:val="0"/>
              <w:adjustRightInd w:val="0"/>
              <w:jc w:val="both"/>
              <w:rPr>
                <w:szCs w:val="18"/>
              </w:rPr>
            </w:pPr>
            <w:r w:rsidRPr="006A2DB6">
              <w:rPr>
                <w:szCs w:val="24"/>
              </w:rPr>
              <w:t>≥ 0</w:t>
            </w:r>
          </w:p>
        </w:tc>
        <w:tc>
          <w:tcPr>
            <w:tcW w:w="1153" w:type="dxa"/>
          </w:tcPr>
          <w:p w14:paraId="7FFCED56" w14:textId="1678B510"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Pr>
          <w:p w14:paraId="2529F2B5" w14:textId="0AE55EAA" w:rsidR="006A2DB6" w:rsidRPr="006A2DB6" w:rsidRDefault="006A2DB6" w:rsidP="006A2DB6">
            <w:pPr>
              <w:pStyle w:val="Tablebody"/>
              <w:autoSpaceDE w:val="0"/>
              <w:autoSpaceDN w:val="0"/>
              <w:adjustRightInd w:val="0"/>
              <w:jc w:val="both"/>
              <w:rPr>
                <w:szCs w:val="18"/>
              </w:rPr>
            </w:pPr>
            <w:r w:rsidRPr="006A2DB6">
              <w:rPr>
                <w:szCs w:val="24"/>
              </w:rPr>
              <w:t>45 [deg]</w:t>
            </w:r>
          </w:p>
        </w:tc>
      </w:tr>
      <w:tr w:rsidR="006A2DB6" w:rsidRPr="00F54804" w14:paraId="263E1D38" w14:textId="77777777" w:rsidTr="009233A5">
        <w:trPr>
          <w:jc w:val="center"/>
        </w:trPr>
        <w:tc>
          <w:tcPr>
            <w:tcW w:w="1300" w:type="dxa"/>
            <w:tcBorders>
              <w:bottom w:val="single" w:sz="12" w:space="0" w:color="auto"/>
            </w:tcBorders>
          </w:tcPr>
          <w:p w14:paraId="167B0678" w14:textId="75090724" w:rsidR="006A2DB6" w:rsidRPr="006A2DB6" w:rsidRDefault="006A2DB6" w:rsidP="006A2DB6">
            <w:pPr>
              <w:pStyle w:val="Tablebody"/>
              <w:autoSpaceDE w:val="0"/>
              <w:autoSpaceDN w:val="0"/>
              <w:adjustRightInd w:val="0"/>
              <w:jc w:val="both"/>
              <w:rPr>
                <w:szCs w:val="18"/>
              </w:rPr>
            </w:pPr>
            <w:r w:rsidRPr="006A2DB6">
              <w:rPr>
                <w:szCs w:val="24"/>
              </w:rPr>
              <w:t>η</w:t>
            </w:r>
          </w:p>
        </w:tc>
        <w:tc>
          <w:tcPr>
            <w:tcW w:w="1583" w:type="dxa"/>
            <w:tcBorders>
              <w:bottom w:val="single" w:sz="12" w:space="0" w:color="auto"/>
            </w:tcBorders>
          </w:tcPr>
          <w:p w14:paraId="08B3E95D" w14:textId="176B69AD"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435" w:type="dxa"/>
            <w:tcBorders>
              <w:bottom w:val="single" w:sz="12" w:space="0" w:color="auto"/>
            </w:tcBorders>
          </w:tcPr>
          <w:p w14:paraId="790C3800" w14:textId="6901CB70" w:rsidR="006A2DB6" w:rsidRPr="006A2DB6" w:rsidRDefault="006A2DB6" w:rsidP="006A2DB6">
            <w:pPr>
              <w:pStyle w:val="Tablebody"/>
              <w:autoSpaceDE w:val="0"/>
              <w:autoSpaceDN w:val="0"/>
              <w:adjustRightInd w:val="0"/>
              <w:jc w:val="both"/>
              <w:rPr>
                <w:szCs w:val="18"/>
              </w:rPr>
            </w:pPr>
            <w:r w:rsidRPr="006A2DB6">
              <w:rPr>
                <w:szCs w:val="24"/>
              </w:rPr>
              <w:t>1</w:t>
            </w:r>
          </w:p>
        </w:tc>
        <w:tc>
          <w:tcPr>
            <w:tcW w:w="1484" w:type="dxa"/>
            <w:tcBorders>
              <w:bottom w:val="single" w:sz="12" w:space="0" w:color="auto"/>
            </w:tcBorders>
          </w:tcPr>
          <w:p w14:paraId="64CD4013" w14:textId="32E19C11" w:rsidR="006A2DB6" w:rsidRPr="006A2DB6" w:rsidRDefault="006A2DB6" w:rsidP="006A2DB6">
            <w:pPr>
              <w:pStyle w:val="Tablebody"/>
              <w:autoSpaceDE w:val="0"/>
              <w:autoSpaceDN w:val="0"/>
              <w:adjustRightInd w:val="0"/>
              <w:jc w:val="both"/>
              <w:rPr>
                <w:szCs w:val="18"/>
              </w:rPr>
            </w:pPr>
            <w:r w:rsidRPr="006A2DB6">
              <w:rPr>
                <w:szCs w:val="24"/>
              </w:rPr>
              <w:t>0 ≤ η ≤ 1</w:t>
            </w:r>
          </w:p>
        </w:tc>
        <w:tc>
          <w:tcPr>
            <w:tcW w:w="1153" w:type="dxa"/>
            <w:tcBorders>
              <w:bottom w:val="single" w:sz="12" w:space="0" w:color="auto"/>
            </w:tcBorders>
          </w:tcPr>
          <w:p w14:paraId="311FFE48" w14:textId="14D0374E" w:rsidR="006A2DB6" w:rsidRPr="006A2DB6" w:rsidRDefault="006A2DB6" w:rsidP="006A2DB6">
            <w:pPr>
              <w:pStyle w:val="Tablebody"/>
              <w:autoSpaceDE w:val="0"/>
              <w:autoSpaceDN w:val="0"/>
              <w:adjustRightInd w:val="0"/>
              <w:jc w:val="both"/>
              <w:rPr>
                <w:szCs w:val="18"/>
              </w:rPr>
            </w:pPr>
            <w:r w:rsidRPr="006A2DB6">
              <w:rPr>
                <w:szCs w:val="24"/>
              </w:rPr>
              <w:t>Optional</w:t>
            </w:r>
          </w:p>
        </w:tc>
        <w:tc>
          <w:tcPr>
            <w:tcW w:w="1576" w:type="dxa"/>
            <w:tcBorders>
              <w:bottom w:val="single" w:sz="12" w:space="0" w:color="auto"/>
            </w:tcBorders>
          </w:tcPr>
          <w:p w14:paraId="336AE0C8" w14:textId="68AF4B1E" w:rsidR="006A2DB6" w:rsidRPr="006A2DB6" w:rsidRDefault="006A2DB6" w:rsidP="006A2DB6">
            <w:pPr>
              <w:pStyle w:val="Tablebody"/>
              <w:autoSpaceDE w:val="0"/>
              <w:autoSpaceDN w:val="0"/>
              <w:adjustRightInd w:val="0"/>
              <w:jc w:val="both"/>
              <w:rPr>
                <w:szCs w:val="18"/>
              </w:rPr>
            </w:pPr>
            <w:r w:rsidRPr="006A2DB6">
              <w:rPr>
                <w:szCs w:val="24"/>
              </w:rPr>
              <w:t>0</w:t>
            </w:r>
          </w:p>
        </w:tc>
      </w:tr>
    </w:tbl>
    <w:p w14:paraId="0F8F093C" w14:textId="4730C4EA" w:rsidR="006A2DB6" w:rsidRDefault="006A2DB6">
      <w:pPr>
        <w:pStyle w:val="BodyText"/>
        <w:autoSpaceDE w:val="0"/>
        <w:autoSpaceDN w:val="0"/>
        <w:adjustRightInd w:val="0"/>
        <w:rPr>
          <w:szCs w:val="24"/>
        </w:rPr>
      </w:pPr>
      <w:r>
        <w:rPr>
          <w:szCs w:val="24"/>
        </w:rPr>
        <w:t>All other parameters are provided by the CAD or CAE model itself.</w:t>
      </w:r>
    </w:p>
    <w:p w14:paraId="7D61FD9D"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34B606E"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base</w:t>
      </w:r>
    </w:p>
    <w:p w14:paraId="6DBF211E" w14:textId="77777777" w:rsidR="006A2DB6" w:rsidRDefault="006A2DB6">
      <w:pPr>
        <w:pStyle w:val="BodyText"/>
        <w:autoSpaceDE w:val="0"/>
        <w:autoSpaceDN w:val="0"/>
        <w:adjustRightInd w:val="0"/>
        <w:rPr>
          <w:szCs w:val="24"/>
        </w:rPr>
      </w:pPr>
      <w:r>
        <w:rPr>
          <w:szCs w:val="24"/>
        </w:rPr>
        <w:t xml:space="preserve">The index for the base sheet is specified using the attribute </w:t>
      </w:r>
      <w:r w:rsidRPr="00A82BE8">
        <w:rPr>
          <w:rStyle w:val="ISOCode"/>
        </w:rPr>
        <w:t>base</w:t>
      </w:r>
      <w:r>
        <w:rPr>
          <w:szCs w:val="24"/>
        </w:rPr>
        <w:t>.</w:t>
      </w:r>
    </w:p>
    <w:p w14:paraId="58666ED6"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technology</w:t>
      </w:r>
    </w:p>
    <w:p w14:paraId="6CB6FA28" w14:textId="77777777" w:rsidR="006A2DB6" w:rsidRDefault="006A2DB6">
      <w:pPr>
        <w:pStyle w:val="BodyText"/>
        <w:autoSpaceDE w:val="0"/>
        <w:autoSpaceDN w:val="0"/>
        <w:adjustRightInd w:val="0"/>
        <w:rPr>
          <w:szCs w:val="24"/>
        </w:rPr>
      </w:pPr>
      <w:r>
        <w:rPr>
          <w:szCs w:val="24"/>
        </w:rPr>
        <w:t xml:space="preserve">The value for the attribute </w:t>
      </w:r>
      <w:r w:rsidRPr="00A82BE8">
        <w:rPr>
          <w:rStyle w:val="ISOCode"/>
        </w:rPr>
        <w:t>technology</w:t>
      </w:r>
      <w:r>
        <w:rPr>
          <w:szCs w:val="24"/>
        </w:rPr>
        <w:t xml:space="preserve"> can be specified using the following values:</w:t>
      </w:r>
    </w:p>
    <w:p w14:paraId="42A7B8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resistance,</w:t>
      </w:r>
    </w:p>
    <w:p w14:paraId="3759582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arc,</w:t>
      </w:r>
    </w:p>
    <w:p w14:paraId="79978DC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laser</w:t>
      </w:r>
      <w:r>
        <w:rPr>
          <w:szCs w:val="24"/>
        </w:rPr>
        <w:tab/>
        <w:t>(energy beam / laser</w:t>
      </w:r>
      <w:r w:rsidRPr="00A82BE8">
        <w:rPr>
          <w:rStyle w:val="ISOCode"/>
        </w:rPr>
        <w:t>),</w:t>
      </w:r>
    </w:p>
    <w:p w14:paraId="4626312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friction,</w:t>
      </w:r>
    </w:p>
    <w:p w14:paraId="423891B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brazing.</w:t>
      </w:r>
    </w:p>
    <w:p w14:paraId="0F3BE112"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A82BE8">
        <w:rPr>
          <w:rStyle w:val="ISOCode"/>
        </w:rPr>
        <w:t>&lt;weld_position/&gt;</w:t>
      </w:r>
    </w:p>
    <w:p w14:paraId="0736281D" w14:textId="2CA201C1" w:rsidR="006A2DB6" w:rsidRDefault="006A2DB6">
      <w:pPr>
        <w:pStyle w:val="BodyText"/>
        <w:autoSpaceDE w:val="0"/>
        <w:autoSpaceDN w:val="0"/>
        <w:adjustRightInd w:val="0"/>
        <w:rPr>
          <w:szCs w:val="24"/>
        </w:rPr>
      </w:pPr>
      <w:r>
        <w:rPr>
          <w:szCs w:val="24"/>
        </w:rPr>
        <w:t xml:space="preserve">For the element </w:t>
      </w:r>
      <w:r w:rsidRPr="00A82BE8">
        <w:rPr>
          <w:rStyle w:val="ISOCode"/>
        </w:rPr>
        <w:t>&lt;weld_position/&gt;</w:t>
      </w:r>
      <w:r>
        <w:rPr>
          <w:szCs w:val="24"/>
        </w:rPr>
        <w:t xml:space="preserve"> the following attributes can be specified for the </w:t>
      </w:r>
      <w:ins w:id="1269" w:author="LUEJE Claudia" w:date="2024-05-02T20:49:00Z">
        <w:r w:rsidR="004275D8">
          <w:rPr>
            <w:szCs w:val="24"/>
          </w:rPr>
          <w:t>c</w:t>
        </w:r>
      </w:ins>
      <w:del w:id="1270" w:author="LUEJE Claudia" w:date="2024-05-02T20:49:00Z">
        <w:r w:rsidDel="004275D8">
          <w:rPr>
            <w:szCs w:val="24"/>
          </w:rPr>
          <w:delText>C</w:delText>
        </w:r>
      </w:del>
      <w:r>
        <w:rPr>
          <w:szCs w:val="24"/>
        </w:rPr>
        <w:t xml:space="preserve">orner </w:t>
      </w:r>
      <w:ins w:id="1271" w:author="LUEJE Claudia" w:date="2024-05-02T20:49:00Z">
        <w:r w:rsidR="004275D8">
          <w:rPr>
            <w:szCs w:val="24"/>
          </w:rPr>
          <w:t>w</w:t>
        </w:r>
      </w:ins>
      <w:del w:id="1272" w:author="LUEJE Claudia" w:date="2024-05-02T20:49:00Z">
        <w:r w:rsidDel="004275D8">
          <w:rPr>
            <w:szCs w:val="24"/>
          </w:rPr>
          <w:delText>W</w:delText>
        </w:r>
      </w:del>
      <w:r>
        <w:rPr>
          <w:szCs w:val="24"/>
        </w:rPr>
        <w:t xml:space="preserve">eld (see </w:t>
      </w:r>
      <w:r w:rsidR="009C3FFA">
        <w:rPr>
          <w:rStyle w:val="citetbl"/>
          <w:szCs w:val="24"/>
        </w:rPr>
        <w:t>Table </w:t>
      </w:r>
      <w:r>
        <w:rPr>
          <w:rStyle w:val="citetbl"/>
          <w:szCs w:val="24"/>
        </w:rPr>
        <w:t>98</w:t>
      </w:r>
      <w:r>
        <w:rPr>
          <w:szCs w:val="24"/>
        </w:rPr>
        <w:t>):</w:t>
      </w:r>
    </w:p>
    <w:p w14:paraId="43AD9955" w14:textId="0E1F03C3" w:rsidR="006A2DB6" w:rsidRDefault="009C3FFA">
      <w:pPr>
        <w:pStyle w:val="Tabletitle"/>
        <w:autoSpaceDE w:val="0"/>
        <w:autoSpaceDN w:val="0"/>
        <w:adjustRightInd w:val="0"/>
        <w:outlineLvl w:val="0"/>
        <w:rPr>
          <w:szCs w:val="24"/>
        </w:rPr>
      </w:pPr>
      <w:r>
        <w:rPr>
          <w:szCs w:val="24"/>
        </w:rPr>
        <w:t>Table </w:t>
      </w:r>
      <w:r w:rsidR="006A2DB6">
        <w:rPr>
          <w:szCs w:val="24"/>
        </w:rPr>
        <w:t xml:space="preserve">98 — Attributes of element </w:t>
      </w:r>
      <w:r w:rsidR="006A2DB6" w:rsidRPr="00A82BE8">
        <w:rPr>
          <w:rStyle w:val="ISOCode"/>
        </w:rPr>
        <w:t>&lt;weld_position/&gt;</w:t>
      </w:r>
      <w:r w:rsidR="006A2DB6">
        <w:rPr>
          <w:szCs w:val="24"/>
        </w:rPr>
        <w:t xml:space="preserve"> for </w:t>
      </w:r>
      <w:ins w:id="1273" w:author="LUEJE Claudia" w:date="2024-05-02T20:49:00Z">
        <w:r w:rsidR="004275D8">
          <w:rPr>
            <w:szCs w:val="24"/>
          </w:rPr>
          <w:t>c</w:t>
        </w:r>
      </w:ins>
      <w:del w:id="1274" w:author="LUEJE Claudia" w:date="2024-05-02T20:49:00Z">
        <w:r w:rsidR="006A2DB6" w:rsidDel="004275D8">
          <w:rPr>
            <w:szCs w:val="24"/>
          </w:rPr>
          <w:delText>C</w:delText>
        </w:r>
      </w:del>
      <w:r w:rsidR="006A2DB6">
        <w:rPr>
          <w:szCs w:val="24"/>
        </w:rPr>
        <w:t xml:space="preserve">orner </w:t>
      </w:r>
      <w:ins w:id="1275" w:author="LUEJE Claudia" w:date="2024-05-02T20:49:00Z">
        <w:r w:rsidR="004275D8">
          <w:rPr>
            <w:szCs w:val="24"/>
          </w:rPr>
          <w:t>w</w:t>
        </w:r>
      </w:ins>
      <w:del w:id="1276" w:author="LUEJE Claudia" w:date="2024-05-02T20:49:00Z">
        <w:r w:rsidR="006A2DB6" w:rsidDel="004275D8">
          <w:rPr>
            <w:szCs w:val="24"/>
          </w:rPr>
          <w:delText>W</w:delText>
        </w:r>
      </w:del>
      <w:r w:rsidR="006A2DB6">
        <w:rPr>
          <w:szCs w:val="24"/>
        </w:rPr>
        <w:t>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F26BE23" w14:textId="77777777" w:rsidTr="009233A5">
        <w:trPr>
          <w:tblHeader/>
          <w:jc w:val="center"/>
        </w:trPr>
        <w:tc>
          <w:tcPr>
            <w:tcW w:w="1871" w:type="dxa"/>
            <w:tcBorders>
              <w:top w:val="single" w:sz="12" w:space="0" w:color="auto"/>
              <w:bottom w:val="single" w:sz="12" w:space="0" w:color="auto"/>
            </w:tcBorders>
            <w:shd w:val="clear" w:color="auto" w:fill="F3F3F3"/>
          </w:tcPr>
          <w:p w14:paraId="32285878" w14:textId="76E9047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50D6B60E" w14:textId="4BC7DCC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58131558" w14:textId="2661CAD1"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451817E5" w14:textId="77777777" w:rsidTr="009233A5">
        <w:trPr>
          <w:trHeight w:val="283"/>
          <w:jc w:val="center"/>
        </w:trPr>
        <w:tc>
          <w:tcPr>
            <w:tcW w:w="1871" w:type="dxa"/>
            <w:tcBorders>
              <w:top w:val="single" w:sz="12" w:space="0" w:color="auto"/>
            </w:tcBorders>
          </w:tcPr>
          <w:p w14:paraId="3C593781" w14:textId="6CF21F86" w:rsidR="006A2DB6" w:rsidRPr="006A2DB6" w:rsidRDefault="006A2DB6" w:rsidP="006A2DB6">
            <w:pPr>
              <w:pStyle w:val="Tablebody"/>
              <w:autoSpaceDE w:val="0"/>
              <w:autoSpaceDN w:val="0"/>
              <w:adjustRightInd w:val="0"/>
              <w:jc w:val="both"/>
              <w:rPr>
                <w:rStyle w:val="CommentReference"/>
                <w:sz w:val="20"/>
                <w:szCs w:val="18"/>
                <w:lang w:eastAsia="x-none"/>
              </w:rPr>
            </w:pPr>
            <w:r w:rsidRPr="006A2DB6">
              <w:rPr>
                <w:szCs w:val="24"/>
              </w:rPr>
              <w:t>u</w:t>
            </w:r>
          </w:p>
        </w:tc>
        <w:tc>
          <w:tcPr>
            <w:tcW w:w="1800" w:type="dxa"/>
            <w:tcBorders>
              <w:top w:val="single" w:sz="12" w:space="0" w:color="auto"/>
            </w:tcBorders>
          </w:tcPr>
          <w:p w14:paraId="45B33431" w14:textId="5E92C62A"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Borders>
              <w:top w:val="single" w:sz="12" w:space="0" w:color="auto"/>
            </w:tcBorders>
          </w:tcPr>
          <w:p w14:paraId="06E61DF6" w14:textId="61511F16"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76117072" w14:textId="77777777" w:rsidTr="009233A5">
        <w:trPr>
          <w:trHeight w:val="283"/>
          <w:jc w:val="center"/>
        </w:trPr>
        <w:tc>
          <w:tcPr>
            <w:tcW w:w="1871" w:type="dxa"/>
          </w:tcPr>
          <w:p w14:paraId="48598881" w14:textId="501D1828" w:rsidR="006A2DB6" w:rsidRPr="006A2DB6" w:rsidRDefault="006A2DB6" w:rsidP="006A2DB6">
            <w:pPr>
              <w:pStyle w:val="Tablebody"/>
              <w:autoSpaceDE w:val="0"/>
              <w:autoSpaceDN w:val="0"/>
              <w:adjustRightInd w:val="0"/>
              <w:jc w:val="both"/>
              <w:rPr>
                <w:rStyle w:val="CommentReference"/>
                <w:sz w:val="20"/>
                <w:szCs w:val="18"/>
                <w:lang w:eastAsia="x-none"/>
              </w:rPr>
            </w:pPr>
            <w:r w:rsidRPr="006A2DB6">
              <w:rPr>
                <w:szCs w:val="24"/>
              </w:rPr>
              <w:t>x</w:t>
            </w:r>
          </w:p>
        </w:tc>
        <w:tc>
          <w:tcPr>
            <w:tcW w:w="1800" w:type="dxa"/>
          </w:tcPr>
          <w:p w14:paraId="2DD68E50" w14:textId="03E3E5D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1B1E578D" w14:textId="266CB01F"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62A9EE86" w14:textId="77777777" w:rsidTr="009233A5">
        <w:trPr>
          <w:trHeight w:val="283"/>
          <w:jc w:val="center"/>
        </w:trPr>
        <w:tc>
          <w:tcPr>
            <w:tcW w:w="1871" w:type="dxa"/>
          </w:tcPr>
          <w:p w14:paraId="1613B669" w14:textId="242EC816" w:rsidR="006A2DB6" w:rsidRPr="006A2DB6" w:rsidRDefault="006A2DB6" w:rsidP="006A2DB6">
            <w:pPr>
              <w:pStyle w:val="Tablebody"/>
              <w:autoSpaceDE w:val="0"/>
              <w:autoSpaceDN w:val="0"/>
              <w:adjustRightInd w:val="0"/>
              <w:jc w:val="both"/>
              <w:rPr>
                <w:rStyle w:val="CommentReference"/>
                <w:sz w:val="20"/>
                <w:szCs w:val="18"/>
                <w:lang w:eastAsia="x-none"/>
              </w:rPr>
            </w:pPr>
            <w:r w:rsidRPr="006A2DB6">
              <w:rPr>
                <w:szCs w:val="24"/>
              </w:rPr>
              <w:t>y</w:t>
            </w:r>
          </w:p>
        </w:tc>
        <w:tc>
          <w:tcPr>
            <w:tcW w:w="1800" w:type="dxa"/>
          </w:tcPr>
          <w:p w14:paraId="0D498A54" w14:textId="6214F74D"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94C641F" w14:textId="76815690"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5B1D05FA" w14:textId="77777777" w:rsidTr="009233A5">
        <w:trPr>
          <w:trHeight w:val="283"/>
          <w:jc w:val="center"/>
        </w:trPr>
        <w:tc>
          <w:tcPr>
            <w:tcW w:w="1871" w:type="dxa"/>
          </w:tcPr>
          <w:p w14:paraId="2C306EC9" w14:textId="6A503C91" w:rsidR="006A2DB6" w:rsidRPr="006A2DB6" w:rsidRDefault="006A2DB6" w:rsidP="006A2DB6">
            <w:pPr>
              <w:pStyle w:val="Tablebody"/>
              <w:autoSpaceDE w:val="0"/>
              <w:autoSpaceDN w:val="0"/>
              <w:adjustRightInd w:val="0"/>
              <w:jc w:val="both"/>
              <w:rPr>
                <w:rStyle w:val="CommentReference"/>
                <w:sz w:val="20"/>
                <w:szCs w:val="18"/>
                <w:lang w:eastAsia="x-none"/>
              </w:rPr>
            </w:pPr>
            <w:r w:rsidRPr="006A2DB6">
              <w:rPr>
                <w:szCs w:val="24"/>
              </w:rPr>
              <w:t>z</w:t>
            </w:r>
          </w:p>
        </w:tc>
        <w:tc>
          <w:tcPr>
            <w:tcW w:w="1800" w:type="dxa"/>
          </w:tcPr>
          <w:p w14:paraId="5916E245" w14:textId="0ADAB551"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5DF35552" w14:textId="27823265" w:rsidR="006A2DB6" w:rsidRPr="006A2DB6" w:rsidRDefault="006A2DB6" w:rsidP="006A2DB6">
            <w:pPr>
              <w:pStyle w:val="Tablebody"/>
              <w:autoSpaceDE w:val="0"/>
              <w:autoSpaceDN w:val="0"/>
              <w:adjustRightInd w:val="0"/>
              <w:jc w:val="both"/>
              <w:rPr>
                <w:szCs w:val="18"/>
              </w:rPr>
            </w:pPr>
            <w:r w:rsidRPr="006A2DB6">
              <w:rPr>
                <w:szCs w:val="24"/>
              </w:rPr>
              <w:t>Required</w:t>
            </w:r>
          </w:p>
        </w:tc>
      </w:tr>
      <w:tr w:rsidR="006A2DB6" w:rsidRPr="00F54804" w14:paraId="23D101C8" w14:textId="77777777" w:rsidTr="009233A5">
        <w:trPr>
          <w:trHeight w:val="283"/>
          <w:jc w:val="center"/>
        </w:trPr>
        <w:tc>
          <w:tcPr>
            <w:tcW w:w="1871" w:type="dxa"/>
          </w:tcPr>
          <w:p w14:paraId="037B23D6" w14:textId="5D6CE0A9" w:rsidR="006A2DB6" w:rsidRPr="006A2DB6" w:rsidRDefault="006A2DB6" w:rsidP="006A2DB6">
            <w:pPr>
              <w:pStyle w:val="Tablebody"/>
              <w:autoSpaceDE w:val="0"/>
              <w:autoSpaceDN w:val="0"/>
              <w:adjustRightInd w:val="0"/>
              <w:jc w:val="both"/>
              <w:rPr>
                <w:rStyle w:val="CommentReference"/>
                <w:sz w:val="20"/>
                <w:szCs w:val="18"/>
                <w:lang w:eastAsia="x-none"/>
              </w:rPr>
            </w:pPr>
            <w:r w:rsidRPr="006A2DB6">
              <w:rPr>
                <w:szCs w:val="24"/>
              </w:rPr>
              <w:t>reference</w:t>
            </w:r>
          </w:p>
        </w:tc>
        <w:tc>
          <w:tcPr>
            <w:tcW w:w="1800" w:type="dxa"/>
          </w:tcPr>
          <w:p w14:paraId="261A7E51" w14:textId="505D644C" w:rsidR="006A2DB6" w:rsidRPr="006A2DB6" w:rsidRDefault="006A2DB6" w:rsidP="006A2DB6">
            <w:pPr>
              <w:pStyle w:val="Tablebody"/>
              <w:autoSpaceDE w:val="0"/>
              <w:autoSpaceDN w:val="0"/>
              <w:adjustRightInd w:val="0"/>
              <w:jc w:val="both"/>
              <w:rPr>
                <w:szCs w:val="18"/>
              </w:rPr>
            </w:pPr>
            <w:r w:rsidRPr="006A2DB6">
              <w:rPr>
                <w:szCs w:val="24"/>
              </w:rPr>
              <w:t>Boolean</w:t>
            </w:r>
          </w:p>
        </w:tc>
        <w:tc>
          <w:tcPr>
            <w:tcW w:w="4680" w:type="dxa"/>
          </w:tcPr>
          <w:p w14:paraId="616CBE65" w14:textId="3B87EACA"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8B3AE0B" w14:textId="77777777" w:rsidTr="009233A5">
        <w:trPr>
          <w:trHeight w:val="283"/>
          <w:jc w:val="center"/>
        </w:trPr>
        <w:tc>
          <w:tcPr>
            <w:tcW w:w="1871" w:type="dxa"/>
          </w:tcPr>
          <w:p w14:paraId="243E2E60" w14:textId="08F05B15" w:rsidR="006A2DB6" w:rsidRPr="006A2DB6" w:rsidRDefault="006A2DB6" w:rsidP="006A2DB6">
            <w:pPr>
              <w:pStyle w:val="Tablebody"/>
              <w:autoSpaceDE w:val="0"/>
              <w:autoSpaceDN w:val="0"/>
              <w:adjustRightInd w:val="0"/>
              <w:jc w:val="both"/>
              <w:rPr>
                <w:szCs w:val="18"/>
              </w:rPr>
            </w:pPr>
            <w:r w:rsidRPr="006A2DB6">
              <w:rPr>
                <w:szCs w:val="24"/>
              </w:rPr>
              <w:t>section</w:t>
            </w:r>
          </w:p>
        </w:tc>
        <w:tc>
          <w:tcPr>
            <w:tcW w:w="1800" w:type="dxa"/>
          </w:tcPr>
          <w:p w14:paraId="0085CEC1" w14:textId="287121C5"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859663B" w14:textId="47B7BC9E"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6E8D88E8" w14:textId="77777777" w:rsidTr="009233A5">
        <w:trPr>
          <w:trHeight w:val="340"/>
          <w:jc w:val="center"/>
        </w:trPr>
        <w:tc>
          <w:tcPr>
            <w:tcW w:w="1871" w:type="dxa"/>
          </w:tcPr>
          <w:p w14:paraId="70289B58" w14:textId="4840E502" w:rsidR="006A2DB6" w:rsidRPr="006A2DB6" w:rsidRDefault="006A2DB6" w:rsidP="006A2DB6">
            <w:pPr>
              <w:pStyle w:val="Tablebody"/>
              <w:autoSpaceDE w:val="0"/>
              <w:autoSpaceDN w:val="0"/>
              <w:adjustRightInd w:val="0"/>
              <w:jc w:val="both"/>
              <w:rPr>
                <w:szCs w:val="18"/>
              </w:rPr>
            </w:pPr>
            <w:r w:rsidRPr="006A2DB6">
              <w:rPr>
                <w:szCs w:val="24"/>
              </w:rPr>
              <w:t>thickness</w:t>
            </w:r>
          </w:p>
        </w:tc>
        <w:tc>
          <w:tcPr>
            <w:tcW w:w="1800" w:type="dxa"/>
          </w:tcPr>
          <w:p w14:paraId="60DC8221" w14:textId="7CB661F2"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067917AA" w14:textId="304EC3D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431EA7E5" w14:textId="77777777" w:rsidTr="009233A5">
        <w:trPr>
          <w:trHeight w:val="340"/>
          <w:jc w:val="center"/>
        </w:trPr>
        <w:tc>
          <w:tcPr>
            <w:tcW w:w="1871" w:type="dxa"/>
          </w:tcPr>
          <w:p w14:paraId="46CA164E" w14:textId="060B08B3" w:rsidR="006A2DB6" w:rsidRPr="006A2DB6" w:rsidRDefault="006A2DB6" w:rsidP="006A2DB6">
            <w:pPr>
              <w:pStyle w:val="Tablebody"/>
              <w:autoSpaceDE w:val="0"/>
              <w:autoSpaceDN w:val="0"/>
              <w:adjustRightInd w:val="0"/>
              <w:jc w:val="both"/>
              <w:rPr>
                <w:szCs w:val="18"/>
              </w:rPr>
            </w:pPr>
            <w:r w:rsidRPr="006A2DB6">
              <w:rPr>
                <w:szCs w:val="24"/>
              </w:rPr>
              <w:t>angle</w:t>
            </w:r>
          </w:p>
        </w:tc>
        <w:tc>
          <w:tcPr>
            <w:tcW w:w="1800" w:type="dxa"/>
          </w:tcPr>
          <w:p w14:paraId="51C68913" w14:textId="1A8F05BE"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48857678" w14:textId="05299543"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734E67E" w14:textId="77777777" w:rsidTr="009233A5">
        <w:trPr>
          <w:trHeight w:val="340"/>
          <w:jc w:val="center"/>
        </w:trPr>
        <w:tc>
          <w:tcPr>
            <w:tcW w:w="1871" w:type="dxa"/>
          </w:tcPr>
          <w:p w14:paraId="0A1BCEEA" w14:textId="1966304D" w:rsidR="006A2DB6" w:rsidRPr="006A2DB6" w:rsidRDefault="006A2DB6" w:rsidP="006A2DB6">
            <w:pPr>
              <w:pStyle w:val="Tablebody"/>
              <w:autoSpaceDE w:val="0"/>
              <w:autoSpaceDN w:val="0"/>
              <w:adjustRightInd w:val="0"/>
              <w:jc w:val="both"/>
              <w:rPr>
                <w:szCs w:val="18"/>
              </w:rPr>
            </w:pPr>
            <w:r w:rsidRPr="006A2DB6">
              <w:rPr>
                <w:szCs w:val="24"/>
              </w:rPr>
              <w:t>shape</w:t>
            </w:r>
          </w:p>
        </w:tc>
        <w:tc>
          <w:tcPr>
            <w:tcW w:w="1800" w:type="dxa"/>
          </w:tcPr>
          <w:p w14:paraId="67DDAEDD" w14:textId="40B56D03"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3E8A358B" w14:textId="5F0F2AF2"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3674085E" w14:textId="77777777" w:rsidTr="009233A5">
        <w:trPr>
          <w:trHeight w:val="340"/>
          <w:jc w:val="center"/>
        </w:trPr>
        <w:tc>
          <w:tcPr>
            <w:tcW w:w="1871" w:type="dxa"/>
          </w:tcPr>
          <w:p w14:paraId="237B572D" w14:textId="4BF4BAD5" w:rsidR="006A2DB6" w:rsidRPr="006A2DB6" w:rsidRDefault="006A2DB6" w:rsidP="006A2DB6">
            <w:pPr>
              <w:pStyle w:val="Tablebody"/>
              <w:autoSpaceDE w:val="0"/>
              <w:autoSpaceDN w:val="0"/>
              <w:adjustRightInd w:val="0"/>
              <w:jc w:val="both"/>
              <w:rPr>
                <w:szCs w:val="18"/>
              </w:rPr>
            </w:pPr>
            <w:r w:rsidRPr="006A2DB6">
              <w:rPr>
                <w:szCs w:val="24"/>
              </w:rPr>
              <w:t>penetration</w:t>
            </w:r>
          </w:p>
        </w:tc>
        <w:tc>
          <w:tcPr>
            <w:tcW w:w="1800" w:type="dxa"/>
          </w:tcPr>
          <w:p w14:paraId="4DCC264C" w14:textId="4763F7D3" w:rsidR="006A2DB6" w:rsidRPr="006A2DB6" w:rsidRDefault="006A2DB6" w:rsidP="006A2DB6">
            <w:pPr>
              <w:pStyle w:val="Tablebody"/>
              <w:autoSpaceDE w:val="0"/>
              <w:autoSpaceDN w:val="0"/>
              <w:adjustRightInd w:val="0"/>
              <w:jc w:val="both"/>
              <w:rPr>
                <w:szCs w:val="18"/>
              </w:rPr>
            </w:pPr>
            <w:r w:rsidRPr="006A2DB6">
              <w:rPr>
                <w:szCs w:val="24"/>
              </w:rPr>
              <w:t>Floating point</w:t>
            </w:r>
          </w:p>
        </w:tc>
        <w:tc>
          <w:tcPr>
            <w:tcW w:w="4680" w:type="dxa"/>
          </w:tcPr>
          <w:p w14:paraId="2BE6205B" w14:textId="499AFED9"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5459ED5E" w14:textId="77777777" w:rsidTr="009233A5">
        <w:trPr>
          <w:trHeight w:val="340"/>
          <w:jc w:val="center"/>
        </w:trPr>
        <w:tc>
          <w:tcPr>
            <w:tcW w:w="1871" w:type="dxa"/>
          </w:tcPr>
          <w:p w14:paraId="1C71D8AA" w14:textId="27EBA333" w:rsidR="006A2DB6" w:rsidRPr="006A2DB6" w:rsidRDefault="006A2DB6" w:rsidP="006A2DB6">
            <w:pPr>
              <w:pStyle w:val="Tablebody"/>
              <w:autoSpaceDE w:val="0"/>
              <w:autoSpaceDN w:val="0"/>
              <w:adjustRightInd w:val="0"/>
              <w:jc w:val="both"/>
              <w:rPr>
                <w:szCs w:val="18"/>
              </w:rPr>
            </w:pPr>
            <w:r w:rsidRPr="006A2DB6">
              <w:rPr>
                <w:szCs w:val="24"/>
              </w:rPr>
              <w:t>filler</w:t>
            </w:r>
          </w:p>
        </w:tc>
        <w:tc>
          <w:tcPr>
            <w:tcW w:w="1800" w:type="dxa"/>
          </w:tcPr>
          <w:p w14:paraId="5691B56B" w14:textId="74662A49" w:rsidR="006A2DB6" w:rsidRPr="006A2DB6" w:rsidRDefault="006A2DB6" w:rsidP="006A2DB6">
            <w:pPr>
              <w:pStyle w:val="Tablebody"/>
              <w:autoSpaceDE w:val="0"/>
              <w:autoSpaceDN w:val="0"/>
              <w:adjustRightInd w:val="0"/>
              <w:jc w:val="both"/>
              <w:rPr>
                <w:szCs w:val="18"/>
              </w:rPr>
            </w:pPr>
            <w:r w:rsidRPr="006A2DB6">
              <w:rPr>
                <w:szCs w:val="24"/>
              </w:rPr>
              <w:t>Selection</w:t>
            </w:r>
          </w:p>
        </w:tc>
        <w:tc>
          <w:tcPr>
            <w:tcW w:w="4680" w:type="dxa"/>
          </w:tcPr>
          <w:p w14:paraId="2EE9A489" w14:textId="290DB970"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77FB0C77" w14:textId="77777777" w:rsidTr="009233A5">
        <w:trPr>
          <w:trHeight w:val="340"/>
          <w:jc w:val="center"/>
        </w:trPr>
        <w:tc>
          <w:tcPr>
            <w:tcW w:w="1871" w:type="dxa"/>
            <w:tcBorders>
              <w:bottom w:val="single" w:sz="12" w:space="0" w:color="auto"/>
            </w:tcBorders>
          </w:tcPr>
          <w:p w14:paraId="18F40193" w14:textId="350C6D46" w:rsidR="006A2DB6" w:rsidRPr="006A2DB6" w:rsidRDefault="006A2DB6" w:rsidP="006A2DB6">
            <w:pPr>
              <w:pStyle w:val="Tablebody"/>
              <w:autoSpaceDE w:val="0"/>
              <w:autoSpaceDN w:val="0"/>
              <w:adjustRightInd w:val="0"/>
              <w:jc w:val="both"/>
              <w:rPr>
                <w:szCs w:val="18"/>
              </w:rPr>
            </w:pPr>
            <w:r w:rsidRPr="006A2DB6">
              <w:rPr>
                <w:szCs w:val="24"/>
              </w:rPr>
              <w:t>filler_material</w:t>
            </w:r>
          </w:p>
        </w:tc>
        <w:tc>
          <w:tcPr>
            <w:tcW w:w="1800" w:type="dxa"/>
            <w:tcBorders>
              <w:bottom w:val="single" w:sz="12" w:space="0" w:color="auto"/>
            </w:tcBorders>
          </w:tcPr>
          <w:p w14:paraId="63ED1062" w14:textId="086EFA39" w:rsidR="006A2DB6" w:rsidRPr="006A2DB6" w:rsidRDefault="006A2DB6" w:rsidP="006A2DB6">
            <w:pPr>
              <w:pStyle w:val="Tablebody"/>
              <w:autoSpaceDE w:val="0"/>
              <w:autoSpaceDN w:val="0"/>
              <w:adjustRightInd w:val="0"/>
              <w:jc w:val="both"/>
              <w:rPr>
                <w:szCs w:val="18"/>
              </w:rPr>
            </w:pPr>
            <w:r w:rsidRPr="006A2DB6">
              <w:rPr>
                <w:szCs w:val="24"/>
              </w:rPr>
              <w:t>Alphanumeric</w:t>
            </w:r>
          </w:p>
        </w:tc>
        <w:tc>
          <w:tcPr>
            <w:tcW w:w="4680" w:type="dxa"/>
            <w:tcBorders>
              <w:bottom w:val="single" w:sz="12" w:space="0" w:color="auto"/>
            </w:tcBorders>
          </w:tcPr>
          <w:p w14:paraId="189A7158" w14:textId="53A8BE11" w:rsidR="006A2DB6" w:rsidRPr="006A2DB6" w:rsidRDefault="006A2DB6" w:rsidP="006A2DB6">
            <w:pPr>
              <w:pStyle w:val="Tablebody"/>
              <w:autoSpaceDE w:val="0"/>
              <w:autoSpaceDN w:val="0"/>
              <w:adjustRightInd w:val="0"/>
              <w:jc w:val="both"/>
              <w:rPr>
                <w:szCs w:val="18"/>
              </w:rPr>
            </w:pPr>
            <w:r w:rsidRPr="006A2DB6">
              <w:rPr>
                <w:szCs w:val="24"/>
              </w:rPr>
              <w:t>Optional</w:t>
            </w:r>
          </w:p>
        </w:tc>
      </w:tr>
    </w:tbl>
    <w:p w14:paraId="34B26796" w14:textId="6C2507C9"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26BF0">
        <w:rPr>
          <w:rStyle w:val="ISOCode"/>
        </w:rPr>
        <w:t>u, x, y, z,</w:t>
      </w:r>
      <w:r>
        <w:rPr>
          <w:rFonts w:eastAsia="Times New Roman"/>
          <w:szCs w:val="24"/>
        </w:rPr>
        <w:t xml:space="preserve"> and </w:t>
      </w:r>
      <w:r w:rsidRPr="00A82BE8">
        <w:rPr>
          <w:rStyle w:val="ISOCode"/>
        </w:rPr>
        <w:t>reference</w:t>
      </w:r>
    </w:p>
    <w:p w14:paraId="3B3CA4A8" w14:textId="56DFF9CC" w:rsidR="006A2DB6" w:rsidRDefault="006A2DB6">
      <w:pPr>
        <w:pStyle w:val="BodyText"/>
        <w:autoSpaceDE w:val="0"/>
        <w:autoSpaceDN w:val="0"/>
        <w:adjustRightInd w:val="0"/>
        <w:rPr>
          <w:szCs w:val="24"/>
        </w:rPr>
      </w:pPr>
      <w:r>
        <w:rPr>
          <w:szCs w:val="24"/>
        </w:rPr>
        <w:t xml:space="preserve">The detailed definition is provided in </w:t>
      </w:r>
      <w:del w:id="1277" w:author="LUEJE Claudia" w:date="2024-05-02T20:49:00Z">
        <w:r w:rsidDel="004275D8">
          <w:rPr>
            <w:rStyle w:val="citesec"/>
            <w:szCs w:val="24"/>
          </w:rPr>
          <w:delText>clause </w:delText>
        </w:r>
      </w:del>
      <w:r>
        <w:rPr>
          <w:rStyle w:val="citesec"/>
          <w:szCs w:val="24"/>
        </w:rPr>
        <w:t>10.2.4.4</w:t>
      </w:r>
      <w:r>
        <w:rPr>
          <w:szCs w:val="24"/>
        </w:rPr>
        <w:t xml:space="preserve"> Welding </w:t>
      </w:r>
      <w:del w:id="1278" w:author="LUEJE Claudia" w:date="2024-05-02T20:49:00Z">
        <w:r w:rsidDel="004275D8">
          <w:rPr>
            <w:szCs w:val="24"/>
          </w:rPr>
          <w:delText>P</w:delText>
        </w:r>
      </w:del>
      <w:ins w:id="1279" w:author="LUEJE Claudia" w:date="2024-05-02T20:49:00Z">
        <w:r w:rsidR="004275D8">
          <w:rPr>
            <w:szCs w:val="24"/>
          </w:rPr>
          <w:t>p</w:t>
        </w:r>
      </w:ins>
      <w:r>
        <w:rPr>
          <w:szCs w:val="24"/>
        </w:rPr>
        <w:t>osition.</w:t>
      </w:r>
    </w:p>
    <w:p w14:paraId="20859F98"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section</w:t>
      </w:r>
    </w:p>
    <w:p w14:paraId="41484689" w14:textId="77777777" w:rsidR="006A2DB6" w:rsidRDefault="006A2DB6">
      <w:pPr>
        <w:pStyle w:val="BodyText"/>
        <w:autoSpaceDE w:val="0"/>
        <w:autoSpaceDN w:val="0"/>
        <w:adjustRightInd w:val="0"/>
        <w:rPr>
          <w:szCs w:val="24"/>
        </w:rPr>
      </w:pPr>
      <w:r>
        <w:rPr>
          <w:szCs w:val="24"/>
        </w:rPr>
        <w:t xml:space="preserve">Valid values for the attribute </w:t>
      </w:r>
      <w:r w:rsidRPr="00A82BE8">
        <w:rPr>
          <w:rStyle w:val="ISOCode"/>
        </w:rPr>
        <w:t>section</w:t>
      </w:r>
      <w:r>
        <w:rPr>
          <w:szCs w:val="24"/>
        </w:rPr>
        <w:t xml:space="preserve"> of a corner weld are:</w:t>
      </w:r>
    </w:p>
    <w:p w14:paraId="0CC6D81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HV,</w:t>
      </w:r>
    </w:p>
    <w:p w14:paraId="435C36B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U,</w:t>
      </w:r>
    </w:p>
    <w:p w14:paraId="43AC780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Fillet.</w:t>
      </w:r>
    </w:p>
    <w:p w14:paraId="4A84908F"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thickness</w:t>
      </w:r>
    </w:p>
    <w:p w14:paraId="5AAAA1C1" w14:textId="0A36A62F" w:rsidR="006A2DB6" w:rsidRDefault="006A2DB6">
      <w:pPr>
        <w:pStyle w:val="BodyText"/>
        <w:autoSpaceDE w:val="0"/>
        <w:autoSpaceDN w:val="0"/>
        <w:adjustRightInd w:val="0"/>
        <w:rPr>
          <w:szCs w:val="24"/>
        </w:rPr>
      </w:pPr>
      <w:r>
        <w:rPr>
          <w:szCs w:val="24"/>
        </w:rPr>
        <w:t xml:space="preserve">The attribute </w:t>
      </w:r>
      <w:r w:rsidRPr="00A85A07">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99</w:t>
      </w:r>
      <w:r>
        <w:rPr>
          <w:szCs w:val="24"/>
        </w:rPr>
        <w:t>):</w:t>
      </w:r>
    </w:p>
    <w:p w14:paraId="5F0C40DA" w14:textId="697EFC85" w:rsidR="006A2DB6" w:rsidRDefault="009C3FFA">
      <w:pPr>
        <w:pStyle w:val="Tabletitle"/>
        <w:autoSpaceDE w:val="0"/>
        <w:autoSpaceDN w:val="0"/>
        <w:adjustRightInd w:val="0"/>
        <w:outlineLvl w:val="0"/>
        <w:rPr>
          <w:szCs w:val="24"/>
        </w:rPr>
      </w:pPr>
      <w:r>
        <w:rPr>
          <w:szCs w:val="24"/>
        </w:rPr>
        <w:t>Table </w:t>
      </w:r>
      <w:r w:rsidR="006A2DB6">
        <w:rPr>
          <w:szCs w:val="24"/>
        </w:rPr>
        <w:t xml:space="preserve">99 — Values of </w:t>
      </w:r>
      <w:ins w:id="1280" w:author="LUEJE Claudia" w:date="2024-05-02T20:50:00Z">
        <w:r w:rsidR="004275D8">
          <w:rPr>
            <w:szCs w:val="24"/>
          </w:rPr>
          <w:t>a</w:t>
        </w:r>
      </w:ins>
      <w:del w:id="1281" w:author="LUEJE Claudia" w:date="2024-05-02T20:50:00Z">
        <w:r w:rsidR="006A2DB6" w:rsidDel="004275D8">
          <w:rPr>
            <w:szCs w:val="24"/>
          </w:rPr>
          <w:delText>A</w:delText>
        </w:r>
      </w:del>
      <w:r w:rsidR="006A2DB6">
        <w:rPr>
          <w:szCs w:val="24"/>
        </w:rPr>
        <w:t xml:space="preserve">ttribute </w:t>
      </w:r>
      <w:r w:rsidR="006A2DB6" w:rsidRPr="00A82BE8">
        <w:rPr>
          <w:rStyle w:val="ISOCode"/>
        </w:rPr>
        <w:t>section</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27327571" w14:textId="77777777" w:rsidTr="009233A5">
        <w:trPr>
          <w:trHeight w:val="227"/>
          <w:jc w:val="center"/>
        </w:trPr>
        <w:tc>
          <w:tcPr>
            <w:tcW w:w="2951" w:type="dxa"/>
            <w:tcBorders>
              <w:top w:val="single" w:sz="12" w:space="0" w:color="auto"/>
              <w:bottom w:val="single" w:sz="12" w:space="0" w:color="auto"/>
            </w:tcBorders>
            <w:shd w:val="clear" w:color="auto" w:fill="F3F3F3"/>
            <w:vAlign w:val="bottom"/>
          </w:tcPr>
          <w:p w14:paraId="2C3BAD84" w14:textId="0BD11E93"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087C64C4" w14:textId="7C333D1E"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4D84E4F1" w14:textId="77777777" w:rsidTr="009233A5">
        <w:trPr>
          <w:trHeight w:val="283"/>
          <w:jc w:val="center"/>
        </w:trPr>
        <w:tc>
          <w:tcPr>
            <w:tcW w:w="2951" w:type="dxa"/>
            <w:tcBorders>
              <w:top w:val="single" w:sz="12" w:space="0" w:color="auto"/>
            </w:tcBorders>
            <w:vAlign w:val="bottom"/>
          </w:tcPr>
          <w:p w14:paraId="55D03968" w14:textId="531A329B"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0371DF4" w14:textId="7844302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2A8A4DBE" w14:textId="77777777" w:rsidTr="009233A5">
        <w:trPr>
          <w:trHeight w:val="283"/>
          <w:jc w:val="center"/>
        </w:trPr>
        <w:tc>
          <w:tcPr>
            <w:tcW w:w="2951" w:type="dxa"/>
            <w:vAlign w:val="bottom"/>
          </w:tcPr>
          <w:p w14:paraId="7E4FE071" w14:textId="1556FFE0"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596248A8" w14:textId="7CF11619"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041C7180" w14:textId="77777777" w:rsidTr="009233A5">
        <w:trPr>
          <w:trHeight w:val="283"/>
          <w:jc w:val="center"/>
        </w:trPr>
        <w:tc>
          <w:tcPr>
            <w:tcW w:w="2951" w:type="dxa"/>
            <w:tcBorders>
              <w:bottom w:val="single" w:sz="12" w:space="0" w:color="auto"/>
            </w:tcBorders>
            <w:vAlign w:val="bottom"/>
          </w:tcPr>
          <w:p w14:paraId="16D53D67" w14:textId="4C1AB119"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0DA167EC" w14:textId="608167D3"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113B9E7B" w14:textId="03036D72"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angle</w:t>
      </w:r>
    </w:p>
    <w:p w14:paraId="373B7FB1" w14:textId="2A1CFB89" w:rsidR="006A2DB6" w:rsidRDefault="006A2DB6">
      <w:pPr>
        <w:pStyle w:val="BodyText"/>
        <w:autoSpaceDE w:val="0"/>
        <w:autoSpaceDN w:val="0"/>
        <w:adjustRightInd w:val="0"/>
        <w:rPr>
          <w:szCs w:val="24"/>
        </w:rPr>
      </w:pPr>
      <w:r>
        <w:rPr>
          <w:szCs w:val="24"/>
        </w:rPr>
        <w:t xml:space="preserve">The attribute </w:t>
      </w:r>
      <w:r w:rsidRPr="00A82BE8">
        <w:rPr>
          <w:rStyle w:val="ISOCode"/>
        </w:rPr>
        <w:t>angle</w:t>
      </w:r>
      <w:r>
        <w:rPr>
          <w:szCs w:val="24"/>
        </w:rPr>
        <w:t xml:space="preserve"> specifies the angle of the weld relative to the base sheet. Depending on the section this is optional or not allowed (see </w:t>
      </w:r>
      <w:r w:rsidR="009C3FFA">
        <w:rPr>
          <w:rStyle w:val="citetbl"/>
          <w:szCs w:val="24"/>
        </w:rPr>
        <w:t>Table </w:t>
      </w:r>
      <w:r>
        <w:rPr>
          <w:rStyle w:val="citetbl"/>
          <w:szCs w:val="24"/>
        </w:rPr>
        <w:t>100</w:t>
      </w:r>
      <w:r>
        <w:rPr>
          <w:szCs w:val="24"/>
        </w:rPr>
        <w:t>):</w:t>
      </w:r>
    </w:p>
    <w:p w14:paraId="009E8D2F" w14:textId="602ED78A" w:rsidR="006A2DB6" w:rsidRDefault="009C3FFA">
      <w:pPr>
        <w:pStyle w:val="Tabletitle"/>
        <w:autoSpaceDE w:val="0"/>
        <w:autoSpaceDN w:val="0"/>
        <w:adjustRightInd w:val="0"/>
        <w:outlineLvl w:val="0"/>
        <w:rPr>
          <w:szCs w:val="24"/>
        </w:rPr>
      </w:pPr>
      <w:r>
        <w:rPr>
          <w:szCs w:val="24"/>
        </w:rPr>
        <w:t>Table </w:t>
      </w:r>
      <w:r w:rsidR="006A2DB6">
        <w:rPr>
          <w:szCs w:val="24"/>
        </w:rPr>
        <w:t xml:space="preserve">100 — Values of </w:t>
      </w:r>
      <w:ins w:id="1282" w:author="LUEJE Claudia" w:date="2024-05-02T20:50:00Z">
        <w:r w:rsidR="00613480">
          <w:rPr>
            <w:szCs w:val="24"/>
          </w:rPr>
          <w:t>a</w:t>
        </w:r>
      </w:ins>
      <w:del w:id="1283" w:author="LUEJE Claudia" w:date="2024-05-02T20:50:00Z">
        <w:r w:rsidR="006A2DB6" w:rsidDel="00613480">
          <w:rPr>
            <w:szCs w:val="24"/>
          </w:rPr>
          <w:delText>A</w:delText>
        </w:r>
      </w:del>
      <w:r w:rsidR="006A2DB6">
        <w:rPr>
          <w:szCs w:val="24"/>
        </w:rPr>
        <w:t xml:space="preserve">ttribute </w:t>
      </w:r>
      <w:r w:rsidR="006A2DB6" w:rsidRPr="00A82BE8">
        <w:rPr>
          <w:rStyle w:val="ISOCode"/>
        </w:rPr>
        <w:t>angle</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38E962BF"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1DD2857E" w14:textId="24DDDD28"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3057F1F0" w14:textId="3B41693D" w:rsidR="006A2DB6" w:rsidRPr="00EC4DAD" w:rsidRDefault="006A2DB6" w:rsidP="006A2DB6">
            <w:pPr>
              <w:pStyle w:val="Tableheader"/>
              <w:autoSpaceDE w:val="0"/>
              <w:autoSpaceDN w:val="0"/>
              <w:adjustRightInd w:val="0"/>
              <w:jc w:val="both"/>
              <w:rPr>
                <w:b/>
              </w:rPr>
            </w:pPr>
            <w:r w:rsidRPr="00EC4DAD">
              <w:rPr>
                <w:b/>
                <w:szCs w:val="24"/>
              </w:rPr>
              <w:t>Attribute “angle"</w:t>
            </w:r>
          </w:p>
        </w:tc>
      </w:tr>
      <w:tr w:rsidR="006A2DB6" w:rsidRPr="00F54804" w14:paraId="67BE4682" w14:textId="77777777" w:rsidTr="009233A5">
        <w:trPr>
          <w:jc w:val="center"/>
        </w:trPr>
        <w:tc>
          <w:tcPr>
            <w:tcW w:w="2951" w:type="dxa"/>
            <w:tcBorders>
              <w:top w:val="single" w:sz="12" w:space="0" w:color="auto"/>
            </w:tcBorders>
            <w:vAlign w:val="bottom"/>
          </w:tcPr>
          <w:p w14:paraId="6C7E1C11" w14:textId="2A7FA9CA" w:rsidR="006A2DB6" w:rsidRPr="006A2DB6" w:rsidRDefault="006A2DB6" w:rsidP="006A2DB6">
            <w:pPr>
              <w:pStyle w:val="Tablebody"/>
              <w:autoSpaceDE w:val="0"/>
              <w:autoSpaceDN w:val="0"/>
              <w:adjustRightInd w:val="0"/>
              <w:jc w:val="both"/>
              <w:rPr>
                <w:szCs w:val="18"/>
              </w:rPr>
            </w:pPr>
            <w:r w:rsidRPr="006A2DB6">
              <w:rPr>
                <w:szCs w:val="24"/>
              </w:rPr>
              <w:t>HV</w:t>
            </w:r>
          </w:p>
        </w:tc>
        <w:tc>
          <w:tcPr>
            <w:tcW w:w="4860" w:type="dxa"/>
            <w:tcBorders>
              <w:top w:val="single" w:sz="12" w:space="0" w:color="auto"/>
            </w:tcBorders>
            <w:vAlign w:val="bottom"/>
          </w:tcPr>
          <w:p w14:paraId="3D079A7B" w14:textId="25A21875" w:rsidR="006A2DB6" w:rsidRPr="006A2DB6" w:rsidRDefault="006A2DB6" w:rsidP="006A2DB6">
            <w:pPr>
              <w:pStyle w:val="Tablebody"/>
              <w:autoSpaceDE w:val="0"/>
              <w:autoSpaceDN w:val="0"/>
              <w:adjustRightInd w:val="0"/>
              <w:jc w:val="both"/>
              <w:rPr>
                <w:szCs w:val="18"/>
              </w:rPr>
            </w:pPr>
            <w:r w:rsidRPr="006A2DB6">
              <w:rPr>
                <w:szCs w:val="24"/>
              </w:rPr>
              <w:t>Optional</w:t>
            </w:r>
          </w:p>
        </w:tc>
      </w:tr>
      <w:tr w:rsidR="006A2DB6" w:rsidRPr="00F54804" w14:paraId="0EC130AA" w14:textId="77777777" w:rsidTr="009233A5">
        <w:trPr>
          <w:jc w:val="center"/>
        </w:trPr>
        <w:tc>
          <w:tcPr>
            <w:tcW w:w="2951" w:type="dxa"/>
            <w:vAlign w:val="bottom"/>
          </w:tcPr>
          <w:p w14:paraId="09A3E3AA" w14:textId="634A22E5" w:rsidR="006A2DB6" w:rsidRPr="006A2DB6" w:rsidRDefault="006A2DB6" w:rsidP="006A2DB6">
            <w:pPr>
              <w:pStyle w:val="Tablebody"/>
              <w:autoSpaceDE w:val="0"/>
              <w:autoSpaceDN w:val="0"/>
              <w:adjustRightInd w:val="0"/>
              <w:jc w:val="both"/>
              <w:rPr>
                <w:szCs w:val="18"/>
              </w:rPr>
            </w:pPr>
            <w:r w:rsidRPr="006A2DB6">
              <w:rPr>
                <w:szCs w:val="24"/>
              </w:rPr>
              <w:t>U</w:t>
            </w:r>
          </w:p>
        </w:tc>
        <w:tc>
          <w:tcPr>
            <w:tcW w:w="4860" w:type="dxa"/>
            <w:vAlign w:val="bottom"/>
          </w:tcPr>
          <w:p w14:paraId="6F619C97" w14:textId="2551D3F3" w:rsidR="006A2DB6" w:rsidRPr="006A2DB6" w:rsidRDefault="006A2DB6" w:rsidP="006A2DB6">
            <w:pPr>
              <w:pStyle w:val="Tablebody"/>
              <w:autoSpaceDE w:val="0"/>
              <w:autoSpaceDN w:val="0"/>
              <w:adjustRightInd w:val="0"/>
              <w:jc w:val="both"/>
              <w:rPr>
                <w:szCs w:val="18"/>
              </w:rPr>
            </w:pPr>
            <w:r w:rsidRPr="006A2DB6">
              <w:rPr>
                <w:szCs w:val="24"/>
              </w:rPr>
              <w:t>Not allowed</w:t>
            </w:r>
          </w:p>
        </w:tc>
      </w:tr>
      <w:tr w:rsidR="006A2DB6" w:rsidRPr="00F54804" w14:paraId="7989B80B" w14:textId="77777777" w:rsidTr="009233A5">
        <w:trPr>
          <w:jc w:val="center"/>
        </w:trPr>
        <w:tc>
          <w:tcPr>
            <w:tcW w:w="2951" w:type="dxa"/>
            <w:tcBorders>
              <w:bottom w:val="single" w:sz="12" w:space="0" w:color="auto"/>
            </w:tcBorders>
            <w:vAlign w:val="bottom"/>
          </w:tcPr>
          <w:p w14:paraId="24749B23" w14:textId="1326DB5F" w:rsidR="006A2DB6" w:rsidRPr="006A2DB6" w:rsidRDefault="006A2DB6" w:rsidP="006A2DB6">
            <w:pPr>
              <w:pStyle w:val="Tablebody"/>
              <w:autoSpaceDE w:val="0"/>
              <w:autoSpaceDN w:val="0"/>
              <w:adjustRightInd w:val="0"/>
              <w:jc w:val="both"/>
              <w:rPr>
                <w:szCs w:val="18"/>
              </w:rPr>
            </w:pPr>
            <w:r w:rsidRPr="006A2DB6">
              <w:rPr>
                <w:szCs w:val="24"/>
              </w:rPr>
              <w:t>Fillet</w:t>
            </w:r>
          </w:p>
        </w:tc>
        <w:tc>
          <w:tcPr>
            <w:tcW w:w="4860" w:type="dxa"/>
            <w:tcBorders>
              <w:bottom w:val="single" w:sz="12" w:space="0" w:color="auto"/>
            </w:tcBorders>
            <w:vAlign w:val="bottom"/>
          </w:tcPr>
          <w:p w14:paraId="28705C17" w14:textId="6423E03C" w:rsidR="006A2DB6" w:rsidRPr="006A2DB6" w:rsidRDefault="006A2DB6" w:rsidP="006A2DB6">
            <w:pPr>
              <w:pStyle w:val="Tablebody"/>
              <w:autoSpaceDE w:val="0"/>
              <w:autoSpaceDN w:val="0"/>
              <w:adjustRightInd w:val="0"/>
              <w:jc w:val="both"/>
              <w:rPr>
                <w:szCs w:val="18"/>
              </w:rPr>
            </w:pPr>
            <w:r w:rsidRPr="006A2DB6">
              <w:rPr>
                <w:szCs w:val="24"/>
              </w:rPr>
              <w:t>Required</w:t>
            </w:r>
          </w:p>
        </w:tc>
      </w:tr>
    </w:tbl>
    <w:p w14:paraId="7BD05E8B" w14:textId="1FA7ABD8"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shape</w:t>
      </w:r>
    </w:p>
    <w:p w14:paraId="03C7FFF3" w14:textId="77777777" w:rsidR="006A2DB6" w:rsidRDefault="006A2DB6">
      <w:pPr>
        <w:pStyle w:val="BodyText"/>
        <w:autoSpaceDE w:val="0"/>
        <w:autoSpaceDN w:val="0"/>
        <w:adjustRightInd w:val="0"/>
        <w:rPr>
          <w:szCs w:val="24"/>
        </w:rPr>
      </w:pPr>
      <w:r>
        <w:rPr>
          <w:szCs w:val="24"/>
        </w:rPr>
        <w:t xml:space="preserve">The attribute </w:t>
      </w:r>
      <w:r w:rsidRPr="00A82BE8">
        <w:rPr>
          <w:rStyle w:val="ISOCode"/>
        </w:rPr>
        <w:t>shape</w:t>
      </w:r>
      <w:r>
        <w:rPr>
          <w:szCs w:val="24"/>
        </w:rPr>
        <w:t xml:space="preserve"> defines the shape of the weld throat. For the allowed values, see </w:t>
      </w:r>
      <w:del w:id="1284" w:author="LUEJE Claudia" w:date="2024-05-02T20:50:00Z">
        <w:r w:rsidDel="00613480">
          <w:rPr>
            <w:rStyle w:val="citesec"/>
            <w:szCs w:val="24"/>
          </w:rPr>
          <w:delText>clause </w:delText>
        </w:r>
      </w:del>
      <w:r>
        <w:rPr>
          <w:rStyle w:val="citesec"/>
          <w:szCs w:val="24"/>
        </w:rPr>
        <w:t>10.2.4.4.21</w:t>
      </w:r>
      <w:r>
        <w:rPr>
          <w:szCs w:val="24"/>
        </w:rPr>
        <w:t>.</w:t>
      </w:r>
    </w:p>
    <w:p w14:paraId="2AB2ADB9"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penetration</w:t>
      </w:r>
    </w:p>
    <w:p w14:paraId="23BF5EA3" w14:textId="77777777" w:rsidR="006A2DB6" w:rsidRDefault="006A2DB6">
      <w:pPr>
        <w:pStyle w:val="BodyText"/>
        <w:autoSpaceDE w:val="0"/>
        <w:autoSpaceDN w:val="0"/>
        <w:adjustRightInd w:val="0"/>
        <w:rPr>
          <w:szCs w:val="24"/>
        </w:rPr>
      </w:pPr>
      <w:r>
        <w:rPr>
          <w:szCs w:val="24"/>
        </w:rPr>
        <w:t xml:space="preserve">The attribute </w:t>
      </w:r>
      <w:r w:rsidRPr="00A82BE8">
        <w:rPr>
          <w:rStyle w:val="ISOCode"/>
        </w:rPr>
        <w:t>penetration</w:t>
      </w:r>
      <w:r>
        <w:rPr>
          <w:szCs w:val="24"/>
        </w:rPr>
        <w:t xml:space="preserve"> specifies the degree of penetration resulting from the welding.</w:t>
      </w:r>
    </w:p>
    <w:p w14:paraId="7F9E512D"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w:t>
      </w:r>
    </w:p>
    <w:p w14:paraId="779D33DD" w14:textId="77777777" w:rsidR="006A2DB6" w:rsidRDefault="006A2DB6">
      <w:pPr>
        <w:pStyle w:val="BodyText"/>
        <w:autoSpaceDE w:val="0"/>
        <w:autoSpaceDN w:val="0"/>
        <w:adjustRightInd w:val="0"/>
        <w:rPr>
          <w:szCs w:val="24"/>
        </w:rPr>
      </w:pPr>
      <w:r>
        <w:rPr>
          <w:szCs w:val="24"/>
        </w:rPr>
        <w:t>Valid values for the attribute filler can be:</w:t>
      </w:r>
    </w:p>
    <w:p w14:paraId="64DBA3B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yes,</w:t>
      </w:r>
    </w:p>
    <w:p w14:paraId="5923814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A82BE8">
        <w:rPr>
          <w:rStyle w:val="ISOCode"/>
        </w:rPr>
        <w:t>no.</w:t>
      </w:r>
    </w:p>
    <w:p w14:paraId="4222B783" w14:textId="29E5E0BA" w:rsidR="006A2DB6" w:rsidRDefault="006A2DB6">
      <w:pPr>
        <w:pStyle w:val="BodyText"/>
        <w:autoSpaceDE w:val="0"/>
        <w:autoSpaceDN w:val="0"/>
        <w:adjustRightInd w:val="0"/>
        <w:rPr>
          <w:szCs w:val="24"/>
        </w:rPr>
      </w:pPr>
      <w:r>
        <w:rPr>
          <w:szCs w:val="24"/>
        </w:rPr>
        <w:t xml:space="preserve">Depending on the technology, the default value can differ, see </w:t>
      </w:r>
      <w:del w:id="1285" w:author="LUEJE Claudia" w:date="2024-05-02T20:50:00Z">
        <w:r w:rsidDel="00613480">
          <w:rPr>
            <w:rStyle w:val="citesec"/>
            <w:szCs w:val="24"/>
          </w:rPr>
          <w:delText>clause</w:delText>
        </w:r>
        <w:r w:rsidR="00FF6A3E" w:rsidDel="0061348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48E70411"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A82BE8">
        <w:rPr>
          <w:rStyle w:val="ISOCode"/>
        </w:rPr>
        <w:t>filler_material</w:t>
      </w:r>
    </w:p>
    <w:p w14:paraId="6193D418" w14:textId="77777777" w:rsidR="006A2DB6" w:rsidRDefault="006A2DB6">
      <w:pPr>
        <w:pStyle w:val="BodyText"/>
        <w:autoSpaceDE w:val="0"/>
        <w:autoSpaceDN w:val="0"/>
        <w:adjustRightInd w:val="0"/>
        <w:rPr>
          <w:szCs w:val="24"/>
        </w:rPr>
      </w:pPr>
      <w:r>
        <w:rPr>
          <w:szCs w:val="24"/>
        </w:rPr>
        <w:t xml:space="preserve">The attribute </w:t>
      </w:r>
      <w:r w:rsidRPr="00A82BE8">
        <w:rPr>
          <w:rStyle w:val="ISOCode"/>
        </w:rPr>
        <w:t>filler_material</w:t>
      </w:r>
      <w:r>
        <w:rPr>
          <w:szCs w:val="24"/>
        </w:rPr>
        <w:t xml:space="preserve"> specifies the applied material during the welding process.</w:t>
      </w:r>
    </w:p>
    <w:p w14:paraId="7F3C8757" w14:textId="38C2850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86" w:author="LUEJE Claudia" w:date="2024-05-02T20:50:00Z">
        <w:r w:rsidR="00613480">
          <w:rPr>
            <w:szCs w:val="24"/>
          </w:rPr>
          <w:t>XA</w:t>
        </w:r>
      </w:ins>
      <w:ins w:id="1287" w:author="LUEJE Claudia" w:date="2024-05-02T20:51:00Z">
        <w:r w:rsidR="00613480">
          <w:rPr>
            <w:szCs w:val="24"/>
          </w:rPr>
          <w:t>MPLE</w:t>
        </w:r>
      </w:ins>
      <w:del w:id="1288" w:author="LUEJE Claudia" w:date="2024-05-02T20:51:00Z">
        <w:r w:rsidDel="00613480">
          <w:rPr>
            <w:szCs w:val="24"/>
          </w:rPr>
          <w:delText>xample</w:delText>
        </w:r>
      </w:del>
      <w:r w:rsidR="00690423">
        <w:rPr>
          <w:szCs w:val="24"/>
        </w:rPr>
        <w:tab/>
      </w:r>
      <w:r>
        <w:rPr>
          <w:szCs w:val="24"/>
        </w:rPr>
        <w:t xml:space="preserve">Definition of a </w:t>
      </w:r>
      <w:r w:rsidRPr="00A82BE8">
        <w:rPr>
          <w:rStyle w:val="ISOCode"/>
        </w:rPr>
        <w:t>&lt;corner_weld/&gt;</w:t>
      </w:r>
      <w:r>
        <w:rPr>
          <w:szCs w:val="24"/>
        </w:rPr>
        <w:t xml:space="preserve"> with all attributes for the </w:t>
      </w:r>
      <w:r w:rsidRPr="00A82BE8">
        <w:rPr>
          <w:rStyle w:val="ISOCode"/>
        </w:rPr>
        <w:t>&lt;weld_position/&gt;</w:t>
      </w:r>
      <w:r>
        <w:rPr>
          <w:szCs w:val="24"/>
        </w:rPr>
        <w:t>:</w:t>
      </w:r>
    </w:p>
    <w:p w14:paraId="502100A7" w14:textId="5744D97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D22DDD0" w14:textId="7D1C6F49"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5DA4318D" w14:textId="3957CF99" w:rsidR="006A2DB6" w:rsidRPr="00F5203F"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x="0" y="1" z="0"</w:t>
      </w:r>
    </w:p>
    <w:p w14:paraId="7F0DE8E0" w14:textId="4949F216"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3ABE6D7" w14:textId="2D82A034"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section="Fillet"</w:t>
      </w:r>
    </w:p>
    <w:p w14:paraId="04C39D8D" w14:textId="0748C3C2"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thickness="1.5"</w:t>
      </w:r>
    </w:p>
    <w:p w14:paraId="5F7FDCB9" w14:textId="0D8AAD4A"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angle="30"</w:t>
      </w:r>
    </w:p>
    <w:p w14:paraId="47438F61" w14:textId="1C26B21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shape="concave"</w:t>
      </w:r>
    </w:p>
    <w:p w14:paraId="05E064D8" w14:textId="138C189F"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penetration="0.5"</w:t>
      </w:r>
    </w:p>
    <w:p w14:paraId="0C895577" w14:textId="0099389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filler="yes"</w:t>
      </w:r>
    </w:p>
    <w:p w14:paraId="0BA0630B" w14:textId="111C0458"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b/>
          <w:szCs w:val="24"/>
        </w:rPr>
        <w:t>filler_material="E7018-X"/&gt;</w:t>
      </w:r>
    </w:p>
    <w:p w14:paraId="230441F0" w14:textId="37D0D6EB"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A82BE8">
        <w:rPr>
          <w:b/>
          <w:szCs w:val="24"/>
          <w:lang w:val="en-US"/>
        </w:rPr>
        <w:t xml:space="preserve">          </w:t>
      </w:r>
      <w:r w:rsidR="006A2DB6">
        <w:rPr>
          <w:szCs w:val="24"/>
        </w:rPr>
        <w:t>&lt;sheet_parameter ... /&gt;</w:t>
      </w:r>
    </w:p>
    <w:p w14:paraId="75625CB7" w14:textId="3A76ADB3" w:rsidR="006A2DB6" w:rsidRDefault="00A82BE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598BD216" w14:textId="06B56BBC" w:rsidR="006A2DB6"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F2C2D1" w14:textId="1428BC9F" w:rsidR="00682B11" w:rsidRDefault="00682B1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078EB3"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0505B">
        <w:rPr>
          <w:rStyle w:val="ISOCode"/>
        </w:rPr>
        <w:t>&lt;sheet_parameter/&gt;</w:t>
      </w:r>
    </w:p>
    <w:p w14:paraId="10FA5AC6" w14:textId="738F3449" w:rsidR="006A2DB6" w:rsidRDefault="006A2DB6">
      <w:pPr>
        <w:pStyle w:val="BodyText"/>
        <w:autoSpaceDE w:val="0"/>
        <w:autoSpaceDN w:val="0"/>
        <w:adjustRightInd w:val="0"/>
        <w:rPr>
          <w:szCs w:val="24"/>
        </w:rPr>
      </w:pPr>
      <w:r>
        <w:rPr>
          <w:szCs w:val="24"/>
        </w:rPr>
        <w:t xml:space="preserve">For the element </w:t>
      </w:r>
      <w:r w:rsidRPr="00F0505B">
        <w:rPr>
          <w:rStyle w:val="ISOCode"/>
        </w:rPr>
        <w:t>&lt;sheet_parameter/&gt;</w:t>
      </w:r>
      <w:r>
        <w:rPr>
          <w:szCs w:val="24"/>
        </w:rPr>
        <w:t xml:space="preserve">, the following attributes can be specified for the corner weld (see </w:t>
      </w:r>
      <w:r w:rsidR="009C3FFA">
        <w:rPr>
          <w:rStyle w:val="citetbl"/>
          <w:szCs w:val="24"/>
        </w:rPr>
        <w:t>Table </w:t>
      </w:r>
      <w:r>
        <w:rPr>
          <w:rStyle w:val="citetbl"/>
          <w:szCs w:val="24"/>
        </w:rPr>
        <w:t>101</w:t>
      </w:r>
      <w:r>
        <w:rPr>
          <w:szCs w:val="24"/>
        </w:rPr>
        <w:t>):</w:t>
      </w:r>
    </w:p>
    <w:p w14:paraId="6F790710" w14:textId="3ED62B68" w:rsidR="006A2DB6" w:rsidRDefault="009C3FFA">
      <w:pPr>
        <w:pStyle w:val="Tabletitle"/>
        <w:autoSpaceDE w:val="0"/>
        <w:autoSpaceDN w:val="0"/>
        <w:adjustRightInd w:val="0"/>
        <w:outlineLvl w:val="0"/>
        <w:rPr>
          <w:szCs w:val="24"/>
        </w:rPr>
      </w:pPr>
      <w:r>
        <w:rPr>
          <w:szCs w:val="24"/>
        </w:rPr>
        <w:t>Table </w:t>
      </w:r>
      <w:r w:rsidR="006A2DB6">
        <w:rPr>
          <w:szCs w:val="24"/>
        </w:rPr>
        <w:t xml:space="preserve">101 — Attributes of element </w:t>
      </w:r>
      <w:r w:rsidR="006A2DB6" w:rsidRPr="00F0505B">
        <w:rPr>
          <w:rStyle w:val="ISOCode"/>
        </w:rPr>
        <w:t>&lt;sheet_parameter/&gt;</w:t>
      </w:r>
      <w:r w:rsidR="006A2DB6">
        <w:rPr>
          <w:szCs w:val="24"/>
        </w:rPr>
        <w:t xml:space="preserve"> for corner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EA2A615" w14:textId="77777777" w:rsidTr="009233A5">
        <w:trPr>
          <w:jc w:val="center"/>
        </w:trPr>
        <w:tc>
          <w:tcPr>
            <w:tcW w:w="1574" w:type="dxa"/>
            <w:tcBorders>
              <w:top w:val="single" w:sz="12" w:space="0" w:color="auto"/>
              <w:bottom w:val="single" w:sz="12" w:space="0" w:color="auto"/>
            </w:tcBorders>
            <w:shd w:val="clear" w:color="auto" w:fill="F3F3F3"/>
            <w:vAlign w:val="bottom"/>
          </w:tcPr>
          <w:p w14:paraId="505FEA9E" w14:textId="5DC3865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AB896A7" w14:textId="16E2E71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667843AE" w14:textId="371D8562"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C96133" w14:textId="33AC0B5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08A6DA02" w14:textId="77777777" w:rsidTr="009233A5">
        <w:trPr>
          <w:jc w:val="center"/>
        </w:trPr>
        <w:tc>
          <w:tcPr>
            <w:tcW w:w="1574" w:type="dxa"/>
            <w:tcBorders>
              <w:top w:val="single" w:sz="12" w:space="0" w:color="auto"/>
            </w:tcBorders>
          </w:tcPr>
          <w:p w14:paraId="40CA7B8D" w14:textId="501BC66D" w:rsidR="006A2DB6" w:rsidRPr="006A2DB6" w:rsidRDefault="00613480" w:rsidP="006A2DB6">
            <w:pPr>
              <w:pStyle w:val="Tablebody"/>
              <w:autoSpaceDE w:val="0"/>
              <w:autoSpaceDN w:val="0"/>
              <w:adjustRightInd w:val="0"/>
              <w:jc w:val="both"/>
              <w:rPr>
                <w:rStyle w:val="CommentReference"/>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32F296E2" w14:textId="304B2458"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1F931A98" w14:textId="2091B05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96FFF6D" w14:textId="6EB8CE89" w:rsidR="006A2DB6" w:rsidRPr="006A2DB6" w:rsidRDefault="006A2DB6" w:rsidP="00F0505B">
            <w:pPr>
              <w:pStyle w:val="Tablebody"/>
              <w:autoSpaceDE w:val="0"/>
              <w:autoSpaceDN w:val="0"/>
              <w:adjustRightInd w:val="0"/>
            </w:pPr>
            <w:r w:rsidRPr="006A2DB6">
              <w:rPr>
                <w:szCs w:val="24"/>
              </w:rPr>
              <w:t xml:space="preserve">It shall be referenced to </w:t>
            </w:r>
            <w:r w:rsidRPr="00F0505B">
              <w:rPr>
                <w:rStyle w:val="ISOCode"/>
              </w:rPr>
              <w:t>&lt;part/&gt;</w:t>
            </w:r>
            <w:r w:rsidRPr="006A2DB6">
              <w:rPr>
                <w:szCs w:val="24"/>
              </w:rPr>
              <w:t xml:space="preserve"> index attribute</w:t>
            </w:r>
          </w:p>
        </w:tc>
      </w:tr>
      <w:tr w:rsidR="006A2DB6" w:rsidRPr="00D97F70" w14:paraId="6AD24C1C" w14:textId="77777777" w:rsidTr="009233A5">
        <w:trPr>
          <w:jc w:val="center"/>
        </w:trPr>
        <w:tc>
          <w:tcPr>
            <w:tcW w:w="1574" w:type="dxa"/>
            <w:vAlign w:val="bottom"/>
          </w:tcPr>
          <w:p w14:paraId="0406374D" w14:textId="6B0A1F38" w:rsidR="006A2DB6" w:rsidRPr="006A2DB6" w:rsidRDefault="00613480"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7D843DC4" w14:textId="76635C2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5427C44" w14:textId="58D1E5D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2A6247A" w14:textId="382EBA6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3AF318D4" w14:textId="77777777" w:rsidTr="009233A5">
        <w:trPr>
          <w:jc w:val="center"/>
        </w:trPr>
        <w:tc>
          <w:tcPr>
            <w:tcW w:w="1574" w:type="dxa"/>
            <w:vAlign w:val="bottom"/>
          </w:tcPr>
          <w:p w14:paraId="20BECEAD" w14:textId="4A37F27C"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530B8A1B" w14:textId="52B0679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7CBDFDAE" w14:textId="438C3D08"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1FB9EE2E" w14:textId="631615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C247428" w14:textId="77777777" w:rsidTr="009233A5">
        <w:trPr>
          <w:jc w:val="center"/>
        </w:trPr>
        <w:tc>
          <w:tcPr>
            <w:tcW w:w="1574" w:type="dxa"/>
            <w:tcBorders>
              <w:bottom w:val="single" w:sz="12" w:space="0" w:color="auto"/>
            </w:tcBorders>
            <w:vAlign w:val="bottom"/>
          </w:tcPr>
          <w:p w14:paraId="1B0C46BF" w14:textId="1D9A0096"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4102DD09" w14:textId="2828BC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25E67F55" w14:textId="17DD8B28"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6AFAA49" w14:textId="4822F7CB" w:rsidR="006A2DB6" w:rsidRPr="006A2DB6" w:rsidRDefault="006A2DB6" w:rsidP="006A2DB6">
            <w:pPr>
              <w:pStyle w:val="Tablebody"/>
              <w:autoSpaceDE w:val="0"/>
              <w:autoSpaceDN w:val="0"/>
              <w:adjustRightInd w:val="0"/>
              <w:jc w:val="both"/>
            </w:pPr>
            <w:r w:rsidRPr="006A2DB6">
              <w:rPr>
                <w:szCs w:val="24"/>
              </w:rPr>
              <w:t>-</w:t>
            </w:r>
          </w:p>
        </w:tc>
      </w:tr>
    </w:tbl>
    <w:p w14:paraId="4CE5EBFD" w14:textId="7C2C4517"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289" w:author="LUEJE Claudia" w:date="2024-05-02T20:51:00Z">
        <w:r w:rsidR="00613480">
          <w:rPr>
            <w:szCs w:val="24"/>
          </w:rPr>
          <w:t>XAMPLE</w:t>
        </w:r>
      </w:ins>
      <w:del w:id="1290" w:author="LUEJE Claudia" w:date="2024-05-02T20:51:00Z">
        <w:r w:rsidDel="00613480">
          <w:rPr>
            <w:szCs w:val="24"/>
          </w:rPr>
          <w:delText>xample</w:delText>
        </w:r>
      </w:del>
      <w:r w:rsidR="00512DC1">
        <w:rPr>
          <w:szCs w:val="24"/>
        </w:rPr>
        <w:tab/>
        <w:t> </w:t>
      </w:r>
    </w:p>
    <w:p w14:paraId="2B9B273F" w14:textId="23A007E7"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A3D69A9" w14:textId="6F83299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 base="1" technology="resistance"&gt;</w:t>
      </w:r>
    </w:p>
    <w:p w14:paraId="210B6711" w14:textId="45F2EE51" w:rsidR="006A2DB6" w:rsidRPr="00F5203F"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y="1" z="0" ... /&gt;</w:t>
      </w:r>
    </w:p>
    <w:p w14:paraId="4D7DB597" w14:textId="03D68723"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AAC4775" w14:textId="702FBF8F"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&lt;/corner_weld&gt;</w:t>
      </w:r>
    </w:p>
    <w:p w14:paraId="6E3E3907" w14:textId="1B7C7689" w:rsidR="006A2DB6" w:rsidRDefault="00F0505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10DC1547" w14:textId="6628FE69"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41EC677" w14:textId="49638EA6"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Edge </w:t>
      </w:r>
      <w:ins w:id="1291" w:author="LUEJE Claudia" w:date="2024-05-02T20:51:00Z">
        <w:r w:rsidR="00613480">
          <w:rPr>
            <w:rFonts w:eastAsia="Times New Roman"/>
            <w:szCs w:val="24"/>
          </w:rPr>
          <w:t>w</w:t>
        </w:r>
      </w:ins>
      <w:del w:id="1292" w:author="LUEJE Claudia" w:date="2024-05-02T20:51:00Z">
        <w:r w:rsidDel="00613480">
          <w:rPr>
            <w:rFonts w:eastAsia="Times New Roman"/>
            <w:szCs w:val="24"/>
          </w:rPr>
          <w:delText>W</w:delText>
        </w:r>
      </w:del>
      <w:r>
        <w:rPr>
          <w:rFonts w:eastAsia="Times New Roman"/>
          <w:szCs w:val="24"/>
        </w:rPr>
        <w:t>eld</w:t>
      </w:r>
    </w:p>
    <w:p w14:paraId="0BB0A610"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2DF7DB2" w14:textId="77777777" w:rsidR="006A2DB6" w:rsidRDefault="006A2DB6">
      <w:pPr>
        <w:pStyle w:val="BodyText"/>
        <w:autoSpaceDE w:val="0"/>
        <w:autoSpaceDN w:val="0"/>
        <w:adjustRightInd w:val="0"/>
        <w:rPr>
          <w:szCs w:val="24"/>
        </w:rPr>
      </w:pPr>
      <w:r>
        <w:rPr>
          <w:szCs w:val="24"/>
        </w:rPr>
        <w:t>The principles of the modelling of edge welds for χMCF are described in this subclause. An edge weld describes a connection between two sheets welded at their forehead side.</w:t>
      </w:r>
    </w:p>
    <w:p w14:paraId="22E5CCE3" w14:textId="77777777" w:rsidR="006A2DB6" w:rsidRDefault="006A2DB6">
      <w:pPr>
        <w:pStyle w:val="BodyText"/>
        <w:autoSpaceDE w:val="0"/>
        <w:autoSpaceDN w:val="0"/>
        <w:adjustRightInd w:val="0"/>
        <w:rPr>
          <w:szCs w:val="24"/>
        </w:rPr>
      </w:pPr>
      <w:r>
        <w:rPr>
          <w:szCs w:val="24"/>
        </w:rPr>
        <w:t xml:space="preserve">The XML definition of an edge weld supports one position. The weld position is specified using the element </w:t>
      </w:r>
      <w:r w:rsidRPr="006138FF">
        <w:rPr>
          <w:rStyle w:val="ISOCode"/>
        </w:rPr>
        <w:t>&lt;weld_position/&gt;</w:t>
      </w:r>
      <w:r>
        <w:rPr>
          <w:szCs w:val="24"/>
        </w:rPr>
        <w:t xml:space="preserve"> with the corresponding attributes and nested elements inside the subtype definition.</w:t>
      </w:r>
    </w:p>
    <w:p w14:paraId="64F1F548" w14:textId="0B64438F"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293" w:author="LUEJE Claudia" w:date="2024-05-02T20:51:00Z">
        <w:r w:rsidR="00613480">
          <w:rPr>
            <w:rFonts w:eastAsia="Times New Roman"/>
            <w:szCs w:val="24"/>
          </w:rPr>
          <w:t>p</w:t>
        </w:r>
      </w:ins>
      <w:del w:id="1294" w:author="LUEJE Claudia" w:date="2024-05-02T20:51:00Z">
        <w:r w:rsidDel="00613480">
          <w:rPr>
            <w:rFonts w:eastAsia="Times New Roman"/>
            <w:szCs w:val="24"/>
          </w:rPr>
          <w:delText>P</w:delText>
        </w:r>
      </w:del>
      <w:r>
        <w:rPr>
          <w:rFonts w:eastAsia="Times New Roman"/>
          <w:szCs w:val="24"/>
        </w:rPr>
        <w:t>arameters</w:t>
      </w:r>
    </w:p>
    <w:p w14:paraId="315BBCAD" w14:textId="15BA3309"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60</w:t>
      </w:r>
      <w:r>
        <w:rPr>
          <w:szCs w:val="24"/>
        </w:rPr>
        <w:t>):</w:t>
      </w:r>
    </w:p>
    <w:p w14:paraId="2761F372"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8329_ed1fig60.EPS</w:t>
      </w:r>
    </w:p>
    <w:p w14:paraId="73C5118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DED85F5" w14:textId="77777777" w:rsidTr="00821D86">
        <w:tc>
          <w:tcPr>
            <w:tcW w:w="397" w:type="dxa"/>
          </w:tcPr>
          <w:p w14:paraId="0172747D" w14:textId="2DAB972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EC4DAD">
              <w:rPr>
                <w:szCs w:val="24"/>
                <w:vertAlign w:val="subscript"/>
              </w:rPr>
              <w:t>B</w:t>
            </w:r>
          </w:p>
        </w:tc>
        <w:tc>
          <w:tcPr>
            <w:tcW w:w="9356" w:type="dxa"/>
          </w:tcPr>
          <w:p w14:paraId="1EEB8F84" w14:textId="0844783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91C1B3" w14:textId="77777777" w:rsidTr="00821D86">
        <w:tc>
          <w:tcPr>
            <w:tcW w:w="397" w:type="dxa"/>
          </w:tcPr>
          <w:p w14:paraId="2C38E687" w14:textId="1B5D157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A127CB">
              <w:rPr>
                <w:i/>
                <w:szCs w:val="24"/>
              </w:rPr>
              <w:t>t</w:t>
            </w:r>
            <w:r w:rsidRPr="006A2DB6">
              <w:rPr>
                <w:szCs w:val="24"/>
                <w:vertAlign w:val="subscript"/>
              </w:rPr>
              <w:t>1</w:t>
            </w:r>
          </w:p>
        </w:tc>
        <w:tc>
          <w:tcPr>
            <w:tcW w:w="9356" w:type="dxa"/>
          </w:tcPr>
          <w:p w14:paraId="1DF09506" w14:textId="2242987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165693F2" w14:textId="77777777" w:rsidTr="00821D86">
        <w:tc>
          <w:tcPr>
            <w:tcW w:w="397" w:type="dxa"/>
          </w:tcPr>
          <w:p w14:paraId="3FC0C48C" w14:textId="3F99AB91"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c</w:t>
            </w:r>
          </w:p>
        </w:tc>
        <w:tc>
          <w:tcPr>
            <w:tcW w:w="9356" w:type="dxa"/>
          </w:tcPr>
          <w:p w14:paraId="61410480" w14:textId="7CCB0C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377EC1F0" w14:textId="190836F2" w:rsidR="006A2DB6" w:rsidRDefault="00374751">
      <w:pPr>
        <w:pStyle w:val="Figuretitle0"/>
        <w:autoSpaceDE w:val="0"/>
        <w:autoSpaceDN w:val="0"/>
        <w:adjustRightInd w:val="0"/>
        <w:outlineLvl w:val="0"/>
        <w:rPr>
          <w:szCs w:val="24"/>
        </w:rPr>
      </w:pPr>
      <w:r>
        <w:rPr>
          <w:szCs w:val="24"/>
        </w:rPr>
        <w:t>Figure </w:t>
      </w:r>
      <w:r w:rsidR="006A2DB6">
        <w:rPr>
          <w:szCs w:val="24"/>
        </w:rPr>
        <w:t>60 — Edge weld sheet layout</w:t>
      </w:r>
    </w:p>
    <w:p w14:paraId="14E2DB86" w14:textId="208082D8"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295" w:author="LUEJE Claudia" w:date="2024-05-02T20:51:00Z">
        <w:r w:rsidR="00613480">
          <w:rPr>
            <w:rFonts w:eastAsia="Times New Roman"/>
            <w:szCs w:val="24"/>
          </w:rPr>
          <w:t>p</w:t>
        </w:r>
      </w:ins>
      <w:del w:id="1296" w:author="LUEJE Claudia" w:date="2024-05-02T20:51:00Z">
        <w:r w:rsidDel="00613480">
          <w:rPr>
            <w:rFonts w:eastAsia="Times New Roman"/>
            <w:szCs w:val="24"/>
          </w:rPr>
          <w:delText>P</w:delText>
        </w:r>
      </w:del>
      <w:r>
        <w:rPr>
          <w:rFonts w:eastAsia="Times New Roman"/>
          <w:szCs w:val="24"/>
        </w:rPr>
        <w:t>arameters</w:t>
      </w:r>
    </w:p>
    <w:p w14:paraId="5E0C5428" w14:textId="6CE0303A" w:rsidR="006A2DB6" w:rsidRDefault="006A2DB6">
      <w:pPr>
        <w:pStyle w:val="BodyText"/>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61</w:t>
      </w:r>
      <w:r>
        <w:rPr>
          <w:szCs w:val="24"/>
        </w:rPr>
        <w:t>):</w:t>
      </w:r>
    </w:p>
    <w:p w14:paraId="1A05706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8329_ed1fig61.EPS</w:t>
      </w:r>
    </w:p>
    <w:p w14:paraId="5DB4F7A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E621BFA" w14:textId="77777777" w:rsidTr="00A75487">
        <w:tc>
          <w:tcPr>
            <w:tcW w:w="397" w:type="dxa"/>
          </w:tcPr>
          <w:p w14:paraId="0F56E799" w14:textId="39FC95BC"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b</w:t>
            </w:r>
          </w:p>
        </w:tc>
        <w:tc>
          <w:tcPr>
            <w:tcW w:w="9356" w:type="dxa"/>
          </w:tcPr>
          <w:p w14:paraId="13FF90C9" w14:textId="67ABB2CD"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r w:rsidR="006A2DB6" w14:paraId="4CC8DE71" w14:textId="77777777" w:rsidTr="00A75487">
        <w:tc>
          <w:tcPr>
            <w:tcW w:w="397" w:type="dxa"/>
          </w:tcPr>
          <w:p w14:paraId="24D81F10" w14:textId="32614753" w:rsidR="006A2DB6" w:rsidRPr="00A127CB"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A127CB">
              <w:rPr>
                <w:i/>
                <w:szCs w:val="24"/>
              </w:rPr>
              <w:t>e</w:t>
            </w:r>
          </w:p>
        </w:tc>
        <w:tc>
          <w:tcPr>
            <w:tcW w:w="9356" w:type="dxa"/>
          </w:tcPr>
          <w:p w14:paraId="122C691B" w14:textId="0E2A1243" w:rsidR="006A2DB6" w:rsidRPr="006A2DB6" w:rsidRDefault="00613480"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w:t>
            </w:r>
            <w:r w:rsidR="006A2DB6" w:rsidRPr="006A2DB6">
              <w:rPr>
                <w:szCs w:val="24"/>
              </w:rPr>
              <w:t>einforcement</w:t>
            </w:r>
          </w:p>
        </w:tc>
      </w:tr>
    </w:tbl>
    <w:p w14:paraId="2A871754" w14:textId="03FCF3EE" w:rsidR="006A2DB6" w:rsidRDefault="00374751">
      <w:pPr>
        <w:pStyle w:val="Figuretitle0"/>
        <w:autoSpaceDE w:val="0"/>
        <w:autoSpaceDN w:val="0"/>
        <w:adjustRightInd w:val="0"/>
        <w:outlineLvl w:val="0"/>
        <w:rPr>
          <w:szCs w:val="24"/>
        </w:rPr>
      </w:pPr>
      <w:r>
        <w:rPr>
          <w:szCs w:val="24"/>
        </w:rPr>
        <w:t>Figure </w:t>
      </w:r>
      <w:r w:rsidR="006A2DB6">
        <w:rPr>
          <w:szCs w:val="24"/>
        </w:rPr>
        <w:t>61 — Edge weld parameters</w:t>
      </w:r>
    </w:p>
    <w:p w14:paraId="1B96BE65" w14:textId="34B7687F" w:rsidR="006A2DB6" w:rsidRDefault="006A2DB6">
      <w:pPr>
        <w:pStyle w:val="BodyText"/>
        <w:autoSpaceDE w:val="0"/>
        <w:autoSpaceDN w:val="0"/>
        <w:adjustRightInd w:val="0"/>
        <w:rPr>
          <w:szCs w:val="24"/>
        </w:rPr>
      </w:pPr>
      <w:r>
        <w:rPr>
          <w:szCs w:val="24"/>
        </w:rPr>
        <w:t xml:space="preserve">The following parameters can be specified for the edge weld (see </w:t>
      </w:r>
      <w:r w:rsidR="009C3FFA">
        <w:rPr>
          <w:rStyle w:val="citetbl"/>
          <w:szCs w:val="24"/>
        </w:rPr>
        <w:t>Table </w:t>
      </w:r>
      <w:r>
        <w:rPr>
          <w:rStyle w:val="citetbl"/>
          <w:szCs w:val="24"/>
        </w:rPr>
        <w:t>102</w:t>
      </w:r>
      <w:r>
        <w:rPr>
          <w:szCs w:val="24"/>
        </w:rPr>
        <w:t>):</w:t>
      </w:r>
    </w:p>
    <w:p w14:paraId="0112EA1C" w14:textId="6F1F6AF9" w:rsidR="006A2DB6" w:rsidRDefault="009C3FFA">
      <w:pPr>
        <w:pStyle w:val="Tabletitle"/>
        <w:autoSpaceDE w:val="0"/>
        <w:autoSpaceDN w:val="0"/>
        <w:adjustRightInd w:val="0"/>
        <w:outlineLvl w:val="0"/>
        <w:rPr>
          <w:szCs w:val="24"/>
        </w:rPr>
      </w:pPr>
      <w:r>
        <w:rPr>
          <w:szCs w:val="24"/>
        </w:rPr>
        <w:t>Table </w:t>
      </w:r>
      <w:r w:rsidR="006A2DB6">
        <w:rPr>
          <w:szCs w:val="24"/>
        </w:rPr>
        <w:t xml:space="preserve">102 — Parameters of </w:t>
      </w:r>
      <w:del w:id="1297" w:author="LUEJE Claudia" w:date="2024-05-02T20:51:00Z">
        <w:r w:rsidR="006A2DB6" w:rsidDel="00613480">
          <w:rPr>
            <w:szCs w:val="24"/>
          </w:rPr>
          <w:delText>E</w:delText>
        </w:r>
      </w:del>
      <w:ins w:id="1298" w:author="LUEJE Claudia" w:date="2024-05-02T20:51:00Z">
        <w:r w:rsidR="00613480">
          <w:rPr>
            <w:szCs w:val="24"/>
          </w:rPr>
          <w:t>e</w:t>
        </w:r>
      </w:ins>
      <w:r w:rsidR="006A2DB6">
        <w:rPr>
          <w:szCs w:val="24"/>
        </w:rPr>
        <w:t xml:space="preserve">dge </w:t>
      </w:r>
      <w:ins w:id="1299" w:author="LUEJE Claudia" w:date="2024-05-02T20:52:00Z">
        <w:r w:rsidR="00613480">
          <w:rPr>
            <w:szCs w:val="24"/>
          </w:rPr>
          <w:t>w</w:t>
        </w:r>
      </w:ins>
      <w:del w:id="1300" w:author="LUEJE Claudia" w:date="2024-05-02T20:52:00Z">
        <w:r w:rsidR="006A2DB6" w:rsidDel="00613480">
          <w:rPr>
            <w:szCs w:val="24"/>
          </w:rPr>
          <w:delText>W</w:delText>
        </w:r>
      </w:del>
      <w:r w:rsidR="006A2DB6">
        <w:rPr>
          <w:szCs w:val="24"/>
        </w:rPr>
        <w:t xml:space="preserve">eld for its single </w:t>
      </w:r>
      <w:r w:rsidR="006A2DB6" w:rsidRPr="006138FF">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568"/>
        <w:gridCol w:w="1435"/>
        <w:gridCol w:w="1404"/>
        <w:gridCol w:w="1242"/>
        <w:gridCol w:w="1582"/>
      </w:tblGrid>
      <w:tr w:rsidR="006A2DB6" w:rsidRPr="00EC4DAD" w14:paraId="43D416F4" w14:textId="77777777" w:rsidTr="009233A5">
        <w:trPr>
          <w:cantSplit/>
          <w:tblHeader/>
          <w:jc w:val="center"/>
        </w:trPr>
        <w:tc>
          <w:tcPr>
            <w:tcW w:w="1300" w:type="dxa"/>
            <w:tcBorders>
              <w:top w:val="single" w:sz="12" w:space="0" w:color="auto"/>
              <w:bottom w:val="single" w:sz="12" w:space="0" w:color="auto"/>
            </w:tcBorders>
            <w:shd w:val="clear" w:color="auto" w:fill="F3F3F3"/>
          </w:tcPr>
          <w:p w14:paraId="546D194D" w14:textId="0282A3CC" w:rsidR="006A2DB6" w:rsidRPr="00EC4DAD" w:rsidRDefault="006A2DB6" w:rsidP="006A2DB6">
            <w:pPr>
              <w:pStyle w:val="Tableheader"/>
              <w:autoSpaceDE w:val="0"/>
              <w:autoSpaceDN w:val="0"/>
              <w:adjustRightInd w:val="0"/>
              <w:jc w:val="both"/>
              <w:rPr>
                <w:b/>
              </w:rPr>
            </w:pPr>
            <w:r w:rsidRPr="00EC4DAD">
              <w:rPr>
                <w:b/>
                <w:szCs w:val="24"/>
              </w:rPr>
              <w:t>Parameter</w:t>
            </w:r>
          </w:p>
        </w:tc>
        <w:tc>
          <w:tcPr>
            <w:tcW w:w="1568" w:type="dxa"/>
            <w:tcBorders>
              <w:top w:val="single" w:sz="12" w:space="0" w:color="auto"/>
              <w:bottom w:val="single" w:sz="12" w:space="0" w:color="auto"/>
            </w:tcBorders>
            <w:shd w:val="clear" w:color="auto" w:fill="F3F3F3"/>
          </w:tcPr>
          <w:p w14:paraId="7870719E" w14:textId="24FE13D4" w:rsidR="006A2DB6" w:rsidRPr="00EC4DAD" w:rsidRDefault="006A2DB6" w:rsidP="006A2DB6">
            <w:pPr>
              <w:pStyle w:val="Tableheader"/>
              <w:autoSpaceDE w:val="0"/>
              <w:autoSpaceDN w:val="0"/>
              <w:adjustRightInd w:val="0"/>
              <w:jc w:val="both"/>
              <w:rPr>
                <w:b/>
              </w:rPr>
            </w:pPr>
            <w:r w:rsidRPr="00EC4DAD">
              <w:rPr>
                <w:b/>
                <w:szCs w:val="24"/>
              </w:rPr>
              <w:t>χMCF-Key</w:t>
            </w:r>
          </w:p>
        </w:tc>
        <w:tc>
          <w:tcPr>
            <w:tcW w:w="1435" w:type="dxa"/>
            <w:tcBorders>
              <w:top w:val="single" w:sz="12" w:space="0" w:color="auto"/>
              <w:bottom w:val="single" w:sz="12" w:space="0" w:color="auto"/>
            </w:tcBorders>
            <w:shd w:val="clear" w:color="auto" w:fill="F3F3F3"/>
          </w:tcPr>
          <w:p w14:paraId="0CC3A1A7" w14:textId="18760845"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04" w:type="dxa"/>
            <w:tcBorders>
              <w:top w:val="single" w:sz="12" w:space="0" w:color="auto"/>
              <w:bottom w:val="single" w:sz="12" w:space="0" w:color="auto"/>
            </w:tcBorders>
            <w:shd w:val="clear" w:color="auto" w:fill="F3F3F3"/>
          </w:tcPr>
          <w:p w14:paraId="481D42D5" w14:textId="2357D210" w:rsidR="006A2DB6" w:rsidRPr="00EC4DAD" w:rsidRDefault="006A2DB6" w:rsidP="006A2DB6">
            <w:pPr>
              <w:pStyle w:val="Tableheader"/>
              <w:autoSpaceDE w:val="0"/>
              <w:autoSpaceDN w:val="0"/>
              <w:adjustRightInd w:val="0"/>
              <w:jc w:val="both"/>
              <w:rPr>
                <w:b/>
              </w:rPr>
            </w:pPr>
            <w:r w:rsidRPr="00EC4DAD">
              <w:rPr>
                <w:b/>
                <w:szCs w:val="24"/>
              </w:rPr>
              <w:t xml:space="preserve">Value </w:t>
            </w:r>
            <w:ins w:id="1301" w:author="LUEJE Claudia" w:date="2024-05-02T20:52:00Z">
              <w:r w:rsidR="00613480">
                <w:rPr>
                  <w:b/>
                  <w:szCs w:val="24"/>
                </w:rPr>
                <w:t>r</w:t>
              </w:r>
            </w:ins>
            <w:del w:id="1302" w:author="LUEJE Claudia" w:date="2024-05-02T20:52:00Z">
              <w:r w:rsidRPr="00EC4DAD" w:rsidDel="00613480">
                <w:rPr>
                  <w:b/>
                  <w:szCs w:val="24"/>
                </w:rPr>
                <w:delText>R</w:delText>
              </w:r>
            </w:del>
            <w:r w:rsidRPr="00EC4DAD">
              <w:rPr>
                <w:b/>
                <w:szCs w:val="24"/>
              </w:rPr>
              <w:t>ange</w:t>
            </w:r>
          </w:p>
        </w:tc>
        <w:tc>
          <w:tcPr>
            <w:tcW w:w="1242" w:type="dxa"/>
            <w:tcBorders>
              <w:top w:val="single" w:sz="12" w:space="0" w:color="auto"/>
              <w:bottom w:val="single" w:sz="12" w:space="0" w:color="auto"/>
            </w:tcBorders>
            <w:shd w:val="clear" w:color="auto" w:fill="F3F3F3"/>
          </w:tcPr>
          <w:p w14:paraId="2599C3F1" w14:textId="2CC4FDF0" w:rsidR="006A2DB6" w:rsidRPr="00EC4DAD" w:rsidRDefault="006A2DB6" w:rsidP="006A2DB6">
            <w:pPr>
              <w:pStyle w:val="Tableheader"/>
              <w:autoSpaceDE w:val="0"/>
              <w:autoSpaceDN w:val="0"/>
              <w:adjustRightInd w:val="0"/>
              <w:jc w:val="both"/>
              <w:rPr>
                <w:b/>
              </w:rPr>
            </w:pPr>
            <w:r w:rsidRPr="00EC4DAD">
              <w:rPr>
                <w:b/>
                <w:szCs w:val="24"/>
              </w:rPr>
              <w:t>Use</w:t>
            </w:r>
          </w:p>
        </w:tc>
        <w:tc>
          <w:tcPr>
            <w:tcW w:w="1582" w:type="dxa"/>
            <w:tcBorders>
              <w:top w:val="single" w:sz="12" w:space="0" w:color="auto"/>
              <w:bottom w:val="single" w:sz="12" w:space="0" w:color="auto"/>
            </w:tcBorders>
            <w:shd w:val="clear" w:color="auto" w:fill="F3F3F3"/>
          </w:tcPr>
          <w:p w14:paraId="16FEB0DF" w14:textId="7B22702C" w:rsidR="006A2DB6" w:rsidRPr="00EC4DAD" w:rsidRDefault="006A2DB6" w:rsidP="006A2DB6">
            <w:pPr>
              <w:pStyle w:val="Tableheader"/>
              <w:autoSpaceDE w:val="0"/>
              <w:autoSpaceDN w:val="0"/>
              <w:adjustRightInd w:val="0"/>
              <w:jc w:val="both"/>
              <w:rPr>
                <w:b/>
              </w:rPr>
            </w:pPr>
            <w:r w:rsidRPr="00EC4DAD">
              <w:rPr>
                <w:b/>
                <w:szCs w:val="24"/>
              </w:rPr>
              <w:t xml:space="preserve">Default </w:t>
            </w:r>
            <w:ins w:id="1303" w:author="LUEJE Claudia" w:date="2024-05-02T20:52:00Z">
              <w:r w:rsidR="00613480">
                <w:rPr>
                  <w:b/>
                  <w:szCs w:val="24"/>
                </w:rPr>
                <w:t>v</w:t>
              </w:r>
            </w:ins>
            <w:del w:id="1304" w:author="LUEJE Claudia" w:date="2024-05-02T20:52:00Z">
              <w:r w:rsidRPr="00EC4DAD" w:rsidDel="00613480">
                <w:rPr>
                  <w:b/>
                  <w:szCs w:val="24"/>
                </w:rPr>
                <w:delText>V</w:delText>
              </w:r>
            </w:del>
            <w:r w:rsidRPr="00EC4DAD">
              <w:rPr>
                <w:b/>
                <w:szCs w:val="24"/>
              </w:rPr>
              <w:t>alue</w:t>
            </w:r>
          </w:p>
        </w:tc>
      </w:tr>
      <w:tr w:rsidR="006A2DB6" w:rsidRPr="00F54804" w14:paraId="4039451F" w14:textId="77777777" w:rsidTr="009233A5">
        <w:trPr>
          <w:cantSplit/>
          <w:jc w:val="center"/>
        </w:trPr>
        <w:tc>
          <w:tcPr>
            <w:tcW w:w="1300" w:type="dxa"/>
            <w:tcBorders>
              <w:top w:val="single" w:sz="12" w:space="0" w:color="auto"/>
            </w:tcBorders>
            <w:vAlign w:val="bottom"/>
          </w:tcPr>
          <w:p w14:paraId="3A817478" w14:textId="7A189745" w:rsidR="006A2DB6" w:rsidRPr="006A2DB6" w:rsidRDefault="006A2DB6" w:rsidP="006A2DB6">
            <w:pPr>
              <w:pStyle w:val="Tablebody"/>
              <w:autoSpaceDE w:val="0"/>
              <w:autoSpaceDN w:val="0"/>
              <w:adjustRightInd w:val="0"/>
              <w:jc w:val="both"/>
            </w:pPr>
            <w:r w:rsidRPr="006A2DB6">
              <w:rPr>
                <w:szCs w:val="24"/>
              </w:rPr>
              <w:t>b</w:t>
            </w:r>
          </w:p>
        </w:tc>
        <w:tc>
          <w:tcPr>
            <w:tcW w:w="1568" w:type="dxa"/>
            <w:tcBorders>
              <w:top w:val="single" w:sz="12" w:space="0" w:color="auto"/>
            </w:tcBorders>
            <w:vAlign w:val="bottom"/>
          </w:tcPr>
          <w:p w14:paraId="135DF3AB" w14:textId="13B02AA4" w:rsidR="006A2DB6" w:rsidRPr="006A2DB6" w:rsidRDefault="006A2DB6" w:rsidP="006A2DB6">
            <w:pPr>
              <w:pStyle w:val="Tablebody"/>
              <w:autoSpaceDE w:val="0"/>
              <w:autoSpaceDN w:val="0"/>
              <w:adjustRightInd w:val="0"/>
              <w:jc w:val="both"/>
            </w:pPr>
            <w:r w:rsidRPr="006A2DB6">
              <w:rPr>
                <w:szCs w:val="24"/>
              </w:rPr>
              <w:t>width</w:t>
            </w:r>
          </w:p>
        </w:tc>
        <w:tc>
          <w:tcPr>
            <w:tcW w:w="1435" w:type="dxa"/>
            <w:tcBorders>
              <w:top w:val="single" w:sz="12" w:space="0" w:color="auto"/>
            </w:tcBorders>
            <w:vAlign w:val="bottom"/>
          </w:tcPr>
          <w:p w14:paraId="165992F5" w14:textId="63B47060" w:rsidR="006A2DB6" w:rsidRPr="006A2DB6" w:rsidRDefault="006A2DB6" w:rsidP="006A2DB6">
            <w:pPr>
              <w:pStyle w:val="Tablebody"/>
              <w:autoSpaceDE w:val="0"/>
              <w:autoSpaceDN w:val="0"/>
              <w:adjustRightInd w:val="0"/>
              <w:jc w:val="both"/>
            </w:pPr>
            <w:r w:rsidRPr="006A2DB6">
              <w:rPr>
                <w:szCs w:val="24"/>
              </w:rPr>
              <w:t>1</w:t>
            </w:r>
          </w:p>
        </w:tc>
        <w:tc>
          <w:tcPr>
            <w:tcW w:w="1404" w:type="dxa"/>
            <w:tcBorders>
              <w:top w:val="single" w:sz="12" w:space="0" w:color="auto"/>
            </w:tcBorders>
            <w:vAlign w:val="bottom"/>
          </w:tcPr>
          <w:p w14:paraId="05677E73" w14:textId="526ABBB5" w:rsidR="006A2DB6" w:rsidRPr="006A2DB6" w:rsidRDefault="006A2DB6" w:rsidP="006A2DB6">
            <w:pPr>
              <w:pStyle w:val="Tablebody"/>
              <w:autoSpaceDE w:val="0"/>
              <w:autoSpaceDN w:val="0"/>
              <w:adjustRightInd w:val="0"/>
              <w:jc w:val="both"/>
            </w:pPr>
            <w:r w:rsidRPr="006A2DB6">
              <w:rPr>
                <w:szCs w:val="24"/>
              </w:rPr>
              <w:t>≥ 0</w:t>
            </w:r>
          </w:p>
        </w:tc>
        <w:tc>
          <w:tcPr>
            <w:tcW w:w="1242" w:type="dxa"/>
            <w:tcBorders>
              <w:top w:val="single" w:sz="12" w:space="0" w:color="auto"/>
            </w:tcBorders>
            <w:vAlign w:val="bottom"/>
          </w:tcPr>
          <w:p w14:paraId="6E6AB327" w14:textId="06181D65"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top w:val="single" w:sz="12" w:space="0" w:color="auto"/>
            </w:tcBorders>
            <w:vAlign w:val="bottom"/>
          </w:tcPr>
          <w:p w14:paraId="0E67D3E9" w14:textId="254E627C" w:rsidR="006A2DB6" w:rsidRPr="006A2DB6" w:rsidRDefault="006A2DB6" w:rsidP="006A2DB6">
            <w:pPr>
              <w:pStyle w:val="Tablebody"/>
              <w:tabs>
                <w:tab w:val="clear" w:pos="397"/>
                <w:tab w:val="left" w:pos="403"/>
              </w:tabs>
              <w:autoSpaceDE w:val="0"/>
              <w:autoSpaceDN w:val="0"/>
              <w:adjustRightInd w:val="0"/>
              <w:rPr>
                <w:szCs w:val="20"/>
              </w:rPr>
            </w:pPr>
            <w:r w:rsidRPr="006A2DB6">
              <w:rPr>
                <w:szCs w:val="24"/>
              </w:rPr>
              <w:t>-</w:t>
            </w:r>
          </w:p>
        </w:tc>
      </w:tr>
      <w:tr w:rsidR="006A2DB6" w:rsidRPr="00F54804" w14:paraId="58184151" w14:textId="77777777" w:rsidTr="009233A5">
        <w:trPr>
          <w:cantSplit/>
          <w:jc w:val="center"/>
        </w:trPr>
        <w:tc>
          <w:tcPr>
            <w:tcW w:w="1300" w:type="dxa"/>
            <w:vAlign w:val="bottom"/>
          </w:tcPr>
          <w:p w14:paraId="701D87EE" w14:textId="4B5D62C8" w:rsidR="006A2DB6" w:rsidRPr="006A2DB6" w:rsidRDefault="006A2DB6" w:rsidP="006A2DB6">
            <w:pPr>
              <w:pStyle w:val="Tablebody"/>
              <w:autoSpaceDE w:val="0"/>
              <w:autoSpaceDN w:val="0"/>
              <w:adjustRightInd w:val="0"/>
              <w:jc w:val="both"/>
            </w:pPr>
            <w:r w:rsidRPr="006A2DB6">
              <w:rPr>
                <w:szCs w:val="24"/>
              </w:rPr>
              <w:t>c</w:t>
            </w:r>
          </w:p>
        </w:tc>
        <w:tc>
          <w:tcPr>
            <w:tcW w:w="1568" w:type="dxa"/>
            <w:vAlign w:val="bottom"/>
          </w:tcPr>
          <w:p w14:paraId="37F4B537" w14:textId="07E39954" w:rsidR="006A2DB6" w:rsidRPr="006A2DB6" w:rsidRDefault="006A2DB6" w:rsidP="006A2DB6">
            <w:pPr>
              <w:pStyle w:val="Tablebody"/>
              <w:autoSpaceDE w:val="0"/>
              <w:autoSpaceDN w:val="0"/>
              <w:adjustRightInd w:val="0"/>
              <w:jc w:val="both"/>
            </w:pPr>
            <w:r w:rsidRPr="006A2DB6">
              <w:rPr>
                <w:szCs w:val="24"/>
              </w:rPr>
              <w:t>gap</w:t>
            </w:r>
          </w:p>
        </w:tc>
        <w:tc>
          <w:tcPr>
            <w:tcW w:w="1435" w:type="dxa"/>
            <w:vAlign w:val="bottom"/>
          </w:tcPr>
          <w:p w14:paraId="41D8CD48" w14:textId="3850CF7C" w:rsidR="006A2DB6" w:rsidRPr="006A2DB6" w:rsidRDefault="006A2DB6" w:rsidP="006A2DB6">
            <w:pPr>
              <w:pStyle w:val="Tablebody"/>
              <w:autoSpaceDE w:val="0"/>
              <w:autoSpaceDN w:val="0"/>
              <w:adjustRightInd w:val="0"/>
              <w:jc w:val="both"/>
            </w:pPr>
            <w:r w:rsidRPr="006A2DB6">
              <w:rPr>
                <w:szCs w:val="24"/>
              </w:rPr>
              <w:t>1</w:t>
            </w:r>
          </w:p>
        </w:tc>
        <w:tc>
          <w:tcPr>
            <w:tcW w:w="1404" w:type="dxa"/>
            <w:vAlign w:val="bottom"/>
          </w:tcPr>
          <w:p w14:paraId="354815E1" w14:textId="24C592EF" w:rsidR="006A2DB6" w:rsidRPr="006A2DB6" w:rsidRDefault="006A2DB6" w:rsidP="006A2DB6">
            <w:pPr>
              <w:pStyle w:val="Tablebody"/>
              <w:autoSpaceDE w:val="0"/>
              <w:autoSpaceDN w:val="0"/>
              <w:adjustRightInd w:val="0"/>
              <w:jc w:val="both"/>
            </w:pPr>
            <w:r w:rsidRPr="006A2DB6">
              <w:rPr>
                <w:szCs w:val="24"/>
              </w:rPr>
              <w:t>≥ 0</w:t>
            </w:r>
          </w:p>
        </w:tc>
        <w:tc>
          <w:tcPr>
            <w:tcW w:w="1242" w:type="dxa"/>
            <w:vAlign w:val="bottom"/>
          </w:tcPr>
          <w:p w14:paraId="297C2099" w14:textId="2D9AD964" w:rsidR="006A2DB6" w:rsidRPr="006A2DB6" w:rsidRDefault="006A2DB6" w:rsidP="006A2DB6">
            <w:pPr>
              <w:pStyle w:val="Tablebody"/>
              <w:autoSpaceDE w:val="0"/>
              <w:autoSpaceDN w:val="0"/>
              <w:adjustRightInd w:val="0"/>
              <w:jc w:val="both"/>
            </w:pPr>
            <w:r w:rsidRPr="006A2DB6">
              <w:rPr>
                <w:szCs w:val="24"/>
              </w:rPr>
              <w:t>Optional</w:t>
            </w:r>
          </w:p>
        </w:tc>
        <w:tc>
          <w:tcPr>
            <w:tcW w:w="1582" w:type="dxa"/>
            <w:vAlign w:val="bottom"/>
          </w:tcPr>
          <w:p w14:paraId="19FB487A" w14:textId="7975062A" w:rsidR="006A2DB6" w:rsidRPr="006A2DB6" w:rsidRDefault="006A2DB6" w:rsidP="006A2DB6">
            <w:pPr>
              <w:pStyle w:val="Tablebody"/>
              <w:autoSpaceDE w:val="0"/>
              <w:autoSpaceDN w:val="0"/>
              <w:adjustRightInd w:val="0"/>
              <w:jc w:val="both"/>
            </w:pPr>
            <w:r w:rsidRPr="006A2DB6">
              <w:rPr>
                <w:szCs w:val="24"/>
              </w:rPr>
              <w:t>0</w:t>
            </w:r>
          </w:p>
        </w:tc>
      </w:tr>
      <w:tr w:rsidR="006A2DB6" w:rsidRPr="00F54804" w14:paraId="1F1734D8" w14:textId="77777777" w:rsidTr="009233A5">
        <w:trPr>
          <w:cantSplit/>
          <w:jc w:val="center"/>
        </w:trPr>
        <w:tc>
          <w:tcPr>
            <w:tcW w:w="1300" w:type="dxa"/>
            <w:tcBorders>
              <w:bottom w:val="single" w:sz="12" w:space="0" w:color="auto"/>
            </w:tcBorders>
            <w:vAlign w:val="bottom"/>
          </w:tcPr>
          <w:p w14:paraId="358EA7D4" w14:textId="37F956D3" w:rsidR="006A2DB6" w:rsidRPr="006A2DB6" w:rsidRDefault="006A2DB6" w:rsidP="006A2DB6">
            <w:pPr>
              <w:pStyle w:val="Tablebody"/>
              <w:autoSpaceDE w:val="0"/>
              <w:autoSpaceDN w:val="0"/>
              <w:adjustRightInd w:val="0"/>
              <w:jc w:val="both"/>
            </w:pPr>
            <w:r w:rsidRPr="006A2DB6">
              <w:rPr>
                <w:szCs w:val="24"/>
              </w:rPr>
              <w:t>e</w:t>
            </w:r>
          </w:p>
        </w:tc>
        <w:tc>
          <w:tcPr>
            <w:tcW w:w="1568" w:type="dxa"/>
            <w:tcBorders>
              <w:bottom w:val="single" w:sz="12" w:space="0" w:color="auto"/>
            </w:tcBorders>
            <w:vAlign w:val="bottom"/>
          </w:tcPr>
          <w:p w14:paraId="3CC93CF8" w14:textId="4A7B1F6A" w:rsidR="006A2DB6" w:rsidRPr="006A2DB6" w:rsidRDefault="006A2DB6" w:rsidP="006A2DB6">
            <w:pPr>
              <w:pStyle w:val="Tablebody"/>
              <w:autoSpaceDE w:val="0"/>
              <w:autoSpaceDN w:val="0"/>
              <w:adjustRightInd w:val="0"/>
              <w:jc w:val="both"/>
            </w:pPr>
            <w:r w:rsidRPr="006A2DB6">
              <w:rPr>
                <w:szCs w:val="24"/>
              </w:rPr>
              <w:t>-</w:t>
            </w:r>
          </w:p>
        </w:tc>
        <w:tc>
          <w:tcPr>
            <w:tcW w:w="1435" w:type="dxa"/>
            <w:tcBorders>
              <w:bottom w:val="single" w:sz="12" w:space="0" w:color="auto"/>
            </w:tcBorders>
            <w:vAlign w:val="bottom"/>
          </w:tcPr>
          <w:p w14:paraId="0F34BE7A" w14:textId="395DFC52" w:rsidR="006A2DB6" w:rsidRPr="006A2DB6" w:rsidRDefault="006A2DB6" w:rsidP="006A2DB6">
            <w:pPr>
              <w:pStyle w:val="Tablebody"/>
              <w:autoSpaceDE w:val="0"/>
              <w:autoSpaceDN w:val="0"/>
              <w:adjustRightInd w:val="0"/>
              <w:jc w:val="both"/>
            </w:pPr>
            <w:r w:rsidRPr="006A2DB6">
              <w:rPr>
                <w:szCs w:val="24"/>
              </w:rPr>
              <w:t>1</w:t>
            </w:r>
          </w:p>
        </w:tc>
        <w:tc>
          <w:tcPr>
            <w:tcW w:w="1404" w:type="dxa"/>
            <w:tcBorders>
              <w:bottom w:val="single" w:sz="12" w:space="0" w:color="auto"/>
            </w:tcBorders>
            <w:vAlign w:val="bottom"/>
          </w:tcPr>
          <w:p w14:paraId="757C13A0" w14:textId="55F4CE18" w:rsidR="006A2DB6" w:rsidRPr="006A2DB6" w:rsidRDefault="006A2DB6" w:rsidP="006A2DB6">
            <w:pPr>
              <w:pStyle w:val="Tablebody"/>
              <w:autoSpaceDE w:val="0"/>
              <w:autoSpaceDN w:val="0"/>
              <w:adjustRightInd w:val="0"/>
              <w:jc w:val="both"/>
            </w:pPr>
            <w:r w:rsidRPr="006A2DB6">
              <w:rPr>
                <w:szCs w:val="24"/>
              </w:rPr>
              <w:t>≥ 0</w:t>
            </w:r>
          </w:p>
        </w:tc>
        <w:tc>
          <w:tcPr>
            <w:tcW w:w="1242" w:type="dxa"/>
            <w:tcBorders>
              <w:bottom w:val="single" w:sz="12" w:space="0" w:color="auto"/>
            </w:tcBorders>
            <w:vAlign w:val="bottom"/>
          </w:tcPr>
          <w:p w14:paraId="3409E201" w14:textId="24201C00" w:rsidR="006A2DB6" w:rsidRPr="006A2DB6" w:rsidRDefault="006A2DB6" w:rsidP="006A2DB6">
            <w:pPr>
              <w:pStyle w:val="Tablebody"/>
              <w:autoSpaceDE w:val="0"/>
              <w:autoSpaceDN w:val="0"/>
              <w:adjustRightInd w:val="0"/>
              <w:jc w:val="both"/>
            </w:pPr>
            <w:r w:rsidRPr="006A2DB6">
              <w:rPr>
                <w:szCs w:val="24"/>
              </w:rPr>
              <w:t>Optional</w:t>
            </w:r>
          </w:p>
        </w:tc>
        <w:tc>
          <w:tcPr>
            <w:tcW w:w="1582" w:type="dxa"/>
            <w:tcBorders>
              <w:bottom w:val="single" w:sz="12" w:space="0" w:color="auto"/>
            </w:tcBorders>
            <w:vAlign w:val="bottom"/>
          </w:tcPr>
          <w:p w14:paraId="7A300405" w14:textId="5DD9E0E8" w:rsidR="006A2DB6" w:rsidRPr="006A2DB6" w:rsidRDefault="006A2DB6" w:rsidP="006A2DB6">
            <w:pPr>
              <w:pStyle w:val="Tablebody"/>
              <w:autoSpaceDE w:val="0"/>
              <w:autoSpaceDN w:val="0"/>
              <w:adjustRightInd w:val="0"/>
              <w:jc w:val="both"/>
            </w:pPr>
            <w:r w:rsidRPr="006A2DB6">
              <w:rPr>
                <w:szCs w:val="24"/>
              </w:rPr>
              <w:t>0</w:t>
            </w:r>
          </w:p>
        </w:tc>
      </w:tr>
    </w:tbl>
    <w:p w14:paraId="644B9090" w14:textId="155BB46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305" w:author="LUEJE Claudia" w:date="2024-05-02T20:52:00Z">
        <w:r w:rsidR="00613480">
          <w:rPr>
            <w:szCs w:val="24"/>
          </w:rPr>
          <w:t>OTE</w:t>
        </w:r>
      </w:ins>
      <w:del w:id="1306" w:author="LUEJE Claudia" w:date="2024-05-02T20:52:00Z">
        <w:r w:rsidDel="00613480">
          <w:rPr>
            <w:szCs w:val="24"/>
          </w:rPr>
          <w:delText>ote:</w:delText>
        </w:r>
      </w:del>
      <w:r>
        <w:rPr>
          <w:szCs w:val="24"/>
        </w:rPr>
        <w:tab/>
        <w:t>The reinforcement is not yet supported as an attribute in χMCF version 3.1.1 and earlier.</w:t>
      </w:r>
    </w:p>
    <w:p w14:paraId="41F5D8AD"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F86421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base</w:t>
      </w:r>
    </w:p>
    <w:p w14:paraId="2CA111CB" w14:textId="77777777" w:rsidR="006A2DB6" w:rsidRDefault="006A2DB6">
      <w:pPr>
        <w:pStyle w:val="BodyText"/>
        <w:autoSpaceDE w:val="0"/>
        <w:autoSpaceDN w:val="0"/>
        <w:adjustRightInd w:val="0"/>
        <w:rPr>
          <w:szCs w:val="24"/>
        </w:rPr>
      </w:pPr>
      <w:r>
        <w:rPr>
          <w:szCs w:val="24"/>
        </w:rPr>
        <w:t xml:space="preserve">The index for the base sheet is specified using the attribute </w:t>
      </w:r>
      <w:r w:rsidRPr="006138FF">
        <w:rPr>
          <w:rStyle w:val="ISOCode"/>
        </w:rPr>
        <w:t>base</w:t>
      </w:r>
      <w:r>
        <w:rPr>
          <w:szCs w:val="24"/>
        </w:rPr>
        <w:t>.</w:t>
      </w:r>
    </w:p>
    <w:p w14:paraId="3A345224" w14:textId="77777777" w:rsidR="006A2DB6" w:rsidRPr="006138FF"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6138FF">
        <w:rPr>
          <w:rStyle w:val="ISOCode"/>
        </w:rPr>
        <w:t>technology</w:t>
      </w:r>
    </w:p>
    <w:p w14:paraId="04400E2B" w14:textId="77777777" w:rsidR="006A2DB6" w:rsidRDefault="006A2DB6">
      <w:pPr>
        <w:pStyle w:val="BodyText"/>
        <w:autoSpaceDE w:val="0"/>
        <w:autoSpaceDN w:val="0"/>
        <w:adjustRightInd w:val="0"/>
        <w:rPr>
          <w:szCs w:val="24"/>
        </w:rPr>
      </w:pPr>
      <w:r>
        <w:rPr>
          <w:szCs w:val="24"/>
        </w:rPr>
        <w:t xml:space="preserve">The value for the attribute </w:t>
      </w:r>
      <w:r w:rsidRPr="006138FF">
        <w:rPr>
          <w:rStyle w:val="ISOCode"/>
        </w:rPr>
        <w:t>technology</w:t>
      </w:r>
      <w:r>
        <w:rPr>
          <w:szCs w:val="24"/>
        </w:rPr>
        <w:t xml:space="preserve"> can be specified using the following values:</w:t>
      </w:r>
    </w:p>
    <w:p w14:paraId="286C27F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resistance,</w:t>
      </w:r>
    </w:p>
    <w:p w14:paraId="584700BB" w14:textId="77777777" w:rsidR="006A2DB6" w:rsidRPr="006138FF"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138FF">
        <w:rPr>
          <w:rStyle w:val="ISOCode"/>
        </w:rPr>
        <w:t>arc,</w:t>
      </w:r>
    </w:p>
    <w:p w14:paraId="36F3EE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laser</w:t>
      </w:r>
      <w:r>
        <w:rPr>
          <w:szCs w:val="24"/>
        </w:rPr>
        <w:t xml:space="preserve"> (energy beam / laser),</w:t>
      </w:r>
    </w:p>
    <w:p w14:paraId="470D076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friction,</w:t>
      </w:r>
    </w:p>
    <w:p w14:paraId="59E1160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brazing.</w:t>
      </w:r>
    </w:p>
    <w:p w14:paraId="2B166202"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138FF">
        <w:rPr>
          <w:rStyle w:val="ISOCode"/>
        </w:rPr>
        <w:t>&lt;weld_position/&gt;</w:t>
      </w:r>
    </w:p>
    <w:p w14:paraId="14BAB64E" w14:textId="023EBC87" w:rsidR="006A2DB6" w:rsidRDefault="006A2DB6">
      <w:pPr>
        <w:pStyle w:val="BodyText"/>
        <w:autoSpaceDE w:val="0"/>
        <w:autoSpaceDN w:val="0"/>
        <w:adjustRightInd w:val="0"/>
        <w:rPr>
          <w:szCs w:val="24"/>
        </w:rPr>
      </w:pPr>
      <w:r>
        <w:rPr>
          <w:szCs w:val="24"/>
        </w:rPr>
        <w:t xml:space="preserve">For the element </w:t>
      </w:r>
      <w:r w:rsidRPr="006138FF">
        <w:rPr>
          <w:rStyle w:val="ISOCode"/>
        </w:rPr>
        <w:t>&lt;weld_position/&gt;</w:t>
      </w:r>
      <w:r>
        <w:rPr>
          <w:szCs w:val="24"/>
        </w:rPr>
        <w:t xml:space="preserve"> the following attributes can be specified (see </w:t>
      </w:r>
      <w:r w:rsidR="009C3FFA">
        <w:rPr>
          <w:rStyle w:val="citetbl"/>
          <w:szCs w:val="24"/>
        </w:rPr>
        <w:t>Table </w:t>
      </w:r>
      <w:r>
        <w:rPr>
          <w:rStyle w:val="citetbl"/>
          <w:szCs w:val="24"/>
        </w:rPr>
        <w:t>103</w:t>
      </w:r>
      <w:r>
        <w:rPr>
          <w:szCs w:val="24"/>
        </w:rPr>
        <w:t>):</w:t>
      </w:r>
    </w:p>
    <w:p w14:paraId="59F07E10" w14:textId="3253482A" w:rsidR="006A2DB6" w:rsidRDefault="009C3FFA">
      <w:pPr>
        <w:pStyle w:val="Tabletitle"/>
        <w:autoSpaceDE w:val="0"/>
        <w:autoSpaceDN w:val="0"/>
        <w:adjustRightInd w:val="0"/>
        <w:outlineLvl w:val="0"/>
        <w:rPr>
          <w:szCs w:val="24"/>
        </w:rPr>
      </w:pPr>
      <w:r>
        <w:rPr>
          <w:szCs w:val="24"/>
        </w:rPr>
        <w:t>Table </w:t>
      </w:r>
      <w:r w:rsidR="006A2DB6">
        <w:rPr>
          <w:szCs w:val="24"/>
        </w:rPr>
        <w:t xml:space="preserve">103 — Attributes of element </w:t>
      </w:r>
      <w:r w:rsidR="006A2DB6" w:rsidRPr="006138FF">
        <w:rPr>
          <w:rStyle w:val="ISOCode"/>
        </w:rPr>
        <w:t>&lt;weld_position/&gt;</w:t>
      </w:r>
      <w:r w:rsidR="006A2DB6">
        <w:rPr>
          <w:szCs w:val="24"/>
        </w:rPr>
        <w:t xml:space="preserve"> for Edge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6063B23" w14:textId="77777777" w:rsidTr="009233A5">
        <w:trPr>
          <w:cantSplit/>
          <w:trHeight w:val="340"/>
          <w:tblHeader/>
          <w:jc w:val="center"/>
        </w:trPr>
        <w:tc>
          <w:tcPr>
            <w:tcW w:w="1871" w:type="dxa"/>
            <w:tcBorders>
              <w:top w:val="single" w:sz="12" w:space="0" w:color="auto"/>
              <w:bottom w:val="single" w:sz="12" w:space="0" w:color="auto"/>
            </w:tcBorders>
            <w:shd w:val="clear" w:color="auto" w:fill="F3F3F3"/>
            <w:vAlign w:val="bottom"/>
          </w:tcPr>
          <w:p w14:paraId="63F05AA7" w14:textId="70017DBE"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16D29A9A" w14:textId="43AA4D4F"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2881C8EF" w14:textId="51A0184F"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FB807A0" w14:textId="77777777" w:rsidTr="009233A5">
        <w:trPr>
          <w:cantSplit/>
          <w:trHeight w:val="340"/>
          <w:jc w:val="center"/>
        </w:trPr>
        <w:tc>
          <w:tcPr>
            <w:tcW w:w="1871" w:type="dxa"/>
            <w:tcBorders>
              <w:top w:val="single" w:sz="12" w:space="0" w:color="auto"/>
            </w:tcBorders>
            <w:vAlign w:val="bottom"/>
          </w:tcPr>
          <w:p w14:paraId="08177E0B" w14:textId="18381CC9" w:rsidR="006A2DB6" w:rsidRPr="006A2DB6" w:rsidRDefault="006A2DB6" w:rsidP="006A2DB6">
            <w:pPr>
              <w:pStyle w:val="Tablebody"/>
              <w:autoSpaceDE w:val="0"/>
              <w:autoSpaceDN w:val="0"/>
              <w:adjustRightInd w:val="0"/>
              <w:jc w:val="both"/>
              <w:rPr>
                <w:sz w:val="19"/>
                <w:szCs w:val="19"/>
              </w:rPr>
            </w:pPr>
            <w:r w:rsidRPr="006A2DB6">
              <w:rPr>
                <w:szCs w:val="24"/>
              </w:rPr>
              <w:t>u</w:t>
            </w:r>
          </w:p>
        </w:tc>
        <w:tc>
          <w:tcPr>
            <w:tcW w:w="1800" w:type="dxa"/>
            <w:tcBorders>
              <w:top w:val="single" w:sz="12" w:space="0" w:color="auto"/>
            </w:tcBorders>
            <w:vAlign w:val="bottom"/>
          </w:tcPr>
          <w:p w14:paraId="084B14B0" w14:textId="3455F444"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tcBorders>
              <w:top w:val="single" w:sz="12" w:space="0" w:color="auto"/>
            </w:tcBorders>
            <w:vAlign w:val="bottom"/>
          </w:tcPr>
          <w:p w14:paraId="43654940" w14:textId="129EB787"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0EEF34B2" w14:textId="77777777" w:rsidTr="009233A5">
        <w:trPr>
          <w:cantSplit/>
          <w:trHeight w:val="340"/>
          <w:jc w:val="center"/>
        </w:trPr>
        <w:tc>
          <w:tcPr>
            <w:tcW w:w="1871" w:type="dxa"/>
            <w:vAlign w:val="bottom"/>
          </w:tcPr>
          <w:p w14:paraId="720943C3" w14:textId="78AEE4E4" w:rsidR="006A2DB6" w:rsidRPr="006A2DB6" w:rsidRDefault="006A2DB6" w:rsidP="006A2DB6">
            <w:pPr>
              <w:pStyle w:val="Tablebody"/>
              <w:autoSpaceDE w:val="0"/>
              <w:autoSpaceDN w:val="0"/>
              <w:adjustRightInd w:val="0"/>
              <w:jc w:val="both"/>
              <w:rPr>
                <w:sz w:val="19"/>
                <w:szCs w:val="19"/>
              </w:rPr>
            </w:pPr>
            <w:r w:rsidRPr="006A2DB6">
              <w:rPr>
                <w:szCs w:val="24"/>
              </w:rPr>
              <w:t>x</w:t>
            </w:r>
          </w:p>
        </w:tc>
        <w:tc>
          <w:tcPr>
            <w:tcW w:w="1800" w:type="dxa"/>
            <w:vAlign w:val="bottom"/>
          </w:tcPr>
          <w:p w14:paraId="68798A58" w14:textId="6631A16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9BD5193" w14:textId="7D1A4B0E"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7CAF408F" w14:textId="77777777" w:rsidTr="009233A5">
        <w:trPr>
          <w:cantSplit/>
          <w:trHeight w:val="340"/>
          <w:jc w:val="center"/>
        </w:trPr>
        <w:tc>
          <w:tcPr>
            <w:tcW w:w="1871" w:type="dxa"/>
            <w:vAlign w:val="bottom"/>
          </w:tcPr>
          <w:p w14:paraId="09C53E4D" w14:textId="0B574F9F" w:rsidR="006A2DB6" w:rsidRPr="006A2DB6" w:rsidRDefault="006A2DB6" w:rsidP="006A2DB6">
            <w:pPr>
              <w:pStyle w:val="Tablebody"/>
              <w:autoSpaceDE w:val="0"/>
              <w:autoSpaceDN w:val="0"/>
              <w:adjustRightInd w:val="0"/>
              <w:jc w:val="both"/>
              <w:rPr>
                <w:sz w:val="19"/>
                <w:szCs w:val="19"/>
              </w:rPr>
            </w:pPr>
            <w:r w:rsidRPr="006A2DB6">
              <w:rPr>
                <w:szCs w:val="24"/>
              </w:rPr>
              <w:t>y</w:t>
            </w:r>
          </w:p>
        </w:tc>
        <w:tc>
          <w:tcPr>
            <w:tcW w:w="1800" w:type="dxa"/>
            <w:vAlign w:val="bottom"/>
          </w:tcPr>
          <w:p w14:paraId="6EF3B4D6" w14:textId="1985F83B"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166D5DAC" w14:textId="37FFDECC"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618CDB81" w14:textId="77777777" w:rsidTr="009233A5">
        <w:trPr>
          <w:cantSplit/>
          <w:trHeight w:val="340"/>
          <w:jc w:val="center"/>
        </w:trPr>
        <w:tc>
          <w:tcPr>
            <w:tcW w:w="1871" w:type="dxa"/>
            <w:vAlign w:val="bottom"/>
          </w:tcPr>
          <w:p w14:paraId="6A4CAD2D" w14:textId="21B8C687" w:rsidR="006A2DB6" w:rsidRPr="006A2DB6" w:rsidRDefault="006A2DB6" w:rsidP="006A2DB6">
            <w:pPr>
              <w:pStyle w:val="Tablebody"/>
              <w:autoSpaceDE w:val="0"/>
              <w:autoSpaceDN w:val="0"/>
              <w:adjustRightInd w:val="0"/>
              <w:jc w:val="both"/>
              <w:rPr>
                <w:sz w:val="19"/>
                <w:szCs w:val="19"/>
              </w:rPr>
            </w:pPr>
            <w:r w:rsidRPr="006A2DB6">
              <w:rPr>
                <w:szCs w:val="24"/>
              </w:rPr>
              <w:t>z</w:t>
            </w:r>
          </w:p>
        </w:tc>
        <w:tc>
          <w:tcPr>
            <w:tcW w:w="1800" w:type="dxa"/>
            <w:vAlign w:val="bottom"/>
          </w:tcPr>
          <w:p w14:paraId="1A9C81AC" w14:textId="37168353"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012773A9" w14:textId="315ABD5B" w:rsidR="006A2DB6" w:rsidRPr="006A2DB6" w:rsidRDefault="006A2DB6" w:rsidP="006A2DB6">
            <w:pPr>
              <w:pStyle w:val="Tablebody"/>
              <w:autoSpaceDE w:val="0"/>
              <w:autoSpaceDN w:val="0"/>
              <w:adjustRightInd w:val="0"/>
              <w:jc w:val="both"/>
              <w:rPr>
                <w:sz w:val="19"/>
                <w:szCs w:val="19"/>
              </w:rPr>
            </w:pPr>
            <w:r w:rsidRPr="006A2DB6">
              <w:rPr>
                <w:szCs w:val="24"/>
              </w:rPr>
              <w:t>Required</w:t>
            </w:r>
          </w:p>
        </w:tc>
      </w:tr>
      <w:tr w:rsidR="006A2DB6" w:rsidRPr="00F54804" w14:paraId="1CEB8130" w14:textId="77777777" w:rsidTr="009233A5">
        <w:trPr>
          <w:cantSplit/>
          <w:trHeight w:val="340"/>
          <w:jc w:val="center"/>
        </w:trPr>
        <w:tc>
          <w:tcPr>
            <w:tcW w:w="1871" w:type="dxa"/>
            <w:vAlign w:val="bottom"/>
          </w:tcPr>
          <w:p w14:paraId="73CDDE25" w14:textId="4B5776F4" w:rsidR="006A2DB6" w:rsidRPr="006A2DB6" w:rsidRDefault="006A2DB6" w:rsidP="006A2DB6">
            <w:pPr>
              <w:pStyle w:val="Tablebody"/>
              <w:autoSpaceDE w:val="0"/>
              <w:autoSpaceDN w:val="0"/>
              <w:adjustRightInd w:val="0"/>
              <w:jc w:val="both"/>
              <w:rPr>
                <w:sz w:val="19"/>
                <w:szCs w:val="19"/>
              </w:rPr>
            </w:pPr>
            <w:r w:rsidRPr="006A2DB6">
              <w:rPr>
                <w:szCs w:val="24"/>
              </w:rPr>
              <w:t>reference</w:t>
            </w:r>
          </w:p>
        </w:tc>
        <w:tc>
          <w:tcPr>
            <w:tcW w:w="1800" w:type="dxa"/>
            <w:vAlign w:val="bottom"/>
          </w:tcPr>
          <w:p w14:paraId="3BD02787" w14:textId="652742BC" w:rsidR="006A2DB6" w:rsidRPr="006A2DB6" w:rsidRDefault="006A2DB6" w:rsidP="006A2DB6">
            <w:pPr>
              <w:pStyle w:val="Tablebody"/>
              <w:autoSpaceDE w:val="0"/>
              <w:autoSpaceDN w:val="0"/>
              <w:adjustRightInd w:val="0"/>
              <w:jc w:val="both"/>
              <w:rPr>
                <w:sz w:val="19"/>
                <w:szCs w:val="19"/>
              </w:rPr>
            </w:pPr>
            <w:r w:rsidRPr="006A2DB6">
              <w:rPr>
                <w:szCs w:val="24"/>
              </w:rPr>
              <w:t>Boolean</w:t>
            </w:r>
          </w:p>
        </w:tc>
        <w:tc>
          <w:tcPr>
            <w:tcW w:w="4680" w:type="dxa"/>
            <w:vAlign w:val="bottom"/>
          </w:tcPr>
          <w:p w14:paraId="3B894A13" w14:textId="167A9931"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0A459C83" w14:textId="77777777" w:rsidTr="009233A5">
        <w:trPr>
          <w:cantSplit/>
          <w:trHeight w:val="340"/>
          <w:jc w:val="center"/>
        </w:trPr>
        <w:tc>
          <w:tcPr>
            <w:tcW w:w="1871" w:type="dxa"/>
            <w:vAlign w:val="bottom"/>
          </w:tcPr>
          <w:p w14:paraId="11C7D074" w14:textId="7637ED47" w:rsidR="006A2DB6" w:rsidRPr="006A2DB6" w:rsidRDefault="006A2DB6" w:rsidP="006A2DB6">
            <w:pPr>
              <w:pStyle w:val="Tablebody"/>
              <w:autoSpaceDE w:val="0"/>
              <w:autoSpaceDN w:val="0"/>
              <w:adjustRightInd w:val="0"/>
              <w:jc w:val="both"/>
              <w:rPr>
                <w:sz w:val="19"/>
                <w:szCs w:val="19"/>
              </w:rPr>
            </w:pPr>
            <w:r w:rsidRPr="006A2DB6">
              <w:rPr>
                <w:szCs w:val="24"/>
              </w:rPr>
              <w:t>section</w:t>
            </w:r>
          </w:p>
        </w:tc>
        <w:tc>
          <w:tcPr>
            <w:tcW w:w="1800" w:type="dxa"/>
            <w:vAlign w:val="bottom"/>
          </w:tcPr>
          <w:p w14:paraId="3994A697" w14:textId="53B4FB0B"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16C7CE64" w14:textId="4F4D50EA"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450B56AF" w14:textId="77777777" w:rsidTr="009233A5">
        <w:trPr>
          <w:cantSplit/>
          <w:trHeight w:val="340"/>
          <w:jc w:val="center"/>
        </w:trPr>
        <w:tc>
          <w:tcPr>
            <w:tcW w:w="1871" w:type="dxa"/>
            <w:vAlign w:val="bottom"/>
          </w:tcPr>
          <w:p w14:paraId="2B91FA53" w14:textId="4EB558CE" w:rsidR="006A2DB6" w:rsidRPr="006A2DB6" w:rsidRDefault="006A2DB6" w:rsidP="006A2DB6">
            <w:pPr>
              <w:pStyle w:val="Tablebody"/>
              <w:autoSpaceDE w:val="0"/>
              <w:autoSpaceDN w:val="0"/>
              <w:adjustRightInd w:val="0"/>
              <w:jc w:val="both"/>
              <w:rPr>
                <w:sz w:val="19"/>
                <w:szCs w:val="19"/>
              </w:rPr>
            </w:pPr>
            <w:r w:rsidRPr="006A2DB6">
              <w:rPr>
                <w:szCs w:val="24"/>
              </w:rPr>
              <w:t>width</w:t>
            </w:r>
          </w:p>
        </w:tc>
        <w:tc>
          <w:tcPr>
            <w:tcW w:w="1800" w:type="dxa"/>
            <w:vAlign w:val="bottom"/>
          </w:tcPr>
          <w:p w14:paraId="1A3D067D" w14:textId="55D1FAAA" w:rsidR="006A2DB6" w:rsidRPr="006A2DB6" w:rsidRDefault="006A2DB6" w:rsidP="006A2DB6">
            <w:pPr>
              <w:pStyle w:val="Tablebody"/>
              <w:autoSpaceDE w:val="0"/>
              <w:autoSpaceDN w:val="0"/>
              <w:adjustRightInd w:val="0"/>
              <w:jc w:val="both"/>
              <w:rPr>
                <w:sz w:val="19"/>
                <w:szCs w:val="19"/>
              </w:rPr>
            </w:pPr>
            <w:r w:rsidRPr="006A2DB6">
              <w:rPr>
                <w:szCs w:val="24"/>
              </w:rPr>
              <w:t>Floating point</w:t>
            </w:r>
          </w:p>
        </w:tc>
        <w:tc>
          <w:tcPr>
            <w:tcW w:w="4680" w:type="dxa"/>
            <w:vAlign w:val="bottom"/>
          </w:tcPr>
          <w:p w14:paraId="322EB610" w14:textId="531CB0CE"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93BB7B9" w14:textId="77777777" w:rsidTr="009233A5">
        <w:trPr>
          <w:cantSplit/>
          <w:trHeight w:val="340"/>
          <w:jc w:val="center"/>
        </w:trPr>
        <w:tc>
          <w:tcPr>
            <w:tcW w:w="1871" w:type="dxa"/>
            <w:vAlign w:val="bottom"/>
          </w:tcPr>
          <w:p w14:paraId="5F094D5E" w14:textId="5F1CD101" w:rsidR="006A2DB6" w:rsidRPr="006A2DB6" w:rsidRDefault="006A2DB6" w:rsidP="006A2DB6">
            <w:pPr>
              <w:pStyle w:val="Tablebody"/>
              <w:autoSpaceDE w:val="0"/>
              <w:autoSpaceDN w:val="0"/>
              <w:adjustRightInd w:val="0"/>
              <w:jc w:val="both"/>
              <w:rPr>
                <w:sz w:val="19"/>
                <w:szCs w:val="19"/>
              </w:rPr>
            </w:pPr>
            <w:r w:rsidRPr="006A2DB6">
              <w:rPr>
                <w:szCs w:val="24"/>
              </w:rPr>
              <w:t>filler</w:t>
            </w:r>
          </w:p>
        </w:tc>
        <w:tc>
          <w:tcPr>
            <w:tcW w:w="1800" w:type="dxa"/>
            <w:vAlign w:val="bottom"/>
          </w:tcPr>
          <w:p w14:paraId="02E9E82B" w14:textId="362B27D4" w:rsidR="006A2DB6" w:rsidRPr="006A2DB6" w:rsidRDefault="006A2DB6" w:rsidP="006A2DB6">
            <w:pPr>
              <w:pStyle w:val="Tablebody"/>
              <w:autoSpaceDE w:val="0"/>
              <w:autoSpaceDN w:val="0"/>
              <w:adjustRightInd w:val="0"/>
              <w:jc w:val="both"/>
              <w:rPr>
                <w:sz w:val="19"/>
                <w:szCs w:val="19"/>
              </w:rPr>
            </w:pPr>
            <w:r w:rsidRPr="006A2DB6">
              <w:rPr>
                <w:szCs w:val="24"/>
              </w:rPr>
              <w:t>Selection</w:t>
            </w:r>
          </w:p>
        </w:tc>
        <w:tc>
          <w:tcPr>
            <w:tcW w:w="4680" w:type="dxa"/>
            <w:vAlign w:val="bottom"/>
          </w:tcPr>
          <w:p w14:paraId="627C6501" w14:textId="1DF1E888"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r w:rsidR="006A2DB6" w:rsidRPr="00F54804" w14:paraId="54094581" w14:textId="77777777" w:rsidTr="009233A5">
        <w:trPr>
          <w:cantSplit/>
          <w:trHeight w:val="340"/>
          <w:jc w:val="center"/>
        </w:trPr>
        <w:tc>
          <w:tcPr>
            <w:tcW w:w="1871" w:type="dxa"/>
            <w:tcBorders>
              <w:bottom w:val="single" w:sz="12" w:space="0" w:color="auto"/>
            </w:tcBorders>
          </w:tcPr>
          <w:p w14:paraId="63041550" w14:textId="2A4479FD" w:rsidR="006A2DB6" w:rsidRPr="006A2DB6" w:rsidRDefault="006A2DB6" w:rsidP="006A2DB6">
            <w:pPr>
              <w:pStyle w:val="Tablebody"/>
              <w:autoSpaceDE w:val="0"/>
              <w:autoSpaceDN w:val="0"/>
              <w:adjustRightInd w:val="0"/>
              <w:jc w:val="both"/>
              <w:rPr>
                <w:sz w:val="19"/>
                <w:szCs w:val="19"/>
              </w:rPr>
            </w:pPr>
            <w:r w:rsidRPr="006A2DB6">
              <w:rPr>
                <w:szCs w:val="24"/>
              </w:rPr>
              <w:t>filler_material</w:t>
            </w:r>
          </w:p>
        </w:tc>
        <w:tc>
          <w:tcPr>
            <w:tcW w:w="1800" w:type="dxa"/>
            <w:tcBorders>
              <w:bottom w:val="single" w:sz="12" w:space="0" w:color="auto"/>
            </w:tcBorders>
          </w:tcPr>
          <w:p w14:paraId="2EB2877D" w14:textId="165EC8B7" w:rsidR="006A2DB6" w:rsidRPr="006A2DB6" w:rsidRDefault="006A2DB6" w:rsidP="006A2DB6">
            <w:pPr>
              <w:pStyle w:val="Tablebody"/>
              <w:autoSpaceDE w:val="0"/>
              <w:autoSpaceDN w:val="0"/>
              <w:adjustRightInd w:val="0"/>
              <w:jc w:val="both"/>
              <w:rPr>
                <w:sz w:val="19"/>
                <w:szCs w:val="19"/>
              </w:rPr>
            </w:pPr>
            <w:r w:rsidRPr="006A2DB6">
              <w:rPr>
                <w:szCs w:val="24"/>
              </w:rPr>
              <w:t>Alphanumeric</w:t>
            </w:r>
          </w:p>
        </w:tc>
        <w:tc>
          <w:tcPr>
            <w:tcW w:w="4680" w:type="dxa"/>
            <w:tcBorders>
              <w:bottom w:val="single" w:sz="12" w:space="0" w:color="auto"/>
            </w:tcBorders>
          </w:tcPr>
          <w:p w14:paraId="12048FB1" w14:textId="622DD93F" w:rsidR="006A2DB6" w:rsidRPr="006A2DB6" w:rsidRDefault="006A2DB6" w:rsidP="006A2DB6">
            <w:pPr>
              <w:pStyle w:val="Tablebody"/>
              <w:autoSpaceDE w:val="0"/>
              <w:autoSpaceDN w:val="0"/>
              <w:adjustRightInd w:val="0"/>
              <w:jc w:val="both"/>
              <w:rPr>
                <w:sz w:val="19"/>
                <w:szCs w:val="19"/>
              </w:rPr>
            </w:pPr>
            <w:r w:rsidRPr="006A2DB6">
              <w:rPr>
                <w:szCs w:val="24"/>
              </w:rPr>
              <w:t>Optional</w:t>
            </w:r>
          </w:p>
        </w:tc>
      </w:tr>
    </w:tbl>
    <w:p w14:paraId="548A4E33" w14:textId="58B9CB68"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138FF">
        <w:rPr>
          <w:rStyle w:val="ISOCode"/>
        </w:rPr>
        <w:t>u, x, y, z,</w:t>
      </w:r>
      <w:r>
        <w:rPr>
          <w:rFonts w:eastAsia="Times New Roman"/>
          <w:szCs w:val="24"/>
        </w:rPr>
        <w:t xml:space="preserve"> and </w:t>
      </w:r>
      <w:r w:rsidRPr="006138FF">
        <w:rPr>
          <w:rStyle w:val="ISOCode"/>
        </w:rPr>
        <w:t>reference</w:t>
      </w:r>
    </w:p>
    <w:p w14:paraId="58E6E5F9" w14:textId="60F77FAF" w:rsidR="006A2DB6" w:rsidRDefault="006A2DB6">
      <w:pPr>
        <w:pStyle w:val="BodyText"/>
        <w:autoSpaceDE w:val="0"/>
        <w:autoSpaceDN w:val="0"/>
        <w:adjustRightInd w:val="0"/>
        <w:rPr>
          <w:szCs w:val="24"/>
        </w:rPr>
      </w:pPr>
      <w:r>
        <w:rPr>
          <w:szCs w:val="24"/>
        </w:rPr>
        <w:t xml:space="preserve">The detailed definition is provided in </w:t>
      </w:r>
      <w:del w:id="1307" w:author="LUEJE Claudia" w:date="2024-05-02T20:52:00Z">
        <w:r w:rsidDel="007C0055">
          <w:rPr>
            <w:rStyle w:val="citesec"/>
            <w:szCs w:val="24"/>
          </w:rPr>
          <w:delText>clause </w:delText>
        </w:r>
      </w:del>
      <w:r>
        <w:rPr>
          <w:rStyle w:val="citesec"/>
          <w:szCs w:val="24"/>
        </w:rPr>
        <w:t>10.2.4.4</w:t>
      </w:r>
      <w:r>
        <w:rPr>
          <w:szCs w:val="24"/>
        </w:rPr>
        <w:t xml:space="preserve"> Welding </w:t>
      </w:r>
      <w:ins w:id="1308" w:author="LUEJE Claudia" w:date="2024-05-02T20:52:00Z">
        <w:r w:rsidR="007C0055">
          <w:rPr>
            <w:szCs w:val="24"/>
          </w:rPr>
          <w:t>p</w:t>
        </w:r>
      </w:ins>
      <w:del w:id="1309" w:author="LUEJE Claudia" w:date="2024-05-02T20:52:00Z">
        <w:r w:rsidDel="007C0055">
          <w:rPr>
            <w:szCs w:val="24"/>
          </w:rPr>
          <w:delText>P</w:delText>
        </w:r>
      </w:del>
      <w:r>
        <w:rPr>
          <w:szCs w:val="24"/>
        </w:rPr>
        <w:t>osition.</w:t>
      </w:r>
    </w:p>
    <w:p w14:paraId="2D116D6E"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section</w:t>
      </w:r>
    </w:p>
    <w:p w14:paraId="109FE4FD" w14:textId="77777777" w:rsidR="006A2DB6" w:rsidRDefault="006A2DB6">
      <w:pPr>
        <w:pStyle w:val="BodyText"/>
        <w:autoSpaceDE w:val="0"/>
        <w:autoSpaceDN w:val="0"/>
        <w:adjustRightInd w:val="0"/>
        <w:rPr>
          <w:szCs w:val="24"/>
        </w:rPr>
      </w:pPr>
      <w:r>
        <w:rPr>
          <w:szCs w:val="24"/>
        </w:rPr>
        <w:t xml:space="preserve">Valid values for the attribute </w:t>
      </w:r>
      <w:r w:rsidRPr="006138FF">
        <w:rPr>
          <w:rStyle w:val="ISOCode"/>
        </w:rPr>
        <w:t>section</w:t>
      </w:r>
      <w:r>
        <w:rPr>
          <w:szCs w:val="24"/>
        </w:rPr>
        <w:t xml:space="preserve"> of an edge weld are:</w:t>
      </w:r>
    </w:p>
    <w:p w14:paraId="61207116" w14:textId="59CDBEC3"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I</w:t>
      </w:r>
      <w:r>
        <w:rPr>
          <w:szCs w:val="24"/>
        </w:rPr>
        <w:t xml:space="preserve"> (not be confused with seam weld subtype “</w:t>
      </w:r>
      <w:r w:rsidRPr="006138FF">
        <w:rPr>
          <w:rStyle w:val="ISOCode"/>
        </w:rPr>
        <w:t>i_weld</w:t>
      </w:r>
      <w:r>
        <w:rPr>
          <w:szCs w:val="24"/>
        </w:rPr>
        <w:t xml:space="preserve">”, </w:t>
      </w:r>
      <w:ins w:id="1310" w:author="LUEJE Claudia" w:date="2024-05-02T20:53:00Z">
        <w:r w:rsidR="007C0055">
          <w:rPr>
            <w:szCs w:val="24"/>
          </w:rPr>
          <w:t>see</w:t>
        </w:r>
      </w:ins>
      <w:del w:id="1311" w:author="LUEJE Claudia" w:date="2024-05-02T20:53:00Z">
        <w:r w:rsidDel="007C0055">
          <w:rPr>
            <w:szCs w:val="24"/>
          </w:rPr>
          <w:delText xml:space="preserve">cf. </w:delText>
        </w:r>
        <w:r w:rsidDel="007C0055">
          <w:rPr>
            <w:rStyle w:val="citesec"/>
            <w:szCs w:val="24"/>
          </w:rPr>
          <w:delText>clause </w:delText>
        </w:r>
      </w:del>
      <w:r>
        <w:rPr>
          <w:rStyle w:val="citesec"/>
          <w:szCs w:val="24"/>
        </w:rPr>
        <w:t>10.2.4.1</w:t>
      </w:r>
      <w:del w:id="1312" w:author="LUEJE Claudia" w:date="2024-05-02T20:53:00Z">
        <w:r w:rsidDel="007C0055">
          <w:rPr>
            <w:szCs w:val="24"/>
          </w:rPr>
          <w:delText>!</w:delText>
        </w:r>
      </w:del>
      <w:r>
        <w:rPr>
          <w:szCs w:val="24"/>
        </w:rPr>
        <w:t>),</w:t>
      </w:r>
    </w:p>
    <w:p w14:paraId="349F35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V,</w:t>
      </w:r>
    </w:p>
    <w:p w14:paraId="5AC7030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U.</w:t>
      </w:r>
    </w:p>
    <w:p w14:paraId="1FCC89BA"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width</w:t>
      </w:r>
    </w:p>
    <w:p w14:paraId="04CC580D" w14:textId="77777777" w:rsidR="006A2DB6" w:rsidRDefault="006A2DB6">
      <w:pPr>
        <w:pStyle w:val="BodyText"/>
        <w:autoSpaceDE w:val="0"/>
        <w:autoSpaceDN w:val="0"/>
        <w:adjustRightInd w:val="0"/>
        <w:rPr>
          <w:szCs w:val="24"/>
        </w:rPr>
      </w:pPr>
      <w:r>
        <w:rPr>
          <w:szCs w:val="24"/>
        </w:rPr>
        <w:t xml:space="preserve">The attribute width specifies the </w:t>
      </w:r>
      <w:r w:rsidRPr="006C73A0">
        <w:rPr>
          <w:rStyle w:val="ISOCode"/>
        </w:rPr>
        <w:t>width</w:t>
      </w:r>
      <w:r>
        <w:rPr>
          <w:szCs w:val="24"/>
        </w:rPr>
        <w:t xml:space="preserve"> of the weld.</w:t>
      </w:r>
    </w:p>
    <w:p w14:paraId="2E5A9608"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312C25">
        <w:rPr>
          <w:rStyle w:val="ISOCode"/>
        </w:rPr>
        <w:t>filler</w:t>
      </w:r>
    </w:p>
    <w:p w14:paraId="643A8A4B" w14:textId="77777777" w:rsidR="006A2DB6" w:rsidRDefault="006A2DB6">
      <w:pPr>
        <w:pStyle w:val="BodyText"/>
        <w:autoSpaceDE w:val="0"/>
        <w:autoSpaceDN w:val="0"/>
        <w:adjustRightInd w:val="0"/>
        <w:rPr>
          <w:szCs w:val="24"/>
        </w:rPr>
      </w:pPr>
      <w:r>
        <w:rPr>
          <w:szCs w:val="24"/>
        </w:rPr>
        <w:t>Valid values for the attribute filler can be:</w:t>
      </w:r>
    </w:p>
    <w:p w14:paraId="34D853D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yes,</w:t>
      </w:r>
    </w:p>
    <w:p w14:paraId="6A15047E"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138FF">
        <w:rPr>
          <w:rStyle w:val="ISOCode"/>
        </w:rPr>
        <w:t>no.</w:t>
      </w:r>
    </w:p>
    <w:p w14:paraId="435A481D" w14:textId="3BA5D795" w:rsidR="006A2DB6" w:rsidRDefault="006A2DB6">
      <w:pPr>
        <w:pStyle w:val="BodyText"/>
        <w:autoSpaceDE w:val="0"/>
        <w:autoSpaceDN w:val="0"/>
        <w:adjustRightInd w:val="0"/>
        <w:rPr>
          <w:szCs w:val="24"/>
        </w:rPr>
      </w:pPr>
      <w:r>
        <w:rPr>
          <w:szCs w:val="24"/>
        </w:rPr>
        <w:t xml:space="preserve">Depending on the technology, the default value can differ, see </w:t>
      </w:r>
      <w:del w:id="1313" w:author="LUEJE Claudia" w:date="2024-05-02T20:53:00Z">
        <w:r w:rsidDel="007C0055">
          <w:rPr>
            <w:rStyle w:val="citesec"/>
            <w:szCs w:val="24"/>
          </w:rPr>
          <w:delText>clause</w:delText>
        </w:r>
        <w:r w:rsidR="00FF6A3E" w:rsidDel="007C005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798D616A"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138FF">
        <w:rPr>
          <w:rStyle w:val="ISOCode"/>
        </w:rPr>
        <w:t>filler_material</w:t>
      </w:r>
    </w:p>
    <w:p w14:paraId="3FDF1A64" w14:textId="77777777" w:rsidR="006A2DB6" w:rsidRDefault="006A2DB6">
      <w:pPr>
        <w:pStyle w:val="BodyText"/>
        <w:autoSpaceDE w:val="0"/>
        <w:autoSpaceDN w:val="0"/>
        <w:adjustRightInd w:val="0"/>
        <w:rPr>
          <w:szCs w:val="24"/>
        </w:rPr>
      </w:pPr>
      <w:r>
        <w:rPr>
          <w:szCs w:val="24"/>
        </w:rPr>
        <w:t xml:space="preserve">The attribute </w:t>
      </w:r>
      <w:r w:rsidRPr="006138FF">
        <w:rPr>
          <w:rStyle w:val="ISOCode"/>
        </w:rPr>
        <w:t>filler_material</w:t>
      </w:r>
      <w:r>
        <w:rPr>
          <w:szCs w:val="24"/>
        </w:rPr>
        <w:t xml:space="preserve"> specifies the applied material during the welding process.</w:t>
      </w:r>
    </w:p>
    <w:p w14:paraId="6D0443F8" w14:textId="7C1B4B7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14" w:author="LUEJE Claudia" w:date="2024-05-02T20:53:00Z">
        <w:r w:rsidR="007C0055">
          <w:rPr>
            <w:szCs w:val="24"/>
          </w:rPr>
          <w:t>XAMPLE</w:t>
        </w:r>
      </w:ins>
      <w:del w:id="1315" w:author="LUEJE Claudia" w:date="2024-05-02T20:53:00Z">
        <w:r w:rsidDel="007C0055">
          <w:rPr>
            <w:szCs w:val="24"/>
          </w:rPr>
          <w:delText>xample</w:delText>
        </w:r>
      </w:del>
      <w:r w:rsidR="00512DC1">
        <w:rPr>
          <w:szCs w:val="24"/>
        </w:rPr>
        <w:tab/>
        <w:t> </w:t>
      </w:r>
    </w:p>
    <w:p w14:paraId="57B07289" w14:textId="1A0F375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726CBE9" w14:textId="7A69E443"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technology="arc"&gt;</w:t>
      </w:r>
    </w:p>
    <w:p w14:paraId="166970D4" w14:textId="2963C373" w:rsidR="006A2DB6" w:rsidRPr="00F5203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 x="1" y="1" z="0"</w:t>
      </w:r>
    </w:p>
    <w:p w14:paraId="661A3DEB" w14:textId="3BDEE14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7C65676" w14:textId="096DCBC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section="V"</w:t>
      </w:r>
    </w:p>
    <w:p w14:paraId="2EEFAA89" w14:textId="542ED234"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width="2"</w:t>
      </w:r>
    </w:p>
    <w:p w14:paraId="3B6E100E" w14:textId="2342F0FB"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086AAB1A" w14:textId="5A2389B9"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7F32B8E4" w14:textId="5BBFAF6F"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138FF">
        <w:rPr>
          <w:szCs w:val="24"/>
          <w:lang w:val="en-US"/>
        </w:rPr>
        <w:t xml:space="preserve">          </w:t>
      </w:r>
      <w:r w:rsidR="006A2DB6">
        <w:rPr>
          <w:szCs w:val="24"/>
        </w:rPr>
        <w:t>&lt;sheet_parameter ... /&gt;</w:t>
      </w:r>
    </w:p>
    <w:p w14:paraId="57EC08B9" w14:textId="026FBB7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51791D4" w14:textId="3C4C0F81" w:rsidR="006A2DB6"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CFBA599" w14:textId="6D0CC156" w:rsidR="006138FF" w:rsidRDefault="006138F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44225B7"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012C74">
        <w:rPr>
          <w:rStyle w:val="ISOCode"/>
        </w:rPr>
        <w:t>&lt;sheet_parameter/&gt;</w:t>
      </w:r>
    </w:p>
    <w:p w14:paraId="38ADC40F" w14:textId="7CBE8FE7" w:rsidR="006A2DB6" w:rsidRDefault="006A2DB6">
      <w:pPr>
        <w:pStyle w:val="BodyText"/>
        <w:autoSpaceDE w:val="0"/>
        <w:autoSpaceDN w:val="0"/>
        <w:adjustRightInd w:val="0"/>
        <w:rPr>
          <w:szCs w:val="24"/>
        </w:rPr>
      </w:pPr>
      <w:r>
        <w:rPr>
          <w:szCs w:val="24"/>
        </w:rPr>
        <w:t xml:space="preserve">For the element </w:t>
      </w:r>
      <w:r w:rsidRPr="00012C74">
        <w:rPr>
          <w:rStyle w:val="ISOCode"/>
        </w:rPr>
        <w:t>&lt;sheet_parameter/&gt;</w:t>
      </w:r>
      <w:r>
        <w:rPr>
          <w:szCs w:val="24"/>
        </w:rPr>
        <w:t xml:space="preserve">, the following attributes can be specified for the edge weld (see </w:t>
      </w:r>
      <w:r w:rsidR="009C3FFA">
        <w:rPr>
          <w:rStyle w:val="citetbl"/>
          <w:szCs w:val="24"/>
        </w:rPr>
        <w:t>Table </w:t>
      </w:r>
      <w:r>
        <w:rPr>
          <w:rStyle w:val="citetbl"/>
          <w:szCs w:val="24"/>
        </w:rPr>
        <w:t>104</w:t>
      </w:r>
      <w:r>
        <w:rPr>
          <w:szCs w:val="24"/>
        </w:rPr>
        <w:t>):</w:t>
      </w:r>
    </w:p>
    <w:p w14:paraId="7D474079" w14:textId="5D28D96C" w:rsidR="006A2DB6" w:rsidRDefault="009C3FFA">
      <w:pPr>
        <w:pStyle w:val="Tabletitle"/>
        <w:autoSpaceDE w:val="0"/>
        <w:autoSpaceDN w:val="0"/>
        <w:adjustRightInd w:val="0"/>
        <w:outlineLvl w:val="0"/>
        <w:rPr>
          <w:szCs w:val="24"/>
        </w:rPr>
      </w:pPr>
      <w:r>
        <w:rPr>
          <w:szCs w:val="24"/>
        </w:rPr>
        <w:t>Table </w:t>
      </w:r>
      <w:r w:rsidR="006A2DB6">
        <w:rPr>
          <w:szCs w:val="24"/>
        </w:rPr>
        <w:t xml:space="preserve">104 — Attributes of element </w:t>
      </w:r>
      <w:r w:rsidR="006A2DB6" w:rsidRPr="00012C74">
        <w:rPr>
          <w:rStyle w:val="ISOCode"/>
        </w:rPr>
        <w:t>&lt;sheet_parameter/&gt;</w:t>
      </w:r>
      <w:r w:rsidR="006A2DB6">
        <w:rPr>
          <w:szCs w:val="24"/>
        </w:rPr>
        <w:t xml:space="preserve"> for edge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5CF114D"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A0D22BF" w14:textId="577691F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4FADB3D" w14:textId="71C7525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6B9BBE7" w14:textId="022CC920"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2E6A79CA" w14:textId="5C4A7ACA"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4118384B" w14:textId="77777777" w:rsidTr="009233A5">
        <w:trPr>
          <w:jc w:val="center"/>
        </w:trPr>
        <w:tc>
          <w:tcPr>
            <w:tcW w:w="1574" w:type="dxa"/>
            <w:tcBorders>
              <w:top w:val="single" w:sz="12" w:space="0" w:color="auto"/>
            </w:tcBorders>
          </w:tcPr>
          <w:p w14:paraId="33D7856C" w14:textId="10CD223C"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Index</w:t>
            </w:r>
          </w:p>
        </w:tc>
        <w:tc>
          <w:tcPr>
            <w:tcW w:w="1418" w:type="dxa"/>
            <w:tcBorders>
              <w:top w:val="single" w:sz="12" w:space="0" w:color="auto"/>
            </w:tcBorders>
          </w:tcPr>
          <w:p w14:paraId="6E2660E4" w14:textId="3CF56CDA"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515FF0CE" w14:textId="2823B2E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8A5F0EA" w14:textId="34C2904D" w:rsidR="006A2DB6" w:rsidRPr="006A2DB6" w:rsidRDefault="006A2DB6" w:rsidP="00012C74">
            <w:pPr>
              <w:pStyle w:val="Tablebody"/>
              <w:autoSpaceDE w:val="0"/>
              <w:autoSpaceDN w:val="0"/>
              <w:adjustRightInd w:val="0"/>
            </w:pPr>
            <w:r w:rsidRPr="006A2DB6">
              <w:rPr>
                <w:szCs w:val="24"/>
              </w:rPr>
              <w:t xml:space="preserve">It shall be referenced to </w:t>
            </w:r>
            <w:r w:rsidRPr="00012C74">
              <w:rPr>
                <w:rStyle w:val="ISOCode"/>
              </w:rPr>
              <w:t>&lt;part/&gt;</w:t>
            </w:r>
            <w:r w:rsidRPr="006A2DB6">
              <w:rPr>
                <w:szCs w:val="24"/>
              </w:rPr>
              <w:t xml:space="preserve"> index attribute</w:t>
            </w:r>
          </w:p>
        </w:tc>
      </w:tr>
      <w:tr w:rsidR="006A2DB6" w:rsidRPr="00F54804" w14:paraId="51DEE221" w14:textId="77777777" w:rsidTr="009233A5">
        <w:trPr>
          <w:jc w:val="center"/>
        </w:trPr>
        <w:tc>
          <w:tcPr>
            <w:tcW w:w="1574" w:type="dxa"/>
            <w:vAlign w:val="bottom"/>
          </w:tcPr>
          <w:p w14:paraId="593475AD" w14:textId="3DD33684"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4C936548" w14:textId="2B7A5EB2"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DA16986" w14:textId="2F6FDBA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445A28E0" w14:textId="467682D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1CF45626" w14:textId="77777777" w:rsidTr="009233A5">
        <w:trPr>
          <w:jc w:val="center"/>
        </w:trPr>
        <w:tc>
          <w:tcPr>
            <w:tcW w:w="1574" w:type="dxa"/>
            <w:vAlign w:val="bottom"/>
          </w:tcPr>
          <w:p w14:paraId="6E95F423" w14:textId="5F47937E"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9C3CEFD" w14:textId="2F58015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7E88585" w14:textId="6A7326ED"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E570F56" w14:textId="6EC2685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3926029" w14:textId="77777777" w:rsidTr="009233A5">
        <w:trPr>
          <w:jc w:val="center"/>
        </w:trPr>
        <w:tc>
          <w:tcPr>
            <w:tcW w:w="1574" w:type="dxa"/>
            <w:tcBorders>
              <w:bottom w:val="single" w:sz="12" w:space="0" w:color="auto"/>
            </w:tcBorders>
            <w:vAlign w:val="bottom"/>
          </w:tcPr>
          <w:p w14:paraId="6499A5AD" w14:textId="1D77B96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575CEB0" w14:textId="1ADA1BF9"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438724E8" w14:textId="37BC4D7F"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29FB292" w14:textId="576BD67B" w:rsidR="006A2DB6" w:rsidRPr="006A2DB6" w:rsidRDefault="006A2DB6" w:rsidP="006A2DB6">
            <w:pPr>
              <w:pStyle w:val="Tablebody"/>
              <w:autoSpaceDE w:val="0"/>
              <w:autoSpaceDN w:val="0"/>
              <w:adjustRightInd w:val="0"/>
              <w:jc w:val="both"/>
            </w:pPr>
            <w:r w:rsidRPr="006A2DB6">
              <w:rPr>
                <w:szCs w:val="24"/>
              </w:rPr>
              <w:t>-</w:t>
            </w:r>
          </w:p>
        </w:tc>
      </w:tr>
    </w:tbl>
    <w:p w14:paraId="3EE71F6E" w14:textId="39AFA131"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16" w:author="LUEJE Claudia" w:date="2024-05-02T20:53:00Z">
        <w:r w:rsidR="007C0055">
          <w:rPr>
            <w:szCs w:val="24"/>
          </w:rPr>
          <w:t>XAMPLE</w:t>
        </w:r>
      </w:ins>
      <w:del w:id="1317" w:author="LUEJE Claudia" w:date="2024-05-02T20:53:00Z">
        <w:r w:rsidDel="007C0055">
          <w:rPr>
            <w:szCs w:val="24"/>
          </w:rPr>
          <w:delText>xample</w:delText>
        </w:r>
      </w:del>
      <w:r w:rsidR="00512DC1">
        <w:rPr>
          <w:szCs w:val="24"/>
        </w:rPr>
        <w:tab/>
        <w:t> </w:t>
      </w:r>
    </w:p>
    <w:p w14:paraId="43AD8B9D" w14:textId="694D832B"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3D1D8E7" w14:textId="7BE85D3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 base="1" technology="resistance"&gt;</w:t>
      </w:r>
    </w:p>
    <w:p w14:paraId="547B1213" w14:textId="2C644F9A" w:rsidR="006A2DB6" w:rsidRPr="00F5203F"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 x="1" y="1" z="0" ... /&gt;</w:t>
      </w:r>
    </w:p>
    <w:p w14:paraId="10713BFF" w14:textId="17DE4E06"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 sheet_angle="90" /&gt;</w:t>
      </w:r>
    </w:p>
    <w:p w14:paraId="631757FD" w14:textId="1B6A5A78"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&lt;/edge_weld&gt;</w:t>
      </w:r>
    </w:p>
    <w:p w14:paraId="11976126" w14:textId="4DB4F622" w:rsidR="006A2DB6" w:rsidRDefault="00012C7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2535716" w14:textId="4240AD93"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776B948"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I-Weld</w:t>
      </w:r>
    </w:p>
    <w:p w14:paraId="20AEEE21"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71F21BE9" w14:textId="77777777" w:rsidR="006A2DB6" w:rsidRDefault="006A2DB6">
      <w:pPr>
        <w:pStyle w:val="BodyText"/>
        <w:autoSpaceDE w:val="0"/>
        <w:autoSpaceDN w:val="0"/>
        <w:adjustRightInd w:val="0"/>
        <w:rPr>
          <w:szCs w:val="24"/>
        </w:rPr>
      </w:pPr>
      <w:r>
        <w:rPr>
          <w:szCs w:val="24"/>
        </w:rPr>
        <w:t>The principles of the modelling of I-welds for χMCF are described in this subclause. An I-Weld describes a connection between two sheets welded together.</w:t>
      </w:r>
    </w:p>
    <w:p w14:paraId="7025B520" w14:textId="77777777" w:rsidR="006A2DB6" w:rsidRDefault="006A2DB6">
      <w:pPr>
        <w:pStyle w:val="BodyText"/>
        <w:autoSpaceDE w:val="0"/>
        <w:autoSpaceDN w:val="0"/>
        <w:adjustRightInd w:val="0"/>
        <w:rPr>
          <w:szCs w:val="24"/>
        </w:rPr>
      </w:pPr>
      <w:r>
        <w:rPr>
          <w:szCs w:val="24"/>
        </w:rPr>
        <w:t xml:space="preserve">The XML definition of an I-Weld supports one weld position. The weld position is specified using the element </w:t>
      </w:r>
      <w:r w:rsidRPr="00DE6BB7">
        <w:rPr>
          <w:rStyle w:val="ISOCode"/>
        </w:rPr>
        <w:t>&lt;weld_position/&gt;</w:t>
      </w:r>
      <w:r>
        <w:rPr>
          <w:szCs w:val="24"/>
        </w:rPr>
        <w:t xml:space="preserve"> with the corresponding attributes and nested elements inside the subtype definition.</w:t>
      </w:r>
    </w:p>
    <w:p w14:paraId="71A273A6" w14:textId="458560F4"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318" w:author="LUEJE Claudia" w:date="2024-05-02T20:54:00Z">
        <w:r w:rsidR="00483905">
          <w:rPr>
            <w:rFonts w:eastAsia="Times New Roman"/>
            <w:szCs w:val="24"/>
          </w:rPr>
          <w:t>p</w:t>
        </w:r>
      </w:ins>
      <w:del w:id="1319" w:author="LUEJE Claudia" w:date="2024-05-02T20:54:00Z">
        <w:r w:rsidDel="00483905">
          <w:rPr>
            <w:rFonts w:eastAsia="Times New Roman"/>
            <w:szCs w:val="24"/>
          </w:rPr>
          <w:delText>P</w:delText>
        </w:r>
      </w:del>
      <w:r>
        <w:rPr>
          <w:rFonts w:eastAsia="Times New Roman"/>
          <w:szCs w:val="24"/>
        </w:rPr>
        <w:t>arameters</w:t>
      </w:r>
    </w:p>
    <w:p w14:paraId="003B9E38" w14:textId="458B502F"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62</w:t>
      </w:r>
      <w:r>
        <w:rPr>
          <w:szCs w:val="24"/>
        </w:rPr>
        <w:t>):</w:t>
      </w:r>
    </w:p>
    <w:p w14:paraId="0A31880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8329_ed1fig62.EPS</w:t>
      </w:r>
    </w:p>
    <w:p w14:paraId="293BA160"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942EDA6" w14:textId="77777777" w:rsidTr="00A75487">
        <w:tc>
          <w:tcPr>
            <w:tcW w:w="397" w:type="dxa"/>
          </w:tcPr>
          <w:p w14:paraId="0238E77A" w14:textId="0464B59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C14E931" w14:textId="4B9839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84CB77D" w14:textId="77777777" w:rsidTr="00A75487">
        <w:tc>
          <w:tcPr>
            <w:tcW w:w="397" w:type="dxa"/>
          </w:tcPr>
          <w:p w14:paraId="07A3B28E" w14:textId="02FAFB8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2E059C5F" w14:textId="4676708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2177E9F6" w14:textId="77777777" w:rsidTr="00A75487">
        <w:tc>
          <w:tcPr>
            <w:tcW w:w="397" w:type="dxa"/>
          </w:tcPr>
          <w:p w14:paraId="2227FB1F" w14:textId="4D89074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2D99D64" w14:textId="22093D1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6F9F2DCB" w14:textId="03ABDA3A" w:rsidR="006A2DB6" w:rsidRDefault="00374751">
      <w:pPr>
        <w:pStyle w:val="Figuretitle0"/>
        <w:autoSpaceDE w:val="0"/>
        <w:autoSpaceDN w:val="0"/>
        <w:adjustRightInd w:val="0"/>
        <w:outlineLvl w:val="0"/>
        <w:rPr>
          <w:szCs w:val="24"/>
        </w:rPr>
      </w:pPr>
      <w:r>
        <w:rPr>
          <w:szCs w:val="24"/>
        </w:rPr>
        <w:t>Figure </w:t>
      </w:r>
      <w:r w:rsidR="006A2DB6">
        <w:rPr>
          <w:szCs w:val="24"/>
        </w:rPr>
        <w:t>62 — I-weld sheet layout</w:t>
      </w:r>
    </w:p>
    <w:p w14:paraId="48ACC194" w14:textId="28E549E2"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320" w:author="LUEJE Claudia" w:date="2024-05-02T20:54:00Z">
        <w:r w:rsidR="00483905">
          <w:rPr>
            <w:rFonts w:eastAsia="Times New Roman"/>
            <w:szCs w:val="24"/>
          </w:rPr>
          <w:t>p</w:t>
        </w:r>
      </w:ins>
      <w:del w:id="1321" w:author="LUEJE Claudia" w:date="2024-05-02T20:54:00Z">
        <w:r w:rsidDel="00483905">
          <w:rPr>
            <w:rFonts w:eastAsia="Times New Roman"/>
            <w:szCs w:val="24"/>
          </w:rPr>
          <w:delText>P</w:delText>
        </w:r>
      </w:del>
      <w:r>
        <w:rPr>
          <w:rFonts w:eastAsia="Times New Roman"/>
          <w:szCs w:val="24"/>
        </w:rPr>
        <w:t>arameters</w:t>
      </w:r>
    </w:p>
    <w:p w14:paraId="268B15EC" w14:textId="75C725F5" w:rsidR="006A2DB6" w:rsidRDefault="006A2DB6">
      <w:pPr>
        <w:pStyle w:val="BodyText"/>
        <w:autoSpaceDE w:val="0"/>
        <w:autoSpaceDN w:val="0"/>
        <w:adjustRightInd w:val="0"/>
        <w:rPr>
          <w:szCs w:val="24"/>
        </w:rPr>
      </w:pPr>
      <w:r>
        <w:rPr>
          <w:szCs w:val="24"/>
        </w:rPr>
        <w:t xml:space="preserve">The parameters of the weld are (see </w:t>
      </w:r>
      <w:r w:rsidR="00374751">
        <w:rPr>
          <w:rStyle w:val="citefig"/>
          <w:szCs w:val="24"/>
        </w:rPr>
        <w:t>Figure </w:t>
      </w:r>
      <w:r>
        <w:rPr>
          <w:rStyle w:val="citefig"/>
          <w:szCs w:val="24"/>
        </w:rPr>
        <w:t>63</w:t>
      </w:r>
      <w:r>
        <w:rPr>
          <w:szCs w:val="24"/>
        </w:rPr>
        <w:t>):</w:t>
      </w:r>
    </w:p>
    <w:p w14:paraId="40D4B954"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8329_ed1fig63.EPS</w:t>
      </w:r>
    </w:p>
    <w:p w14:paraId="3BD6A70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49CB6D1C" w14:textId="77777777" w:rsidTr="00A75487">
        <w:tc>
          <w:tcPr>
            <w:tcW w:w="397" w:type="dxa"/>
          </w:tcPr>
          <w:p w14:paraId="6962A9EA" w14:textId="29E7220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091D72D8" w14:textId="79DD8FD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452C4A35" w14:textId="2AA09159" w:rsidR="006A2DB6" w:rsidRDefault="00374751">
      <w:pPr>
        <w:pStyle w:val="Figuretitle0"/>
        <w:autoSpaceDE w:val="0"/>
        <w:autoSpaceDN w:val="0"/>
        <w:adjustRightInd w:val="0"/>
        <w:outlineLvl w:val="0"/>
        <w:rPr>
          <w:szCs w:val="24"/>
        </w:rPr>
      </w:pPr>
      <w:r>
        <w:rPr>
          <w:szCs w:val="24"/>
        </w:rPr>
        <w:t>Figure </w:t>
      </w:r>
      <w:r w:rsidR="006A2DB6">
        <w:rPr>
          <w:szCs w:val="24"/>
        </w:rPr>
        <w:t>63 — I-weld parameters</w:t>
      </w:r>
    </w:p>
    <w:p w14:paraId="4F27AC91" w14:textId="78A96B87" w:rsidR="006A2DB6" w:rsidRDefault="006A2DB6">
      <w:pPr>
        <w:pStyle w:val="BodyText"/>
        <w:autoSpaceDE w:val="0"/>
        <w:autoSpaceDN w:val="0"/>
        <w:adjustRightInd w:val="0"/>
        <w:rPr>
          <w:szCs w:val="24"/>
        </w:rPr>
      </w:pPr>
      <w:r>
        <w:rPr>
          <w:szCs w:val="24"/>
        </w:rPr>
        <w:t xml:space="preserve">The following parameter can be specified for the I-weld (see </w:t>
      </w:r>
      <w:r w:rsidR="009C3FFA">
        <w:rPr>
          <w:rStyle w:val="citetbl"/>
          <w:szCs w:val="24"/>
        </w:rPr>
        <w:t>Table </w:t>
      </w:r>
      <w:r>
        <w:rPr>
          <w:rStyle w:val="citetbl"/>
          <w:szCs w:val="24"/>
        </w:rPr>
        <w:t>105</w:t>
      </w:r>
      <w:r>
        <w:rPr>
          <w:szCs w:val="24"/>
        </w:rPr>
        <w:t>):</w:t>
      </w:r>
    </w:p>
    <w:p w14:paraId="4014244C" w14:textId="7F502363" w:rsidR="006A2DB6" w:rsidRDefault="009C3FFA">
      <w:pPr>
        <w:pStyle w:val="Tabletitle"/>
        <w:autoSpaceDE w:val="0"/>
        <w:autoSpaceDN w:val="0"/>
        <w:adjustRightInd w:val="0"/>
        <w:outlineLvl w:val="0"/>
        <w:rPr>
          <w:szCs w:val="24"/>
        </w:rPr>
      </w:pPr>
      <w:r>
        <w:rPr>
          <w:szCs w:val="24"/>
        </w:rPr>
        <w:t>Table </w:t>
      </w:r>
      <w:r w:rsidR="006A2DB6">
        <w:rPr>
          <w:szCs w:val="24"/>
        </w:rPr>
        <w:t>105 — Parameters of I-</w:t>
      </w:r>
      <w:ins w:id="1322" w:author="LUEJE Claudia" w:date="2024-05-02T20:54:00Z">
        <w:r w:rsidR="00483905">
          <w:rPr>
            <w:szCs w:val="24"/>
          </w:rPr>
          <w:t>w</w:t>
        </w:r>
      </w:ins>
      <w:del w:id="1323" w:author="LUEJE Claudia" w:date="2024-05-02T20:54:00Z">
        <w:r w:rsidR="006A2DB6" w:rsidDel="00483905">
          <w:rPr>
            <w:szCs w:val="24"/>
          </w:rPr>
          <w:delText>W</w:delText>
        </w:r>
      </w:del>
      <w:r w:rsidR="006A2DB6">
        <w:rPr>
          <w:szCs w:val="24"/>
        </w:rPr>
        <w:t xml:space="preserve">eld for its single </w:t>
      </w:r>
      <w:r w:rsidR="006A2DB6" w:rsidRPr="006B594B">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06"/>
        <w:gridCol w:w="1393"/>
        <w:gridCol w:w="1436"/>
        <w:gridCol w:w="1526"/>
        <w:gridCol w:w="1568"/>
      </w:tblGrid>
      <w:tr w:rsidR="006A2DB6" w:rsidRPr="00EC4DAD" w14:paraId="0595D259" w14:textId="77777777" w:rsidTr="009233A5">
        <w:trPr>
          <w:jc w:val="center"/>
        </w:trPr>
        <w:tc>
          <w:tcPr>
            <w:tcW w:w="1194" w:type="dxa"/>
            <w:tcBorders>
              <w:top w:val="single" w:sz="12" w:space="0" w:color="auto"/>
              <w:bottom w:val="single" w:sz="12" w:space="0" w:color="auto"/>
            </w:tcBorders>
            <w:shd w:val="clear" w:color="auto" w:fill="F3F3F3"/>
          </w:tcPr>
          <w:p w14:paraId="14E02BA7" w14:textId="6A346640" w:rsidR="006A2DB6" w:rsidRPr="00EC4DAD" w:rsidRDefault="006A2DB6" w:rsidP="006A2DB6">
            <w:pPr>
              <w:pStyle w:val="Tableheader"/>
              <w:autoSpaceDE w:val="0"/>
              <w:autoSpaceDN w:val="0"/>
              <w:adjustRightInd w:val="0"/>
              <w:jc w:val="both"/>
              <w:rPr>
                <w:b/>
              </w:rPr>
            </w:pPr>
            <w:r w:rsidRPr="00EC4DAD">
              <w:rPr>
                <w:b/>
                <w:szCs w:val="24"/>
              </w:rPr>
              <w:t>Parameter</w:t>
            </w:r>
          </w:p>
        </w:tc>
        <w:tc>
          <w:tcPr>
            <w:tcW w:w="1408" w:type="dxa"/>
            <w:tcBorders>
              <w:top w:val="single" w:sz="12" w:space="0" w:color="auto"/>
              <w:bottom w:val="single" w:sz="12" w:space="0" w:color="auto"/>
            </w:tcBorders>
            <w:shd w:val="clear" w:color="auto" w:fill="F3F3F3"/>
          </w:tcPr>
          <w:p w14:paraId="76F763B5" w14:textId="11362355" w:rsidR="006A2DB6" w:rsidRPr="00EC4DAD" w:rsidRDefault="006A2DB6" w:rsidP="006A2DB6">
            <w:pPr>
              <w:pStyle w:val="Tableheader"/>
              <w:autoSpaceDE w:val="0"/>
              <w:autoSpaceDN w:val="0"/>
              <w:adjustRightInd w:val="0"/>
              <w:jc w:val="both"/>
              <w:rPr>
                <w:b/>
              </w:rPr>
            </w:pPr>
            <w:r w:rsidRPr="00EC4DAD">
              <w:rPr>
                <w:b/>
                <w:szCs w:val="24"/>
              </w:rPr>
              <w:t>χMCF-Key</w:t>
            </w:r>
          </w:p>
        </w:tc>
        <w:tc>
          <w:tcPr>
            <w:tcW w:w="1393" w:type="dxa"/>
            <w:tcBorders>
              <w:top w:val="single" w:sz="12" w:space="0" w:color="auto"/>
              <w:bottom w:val="single" w:sz="12" w:space="0" w:color="auto"/>
            </w:tcBorders>
            <w:shd w:val="clear" w:color="auto" w:fill="F3F3F3"/>
          </w:tcPr>
          <w:p w14:paraId="0BB8FFE2" w14:textId="4FDB70A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38" w:type="dxa"/>
            <w:tcBorders>
              <w:top w:val="single" w:sz="12" w:space="0" w:color="auto"/>
              <w:bottom w:val="single" w:sz="12" w:space="0" w:color="auto"/>
            </w:tcBorders>
            <w:shd w:val="clear" w:color="auto" w:fill="F3F3F3"/>
          </w:tcPr>
          <w:p w14:paraId="533D2E95" w14:textId="406A8753" w:rsidR="006A2DB6" w:rsidRPr="00EC4DAD" w:rsidRDefault="006A2DB6" w:rsidP="006A2DB6">
            <w:pPr>
              <w:pStyle w:val="Tableheader"/>
              <w:autoSpaceDE w:val="0"/>
              <w:autoSpaceDN w:val="0"/>
              <w:adjustRightInd w:val="0"/>
              <w:jc w:val="both"/>
              <w:rPr>
                <w:b/>
              </w:rPr>
            </w:pPr>
            <w:r w:rsidRPr="00EC4DAD">
              <w:rPr>
                <w:b/>
                <w:szCs w:val="24"/>
              </w:rPr>
              <w:t xml:space="preserve">Value </w:t>
            </w:r>
            <w:ins w:id="1324" w:author="LUEJE Claudia" w:date="2024-05-02T20:54:00Z">
              <w:r w:rsidR="00483905">
                <w:rPr>
                  <w:b/>
                  <w:szCs w:val="24"/>
                </w:rPr>
                <w:t>r</w:t>
              </w:r>
            </w:ins>
            <w:del w:id="1325" w:author="LUEJE Claudia" w:date="2024-05-02T20:54:00Z">
              <w:r w:rsidRPr="00EC4DAD" w:rsidDel="00483905">
                <w:rPr>
                  <w:b/>
                  <w:szCs w:val="24"/>
                </w:rPr>
                <w:delText>R</w:delText>
              </w:r>
            </w:del>
            <w:r w:rsidRPr="00EC4DAD">
              <w:rPr>
                <w:b/>
                <w:szCs w:val="24"/>
              </w:rPr>
              <w:t>ange</w:t>
            </w:r>
          </w:p>
        </w:tc>
        <w:tc>
          <w:tcPr>
            <w:tcW w:w="1528" w:type="dxa"/>
            <w:tcBorders>
              <w:top w:val="single" w:sz="12" w:space="0" w:color="auto"/>
              <w:bottom w:val="single" w:sz="12" w:space="0" w:color="auto"/>
            </w:tcBorders>
            <w:shd w:val="clear" w:color="auto" w:fill="F3F3F3"/>
          </w:tcPr>
          <w:p w14:paraId="6D30EDC8" w14:textId="27872A62"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tcPr>
          <w:p w14:paraId="091F01D4" w14:textId="51D64674" w:rsidR="006A2DB6" w:rsidRPr="00EC4DAD" w:rsidRDefault="006A2DB6" w:rsidP="006A2DB6">
            <w:pPr>
              <w:pStyle w:val="Tableheader"/>
              <w:autoSpaceDE w:val="0"/>
              <w:autoSpaceDN w:val="0"/>
              <w:adjustRightInd w:val="0"/>
              <w:jc w:val="both"/>
              <w:rPr>
                <w:b/>
              </w:rPr>
            </w:pPr>
            <w:r w:rsidRPr="00EC4DAD">
              <w:rPr>
                <w:b/>
                <w:szCs w:val="24"/>
              </w:rPr>
              <w:t xml:space="preserve">Default </w:t>
            </w:r>
            <w:ins w:id="1326" w:author="LUEJE Claudia" w:date="2024-05-02T20:54:00Z">
              <w:r w:rsidR="00483905">
                <w:rPr>
                  <w:b/>
                  <w:szCs w:val="24"/>
                </w:rPr>
                <w:t>v</w:t>
              </w:r>
            </w:ins>
            <w:del w:id="1327" w:author="LUEJE Claudia" w:date="2024-05-02T20:54:00Z">
              <w:r w:rsidRPr="00EC4DAD" w:rsidDel="00483905">
                <w:rPr>
                  <w:b/>
                  <w:szCs w:val="24"/>
                </w:rPr>
                <w:delText>V</w:delText>
              </w:r>
            </w:del>
            <w:r w:rsidRPr="00EC4DAD">
              <w:rPr>
                <w:b/>
                <w:szCs w:val="24"/>
              </w:rPr>
              <w:t>alue</w:t>
            </w:r>
          </w:p>
        </w:tc>
      </w:tr>
      <w:tr w:rsidR="006A2DB6" w:rsidRPr="00F54804" w14:paraId="2F22D461" w14:textId="77777777" w:rsidTr="009233A5">
        <w:trPr>
          <w:jc w:val="center"/>
        </w:trPr>
        <w:tc>
          <w:tcPr>
            <w:tcW w:w="1194" w:type="dxa"/>
            <w:tcBorders>
              <w:top w:val="single" w:sz="12" w:space="0" w:color="auto"/>
              <w:bottom w:val="single" w:sz="12" w:space="0" w:color="auto"/>
            </w:tcBorders>
            <w:vAlign w:val="bottom"/>
          </w:tcPr>
          <w:p w14:paraId="5FB359E0" w14:textId="5C158685" w:rsidR="006A2DB6" w:rsidRPr="006A2DB6" w:rsidRDefault="006A2DB6" w:rsidP="006A2DB6">
            <w:pPr>
              <w:pStyle w:val="Tablebody"/>
              <w:autoSpaceDE w:val="0"/>
              <w:autoSpaceDN w:val="0"/>
              <w:adjustRightInd w:val="0"/>
              <w:jc w:val="both"/>
            </w:pPr>
            <w:r w:rsidRPr="006A2DB6">
              <w:rPr>
                <w:szCs w:val="24"/>
              </w:rPr>
              <w:t>b</w:t>
            </w:r>
          </w:p>
        </w:tc>
        <w:tc>
          <w:tcPr>
            <w:tcW w:w="1408" w:type="dxa"/>
            <w:tcBorders>
              <w:top w:val="single" w:sz="12" w:space="0" w:color="auto"/>
              <w:bottom w:val="single" w:sz="12" w:space="0" w:color="auto"/>
            </w:tcBorders>
            <w:vAlign w:val="bottom"/>
          </w:tcPr>
          <w:p w14:paraId="7E8BD364" w14:textId="1F813A25" w:rsidR="006A2DB6" w:rsidRPr="006A2DB6" w:rsidRDefault="006A2DB6" w:rsidP="006A2DB6">
            <w:pPr>
              <w:pStyle w:val="Tablebody"/>
              <w:autoSpaceDE w:val="0"/>
              <w:autoSpaceDN w:val="0"/>
              <w:adjustRightInd w:val="0"/>
              <w:jc w:val="both"/>
            </w:pPr>
            <w:r w:rsidRPr="006A2DB6">
              <w:rPr>
                <w:szCs w:val="24"/>
              </w:rPr>
              <w:t>width</w:t>
            </w:r>
          </w:p>
        </w:tc>
        <w:tc>
          <w:tcPr>
            <w:tcW w:w="1393" w:type="dxa"/>
            <w:tcBorders>
              <w:top w:val="single" w:sz="12" w:space="0" w:color="auto"/>
              <w:bottom w:val="single" w:sz="12" w:space="0" w:color="auto"/>
            </w:tcBorders>
            <w:vAlign w:val="bottom"/>
          </w:tcPr>
          <w:p w14:paraId="5539AE8B" w14:textId="68062760" w:rsidR="006A2DB6" w:rsidRPr="006A2DB6" w:rsidRDefault="006A2DB6" w:rsidP="006A2DB6">
            <w:pPr>
              <w:pStyle w:val="Tablebody"/>
              <w:autoSpaceDE w:val="0"/>
              <w:autoSpaceDN w:val="0"/>
              <w:adjustRightInd w:val="0"/>
              <w:jc w:val="both"/>
            </w:pPr>
            <w:r w:rsidRPr="006A2DB6">
              <w:rPr>
                <w:szCs w:val="24"/>
              </w:rPr>
              <w:t>1</w:t>
            </w:r>
          </w:p>
        </w:tc>
        <w:tc>
          <w:tcPr>
            <w:tcW w:w="1438" w:type="dxa"/>
            <w:tcBorders>
              <w:top w:val="single" w:sz="12" w:space="0" w:color="auto"/>
              <w:bottom w:val="single" w:sz="12" w:space="0" w:color="auto"/>
            </w:tcBorders>
            <w:vAlign w:val="bottom"/>
          </w:tcPr>
          <w:p w14:paraId="20E9F738" w14:textId="2350A1FE" w:rsidR="006A2DB6" w:rsidRPr="006A2DB6" w:rsidRDefault="006A2DB6" w:rsidP="006A2DB6">
            <w:pPr>
              <w:pStyle w:val="Tablebody"/>
              <w:autoSpaceDE w:val="0"/>
              <w:autoSpaceDN w:val="0"/>
              <w:adjustRightInd w:val="0"/>
              <w:jc w:val="both"/>
            </w:pPr>
            <w:r w:rsidRPr="006A2DB6">
              <w:rPr>
                <w:szCs w:val="24"/>
              </w:rPr>
              <w:t>≥ 0</w:t>
            </w:r>
          </w:p>
        </w:tc>
        <w:tc>
          <w:tcPr>
            <w:tcW w:w="1528" w:type="dxa"/>
            <w:tcBorders>
              <w:top w:val="single" w:sz="12" w:space="0" w:color="auto"/>
              <w:bottom w:val="single" w:sz="12" w:space="0" w:color="auto"/>
            </w:tcBorders>
            <w:vAlign w:val="bottom"/>
          </w:tcPr>
          <w:p w14:paraId="4ABDE853" w14:textId="7089010B"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72868ED7" w14:textId="042D0223" w:rsidR="006A2DB6" w:rsidRPr="006A2DB6" w:rsidRDefault="006A2DB6" w:rsidP="006A2DB6">
            <w:pPr>
              <w:pStyle w:val="Tablebody"/>
              <w:tabs>
                <w:tab w:val="clear" w:pos="397"/>
                <w:tab w:val="left" w:pos="403"/>
              </w:tabs>
              <w:autoSpaceDE w:val="0"/>
              <w:autoSpaceDN w:val="0"/>
              <w:adjustRightInd w:val="0"/>
            </w:pPr>
            <w:r w:rsidRPr="006A2DB6">
              <w:rPr>
                <w:szCs w:val="24"/>
              </w:rPr>
              <w:t>-</w:t>
            </w:r>
          </w:p>
        </w:tc>
      </w:tr>
    </w:tbl>
    <w:p w14:paraId="5D039CF7" w14:textId="2F762E1C" w:rsidR="006A2DB6" w:rsidRDefault="006A2DB6">
      <w:pPr>
        <w:pStyle w:val="BodyText"/>
        <w:autoSpaceDE w:val="0"/>
        <w:autoSpaceDN w:val="0"/>
        <w:adjustRightInd w:val="0"/>
        <w:rPr>
          <w:szCs w:val="24"/>
        </w:rPr>
      </w:pPr>
      <w:r>
        <w:rPr>
          <w:szCs w:val="24"/>
        </w:rPr>
        <w:t>All other parameters are provided by the CAD or CAE model itself and are partially used to specify parameters of the weld.</w:t>
      </w:r>
    </w:p>
    <w:p w14:paraId="6EA99974"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7B70DC4A"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base</w:t>
      </w:r>
    </w:p>
    <w:p w14:paraId="33C00B7A" w14:textId="77777777" w:rsidR="006A2DB6" w:rsidRDefault="006A2DB6">
      <w:pPr>
        <w:pStyle w:val="BodyText"/>
        <w:autoSpaceDE w:val="0"/>
        <w:autoSpaceDN w:val="0"/>
        <w:adjustRightInd w:val="0"/>
        <w:rPr>
          <w:szCs w:val="24"/>
        </w:rPr>
      </w:pPr>
      <w:r>
        <w:rPr>
          <w:szCs w:val="24"/>
        </w:rPr>
        <w:t xml:space="preserve">The index for the base sheet is specified using the attribute </w:t>
      </w:r>
      <w:r w:rsidRPr="006B594B">
        <w:rPr>
          <w:rStyle w:val="ISOCode"/>
        </w:rPr>
        <w:t>base</w:t>
      </w:r>
      <w:r>
        <w:rPr>
          <w:szCs w:val="24"/>
        </w:rPr>
        <w:t>.</w:t>
      </w:r>
    </w:p>
    <w:p w14:paraId="69852641"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technology</w:t>
      </w:r>
    </w:p>
    <w:p w14:paraId="34196AC6" w14:textId="77777777" w:rsidR="006A2DB6" w:rsidRDefault="006A2DB6">
      <w:pPr>
        <w:pStyle w:val="BodyText"/>
        <w:autoSpaceDE w:val="0"/>
        <w:autoSpaceDN w:val="0"/>
        <w:adjustRightInd w:val="0"/>
        <w:rPr>
          <w:szCs w:val="24"/>
        </w:rPr>
      </w:pPr>
      <w:r>
        <w:rPr>
          <w:szCs w:val="24"/>
        </w:rPr>
        <w:t xml:space="preserve">The value for the attribute </w:t>
      </w:r>
      <w:r w:rsidRPr="006B594B">
        <w:rPr>
          <w:rStyle w:val="ISOCode"/>
        </w:rPr>
        <w:t>technology</w:t>
      </w:r>
      <w:r>
        <w:rPr>
          <w:szCs w:val="24"/>
        </w:rPr>
        <w:t xml:space="preserve"> can be specified using the following values:</w:t>
      </w:r>
    </w:p>
    <w:p w14:paraId="4E21FBA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resistance</w:t>
      </w:r>
      <w:r>
        <w:rPr>
          <w:szCs w:val="24"/>
        </w:rPr>
        <w:t>,</w:t>
      </w:r>
    </w:p>
    <w:p w14:paraId="08BF373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arc</w:t>
      </w:r>
      <w:r>
        <w:rPr>
          <w:szCs w:val="24"/>
        </w:rPr>
        <w:t>,</w:t>
      </w:r>
    </w:p>
    <w:p w14:paraId="2AB5154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laser</w:t>
      </w:r>
      <w:r>
        <w:rPr>
          <w:szCs w:val="24"/>
        </w:rPr>
        <w:tab/>
        <w:t>(energy beam / laser),</w:t>
      </w:r>
    </w:p>
    <w:p w14:paraId="7FFD899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friction</w:t>
      </w:r>
      <w:r>
        <w:rPr>
          <w:szCs w:val="24"/>
        </w:rPr>
        <w:t>,</w:t>
      </w:r>
    </w:p>
    <w:p w14:paraId="3C949FC1" w14:textId="77777777" w:rsidR="006A2DB6" w:rsidRPr="006B594B"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Pr>
          <w:szCs w:val="24"/>
        </w:rPr>
        <w:t>—</w:t>
      </w:r>
      <w:r>
        <w:rPr>
          <w:szCs w:val="24"/>
        </w:rPr>
        <w:tab/>
      </w:r>
      <w:r w:rsidRPr="006B594B">
        <w:rPr>
          <w:rStyle w:val="ISOCode"/>
        </w:rPr>
        <w:t>brazing</w:t>
      </w:r>
      <w:r>
        <w:rPr>
          <w:szCs w:val="24"/>
        </w:rPr>
        <w:t>.</w:t>
      </w:r>
    </w:p>
    <w:p w14:paraId="2CC17B9E"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B594B">
        <w:rPr>
          <w:rStyle w:val="ISOCode"/>
        </w:rPr>
        <w:t>&lt;weld_position/&gt;</w:t>
      </w:r>
    </w:p>
    <w:p w14:paraId="15B02156" w14:textId="026A1846" w:rsidR="006A2DB6" w:rsidRDefault="006A2DB6">
      <w:pPr>
        <w:pStyle w:val="BodyText"/>
        <w:autoSpaceDE w:val="0"/>
        <w:autoSpaceDN w:val="0"/>
        <w:adjustRightInd w:val="0"/>
        <w:rPr>
          <w:szCs w:val="24"/>
        </w:rPr>
      </w:pPr>
      <w:r>
        <w:rPr>
          <w:szCs w:val="24"/>
        </w:rPr>
        <w:t xml:space="preserve">For the element </w:t>
      </w:r>
      <w:r w:rsidRPr="006B594B">
        <w:rPr>
          <w:rStyle w:val="ISOCode"/>
        </w:rPr>
        <w:t>&lt;weld_position/&gt;</w:t>
      </w:r>
      <w:r>
        <w:rPr>
          <w:szCs w:val="24"/>
        </w:rPr>
        <w:t xml:space="preserve"> the following attributes can be specified for the I-Weld (see </w:t>
      </w:r>
      <w:r w:rsidR="009C3FFA">
        <w:rPr>
          <w:rStyle w:val="citetbl"/>
          <w:szCs w:val="24"/>
        </w:rPr>
        <w:t>Table </w:t>
      </w:r>
      <w:r>
        <w:rPr>
          <w:rStyle w:val="citetbl"/>
          <w:szCs w:val="24"/>
        </w:rPr>
        <w:t>106</w:t>
      </w:r>
      <w:r>
        <w:rPr>
          <w:szCs w:val="24"/>
        </w:rPr>
        <w:t>):</w:t>
      </w:r>
    </w:p>
    <w:p w14:paraId="20FB97EB" w14:textId="054DB79F" w:rsidR="006A2DB6" w:rsidRDefault="009C3FFA">
      <w:pPr>
        <w:pStyle w:val="Tabletitle"/>
        <w:autoSpaceDE w:val="0"/>
        <w:autoSpaceDN w:val="0"/>
        <w:adjustRightInd w:val="0"/>
        <w:outlineLvl w:val="0"/>
        <w:rPr>
          <w:szCs w:val="24"/>
        </w:rPr>
      </w:pPr>
      <w:r>
        <w:rPr>
          <w:szCs w:val="24"/>
        </w:rPr>
        <w:t>Table </w:t>
      </w:r>
      <w:r w:rsidR="006A2DB6">
        <w:rPr>
          <w:szCs w:val="24"/>
        </w:rPr>
        <w:t xml:space="preserve">106 — Attributes of element </w:t>
      </w:r>
      <w:r w:rsidR="006A2DB6" w:rsidRPr="006B594B">
        <w:rPr>
          <w:rStyle w:val="ISOCode"/>
        </w:rPr>
        <w:t>&lt;weld_position/&gt;</w:t>
      </w:r>
      <w:r w:rsidR="006A2DB6">
        <w:rPr>
          <w:szCs w:val="24"/>
        </w:rPr>
        <w:t xml:space="preserve"> for I-Weld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0A73E301" w14:textId="77777777" w:rsidTr="009233A5">
        <w:trPr>
          <w:cantSplit/>
          <w:tblHeader/>
          <w:jc w:val="center"/>
        </w:trPr>
        <w:tc>
          <w:tcPr>
            <w:tcW w:w="1871" w:type="dxa"/>
            <w:tcBorders>
              <w:top w:val="single" w:sz="12" w:space="0" w:color="auto"/>
              <w:bottom w:val="single" w:sz="12" w:space="0" w:color="auto"/>
            </w:tcBorders>
            <w:shd w:val="clear" w:color="auto" w:fill="F3F3F3"/>
          </w:tcPr>
          <w:p w14:paraId="65198A38" w14:textId="23961A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1FD869A0" w14:textId="4DD871F6"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C58EC73" w14:textId="5E0B473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6BC304D" w14:textId="77777777" w:rsidTr="009233A5">
        <w:trPr>
          <w:cantSplit/>
          <w:jc w:val="center"/>
        </w:trPr>
        <w:tc>
          <w:tcPr>
            <w:tcW w:w="1871" w:type="dxa"/>
            <w:tcBorders>
              <w:top w:val="single" w:sz="12" w:space="0" w:color="auto"/>
            </w:tcBorders>
          </w:tcPr>
          <w:p w14:paraId="1AD84E12" w14:textId="5419C629"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tcPr>
          <w:p w14:paraId="7737BE8F" w14:textId="1EAB77D8"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Borders>
              <w:top w:val="single" w:sz="12" w:space="0" w:color="auto"/>
            </w:tcBorders>
          </w:tcPr>
          <w:p w14:paraId="309672BB" w14:textId="698BC7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FDD29E3" w14:textId="77777777" w:rsidTr="009233A5">
        <w:trPr>
          <w:cantSplit/>
          <w:jc w:val="center"/>
        </w:trPr>
        <w:tc>
          <w:tcPr>
            <w:tcW w:w="1871" w:type="dxa"/>
          </w:tcPr>
          <w:p w14:paraId="4C95AE92" w14:textId="7EF822A6"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25570483" w14:textId="5F35A2FD"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654D788" w14:textId="15844AB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D2BE68E" w14:textId="77777777" w:rsidTr="009233A5">
        <w:trPr>
          <w:cantSplit/>
          <w:jc w:val="center"/>
        </w:trPr>
        <w:tc>
          <w:tcPr>
            <w:tcW w:w="1871" w:type="dxa"/>
          </w:tcPr>
          <w:p w14:paraId="729CCD1E" w14:textId="470CD13C"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0475E812" w14:textId="1CF0D34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A54AADE" w14:textId="0BE99DA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782C460" w14:textId="77777777" w:rsidTr="009233A5">
        <w:trPr>
          <w:cantSplit/>
          <w:jc w:val="center"/>
        </w:trPr>
        <w:tc>
          <w:tcPr>
            <w:tcW w:w="1871" w:type="dxa"/>
          </w:tcPr>
          <w:p w14:paraId="7838C29A" w14:textId="5EB0775F"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348E992A" w14:textId="3FFDD7E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D96A69D" w14:textId="3E9BF37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FBF03C" w14:textId="77777777" w:rsidTr="009233A5">
        <w:trPr>
          <w:cantSplit/>
          <w:jc w:val="center"/>
        </w:trPr>
        <w:tc>
          <w:tcPr>
            <w:tcW w:w="1871" w:type="dxa"/>
          </w:tcPr>
          <w:p w14:paraId="6EB493EE" w14:textId="248B4E03"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209BF172" w14:textId="34862E7D"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198A701E" w14:textId="63A3CF6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88ECC3A" w14:textId="77777777" w:rsidTr="009233A5">
        <w:trPr>
          <w:cantSplit/>
          <w:jc w:val="center"/>
        </w:trPr>
        <w:tc>
          <w:tcPr>
            <w:tcW w:w="1871" w:type="dxa"/>
          </w:tcPr>
          <w:p w14:paraId="523C169F" w14:textId="7C703D58" w:rsidR="006A2DB6" w:rsidRPr="006A2DB6" w:rsidRDefault="006A2DB6" w:rsidP="006A2DB6">
            <w:pPr>
              <w:pStyle w:val="Tablebody"/>
              <w:autoSpaceDE w:val="0"/>
              <w:autoSpaceDN w:val="0"/>
              <w:adjustRightInd w:val="0"/>
              <w:jc w:val="both"/>
            </w:pPr>
            <w:r w:rsidRPr="006A2DB6">
              <w:rPr>
                <w:szCs w:val="24"/>
              </w:rPr>
              <w:t>width</w:t>
            </w:r>
          </w:p>
        </w:tc>
        <w:tc>
          <w:tcPr>
            <w:tcW w:w="1800" w:type="dxa"/>
          </w:tcPr>
          <w:p w14:paraId="663CB018" w14:textId="37E0406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13C7CDC" w14:textId="1DA1A028"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B0BF38E" w14:textId="77777777" w:rsidTr="009233A5">
        <w:trPr>
          <w:cantSplit/>
          <w:jc w:val="center"/>
        </w:trPr>
        <w:tc>
          <w:tcPr>
            <w:tcW w:w="1871" w:type="dxa"/>
          </w:tcPr>
          <w:p w14:paraId="293DB1C7" w14:textId="04826DC1"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3ED9D791" w14:textId="06800A7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462F98F6" w14:textId="50E4A81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BE1B786" w14:textId="77777777" w:rsidTr="009233A5">
        <w:trPr>
          <w:cantSplit/>
          <w:jc w:val="center"/>
        </w:trPr>
        <w:tc>
          <w:tcPr>
            <w:tcW w:w="1871" w:type="dxa"/>
            <w:tcBorders>
              <w:bottom w:val="single" w:sz="12" w:space="0" w:color="auto"/>
            </w:tcBorders>
          </w:tcPr>
          <w:p w14:paraId="048B4E6E" w14:textId="5A64F1B7"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6F4C7C25" w14:textId="6259BE60"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64437B65" w14:textId="4430F5E5" w:rsidR="006A2DB6" w:rsidRPr="006A2DB6" w:rsidRDefault="006A2DB6" w:rsidP="006A2DB6">
            <w:pPr>
              <w:pStyle w:val="Tablebody"/>
              <w:autoSpaceDE w:val="0"/>
              <w:autoSpaceDN w:val="0"/>
              <w:adjustRightInd w:val="0"/>
              <w:jc w:val="both"/>
            </w:pPr>
            <w:r w:rsidRPr="006A2DB6">
              <w:rPr>
                <w:szCs w:val="24"/>
              </w:rPr>
              <w:t>Optional</w:t>
            </w:r>
          </w:p>
        </w:tc>
      </w:tr>
    </w:tbl>
    <w:p w14:paraId="78973888" w14:textId="2FFB1D13"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6B594B">
        <w:rPr>
          <w:rStyle w:val="ISOCode"/>
        </w:rPr>
        <w:t>u, x, y, z,</w:t>
      </w:r>
      <w:r>
        <w:rPr>
          <w:rFonts w:eastAsia="Times New Roman"/>
          <w:szCs w:val="24"/>
        </w:rPr>
        <w:t xml:space="preserve"> and </w:t>
      </w:r>
      <w:r w:rsidRPr="006B594B">
        <w:rPr>
          <w:rStyle w:val="ISOCode"/>
        </w:rPr>
        <w:t>reference</w:t>
      </w:r>
    </w:p>
    <w:p w14:paraId="5C60AE25" w14:textId="2459BF09" w:rsidR="006A2DB6" w:rsidRDefault="006A2DB6">
      <w:pPr>
        <w:pStyle w:val="BodyText"/>
        <w:autoSpaceDE w:val="0"/>
        <w:autoSpaceDN w:val="0"/>
        <w:adjustRightInd w:val="0"/>
        <w:rPr>
          <w:szCs w:val="24"/>
        </w:rPr>
      </w:pPr>
      <w:r>
        <w:rPr>
          <w:szCs w:val="24"/>
        </w:rPr>
        <w:t xml:space="preserve">The detailed definition is provided in </w:t>
      </w:r>
      <w:del w:id="1328" w:author="LUEJE Claudia" w:date="2024-05-02T20:55:00Z">
        <w:r w:rsidDel="00483905">
          <w:rPr>
            <w:rStyle w:val="citesec"/>
            <w:szCs w:val="24"/>
          </w:rPr>
          <w:delText>clause </w:delText>
        </w:r>
      </w:del>
      <w:r>
        <w:rPr>
          <w:rStyle w:val="citesec"/>
          <w:szCs w:val="24"/>
        </w:rPr>
        <w:t>10.2.4.4</w:t>
      </w:r>
      <w:r>
        <w:rPr>
          <w:szCs w:val="24"/>
        </w:rPr>
        <w:t xml:space="preserve"> Welding </w:t>
      </w:r>
      <w:ins w:id="1329" w:author="LUEJE Claudia" w:date="2024-05-02T20:55:00Z">
        <w:r w:rsidR="00483905">
          <w:rPr>
            <w:szCs w:val="24"/>
          </w:rPr>
          <w:t>p</w:t>
        </w:r>
      </w:ins>
      <w:del w:id="1330" w:author="LUEJE Claudia" w:date="2024-05-02T20:55:00Z">
        <w:r w:rsidDel="00483905">
          <w:rPr>
            <w:szCs w:val="24"/>
          </w:rPr>
          <w:delText>P</w:delText>
        </w:r>
      </w:del>
      <w:r>
        <w:rPr>
          <w:szCs w:val="24"/>
        </w:rPr>
        <w:t>osition.</w:t>
      </w:r>
    </w:p>
    <w:p w14:paraId="04059B49"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width</w:t>
      </w:r>
    </w:p>
    <w:p w14:paraId="6622EAD3" w14:textId="77777777" w:rsidR="006A2DB6" w:rsidRDefault="006A2DB6">
      <w:pPr>
        <w:pStyle w:val="BodyText"/>
        <w:autoSpaceDE w:val="0"/>
        <w:autoSpaceDN w:val="0"/>
        <w:adjustRightInd w:val="0"/>
        <w:rPr>
          <w:szCs w:val="24"/>
        </w:rPr>
      </w:pPr>
      <w:r>
        <w:rPr>
          <w:szCs w:val="24"/>
        </w:rPr>
        <w:t xml:space="preserve">The attribute </w:t>
      </w:r>
      <w:r w:rsidRPr="006B594B">
        <w:rPr>
          <w:rStyle w:val="ISOCode"/>
        </w:rPr>
        <w:t>width</w:t>
      </w:r>
      <w:r>
        <w:rPr>
          <w:szCs w:val="24"/>
        </w:rPr>
        <w:t xml:space="preserve"> specifies the width of the weld.</w:t>
      </w:r>
    </w:p>
    <w:p w14:paraId="6497A067"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w:t>
      </w:r>
    </w:p>
    <w:p w14:paraId="27F18402" w14:textId="77777777" w:rsidR="006A2DB6" w:rsidRDefault="006A2DB6">
      <w:pPr>
        <w:pStyle w:val="BodyText"/>
        <w:autoSpaceDE w:val="0"/>
        <w:autoSpaceDN w:val="0"/>
        <w:adjustRightInd w:val="0"/>
        <w:rPr>
          <w:szCs w:val="24"/>
        </w:rPr>
      </w:pPr>
      <w:r>
        <w:rPr>
          <w:szCs w:val="24"/>
        </w:rPr>
        <w:t xml:space="preserve">Valid values for the attribute </w:t>
      </w:r>
      <w:r w:rsidRPr="006B594B">
        <w:rPr>
          <w:rStyle w:val="ISOCode"/>
        </w:rPr>
        <w:t>filler</w:t>
      </w:r>
      <w:r>
        <w:rPr>
          <w:szCs w:val="24"/>
        </w:rPr>
        <w:t xml:space="preserve"> can be:</w:t>
      </w:r>
    </w:p>
    <w:p w14:paraId="77620C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yes</w:t>
      </w:r>
      <w:r>
        <w:rPr>
          <w:szCs w:val="24"/>
        </w:rPr>
        <w:t>,</w:t>
      </w:r>
    </w:p>
    <w:p w14:paraId="078596A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6B594B">
        <w:rPr>
          <w:rStyle w:val="ISOCode"/>
        </w:rPr>
        <w:t>no</w:t>
      </w:r>
      <w:r>
        <w:rPr>
          <w:szCs w:val="24"/>
        </w:rPr>
        <w:t>.</w:t>
      </w:r>
    </w:p>
    <w:p w14:paraId="2AF1B26E" w14:textId="5C8FAFAA" w:rsidR="006A2DB6" w:rsidRDefault="006A2DB6">
      <w:pPr>
        <w:pStyle w:val="BodyText"/>
        <w:autoSpaceDE w:val="0"/>
        <w:autoSpaceDN w:val="0"/>
        <w:adjustRightInd w:val="0"/>
        <w:rPr>
          <w:szCs w:val="24"/>
        </w:rPr>
      </w:pPr>
      <w:r>
        <w:rPr>
          <w:szCs w:val="24"/>
        </w:rPr>
        <w:t xml:space="preserve">Depending on the technology, the default value can differ, see </w:t>
      </w:r>
      <w:del w:id="1331" w:author="LUEJE Claudia" w:date="2024-05-02T20:55:00Z">
        <w:r w:rsidDel="00483905">
          <w:rPr>
            <w:rStyle w:val="citesec"/>
            <w:szCs w:val="24"/>
          </w:rPr>
          <w:delText>clause</w:delText>
        </w:r>
        <w:r w:rsidR="00FF6A3E" w:rsidDel="0048390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556E20E"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6B594B">
        <w:rPr>
          <w:rStyle w:val="ISOCode"/>
        </w:rPr>
        <w:t>filler_material</w:t>
      </w:r>
    </w:p>
    <w:p w14:paraId="412B007D" w14:textId="77777777" w:rsidR="006A2DB6" w:rsidRDefault="006A2DB6">
      <w:pPr>
        <w:pStyle w:val="BodyText"/>
        <w:autoSpaceDE w:val="0"/>
        <w:autoSpaceDN w:val="0"/>
        <w:adjustRightInd w:val="0"/>
        <w:rPr>
          <w:szCs w:val="24"/>
        </w:rPr>
      </w:pPr>
      <w:r>
        <w:rPr>
          <w:szCs w:val="24"/>
        </w:rPr>
        <w:t>The attribute filler_material specifies the applied material during the welding process.</w:t>
      </w:r>
    </w:p>
    <w:p w14:paraId="29BE873D" w14:textId="15415460"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32" w:author="LUEJE Claudia" w:date="2024-05-02T20:55:00Z">
        <w:r w:rsidR="00483905">
          <w:rPr>
            <w:szCs w:val="24"/>
          </w:rPr>
          <w:t>XAMPLE</w:t>
        </w:r>
      </w:ins>
      <w:del w:id="1333" w:author="LUEJE Claudia" w:date="2024-05-02T20:55:00Z">
        <w:r w:rsidDel="00483905">
          <w:rPr>
            <w:szCs w:val="24"/>
          </w:rPr>
          <w:delText>xample</w:delText>
        </w:r>
      </w:del>
      <w:r w:rsidR="00512DC1">
        <w:rPr>
          <w:szCs w:val="24"/>
        </w:rPr>
        <w:tab/>
        <w:t> </w:t>
      </w:r>
    </w:p>
    <w:p w14:paraId="0D57021C" w14:textId="7EF05BBB"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DF8A291" w14:textId="003F8FB1"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26818FEF" w14:textId="14DD0B9D" w:rsidR="006A2DB6" w:rsidRPr="00F5203F"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x="1" y="1" z="1"</w:t>
      </w:r>
    </w:p>
    <w:p w14:paraId="537B95F2" w14:textId="73AD5D19"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473441C0" w14:textId="67F7A487"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width="1.0"</w:t>
      </w:r>
    </w:p>
    <w:p w14:paraId="3ACB3E9D" w14:textId="226FACC8"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filler="no"</w:t>
      </w:r>
    </w:p>
    <w:p w14:paraId="222DDB0A" w14:textId="3144310D"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filler_material="E7018-X"/&gt;</w:t>
      </w:r>
    </w:p>
    <w:p w14:paraId="5438C57B" w14:textId="405BDC65"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B594B">
        <w:rPr>
          <w:szCs w:val="24"/>
          <w:lang w:val="en-US"/>
        </w:rPr>
        <w:t xml:space="preserve">          </w:t>
      </w:r>
      <w:r w:rsidR="006A2DB6">
        <w:rPr>
          <w:szCs w:val="24"/>
        </w:rPr>
        <w:t>&lt;sheet_parameter ... /&gt;</w:t>
      </w:r>
    </w:p>
    <w:p w14:paraId="20FCD807" w14:textId="1EBE6684"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&lt;/i_weld&gt;</w:t>
      </w:r>
    </w:p>
    <w:p w14:paraId="1EF83DF1" w14:textId="464FBE4A" w:rsidR="006A2DB6" w:rsidRDefault="006B594B">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C43E735" w14:textId="5409E3A6"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46CFF46"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233C8A">
        <w:rPr>
          <w:rStyle w:val="ISOCode"/>
        </w:rPr>
        <w:t>&lt;sheet_parameter/&gt;</w:t>
      </w:r>
    </w:p>
    <w:p w14:paraId="5489E729" w14:textId="7861DA5C" w:rsidR="006A2DB6" w:rsidRDefault="006A2DB6">
      <w:pPr>
        <w:pStyle w:val="BodyText"/>
        <w:autoSpaceDE w:val="0"/>
        <w:autoSpaceDN w:val="0"/>
        <w:adjustRightInd w:val="0"/>
        <w:rPr>
          <w:szCs w:val="24"/>
        </w:rPr>
      </w:pPr>
      <w:r>
        <w:rPr>
          <w:szCs w:val="24"/>
        </w:rPr>
        <w:t xml:space="preserve">For the element </w:t>
      </w:r>
      <w:r w:rsidRPr="00233C8A">
        <w:rPr>
          <w:rStyle w:val="ISOCode"/>
        </w:rPr>
        <w:t>&lt;sheet_parameter/&gt;</w:t>
      </w:r>
      <w:r>
        <w:rPr>
          <w:szCs w:val="24"/>
        </w:rPr>
        <w:t xml:space="preserve">, the following attributes can be specified for the I-Weld (see </w:t>
      </w:r>
      <w:r w:rsidR="009C3FFA">
        <w:rPr>
          <w:rStyle w:val="citetbl"/>
          <w:szCs w:val="24"/>
        </w:rPr>
        <w:t>Table </w:t>
      </w:r>
      <w:r>
        <w:rPr>
          <w:rStyle w:val="citetbl"/>
          <w:szCs w:val="24"/>
        </w:rPr>
        <w:t>107</w:t>
      </w:r>
      <w:r>
        <w:rPr>
          <w:szCs w:val="24"/>
        </w:rPr>
        <w:t>):</w:t>
      </w:r>
    </w:p>
    <w:p w14:paraId="4975FBB7" w14:textId="5761F086" w:rsidR="006A2DB6" w:rsidRDefault="009C3FFA">
      <w:pPr>
        <w:pStyle w:val="Tabletitle"/>
        <w:autoSpaceDE w:val="0"/>
        <w:autoSpaceDN w:val="0"/>
        <w:adjustRightInd w:val="0"/>
        <w:outlineLvl w:val="0"/>
        <w:rPr>
          <w:szCs w:val="24"/>
        </w:rPr>
      </w:pPr>
      <w:r>
        <w:rPr>
          <w:szCs w:val="24"/>
        </w:rPr>
        <w:t>Table </w:t>
      </w:r>
      <w:r w:rsidR="006A2DB6">
        <w:rPr>
          <w:szCs w:val="24"/>
        </w:rPr>
        <w:t>107 — Attributes of element &lt;</w:t>
      </w:r>
      <w:r w:rsidR="006A2DB6" w:rsidRPr="00233C8A">
        <w:rPr>
          <w:rStyle w:val="ISOCode"/>
        </w:rPr>
        <w:t>sheet_parameter/&gt;</w:t>
      </w:r>
      <w:r w:rsidR="006A2DB6">
        <w:rPr>
          <w:szCs w:val="24"/>
        </w:rPr>
        <w:t xml:space="preserve"> for I-Weld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4BD2390C" w14:textId="77777777" w:rsidTr="009233A5">
        <w:trPr>
          <w:jc w:val="center"/>
        </w:trPr>
        <w:tc>
          <w:tcPr>
            <w:tcW w:w="1574" w:type="dxa"/>
            <w:tcBorders>
              <w:top w:val="single" w:sz="12" w:space="0" w:color="auto"/>
              <w:bottom w:val="single" w:sz="12" w:space="0" w:color="auto"/>
            </w:tcBorders>
            <w:shd w:val="clear" w:color="auto" w:fill="F3F3F3"/>
            <w:vAlign w:val="bottom"/>
          </w:tcPr>
          <w:p w14:paraId="0240233F" w14:textId="0214BF8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7194DCEF" w14:textId="285282F5"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76ECADBE" w14:textId="182657FA"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0D23899" w14:textId="1323E6BC"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649C955C" w14:textId="77777777" w:rsidTr="009233A5">
        <w:trPr>
          <w:jc w:val="center"/>
        </w:trPr>
        <w:tc>
          <w:tcPr>
            <w:tcW w:w="1574" w:type="dxa"/>
            <w:tcBorders>
              <w:top w:val="single" w:sz="12" w:space="0" w:color="auto"/>
            </w:tcBorders>
          </w:tcPr>
          <w:p w14:paraId="5AE357C0" w14:textId="0F78EC66" w:rsidR="006A2DB6" w:rsidRPr="006A2DB6" w:rsidRDefault="00483905" w:rsidP="006A2DB6">
            <w:pPr>
              <w:pStyle w:val="Tablebody"/>
              <w:autoSpaceDE w:val="0"/>
              <w:autoSpaceDN w:val="0"/>
              <w:adjustRightInd w:val="0"/>
              <w:jc w:val="both"/>
              <w:rPr>
                <w:rStyle w:val="CommentReference"/>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tcPr>
          <w:p w14:paraId="5EAA4B26" w14:textId="16649F6B"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4611C7F2" w14:textId="6429702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3307245" w14:textId="29F823A3" w:rsidR="006A2DB6" w:rsidRPr="006A2DB6" w:rsidRDefault="006A2DB6" w:rsidP="00233C8A">
            <w:pPr>
              <w:pStyle w:val="Tablebody"/>
              <w:autoSpaceDE w:val="0"/>
              <w:autoSpaceDN w:val="0"/>
              <w:adjustRightInd w:val="0"/>
            </w:pPr>
            <w:r w:rsidRPr="006A2DB6">
              <w:rPr>
                <w:szCs w:val="24"/>
              </w:rPr>
              <w:t xml:space="preserve">It shall be referenced to </w:t>
            </w:r>
            <w:r w:rsidRPr="00233C8A">
              <w:rPr>
                <w:rStyle w:val="ISOCode"/>
              </w:rPr>
              <w:t>&lt;part/&gt;</w:t>
            </w:r>
            <w:r w:rsidRPr="006A2DB6">
              <w:rPr>
                <w:szCs w:val="24"/>
              </w:rPr>
              <w:t xml:space="preserve"> index attribute</w:t>
            </w:r>
          </w:p>
        </w:tc>
      </w:tr>
      <w:tr w:rsidR="006A2DB6" w:rsidRPr="00D97F70" w14:paraId="483A66B6" w14:textId="77777777" w:rsidTr="009233A5">
        <w:trPr>
          <w:jc w:val="center"/>
        </w:trPr>
        <w:tc>
          <w:tcPr>
            <w:tcW w:w="1574" w:type="dxa"/>
            <w:vAlign w:val="bottom"/>
          </w:tcPr>
          <w:p w14:paraId="661AD185" w14:textId="1BC16C81" w:rsidR="006A2DB6" w:rsidRPr="006A2DB6" w:rsidRDefault="00483905"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vAlign w:val="bottom"/>
          </w:tcPr>
          <w:p w14:paraId="2DE4D91F" w14:textId="274D54DA"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3F6A5321" w14:textId="1EA4911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6D03DCCC" w14:textId="5BD4DE83"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44D1518A" w14:textId="77777777" w:rsidTr="009233A5">
        <w:trPr>
          <w:jc w:val="center"/>
        </w:trPr>
        <w:tc>
          <w:tcPr>
            <w:tcW w:w="1574" w:type="dxa"/>
            <w:tcBorders>
              <w:bottom w:val="single" w:sz="12" w:space="0" w:color="auto"/>
            </w:tcBorders>
            <w:vAlign w:val="bottom"/>
          </w:tcPr>
          <w:p w14:paraId="03831D7A" w14:textId="4A472645"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vAlign w:val="bottom"/>
          </w:tcPr>
          <w:p w14:paraId="580E7E20" w14:textId="1C44CCD3"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3F09834B" w14:textId="78C2F8E5"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6AFE9CC6" w14:textId="74BDFE38" w:rsidR="006A2DB6" w:rsidRPr="006A2DB6" w:rsidRDefault="006A2DB6" w:rsidP="006A2DB6">
            <w:pPr>
              <w:pStyle w:val="Tablebody"/>
              <w:autoSpaceDE w:val="0"/>
              <w:autoSpaceDN w:val="0"/>
              <w:adjustRightInd w:val="0"/>
              <w:jc w:val="both"/>
            </w:pPr>
            <w:r w:rsidRPr="006A2DB6">
              <w:rPr>
                <w:szCs w:val="24"/>
              </w:rPr>
              <w:t>-</w:t>
            </w:r>
          </w:p>
        </w:tc>
      </w:tr>
    </w:tbl>
    <w:p w14:paraId="75BF6A24" w14:textId="0E47DEBF"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334" w:author="LUEJE Claudia" w:date="2024-05-02T20:55:00Z">
        <w:r w:rsidR="00483905">
          <w:rPr>
            <w:szCs w:val="24"/>
          </w:rPr>
          <w:t>XAMPLE</w:t>
        </w:r>
      </w:ins>
      <w:del w:id="1335" w:author="LUEJE Claudia" w:date="2024-05-02T20:55:00Z">
        <w:r w:rsidDel="00483905">
          <w:rPr>
            <w:szCs w:val="24"/>
          </w:rPr>
          <w:delText>xample</w:delText>
        </w:r>
      </w:del>
      <w:r w:rsidR="00512DC1">
        <w:rPr>
          <w:szCs w:val="24"/>
        </w:rPr>
        <w:tab/>
        <w:t> </w:t>
      </w:r>
    </w:p>
    <w:p w14:paraId="4B57EA94" w14:textId="0C706BD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CF0137" w14:textId="7C7AA2DB"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 base="1" technology="laser"&gt;</w:t>
      </w:r>
    </w:p>
    <w:p w14:paraId="4E6E5F77" w14:textId="355F7939"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sidRPr="00F5203F">
        <w:rPr>
          <w:szCs w:val="24"/>
          <w:lang w:val="fr-CH"/>
        </w:rPr>
        <w:t xml:space="preserve">&lt;weld_position u="0" x="1" y="1" z="1" ... </w:t>
      </w:r>
      <w:r w:rsidR="006A2DB6">
        <w:rPr>
          <w:szCs w:val="24"/>
        </w:rPr>
        <w:t>"/&gt;</w:t>
      </w:r>
    </w:p>
    <w:p w14:paraId="7B5132D1" w14:textId="5A93608E"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233C8A">
        <w:rPr>
          <w:szCs w:val="24"/>
          <w:lang w:val="en-US"/>
        </w:rPr>
        <w:t xml:space="preserve">          </w:t>
      </w:r>
      <w:r w:rsidR="006A2DB6">
        <w:rPr>
          <w:b/>
          <w:szCs w:val="24"/>
        </w:rPr>
        <w:t>&lt;sheet_parameter index="2" gap="0" sheet_thickness="1.5"/&gt;</w:t>
      </w:r>
    </w:p>
    <w:p w14:paraId="75176CEA" w14:textId="00DE6340"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&lt;/i_weld&gt;</w:t>
      </w:r>
    </w:p>
    <w:p w14:paraId="1EBA49EA" w14:textId="1A6F39D7" w:rsidR="006A2DB6" w:rsidRDefault="00233C8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80A9B1D" w14:textId="09ED6F3F"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B2680D" w14:textId="7638FCE8"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Overlap </w:t>
      </w:r>
      <w:ins w:id="1336" w:author="LUEJE Claudia" w:date="2024-05-02T20:56:00Z">
        <w:r w:rsidR="00483905">
          <w:rPr>
            <w:rFonts w:eastAsia="Times New Roman"/>
            <w:szCs w:val="24"/>
          </w:rPr>
          <w:t>w</w:t>
        </w:r>
      </w:ins>
      <w:del w:id="1337" w:author="LUEJE Claudia" w:date="2024-05-02T20:56:00Z">
        <w:r w:rsidDel="00483905">
          <w:rPr>
            <w:rFonts w:eastAsia="Times New Roman"/>
            <w:szCs w:val="24"/>
          </w:rPr>
          <w:delText>W</w:delText>
        </w:r>
      </w:del>
      <w:r>
        <w:rPr>
          <w:rFonts w:eastAsia="Times New Roman"/>
          <w:szCs w:val="24"/>
        </w:rPr>
        <w:t>eld</w:t>
      </w:r>
    </w:p>
    <w:p w14:paraId="364EB6F4"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4CD8EC7" w14:textId="77777777" w:rsidR="006A2DB6" w:rsidRDefault="006A2DB6">
      <w:pPr>
        <w:pStyle w:val="BodyText"/>
        <w:autoSpaceDE w:val="0"/>
        <w:autoSpaceDN w:val="0"/>
        <w:adjustRightInd w:val="0"/>
        <w:rPr>
          <w:szCs w:val="24"/>
        </w:rPr>
      </w:pPr>
      <w:r>
        <w:rPr>
          <w:szCs w:val="24"/>
        </w:rPr>
        <w:t>The principles of the modelling of overlap welds for χMCF are described in this subclause. An overlap weld describes a connection between two, three or four sheets welded together.</w:t>
      </w:r>
    </w:p>
    <w:p w14:paraId="5CEB1D7E" w14:textId="77777777" w:rsidR="006A2DB6" w:rsidRDefault="006A2DB6">
      <w:pPr>
        <w:pStyle w:val="BodyText"/>
        <w:autoSpaceDE w:val="0"/>
        <w:autoSpaceDN w:val="0"/>
        <w:adjustRightInd w:val="0"/>
        <w:rPr>
          <w:szCs w:val="24"/>
        </w:rPr>
      </w:pPr>
      <w:r>
        <w:rPr>
          <w:szCs w:val="24"/>
        </w:rPr>
        <w:t xml:space="preserve">The XML definition of an overlap weld supports up to three weld positions. Each of the weld positions is specified using the element </w:t>
      </w:r>
      <w:r w:rsidRPr="00C25B71">
        <w:rPr>
          <w:rStyle w:val="ISOCode"/>
        </w:rPr>
        <w:t>&lt;weld_position/&gt;</w:t>
      </w:r>
      <w:r>
        <w:rPr>
          <w:szCs w:val="24"/>
        </w:rPr>
        <w:t xml:space="preserve"> with the corresponding attributes and nested elements inside the subtype definition.</w:t>
      </w:r>
    </w:p>
    <w:p w14:paraId="42D74344" w14:textId="4207C2D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338" w:author="LUEJE Claudia" w:date="2024-05-02T20:56:00Z">
        <w:r w:rsidR="00483905">
          <w:rPr>
            <w:szCs w:val="24"/>
          </w:rPr>
          <w:t>OTE</w:t>
        </w:r>
      </w:ins>
      <w:del w:id="1339" w:author="LUEJE Claudia" w:date="2024-05-02T20:56:00Z">
        <w:r w:rsidDel="00483905">
          <w:rPr>
            <w:szCs w:val="24"/>
          </w:rPr>
          <w:delText>ote:</w:delText>
        </w:r>
      </w:del>
      <w:r>
        <w:rPr>
          <w:szCs w:val="24"/>
        </w:rPr>
        <w:tab/>
        <w:t>Overlap welds with four sheets have been observed. However, they are not explicitly depicted in this document.</w:t>
      </w:r>
    </w:p>
    <w:p w14:paraId="573C4F09" w14:textId="7357B170"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Simple </w:t>
      </w:r>
      <w:ins w:id="1340" w:author="LUEJE Claudia" w:date="2024-05-02T20:56:00Z">
        <w:r w:rsidR="00483905">
          <w:rPr>
            <w:rFonts w:eastAsia="Times New Roman"/>
            <w:szCs w:val="24"/>
          </w:rPr>
          <w:t>o</w:t>
        </w:r>
      </w:ins>
      <w:del w:id="1341" w:author="LUEJE Claudia" w:date="2024-05-02T20:56:00Z">
        <w:r w:rsidDel="00483905">
          <w:rPr>
            <w:rFonts w:eastAsia="Times New Roman"/>
            <w:szCs w:val="24"/>
          </w:rPr>
          <w:delText>O</w:delText>
        </w:r>
      </w:del>
      <w:r>
        <w:rPr>
          <w:rFonts w:eastAsia="Times New Roman"/>
          <w:szCs w:val="24"/>
        </w:rPr>
        <w:t xml:space="preserve">verlap </w:t>
      </w:r>
      <w:ins w:id="1342" w:author="LUEJE Claudia" w:date="2024-05-02T20:56:00Z">
        <w:r w:rsidR="00483905">
          <w:rPr>
            <w:rFonts w:eastAsia="Times New Roman"/>
            <w:szCs w:val="24"/>
          </w:rPr>
          <w:t>w</w:t>
        </w:r>
      </w:ins>
      <w:del w:id="1343" w:author="LUEJE Claudia" w:date="2024-05-02T20:56:00Z">
        <w:r w:rsidDel="00483905">
          <w:rPr>
            <w:rFonts w:eastAsia="Times New Roman"/>
            <w:szCs w:val="24"/>
          </w:rPr>
          <w:delText>W</w:delText>
        </w:r>
      </w:del>
      <w:r>
        <w:rPr>
          <w:rFonts w:eastAsia="Times New Roman"/>
          <w:szCs w:val="24"/>
        </w:rPr>
        <w:t>eld</w:t>
      </w:r>
    </w:p>
    <w:p w14:paraId="3FB0E31D" w14:textId="063F1A64"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344" w:author="LUEJE Claudia" w:date="2024-05-02T20:56:00Z">
        <w:r w:rsidR="00483905">
          <w:rPr>
            <w:rFonts w:eastAsia="Times New Roman"/>
            <w:szCs w:val="24"/>
          </w:rPr>
          <w:t>p</w:t>
        </w:r>
      </w:ins>
      <w:del w:id="1345" w:author="LUEJE Claudia" w:date="2024-05-02T20:56:00Z">
        <w:r w:rsidDel="00483905">
          <w:rPr>
            <w:rFonts w:eastAsia="Times New Roman"/>
            <w:szCs w:val="24"/>
          </w:rPr>
          <w:delText>P</w:delText>
        </w:r>
      </w:del>
      <w:r>
        <w:rPr>
          <w:rFonts w:eastAsia="Times New Roman"/>
          <w:szCs w:val="24"/>
        </w:rPr>
        <w:t>arameters</w:t>
      </w:r>
    </w:p>
    <w:p w14:paraId="00059705" w14:textId="69C388C9"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64</w:t>
      </w:r>
      <w:r>
        <w:rPr>
          <w:szCs w:val="24"/>
        </w:rPr>
        <w:t>):</w:t>
      </w:r>
    </w:p>
    <w:p w14:paraId="717F593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8329_ed1fig64.EPS</w:t>
      </w:r>
    </w:p>
    <w:p w14:paraId="3D8F120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F74F291" w14:textId="77777777" w:rsidTr="00A75487">
        <w:tc>
          <w:tcPr>
            <w:tcW w:w="397" w:type="dxa"/>
          </w:tcPr>
          <w:p w14:paraId="7241C09D" w14:textId="1C5E34F5"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5F872A77" w14:textId="00738B8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B984501" w14:textId="77777777" w:rsidTr="00A75487">
        <w:tc>
          <w:tcPr>
            <w:tcW w:w="397" w:type="dxa"/>
          </w:tcPr>
          <w:p w14:paraId="248A8EA0" w14:textId="33ACAF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6A2DB6">
              <w:rPr>
                <w:szCs w:val="24"/>
                <w:vertAlign w:val="subscript"/>
              </w:rPr>
              <w:t>1</w:t>
            </w:r>
          </w:p>
        </w:tc>
        <w:tc>
          <w:tcPr>
            <w:tcW w:w="9356" w:type="dxa"/>
          </w:tcPr>
          <w:p w14:paraId="728E63D1" w14:textId="72DE381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3616363E" w14:textId="77777777" w:rsidTr="00A75487">
        <w:tc>
          <w:tcPr>
            <w:tcW w:w="397" w:type="dxa"/>
          </w:tcPr>
          <w:p w14:paraId="7B9C2FC5" w14:textId="57F2CDB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31E194CC" w14:textId="1C4A782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sheet and welded sheet</w:t>
            </w:r>
          </w:p>
        </w:tc>
      </w:tr>
    </w:tbl>
    <w:p w14:paraId="416A5B44" w14:textId="50368A47" w:rsidR="006A2DB6" w:rsidRDefault="00374751">
      <w:pPr>
        <w:pStyle w:val="Figuretitle0"/>
        <w:autoSpaceDE w:val="0"/>
        <w:autoSpaceDN w:val="0"/>
        <w:adjustRightInd w:val="0"/>
        <w:outlineLvl w:val="0"/>
        <w:rPr>
          <w:szCs w:val="24"/>
        </w:rPr>
      </w:pPr>
      <w:r>
        <w:rPr>
          <w:szCs w:val="24"/>
        </w:rPr>
        <w:t>Figure </w:t>
      </w:r>
      <w:r w:rsidR="006A2DB6">
        <w:rPr>
          <w:szCs w:val="24"/>
        </w:rPr>
        <w:t>64 — Overlap weld sheet layout</w:t>
      </w:r>
    </w:p>
    <w:p w14:paraId="283C1E44" w14:textId="3DE415D1"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346" w:author="LUEJE Claudia" w:date="2024-05-02T20:56:00Z">
        <w:r w:rsidR="00483905">
          <w:rPr>
            <w:rFonts w:eastAsia="Times New Roman"/>
            <w:szCs w:val="24"/>
          </w:rPr>
          <w:t>p</w:t>
        </w:r>
      </w:ins>
      <w:del w:id="1347" w:author="LUEJE Claudia" w:date="2024-05-02T20:56:00Z">
        <w:r w:rsidDel="00483905">
          <w:rPr>
            <w:rFonts w:eastAsia="Times New Roman"/>
            <w:szCs w:val="24"/>
          </w:rPr>
          <w:delText>P</w:delText>
        </w:r>
      </w:del>
      <w:r>
        <w:rPr>
          <w:rFonts w:eastAsia="Times New Roman"/>
          <w:szCs w:val="24"/>
        </w:rPr>
        <w:t>arameters</w:t>
      </w:r>
    </w:p>
    <w:p w14:paraId="2561D306" w14:textId="42634DAF" w:rsidR="006A2DB6" w:rsidRDefault="006A2DB6">
      <w:pPr>
        <w:pStyle w:val="BodyText"/>
        <w:autoSpaceDE w:val="0"/>
        <w:autoSpaceDN w:val="0"/>
        <w:adjustRightInd w:val="0"/>
        <w:rPr>
          <w:szCs w:val="24"/>
        </w:rPr>
      </w:pPr>
      <w:r>
        <w:rPr>
          <w:szCs w:val="24"/>
        </w:rPr>
        <w:t xml:space="preserve">The parameters of the welds are the same for all the physical welds on the connection (see </w:t>
      </w:r>
      <w:r w:rsidR="00374751">
        <w:rPr>
          <w:rStyle w:val="citefig"/>
          <w:szCs w:val="24"/>
        </w:rPr>
        <w:t>Figure </w:t>
      </w:r>
      <w:r>
        <w:rPr>
          <w:rStyle w:val="citefig"/>
          <w:szCs w:val="24"/>
        </w:rPr>
        <w:t>65</w:t>
      </w:r>
      <w:r>
        <w:rPr>
          <w:szCs w:val="24"/>
        </w:rPr>
        <w:t>):</w:t>
      </w:r>
    </w:p>
    <w:p w14:paraId="34E9492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8329_ed1fig65.EPS</w:t>
      </w:r>
    </w:p>
    <w:p w14:paraId="74A710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0A88CC0" w14:textId="77777777" w:rsidTr="00A75487">
        <w:tc>
          <w:tcPr>
            <w:tcW w:w="397" w:type="dxa"/>
          </w:tcPr>
          <w:p w14:paraId="386625F2" w14:textId="46DB8C9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a</w:t>
            </w:r>
            <w:r w:rsidRPr="00EC4DAD">
              <w:rPr>
                <w:szCs w:val="24"/>
                <w:vertAlign w:val="subscript"/>
              </w:rPr>
              <w:t>1</w:t>
            </w:r>
          </w:p>
        </w:tc>
        <w:tc>
          <w:tcPr>
            <w:tcW w:w="9356" w:type="dxa"/>
          </w:tcPr>
          <w:p w14:paraId="41CA804B" w14:textId="5A38771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the weld (a-value, throat)</w:t>
            </w:r>
          </w:p>
        </w:tc>
      </w:tr>
      <w:tr w:rsidR="006A2DB6" w14:paraId="2780230D" w14:textId="77777777" w:rsidTr="00A75487">
        <w:tc>
          <w:tcPr>
            <w:tcW w:w="397" w:type="dxa"/>
          </w:tcPr>
          <w:p w14:paraId="2D2C4A83" w14:textId="73C2AA3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d</w:t>
            </w:r>
            <w:r w:rsidRPr="006A2DB6">
              <w:rPr>
                <w:szCs w:val="24"/>
                <w:vertAlign w:val="subscript"/>
              </w:rPr>
              <w:t>1</w:t>
            </w:r>
          </w:p>
        </w:tc>
        <w:tc>
          <w:tcPr>
            <w:tcW w:w="9356" w:type="dxa"/>
          </w:tcPr>
          <w:p w14:paraId="1733563D" w14:textId="1F56BB3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 of the penetration</w:t>
            </w:r>
          </w:p>
        </w:tc>
      </w:tr>
      <w:tr w:rsidR="006A2DB6" w14:paraId="744A1413" w14:textId="77777777" w:rsidTr="00A75487">
        <w:tc>
          <w:tcPr>
            <w:tcW w:w="397" w:type="dxa"/>
          </w:tcPr>
          <w:p w14:paraId="79CD68BC" w14:textId="064F000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β</w:t>
            </w:r>
            <w:r w:rsidRPr="006A2DB6">
              <w:rPr>
                <w:szCs w:val="24"/>
                <w:vertAlign w:val="subscript"/>
              </w:rPr>
              <w:t>1</w:t>
            </w:r>
          </w:p>
        </w:tc>
        <w:tc>
          <w:tcPr>
            <w:tcW w:w="9356" w:type="dxa"/>
          </w:tcPr>
          <w:p w14:paraId="5837EB48" w14:textId="6511C9FA"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w:t>
            </w:r>
          </w:p>
        </w:tc>
      </w:tr>
    </w:tbl>
    <w:p w14:paraId="17AAF903" w14:textId="0DC53D8A" w:rsidR="006A2DB6" w:rsidRDefault="00374751">
      <w:pPr>
        <w:pStyle w:val="Figuretitle0"/>
        <w:autoSpaceDE w:val="0"/>
        <w:autoSpaceDN w:val="0"/>
        <w:adjustRightInd w:val="0"/>
        <w:outlineLvl w:val="0"/>
        <w:rPr>
          <w:szCs w:val="24"/>
        </w:rPr>
      </w:pPr>
      <w:r>
        <w:rPr>
          <w:szCs w:val="24"/>
        </w:rPr>
        <w:t>Figure </w:t>
      </w:r>
      <w:r w:rsidR="006A2DB6">
        <w:rPr>
          <w:szCs w:val="24"/>
        </w:rPr>
        <w:t>65 — Overlap weld parameters</w:t>
      </w:r>
    </w:p>
    <w:p w14:paraId="151FA981" w14:textId="77777777" w:rsidR="006A2DB6" w:rsidRDefault="006A2DB6">
      <w:pPr>
        <w:pStyle w:val="BodyText"/>
        <w:autoSpaceDE w:val="0"/>
        <w:autoSpaceDN w:val="0"/>
        <w:adjustRightInd w:val="0"/>
        <w:rPr>
          <w:szCs w:val="24"/>
        </w:rPr>
      </w:pPr>
      <w:r>
        <w:rPr>
          <w:szCs w:val="24"/>
        </w:rPr>
        <w:t>For the penetration, the ratio η</w:t>
      </w:r>
      <w:r>
        <w:rPr>
          <w:szCs w:val="24"/>
          <w:vertAlign w:val="subscript"/>
        </w:rPr>
        <w:t>1</w:t>
      </w:r>
      <w:r>
        <w:rPr>
          <w:szCs w:val="24"/>
        </w:rPr>
        <w:t xml:space="preserve"> of the penetration depth to the sheet thickness is specified in the χMCF file.</w:t>
      </w:r>
    </w:p>
    <w:p w14:paraId="7AB6834A" w14:textId="55998689" w:rsidR="006A2DB6" w:rsidRDefault="006A2DB6">
      <w:pPr>
        <w:pStyle w:val="BodyText"/>
        <w:autoSpaceDE w:val="0"/>
        <w:autoSpaceDN w:val="0"/>
        <w:adjustRightInd w:val="0"/>
        <w:rPr>
          <w:szCs w:val="24"/>
        </w:rPr>
      </w:pPr>
      <w:r>
        <w:rPr>
          <w:szCs w:val="24"/>
        </w:rPr>
        <w:t xml:space="preserve">This is computed by </w:t>
      </w:r>
      <w:r w:rsidRPr="00636825">
        <w:rPr>
          <w:position w:val="-28"/>
          <w:szCs w:val="24"/>
        </w:rPr>
        <w:object w:dxaOrig="780" w:dyaOrig="660" w14:anchorId="62B55BFC">
          <v:shape id="_x0000_i1035" type="#_x0000_t75" style="width:38pt;height:33.15pt" o:ole="">
            <v:imagedata r:id="rId64" o:title=""/>
          </v:shape>
          <o:OLEObject Type="Embed" ProgID="Equation.DSMT4" ShapeID="_x0000_i1035" DrawAspect="Content" ObjectID="_1776249122" r:id="rId65"/>
        </w:object>
      </w:r>
      <w:r>
        <w:rPr>
          <w:szCs w:val="24"/>
        </w:rPr>
        <w:t>, where t</w:t>
      </w:r>
      <w:r>
        <w:rPr>
          <w:szCs w:val="24"/>
          <w:vertAlign w:val="subscript"/>
        </w:rPr>
        <w:t>1</w:t>
      </w:r>
      <w:r>
        <w:rPr>
          <w:szCs w:val="24"/>
        </w:rPr>
        <w:t xml:space="preserve"> is the thickness of the attached sheet (green in </w:t>
      </w:r>
      <w:r w:rsidR="00374751">
        <w:rPr>
          <w:rStyle w:val="citefig"/>
        </w:rPr>
        <w:t>Figure </w:t>
      </w:r>
      <w:r w:rsidRPr="00374751">
        <w:rPr>
          <w:rStyle w:val="citefig"/>
        </w:rPr>
        <w:t>65</w:t>
      </w:r>
      <w:r>
        <w:rPr>
          <w:szCs w:val="24"/>
        </w:rPr>
        <w:t xml:space="preserve"> above), not of the base sheet.</w:t>
      </w:r>
    </w:p>
    <w:p w14:paraId="46D7AE62" w14:textId="56D09FD6" w:rsidR="006A2DB6" w:rsidRDefault="006A2DB6">
      <w:pPr>
        <w:pStyle w:val="BodyText"/>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108</w:t>
      </w:r>
      <w:r>
        <w:rPr>
          <w:szCs w:val="24"/>
        </w:rPr>
        <w:t>):</w:t>
      </w:r>
    </w:p>
    <w:p w14:paraId="5B49D338" w14:textId="3D6A0EB6" w:rsidR="006A2DB6" w:rsidRDefault="009C3FFA">
      <w:pPr>
        <w:pStyle w:val="Tabletitle"/>
        <w:autoSpaceDE w:val="0"/>
        <w:autoSpaceDN w:val="0"/>
        <w:adjustRightInd w:val="0"/>
        <w:outlineLvl w:val="0"/>
        <w:rPr>
          <w:szCs w:val="24"/>
        </w:rPr>
      </w:pPr>
      <w:r>
        <w:rPr>
          <w:szCs w:val="24"/>
        </w:rPr>
        <w:t>Table </w:t>
      </w:r>
      <w:r w:rsidR="006A2DB6">
        <w:rPr>
          <w:szCs w:val="24"/>
        </w:rPr>
        <w:t xml:space="preserve">108 — Parameters of </w:t>
      </w:r>
      <w:ins w:id="1348" w:author="LUEJE Claudia" w:date="2024-05-02T20:57:00Z">
        <w:r w:rsidR="00483905">
          <w:rPr>
            <w:szCs w:val="24"/>
          </w:rPr>
          <w:t>o</w:t>
        </w:r>
      </w:ins>
      <w:del w:id="1349" w:author="LUEJE Claudia" w:date="2024-05-02T20:57:00Z">
        <w:r w:rsidR="006A2DB6" w:rsidDel="00483905">
          <w:rPr>
            <w:szCs w:val="24"/>
          </w:rPr>
          <w:delText>O</w:delText>
        </w:r>
      </w:del>
      <w:r w:rsidR="006A2DB6">
        <w:rPr>
          <w:szCs w:val="24"/>
        </w:rPr>
        <w:t xml:space="preserve">verlap </w:t>
      </w:r>
      <w:ins w:id="1350" w:author="LUEJE Claudia" w:date="2024-05-02T20:57:00Z">
        <w:r w:rsidR="00483905">
          <w:rPr>
            <w:szCs w:val="24"/>
          </w:rPr>
          <w:t>w</w:t>
        </w:r>
      </w:ins>
      <w:del w:id="1351" w:author="LUEJE Claudia" w:date="2024-05-02T20:57:00Z">
        <w:r w:rsidR="006A2DB6" w:rsidDel="00483905">
          <w:rPr>
            <w:szCs w:val="24"/>
          </w:rPr>
          <w:delText>W</w:delText>
        </w:r>
      </w:del>
      <w:r w:rsidR="006A2DB6">
        <w:rPr>
          <w:szCs w:val="24"/>
        </w:rPr>
        <w:t xml:space="preserve">eld per </w:t>
      </w:r>
      <w:r w:rsidR="006A2DB6" w:rsidRPr="00C25B71">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300"/>
        <w:gridCol w:w="1417"/>
        <w:gridCol w:w="1389"/>
        <w:gridCol w:w="1554"/>
        <w:gridCol w:w="1341"/>
        <w:gridCol w:w="1530"/>
      </w:tblGrid>
      <w:tr w:rsidR="006A2DB6" w:rsidRPr="00EC4DAD" w14:paraId="6E099431" w14:textId="77777777" w:rsidTr="009233A5">
        <w:trPr>
          <w:tblHeader/>
          <w:jc w:val="center"/>
        </w:trPr>
        <w:tc>
          <w:tcPr>
            <w:tcW w:w="1300" w:type="dxa"/>
            <w:tcBorders>
              <w:top w:val="single" w:sz="12" w:space="0" w:color="auto"/>
              <w:bottom w:val="single" w:sz="12" w:space="0" w:color="auto"/>
            </w:tcBorders>
            <w:shd w:val="clear" w:color="auto" w:fill="F3F3F3"/>
          </w:tcPr>
          <w:p w14:paraId="37FE7CBB" w14:textId="52F7559E" w:rsidR="006A2DB6" w:rsidRPr="00EC4DAD" w:rsidRDefault="006A2DB6" w:rsidP="00411E28">
            <w:pPr>
              <w:pStyle w:val="Tableheader"/>
              <w:autoSpaceDE w:val="0"/>
              <w:autoSpaceDN w:val="0"/>
              <w:adjustRightInd w:val="0"/>
              <w:rPr>
                <w:b/>
              </w:rPr>
            </w:pPr>
            <w:r w:rsidRPr="00EC4DAD">
              <w:rPr>
                <w:b/>
                <w:szCs w:val="24"/>
              </w:rPr>
              <w:t>Parameter</w:t>
            </w:r>
          </w:p>
        </w:tc>
        <w:tc>
          <w:tcPr>
            <w:tcW w:w="1417" w:type="dxa"/>
            <w:tcBorders>
              <w:top w:val="single" w:sz="12" w:space="0" w:color="auto"/>
              <w:bottom w:val="single" w:sz="12" w:space="0" w:color="auto"/>
            </w:tcBorders>
            <w:shd w:val="clear" w:color="auto" w:fill="F3F3F3"/>
          </w:tcPr>
          <w:p w14:paraId="3903F657" w14:textId="4A2D0FE3" w:rsidR="006A2DB6" w:rsidRPr="00EC4DAD" w:rsidRDefault="006A2DB6" w:rsidP="00411E28">
            <w:pPr>
              <w:pStyle w:val="Tableheader"/>
              <w:autoSpaceDE w:val="0"/>
              <w:autoSpaceDN w:val="0"/>
              <w:adjustRightInd w:val="0"/>
              <w:rPr>
                <w:b/>
              </w:rPr>
            </w:pPr>
            <w:r w:rsidRPr="00EC4DAD">
              <w:rPr>
                <w:b/>
                <w:szCs w:val="24"/>
              </w:rPr>
              <w:t>χMCF-Key</w:t>
            </w:r>
          </w:p>
        </w:tc>
        <w:tc>
          <w:tcPr>
            <w:tcW w:w="1389" w:type="dxa"/>
            <w:tcBorders>
              <w:top w:val="single" w:sz="12" w:space="0" w:color="auto"/>
              <w:bottom w:val="single" w:sz="12" w:space="0" w:color="auto"/>
            </w:tcBorders>
            <w:shd w:val="clear" w:color="auto" w:fill="F3F3F3"/>
          </w:tcPr>
          <w:p w14:paraId="680E2A5D" w14:textId="1E6ABC76" w:rsidR="006A2DB6" w:rsidRPr="00EC4DAD" w:rsidRDefault="006A2DB6" w:rsidP="00411E28">
            <w:pPr>
              <w:pStyle w:val="Tableheader"/>
              <w:autoSpaceDE w:val="0"/>
              <w:autoSpaceDN w:val="0"/>
              <w:adjustRightInd w:val="0"/>
              <w:rPr>
                <w:b/>
              </w:rPr>
            </w:pPr>
            <w:r w:rsidRPr="00EC4DAD">
              <w:rPr>
                <w:b/>
                <w:szCs w:val="24"/>
              </w:rPr>
              <w:t>Multiplicity per w.p.</w:t>
            </w:r>
          </w:p>
        </w:tc>
        <w:tc>
          <w:tcPr>
            <w:tcW w:w="1554" w:type="dxa"/>
            <w:tcBorders>
              <w:top w:val="single" w:sz="12" w:space="0" w:color="auto"/>
              <w:bottom w:val="single" w:sz="12" w:space="0" w:color="auto"/>
            </w:tcBorders>
            <w:shd w:val="clear" w:color="auto" w:fill="F3F3F3"/>
          </w:tcPr>
          <w:p w14:paraId="027C2BEC" w14:textId="28C32194" w:rsidR="006A2DB6" w:rsidRPr="00EC4DAD" w:rsidRDefault="006A2DB6" w:rsidP="00411E28">
            <w:pPr>
              <w:pStyle w:val="Tableheader"/>
              <w:autoSpaceDE w:val="0"/>
              <w:autoSpaceDN w:val="0"/>
              <w:adjustRightInd w:val="0"/>
              <w:rPr>
                <w:b/>
              </w:rPr>
            </w:pPr>
            <w:r w:rsidRPr="00EC4DAD">
              <w:rPr>
                <w:b/>
                <w:szCs w:val="24"/>
              </w:rPr>
              <w:t xml:space="preserve">Value </w:t>
            </w:r>
            <w:ins w:id="1352" w:author="LUEJE Claudia" w:date="2024-05-02T20:57:00Z">
              <w:r w:rsidR="00483905">
                <w:rPr>
                  <w:b/>
                  <w:szCs w:val="24"/>
                </w:rPr>
                <w:t>r</w:t>
              </w:r>
            </w:ins>
            <w:del w:id="1353" w:author="LUEJE Claudia" w:date="2024-05-02T20:57:00Z">
              <w:r w:rsidRPr="00EC4DAD" w:rsidDel="00483905">
                <w:rPr>
                  <w:b/>
                  <w:szCs w:val="24"/>
                </w:rPr>
                <w:delText>R</w:delText>
              </w:r>
            </w:del>
            <w:r w:rsidRPr="00EC4DAD">
              <w:rPr>
                <w:b/>
                <w:szCs w:val="24"/>
              </w:rPr>
              <w:t>ange</w:t>
            </w:r>
          </w:p>
        </w:tc>
        <w:tc>
          <w:tcPr>
            <w:tcW w:w="1341" w:type="dxa"/>
            <w:tcBorders>
              <w:top w:val="single" w:sz="12" w:space="0" w:color="auto"/>
              <w:bottom w:val="single" w:sz="12" w:space="0" w:color="auto"/>
            </w:tcBorders>
            <w:shd w:val="clear" w:color="auto" w:fill="F3F3F3"/>
          </w:tcPr>
          <w:p w14:paraId="70ADB30E" w14:textId="685560D1" w:rsidR="006A2DB6" w:rsidRPr="00EC4DAD" w:rsidRDefault="006A2DB6" w:rsidP="00411E28">
            <w:pPr>
              <w:pStyle w:val="Tableheader"/>
              <w:autoSpaceDE w:val="0"/>
              <w:autoSpaceDN w:val="0"/>
              <w:adjustRightInd w:val="0"/>
              <w:rPr>
                <w:b/>
              </w:rPr>
            </w:pPr>
            <w:r w:rsidRPr="00EC4DAD">
              <w:rPr>
                <w:b/>
                <w:szCs w:val="24"/>
              </w:rPr>
              <w:t>Use</w:t>
            </w:r>
          </w:p>
        </w:tc>
        <w:tc>
          <w:tcPr>
            <w:tcW w:w="1530" w:type="dxa"/>
            <w:tcBorders>
              <w:top w:val="single" w:sz="12" w:space="0" w:color="auto"/>
              <w:bottom w:val="single" w:sz="12" w:space="0" w:color="auto"/>
            </w:tcBorders>
            <w:shd w:val="clear" w:color="auto" w:fill="F3F3F3"/>
          </w:tcPr>
          <w:p w14:paraId="52BB1460" w14:textId="60EBECDA" w:rsidR="006A2DB6" w:rsidRPr="00EC4DAD" w:rsidRDefault="006A2DB6" w:rsidP="00411E28">
            <w:pPr>
              <w:pStyle w:val="Tableheader"/>
              <w:autoSpaceDE w:val="0"/>
              <w:autoSpaceDN w:val="0"/>
              <w:adjustRightInd w:val="0"/>
              <w:rPr>
                <w:b/>
              </w:rPr>
            </w:pPr>
            <w:r w:rsidRPr="00EC4DAD">
              <w:rPr>
                <w:b/>
                <w:szCs w:val="24"/>
              </w:rPr>
              <w:t xml:space="preserve">Default </w:t>
            </w:r>
            <w:ins w:id="1354" w:author="LUEJE Claudia" w:date="2024-05-02T20:57:00Z">
              <w:r w:rsidR="00483905">
                <w:rPr>
                  <w:b/>
                  <w:szCs w:val="24"/>
                </w:rPr>
                <w:t>v</w:t>
              </w:r>
            </w:ins>
            <w:del w:id="1355" w:author="LUEJE Claudia" w:date="2024-05-02T20:57:00Z">
              <w:r w:rsidRPr="00EC4DAD" w:rsidDel="00483905">
                <w:rPr>
                  <w:b/>
                  <w:szCs w:val="24"/>
                </w:rPr>
                <w:delText>V</w:delText>
              </w:r>
            </w:del>
            <w:r w:rsidRPr="00EC4DAD">
              <w:rPr>
                <w:b/>
                <w:szCs w:val="24"/>
              </w:rPr>
              <w:t>alue</w:t>
            </w:r>
          </w:p>
        </w:tc>
      </w:tr>
      <w:tr w:rsidR="006A2DB6" w:rsidRPr="005219B5" w14:paraId="1BD3FDEA" w14:textId="77777777" w:rsidTr="009233A5">
        <w:trPr>
          <w:jc w:val="center"/>
        </w:trPr>
        <w:tc>
          <w:tcPr>
            <w:tcW w:w="1300" w:type="dxa"/>
            <w:tcBorders>
              <w:top w:val="single" w:sz="12" w:space="0" w:color="auto"/>
            </w:tcBorders>
            <w:vAlign w:val="bottom"/>
          </w:tcPr>
          <w:p w14:paraId="00871C88" w14:textId="2D97FF1D" w:rsidR="006A2DB6" w:rsidRPr="006A2DB6" w:rsidRDefault="00483905" w:rsidP="006A2DB6">
            <w:pPr>
              <w:pStyle w:val="Tablebody"/>
              <w:autoSpaceDE w:val="0"/>
              <w:autoSpaceDN w:val="0"/>
              <w:adjustRightInd w:val="0"/>
              <w:jc w:val="both"/>
            </w:pPr>
            <w:r w:rsidRPr="006A2DB6">
              <w:rPr>
                <w:szCs w:val="24"/>
              </w:rPr>
              <w:t>A</w:t>
            </w:r>
          </w:p>
        </w:tc>
        <w:tc>
          <w:tcPr>
            <w:tcW w:w="1417" w:type="dxa"/>
            <w:tcBorders>
              <w:top w:val="single" w:sz="12" w:space="0" w:color="auto"/>
            </w:tcBorders>
            <w:vAlign w:val="bottom"/>
          </w:tcPr>
          <w:p w14:paraId="5A5E4347" w14:textId="710D360F" w:rsidR="006A2DB6" w:rsidRPr="006A2DB6" w:rsidRDefault="006A2DB6" w:rsidP="006A2DB6">
            <w:pPr>
              <w:pStyle w:val="Tablebody"/>
              <w:autoSpaceDE w:val="0"/>
              <w:autoSpaceDN w:val="0"/>
              <w:adjustRightInd w:val="0"/>
              <w:jc w:val="both"/>
            </w:pPr>
            <w:r w:rsidRPr="006A2DB6">
              <w:rPr>
                <w:szCs w:val="24"/>
              </w:rPr>
              <w:t>thickness</w:t>
            </w:r>
          </w:p>
        </w:tc>
        <w:tc>
          <w:tcPr>
            <w:tcW w:w="1389" w:type="dxa"/>
            <w:tcBorders>
              <w:top w:val="single" w:sz="12" w:space="0" w:color="auto"/>
            </w:tcBorders>
            <w:vAlign w:val="bottom"/>
          </w:tcPr>
          <w:p w14:paraId="6D47EBA2" w14:textId="5B8D3AC0" w:rsidR="006A2DB6" w:rsidRPr="006A2DB6" w:rsidRDefault="006A2DB6" w:rsidP="006A2DB6">
            <w:pPr>
              <w:pStyle w:val="Tablebody"/>
              <w:autoSpaceDE w:val="0"/>
              <w:autoSpaceDN w:val="0"/>
              <w:adjustRightInd w:val="0"/>
              <w:jc w:val="both"/>
            </w:pPr>
            <w:r w:rsidRPr="006A2DB6">
              <w:rPr>
                <w:szCs w:val="24"/>
              </w:rPr>
              <w:t>1</w:t>
            </w:r>
          </w:p>
        </w:tc>
        <w:tc>
          <w:tcPr>
            <w:tcW w:w="1554" w:type="dxa"/>
            <w:tcBorders>
              <w:top w:val="single" w:sz="12" w:space="0" w:color="auto"/>
            </w:tcBorders>
            <w:vAlign w:val="bottom"/>
          </w:tcPr>
          <w:p w14:paraId="7B27A048" w14:textId="292EE91E" w:rsidR="006A2DB6" w:rsidRPr="006A2DB6" w:rsidRDefault="006A2DB6" w:rsidP="006A2DB6">
            <w:pPr>
              <w:pStyle w:val="Tablebody"/>
              <w:autoSpaceDE w:val="0"/>
              <w:autoSpaceDN w:val="0"/>
              <w:adjustRightInd w:val="0"/>
              <w:jc w:val="both"/>
            </w:pPr>
            <w:r w:rsidRPr="006A2DB6">
              <w:rPr>
                <w:szCs w:val="24"/>
              </w:rPr>
              <w:t>≥ 0</w:t>
            </w:r>
          </w:p>
        </w:tc>
        <w:tc>
          <w:tcPr>
            <w:tcW w:w="1341" w:type="dxa"/>
            <w:tcBorders>
              <w:top w:val="single" w:sz="12" w:space="0" w:color="auto"/>
            </w:tcBorders>
            <w:vAlign w:val="bottom"/>
          </w:tcPr>
          <w:p w14:paraId="3A3CE2DE" w14:textId="491F3CB7"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top w:val="single" w:sz="12" w:space="0" w:color="auto"/>
            </w:tcBorders>
            <w:vAlign w:val="bottom"/>
          </w:tcPr>
          <w:p w14:paraId="4CD82A1A" w14:textId="2C03735F" w:rsidR="006A2DB6" w:rsidRPr="006A2DB6" w:rsidRDefault="006A2DB6" w:rsidP="006A2DB6">
            <w:pPr>
              <w:pStyle w:val="Tablebody"/>
              <w:autoSpaceDE w:val="0"/>
              <w:autoSpaceDN w:val="0"/>
              <w:adjustRightInd w:val="0"/>
              <w:jc w:val="both"/>
            </w:pPr>
            <w:r w:rsidRPr="006A2DB6">
              <w:rPr>
                <w:szCs w:val="24"/>
              </w:rPr>
              <w:t>-</w:t>
            </w:r>
          </w:p>
        </w:tc>
      </w:tr>
      <w:tr w:rsidR="006A2DB6" w:rsidRPr="005219B5" w14:paraId="327869DB" w14:textId="77777777" w:rsidTr="009233A5">
        <w:trPr>
          <w:jc w:val="center"/>
        </w:trPr>
        <w:tc>
          <w:tcPr>
            <w:tcW w:w="1300" w:type="dxa"/>
            <w:vAlign w:val="bottom"/>
          </w:tcPr>
          <w:p w14:paraId="2EC0C503" w14:textId="17E28385" w:rsidR="006A2DB6" w:rsidRPr="006A2DB6" w:rsidRDefault="006A2DB6" w:rsidP="006A2DB6">
            <w:pPr>
              <w:pStyle w:val="Tablebody"/>
              <w:autoSpaceDE w:val="0"/>
              <w:autoSpaceDN w:val="0"/>
              <w:adjustRightInd w:val="0"/>
              <w:jc w:val="both"/>
            </w:pPr>
            <w:r w:rsidRPr="006A2DB6">
              <w:rPr>
                <w:szCs w:val="24"/>
              </w:rPr>
              <w:t>β</w:t>
            </w:r>
          </w:p>
        </w:tc>
        <w:tc>
          <w:tcPr>
            <w:tcW w:w="1417" w:type="dxa"/>
            <w:vAlign w:val="bottom"/>
          </w:tcPr>
          <w:p w14:paraId="3452D71D" w14:textId="3CD37E3D" w:rsidR="006A2DB6" w:rsidRPr="006A2DB6" w:rsidRDefault="006A2DB6" w:rsidP="006A2DB6">
            <w:pPr>
              <w:pStyle w:val="Tablebody"/>
              <w:autoSpaceDE w:val="0"/>
              <w:autoSpaceDN w:val="0"/>
              <w:adjustRightInd w:val="0"/>
              <w:jc w:val="both"/>
            </w:pPr>
            <w:r w:rsidRPr="006A2DB6">
              <w:rPr>
                <w:szCs w:val="24"/>
              </w:rPr>
              <w:t>angle</w:t>
            </w:r>
          </w:p>
        </w:tc>
        <w:tc>
          <w:tcPr>
            <w:tcW w:w="1389" w:type="dxa"/>
            <w:vAlign w:val="bottom"/>
          </w:tcPr>
          <w:p w14:paraId="691330E6" w14:textId="00C9913A" w:rsidR="006A2DB6" w:rsidRPr="006A2DB6" w:rsidRDefault="006A2DB6" w:rsidP="006A2DB6">
            <w:pPr>
              <w:pStyle w:val="Tablebody"/>
              <w:autoSpaceDE w:val="0"/>
              <w:autoSpaceDN w:val="0"/>
              <w:adjustRightInd w:val="0"/>
              <w:jc w:val="both"/>
            </w:pPr>
            <w:r w:rsidRPr="006A2DB6">
              <w:rPr>
                <w:szCs w:val="24"/>
              </w:rPr>
              <w:t>1</w:t>
            </w:r>
          </w:p>
        </w:tc>
        <w:tc>
          <w:tcPr>
            <w:tcW w:w="1554" w:type="dxa"/>
            <w:vAlign w:val="bottom"/>
          </w:tcPr>
          <w:p w14:paraId="2047DEB1" w14:textId="37A77501" w:rsidR="006A2DB6" w:rsidRPr="006A2DB6" w:rsidRDefault="006A2DB6" w:rsidP="006A2DB6">
            <w:pPr>
              <w:pStyle w:val="Tablebody"/>
              <w:autoSpaceDE w:val="0"/>
              <w:autoSpaceDN w:val="0"/>
              <w:adjustRightInd w:val="0"/>
              <w:jc w:val="both"/>
            </w:pPr>
            <w:r w:rsidRPr="006A2DB6">
              <w:rPr>
                <w:szCs w:val="24"/>
              </w:rPr>
              <w:t>≥ 0</w:t>
            </w:r>
          </w:p>
        </w:tc>
        <w:tc>
          <w:tcPr>
            <w:tcW w:w="1341" w:type="dxa"/>
            <w:vAlign w:val="bottom"/>
          </w:tcPr>
          <w:p w14:paraId="0036FECD" w14:textId="5EC3AEB9" w:rsidR="006A2DB6" w:rsidRPr="006A2DB6" w:rsidRDefault="006A2DB6" w:rsidP="006A2DB6">
            <w:pPr>
              <w:pStyle w:val="Tablebody"/>
              <w:autoSpaceDE w:val="0"/>
              <w:autoSpaceDN w:val="0"/>
              <w:adjustRightInd w:val="0"/>
              <w:jc w:val="both"/>
            </w:pPr>
            <w:r w:rsidRPr="006A2DB6">
              <w:rPr>
                <w:szCs w:val="24"/>
              </w:rPr>
              <w:t>Optional</w:t>
            </w:r>
          </w:p>
        </w:tc>
        <w:tc>
          <w:tcPr>
            <w:tcW w:w="1530" w:type="dxa"/>
            <w:vAlign w:val="bottom"/>
          </w:tcPr>
          <w:p w14:paraId="58D9B16C" w14:textId="22705F91" w:rsidR="006A2DB6" w:rsidRPr="006A2DB6" w:rsidRDefault="006A2DB6" w:rsidP="006A2DB6">
            <w:pPr>
              <w:pStyle w:val="Tablebody"/>
              <w:autoSpaceDE w:val="0"/>
              <w:autoSpaceDN w:val="0"/>
              <w:adjustRightInd w:val="0"/>
              <w:jc w:val="both"/>
            </w:pPr>
            <w:r w:rsidRPr="006A2DB6">
              <w:rPr>
                <w:szCs w:val="24"/>
              </w:rPr>
              <w:t>45 [deg]</w:t>
            </w:r>
          </w:p>
        </w:tc>
      </w:tr>
      <w:tr w:rsidR="006A2DB6" w:rsidRPr="005219B5" w14:paraId="6C998B64" w14:textId="77777777" w:rsidTr="009233A5">
        <w:trPr>
          <w:jc w:val="center"/>
        </w:trPr>
        <w:tc>
          <w:tcPr>
            <w:tcW w:w="1300" w:type="dxa"/>
            <w:tcBorders>
              <w:bottom w:val="single" w:sz="12" w:space="0" w:color="auto"/>
            </w:tcBorders>
            <w:vAlign w:val="bottom"/>
          </w:tcPr>
          <w:p w14:paraId="5081D4D1" w14:textId="4183B3FB" w:rsidR="006A2DB6" w:rsidRPr="006A2DB6" w:rsidRDefault="006A2DB6" w:rsidP="006A2DB6">
            <w:pPr>
              <w:pStyle w:val="Tablebody"/>
              <w:autoSpaceDE w:val="0"/>
              <w:autoSpaceDN w:val="0"/>
              <w:adjustRightInd w:val="0"/>
              <w:jc w:val="both"/>
            </w:pPr>
            <w:r w:rsidRPr="006A2DB6">
              <w:rPr>
                <w:szCs w:val="24"/>
              </w:rPr>
              <w:t>η</w:t>
            </w:r>
          </w:p>
        </w:tc>
        <w:tc>
          <w:tcPr>
            <w:tcW w:w="1417" w:type="dxa"/>
            <w:tcBorders>
              <w:bottom w:val="single" w:sz="12" w:space="0" w:color="auto"/>
            </w:tcBorders>
            <w:vAlign w:val="bottom"/>
          </w:tcPr>
          <w:p w14:paraId="1FCE4319" w14:textId="4BE7D5D8" w:rsidR="006A2DB6" w:rsidRPr="006A2DB6" w:rsidRDefault="006A2DB6" w:rsidP="006A2DB6">
            <w:pPr>
              <w:pStyle w:val="Tablebody"/>
              <w:autoSpaceDE w:val="0"/>
              <w:autoSpaceDN w:val="0"/>
              <w:adjustRightInd w:val="0"/>
              <w:jc w:val="both"/>
            </w:pPr>
            <w:r w:rsidRPr="006A2DB6">
              <w:rPr>
                <w:szCs w:val="24"/>
              </w:rPr>
              <w:t>penetration</w:t>
            </w:r>
          </w:p>
        </w:tc>
        <w:tc>
          <w:tcPr>
            <w:tcW w:w="1389" w:type="dxa"/>
            <w:tcBorders>
              <w:bottom w:val="single" w:sz="12" w:space="0" w:color="auto"/>
            </w:tcBorders>
            <w:vAlign w:val="bottom"/>
          </w:tcPr>
          <w:p w14:paraId="46F0E282" w14:textId="1F59D031" w:rsidR="006A2DB6" w:rsidRPr="006A2DB6" w:rsidRDefault="006A2DB6" w:rsidP="006A2DB6">
            <w:pPr>
              <w:pStyle w:val="Tablebody"/>
              <w:autoSpaceDE w:val="0"/>
              <w:autoSpaceDN w:val="0"/>
              <w:adjustRightInd w:val="0"/>
              <w:jc w:val="both"/>
            </w:pPr>
            <w:r w:rsidRPr="006A2DB6">
              <w:rPr>
                <w:szCs w:val="24"/>
              </w:rPr>
              <w:t>1</w:t>
            </w:r>
          </w:p>
        </w:tc>
        <w:tc>
          <w:tcPr>
            <w:tcW w:w="1554" w:type="dxa"/>
            <w:tcBorders>
              <w:bottom w:val="single" w:sz="12" w:space="0" w:color="auto"/>
            </w:tcBorders>
            <w:vAlign w:val="bottom"/>
          </w:tcPr>
          <w:p w14:paraId="222E798F" w14:textId="75C7D45A" w:rsidR="006A2DB6" w:rsidRPr="006A2DB6" w:rsidRDefault="006A2DB6" w:rsidP="006A2DB6">
            <w:pPr>
              <w:pStyle w:val="Tablebody"/>
              <w:autoSpaceDE w:val="0"/>
              <w:autoSpaceDN w:val="0"/>
              <w:adjustRightInd w:val="0"/>
              <w:jc w:val="both"/>
            </w:pPr>
            <w:r w:rsidRPr="006A2DB6">
              <w:rPr>
                <w:szCs w:val="24"/>
              </w:rPr>
              <w:t>0 ≤ η ≤ 1</w:t>
            </w:r>
          </w:p>
        </w:tc>
        <w:tc>
          <w:tcPr>
            <w:tcW w:w="1341" w:type="dxa"/>
            <w:tcBorders>
              <w:bottom w:val="single" w:sz="12" w:space="0" w:color="auto"/>
            </w:tcBorders>
            <w:vAlign w:val="bottom"/>
          </w:tcPr>
          <w:p w14:paraId="6BFA1EBD" w14:textId="04D805BF" w:rsidR="006A2DB6" w:rsidRPr="006A2DB6" w:rsidRDefault="006A2DB6" w:rsidP="006A2DB6">
            <w:pPr>
              <w:pStyle w:val="Tablebody"/>
              <w:autoSpaceDE w:val="0"/>
              <w:autoSpaceDN w:val="0"/>
              <w:adjustRightInd w:val="0"/>
              <w:jc w:val="both"/>
            </w:pPr>
            <w:r w:rsidRPr="006A2DB6">
              <w:rPr>
                <w:szCs w:val="24"/>
              </w:rPr>
              <w:t>Optional</w:t>
            </w:r>
          </w:p>
        </w:tc>
        <w:tc>
          <w:tcPr>
            <w:tcW w:w="1530" w:type="dxa"/>
            <w:tcBorders>
              <w:bottom w:val="single" w:sz="12" w:space="0" w:color="auto"/>
            </w:tcBorders>
            <w:vAlign w:val="bottom"/>
          </w:tcPr>
          <w:p w14:paraId="757A36E9" w14:textId="6A27B7E9" w:rsidR="006A2DB6" w:rsidRPr="006A2DB6" w:rsidRDefault="006A2DB6" w:rsidP="006A2DB6">
            <w:pPr>
              <w:pStyle w:val="Tablebody"/>
              <w:autoSpaceDE w:val="0"/>
              <w:autoSpaceDN w:val="0"/>
              <w:adjustRightInd w:val="0"/>
              <w:jc w:val="both"/>
            </w:pPr>
            <w:r w:rsidRPr="006A2DB6">
              <w:rPr>
                <w:szCs w:val="24"/>
              </w:rPr>
              <w:t>0</w:t>
            </w:r>
          </w:p>
        </w:tc>
      </w:tr>
    </w:tbl>
    <w:p w14:paraId="1154A5B8" w14:textId="249C77EC" w:rsidR="006A2DB6" w:rsidRDefault="006A2DB6">
      <w:pPr>
        <w:pStyle w:val="BodyText"/>
        <w:autoSpaceDE w:val="0"/>
        <w:autoSpaceDN w:val="0"/>
        <w:adjustRightInd w:val="0"/>
        <w:rPr>
          <w:szCs w:val="24"/>
        </w:rPr>
      </w:pPr>
      <w:r>
        <w:rPr>
          <w:szCs w:val="24"/>
        </w:rPr>
        <w:t>All other parameters are provided by the CAD or CAE model itself and are partially used to specify parameters of the weld.</w:t>
      </w:r>
    </w:p>
    <w:p w14:paraId="7766306C" w14:textId="3A36E3FE"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Single </w:t>
      </w:r>
      <w:ins w:id="1356" w:author="LUEJE Claudia" w:date="2024-05-02T20:57:00Z">
        <w:r w:rsidR="00A36A92">
          <w:rPr>
            <w:rFonts w:eastAsia="Times New Roman"/>
            <w:szCs w:val="24"/>
          </w:rPr>
          <w:t>s</w:t>
        </w:r>
      </w:ins>
      <w:del w:id="1357" w:author="LUEJE Claudia" w:date="2024-05-02T20:57:00Z">
        <w:r w:rsidDel="00A36A92">
          <w:rPr>
            <w:rFonts w:eastAsia="Times New Roman"/>
            <w:szCs w:val="24"/>
          </w:rPr>
          <w:delText>S</w:delText>
        </w:r>
      </w:del>
      <w:r>
        <w:rPr>
          <w:rFonts w:eastAsia="Times New Roman"/>
          <w:szCs w:val="24"/>
        </w:rPr>
        <w:t xml:space="preserve">ided </w:t>
      </w:r>
      <w:ins w:id="1358" w:author="LUEJE Claudia" w:date="2024-05-02T20:57:00Z">
        <w:r w:rsidR="00A36A92">
          <w:rPr>
            <w:rFonts w:eastAsia="Times New Roman"/>
            <w:szCs w:val="24"/>
          </w:rPr>
          <w:t>d</w:t>
        </w:r>
      </w:ins>
      <w:del w:id="1359" w:author="LUEJE Claudia" w:date="2024-05-02T20:57:00Z">
        <w:r w:rsidDel="00A36A92">
          <w:rPr>
            <w:rFonts w:eastAsia="Times New Roman"/>
            <w:szCs w:val="24"/>
          </w:rPr>
          <w:delText>D</w:delText>
        </w:r>
      </w:del>
      <w:r>
        <w:rPr>
          <w:rFonts w:eastAsia="Times New Roman"/>
          <w:szCs w:val="24"/>
        </w:rPr>
        <w:t xml:space="preserve">ouble </w:t>
      </w:r>
      <w:ins w:id="1360" w:author="LUEJE Claudia" w:date="2024-05-02T20:57:00Z">
        <w:r w:rsidR="00A36A92">
          <w:rPr>
            <w:rFonts w:eastAsia="Times New Roman"/>
            <w:szCs w:val="24"/>
          </w:rPr>
          <w:t>o</w:t>
        </w:r>
      </w:ins>
      <w:del w:id="1361" w:author="LUEJE Claudia" w:date="2024-05-02T20:57:00Z">
        <w:r w:rsidDel="00A36A92">
          <w:rPr>
            <w:rFonts w:eastAsia="Times New Roman"/>
            <w:szCs w:val="24"/>
          </w:rPr>
          <w:delText>O</w:delText>
        </w:r>
      </w:del>
      <w:r>
        <w:rPr>
          <w:rFonts w:eastAsia="Times New Roman"/>
          <w:szCs w:val="24"/>
        </w:rPr>
        <w:t xml:space="preserve">verlap </w:t>
      </w:r>
      <w:ins w:id="1362" w:author="LUEJE Claudia" w:date="2024-05-02T20:57:00Z">
        <w:r w:rsidR="00A36A92">
          <w:rPr>
            <w:rFonts w:eastAsia="Times New Roman"/>
            <w:szCs w:val="24"/>
          </w:rPr>
          <w:t>w</w:t>
        </w:r>
      </w:ins>
      <w:del w:id="1363" w:author="LUEJE Claudia" w:date="2024-05-02T20:57:00Z">
        <w:r w:rsidDel="00A36A92">
          <w:rPr>
            <w:rFonts w:eastAsia="Times New Roman"/>
            <w:szCs w:val="24"/>
          </w:rPr>
          <w:delText>W</w:delText>
        </w:r>
      </w:del>
      <w:r>
        <w:rPr>
          <w:rFonts w:eastAsia="Times New Roman"/>
          <w:szCs w:val="24"/>
        </w:rPr>
        <w:t>eld</w:t>
      </w:r>
    </w:p>
    <w:p w14:paraId="265CA25C" w14:textId="4C5B2A70" w:rsidR="006A2DB6" w:rsidRDefault="006A2DB6">
      <w:pPr>
        <w:pStyle w:val="BodyText"/>
        <w:autoSpaceDE w:val="0"/>
        <w:autoSpaceDN w:val="0"/>
        <w:adjustRightInd w:val="0"/>
        <w:rPr>
          <w:szCs w:val="24"/>
        </w:rPr>
      </w:pPr>
      <w:r>
        <w:rPr>
          <w:szCs w:val="24"/>
        </w:rPr>
        <w:t xml:space="preserve">The </w:t>
      </w:r>
      <w:ins w:id="1364" w:author="LUEJE Claudia" w:date="2024-05-02T20:57:00Z">
        <w:r w:rsidR="00A36A92">
          <w:rPr>
            <w:szCs w:val="24"/>
          </w:rPr>
          <w:t>s</w:t>
        </w:r>
      </w:ins>
      <w:del w:id="1365" w:author="LUEJE Claudia" w:date="2024-05-02T20:57:00Z">
        <w:r w:rsidDel="00A36A92">
          <w:rPr>
            <w:szCs w:val="24"/>
          </w:rPr>
          <w:delText>S</w:delText>
        </w:r>
      </w:del>
      <w:r>
        <w:rPr>
          <w:szCs w:val="24"/>
        </w:rPr>
        <w:t xml:space="preserve">ingle </w:t>
      </w:r>
      <w:ins w:id="1366" w:author="LUEJE Claudia" w:date="2024-05-02T20:57:00Z">
        <w:r w:rsidR="00A36A92">
          <w:rPr>
            <w:szCs w:val="24"/>
          </w:rPr>
          <w:t>s</w:t>
        </w:r>
      </w:ins>
      <w:del w:id="1367" w:author="LUEJE Claudia" w:date="2024-05-02T20:57:00Z">
        <w:r w:rsidDel="00A36A92">
          <w:rPr>
            <w:szCs w:val="24"/>
          </w:rPr>
          <w:delText>S</w:delText>
        </w:r>
      </w:del>
      <w:r>
        <w:rPr>
          <w:szCs w:val="24"/>
        </w:rPr>
        <w:t xml:space="preserve">ided </w:t>
      </w:r>
      <w:ins w:id="1368" w:author="LUEJE Claudia" w:date="2024-05-02T20:57:00Z">
        <w:r w:rsidR="00A36A92">
          <w:rPr>
            <w:szCs w:val="24"/>
          </w:rPr>
          <w:t>d</w:t>
        </w:r>
      </w:ins>
      <w:del w:id="1369" w:author="LUEJE Claudia" w:date="2024-05-02T20:57:00Z">
        <w:r w:rsidDel="00A36A92">
          <w:rPr>
            <w:szCs w:val="24"/>
          </w:rPr>
          <w:delText>D</w:delText>
        </w:r>
      </w:del>
      <w:r>
        <w:rPr>
          <w:szCs w:val="24"/>
        </w:rPr>
        <w:t xml:space="preserve">ouble </w:t>
      </w:r>
      <w:ins w:id="1370" w:author="LUEJE Claudia" w:date="2024-05-02T20:57:00Z">
        <w:r w:rsidR="00A36A92">
          <w:rPr>
            <w:szCs w:val="24"/>
          </w:rPr>
          <w:t>o</w:t>
        </w:r>
      </w:ins>
      <w:del w:id="1371" w:author="LUEJE Claudia" w:date="2024-05-02T20:57:00Z">
        <w:r w:rsidDel="00A36A92">
          <w:rPr>
            <w:szCs w:val="24"/>
          </w:rPr>
          <w:delText>O</w:delText>
        </w:r>
      </w:del>
      <w:r>
        <w:rPr>
          <w:szCs w:val="24"/>
        </w:rPr>
        <w:t xml:space="preserve">verlap </w:t>
      </w:r>
      <w:ins w:id="1372" w:author="LUEJE Claudia" w:date="2024-05-02T20:57:00Z">
        <w:r w:rsidR="00A36A92">
          <w:rPr>
            <w:szCs w:val="24"/>
          </w:rPr>
          <w:t>w</w:t>
        </w:r>
      </w:ins>
      <w:del w:id="1373" w:author="LUEJE Claudia" w:date="2024-05-02T20:57:00Z">
        <w:r w:rsidDel="00A36A92">
          <w:rPr>
            <w:szCs w:val="24"/>
          </w:rPr>
          <w:delText>W</w:delText>
        </w:r>
      </w:del>
      <w:r>
        <w:rPr>
          <w:szCs w:val="24"/>
        </w:rPr>
        <w:t xml:space="preserve">eld is represented by a stacked welding, see </w:t>
      </w:r>
      <w:r w:rsidR="00374751">
        <w:rPr>
          <w:rStyle w:val="citefig"/>
          <w:szCs w:val="24"/>
        </w:rPr>
        <w:t>Figure </w:t>
      </w:r>
      <w:r>
        <w:rPr>
          <w:rStyle w:val="citefig"/>
          <w:szCs w:val="24"/>
        </w:rPr>
        <w:t>66</w:t>
      </w:r>
      <w:r>
        <w:rPr>
          <w:szCs w:val="24"/>
        </w:rPr>
        <w:t>.</w:t>
      </w:r>
    </w:p>
    <w:p w14:paraId="4ACD7877" w14:textId="6077F443"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374" w:author="LUEJE Claudia" w:date="2024-05-02T20:57:00Z">
        <w:r w:rsidR="00A36A92">
          <w:rPr>
            <w:rFonts w:eastAsia="Times New Roman"/>
            <w:szCs w:val="24"/>
          </w:rPr>
          <w:t>p</w:t>
        </w:r>
      </w:ins>
      <w:del w:id="1375" w:author="LUEJE Claudia" w:date="2024-05-02T20:57:00Z">
        <w:r w:rsidDel="00A36A92">
          <w:rPr>
            <w:rFonts w:eastAsia="Times New Roman"/>
            <w:szCs w:val="24"/>
          </w:rPr>
          <w:delText>P</w:delText>
        </w:r>
      </w:del>
      <w:r>
        <w:rPr>
          <w:rFonts w:eastAsia="Times New Roman"/>
          <w:szCs w:val="24"/>
        </w:rPr>
        <w:t>arameters</w:t>
      </w:r>
    </w:p>
    <w:p w14:paraId="47934D4A" w14:textId="570D5D4C"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66</w:t>
      </w:r>
      <w:r>
        <w:rPr>
          <w:szCs w:val="24"/>
        </w:rPr>
        <w:t>):</w:t>
      </w:r>
    </w:p>
    <w:p w14:paraId="7908E47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8329_ed1fig66.EPS</w:t>
      </w:r>
    </w:p>
    <w:p w14:paraId="6531F8E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F07E5D2" w14:textId="77777777" w:rsidTr="00A75487">
        <w:tc>
          <w:tcPr>
            <w:tcW w:w="397" w:type="dxa"/>
          </w:tcPr>
          <w:p w14:paraId="128F6606" w14:textId="62E93F2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249A9E8" w14:textId="7062A41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10C6E3DF" w14:textId="77777777" w:rsidTr="00A75487">
        <w:tc>
          <w:tcPr>
            <w:tcW w:w="397" w:type="dxa"/>
          </w:tcPr>
          <w:p w14:paraId="6D08A07F" w14:textId="6F3A95F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823C81">
              <w:rPr>
                <w:i/>
                <w:szCs w:val="24"/>
                <w:vertAlign w:val="subscript"/>
              </w:rPr>
              <w:t>i</w:t>
            </w:r>
          </w:p>
        </w:tc>
        <w:tc>
          <w:tcPr>
            <w:tcW w:w="9356" w:type="dxa"/>
          </w:tcPr>
          <w:p w14:paraId="7F022809" w14:textId="4229A1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64C19B57" w14:textId="77777777" w:rsidTr="00A75487">
        <w:tc>
          <w:tcPr>
            <w:tcW w:w="397" w:type="dxa"/>
          </w:tcPr>
          <w:p w14:paraId="3920AC91" w14:textId="3A6DBB0F"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c</w:t>
            </w:r>
            <w:r w:rsidRPr="00823C81">
              <w:rPr>
                <w:i/>
                <w:szCs w:val="24"/>
                <w:vertAlign w:val="subscript"/>
              </w:rPr>
              <w:t>i</w:t>
            </w:r>
          </w:p>
        </w:tc>
        <w:tc>
          <w:tcPr>
            <w:tcW w:w="9356" w:type="dxa"/>
          </w:tcPr>
          <w:p w14:paraId="35890640" w14:textId="60C298A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sheets</w:t>
            </w:r>
          </w:p>
        </w:tc>
      </w:tr>
    </w:tbl>
    <w:p w14:paraId="4EEC7246" w14:textId="36CF0D27" w:rsidR="006A2DB6" w:rsidRDefault="00374751">
      <w:pPr>
        <w:pStyle w:val="Figuretitle0"/>
        <w:autoSpaceDE w:val="0"/>
        <w:autoSpaceDN w:val="0"/>
        <w:adjustRightInd w:val="0"/>
        <w:outlineLvl w:val="0"/>
        <w:rPr>
          <w:szCs w:val="24"/>
        </w:rPr>
      </w:pPr>
      <w:r>
        <w:rPr>
          <w:szCs w:val="24"/>
        </w:rPr>
        <w:t>Figure </w:t>
      </w:r>
      <w:r w:rsidR="006A2DB6">
        <w:rPr>
          <w:szCs w:val="24"/>
        </w:rPr>
        <w:t>66 — Single sided double overlap weld layout</w:t>
      </w:r>
    </w:p>
    <w:p w14:paraId="5FE8BE45" w14:textId="74E2858E"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376" w:author="LUEJE Claudia" w:date="2024-05-02T20:58:00Z">
        <w:r w:rsidR="00A36A92">
          <w:rPr>
            <w:rFonts w:eastAsia="Times New Roman"/>
            <w:szCs w:val="24"/>
          </w:rPr>
          <w:t>p</w:t>
        </w:r>
      </w:ins>
      <w:del w:id="1377" w:author="LUEJE Claudia" w:date="2024-05-02T20:58:00Z">
        <w:r w:rsidDel="00A36A92">
          <w:rPr>
            <w:rFonts w:eastAsia="Times New Roman"/>
            <w:szCs w:val="24"/>
          </w:rPr>
          <w:delText>P</w:delText>
        </w:r>
      </w:del>
      <w:r>
        <w:rPr>
          <w:rFonts w:eastAsia="Times New Roman"/>
          <w:szCs w:val="24"/>
        </w:rPr>
        <w:t>arameters</w:t>
      </w:r>
    </w:p>
    <w:p w14:paraId="7ED84AE8" w14:textId="1F2A6F00" w:rsidR="006A2DB6" w:rsidRDefault="006A2DB6">
      <w:pPr>
        <w:pStyle w:val="BodyText"/>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67</w:t>
      </w:r>
      <w:r>
        <w:rPr>
          <w:szCs w:val="24"/>
        </w:rPr>
        <w:t>):</w:t>
      </w:r>
    </w:p>
    <w:p w14:paraId="4ABEB16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8329_ed1fig67.EPS</w:t>
      </w:r>
    </w:p>
    <w:p w14:paraId="10A961EA"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5A2584" w14:textId="77777777" w:rsidTr="00A75487">
        <w:tc>
          <w:tcPr>
            <w:tcW w:w="397" w:type="dxa"/>
          </w:tcPr>
          <w:p w14:paraId="15F78385" w14:textId="5B5CC35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537D4202" w14:textId="46A3939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6190D3D0" w14:textId="77777777" w:rsidTr="00A75487">
        <w:tc>
          <w:tcPr>
            <w:tcW w:w="397" w:type="dxa"/>
          </w:tcPr>
          <w:p w14:paraId="285DE3D0" w14:textId="271BAB4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4F97882" w14:textId="5CA3127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50C49099" w14:textId="77777777" w:rsidTr="00A75487">
        <w:tc>
          <w:tcPr>
            <w:tcW w:w="397" w:type="dxa"/>
          </w:tcPr>
          <w:p w14:paraId="0C1AC26F" w14:textId="077A4924"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79A1D711" w14:textId="0CD20365"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7369B646" w14:textId="324FF837" w:rsidR="006A2DB6" w:rsidRDefault="00374751">
      <w:pPr>
        <w:pStyle w:val="Figuretitle0"/>
        <w:autoSpaceDE w:val="0"/>
        <w:autoSpaceDN w:val="0"/>
        <w:adjustRightInd w:val="0"/>
        <w:outlineLvl w:val="0"/>
        <w:rPr>
          <w:szCs w:val="24"/>
        </w:rPr>
      </w:pPr>
      <w:r>
        <w:rPr>
          <w:szCs w:val="24"/>
        </w:rPr>
        <w:t>Figure </w:t>
      </w:r>
      <w:r w:rsidR="006A2DB6">
        <w:rPr>
          <w:szCs w:val="24"/>
        </w:rPr>
        <w:t>67 — Overlap weld parameter details for lower (left) and upper (right) weld section</w:t>
      </w:r>
    </w:p>
    <w:p w14:paraId="39828887" w14:textId="77777777" w:rsidR="006A2DB6" w:rsidRDefault="006A2DB6">
      <w:pPr>
        <w:pStyle w:val="BodyText"/>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5FBC6880" w14:textId="311DA484" w:rsidR="006A2DB6" w:rsidRDefault="006A2DB6">
      <w:pPr>
        <w:pStyle w:val="BodyText"/>
        <w:autoSpaceDE w:val="0"/>
        <w:autoSpaceDN w:val="0"/>
        <w:adjustRightInd w:val="0"/>
        <w:rPr>
          <w:szCs w:val="24"/>
        </w:rPr>
      </w:pPr>
      <w:r>
        <w:rPr>
          <w:szCs w:val="24"/>
        </w:rPr>
        <w:t xml:space="preserve">They are computed by </w:t>
      </w:r>
      <w:r w:rsidR="002E5C19" w:rsidRPr="00EB02D3">
        <w:rPr>
          <w:position w:val="-32"/>
          <w:szCs w:val="24"/>
        </w:rPr>
        <w:object w:dxaOrig="1260" w:dyaOrig="700" w14:anchorId="6296C45C">
          <v:shape id="_x0000_i1036" type="#_x0000_t75" style="width:61.85pt;height:34.9pt" o:ole="">
            <v:imagedata r:id="rId66" o:title=""/>
          </v:shape>
          <o:OLEObject Type="Embed" ProgID="Equation.DSMT4" ShapeID="_x0000_i1036" DrawAspect="Content" ObjectID="_1776249123" r:id="rId67"/>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A01DEF3" w14:textId="46CFFBAF" w:rsidR="006A2DB6" w:rsidRDefault="006A2DB6">
      <w:pPr>
        <w:pStyle w:val="BodyText"/>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109</w:t>
      </w:r>
      <w:r>
        <w:rPr>
          <w:szCs w:val="24"/>
        </w:rPr>
        <w:t>):</w:t>
      </w:r>
    </w:p>
    <w:p w14:paraId="14D2F210" w14:textId="2F73D16A" w:rsidR="006A2DB6" w:rsidRDefault="009C3FFA">
      <w:pPr>
        <w:pStyle w:val="Tabletitle"/>
        <w:autoSpaceDE w:val="0"/>
        <w:autoSpaceDN w:val="0"/>
        <w:adjustRightInd w:val="0"/>
        <w:outlineLvl w:val="0"/>
        <w:rPr>
          <w:szCs w:val="24"/>
        </w:rPr>
      </w:pPr>
      <w:r>
        <w:rPr>
          <w:szCs w:val="24"/>
        </w:rPr>
        <w:t>Table </w:t>
      </w:r>
      <w:r w:rsidR="006A2DB6">
        <w:rPr>
          <w:szCs w:val="24"/>
        </w:rPr>
        <w:t xml:space="preserve">109 — Parameters of single-sided double overlap weld per </w:t>
      </w:r>
      <w:r w:rsidR="006A2DB6" w:rsidRPr="00DC3F6E">
        <w:rPr>
          <w:rStyle w:val="ISOCode"/>
        </w:rPr>
        <w:t>&lt;weld_position/&gt;</w:t>
      </w:r>
      <w:r w:rsidR="006A2DB6">
        <w:rPr>
          <w:szCs w:val="24"/>
        </w:rPr>
        <w:t xml:space="preserve"> (w.p.)</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1"/>
        <w:gridCol w:w="1433"/>
        <w:gridCol w:w="1365"/>
        <w:gridCol w:w="1434"/>
        <w:gridCol w:w="1531"/>
        <w:gridCol w:w="1567"/>
      </w:tblGrid>
      <w:tr w:rsidR="006A2DB6" w:rsidRPr="00EC4DAD" w14:paraId="6184BAC4" w14:textId="77777777" w:rsidTr="009233A5">
        <w:trPr>
          <w:tblHeader/>
          <w:jc w:val="center"/>
        </w:trPr>
        <w:tc>
          <w:tcPr>
            <w:tcW w:w="1191" w:type="dxa"/>
            <w:tcBorders>
              <w:top w:val="single" w:sz="12" w:space="0" w:color="auto"/>
              <w:bottom w:val="single" w:sz="12" w:space="0" w:color="auto"/>
            </w:tcBorders>
            <w:shd w:val="clear" w:color="auto" w:fill="F3F3F3"/>
          </w:tcPr>
          <w:p w14:paraId="51D05CD7" w14:textId="7FAB14E2" w:rsidR="006A2DB6" w:rsidRPr="00EC4DAD" w:rsidRDefault="006A2DB6" w:rsidP="00411E28">
            <w:pPr>
              <w:pStyle w:val="Tableheader"/>
              <w:autoSpaceDE w:val="0"/>
              <w:autoSpaceDN w:val="0"/>
              <w:adjustRightInd w:val="0"/>
              <w:rPr>
                <w:b/>
              </w:rPr>
            </w:pPr>
            <w:r w:rsidRPr="00EC4DAD">
              <w:rPr>
                <w:b/>
                <w:szCs w:val="24"/>
              </w:rPr>
              <w:t>Parameter</w:t>
            </w:r>
          </w:p>
        </w:tc>
        <w:tc>
          <w:tcPr>
            <w:tcW w:w="1434" w:type="dxa"/>
            <w:tcBorders>
              <w:top w:val="single" w:sz="12" w:space="0" w:color="auto"/>
              <w:bottom w:val="single" w:sz="12" w:space="0" w:color="auto"/>
            </w:tcBorders>
            <w:shd w:val="clear" w:color="auto" w:fill="F3F3F3"/>
          </w:tcPr>
          <w:p w14:paraId="418673C1" w14:textId="21F377E7" w:rsidR="006A2DB6" w:rsidRPr="00EC4DAD" w:rsidRDefault="006A2DB6" w:rsidP="00411E28">
            <w:pPr>
              <w:pStyle w:val="Tableheader"/>
              <w:autoSpaceDE w:val="0"/>
              <w:autoSpaceDN w:val="0"/>
              <w:adjustRightInd w:val="0"/>
              <w:rPr>
                <w:b/>
              </w:rPr>
            </w:pPr>
            <w:r w:rsidRPr="00EC4DAD">
              <w:rPr>
                <w:b/>
                <w:szCs w:val="24"/>
              </w:rPr>
              <w:t>χMCF-Key</w:t>
            </w:r>
          </w:p>
        </w:tc>
        <w:tc>
          <w:tcPr>
            <w:tcW w:w="1365" w:type="dxa"/>
            <w:tcBorders>
              <w:top w:val="single" w:sz="12" w:space="0" w:color="auto"/>
              <w:bottom w:val="single" w:sz="12" w:space="0" w:color="auto"/>
            </w:tcBorders>
            <w:shd w:val="clear" w:color="auto" w:fill="F3F3F3"/>
          </w:tcPr>
          <w:p w14:paraId="5E13902C" w14:textId="7FCCAFB0" w:rsidR="006A2DB6" w:rsidRPr="00EC4DAD" w:rsidRDefault="006A2DB6" w:rsidP="00411E28">
            <w:pPr>
              <w:pStyle w:val="Tableheader"/>
              <w:autoSpaceDE w:val="0"/>
              <w:autoSpaceDN w:val="0"/>
              <w:adjustRightInd w:val="0"/>
              <w:rPr>
                <w:b/>
              </w:rPr>
            </w:pPr>
            <w:r w:rsidRPr="00EC4DAD">
              <w:rPr>
                <w:b/>
                <w:szCs w:val="24"/>
              </w:rPr>
              <w:t>Multiplicity per w.p.</w:t>
            </w:r>
          </w:p>
        </w:tc>
        <w:tc>
          <w:tcPr>
            <w:tcW w:w="1437" w:type="dxa"/>
            <w:tcBorders>
              <w:top w:val="single" w:sz="12" w:space="0" w:color="auto"/>
              <w:bottom w:val="single" w:sz="12" w:space="0" w:color="auto"/>
            </w:tcBorders>
            <w:shd w:val="clear" w:color="auto" w:fill="F3F3F3"/>
          </w:tcPr>
          <w:p w14:paraId="2F8ED8C1" w14:textId="0B7BBD47" w:rsidR="006A2DB6" w:rsidRPr="00EC4DAD" w:rsidRDefault="006A2DB6" w:rsidP="00411E28">
            <w:pPr>
              <w:pStyle w:val="Tableheader"/>
              <w:autoSpaceDE w:val="0"/>
              <w:autoSpaceDN w:val="0"/>
              <w:adjustRightInd w:val="0"/>
              <w:rPr>
                <w:b/>
              </w:rPr>
            </w:pPr>
            <w:r w:rsidRPr="00EC4DAD">
              <w:rPr>
                <w:b/>
                <w:szCs w:val="24"/>
              </w:rPr>
              <w:t xml:space="preserve">Value </w:t>
            </w:r>
            <w:ins w:id="1378" w:author="LUEJE Claudia" w:date="2024-05-02T20:58:00Z">
              <w:r w:rsidR="00A36A92">
                <w:rPr>
                  <w:b/>
                  <w:szCs w:val="24"/>
                </w:rPr>
                <w:t>r</w:t>
              </w:r>
            </w:ins>
            <w:del w:id="1379" w:author="LUEJE Claudia" w:date="2024-05-02T20:58:00Z">
              <w:r w:rsidRPr="00EC4DAD" w:rsidDel="00A36A92">
                <w:rPr>
                  <w:b/>
                  <w:szCs w:val="24"/>
                </w:rPr>
                <w:delText>R</w:delText>
              </w:r>
            </w:del>
            <w:r w:rsidRPr="00EC4DAD">
              <w:rPr>
                <w:b/>
                <w:szCs w:val="24"/>
              </w:rPr>
              <w:t>ange</w:t>
            </w:r>
          </w:p>
        </w:tc>
        <w:tc>
          <w:tcPr>
            <w:tcW w:w="1534" w:type="dxa"/>
            <w:tcBorders>
              <w:top w:val="single" w:sz="12" w:space="0" w:color="auto"/>
              <w:bottom w:val="single" w:sz="12" w:space="0" w:color="auto"/>
            </w:tcBorders>
            <w:shd w:val="clear" w:color="auto" w:fill="F3F3F3"/>
          </w:tcPr>
          <w:p w14:paraId="161E25C1" w14:textId="4216FF72" w:rsidR="006A2DB6" w:rsidRPr="00EC4DAD" w:rsidRDefault="006A2DB6" w:rsidP="00411E28">
            <w:pPr>
              <w:pStyle w:val="Tableheader"/>
              <w:autoSpaceDE w:val="0"/>
              <w:autoSpaceDN w:val="0"/>
              <w:adjustRightInd w:val="0"/>
              <w:rPr>
                <w:b/>
              </w:rPr>
            </w:pPr>
            <w:r w:rsidRPr="00EC4DAD">
              <w:rPr>
                <w:b/>
                <w:szCs w:val="24"/>
              </w:rPr>
              <w:t>Use</w:t>
            </w:r>
          </w:p>
        </w:tc>
        <w:tc>
          <w:tcPr>
            <w:tcW w:w="1570" w:type="dxa"/>
            <w:tcBorders>
              <w:top w:val="single" w:sz="12" w:space="0" w:color="auto"/>
              <w:bottom w:val="single" w:sz="12" w:space="0" w:color="auto"/>
            </w:tcBorders>
            <w:shd w:val="clear" w:color="auto" w:fill="F3F3F3"/>
          </w:tcPr>
          <w:p w14:paraId="1D9B1516" w14:textId="2518F63B" w:rsidR="006A2DB6" w:rsidRPr="00EC4DAD" w:rsidRDefault="006A2DB6" w:rsidP="00411E28">
            <w:pPr>
              <w:pStyle w:val="Tableheader"/>
              <w:autoSpaceDE w:val="0"/>
              <w:autoSpaceDN w:val="0"/>
              <w:adjustRightInd w:val="0"/>
              <w:rPr>
                <w:b/>
              </w:rPr>
            </w:pPr>
            <w:r w:rsidRPr="00EC4DAD">
              <w:rPr>
                <w:b/>
                <w:szCs w:val="24"/>
              </w:rPr>
              <w:t xml:space="preserve">Default </w:t>
            </w:r>
            <w:ins w:id="1380" w:author="LUEJE Claudia" w:date="2024-05-02T20:58:00Z">
              <w:r w:rsidR="00A36A92">
                <w:rPr>
                  <w:b/>
                  <w:szCs w:val="24"/>
                </w:rPr>
                <w:t>v</w:t>
              </w:r>
            </w:ins>
            <w:del w:id="1381" w:author="LUEJE Claudia" w:date="2024-05-02T20:58:00Z">
              <w:r w:rsidRPr="00EC4DAD" w:rsidDel="00A36A92">
                <w:rPr>
                  <w:b/>
                  <w:szCs w:val="24"/>
                </w:rPr>
                <w:delText>V</w:delText>
              </w:r>
            </w:del>
            <w:r w:rsidRPr="00EC4DAD">
              <w:rPr>
                <w:b/>
                <w:szCs w:val="24"/>
              </w:rPr>
              <w:t>alue</w:t>
            </w:r>
          </w:p>
        </w:tc>
      </w:tr>
      <w:tr w:rsidR="006A2DB6" w:rsidRPr="00F54804" w14:paraId="25D47743" w14:textId="77777777" w:rsidTr="009233A5">
        <w:trPr>
          <w:jc w:val="center"/>
        </w:trPr>
        <w:tc>
          <w:tcPr>
            <w:tcW w:w="1191" w:type="dxa"/>
            <w:tcBorders>
              <w:top w:val="single" w:sz="12" w:space="0" w:color="auto"/>
            </w:tcBorders>
            <w:vAlign w:val="bottom"/>
          </w:tcPr>
          <w:p w14:paraId="3BFDDFDF" w14:textId="46ECF4E5" w:rsidR="006A2DB6" w:rsidRPr="006A2DB6" w:rsidRDefault="00A36A92" w:rsidP="006A2DB6">
            <w:pPr>
              <w:pStyle w:val="Tablebody"/>
              <w:autoSpaceDE w:val="0"/>
              <w:autoSpaceDN w:val="0"/>
              <w:adjustRightInd w:val="0"/>
              <w:jc w:val="both"/>
            </w:pPr>
            <w:r w:rsidRPr="006A2DB6">
              <w:rPr>
                <w:szCs w:val="24"/>
              </w:rPr>
              <w:t>A</w:t>
            </w:r>
          </w:p>
        </w:tc>
        <w:tc>
          <w:tcPr>
            <w:tcW w:w="1434" w:type="dxa"/>
            <w:tcBorders>
              <w:top w:val="single" w:sz="12" w:space="0" w:color="auto"/>
            </w:tcBorders>
            <w:vAlign w:val="bottom"/>
          </w:tcPr>
          <w:p w14:paraId="158252B8" w14:textId="5A267BDE" w:rsidR="006A2DB6" w:rsidRPr="006A2DB6" w:rsidRDefault="006A2DB6" w:rsidP="006A2DB6">
            <w:pPr>
              <w:pStyle w:val="Tablebody"/>
              <w:autoSpaceDE w:val="0"/>
              <w:autoSpaceDN w:val="0"/>
              <w:adjustRightInd w:val="0"/>
              <w:jc w:val="both"/>
            </w:pPr>
            <w:r w:rsidRPr="006A2DB6">
              <w:rPr>
                <w:szCs w:val="24"/>
              </w:rPr>
              <w:t>thickness</w:t>
            </w:r>
          </w:p>
        </w:tc>
        <w:tc>
          <w:tcPr>
            <w:tcW w:w="1365" w:type="dxa"/>
            <w:tcBorders>
              <w:top w:val="single" w:sz="12" w:space="0" w:color="auto"/>
            </w:tcBorders>
            <w:vAlign w:val="bottom"/>
          </w:tcPr>
          <w:p w14:paraId="43AC151D" w14:textId="75F7B81C" w:rsidR="006A2DB6" w:rsidRPr="006A2DB6" w:rsidRDefault="006A2DB6" w:rsidP="006A2DB6">
            <w:pPr>
              <w:pStyle w:val="Tablebody"/>
              <w:autoSpaceDE w:val="0"/>
              <w:autoSpaceDN w:val="0"/>
              <w:adjustRightInd w:val="0"/>
              <w:jc w:val="both"/>
            </w:pPr>
            <w:r w:rsidRPr="006A2DB6">
              <w:rPr>
                <w:szCs w:val="24"/>
              </w:rPr>
              <w:t>1</w:t>
            </w:r>
          </w:p>
        </w:tc>
        <w:tc>
          <w:tcPr>
            <w:tcW w:w="1437" w:type="dxa"/>
            <w:tcBorders>
              <w:top w:val="single" w:sz="12" w:space="0" w:color="auto"/>
            </w:tcBorders>
            <w:vAlign w:val="bottom"/>
          </w:tcPr>
          <w:p w14:paraId="3BB2E32F" w14:textId="63B47CF1" w:rsidR="006A2DB6" w:rsidRPr="006A2DB6" w:rsidRDefault="006A2DB6" w:rsidP="006A2DB6">
            <w:pPr>
              <w:pStyle w:val="Tablebody"/>
              <w:autoSpaceDE w:val="0"/>
              <w:autoSpaceDN w:val="0"/>
              <w:adjustRightInd w:val="0"/>
              <w:jc w:val="both"/>
            </w:pPr>
            <w:r w:rsidRPr="006A2DB6">
              <w:rPr>
                <w:szCs w:val="24"/>
              </w:rPr>
              <w:t>≥ 0</w:t>
            </w:r>
          </w:p>
        </w:tc>
        <w:tc>
          <w:tcPr>
            <w:tcW w:w="1534" w:type="dxa"/>
            <w:tcBorders>
              <w:top w:val="single" w:sz="12" w:space="0" w:color="auto"/>
            </w:tcBorders>
            <w:vAlign w:val="bottom"/>
          </w:tcPr>
          <w:p w14:paraId="58C26042" w14:textId="37C51C5A"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tcBorders>
            <w:vAlign w:val="bottom"/>
          </w:tcPr>
          <w:p w14:paraId="33F3AA2E" w14:textId="355EA3B0"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7F27983" w14:textId="77777777" w:rsidTr="009233A5">
        <w:trPr>
          <w:jc w:val="center"/>
        </w:trPr>
        <w:tc>
          <w:tcPr>
            <w:tcW w:w="1191" w:type="dxa"/>
            <w:vAlign w:val="bottom"/>
          </w:tcPr>
          <w:p w14:paraId="62F002EE" w14:textId="3041EB7D" w:rsidR="006A2DB6" w:rsidRPr="006A2DB6" w:rsidRDefault="006A2DB6" w:rsidP="006A2DB6">
            <w:pPr>
              <w:pStyle w:val="Tablebody"/>
              <w:autoSpaceDE w:val="0"/>
              <w:autoSpaceDN w:val="0"/>
              <w:adjustRightInd w:val="0"/>
              <w:jc w:val="both"/>
            </w:pPr>
            <w:r w:rsidRPr="006A2DB6">
              <w:rPr>
                <w:szCs w:val="24"/>
              </w:rPr>
              <w:t>β</w:t>
            </w:r>
          </w:p>
        </w:tc>
        <w:tc>
          <w:tcPr>
            <w:tcW w:w="1434" w:type="dxa"/>
            <w:vAlign w:val="bottom"/>
          </w:tcPr>
          <w:p w14:paraId="2CAD4A24" w14:textId="6991525C" w:rsidR="006A2DB6" w:rsidRPr="006A2DB6" w:rsidRDefault="006A2DB6" w:rsidP="006A2DB6">
            <w:pPr>
              <w:pStyle w:val="Tablebody"/>
              <w:autoSpaceDE w:val="0"/>
              <w:autoSpaceDN w:val="0"/>
              <w:adjustRightInd w:val="0"/>
              <w:jc w:val="both"/>
            </w:pPr>
            <w:r w:rsidRPr="006A2DB6">
              <w:rPr>
                <w:szCs w:val="24"/>
              </w:rPr>
              <w:t>angle</w:t>
            </w:r>
          </w:p>
        </w:tc>
        <w:tc>
          <w:tcPr>
            <w:tcW w:w="1365" w:type="dxa"/>
            <w:vAlign w:val="bottom"/>
          </w:tcPr>
          <w:p w14:paraId="0F020D37" w14:textId="1AC21A69" w:rsidR="006A2DB6" w:rsidRPr="006A2DB6" w:rsidRDefault="006A2DB6" w:rsidP="006A2DB6">
            <w:pPr>
              <w:pStyle w:val="Tablebody"/>
              <w:autoSpaceDE w:val="0"/>
              <w:autoSpaceDN w:val="0"/>
              <w:adjustRightInd w:val="0"/>
              <w:jc w:val="both"/>
            </w:pPr>
            <w:r w:rsidRPr="006A2DB6">
              <w:rPr>
                <w:szCs w:val="24"/>
              </w:rPr>
              <w:t>1</w:t>
            </w:r>
          </w:p>
        </w:tc>
        <w:tc>
          <w:tcPr>
            <w:tcW w:w="1437" w:type="dxa"/>
            <w:vAlign w:val="bottom"/>
          </w:tcPr>
          <w:p w14:paraId="5CC1AB0E" w14:textId="729B670F" w:rsidR="006A2DB6" w:rsidRPr="006A2DB6" w:rsidRDefault="006A2DB6" w:rsidP="006A2DB6">
            <w:pPr>
              <w:pStyle w:val="Tablebody"/>
              <w:autoSpaceDE w:val="0"/>
              <w:autoSpaceDN w:val="0"/>
              <w:adjustRightInd w:val="0"/>
              <w:jc w:val="both"/>
            </w:pPr>
            <w:r w:rsidRPr="006A2DB6">
              <w:rPr>
                <w:szCs w:val="24"/>
              </w:rPr>
              <w:t>≥ 0</w:t>
            </w:r>
          </w:p>
        </w:tc>
        <w:tc>
          <w:tcPr>
            <w:tcW w:w="1534" w:type="dxa"/>
            <w:vAlign w:val="bottom"/>
          </w:tcPr>
          <w:p w14:paraId="0CCC1B25" w14:textId="1DEDFE09" w:rsidR="006A2DB6" w:rsidRPr="006A2DB6" w:rsidRDefault="006A2DB6" w:rsidP="006A2DB6">
            <w:pPr>
              <w:pStyle w:val="Tablebody"/>
              <w:autoSpaceDE w:val="0"/>
              <w:autoSpaceDN w:val="0"/>
              <w:adjustRightInd w:val="0"/>
              <w:jc w:val="both"/>
            </w:pPr>
            <w:r w:rsidRPr="006A2DB6">
              <w:rPr>
                <w:szCs w:val="24"/>
              </w:rPr>
              <w:t>Optional</w:t>
            </w:r>
          </w:p>
        </w:tc>
        <w:tc>
          <w:tcPr>
            <w:tcW w:w="1570" w:type="dxa"/>
            <w:vAlign w:val="bottom"/>
          </w:tcPr>
          <w:p w14:paraId="0D3A12DE" w14:textId="1A21D641"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5C33BA9C" w14:textId="77777777" w:rsidTr="009233A5">
        <w:trPr>
          <w:jc w:val="center"/>
        </w:trPr>
        <w:tc>
          <w:tcPr>
            <w:tcW w:w="1191" w:type="dxa"/>
            <w:tcBorders>
              <w:bottom w:val="single" w:sz="12" w:space="0" w:color="auto"/>
            </w:tcBorders>
            <w:vAlign w:val="bottom"/>
          </w:tcPr>
          <w:p w14:paraId="7C2C462A" w14:textId="57CA8548" w:rsidR="006A2DB6" w:rsidRPr="006A2DB6" w:rsidRDefault="006A2DB6" w:rsidP="006A2DB6">
            <w:pPr>
              <w:pStyle w:val="Tablebody"/>
              <w:autoSpaceDE w:val="0"/>
              <w:autoSpaceDN w:val="0"/>
              <w:adjustRightInd w:val="0"/>
              <w:jc w:val="both"/>
            </w:pPr>
            <w:r w:rsidRPr="006A2DB6">
              <w:rPr>
                <w:szCs w:val="24"/>
              </w:rPr>
              <w:t>η</w:t>
            </w:r>
          </w:p>
        </w:tc>
        <w:tc>
          <w:tcPr>
            <w:tcW w:w="1434" w:type="dxa"/>
            <w:tcBorders>
              <w:bottom w:val="single" w:sz="12" w:space="0" w:color="auto"/>
            </w:tcBorders>
            <w:vAlign w:val="bottom"/>
          </w:tcPr>
          <w:p w14:paraId="498CC693" w14:textId="15D5B20F" w:rsidR="006A2DB6" w:rsidRPr="006A2DB6" w:rsidRDefault="006A2DB6" w:rsidP="006A2DB6">
            <w:pPr>
              <w:pStyle w:val="Tablebody"/>
              <w:autoSpaceDE w:val="0"/>
              <w:autoSpaceDN w:val="0"/>
              <w:adjustRightInd w:val="0"/>
              <w:jc w:val="both"/>
            </w:pPr>
            <w:r w:rsidRPr="006A2DB6">
              <w:rPr>
                <w:szCs w:val="24"/>
              </w:rPr>
              <w:t>penetration</w:t>
            </w:r>
          </w:p>
        </w:tc>
        <w:tc>
          <w:tcPr>
            <w:tcW w:w="1365" w:type="dxa"/>
            <w:tcBorders>
              <w:bottom w:val="single" w:sz="12" w:space="0" w:color="auto"/>
            </w:tcBorders>
            <w:vAlign w:val="bottom"/>
          </w:tcPr>
          <w:p w14:paraId="38AABF0F" w14:textId="7339343F" w:rsidR="006A2DB6" w:rsidRPr="006A2DB6" w:rsidRDefault="006A2DB6" w:rsidP="006A2DB6">
            <w:pPr>
              <w:pStyle w:val="Tablebody"/>
              <w:autoSpaceDE w:val="0"/>
              <w:autoSpaceDN w:val="0"/>
              <w:adjustRightInd w:val="0"/>
              <w:jc w:val="both"/>
            </w:pPr>
            <w:r w:rsidRPr="006A2DB6">
              <w:rPr>
                <w:szCs w:val="24"/>
              </w:rPr>
              <w:t>1</w:t>
            </w:r>
          </w:p>
        </w:tc>
        <w:tc>
          <w:tcPr>
            <w:tcW w:w="1437" w:type="dxa"/>
            <w:tcBorders>
              <w:bottom w:val="single" w:sz="12" w:space="0" w:color="auto"/>
            </w:tcBorders>
            <w:vAlign w:val="bottom"/>
          </w:tcPr>
          <w:p w14:paraId="09706B22" w14:textId="0C9C406E" w:rsidR="006A2DB6" w:rsidRPr="006A2DB6" w:rsidRDefault="006A2DB6" w:rsidP="006A2DB6">
            <w:pPr>
              <w:pStyle w:val="Tablebody"/>
              <w:autoSpaceDE w:val="0"/>
              <w:autoSpaceDN w:val="0"/>
              <w:adjustRightInd w:val="0"/>
              <w:jc w:val="both"/>
            </w:pPr>
            <w:r w:rsidRPr="006A2DB6">
              <w:rPr>
                <w:szCs w:val="24"/>
              </w:rPr>
              <w:t>0 ≤ η ≤ 1</w:t>
            </w:r>
          </w:p>
        </w:tc>
        <w:tc>
          <w:tcPr>
            <w:tcW w:w="1534" w:type="dxa"/>
            <w:tcBorders>
              <w:bottom w:val="single" w:sz="12" w:space="0" w:color="auto"/>
            </w:tcBorders>
            <w:vAlign w:val="bottom"/>
          </w:tcPr>
          <w:p w14:paraId="38CAB22C" w14:textId="552DE3E2"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bottom w:val="single" w:sz="12" w:space="0" w:color="auto"/>
            </w:tcBorders>
            <w:vAlign w:val="bottom"/>
          </w:tcPr>
          <w:p w14:paraId="53220C03" w14:textId="6AB091FE" w:rsidR="006A2DB6" w:rsidRPr="006A2DB6" w:rsidRDefault="006A2DB6" w:rsidP="006A2DB6">
            <w:pPr>
              <w:pStyle w:val="Tablebody"/>
              <w:autoSpaceDE w:val="0"/>
              <w:autoSpaceDN w:val="0"/>
              <w:adjustRightInd w:val="0"/>
              <w:jc w:val="both"/>
            </w:pPr>
            <w:r w:rsidRPr="006A2DB6">
              <w:rPr>
                <w:szCs w:val="24"/>
              </w:rPr>
              <w:t>0</w:t>
            </w:r>
          </w:p>
        </w:tc>
      </w:tr>
    </w:tbl>
    <w:p w14:paraId="2452A01C" w14:textId="48B27EA7" w:rsidR="006A2DB6" w:rsidRDefault="006A2DB6">
      <w:pPr>
        <w:pStyle w:val="BodyText"/>
        <w:autoSpaceDE w:val="0"/>
        <w:autoSpaceDN w:val="0"/>
        <w:adjustRightInd w:val="0"/>
        <w:rPr>
          <w:szCs w:val="24"/>
        </w:rPr>
      </w:pPr>
      <w:r>
        <w:rPr>
          <w:szCs w:val="24"/>
        </w:rPr>
        <w:t>All other parameters are provided by the CAD or CAE model itself and are partially used to specify parameters of the weld.</w:t>
      </w:r>
    </w:p>
    <w:p w14:paraId="10D50E7E" w14:textId="23C88E96"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Double-</w:t>
      </w:r>
      <w:ins w:id="1382" w:author="LUEJE Claudia" w:date="2024-05-02T20:58:00Z">
        <w:r w:rsidR="00A36A92">
          <w:rPr>
            <w:rFonts w:eastAsia="Times New Roman"/>
            <w:szCs w:val="24"/>
          </w:rPr>
          <w:t>s</w:t>
        </w:r>
      </w:ins>
      <w:del w:id="1383" w:author="LUEJE Claudia" w:date="2024-05-02T20:58:00Z">
        <w:r w:rsidDel="00A36A92">
          <w:rPr>
            <w:rFonts w:eastAsia="Times New Roman"/>
            <w:szCs w:val="24"/>
          </w:rPr>
          <w:delText>S</w:delText>
        </w:r>
      </w:del>
      <w:r>
        <w:rPr>
          <w:rFonts w:eastAsia="Times New Roman"/>
          <w:szCs w:val="24"/>
        </w:rPr>
        <w:t xml:space="preserve">ided </w:t>
      </w:r>
      <w:ins w:id="1384" w:author="LUEJE Claudia" w:date="2024-05-02T20:58:00Z">
        <w:r w:rsidR="00A36A92">
          <w:rPr>
            <w:rFonts w:eastAsia="Times New Roman"/>
            <w:szCs w:val="24"/>
          </w:rPr>
          <w:t>d</w:t>
        </w:r>
      </w:ins>
      <w:del w:id="1385" w:author="LUEJE Claudia" w:date="2024-05-02T20:58:00Z">
        <w:r w:rsidDel="00A36A92">
          <w:rPr>
            <w:rFonts w:eastAsia="Times New Roman"/>
            <w:szCs w:val="24"/>
          </w:rPr>
          <w:delText>D</w:delText>
        </w:r>
      </w:del>
      <w:r>
        <w:rPr>
          <w:rFonts w:eastAsia="Times New Roman"/>
          <w:szCs w:val="24"/>
        </w:rPr>
        <w:t xml:space="preserve">ouble </w:t>
      </w:r>
      <w:ins w:id="1386" w:author="LUEJE Claudia" w:date="2024-05-02T20:58:00Z">
        <w:r w:rsidR="00A36A92">
          <w:rPr>
            <w:rFonts w:eastAsia="Times New Roman"/>
            <w:szCs w:val="24"/>
          </w:rPr>
          <w:t>o</w:t>
        </w:r>
      </w:ins>
      <w:del w:id="1387" w:author="LUEJE Claudia" w:date="2024-05-02T20:58:00Z">
        <w:r w:rsidDel="00A36A92">
          <w:rPr>
            <w:rFonts w:eastAsia="Times New Roman"/>
            <w:szCs w:val="24"/>
          </w:rPr>
          <w:delText>O</w:delText>
        </w:r>
      </w:del>
      <w:r>
        <w:rPr>
          <w:rFonts w:eastAsia="Times New Roman"/>
          <w:szCs w:val="24"/>
        </w:rPr>
        <w:t xml:space="preserve">verlap </w:t>
      </w:r>
      <w:ins w:id="1388" w:author="LUEJE Claudia" w:date="2024-05-02T20:58:00Z">
        <w:r w:rsidR="00A36A92">
          <w:rPr>
            <w:rFonts w:eastAsia="Times New Roman"/>
            <w:szCs w:val="24"/>
          </w:rPr>
          <w:t>w</w:t>
        </w:r>
      </w:ins>
      <w:del w:id="1389" w:author="LUEJE Claudia" w:date="2024-05-02T20:58:00Z">
        <w:r w:rsidDel="00A36A92">
          <w:rPr>
            <w:rFonts w:eastAsia="Times New Roman"/>
            <w:szCs w:val="24"/>
          </w:rPr>
          <w:delText>W</w:delText>
        </w:r>
      </w:del>
      <w:r>
        <w:rPr>
          <w:rFonts w:eastAsia="Times New Roman"/>
          <w:szCs w:val="24"/>
        </w:rPr>
        <w:t>eld</w:t>
      </w:r>
    </w:p>
    <w:p w14:paraId="5899B3B7" w14:textId="722666A9" w:rsidR="006A2DB6" w:rsidRDefault="006A2DB6">
      <w:pPr>
        <w:pStyle w:val="BodyText"/>
        <w:autoSpaceDE w:val="0"/>
        <w:autoSpaceDN w:val="0"/>
        <w:adjustRightInd w:val="0"/>
        <w:rPr>
          <w:szCs w:val="24"/>
        </w:rPr>
      </w:pPr>
      <w:r>
        <w:rPr>
          <w:szCs w:val="24"/>
        </w:rPr>
        <w:t xml:space="preserve">A </w:t>
      </w:r>
      <w:ins w:id="1390" w:author="LUEJE Claudia" w:date="2024-05-02T20:58:00Z">
        <w:r w:rsidR="00A36A92">
          <w:rPr>
            <w:szCs w:val="24"/>
          </w:rPr>
          <w:t>d</w:t>
        </w:r>
      </w:ins>
      <w:del w:id="1391" w:author="LUEJE Claudia" w:date="2024-05-02T20:58:00Z">
        <w:r w:rsidDel="00A36A92">
          <w:rPr>
            <w:szCs w:val="24"/>
          </w:rPr>
          <w:delText>D</w:delText>
        </w:r>
      </w:del>
      <w:r>
        <w:rPr>
          <w:szCs w:val="24"/>
        </w:rPr>
        <w:t>ouble-</w:t>
      </w:r>
      <w:ins w:id="1392" w:author="LUEJE Claudia" w:date="2024-05-02T20:58:00Z">
        <w:r w:rsidR="00A36A92">
          <w:rPr>
            <w:szCs w:val="24"/>
          </w:rPr>
          <w:t>s</w:t>
        </w:r>
      </w:ins>
      <w:del w:id="1393" w:author="LUEJE Claudia" w:date="2024-05-02T20:58:00Z">
        <w:r w:rsidDel="00A36A92">
          <w:rPr>
            <w:szCs w:val="24"/>
          </w:rPr>
          <w:delText>S</w:delText>
        </w:r>
      </w:del>
      <w:r>
        <w:rPr>
          <w:szCs w:val="24"/>
        </w:rPr>
        <w:t xml:space="preserve">ided </w:t>
      </w:r>
      <w:ins w:id="1394" w:author="LUEJE Claudia" w:date="2024-05-02T20:58:00Z">
        <w:r w:rsidR="00A36A92">
          <w:rPr>
            <w:szCs w:val="24"/>
          </w:rPr>
          <w:t>d</w:t>
        </w:r>
      </w:ins>
      <w:del w:id="1395" w:author="LUEJE Claudia" w:date="2024-05-02T20:58:00Z">
        <w:r w:rsidDel="00A36A92">
          <w:rPr>
            <w:szCs w:val="24"/>
          </w:rPr>
          <w:delText>D</w:delText>
        </w:r>
      </w:del>
      <w:r>
        <w:rPr>
          <w:szCs w:val="24"/>
        </w:rPr>
        <w:t xml:space="preserve">ouble </w:t>
      </w:r>
      <w:ins w:id="1396" w:author="LUEJE Claudia" w:date="2024-05-02T20:58:00Z">
        <w:r w:rsidR="00A36A92">
          <w:rPr>
            <w:szCs w:val="24"/>
          </w:rPr>
          <w:t>o</w:t>
        </w:r>
      </w:ins>
      <w:del w:id="1397" w:author="LUEJE Claudia" w:date="2024-05-02T20:58:00Z">
        <w:r w:rsidDel="00A36A92">
          <w:rPr>
            <w:szCs w:val="24"/>
          </w:rPr>
          <w:delText>O</w:delText>
        </w:r>
      </w:del>
      <w:r>
        <w:rPr>
          <w:szCs w:val="24"/>
        </w:rPr>
        <w:t xml:space="preserve">verlap </w:t>
      </w:r>
      <w:ins w:id="1398" w:author="LUEJE Claudia" w:date="2024-05-02T20:59:00Z">
        <w:r w:rsidR="00A36A92">
          <w:rPr>
            <w:szCs w:val="24"/>
          </w:rPr>
          <w:t>w</w:t>
        </w:r>
      </w:ins>
      <w:del w:id="1399" w:author="LUEJE Claudia" w:date="2024-05-02T20:59:00Z">
        <w:r w:rsidDel="00A36A92">
          <w:rPr>
            <w:szCs w:val="24"/>
          </w:rPr>
          <w:delText>W</w:delText>
        </w:r>
      </w:del>
      <w:r>
        <w:rPr>
          <w:szCs w:val="24"/>
        </w:rPr>
        <w:t xml:space="preserve">eld allows for welds on both sides of the base sheet, see </w:t>
      </w:r>
      <w:r w:rsidR="00374751">
        <w:rPr>
          <w:rStyle w:val="citefig"/>
          <w:szCs w:val="24"/>
        </w:rPr>
        <w:t>Figure </w:t>
      </w:r>
      <w:r>
        <w:rPr>
          <w:rStyle w:val="citefig"/>
          <w:szCs w:val="24"/>
        </w:rPr>
        <w:t>68</w:t>
      </w:r>
      <w:r>
        <w:rPr>
          <w:szCs w:val="24"/>
        </w:rPr>
        <w:t>.</w:t>
      </w:r>
    </w:p>
    <w:p w14:paraId="1B905950" w14:textId="463D5AD1"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Sheet </w:t>
      </w:r>
      <w:ins w:id="1400" w:author="LUEJE Claudia" w:date="2024-05-02T20:59:00Z">
        <w:r w:rsidR="00A36A92">
          <w:rPr>
            <w:rFonts w:eastAsia="Times New Roman"/>
            <w:szCs w:val="24"/>
          </w:rPr>
          <w:t>p</w:t>
        </w:r>
      </w:ins>
      <w:del w:id="1401" w:author="LUEJE Claudia" w:date="2024-05-02T20:59:00Z">
        <w:r w:rsidDel="00A36A92">
          <w:rPr>
            <w:rFonts w:eastAsia="Times New Roman"/>
            <w:szCs w:val="24"/>
          </w:rPr>
          <w:delText>P</w:delText>
        </w:r>
      </w:del>
      <w:r>
        <w:rPr>
          <w:rFonts w:eastAsia="Times New Roman"/>
          <w:szCs w:val="24"/>
        </w:rPr>
        <w:t>arameters</w:t>
      </w:r>
    </w:p>
    <w:p w14:paraId="0BBEFFC6" w14:textId="729CB0F9"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68</w:t>
      </w:r>
      <w:r>
        <w:rPr>
          <w:szCs w:val="24"/>
        </w:rPr>
        <w:t>):</w:t>
      </w:r>
    </w:p>
    <w:p w14:paraId="3966FAC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8329_ed1fig68.EPS</w:t>
      </w:r>
    </w:p>
    <w:p w14:paraId="3EAEEEA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596EE6E7" w14:textId="77777777" w:rsidTr="00A75487">
        <w:tc>
          <w:tcPr>
            <w:tcW w:w="397" w:type="dxa"/>
          </w:tcPr>
          <w:p w14:paraId="7A6192F2" w14:textId="603348A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0C4F4DF8" w14:textId="0630570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2E4BC8A8" w14:textId="77777777" w:rsidTr="00A75487">
        <w:tc>
          <w:tcPr>
            <w:tcW w:w="397" w:type="dxa"/>
          </w:tcPr>
          <w:p w14:paraId="0E9D1485" w14:textId="759F8307"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B28FBAC" w14:textId="1B41A24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17823E2E" w14:textId="77777777" w:rsidTr="00A75487">
        <w:tc>
          <w:tcPr>
            <w:tcW w:w="397" w:type="dxa"/>
          </w:tcPr>
          <w:p w14:paraId="2C5DA056" w14:textId="759BFDE3"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1EDCCBC6" w14:textId="1B6F7F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4CF28104" w14:textId="2D4B8C6C" w:rsidR="006A2DB6" w:rsidRDefault="00374751">
      <w:pPr>
        <w:pStyle w:val="Figuretitle0"/>
        <w:autoSpaceDE w:val="0"/>
        <w:autoSpaceDN w:val="0"/>
        <w:adjustRightInd w:val="0"/>
        <w:outlineLvl w:val="0"/>
        <w:rPr>
          <w:szCs w:val="24"/>
        </w:rPr>
      </w:pPr>
      <w:r>
        <w:rPr>
          <w:szCs w:val="24"/>
        </w:rPr>
        <w:t>Figure </w:t>
      </w:r>
      <w:r w:rsidR="006A2DB6">
        <w:rPr>
          <w:szCs w:val="24"/>
        </w:rPr>
        <w:t>68 — Double-sided double overlap weld layout</w:t>
      </w:r>
    </w:p>
    <w:p w14:paraId="0E4C5730" w14:textId="3AD1D812"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Weld </w:t>
      </w:r>
      <w:ins w:id="1402" w:author="LUEJE Claudia" w:date="2024-05-02T20:59:00Z">
        <w:r w:rsidR="00A36A92">
          <w:rPr>
            <w:rFonts w:eastAsia="Times New Roman"/>
            <w:szCs w:val="24"/>
          </w:rPr>
          <w:t>p</w:t>
        </w:r>
      </w:ins>
      <w:del w:id="1403" w:author="LUEJE Claudia" w:date="2024-05-02T20:59:00Z">
        <w:r w:rsidDel="00A36A92">
          <w:rPr>
            <w:rFonts w:eastAsia="Times New Roman"/>
            <w:szCs w:val="24"/>
          </w:rPr>
          <w:delText>P</w:delText>
        </w:r>
      </w:del>
      <w:r>
        <w:rPr>
          <w:rFonts w:eastAsia="Times New Roman"/>
          <w:szCs w:val="24"/>
        </w:rPr>
        <w:t>arameters</w:t>
      </w:r>
    </w:p>
    <w:p w14:paraId="21B99306" w14:textId="431CCEC8" w:rsidR="006A2DB6" w:rsidRDefault="006A2DB6">
      <w:pPr>
        <w:pStyle w:val="BodyText"/>
        <w:autoSpaceDE w:val="0"/>
        <w:autoSpaceDN w:val="0"/>
        <w:adjustRightInd w:val="0"/>
        <w:rPr>
          <w:szCs w:val="24"/>
        </w:rPr>
      </w:pPr>
      <w:r>
        <w:rPr>
          <w:szCs w:val="24"/>
        </w:rPr>
        <w:t xml:space="preserve">The parameters of the welds are the same for all the welds on the connection (see </w:t>
      </w:r>
      <w:r w:rsidR="00374751">
        <w:rPr>
          <w:rStyle w:val="citefig"/>
          <w:szCs w:val="24"/>
        </w:rPr>
        <w:t>Figure </w:t>
      </w:r>
      <w:r>
        <w:rPr>
          <w:rStyle w:val="citefig"/>
          <w:szCs w:val="24"/>
        </w:rPr>
        <w:t>69</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1"/>
      </w:tblGrid>
      <w:tr w:rsidR="006A2DB6" w:rsidRPr="00EC4DAD" w14:paraId="199D6EE1" w14:textId="77777777" w:rsidTr="00EB02D3">
        <w:tc>
          <w:tcPr>
            <w:tcW w:w="9741" w:type="dxa"/>
          </w:tcPr>
          <w:p w14:paraId="1DA337B9" w14:textId="44609F91" w:rsidR="006A2DB6" w:rsidRPr="00EC4DAD" w:rsidRDefault="006A2DB6" w:rsidP="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8329_ed1fig69.EPS</w:t>
            </w:r>
          </w:p>
        </w:tc>
      </w:tr>
      <w:tr w:rsidR="006A2DB6" w:rsidRPr="00EB02D3" w14:paraId="48EFDDC8" w14:textId="77777777" w:rsidTr="00EB02D3">
        <w:tc>
          <w:tcPr>
            <w:tcW w:w="9741" w:type="dxa"/>
          </w:tcPr>
          <w:p w14:paraId="47B369D5" w14:textId="351BD39D" w:rsidR="006A2DB6" w:rsidRPr="006A2DB6" w:rsidRDefault="006A2DB6" w:rsidP="006A2DB6">
            <w:pPr>
              <w:pStyle w:val="BodyText"/>
              <w:autoSpaceDE w:val="0"/>
              <w:autoSpaceDN w:val="0"/>
              <w:adjustRightInd w:val="0"/>
              <w:jc w:val="center"/>
            </w:pPr>
            <w:r w:rsidRPr="006A2DB6">
              <w:rPr>
                <w:szCs w:val="24"/>
              </w:rPr>
              <w:t>(left side: upper section — right side: lower section)</w:t>
            </w:r>
          </w:p>
        </w:tc>
      </w:tr>
    </w:tbl>
    <w:p w14:paraId="0A23672B" w14:textId="46C4A77E"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3C74F35" w14:textId="77777777" w:rsidTr="00A75487">
        <w:tc>
          <w:tcPr>
            <w:tcW w:w="397" w:type="dxa"/>
          </w:tcPr>
          <w:p w14:paraId="3931CE13" w14:textId="7843324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6BB8AC4" w14:textId="68ED3F4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D2A1AC7" w14:textId="77777777" w:rsidTr="00A75487">
        <w:tc>
          <w:tcPr>
            <w:tcW w:w="397" w:type="dxa"/>
          </w:tcPr>
          <w:p w14:paraId="30365B1A" w14:textId="000EA96C"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3051CCC9" w14:textId="31EFBE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3E2C43EA" w14:textId="77777777" w:rsidTr="00A75487">
        <w:tc>
          <w:tcPr>
            <w:tcW w:w="397" w:type="dxa"/>
          </w:tcPr>
          <w:p w14:paraId="63522360" w14:textId="50AF069F"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12406F8" w14:textId="3798BBB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52B31724" w14:textId="6818CD32" w:rsidR="006A2DB6" w:rsidRDefault="00374751">
      <w:pPr>
        <w:pStyle w:val="Figuretitle0"/>
        <w:autoSpaceDE w:val="0"/>
        <w:autoSpaceDN w:val="0"/>
        <w:adjustRightInd w:val="0"/>
        <w:outlineLvl w:val="0"/>
        <w:rPr>
          <w:szCs w:val="24"/>
        </w:rPr>
      </w:pPr>
      <w:r>
        <w:rPr>
          <w:szCs w:val="24"/>
        </w:rPr>
        <w:t>Figure </w:t>
      </w:r>
      <w:r w:rsidR="006A2DB6">
        <w:rPr>
          <w:szCs w:val="24"/>
        </w:rPr>
        <w:t>69 — Parameters of double-sided double overlap weld</w:t>
      </w:r>
    </w:p>
    <w:p w14:paraId="3B8BB09F" w14:textId="77777777" w:rsidR="006A2DB6" w:rsidRDefault="006A2DB6">
      <w:pPr>
        <w:pStyle w:val="BodyText"/>
        <w:autoSpaceDE w:val="0"/>
        <w:autoSpaceDN w:val="0"/>
        <w:adjustRightInd w:val="0"/>
        <w:rPr>
          <w:szCs w:val="24"/>
        </w:rPr>
      </w:pPr>
      <w:r>
        <w:rPr>
          <w:szCs w:val="24"/>
        </w:rPr>
        <w:t>For the penetrations, the ratios η</w:t>
      </w:r>
      <w:r>
        <w:rPr>
          <w:szCs w:val="24"/>
          <w:vertAlign w:val="subscript"/>
        </w:rPr>
        <w:t>i</w:t>
      </w:r>
      <w:r>
        <w:rPr>
          <w:szCs w:val="24"/>
        </w:rPr>
        <w:t xml:space="preserve"> (</w:t>
      </w:r>
      <w:r>
        <w:rPr>
          <w:i/>
          <w:szCs w:val="24"/>
        </w:rPr>
        <w:t>i</w:t>
      </w:r>
      <w:r>
        <w:rPr>
          <w:szCs w:val="24"/>
        </w:rPr>
        <w:t>=1, 2) of the penetration depths to the sheet thicknesses are specified in the χMCF file.</w:t>
      </w:r>
    </w:p>
    <w:p w14:paraId="790396DB" w14:textId="3EEE34E1" w:rsidR="006A2DB6" w:rsidRDefault="006A2DB6">
      <w:pPr>
        <w:pStyle w:val="BodyText"/>
        <w:autoSpaceDE w:val="0"/>
        <w:autoSpaceDN w:val="0"/>
        <w:adjustRightInd w:val="0"/>
        <w:rPr>
          <w:szCs w:val="24"/>
        </w:rPr>
      </w:pPr>
      <w:r>
        <w:rPr>
          <w:szCs w:val="24"/>
        </w:rPr>
        <w:t xml:space="preserve">They are computed by </w:t>
      </w:r>
      <w:r w:rsidR="00A67C3E" w:rsidRPr="00EB02D3">
        <w:rPr>
          <w:position w:val="-32"/>
          <w:szCs w:val="24"/>
        </w:rPr>
        <w:object w:dxaOrig="1260" w:dyaOrig="700" w14:anchorId="4CF7FA40">
          <v:shape id="_x0000_i1037" type="#_x0000_t75" style="width:61.85pt;height:34.9pt" o:ole="">
            <v:imagedata r:id="rId68" o:title=""/>
          </v:shape>
          <o:OLEObject Type="Embed" ProgID="Equation.DSMT4" ShapeID="_x0000_i1037" DrawAspect="Content" ObjectID="_1776249124" r:id="rId69"/>
        </w:object>
      </w:r>
      <w:r>
        <w:rPr>
          <w:szCs w:val="24"/>
        </w:rPr>
        <w:t xml:space="preserve">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19BF3A42" w14:textId="68CE8299" w:rsidR="006A2DB6" w:rsidRDefault="006A2DB6">
      <w:pPr>
        <w:pStyle w:val="BodyText"/>
        <w:autoSpaceDE w:val="0"/>
        <w:autoSpaceDN w:val="0"/>
        <w:adjustRightInd w:val="0"/>
        <w:rPr>
          <w:szCs w:val="24"/>
        </w:rPr>
      </w:pPr>
      <w:r>
        <w:rPr>
          <w:szCs w:val="24"/>
        </w:rPr>
        <w:t xml:space="preserve">In the χMCF file, the following parameters can be specified (see </w:t>
      </w:r>
      <w:r w:rsidR="009C3FFA">
        <w:rPr>
          <w:rStyle w:val="citetbl"/>
          <w:szCs w:val="24"/>
        </w:rPr>
        <w:t>Table </w:t>
      </w:r>
      <w:r>
        <w:rPr>
          <w:rStyle w:val="citetbl"/>
          <w:szCs w:val="24"/>
        </w:rPr>
        <w:t>110</w:t>
      </w:r>
      <w:r>
        <w:rPr>
          <w:szCs w:val="24"/>
        </w:rPr>
        <w:t>):</w:t>
      </w:r>
    </w:p>
    <w:p w14:paraId="582AC2A1" w14:textId="0A19C07B" w:rsidR="006A2DB6" w:rsidRDefault="009C3FFA">
      <w:pPr>
        <w:pStyle w:val="Tabletitle"/>
        <w:autoSpaceDE w:val="0"/>
        <w:autoSpaceDN w:val="0"/>
        <w:adjustRightInd w:val="0"/>
        <w:outlineLvl w:val="0"/>
        <w:rPr>
          <w:szCs w:val="24"/>
        </w:rPr>
      </w:pPr>
      <w:r>
        <w:rPr>
          <w:szCs w:val="24"/>
        </w:rPr>
        <w:t>Table </w:t>
      </w:r>
      <w:r w:rsidR="006A2DB6">
        <w:rPr>
          <w:szCs w:val="24"/>
        </w:rPr>
        <w:t xml:space="preserve">110 — Parameters of double-sided double overlap weld per </w:t>
      </w:r>
      <w:r w:rsidR="006A2DB6" w:rsidRPr="00DC3F6E">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1E21ECBA" w14:textId="77777777" w:rsidTr="009233A5">
        <w:trPr>
          <w:jc w:val="center"/>
        </w:trPr>
        <w:tc>
          <w:tcPr>
            <w:tcW w:w="1344" w:type="dxa"/>
            <w:tcBorders>
              <w:top w:val="single" w:sz="12" w:space="0" w:color="auto"/>
              <w:bottom w:val="single" w:sz="12" w:space="0" w:color="auto"/>
            </w:tcBorders>
            <w:shd w:val="clear" w:color="auto" w:fill="F3F3F3"/>
          </w:tcPr>
          <w:p w14:paraId="7C653836" w14:textId="5C74F832" w:rsidR="006A2DB6" w:rsidRPr="00EC4DAD" w:rsidRDefault="006A2DB6" w:rsidP="006A2DB6">
            <w:pPr>
              <w:pStyle w:val="Tableheader"/>
              <w:autoSpaceDE w:val="0"/>
              <w:autoSpaceDN w:val="0"/>
              <w:adjustRightInd w:val="0"/>
              <w:jc w:val="both"/>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522A6F12" w14:textId="0E8DB613" w:rsidR="006A2DB6" w:rsidRPr="00EC4DAD" w:rsidRDefault="006A2DB6" w:rsidP="006A2DB6">
            <w:pPr>
              <w:pStyle w:val="Tableheader"/>
              <w:autoSpaceDE w:val="0"/>
              <w:autoSpaceDN w:val="0"/>
              <w:adjustRightInd w:val="0"/>
              <w:jc w:val="both"/>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40F3DE54" w14:textId="40A9045C" w:rsidR="006A2DB6" w:rsidRPr="00EC4DAD" w:rsidRDefault="006A2DB6" w:rsidP="006A2DB6">
            <w:pPr>
              <w:pStyle w:val="Tableheader"/>
              <w:autoSpaceDE w:val="0"/>
              <w:autoSpaceDN w:val="0"/>
              <w:adjustRightInd w:val="0"/>
              <w:jc w:val="both"/>
              <w:rPr>
                <w:b/>
              </w:rPr>
            </w:pPr>
            <w:r w:rsidRPr="00EC4DAD">
              <w:rPr>
                <w:b/>
                <w:szCs w:val="24"/>
              </w:rPr>
              <w:t xml:space="preserve">Multiplicity </w:t>
            </w:r>
            <w:r w:rsidRPr="00EC4DAD">
              <w:rPr>
                <w:b/>
                <w:szCs w:val="24"/>
              </w:rPr>
              <w:br/>
              <w:t>per w.p.</w:t>
            </w:r>
          </w:p>
        </w:tc>
        <w:tc>
          <w:tcPr>
            <w:tcW w:w="1474" w:type="dxa"/>
            <w:tcBorders>
              <w:top w:val="single" w:sz="12" w:space="0" w:color="auto"/>
              <w:bottom w:val="single" w:sz="12" w:space="0" w:color="auto"/>
            </w:tcBorders>
            <w:shd w:val="clear" w:color="auto" w:fill="F3F3F3"/>
          </w:tcPr>
          <w:p w14:paraId="66A51FB8" w14:textId="715E622E" w:rsidR="006A2DB6" w:rsidRPr="00EC4DAD" w:rsidRDefault="006A2DB6" w:rsidP="006A2DB6">
            <w:pPr>
              <w:pStyle w:val="Tableheader"/>
              <w:autoSpaceDE w:val="0"/>
              <w:autoSpaceDN w:val="0"/>
              <w:adjustRightInd w:val="0"/>
              <w:jc w:val="both"/>
              <w:rPr>
                <w:b/>
              </w:rPr>
            </w:pPr>
            <w:r w:rsidRPr="00EC4DAD">
              <w:rPr>
                <w:b/>
                <w:szCs w:val="24"/>
              </w:rPr>
              <w:t xml:space="preserve">Value </w:t>
            </w:r>
            <w:ins w:id="1404" w:author="LUEJE Claudia" w:date="2024-05-02T20:59:00Z">
              <w:r w:rsidR="00A36A92">
                <w:rPr>
                  <w:b/>
                  <w:szCs w:val="24"/>
                </w:rPr>
                <w:t>r</w:t>
              </w:r>
            </w:ins>
            <w:del w:id="1405" w:author="LUEJE Claudia" w:date="2024-05-02T20:59:00Z">
              <w:r w:rsidRPr="00EC4DAD" w:rsidDel="00A36A92">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7BEC290" w14:textId="28CB6696" w:rsidR="006A2DB6" w:rsidRPr="00EC4DAD" w:rsidRDefault="006A2DB6" w:rsidP="006A2DB6">
            <w:pPr>
              <w:pStyle w:val="Tableheader"/>
              <w:autoSpaceDE w:val="0"/>
              <w:autoSpaceDN w:val="0"/>
              <w:adjustRightInd w:val="0"/>
              <w:jc w:val="both"/>
              <w:rPr>
                <w:b/>
              </w:rPr>
            </w:pPr>
            <w:r w:rsidRPr="00EC4DAD">
              <w:rPr>
                <w:b/>
                <w:szCs w:val="24"/>
              </w:rPr>
              <w:t>Use</w:t>
            </w:r>
          </w:p>
        </w:tc>
        <w:tc>
          <w:tcPr>
            <w:tcW w:w="1474" w:type="dxa"/>
            <w:tcBorders>
              <w:top w:val="single" w:sz="12" w:space="0" w:color="auto"/>
              <w:bottom w:val="single" w:sz="12" w:space="0" w:color="auto"/>
            </w:tcBorders>
            <w:shd w:val="clear" w:color="auto" w:fill="F3F3F3"/>
          </w:tcPr>
          <w:p w14:paraId="1C3AFDA9" w14:textId="4CE9709A" w:rsidR="006A2DB6" w:rsidRPr="00EC4DAD" w:rsidRDefault="006A2DB6" w:rsidP="006A2DB6">
            <w:pPr>
              <w:pStyle w:val="Tableheader"/>
              <w:autoSpaceDE w:val="0"/>
              <w:autoSpaceDN w:val="0"/>
              <w:adjustRightInd w:val="0"/>
              <w:jc w:val="both"/>
              <w:rPr>
                <w:b/>
              </w:rPr>
            </w:pPr>
            <w:r w:rsidRPr="00EC4DAD">
              <w:rPr>
                <w:b/>
                <w:szCs w:val="24"/>
              </w:rPr>
              <w:t xml:space="preserve">Default </w:t>
            </w:r>
            <w:ins w:id="1406" w:author="LUEJE Claudia" w:date="2024-05-02T20:59:00Z">
              <w:r w:rsidR="00A36A92">
                <w:rPr>
                  <w:b/>
                  <w:szCs w:val="24"/>
                </w:rPr>
                <w:t>v</w:t>
              </w:r>
            </w:ins>
            <w:del w:id="1407" w:author="LUEJE Claudia" w:date="2024-05-02T20:59:00Z">
              <w:r w:rsidRPr="00EC4DAD" w:rsidDel="00A36A92">
                <w:rPr>
                  <w:b/>
                  <w:szCs w:val="24"/>
                </w:rPr>
                <w:delText>V</w:delText>
              </w:r>
            </w:del>
            <w:r w:rsidRPr="00EC4DAD">
              <w:rPr>
                <w:b/>
                <w:szCs w:val="24"/>
              </w:rPr>
              <w:t>alue</w:t>
            </w:r>
          </w:p>
        </w:tc>
      </w:tr>
      <w:tr w:rsidR="006A2DB6" w:rsidRPr="00F54804" w14:paraId="21AC4D01" w14:textId="77777777" w:rsidTr="009233A5">
        <w:trPr>
          <w:jc w:val="center"/>
        </w:trPr>
        <w:tc>
          <w:tcPr>
            <w:tcW w:w="1344" w:type="dxa"/>
            <w:tcBorders>
              <w:top w:val="single" w:sz="12" w:space="0" w:color="auto"/>
            </w:tcBorders>
            <w:vAlign w:val="bottom"/>
          </w:tcPr>
          <w:p w14:paraId="1683551E" w14:textId="01A9F014" w:rsidR="006A2DB6" w:rsidRPr="006A2DB6" w:rsidRDefault="00A36A92"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4765268E" w14:textId="4B071454"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0E84FA71" w14:textId="1899078E"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1E888743" w14:textId="25F8F991"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76B9D061" w14:textId="14BCD9A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517C1E89" w14:textId="21D3C93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D93D3AB" w14:textId="77777777" w:rsidTr="009233A5">
        <w:trPr>
          <w:jc w:val="center"/>
        </w:trPr>
        <w:tc>
          <w:tcPr>
            <w:tcW w:w="1344" w:type="dxa"/>
            <w:vAlign w:val="bottom"/>
          </w:tcPr>
          <w:p w14:paraId="6A12F408" w14:textId="18A447AC" w:rsidR="006A2DB6" w:rsidRPr="006A2DB6" w:rsidRDefault="00A36A92" w:rsidP="006A2DB6">
            <w:pPr>
              <w:pStyle w:val="Tablebody"/>
              <w:autoSpaceDE w:val="0"/>
              <w:autoSpaceDN w:val="0"/>
              <w:adjustRightInd w:val="0"/>
              <w:jc w:val="both"/>
            </w:pPr>
            <w:r w:rsidRPr="006A2DB6">
              <w:rPr>
                <w:szCs w:val="24"/>
              </w:rPr>
              <w:t>Β</w:t>
            </w:r>
          </w:p>
        </w:tc>
        <w:tc>
          <w:tcPr>
            <w:tcW w:w="1517" w:type="dxa"/>
            <w:vAlign w:val="bottom"/>
          </w:tcPr>
          <w:p w14:paraId="7428BA7C" w14:textId="4ADEAE69"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5987103F" w14:textId="4CC47249"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2D871BA0" w14:textId="6A81D6ED"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333BA1B1" w14:textId="663C30A6"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11B6D19B" w14:textId="289A5468"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7246DB11" w14:textId="77777777" w:rsidTr="009233A5">
        <w:trPr>
          <w:jc w:val="center"/>
        </w:trPr>
        <w:tc>
          <w:tcPr>
            <w:tcW w:w="1344" w:type="dxa"/>
            <w:tcBorders>
              <w:bottom w:val="single" w:sz="12" w:space="0" w:color="auto"/>
            </w:tcBorders>
            <w:vAlign w:val="bottom"/>
          </w:tcPr>
          <w:p w14:paraId="1B2C0EFB" w14:textId="08BD79C4" w:rsidR="006A2DB6" w:rsidRPr="006A2DB6" w:rsidRDefault="006A2DB6"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04476E15" w14:textId="715FBCE8"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356C643" w14:textId="2350B612"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7300DFBD" w14:textId="4A7C43BC"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039448FB" w14:textId="61DC26E3"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AC06746" w14:textId="1407A8BD" w:rsidR="006A2DB6" w:rsidRPr="006A2DB6" w:rsidRDefault="006A2DB6" w:rsidP="006A2DB6">
            <w:pPr>
              <w:pStyle w:val="Tablebody"/>
              <w:autoSpaceDE w:val="0"/>
              <w:autoSpaceDN w:val="0"/>
              <w:adjustRightInd w:val="0"/>
              <w:jc w:val="both"/>
            </w:pPr>
            <w:r w:rsidRPr="006A2DB6">
              <w:rPr>
                <w:szCs w:val="24"/>
              </w:rPr>
              <w:t>0</w:t>
            </w:r>
          </w:p>
        </w:tc>
      </w:tr>
    </w:tbl>
    <w:p w14:paraId="753749DB" w14:textId="2DFFE03A" w:rsidR="006A2DB6" w:rsidRDefault="006A2DB6">
      <w:pPr>
        <w:pStyle w:val="BodyText"/>
        <w:autoSpaceDE w:val="0"/>
        <w:autoSpaceDN w:val="0"/>
        <w:adjustRightInd w:val="0"/>
        <w:rPr>
          <w:szCs w:val="24"/>
        </w:rPr>
      </w:pPr>
      <w:r>
        <w:rPr>
          <w:szCs w:val="24"/>
        </w:rPr>
        <w:t>All other parameters are provided by the CAD or CAE model itself and are partially used to specify parameters of the weld.</w:t>
      </w:r>
    </w:p>
    <w:p w14:paraId="6519545C"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7C64CBA"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2D7A465A" w14:textId="77777777" w:rsidR="006A2DB6" w:rsidRDefault="006A2DB6">
      <w:pPr>
        <w:pStyle w:val="BodyText"/>
        <w:autoSpaceDE w:val="0"/>
        <w:autoSpaceDN w:val="0"/>
        <w:adjustRightInd w:val="0"/>
        <w:rPr>
          <w:szCs w:val="24"/>
        </w:rPr>
      </w:pPr>
      <w:r>
        <w:rPr>
          <w:szCs w:val="24"/>
        </w:rPr>
        <w:t xml:space="preserve">The index for the base sheet is specified using the attribute </w:t>
      </w:r>
      <w:r w:rsidRPr="00DC3F6E">
        <w:rPr>
          <w:rStyle w:val="ISOCode"/>
        </w:rPr>
        <w:t>base</w:t>
      </w:r>
      <w:r>
        <w:rPr>
          <w:szCs w:val="24"/>
        </w:rPr>
        <w:t>.</w:t>
      </w:r>
    </w:p>
    <w:p w14:paraId="46E9A8D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technology</w:t>
      </w:r>
    </w:p>
    <w:p w14:paraId="0CFDFD4C" w14:textId="77777777" w:rsidR="006A2DB6" w:rsidRDefault="006A2DB6">
      <w:pPr>
        <w:pStyle w:val="BodyText"/>
        <w:autoSpaceDE w:val="0"/>
        <w:autoSpaceDN w:val="0"/>
        <w:adjustRightInd w:val="0"/>
        <w:rPr>
          <w:szCs w:val="24"/>
        </w:rPr>
      </w:pPr>
      <w:r>
        <w:rPr>
          <w:szCs w:val="24"/>
        </w:rPr>
        <w:t xml:space="preserve">The value for the attribute </w:t>
      </w:r>
      <w:r w:rsidRPr="00DC3F6E">
        <w:rPr>
          <w:rStyle w:val="ISOCode"/>
        </w:rPr>
        <w:t>technology</w:t>
      </w:r>
      <w:r>
        <w:rPr>
          <w:szCs w:val="24"/>
        </w:rPr>
        <w:t xml:space="preserve"> can be specified using the following values:</w:t>
      </w:r>
    </w:p>
    <w:p w14:paraId="06EAF5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resistance</w:t>
      </w:r>
      <w:r>
        <w:rPr>
          <w:szCs w:val="24"/>
        </w:rPr>
        <w:t>,</w:t>
      </w:r>
    </w:p>
    <w:p w14:paraId="7EE82F4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arc</w:t>
      </w:r>
      <w:r>
        <w:rPr>
          <w:szCs w:val="24"/>
        </w:rPr>
        <w:t>,</w:t>
      </w:r>
    </w:p>
    <w:p w14:paraId="2C699B0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laser</w:t>
      </w:r>
      <w:r>
        <w:rPr>
          <w:szCs w:val="24"/>
        </w:rPr>
        <w:tab/>
        <w:t>(energy beam / laser)</w:t>
      </w:r>
      <w:del w:id="1408" w:author="LUEJE Claudia" w:date="2024-05-02T20:59:00Z">
        <w:r w:rsidDel="00D02D44">
          <w:rPr>
            <w:szCs w:val="24"/>
          </w:rPr>
          <w:delText xml:space="preserve"> </w:delText>
        </w:r>
      </w:del>
      <w:r>
        <w:rPr>
          <w:szCs w:val="24"/>
        </w:rPr>
        <w:t>,</w:t>
      </w:r>
    </w:p>
    <w:p w14:paraId="6A6CD08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friction</w:t>
      </w:r>
      <w:r>
        <w:rPr>
          <w:szCs w:val="24"/>
        </w:rPr>
        <w:t>,</w:t>
      </w:r>
    </w:p>
    <w:p w14:paraId="6B88B05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brazing</w:t>
      </w:r>
      <w:r>
        <w:rPr>
          <w:szCs w:val="24"/>
        </w:rPr>
        <w:t>.</w:t>
      </w:r>
    </w:p>
    <w:p w14:paraId="75E20FFC"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C3F6E">
        <w:rPr>
          <w:rStyle w:val="ISOCode"/>
        </w:rPr>
        <w:t>&lt;weld_position/&gt;</w:t>
      </w:r>
    </w:p>
    <w:p w14:paraId="7C8C25AA" w14:textId="452F7306" w:rsidR="006A2DB6" w:rsidRDefault="006A2DB6">
      <w:pPr>
        <w:pStyle w:val="BodyText"/>
        <w:autoSpaceDE w:val="0"/>
        <w:autoSpaceDN w:val="0"/>
        <w:adjustRightInd w:val="0"/>
        <w:rPr>
          <w:szCs w:val="24"/>
        </w:rPr>
      </w:pPr>
      <w:r>
        <w:rPr>
          <w:szCs w:val="24"/>
        </w:rPr>
        <w:t xml:space="preserve">For the element </w:t>
      </w:r>
      <w:r w:rsidRPr="00DC3F6E">
        <w:rPr>
          <w:rStyle w:val="ISOCode"/>
        </w:rPr>
        <w:t>&lt;weld_position/&gt;</w:t>
      </w:r>
      <w:r>
        <w:rPr>
          <w:szCs w:val="24"/>
        </w:rPr>
        <w:t xml:space="preserve">, the following attributes can be specified for the overlap weld (see </w:t>
      </w:r>
      <w:r w:rsidR="009C3FFA">
        <w:rPr>
          <w:rStyle w:val="citetbl"/>
          <w:szCs w:val="24"/>
        </w:rPr>
        <w:t>Table </w:t>
      </w:r>
      <w:r>
        <w:rPr>
          <w:rStyle w:val="citetbl"/>
          <w:szCs w:val="24"/>
        </w:rPr>
        <w:t>111</w:t>
      </w:r>
      <w:r>
        <w:rPr>
          <w:szCs w:val="24"/>
        </w:rPr>
        <w:t>):</w:t>
      </w:r>
    </w:p>
    <w:p w14:paraId="278DD2FC" w14:textId="20DFBA8D" w:rsidR="006A2DB6" w:rsidRDefault="009C3FFA">
      <w:pPr>
        <w:pStyle w:val="Tabletitle"/>
        <w:autoSpaceDE w:val="0"/>
        <w:autoSpaceDN w:val="0"/>
        <w:adjustRightInd w:val="0"/>
        <w:outlineLvl w:val="0"/>
        <w:rPr>
          <w:szCs w:val="24"/>
        </w:rPr>
      </w:pPr>
      <w:r>
        <w:rPr>
          <w:szCs w:val="24"/>
        </w:rPr>
        <w:t>Table </w:t>
      </w:r>
      <w:r w:rsidR="006A2DB6">
        <w:rPr>
          <w:szCs w:val="24"/>
        </w:rPr>
        <w:t xml:space="preserve">111 — Attributes of element </w:t>
      </w:r>
      <w:r w:rsidR="006A2DB6" w:rsidRPr="00DC3F6E">
        <w:rPr>
          <w:rStyle w:val="ISOCode"/>
        </w:rPr>
        <w:t>&lt;weld_position/&gt;</w:t>
      </w:r>
      <w:r w:rsidR="006A2DB6">
        <w:rPr>
          <w:szCs w:val="24"/>
        </w:rPr>
        <w:t xml:space="preserve"> for overlap weld</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44F3800" w14:textId="77777777" w:rsidTr="009233A5">
        <w:trPr>
          <w:cantSplit/>
          <w:tblHeader/>
          <w:jc w:val="center"/>
        </w:trPr>
        <w:tc>
          <w:tcPr>
            <w:tcW w:w="1871" w:type="dxa"/>
            <w:tcBorders>
              <w:top w:val="single" w:sz="12" w:space="0" w:color="auto"/>
              <w:bottom w:val="single" w:sz="12" w:space="0" w:color="auto"/>
            </w:tcBorders>
            <w:shd w:val="clear" w:color="auto" w:fill="F3F3F3"/>
          </w:tcPr>
          <w:p w14:paraId="6E4228E1" w14:textId="459D64E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B272B68" w14:textId="1CF55A0E"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28B935BC" w14:textId="73A35419"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6DA286BC" w14:textId="77777777" w:rsidTr="009233A5">
        <w:trPr>
          <w:cantSplit/>
          <w:jc w:val="center"/>
        </w:trPr>
        <w:tc>
          <w:tcPr>
            <w:tcW w:w="1871" w:type="dxa"/>
            <w:tcBorders>
              <w:top w:val="single" w:sz="12" w:space="0" w:color="auto"/>
            </w:tcBorders>
          </w:tcPr>
          <w:p w14:paraId="4E243583" w14:textId="3A957626"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tcPr>
          <w:p w14:paraId="5E25B070" w14:textId="4DCA9296"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6EEAE53" w14:textId="186B385A"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6C9B647" w14:textId="77777777" w:rsidTr="009233A5">
        <w:trPr>
          <w:cantSplit/>
          <w:jc w:val="center"/>
        </w:trPr>
        <w:tc>
          <w:tcPr>
            <w:tcW w:w="1871" w:type="dxa"/>
          </w:tcPr>
          <w:p w14:paraId="0F17B94F" w14:textId="07000A37" w:rsidR="006A2DB6" w:rsidRPr="006A2DB6" w:rsidRDefault="006A2DB6" w:rsidP="006A2DB6">
            <w:pPr>
              <w:pStyle w:val="Tablebody"/>
              <w:autoSpaceDE w:val="0"/>
              <w:autoSpaceDN w:val="0"/>
              <w:adjustRightInd w:val="0"/>
              <w:jc w:val="both"/>
            </w:pPr>
            <w:r w:rsidRPr="006A2DB6">
              <w:rPr>
                <w:szCs w:val="24"/>
              </w:rPr>
              <w:t>u</w:t>
            </w:r>
          </w:p>
        </w:tc>
        <w:tc>
          <w:tcPr>
            <w:tcW w:w="1800" w:type="dxa"/>
          </w:tcPr>
          <w:p w14:paraId="1C2CCB77" w14:textId="50F9AE3B"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865DCE" w14:textId="10C8D06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27EAD2C" w14:textId="77777777" w:rsidTr="009233A5">
        <w:trPr>
          <w:cantSplit/>
          <w:jc w:val="center"/>
        </w:trPr>
        <w:tc>
          <w:tcPr>
            <w:tcW w:w="1871" w:type="dxa"/>
          </w:tcPr>
          <w:p w14:paraId="236280CF" w14:textId="73388DEB" w:rsidR="006A2DB6" w:rsidRPr="006A2DB6" w:rsidRDefault="006A2DB6" w:rsidP="006A2DB6">
            <w:pPr>
              <w:pStyle w:val="Tablebody"/>
              <w:autoSpaceDE w:val="0"/>
              <w:autoSpaceDN w:val="0"/>
              <w:adjustRightInd w:val="0"/>
              <w:jc w:val="both"/>
            </w:pPr>
            <w:r w:rsidRPr="006A2DB6">
              <w:rPr>
                <w:szCs w:val="24"/>
              </w:rPr>
              <w:t>x</w:t>
            </w:r>
          </w:p>
        </w:tc>
        <w:tc>
          <w:tcPr>
            <w:tcW w:w="1800" w:type="dxa"/>
          </w:tcPr>
          <w:p w14:paraId="14F455D3" w14:textId="6EF2BD5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C8D4435" w14:textId="3C16A19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0BABDA2" w14:textId="77777777" w:rsidTr="009233A5">
        <w:trPr>
          <w:cantSplit/>
          <w:jc w:val="center"/>
        </w:trPr>
        <w:tc>
          <w:tcPr>
            <w:tcW w:w="1871" w:type="dxa"/>
          </w:tcPr>
          <w:p w14:paraId="60C65E01" w14:textId="41166238" w:rsidR="006A2DB6" w:rsidRPr="006A2DB6" w:rsidRDefault="006A2DB6" w:rsidP="006A2DB6">
            <w:pPr>
              <w:pStyle w:val="Tablebody"/>
              <w:autoSpaceDE w:val="0"/>
              <w:autoSpaceDN w:val="0"/>
              <w:adjustRightInd w:val="0"/>
              <w:jc w:val="both"/>
            </w:pPr>
            <w:r w:rsidRPr="006A2DB6">
              <w:rPr>
                <w:szCs w:val="24"/>
              </w:rPr>
              <w:t>y</w:t>
            </w:r>
          </w:p>
        </w:tc>
        <w:tc>
          <w:tcPr>
            <w:tcW w:w="1800" w:type="dxa"/>
          </w:tcPr>
          <w:p w14:paraId="35113138" w14:textId="06E30F6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F99F78D" w14:textId="11AA990A"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1319637" w14:textId="77777777" w:rsidTr="009233A5">
        <w:trPr>
          <w:cantSplit/>
          <w:jc w:val="center"/>
        </w:trPr>
        <w:tc>
          <w:tcPr>
            <w:tcW w:w="1871" w:type="dxa"/>
          </w:tcPr>
          <w:p w14:paraId="1709A86D" w14:textId="6DB841B6" w:rsidR="006A2DB6" w:rsidRPr="006A2DB6" w:rsidRDefault="006A2DB6" w:rsidP="006A2DB6">
            <w:pPr>
              <w:pStyle w:val="Tablebody"/>
              <w:autoSpaceDE w:val="0"/>
              <w:autoSpaceDN w:val="0"/>
              <w:adjustRightInd w:val="0"/>
              <w:jc w:val="both"/>
            </w:pPr>
            <w:r w:rsidRPr="006A2DB6">
              <w:rPr>
                <w:szCs w:val="24"/>
              </w:rPr>
              <w:t>z</w:t>
            </w:r>
          </w:p>
        </w:tc>
        <w:tc>
          <w:tcPr>
            <w:tcW w:w="1800" w:type="dxa"/>
          </w:tcPr>
          <w:p w14:paraId="688F1664" w14:textId="25CC8A85"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45AF9E5" w14:textId="786B03E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1ECF7E4" w14:textId="77777777" w:rsidTr="009233A5">
        <w:trPr>
          <w:cantSplit/>
          <w:jc w:val="center"/>
        </w:trPr>
        <w:tc>
          <w:tcPr>
            <w:tcW w:w="1871" w:type="dxa"/>
          </w:tcPr>
          <w:p w14:paraId="265C9586" w14:textId="5AE74C94" w:rsidR="006A2DB6" w:rsidRPr="006A2DB6" w:rsidRDefault="006A2DB6" w:rsidP="006A2DB6">
            <w:pPr>
              <w:pStyle w:val="Tablebody"/>
              <w:autoSpaceDE w:val="0"/>
              <w:autoSpaceDN w:val="0"/>
              <w:adjustRightInd w:val="0"/>
              <w:jc w:val="both"/>
            </w:pPr>
            <w:r w:rsidRPr="006A2DB6">
              <w:rPr>
                <w:szCs w:val="24"/>
              </w:rPr>
              <w:t>reference</w:t>
            </w:r>
          </w:p>
        </w:tc>
        <w:tc>
          <w:tcPr>
            <w:tcW w:w="1800" w:type="dxa"/>
          </w:tcPr>
          <w:p w14:paraId="48E0EB7A" w14:textId="5C029217"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77B69131" w14:textId="57CC1D9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08B51AE" w14:textId="77777777" w:rsidTr="009233A5">
        <w:trPr>
          <w:cantSplit/>
          <w:jc w:val="center"/>
        </w:trPr>
        <w:tc>
          <w:tcPr>
            <w:tcW w:w="1871" w:type="dxa"/>
          </w:tcPr>
          <w:p w14:paraId="6AEEBFAA" w14:textId="518B2E18"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643BD4CB" w14:textId="0F3C74AF"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665F4949" w14:textId="206192C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43E9B24" w14:textId="77777777" w:rsidTr="009233A5">
        <w:trPr>
          <w:cantSplit/>
          <w:jc w:val="center"/>
        </w:trPr>
        <w:tc>
          <w:tcPr>
            <w:tcW w:w="1871" w:type="dxa"/>
          </w:tcPr>
          <w:p w14:paraId="2BC96A16" w14:textId="2800F5DB"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68F79ACB" w14:textId="3DF8E1DA"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7DFA3E8D" w14:textId="61E566E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3FF11D" w14:textId="77777777" w:rsidTr="009233A5">
        <w:trPr>
          <w:cantSplit/>
          <w:jc w:val="center"/>
        </w:trPr>
        <w:tc>
          <w:tcPr>
            <w:tcW w:w="1871" w:type="dxa"/>
          </w:tcPr>
          <w:p w14:paraId="70D2678D" w14:textId="0176856E"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52DB8442" w14:textId="4846DD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A6DB184" w14:textId="7A8F78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D3A6DC3" w14:textId="77777777" w:rsidTr="009233A5">
        <w:trPr>
          <w:cantSplit/>
          <w:jc w:val="center"/>
        </w:trPr>
        <w:tc>
          <w:tcPr>
            <w:tcW w:w="1871" w:type="dxa"/>
          </w:tcPr>
          <w:p w14:paraId="4911CF69" w14:textId="05B88890" w:rsidR="006A2DB6" w:rsidRPr="006A2DB6" w:rsidRDefault="006A2DB6" w:rsidP="006A2DB6">
            <w:pPr>
              <w:pStyle w:val="Tablebody"/>
              <w:autoSpaceDE w:val="0"/>
              <w:autoSpaceDN w:val="0"/>
              <w:adjustRightInd w:val="0"/>
              <w:jc w:val="both"/>
            </w:pPr>
            <w:r w:rsidRPr="006A2DB6">
              <w:rPr>
                <w:szCs w:val="24"/>
              </w:rPr>
              <w:t>shape</w:t>
            </w:r>
          </w:p>
        </w:tc>
        <w:tc>
          <w:tcPr>
            <w:tcW w:w="1800" w:type="dxa"/>
          </w:tcPr>
          <w:p w14:paraId="4B4EBBF2" w14:textId="5C9FACCB"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68D13B9" w14:textId="5E37BA0E"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A2CDFB" w14:textId="77777777" w:rsidTr="009233A5">
        <w:trPr>
          <w:cantSplit/>
          <w:jc w:val="center"/>
        </w:trPr>
        <w:tc>
          <w:tcPr>
            <w:tcW w:w="1871" w:type="dxa"/>
          </w:tcPr>
          <w:p w14:paraId="1591853E" w14:textId="3B23B01A"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0AB1663B" w14:textId="469D6A5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2AB9C94" w14:textId="7BE99FF1"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5D746F20" w14:textId="77777777" w:rsidTr="009233A5">
        <w:trPr>
          <w:cantSplit/>
          <w:jc w:val="center"/>
        </w:trPr>
        <w:tc>
          <w:tcPr>
            <w:tcW w:w="1871" w:type="dxa"/>
          </w:tcPr>
          <w:p w14:paraId="2CC4E576" w14:textId="4CD7CE48"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8A39A17" w14:textId="7BA6808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75B1D00" w14:textId="3BA9B71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D8779BD" w14:textId="77777777" w:rsidTr="009233A5">
        <w:trPr>
          <w:cantSplit/>
          <w:jc w:val="center"/>
        </w:trPr>
        <w:tc>
          <w:tcPr>
            <w:tcW w:w="1871" w:type="dxa"/>
            <w:tcBorders>
              <w:bottom w:val="single" w:sz="12" w:space="0" w:color="auto"/>
            </w:tcBorders>
          </w:tcPr>
          <w:p w14:paraId="56D80E91" w14:textId="6175E06D"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Borders>
              <w:bottom w:val="single" w:sz="12" w:space="0" w:color="auto"/>
            </w:tcBorders>
          </w:tcPr>
          <w:p w14:paraId="39B3B8C0" w14:textId="0CFFC84F" w:rsidR="006A2DB6" w:rsidRPr="006A2DB6" w:rsidRDefault="006A2DB6" w:rsidP="006A2DB6">
            <w:pPr>
              <w:pStyle w:val="Tablebody"/>
              <w:autoSpaceDE w:val="0"/>
              <w:autoSpaceDN w:val="0"/>
              <w:adjustRightInd w:val="0"/>
              <w:jc w:val="both"/>
            </w:pPr>
            <w:r w:rsidRPr="006A2DB6">
              <w:rPr>
                <w:szCs w:val="24"/>
              </w:rPr>
              <w:t>Alphanumeric</w:t>
            </w:r>
          </w:p>
        </w:tc>
        <w:tc>
          <w:tcPr>
            <w:tcW w:w="4680" w:type="dxa"/>
            <w:tcBorders>
              <w:bottom w:val="single" w:sz="12" w:space="0" w:color="auto"/>
            </w:tcBorders>
          </w:tcPr>
          <w:p w14:paraId="3EC3830E" w14:textId="23DB76DA" w:rsidR="006A2DB6" w:rsidRPr="006A2DB6" w:rsidRDefault="006A2DB6" w:rsidP="006A2DB6">
            <w:pPr>
              <w:pStyle w:val="Tablebody"/>
              <w:autoSpaceDE w:val="0"/>
              <w:autoSpaceDN w:val="0"/>
              <w:adjustRightInd w:val="0"/>
              <w:jc w:val="both"/>
            </w:pPr>
            <w:r w:rsidRPr="006A2DB6">
              <w:rPr>
                <w:szCs w:val="24"/>
              </w:rPr>
              <w:t>Optional</w:t>
            </w:r>
          </w:p>
        </w:tc>
      </w:tr>
    </w:tbl>
    <w:p w14:paraId="756DAC48" w14:textId="29248BED"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C3F6E">
        <w:rPr>
          <w:rStyle w:val="ISOCode"/>
        </w:rPr>
        <w:t>u, x, y, z,</w:t>
      </w:r>
      <w:r>
        <w:rPr>
          <w:rFonts w:eastAsia="Times New Roman"/>
          <w:szCs w:val="24"/>
        </w:rPr>
        <w:t xml:space="preserve"> and </w:t>
      </w:r>
      <w:r w:rsidRPr="00DC3F6E">
        <w:rPr>
          <w:rStyle w:val="ISOCode"/>
        </w:rPr>
        <w:t>reference</w:t>
      </w:r>
    </w:p>
    <w:p w14:paraId="0B7742EA" w14:textId="337A6082" w:rsidR="006A2DB6" w:rsidRDefault="006A2DB6">
      <w:pPr>
        <w:pStyle w:val="BodyText"/>
        <w:autoSpaceDE w:val="0"/>
        <w:autoSpaceDN w:val="0"/>
        <w:adjustRightInd w:val="0"/>
        <w:rPr>
          <w:szCs w:val="24"/>
        </w:rPr>
      </w:pPr>
      <w:r>
        <w:rPr>
          <w:szCs w:val="24"/>
        </w:rPr>
        <w:t xml:space="preserve">The detailed definition is provided in </w:t>
      </w:r>
      <w:del w:id="1409" w:author="LUEJE Claudia" w:date="2024-05-02T21:00:00Z">
        <w:r w:rsidDel="00D02D44">
          <w:rPr>
            <w:rStyle w:val="citesec"/>
            <w:szCs w:val="24"/>
          </w:rPr>
          <w:delText>clause </w:delText>
        </w:r>
      </w:del>
      <w:r>
        <w:rPr>
          <w:rStyle w:val="citesec"/>
          <w:szCs w:val="24"/>
        </w:rPr>
        <w:t>10.2.4.4</w:t>
      </w:r>
      <w:r>
        <w:rPr>
          <w:szCs w:val="24"/>
        </w:rPr>
        <w:t xml:space="preserve"> Welding </w:t>
      </w:r>
      <w:ins w:id="1410" w:author="LUEJE Claudia" w:date="2024-05-02T21:00:00Z">
        <w:r w:rsidR="00D02D44">
          <w:rPr>
            <w:szCs w:val="24"/>
          </w:rPr>
          <w:t>p</w:t>
        </w:r>
      </w:ins>
      <w:del w:id="1411" w:author="LUEJE Claudia" w:date="2024-05-02T21:00:00Z">
        <w:r w:rsidDel="00D02D44">
          <w:rPr>
            <w:szCs w:val="24"/>
          </w:rPr>
          <w:delText>P</w:delText>
        </w:r>
      </w:del>
      <w:r>
        <w:rPr>
          <w:szCs w:val="24"/>
        </w:rPr>
        <w:t>osition.</w:t>
      </w:r>
    </w:p>
    <w:p w14:paraId="794ECF1D"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base</w:t>
      </w:r>
    </w:p>
    <w:p w14:paraId="5F6C9002" w14:textId="77777777" w:rsidR="006A2DB6" w:rsidRDefault="006A2DB6">
      <w:pPr>
        <w:pStyle w:val="BodyText"/>
        <w:autoSpaceDE w:val="0"/>
        <w:autoSpaceDN w:val="0"/>
        <w:adjustRightInd w:val="0"/>
        <w:rPr>
          <w:szCs w:val="24"/>
        </w:rPr>
      </w:pPr>
      <w:r>
        <w:rPr>
          <w:szCs w:val="24"/>
        </w:rPr>
        <w:t xml:space="preserve">For this type of weld, the </w:t>
      </w:r>
      <w:r w:rsidRPr="00DC3F6E">
        <w:rPr>
          <w:rStyle w:val="ISOCode"/>
        </w:rPr>
        <w:t>base</w:t>
      </w:r>
      <w:r>
        <w:rPr>
          <w:szCs w:val="24"/>
        </w:rPr>
        <w:t xml:space="preserve"> sheet can be specified inside the element </w:t>
      </w:r>
      <w:r w:rsidRPr="00DC3F6E">
        <w:rPr>
          <w:rStyle w:val="ISOCode"/>
        </w:rPr>
        <w:t>&lt;weld_position/&gt;</w:t>
      </w:r>
      <w:r>
        <w:rPr>
          <w:szCs w:val="24"/>
        </w:rPr>
        <w:t>. This is necessary in the case of a stacked welding with two welded sheets.</w:t>
      </w:r>
    </w:p>
    <w:p w14:paraId="62DD7BF5"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section</w:t>
      </w:r>
    </w:p>
    <w:p w14:paraId="65E96109" w14:textId="77777777" w:rsidR="006A2DB6" w:rsidRDefault="006A2DB6">
      <w:pPr>
        <w:pStyle w:val="BodyText"/>
        <w:autoSpaceDE w:val="0"/>
        <w:autoSpaceDN w:val="0"/>
        <w:adjustRightInd w:val="0"/>
        <w:rPr>
          <w:szCs w:val="24"/>
        </w:rPr>
      </w:pPr>
      <w:r>
        <w:rPr>
          <w:szCs w:val="24"/>
        </w:rPr>
        <w:t xml:space="preserve">The only valid value for the attribute </w:t>
      </w:r>
      <w:r w:rsidRPr="00DC3F6E">
        <w:rPr>
          <w:rStyle w:val="ISOCode"/>
        </w:rPr>
        <w:t>section</w:t>
      </w:r>
      <w:r>
        <w:rPr>
          <w:szCs w:val="24"/>
        </w:rPr>
        <w:t xml:space="preserve"> of an Overlap Weld is:</w:t>
      </w:r>
    </w:p>
    <w:p w14:paraId="453C79D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Fillet</w:t>
      </w:r>
      <w:r>
        <w:rPr>
          <w:szCs w:val="24"/>
        </w:rPr>
        <w:t>.</w:t>
      </w:r>
    </w:p>
    <w:p w14:paraId="3C1B6308" w14:textId="77777777" w:rsidR="006A2DB6" w:rsidRDefault="006A2DB6">
      <w:pPr>
        <w:pStyle w:val="BodyText"/>
        <w:autoSpaceDE w:val="0"/>
        <w:autoSpaceDN w:val="0"/>
        <w:adjustRightInd w:val="0"/>
        <w:rPr>
          <w:szCs w:val="24"/>
        </w:rPr>
      </w:pPr>
      <w:r>
        <w:rPr>
          <w:szCs w:val="24"/>
        </w:rPr>
        <w:t>This value is the default if the section attribute is not specified.</w:t>
      </w:r>
    </w:p>
    <w:p w14:paraId="01B304A6"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thickness</w:t>
      </w:r>
    </w:p>
    <w:p w14:paraId="4BC60682" w14:textId="77777777" w:rsidR="006A2DB6" w:rsidRDefault="006A2DB6">
      <w:pPr>
        <w:pStyle w:val="BodyText"/>
        <w:autoSpaceDE w:val="0"/>
        <w:autoSpaceDN w:val="0"/>
        <w:adjustRightInd w:val="0"/>
        <w:rPr>
          <w:szCs w:val="24"/>
        </w:rPr>
      </w:pPr>
      <w:r>
        <w:rPr>
          <w:szCs w:val="24"/>
        </w:rPr>
        <w:t xml:space="preserve">The attribute </w:t>
      </w:r>
      <w:r w:rsidRPr="00DC3F6E">
        <w:rPr>
          <w:rStyle w:val="ISOCode"/>
        </w:rPr>
        <w:t>thickness</w:t>
      </w:r>
      <w:r>
        <w:rPr>
          <w:szCs w:val="24"/>
        </w:rPr>
        <w:t xml:space="preserve"> specifies the thickness (a-value, throat) of the weld.</w:t>
      </w:r>
    </w:p>
    <w:p w14:paraId="06F47788"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angle</w:t>
      </w:r>
    </w:p>
    <w:p w14:paraId="6B9A5FC4" w14:textId="77777777" w:rsidR="006A2DB6" w:rsidRDefault="006A2DB6">
      <w:pPr>
        <w:pStyle w:val="BodyText"/>
        <w:autoSpaceDE w:val="0"/>
        <w:autoSpaceDN w:val="0"/>
        <w:adjustRightInd w:val="0"/>
        <w:rPr>
          <w:szCs w:val="24"/>
        </w:rPr>
      </w:pPr>
      <w:r>
        <w:rPr>
          <w:szCs w:val="24"/>
        </w:rPr>
        <w:t xml:space="preserve">The attribute </w:t>
      </w:r>
      <w:r w:rsidRPr="00DC3F6E">
        <w:rPr>
          <w:rStyle w:val="ISOCode"/>
        </w:rPr>
        <w:t>angle</w:t>
      </w:r>
      <w:r>
        <w:rPr>
          <w:szCs w:val="24"/>
        </w:rPr>
        <w:t xml:space="preserve"> specifies the angle of the weld relative to the base sheet.</w:t>
      </w:r>
    </w:p>
    <w:p w14:paraId="1C58C75C"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shape</w:t>
      </w:r>
    </w:p>
    <w:p w14:paraId="14E4D04B" w14:textId="77777777" w:rsidR="006A2DB6" w:rsidRDefault="006A2DB6">
      <w:pPr>
        <w:pStyle w:val="BodyText"/>
        <w:autoSpaceDE w:val="0"/>
        <w:autoSpaceDN w:val="0"/>
        <w:adjustRightInd w:val="0"/>
        <w:rPr>
          <w:szCs w:val="24"/>
        </w:rPr>
      </w:pPr>
      <w:r>
        <w:rPr>
          <w:szCs w:val="24"/>
        </w:rPr>
        <w:t xml:space="preserve">The attribute </w:t>
      </w:r>
      <w:r w:rsidRPr="00DC3F6E">
        <w:rPr>
          <w:rStyle w:val="ISOCode"/>
        </w:rPr>
        <w:t>shape</w:t>
      </w:r>
      <w:r>
        <w:rPr>
          <w:szCs w:val="24"/>
        </w:rPr>
        <w:t xml:space="preserve"> defines the shape of the weld throat. For the allowed values, see </w:t>
      </w:r>
      <w:del w:id="1412" w:author="LUEJE Claudia" w:date="2024-05-02T21:00:00Z">
        <w:r w:rsidDel="00D02D44">
          <w:rPr>
            <w:rStyle w:val="citesec"/>
            <w:szCs w:val="24"/>
          </w:rPr>
          <w:delText>clause </w:delText>
        </w:r>
      </w:del>
      <w:r>
        <w:rPr>
          <w:rStyle w:val="citesec"/>
          <w:szCs w:val="24"/>
        </w:rPr>
        <w:t>10.2.4.4.21</w:t>
      </w:r>
      <w:r>
        <w:rPr>
          <w:szCs w:val="24"/>
        </w:rPr>
        <w:t>.</w:t>
      </w:r>
    </w:p>
    <w:p w14:paraId="291785BE"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penetration</w:t>
      </w:r>
    </w:p>
    <w:p w14:paraId="0672A238" w14:textId="77777777" w:rsidR="006A2DB6" w:rsidRDefault="006A2DB6">
      <w:pPr>
        <w:pStyle w:val="BodyText"/>
        <w:autoSpaceDE w:val="0"/>
        <w:autoSpaceDN w:val="0"/>
        <w:adjustRightInd w:val="0"/>
        <w:rPr>
          <w:szCs w:val="24"/>
        </w:rPr>
      </w:pPr>
      <w:r>
        <w:rPr>
          <w:szCs w:val="24"/>
        </w:rPr>
        <w:t xml:space="preserve">The attribute </w:t>
      </w:r>
      <w:r w:rsidRPr="00DC3F6E">
        <w:rPr>
          <w:rStyle w:val="ISOCode"/>
        </w:rPr>
        <w:t>penetration</w:t>
      </w:r>
      <w:r>
        <w:rPr>
          <w:szCs w:val="24"/>
        </w:rPr>
        <w:t xml:space="preserve"> specifies the degree of penetration resulting from the welding.</w:t>
      </w:r>
    </w:p>
    <w:p w14:paraId="76C5E9CD"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w:t>
      </w:r>
    </w:p>
    <w:p w14:paraId="21A744CD" w14:textId="77777777" w:rsidR="006A2DB6" w:rsidRDefault="006A2DB6">
      <w:pPr>
        <w:pStyle w:val="BodyText"/>
        <w:autoSpaceDE w:val="0"/>
        <w:autoSpaceDN w:val="0"/>
        <w:adjustRightInd w:val="0"/>
        <w:rPr>
          <w:szCs w:val="24"/>
        </w:rPr>
      </w:pPr>
      <w:r>
        <w:rPr>
          <w:szCs w:val="24"/>
        </w:rPr>
        <w:t xml:space="preserve">Valid values for the attribute </w:t>
      </w:r>
      <w:r w:rsidRPr="00A67C3E">
        <w:rPr>
          <w:szCs w:val="24"/>
        </w:rPr>
        <w:t>filler</w:t>
      </w:r>
      <w:r>
        <w:rPr>
          <w:szCs w:val="24"/>
        </w:rPr>
        <w:t xml:space="preserve"> can be:</w:t>
      </w:r>
    </w:p>
    <w:p w14:paraId="2907328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yes,</w:t>
      </w:r>
    </w:p>
    <w:p w14:paraId="142A5EE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DC3F6E">
        <w:rPr>
          <w:rStyle w:val="ISOCode"/>
        </w:rPr>
        <w:t>no.</w:t>
      </w:r>
    </w:p>
    <w:p w14:paraId="38869E8D" w14:textId="79A795C9" w:rsidR="006A2DB6" w:rsidRDefault="006A2DB6">
      <w:pPr>
        <w:pStyle w:val="BodyText"/>
        <w:autoSpaceDE w:val="0"/>
        <w:autoSpaceDN w:val="0"/>
        <w:adjustRightInd w:val="0"/>
        <w:rPr>
          <w:szCs w:val="24"/>
        </w:rPr>
      </w:pPr>
      <w:r>
        <w:rPr>
          <w:szCs w:val="24"/>
        </w:rPr>
        <w:t xml:space="preserve">Depending on the technology, the default value can differ, see </w:t>
      </w:r>
      <w:del w:id="1413" w:author="LUEJE Claudia" w:date="2024-05-02T21:00:00Z">
        <w:r w:rsidDel="00D02D44">
          <w:rPr>
            <w:rStyle w:val="citesec"/>
            <w:szCs w:val="24"/>
          </w:rPr>
          <w:delText>clause</w:delText>
        </w:r>
        <w:r w:rsidR="00FF6A3E" w:rsidDel="00D02D44">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1F7D65A2"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DC3F6E">
        <w:rPr>
          <w:rStyle w:val="ISOCode"/>
        </w:rPr>
        <w:t>filler_material</w:t>
      </w:r>
    </w:p>
    <w:p w14:paraId="28B0CC99" w14:textId="77777777" w:rsidR="006A2DB6" w:rsidRDefault="006A2DB6">
      <w:pPr>
        <w:pStyle w:val="BodyText"/>
        <w:autoSpaceDE w:val="0"/>
        <w:autoSpaceDN w:val="0"/>
        <w:adjustRightInd w:val="0"/>
        <w:rPr>
          <w:szCs w:val="24"/>
        </w:rPr>
      </w:pPr>
      <w:r>
        <w:rPr>
          <w:szCs w:val="24"/>
        </w:rPr>
        <w:t xml:space="preserve">The attribute </w:t>
      </w:r>
      <w:r w:rsidRPr="00DC3F6E">
        <w:rPr>
          <w:rStyle w:val="ISOCode"/>
        </w:rPr>
        <w:t>filler_material</w:t>
      </w:r>
      <w:r>
        <w:rPr>
          <w:szCs w:val="24"/>
        </w:rPr>
        <w:t xml:space="preserve"> specifies the applied material during the welding process.</w:t>
      </w:r>
    </w:p>
    <w:p w14:paraId="21A5CDC5" w14:textId="4A6A0E1F" w:rsidR="006A2DB6" w:rsidRDefault="006A2DB6" w:rsidP="00512DC1">
      <w:pPr>
        <w:pStyle w:val="Example"/>
      </w:pPr>
      <w:r>
        <w:t>E</w:t>
      </w:r>
      <w:ins w:id="1414" w:author="LUEJE Claudia" w:date="2024-05-02T21:00:00Z">
        <w:r w:rsidR="00D02D44">
          <w:t>XAMPLE</w:t>
        </w:r>
      </w:ins>
      <w:del w:id="1415" w:author="LUEJE Claudia" w:date="2024-05-02T21:00:00Z">
        <w:r w:rsidDel="00D02D44">
          <w:delText>xample</w:delText>
        </w:r>
      </w:del>
      <w:r w:rsidR="00690423">
        <w:tab/>
      </w:r>
      <w:r>
        <w:t xml:space="preserve">Definition of </w:t>
      </w:r>
      <w:r w:rsidRPr="00DC3F6E">
        <w:rPr>
          <w:rStyle w:val="ISOCode"/>
        </w:rPr>
        <w:t>&lt;weld_position/&gt;</w:t>
      </w:r>
      <w:r>
        <w:t xml:space="preserve"> with all attributes except </w:t>
      </w:r>
      <w:r>
        <w:rPr>
          <w:rStyle w:val="ISOCode"/>
          <w:rFonts w:cs="Times New Roman"/>
          <w:szCs w:val="24"/>
        </w:rPr>
        <w:t>base</w:t>
      </w:r>
      <w:r>
        <w:t>:</w:t>
      </w:r>
    </w:p>
    <w:p w14:paraId="70D3BD47" w14:textId="746F11B8"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114E46" w14:textId="0E54829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60F4821C" w14:textId="602B95FD" w:rsidR="006A2DB6" w:rsidRPr="00F5203F"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 x="0" y="0" z="1"</w:t>
      </w:r>
    </w:p>
    <w:p w14:paraId="1F304C3B" w14:textId="6C72F15C"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AE94808" w14:textId="78E40322"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section="Fillet"</w:t>
      </w:r>
    </w:p>
    <w:p w14:paraId="027D1129" w14:textId="5E592CB4"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thickness="1.5"</w:t>
      </w:r>
    </w:p>
    <w:p w14:paraId="1307F27E" w14:textId="1E14F14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angle="30"</w:t>
      </w:r>
    </w:p>
    <w:p w14:paraId="32EE7FC7" w14:textId="2477E16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shape="concave"</w:t>
      </w:r>
    </w:p>
    <w:p w14:paraId="02A8C206" w14:textId="260E9B9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penetration="0.5"</w:t>
      </w:r>
    </w:p>
    <w:p w14:paraId="1F2813A8" w14:textId="19729BD0"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filler="yes"</w:t>
      </w:r>
    </w:p>
    <w:p w14:paraId="5F86E5B4" w14:textId="5CD02C63"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b/>
          <w:szCs w:val="24"/>
        </w:rPr>
        <w:t>filler_material="E7018-X"/&gt;</w:t>
      </w:r>
    </w:p>
    <w:p w14:paraId="55271AC8" w14:textId="6BE50D55"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C3F6E">
        <w:rPr>
          <w:szCs w:val="24"/>
          <w:lang w:val="en-US"/>
        </w:rPr>
        <w:t xml:space="preserve">          </w:t>
      </w:r>
      <w:r w:rsidR="006A2DB6">
        <w:rPr>
          <w:szCs w:val="24"/>
        </w:rPr>
        <w:t>&lt;sheet_parameter ... /&gt;</w:t>
      </w:r>
    </w:p>
    <w:p w14:paraId="583B562D" w14:textId="0D88D77B"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7765EF49" w14:textId="74D170D7" w:rsidR="006A2DB6" w:rsidRDefault="00DC3F6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1E2E7B6" w14:textId="18DFF17C"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1C99B5CA"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3800D2">
        <w:rPr>
          <w:rStyle w:val="ISOCode"/>
        </w:rPr>
        <w:t>&lt;sheet_parameter/&gt;</w:t>
      </w:r>
    </w:p>
    <w:p w14:paraId="4FDFBA02" w14:textId="400F79BD" w:rsidR="006A2DB6" w:rsidRDefault="006A2DB6">
      <w:pPr>
        <w:pStyle w:val="BodyText"/>
        <w:autoSpaceDE w:val="0"/>
        <w:autoSpaceDN w:val="0"/>
        <w:adjustRightInd w:val="0"/>
        <w:rPr>
          <w:szCs w:val="24"/>
        </w:rPr>
      </w:pPr>
      <w:r>
        <w:rPr>
          <w:szCs w:val="24"/>
        </w:rPr>
        <w:t xml:space="preserve">For the element </w:t>
      </w:r>
      <w:r w:rsidRPr="003800D2">
        <w:rPr>
          <w:rStyle w:val="ISOCode"/>
        </w:rPr>
        <w:t>&lt;sheet_parameter/&gt;</w:t>
      </w:r>
      <w:r>
        <w:rPr>
          <w:szCs w:val="24"/>
        </w:rPr>
        <w:t xml:space="preserve">, the following attributes can be specified for the overlap weld (see </w:t>
      </w:r>
      <w:r w:rsidR="009C3FFA">
        <w:rPr>
          <w:rStyle w:val="citetbl"/>
          <w:szCs w:val="24"/>
        </w:rPr>
        <w:t>Table </w:t>
      </w:r>
      <w:r>
        <w:rPr>
          <w:rStyle w:val="citetbl"/>
          <w:szCs w:val="24"/>
        </w:rPr>
        <w:t>112</w:t>
      </w:r>
      <w:r>
        <w:rPr>
          <w:szCs w:val="24"/>
        </w:rPr>
        <w:t>):</w:t>
      </w:r>
    </w:p>
    <w:p w14:paraId="54EFBE56" w14:textId="16908C3C" w:rsidR="006A2DB6" w:rsidRDefault="009C3FFA">
      <w:pPr>
        <w:pStyle w:val="Tabletitle"/>
        <w:autoSpaceDE w:val="0"/>
        <w:autoSpaceDN w:val="0"/>
        <w:adjustRightInd w:val="0"/>
        <w:outlineLvl w:val="0"/>
        <w:rPr>
          <w:szCs w:val="24"/>
        </w:rPr>
      </w:pPr>
      <w:r>
        <w:rPr>
          <w:szCs w:val="24"/>
        </w:rPr>
        <w:t>Table </w:t>
      </w:r>
      <w:r w:rsidR="006A2DB6">
        <w:rPr>
          <w:szCs w:val="24"/>
        </w:rPr>
        <w:t xml:space="preserve">112 — Attributes of element </w:t>
      </w:r>
      <w:r w:rsidR="006A2DB6" w:rsidRPr="003800D2">
        <w:rPr>
          <w:rStyle w:val="ISOCode"/>
        </w:rPr>
        <w:t>&lt;sheet_parameter/&gt;</w:t>
      </w:r>
      <w:r w:rsidR="006A2DB6">
        <w:rPr>
          <w:szCs w:val="24"/>
        </w:rPr>
        <w:t xml:space="preserve"> for Overlap Weld</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31C4AA4D" w14:textId="77777777" w:rsidTr="009233A5">
        <w:trPr>
          <w:cantSplit/>
          <w:tblHeader/>
          <w:jc w:val="center"/>
        </w:trPr>
        <w:tc>
          <w:tcPr>
            <w:tcW w:w="1574" w:type="dxa"/>
            <w:tcBorders>
              <w:top w:val="single" w:sz="12" w:space="0" w:color="auto"/>
              <w:bottom w:val="single" w:sz="12" w:space="0" w:color="auto"/>
            </w:tcBorders>
            <w:shd w:val="clear" w:color="auto" w:fill="F3F3F3"/>
          </w:tcPr>
          <w:p w14:paraId="35AC5D4E" w14:textId="79B9F6CB"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tcPr>
          <w:p w14:paraId="30843E0C" w14:textId="1A32F41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tcPr>
          <w:p w14:paraId="5C4D1B7D" w14:textId="1900D208"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tcPr>
          <w:p w14:paraId="15246F0B" w14:textId="3F398D13"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EC0E8BD" w14:textId="77777777" w:rsidTr="009233A5">
        <w:trPr>
          <w:cantSplit/>
          <w:jc w:val="center"/>
        </w:trPr>
        <w:tc>
          <w:tcPr>
            <w:tcW w:w="1574" w:type="dxa"/>
            <w:tcBorders>
              <w:top w:val="single" w:sz="12" w:space="0" w:color="auto"/>
            </w:tcBorders>
          </w:tcPr>
          <w:p w14:paraId="60C61361" w14:textId="228204AC"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index</w:t>
            </w:r>
          </w:p>
        </w:tc>
        <w:tc>
          <w:tcPr>
            <w:tcW w:w="1418" w:type="dxa"/>
            <w:tcBorders>
              <w:top w:val="single" w:sz="12" w:space="0" w:color="auto"/>
            </w:tcBorders>
          </w:tcPr>
          <w:p w14:paraId="29E24E0D" w14:textId="0C3B418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69D90C15" w14:textId="6147A085"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46B166C8" w14:textId="72C831E0" w:rsidR="006A2DB6" w:rsidRPr="006A2DB6" w:rsidRDefault="006A2DB6" w:rsidP="003800D2">
            <w:pPr>
              <w:pStyle w:val="Tablebody"/>
              <w:autoSpaceDE w:val="0"/>
              <w:autoSpaceDN w:val="0"/>
              <w:adjustRightInd w:val="0"/>
            </w:pPr>
            <w:r w:rsidRPr="006A2DB6">
              <w:rPr>
                <w:szCs w:val="24"/>
              </w:rPr>
              <w:t xml:space="preserve">It shall be referenced to </w:t>
            </w:r>
            <w:r w:rsidRPr="003800D2">
              <w:rPr>
                <w:rStyle w:val="ISOCode"/>
              </w:rPr>
              <w:t>&lt;part/&gt;</w:t>
            </w:r>
            <w:r w:rsidRPr="006A2DB6">
              <w:rPr>
                <w:szCs w:val="24"/>
              </w:rPr>
              <w:t xml:space="preserve"> index attribute</w:t>
            </w:r>
          </w:p>
        </w:tc>
      </w:tr>
      <w:tr w:rsidR="006A2DB6" w:rsidRPr="00D97F70" w14:paraId="6C0BCE49" w14:textId="77777777" w:rsidTr="009233A5">
        <w:trPr>
          <w:cantSplit/>
          <w:jc w:val="center"/>
        </w:trPr>
        <w:tc>
          <w:tcPr>
            <w:tcW w:w="1574" w:type="dxa"/>
          </w:tcPr>
          <w:p w14:paraId="69AD6B95" w14:textId="1EC8B6D5" w:rsidR="006A2DB6" w:rsidRPr="006A2DB6" w:rsidRDefault="006A2DB6" w:rsidP="006A2DB6">
            <w:pPr>
              <w:pStyle w:val="Tablebody"/>
              <w:autoSpaceDE w:val="0"/>
              <w:autoSpaceDN w:val="0"/>
              <w:adjustRightInd w:val="0"/>
              <w:jc w:val="both"/>
            </w:pPr>
            <w:r w:rsidRPr="006A2DB6">
              <w:rPr>
                <w:szCs w:val="24"/>
              </w:rPr>
              <w:t>gap</w:t>
            </w:r>
          </w:p>
        </w:tc>
        <w:tc>
          <w:tcPr>
            <w:tcW w:w="1418" w:type="dxa"/>
          </w:tcPr>
          <w:p w14:paraId="3D051390" w14:textId="4779E5F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06CC4C64" w14:textId="15B5D23B"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669B39F8" w14:textId="595E755E"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7E9C7ACD" w14:textId="77777777" w:rsidTr="009233A5">
        <w:trPr>
          <w:cantSplit/>
          <w:jc w:val="center"/>
        </w:trPr>
        <w:tc>
          <w:tcPr>
            <w:tcW w:w="1574" w:type="dxa"/>
          </w:tcPr>
          <w:p w14:paraId="1BF5B5A4" w14:textId="7FA93DCF"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Pr>
          <w:p w14:paraId="3C461671" w14:textId="08B27F0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Pr>
          <w:p w14:paraId="67D7B9ED" w14:textId="16B6F19A" w:rsidR="006A2DB6" w:rsidRPr="006A2DB6" w:rsidRDefault="006A2DB6" w:rsidP="006A2DB6">
            <w:pPr>
              <w:pStyle w:val="Tablebody"/>
              <w:autoSpaceDE w:val="0"/>
              <w:autoSpaceDN w:val="0"/>
              <w:adjustRightInd w:val="0"/>
              <w:jc w:val="both"/>
            </w:pPr>
            <w:r w:rsidRPr="006A2DB6">
              <w:rPr>
                <w:szCs w:val="24"/>
              </w:rPr>
              <w:t>Optional</w:t>
            </w:r>
          </w:p>
        </w:tc>
        <w:tc>
          <w:tcPr>
            <w:tcW w:w="4430" w:type="dxa"/>
          </w:tcPr>
          <w:p w14:paraId="5A04A0DF" w14:textId="7A1170C9"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34BE0E5B" w14:textId="77777777" w:rsidTr="009233A5">
        <w:trPr>
          <w:cantSplit/>
          <w:jc w:val="center"/>
        </w:trPr>
        <w:tc>
          <w:tcPr>
            <w:tcW w:w="1574" w:type="dxa"/>
            <w:tcBorders>
              <w:bottom w:val="single" w:sz="12" w:space="0" w:color="auto"/>
            </w:tcBorders>
          </w:tcPr>
          <w:p w14:paraId="54200AF9" w14:textId="238515BA"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tcPr>
          <w:p w14:paraId="6C51E013" w14:textId="3F3602BF"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tcPr>
          <w:p w14:paraId="1C0E2F24" w14:textId="3B440F04"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tcPr>
          <w:p w14:paraId="673343D4" w14:textId="510ECFC8" w:rsidR="006A2DB6" w:rsidRPr="006A2DB6" w:rsidRDefault="006A2DB6" w:rsidP="006A2DB6">
            <w:pPr>
              <w:pStyle w:val="Tablebody"/>
              <w:autoSpaceDE w:val="0"/>
              <w:autoSpaceDN w:val="0"/>
              <w:adjustRightInd w:val="0"/>
              <w:jc w:val="both"/>
            </w:pPr>
            <w:r w:rsidRPr="006A2DB6">
              <w:rPr>
                <w:szCs w:val="24"/>
              </w:rPr>
              <w:t>-</w:t>
            </w:r>
          </w:p>
        </w:tc>
      </w:tr>
    </w:tbl>
    <w:p w14:paraId="3DB4EF7C" w14:textId="229882CF" w:rsidR="006A2DB6" w:rsidRDefault="006A2DB6" w:rsidP="00512DC1">
      <w:pPr>
        <w:pStyle w:val="Example"/>
      </w:pPr>
      <w:r>
        <w:t>E</w:t>
      </w:r>
      <w:ins w:id="1416" w:author="LUEJE Claudia" w:date="2024-05-02T21:00:00Z">
        <w:r w:rsidR="00D02D44">
          <w:t>XAMPLE</w:t>
        </w:r>
      </w:ins>
      <w:del w:id="1417" w:author="LUEJE Claudia" w:date="2024-05-02T21:00:00Z">
        <w:r w:rsidDel="00D02D44">
          <w:delText>xam</w:delText>
        </w:r>
      </w:del>
      <w:del w:id="1418" w:author="LUEJE Claudia" w:date="2024-05-02T21:01:00Z">
        <w:r w:rsidDel="00D02D44">
          <w:delText>ple</w:delText>
        </w:r>
      </w:del>
      <w:r w:rsidR="00690423">
        <w:tab/>
      </w:r>
      <w:r>
        <w:t xml:space="preserve">Definition of </w:t>
      </w:r>
      <w:r w:rsidRPr="003800D2">
        <w:rPr>
          <w:rStyle w:val="ISOCode"/>
        </w:rPr>
        <w:t>&lt;sheet_parameter/&gt;</w:t>
      </w:r>
      <w:r>
        <w:t xml:space="preserve"> including optional parameters</w:t>
      </w:r>
    </w:p>
    <w:p w14:paraId="615444F5" w14:textId="31F543D9"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E64DD5" w14:textId="6159AD91"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 base="1" technology="resistance"&gt;</w:t>
      </w:r>
    </w:p>
    <w:p w14:paraId="3644D49F" w14:textId="353F2DE0" w:rsidR="006A2DB6" w:rsidRPr="00F5203F"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x="0" y="0" z="1"/&gt;</w:t>
      </w:r>
    </w:p>
    <w:p w14:paraId="099DB580" w14:textId="1B7498CF"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sheet_angle="0"/&gt;</w:t>
      </w:r>
    </w:p>
    <w:p w14:paraId="0248ABE5" w14:textId="56CAD16B"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&lt;/overlap_weld&gt;</w:t>
      </w:r>
    </w:p>
    <w:p w14:paraId="38F7331A" w14:textId="623FD6A5" w:rsidR="006A2DB6" w:rsidRDefault="003800D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61A6569" w14:textId="7DB15571"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7E704E27"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Y-joint</w:t>
      </w:r>
    </w:p>
    <w:p w14:paraId="3573199E"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1BAA8829" w14:textId="77777777" w:rsidR="006A2DB6" w:rsidRDefault="006A2DB6">
      <w:pPr>
        <w:pStyle w:val="BodyText"/>
        <w:autoSpaceDE w:val="0"/>
        <w:autoSpaceDN w:val="0"/>
        <w:adjustRightInd w:val="0"/>
        <w:rPr>
          <w:szCs w:val="24"/>
        </w:rPr>
      </w:pPr>
      <w:r>
        <w:rPr>
          <w:szCs w:val="24"/>
        </w:rPr>
        <w:t>The principles of the modelling of Y-joints for χMCF are described in this subclause. A Y-joint describes a connection between two or three sheets. The Y-joint defines a connection between a welded sheet and a base sheet. There are two potential physical welds that can be specified for this type of connection. The parameters for each of the welds can be described separately.</w:t>
      </w:r>
    </w:p>
    <w:p w14:paraId="7836447D" w14:textId="77777777" w:rsidR="006A2DB6" w:rsidRDefault="006A2DB6">
      <w:pPr>
        <w:pStyle w:val="BodyText"/>
        <w:autoSpaceDE w:val="0"/>
        <w:autoSpaceDN w:val="0"/>
        <w:adjustRightInd w:val="0"/>
        <w:rPr>
          <w:szCs w:val="24"/>
        </w:rPr>
      </w:pPr>
      <w:r>
        <w:rPr>
          <w:szCs w:val="24"/>
        </w:rPr>
        <w:t xml:space="preserve">The XML definition of a Y-joint supports up to three weld positions. Each of the weld positions is specified using the element </w:t>
      </w:r>
      <w:r w:rsidRPr="008C1633">
        <w:rPr>
          <w:rStyle w:val="ISOCode"/>
        </w:rPr>
        <w:t>&lt;weld_position/&gt;</w:t>
      </w:r>
      <w:r>
        <w:rPr>
          <w:szCs w:val="24"/>
        </w:rPr>
        <w:t xml:space="preserve"> with the corresponding attributes and nested elements inside the subtype definition.</w:t>
      </w:r>
    </w:p>
    <w:p w14:paraId="54EE6712" w14:textId="2E3A7FBF"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419" w:author="LUEJE Claudia" w:date="2024-05-02T21:01:00Z">
        <w:r w:rsidR="00DB57A6">
          <w:rPr>
            <w:szCs w:val="24"/>
          </w:rPr>
          <w:t>OTE</w:t>
        </w:r>
      </w:ins>
      <w:del w:id="1420" w:author="LUEJE Claudia" w:date="2024-05-02T21:01:00Z">
        <w:r w:rsidDel="00DB57A6">
          <w:rPr>
            <w:szCs w:val="24"/>
          </w:rPr>
          <w:delText>ote</w:delText>
        </w:r>
      </w:del>
      <w:r>
        <w:rPr>
          <w:szCs w:val="24"/>
        </w:rPr>
        <w:tab/>
        <w:t xml:space="preserve">The two most common welding positions are shown in </w:t>
      </w:r>
      <w:r w:rsidR="00374751">
        <w:rPr>
          <w:rStyle w:val="citefig"/>
          <w:szCs w:val="24"/>
        </w:rPr>
        <w:t>Figure </w:t>
      </w:r>
      <w:r>
        <w:rPr>
          <w:rStyle w:val="citefig"/>
          <w:szCs w:val="24"/>
        </w:rPr>
        <w:t>70</w:t>
      </w:r>
      <w:r>
        <w:rPr>
          <w:szCs w:val="24"/>
        </w:rPr>
        <w:t>. The third welding position would be from underneath the base sheet, using a laser.</w:t>
      </w:r>
    </w:p>
    <w:p w14:paraId="58F4FA86" w14:textId="1543846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421" w:author="LUEJE Claudia" w:date="2024-05-02T21:01:00Z">
        <w:r w:rsidR="00DB57A6">
          <w:rPr>
            <w:rFonts w:eastAsia="Times New Roman"/>
            <w:szCs w:val="24"/>
          </w:rPr>
          <w:t>p</w:t>
        </w:r>
      </w:ins>
      <w:del w:id="1422" w:author="LUEJE Claudia" w:date="2024-05-02T21:01:00Z">
        <w:r w:rsidDel="00DB57A6">
          <w:rPr>
            <w:rFonts w:eastAsia="Times New Roman"/>
            <w:szCs w:val="24"/>
          </w:rPr>
          <w:delText>P</w:delText>
        </w:r>
      </w:del>
      <w:r>
        <w:rPr>
          <w:rFonts w:eastAsia="Times New Roman"/>
          <w:szCs w:val="24"/>
        </w:rPr>
        <w:t>arameters</w:t>
      </w:r>
    </w:p>
    <w:p w14:paraId="493BD07A" w14:textId="49BA87DD"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70</w:t>
      </w:r>
      <w:r>
        <w:rPr>
          <w:szCs w:val="24"/>
        </w:rPr>
        <w:t>):</w:t>
      </w:r>
    </w:p>
    <w:tbl>
      <w:tblPr>
        <w:tblStyle w:val="TableGrid"/>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567"/>
        <w:gridCol w:w="8647"/>
      </w:tblGrid>
      <w:tr w:rsidR="005F13E7" w:rsidRPr="005F13E7" w14:paraId="28C180F9" w14:textId="77777777" w:rsidTr="005F13E7">
        <w:tc>
          <w:tcPr>
            <w:tcW w:w="567" w:type="dxa"/>
          </w:tcPr>
          <w:p w14:paraId="7E82D070"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B834661"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B</w:t>
            </w:r>
          </w:p>
        </w:tc>
        <w:tc>
          <w:tcPr>
            <w:tcW w:w="8647" w:type="dxa"/>
          </w:tcPr>
          <w:p w14:paraId="762FF471"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base sheet,</w:t>
            </w:r>
          </w:p>
        </w:tc>
      </w:tr>
      <w:tr w:rsidR="005F13E7" w:rsidRPr="005F13E7" w14:paraId="1B3BB7EF" w14:textId="77777777" w:rsidTr="005F13E7">
        <w:tc>
          <w:tcPr>
            <w:tcW w:w="567" w:type="dxa"/>
          </w:tcPr>
          <w:p w14:paraId="227D95EB"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46ED1A75"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t</w:t>
            </w:r>
            <w:r w:rsidRPr="005F13E7">
              <w:rPr>
                <w:vertAlign w:val="subscript"/>
              </w:rPr>
              <w:t>1</w:t>
            </w:r>
          </w:p>
        </w:tc>
        <w:tc>
          <w:tcPr>
            <w:tcW w:w="8647" w:type="dxa"/>
          </w:tcPr>
          <w:p w14:paraId="111CDC4A"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Thickness of welded sheet,</w:t>
            </w:r>
          </w:p>
        </w:tc>
      </w:tr>
      <w:tr w:rsidR="005F13E7" w:rsidRPr="005F13E7" w14:paraId="0724DE8F" w14:textId="77777777" w:rsidTr="005F13E7">
        <w:tc>
          <w:tcPr>
            <w:tcW w:w="567" w:type="dxa"/>
          </w:tcPr>
          <w:p w14:paraId="5D0C1660"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33C356D0"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α</w:t>
            </w:r>
          </w:p>
        </w:tc>
        <w:tc>
          <w:tcPr>
            <w:tcW w:w="8647" w:type="dxa"/>
          </w:tcPr>
          <w:p w14:paraId="67E63FA7"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Sheet angle of welded sheet,</w:t>
            </w:r>
          </w:p>
        </w:tc>
      </w:tr>
      <w:tr w:rsidR="005F13E7" w:rsidRPr="005F13E7" w14:paraId="7A10EE1C" w14:textId="77777777" w:rsidTr="005F13E7">
        <w:tc>
          <w:tcPr>
            <w:tcW w:w="567" w:type="dxa"/>
          </w:tcPr>
          <w:p w14:paraId="2C7AD537"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w:t>
            </w:r>
          </w:p>
        </w:tc>
        <w:tc>
          <w:tcPr>
            <w:tcW w:w="567" w:type="dxa"/>
          </w:tcPr>
          <w:p w14:paraId="7F525A78"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c</w:t>
            </w:r>
          </w:p>
        </w:tc>
        <w:tc>
          <w:tcPr>
            <w:tcW w:w="8647" w:type="dxa"/>
          </w:tcPr>
          <w:p w14:paraId="1565B657" w14:textId="77777777" w:rsidR="005F13E7" w:rsidRPr="005F13E7" w:rsidRDefault="005F13E7" w:rsidP="00DC7944">
            <w:pPr>
              <w:pStyle w:val="BodyText"/>
              <w:tabs>
                <w:tab w:val="clear" w:pos="397"/>
                <w:tab w:val="clear" w:pos="794"/>
                <w:tab w:val="clear" w:pos="1191"/>
                <w:tab w:val="clear" w:pos="1588"/>
                <w:tab w:val="clear" w:pos="1985"/>
                <w:tab w:val="clear" w:pos="2381"/>
                <w:tab w:val="clear" w:pos="2778"/>
                <w:tab w:val="clear" w:pos="3175"/>
                <w:tab w:val="clear" w:pos="3572"/>
                <w:tab w:val="clear" w:pos="3969"/>
              </w:tabs>
            </w:pPr>
            <w:r w:rsidRPr="005F13E7">
              <w:t>Gap between base and welded sheet.</w:t>
            </w:r>
          </w:p>
        </w:tc>
      </w:tr>
    </w:tbl>
    <w:p w14:paraId="678D6713" w14:textId="5A3B17DE"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423" w:author="LUEJE Claudia" w:date="2024-05-02T21:01:00Z">
        <w:r w:rsidR="00DB57A6">
          <w:rPr>
            <w:rFonts w:eastAsia="Times New Roman"/>
            <w:szCs w:val="24"/>
          </w:rPr>
          <w:t>p</w:t>
        </w:r>
      </w:ins>
      <w:del w:id="1424" w:author="LUEJE Claudia" w:date="2024-05-02T21:01:00Z">
        <w:r w:rsidDel="00DB57A6">
          <w:rPr>
            <w:rFonts w:eastAsia="Times New Roman"/>
            <w:szCs w:val="24"/>
          </w:rPr>
          <w:delText>P</w:delText>
        </w:r>
      </w:del>
      <w:r>
        <w:rPr>
          <w:rFonts w:eastAsia="Times New Roman"/>
          <w:szCs w:val="24"/>
        </w:rPr>
        <w:t>arameters</w:t>
      </w:r>
    </w:p>
    <w:p w14:paraId="36B83006"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8329_ed1fig70.EPS</w:t>
      </w:r>
    </w:p>
    <w:p w14:paraId="53173424" w14:textId="1D9A2C7C" w:rsidR="006A2DB6" w:rsidRDefault="00374751">
      <w:pPr>
        <w:pStyle w:val="Figuretitle0"/>
        <w:autoSpaceDE w:val="0"/>
        <w:autoSpaceDN w:val="0"/>
        <w:adjustRightInd w:val="0"/>
        <w:outlineLvl w:val="0"/>
        <w:rPr>
          <w:szCs w:val="24"/>
        </w:rPr>
      </w:pPr>
      <w:r>
        <w:rPr>
          <w:szCs w:val="24"/>
        </w:rPr>
        <w:t>Figure </w:t>
      </w:r>
      <w:r w:rsidR="006A2DB6">
        <w:rPr>
          <w:szCs w:val="24"/>
        </w:rPr>
        <w:t>70 — Y-joint sheet layout</w:t>
      </w:r>
    </w:p>
    <w:p w14:paraId="3C381A6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8329_ed1fig71.EPS</w:t>
      </w:r>
    </w:p>
    <w:p w14:paraId="4F58B1C9" w14:textId="7F26B54E" w:rsidR="006A2DB6" w:rsidRDefault="00374751">
      <w:pPr>
        <w:pStyle w:val="Figuretitle0"/>
        <w:autoSpaceDE w:val="0"/>
        <w:autoSpaceDN w:val="0"/>
        <w:adjustRightInd w:val="0"/>
        <w:outlineLvl w:val="0"/>
        <w:rPr>
          <w:szCs w:val="24"/>
        </w:rPr>
      </w:pPr>
      <w:r>
        <w:rPr>
          <w:szCs w:val="24"/>
        </w:rPr>
        <w:t>Figure </w:t>
      </w:r>
      <w:r w:rsidR="006A2DB6">
        <w:rPr>
          <w:szCs w:val="24"/>
        </w:rPr>
        <w:t>71 — Parameters of Y-joint</w:t>
      </w:r>
    </w:p>
    <w:p w14:paraId="18A94EDA" w14:textId="10167A21" w:rsidR="006A2DB6" w:rsidRDefault="006A2DB6">
      <w:pPr>
        <w:pStyle w:val="BodyText"/>
        <w:autoSpaceDE w:val="0"/>
        <w:autoSpaceDN w:val="0"/>
        <w:adjustRightInd w:val="0"/>
        <w:rPr>
          <w:szCs w:val="24"/>
        </w:rPr>
      </w:pPr>
      <w:r>
        <w:rPr>
          <w:szCs w:val="24"/>
        </w:rPr>
        <w:t xml:space="preserve">The parameters of the welds are the same for the four potential physical welds on the connection (applies to both subfigures of </w:t>
      </w:r>
      <w:r w:rsidR="00374751">
        <w:rPr>
          <w:rStyle w:val="citefig"/>
          <w:szCs w:val="24"/>
        </w:rPr>
        <w:t>Figure </w:t>
      </w:r>
      <w:r>
        <w:rPr>
          <w:rStyle w:val="citefig"/>
          <w:szCs w:val="24"/>
        </w:rPr>
        <w:t>71</w:t>
      </w:r>
      <w:r>
        <w:rPr>
          <w:szCs w:val="24"/>
        </w:rPr>
        <w:t>):</w:t>
      </w:r>
    </w:p>
    <w:p w14:paraId="3242CB1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a</w:t>
      </w:r>
      <w:r>
        <w:rPr>
          <w:szCs w:val="24"/>
          <w:vertAlign w:val="subscript"/>
        </w:rPr>
        <w:t>i</w:t>
      </w:r>
      <w:r>
        <w:rPr>
          <w:szCs w:val="24"/>
        </w:rPr>
        <w:tab/>
        <w:t>Thicknesses of the welds (a-value, throat),</w:t>
      </w:r>
    </w:p>
    <w:p w14:paraId="4775757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d</w:t>
      </w:r>
      <w:r>
        <w:rPr>
          <w:szCs w:val="24"/>
          <w:vertAlign w:val="subscript"/>
        </w:rPr>
        <w:t>i</w:t>
      </w:r>
      <w:r>
        <w:rPr>
          <w:szCs w:val="24"/>
        </w:rPr>
        <w:tab/>
        <w:t>Depths of the penetrations,</w:t>
      </w:r>
    </w:p>
    <w:p w14:paraId="0029113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β</w:t>
      </w:r>
      <w:r>
        <w:rPr>
          <w:szCs w:val="24"/>
          <w:vertAlign w:val="subscript"/>
        </w:rPr>
        <w:t>i</w:t>
      </w:r>
      <w:r>
        <w:rPr>
          <w:szCs w:val="24"/>
        </w:rPr>
        <w:tab/>
        <w:t>Weld angles.</w:t>
      </w:r>
    </w:p>
    <w:p w14:paraId="4286CF96" w14:textId="77777777" w:rsidR="006A2DB6" w:rsidRDefault="006A2DB6">
      <w:pPr>
        <w:pStyle w:val="BodyText"/>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w:t>
      </w:r>
    </w:p>
    <w:p w14:paraId="48D68E73" w14:textId="520C241D" w:rsidR="006A2DB6" w:rsidRDefault="006A2DB6">
      <w:pPr>
        <w:pStyle w:val="BodyText"/>
        <w:autoSpaceDE w:val="0"/>
        <w:autoSpaceDN w:val="0"/>
        <w:adjustRightInd w:val="0"/>
        <w:rPr>
          <w:szCs w:val="24"/>
        </w:rPr>
      </w:pPr>
      <w:r>
        <w:rPr>
          <w:szCs w:val="24"/>
        </w:rPr>
        <w:t xml:space="preserve">This is computed by </w:t>
      </w:r>
      <w:r w:rsidR="00E467AE" w:rsidRPr="00EB02D3">
        <w:rPr>
          <w:position w:val="-32"/>
          <w:szCs w:val="24"/>
        </w:rPr>
        <w:object w:dxaOrig="1260" w:dyaOrig="700" w14:anchorId="60485A9D">
          <v:shape id="_x0000_i1038" type="#_x0000_t75" style="width:61.85pt;height:34.9pt" o:ole="">
            <v:imagedata r:id="rId70" o:title=""/>
          </v:shape>
          <o:OLEObject Type="Embed" ProgID="Equation.DSMT4" ShapeID="_x0000_i1038" DrawAspect="Content" ObjectID="_1776249125" r:id="rId71"/>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6A23BBA6" w14:textId="0C9CEDAA" w:rsidR="006A2DB6" w:rsidRDefault="006A2DB6">
      <w:pPr>
        <w:pStyle w:val="BodyText"/>
        <w:autoSpaceDE w:val="0"/>
        <w:autoSpaceDN w:val="0"/>
        <w:adjustRightInd w:val="0"/>
        <w:rPr>
          <w:szCs w:val="24"/>
        </w:rPr>
      </w:pPr>
      <w:r>
        <w:rPr>
          <w:szCs w:val="24"/>
        </w:rPr>
        <w:t xml:space="preserve">In the χMCF file, only a subset can be specified (see </w:t>
      </w:r>
      <w:r w:rsidR="009C3FFA">
        <w:rPr>
          <w:rStyle w:val="citetbl"/>
          <w:szCs w:val="24"/>
        </w:rPr>
        <w:t>Table </w:t>
      </w:r>
      <w:r>
        <w:rPr>
          <w:rStyle w:val="citetbl"/>
          <w:szCs w:val="24"/>
        </w:rPr>
        <w:t>113</w:t>
      </w:r>
      <w:r>
        <w:rPr>
          <w:szCs w:val="24"/>
        </w:rPr>
        <w:t>):</w:t>
      </w:r>
    </w:p>
    <w:p w14:paraId="77E2C264" w14:textId="3B4F3540" w:rsidR="006A2DB6" w:rsidRDefault="009C3FFA">
      <w:pPr>
        <w:pStyle w:val="Tabletitle"/>
        <w:autoSpaceDE w:val="0"/>
        <w:autoSpaceDN w:val="0"/>
        <w:adjustRightInd w:val="0"/>
        <w:outlineLvl w:val="0"/>
        <w:rPr>
          <w:szCs w:val="24"/>
        </w:rPr>
      </w:pPr>
      <w:r>
        <w:rPr>
          <w:szCs w:val="24"/>
        </w:rPr>
        <w:t>Table </w:t>
      </w:r>
      <w:r w:rsidR="006A2DB6">
        <w:rPr>
          <w:szCs w:val="24"/>
        </w:rPr>
        <w:t xml:space="preserve">113 — Parameters of Y-joint per </w:t>
      </w:r>
      <w:r w:rsidR="006A2DB6" w:rsidRPr="008C1633">
        <w:rPr>
          <w:rStyle w:val="ISOCode"/>
        </w:rPr>
        <w:t>&lt;weld_position/&gt;</w:t>
      </w:r>
      <w:r w:rsidR="006A2DB6">
        <w:rPr>
          <w:szCs w:val="24"/>
        </w:rPr>
        <w:t xml:space="preserve"> (w.p.)</w:t>
      </w:r>
    </w:p>
    <w:tbl>
      <w:tblPr>
        <w:tblW w:w="892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3"/>
        <w:gridCol w:w="1516"/>
        <w:gridCol w:w="1401"/>
        <w:gridCol w:w="1474"/>
        <w:gridCol w:w="1474"/>
        <w:gridCol w:w="1713"/>
      </w:tblGrid>
      <w:tr w:rsidR="006A2DB6" w:rsidRPr="00EC4DAD" w14:paraId="688D7EA9" w14:textId="77777777" w:rsidTr="009233A5">
        <w:trPr>
          <w:jc w:val="center"/>
        </w:trPr>
        <w:tc>
          <w:tcPr>
            <w:tcW w:w="1343" w:type="dxa"/>
            <w:tcBorders>
              <w:top w:val="single" w:sz="12" w:space="0" w:color="auto"/>
              <w:bottom w:val="single" w:sz="12" w:space="0" w:color="auto"/>
            </w:tcBorders>
            <w:shd w:val="clear" w:color="auto" w:fill="F3F3F3"/>
          </w:tcPr>
          <w:p w14:paraId="63F81127" w14:textId="45ECADF0" w:rsidR="006A2DB6" w:rsidRPr="00EC4DAD" w:rsidRDefault="006A2DB6" w:rsidP="00E467AE">
            <w:pPr>
              <w:pStyle w:val="Tableheader"/>
              <w:autoSpaceDE w:val="0"/>
              <w:autoSpaceDN w:val="0"/>
              <w:adjustRightInd w:val="0"/>
              <w:rPr>
                <w:b/>
              </w:rPr>
            </w:pPr>
            <w:r w:rsidRPr="00EC4DAD">
              <w:rPr>
                <w:b/>
                <w:szCs w:val="24"/>
              </w:rPr>
              <w:t>Parameter</w:t>
            </w:r>
          </w:p>
        </w:tc>
        <w:tc>
          <w:tcPr>
            <w:tcW w:w="1516" w:type="dxa"/>
            <w:tcBorders>
              <w:top w:val="single" w:sz="12" w:space="0" w:color="auto"/>
              <w:bottom w:val="single" w:sz="12" w:space="0" w:color="auto"/>
            </w:tcBorders>
            <w:shd w:val="clear" w:color="auto" w:fill="F3F3F3"/>
          </w:tcPr>
          <w:p w14:paraId="3EB6E587" w14:textId="36DC3810" w:rsidR="006A2DB6" w:rsidRPr="00EC4DAD" w:rsidRDefault="006A2DB6" w:rsidP="00E467AE">
            <w:pPr>
              <w:pStyle w:val="Tableheader"/>
              <w:autoSpaceDE w:val="0"/>
              <w:autoSpaceDN w:val="0"/>
              <w:adjustRightInd w:val="0"/>
              <w:rPr>
                <w:b/>
              </w:rPr>
            </w:pPr>
            <w:r w:rsidRPr="00EC4DAD">
              <w:rPr>
                <w:b/>
                <w:szCs w:val="24"/>
              </w:rPr>
              <w:t>χMCF-Key</w:t>
            </w:r>
          </w:p>
        </w:tc>
        <w:tc>
          <w:tcPr>
            <w:tcW w:w="1401" w:type="dxa"/>
            <w:tcBorders>
              <w:top w:val="single" w:sz="12" w:space="0" w:color="auto"/>
              <w:bottom w:val="single" w:sz="12" w:space="0" w:color="auto"/>
            </w:tcBorders>
            <w:shd w:val="clear" w:color="auto" w:fill="F3F3F3"/>
          </w:tcPr>
          <w:p w14:paraId="09903627" w14:textId="36D25EA7" w:rsidR="006A2DB6" w:rsidRPr="00EC4DAD" w:rsidRDefault="006A2DB6" w:rsidP="00E467AE">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7C7A1BEE" w14:textId="280F7F2F" w:rsidR="006A2DB6" w:rsidRPr="00EC4DAD" w:rsidRDefault="006A2DB6" w:rsidP="00E467AE">
            <w:pPr>
              <w:pStyle w:val="Tableheader"/>
              <w:autoSpaceDE w:val="0"/>
              <w:autoSpaceDN w:val="0"/>
              <w:adjustRightInd w:val="0"/>
              <w:rPr>
                <w:b/>
              </w:rPr>
            </w:pPr>
            <w:r w:rsidRPr="00EC4DAD">
              <w:rPr>
                <w:b/>
                <w:szCs w:val="24"/>
              </w:rPr>
              <w:t xml:space="preserve">Value </w:t>
            </w:r>
            <w:ins w:id="1425" w:author="LUEJE Claudia" w:date="2024-05-02T21:02:00Z">
              <w:r w:rsidR="00DB57A6">
                <w:rPr>
                  <w:b/>
                  <w:szCs w:val="24"/>
                </w:rPr>
                <w:t>r</w:t>
              </w:r>
            </w:ins>
            <w:del w:id="1426" w:author="LUEJE Claudia" w:date="2024-05-02T21:02:00Z">
              <w:r w:rsidRPr="00EC4DAD" w:rsidDel="00DB57A6">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738E6847" w14:textId="40A7CD0A" w:rsidR="006A2DB6" w:rsidRPr="00EC4DAD" w:rsidRDefault="006A2DB6" w:rsidP="00E467AE">
            <w:pPr>
              <w:pStyle w:val="Tableheader"/>
              <w:autoSpaceDE w:val="0"/>
              <w:autoSpaceDN w:val="0"/>
              <w:adjustRightInd w:val="0"/>
              <w:rPr>
                <w:b/>
              </w:rPr>
            </w:pPr>
            <w:r w:rsidRPr="00EC4DAD">
              <w:rPr>
                <w:b/>
                <w:szCs w:val="24"/>
              </w:rPr>
              <w:t>Use</w:t>
            </w:r>
          </w:p>
        </w:tc>
        <w:tc>
          <w:tcPr>
            <w:tcW w:w="1713" w:type="dxa"/>
            <w:tcBorders>
              <w:top w:val="single" w:sz="12" w:space="0" w:color="auto"/>
              <w:bottom w:val="single" w:sz="12" w:space="0" w:color="auto"/>
            </w:tcBorders>
            <w:shd w:val="clear" w:color="auto" w:fill="F3F3F3"/>
          </w:tcPr>
          <w:p w14:paraId="39435E82" w14:textId="758EF840" w:rsidR="006A2DB6" w:rsidRPr="00EC4DAD" w:rsidRDefault="006A2DB6" w:rsidP="00E467AE">
            <w:pPr>
              <w:pStyle w:val="Tableheader"/>
              <w:autoSpaceDE w:val="0"/>
              <w:autoSpaceDN w:val="0"/>
              <w:adjustRightInd w:val="0"/>
              <w:rPr>
                <w:b/>
              </w:rPr>
            </w:pPr>
            <w:r w:rsidRPr="00EC4DAD">
              <w:rPr>
                <w:b/>
                <w:szCs w:val="24"/>
              </w:rPr>
              <w:t xml:space="preserve">Default </w:t>
            </w:r>
            <w:ins w:id="1427" w:author="LUEJE Claudia" w:date="2024-05-02T21:02:00Z">
              <w:r w:rsidR="00DB57A6">
                <w:rPr>
                  <w:b/>
                  <w:szCs w:val="24"/>
                </w:rPr>
                <w:t>v</w:t>
              </w:r>
            </w:ins>
            <w:del w:id="1428" w:author="LUEJE Claudia" w:date="2024-05-02T21:02:00Z">
              <w:r w:rsidRPr="00EC4DAD" w:rsidDel="00DB57A6">
                <w:rPr>
                  <w:b/>
                  <w:szCs w:val="24"/>
                </w:rPr>
                <w:delText>V</w:delText>
              </w:r>
            </w:del>
            <w:r w:rsidRPr="00EC4DAD">
              <w:rPr>
                <w:b/>
                <w:szCs w:val="24"/>
              </w:rPr>
              <w:t>alue</w:t>
            </w:r>
          </w:p>
        </w:tc>
      </w:tr>
      <w:tr w:rsidR="006A2DB6" w:rsidRPr="00F54804" w14:paraId="6AF5F11B" w14:textId="77777777" w:rsidTr="009233A5">
        <w:trPr>
          <w:jc w:val="center"/>
        </w:trPr>
        <w:tc>
          <w:tcPr>
            <w:tcW w:w="1343" w:type="dxa"/>
            <w:tcBorders>
              <w:top w:val="single" w:sz="12" w:space="0" w:color="auto"/>
            </w:tcBorders>
            <w:vAlign w:val="bottom"/>
          </w:tcPr>
          <w:p w14:paraId="174106A5" w14:textId="6EC76101" w:rsidR="006A2DB6" w:rsidRPr="006A2DB6" w:rsidRDefault="006A2DB6" w:rsidP="00E467AE">
            <w:pPr>
              <w:pStyle w:val="Tablebody"/>
              <w:autoSpaceDE w:val="0"/>
              <w:autoSpaceDN w:val="0"/>
              <w:adjustRightInd w:val="0"/>
            </w:pPr>
            <w:r w:rsidRPr="006A2DB6">
              <w:rPr>
                <w:szCs w:val="24"/>
              </w:rPr>
              <w:t>a</w:t>
            </w:r>
          </w:p>
        </w:tc>
        <w:tc>
          <w:tcPr>
            <w:tcW w:w="1516" w:type="dxa"/>
            <w:tcBorders>
              <w:top w:val="single" w:sz="12" w:space="0" w:color="auto"/>
            </w:tcBorders>
            <w:vAlign w:val="bottom"/>
          </w:tcPr>
          <w:p w14:paraId="34A894F9" w14:textId="7ADE8B2A" w:rsidR="006A2DB6" w:rsidRPr="006A2DB6" w:rsidRDefault="006A2DB6" w:rsidP="00E467AE">
            <w:pPr>
              <w:pStyle w:val="Tablebody"/>
              <w:autoSpaceDE w:val="0"/>
              <w:autoSpaceDN w:val="0"/>
              <w:adjustRightInd w:val="0"/>
            </w:pPr>
            <w:r w:rsidRPr="006A2DB6">
              <w:rPr>
                <w:szCs w:val="24"/>
              </w:rPr>
              <w:t>thickness</w:t>
            </w:r>
          </w:p>
        </w:tc>
        <w:tc>
          <w:tcPr>
            <w:tcW w:w="1401" w:type="dxa"/>
            <w:tcBorders>
              <w:top w:val="single" w:sz="12" w:space="0" w:color="auto"/>
            </w:tcBorders>
            <w:vAlign w:val="bottom"/>
          </w:tcPr>
          <w:p w14:paraId="4267F4AA" w14:textId="272AE9F9" w:rsidR="006A2DB6" w:rsidRPr="006A2DB6" w:rsidRDefault="006A2DB6" w:rsidP="00E467AE">
            <w:pPr>
              <w:pStyle w:val="Tablebody"/>
              <w:autoSpaceDE w:val="0"/>
              <w:autoSpaceDN w:val="0"/>
              <w:adjustRightInd w:val="0"/>
            </w:pPr>
            <w:r w:rsidRPr="006A2DB6">
              <w:rPr>
                <w:szCs w:val="24"/>
              </w:rPr>
              <w:t>1</w:t>
            </w:r>
          </w:p>
        </w:tc>
        <w:tc>
          <w:tcPr>
            <w:tcW w:w="1474" w:type="dxa"/>
            <w:tcBorders>
              <w:top w:val="single" w:sz="12" w:space="0" w:color="auto"/>
            </w:tcBorders>
            <w:vAlign w:val="bottom"/>
          </w:tcPr>
          <w:p w14:paraId="2922004A" w14:textId="131BA404" w:rsidR="006A2DB6" w:rsidRPr="006A2DB6" w:rsidRDefault="006A2DB6" w:rsidP="00E467AE">
            <w:pPr>
              <w:pStyle w:val="Tablebody"/>
              <w:autoSpaceDE w:val="0"/>
              <w:autoSpaceDN w:val="0"/>
              <w:adjustRightInd w:val="0"/>
            </w:pPr>
            <w:r w:rsidRPr="006A2DB6">
              <w:rPr>
                <w:szCs w:val="24"/>
              </w:rPr>
              <w:t>≥ 0</w:t>
            </w:r>
          </w:p>
        </w:tc>
        <w:tc>
          <w:tcPr>
            <w:tcW w:w="1474" w:type="dxa"/>
            <w:tcBorders>
              <w:top w:val="single" w:sz="12" w:space="0" w:color="auto"/>
            </w:tcBorders>
            <w:vAlign w:val="bottom"/>
          </w:tcPr>
          <w:p w14:paraId="1871EB41" w14:textId="35EC1375" w:rsidR="006A2DB6" w:rsidRPr="006A2DB6" w:rsidRDefault="006A2DB6" w:rsidP="00E467AE">
            <w:pPr>
              <w:pStyle w:val="Tablebody"/>
              <w:autoSpaceDE w:val="0"/>
              <w:autoSpaceDN w:val="0"/>
              <w:adjustRightInd w:val="0"/>
            </w:pPr>
            <w:r w:rsidRPr="006A2DB6">
              <w:rPr>
                <w:szCs w:val="24"/>
              </w:rPr>
              <w:t>Optional</w:t>
            </w:r>
          </w:p>
        </w:tc>
        <w:tc>
          <w:tcPr>
            <w:tcW w:w="1713" w:type="dxa"/>
            <w:tcBorders>
              <w:top w:val="single" w:sz="12" w:space="0" w:color="auto"/>
            </w:tcBorders>
            <w:vAlign w:val="bottom"/>
          </w:tcPr>
          <w:p w14:paraId="655AE451" w14:textId="79D527D8" w:rsidR="006A2DB6" w:rsidRPr="006A2DB6" w:rsidRDefault="006A2DB6" w:rsidP="00E467AE">
            <w:pPr>
              <w:pStyle w:val="Tablebody"/>
              <w:autoSpaceDE w:val="0"/>
              <w:autoSpaceDN w:val="0"/>
              <w:adjustRightInd w:val="0"/>
            </w:pPr>
            <w:r w:rsidRPr="006A2DB6">
              <w:rPr>
                <w:szCs w:val="24"/>
              </w:rPr>
              <w:t>-</w:t>
            </w:r>
          </w:p>
        </w:tc>
      </w:tr>
      <w:tr w:rsidR="006A2DB6" w:rsidRPr="00F54804" w14:paraId="6DBE6272" w14:textId="77777777" w:rsidTr="009233A5">
        <w:trPr>
          <w:jc w:val="center"/>
        </w:trPr>
        <w:tc>
          <w:tcPr>
            <w:tcW w:w="1343" w:type="dxa"/>
            <w:vAlign w:val="bottom"/>
          </w:tcPr>
          <w:p w14:paraId="782F9869" w14:textId="0224FA0E" w:rsidR="006A2DB6" w:rsidRPr="006A2DB6" w:rsidRDefault="006A2DB6" w:rsidP="00E467AE">
            <w:pPr>
              <w:pStyle w:val="Tablebody"/>
              <w:autoSpaceDE w:val="0"/>
              <w:autoSpaceDN w:val="0"/>
              <w:adjustRightInd w:val="0"/>
            </w:pPr>
            <w:r w:rsidRPr="006A2DB6">
              <w:rPr>
                <w:szCs w:val="24"/>
              </w:rPr>
              <w:t>β</w:t>
            </w:r>
          </w:p>
        </w:tc>
        <w:tc>
          <w:tcPr>
            <w:tcW w:w="1516" w:type="dxa"/>
            <w:vAlign w:val="bottom"/>
          </w:tcPr>
          <w:p w14:paraId="54F6DADF" w14:textId="37F5E50B" w:rsidR="006A2DB6" w:rsidRPr="006A2DB6" w:rsidRDefault="006A2DB6" w:rsidP="00E467AE">
            <w:pPr>
              <w:pStyle w:val="Tablebody"/>
              <w:autoSpaceDE w:val="0"/>
              <w:autoSpaceDN w:val="0"/>
              <w:adjustRightInd w:val="0"/>
            </w:pPr>
            <w:r w:rsidRPr="006A2DB6">
              <w:rPr>
                <w:szCs w:val="24"/>
              </w:rPr>
              <w:t>angle</w:t>
            </w:r>
          </w:p>
        </w:tc>
        <w:tc>
          <w:tcPr>
            <w:tcW w:w="1401" w:type="dxa"/>
            <w:vAlign w:val="bottom"/>
          </w:tcPr>
          <w:p w14:paraId="1D37780D" w14:textId="7376CA23" w:rsidR="006A2DB6" w:rsidRPr="006A2DB6" w:rsidRDefault="006A2DB6" w:rsidP="00E467AE">
            <w:pPr>
              <w:pStyle w:val="Tablebody"/>
              <w:autoSpaceDE w:val="0"/>
              <w:autoSpaceDN w:val="0"/>
              <w:adjustRightInd w:val="0"/>
            </w:pPr>
            <w:r w:rsidRPr="006A2DB6">
              <w:rPr>
                <w:szCs w:val="24"/>
              </w:rPr>
              <w:t>1</w:t>
            </w:r>
          </w:p>
        </w:tc>
        <w:tc>
          <w:tcPr>
            <w:tcW w:w="1474" w:type="dxa"/>
            <w:vAlign w:val="bottom"/>
          </w:tcPr>
          <w:p w14:paraId="740558CC" w14:textId="7CC96EFB" w:rsidR="006A2DB6" w:rsidRPr="006A2DB6" w:rsidRDefault="006A2DB6" w:rsidP="00E467AE">
            <w:pPr>
              <w:pStyle w:val="Tablebody"/>
              <w:autoSpaceDE w:val="0"/>
              <w:autoSpaceDN w:val="0"/>
              <w:adjustRightInd w:val="0"/>
            </w:pPr>
            <w:r w:rsidRPr="006A2DB6">
              <w:rPr>
                <w:szCs w:val="24"/>
              </w:rPr>
              <w:t>≥ 0</w:t>
            </w:r>
          </w:p>
        </w:tc>
        <w:tc>
          <w:tcPr>
            <w:tcW w:w="1474" w:type="dxa"/>
            <w:vAlign w:val="bottom"/>
          </w:tcPr>
          <w:p w14:paraId="0C2C6E4B" w14:textId="76256D36" w:rsidR="006A2DB6" w:rsidRPr="006A2DB6" w:rsidRDefault="006A2DB6" w:rsidP="00E467AE">
            <w:pPr>
              <w:pStyle w:val="Tablebody"/>
              <w:autoSpaceDE w:val="0"/>
              <w:autoSpaceDN w:val="0"/>
              <w:adjustRightInd w:val="0"/>
            </w:pPr>
            <w:r w:rsidRPr="006A2DB6">
              <w:rPr>
                <w:szCs w:val="24"/>
              </w:rPr>
              <w:t>Optional</w:t>
            </w:r>
          </w:p>
        </w:tc>
        <w:tc>
          <w:tcPr>
            <w:tcW w:w="1713" w:type="dxa"/>
            <w:vAlign w:val="bottom"/>
          </w:tcPr>
          <w:p w14:paraId="1F8FE12E" w14:textId="359C235F" w:rsidR="006A2DB6" w:rsidRPr="006A2DB6" w:rsidRDefault="006A2DB6" w:rsidP="00E467AE">
            <w:pPr>
              <w:pStyle w:val="Tablebody"/>
              <w:autoSpaceDE w:val="0"/>
              <w:autoSpaceDN w:val="0"/>
              <w:adjustRightInd w:val="0"/>
            </w:pPr>
            <w:r w:rsidRPr="006A2DB6">
              <w:rPr>
                <w:szCs w:val="24"/>
              </w:rPr>
              <w:t>45 [deg]</w:t>
            </w:r>
          </w:p>
        </w:tc>
      </w:tr>
      <w:tr w:rsidR="006A2DB6" w:rsidRPr="00F54804" w14:paraId="7B5A3687" w14:textId="77777777" w:rsidTr="009233A5">
        <w:trPr>
          <w:jc w:val="center"/>
        </w:trPr>
        <w:tc>
          <w:tcPr>
            <w:tcW w:w="1343" w:type="dxa"/>
            <w:tcBorders>
              <w:bottom w:val="single" w:sz="12" w:space="0" w:color="auto"/>
            </w:tcBorders>
            <w:vAlign w:val="bottom"/>
          </w:tcPr>
          <w:p w14:paraId="3BD3AD38" w14:textId="57770252" w:rsidR="006A2DB6" w:rsidRPr="006A2DB6" w:rsidRDefault="006A2DB6" w:rsidP="00E467AE">
            <w:pPr>
              <w:pStyle w:val="Tablebody"/>
              <w:autoSpaceDE w:val="0"/>
              <w:autoSpaceDN w:val="0"/>
              <w:adjustRightInd w:val="0"/>
            </w:pPr>
            <w:r w:rsidRPr="006A2DB6">
              <w:rPr>
                <w:szCs w:val="24"/>
              </w:rPr>
              <w:t>η</w:t>
            </w:r>
          </w:p>
        </w:tc>
        <w:tc>
          <w:tcPr>
            <w:tcW w:w="1516" w:type="dxa"/>
            <w:tcBorders>
              <w:bottom w:val="single" w:sz="12" w:space="0" w:color="auto"/>
            </w:tcBorders>
            <w:vAlign w:val="bottom"/>
          </w:tcPr>
          <w:p w14:paraId="42A91649" w14:textId="71879636" w:rsidR="006A2DB6" w:rsidRPr="006A2DB6" w:rsidRDefault="006A2DB6" w:rsidP="00E467AE">
            <w:pPr>
              <w:pStyle w:val="Tablebody"/>
              <w:autoSpaceDE w:val="0"/>
              <w:autoSpaceDN w:val="0"/>
              <w:adjustRightInd w:val="0"/>
            </w:pPr>
            <w:r w:rsidRPr="006A2DB6">
              <w:rPr>
                <w:szCs w:val="24"/>
              </w:rPr>
              <w:t>penetration</w:t>
            </w:r>
          </w:p>
        </w:tc>
        <w:tc>
          <w:tcPr>
            <w:tcW w:w="1401" w:type="dxa"/>
            <w:tcBorders>
              <w:bottom w:val="single" w:sz="12" w:space="0" w:color="auto"/>
            </w:tcBorders>
            <w:vAlign w:val="bottom"/>
          </w:tcPr>
          <w:p w14:paraId="6BC8B94C" w14:textId="764F0DD1" w:rsidR="006A2DB6" w:rsidRPr="006A2DB6" w:rsidRDefault="006A2DB6" w:rsidP="00E467AE">
            <w:pPr>
              <w:pStyle w:val="Tablebody"/>
              <w:autoSpaceDE w:val="0"/>
              <w:autoSpaceDN w:val="0"/>
              <w:adjustRightInd w:val="0"/>
            </w:pPr>
            <w:r w:rsidRPr="006A2DB6">
              <w:rPr>
                <w:szCs w:val="24"/>
              </w:rPr>
              <w:t>1</w:t>
            </w:r>
          </w:p>
        </w:tc>
        <w:tc>
          <w:tcPr>
            <w:tcW w:w="1474" w:type="dxa"/>
            <w:tcBorders>
              <w:bottom w:val="single" w:sz="12" w:space="0" w:color="auto"/>
            </w:tcBorders>
            <w:vAlign w:val="bottom"/>
          </w:tcPr>
          <w:p w14:paraId="0E797D17" w14:textId="36A226D6" w:rsidR="006A2DB6" w:rsidRPr="006A2DB6" w:rsidRDefault="006A2DB6" w:rsidP="00E467AE">
            <w:pPr>
              <w:pStyle w:val="Tablebody"/>
              <w:autoSpaceDE w:val="0"/>
              <w:autoSpaceDN w:val="0"/>
              <w:adjustRightInd w:val="0"/>
            </w:pPr>
            <w:r w:rsidRPr="006A2DB6">
              <w:rPr>
                <w:szCs w:val="24"/>
              </w:rPr>
              <w:t>0 ≤ η ≤ 1</w:t>
            </w:r>
          </w:p>
        </w:tc>
        <w:tc>
          <w:tcPr>
            <w:tcW w:w="1474" w:type="dxa"/>
            <w:tcBorders>
              <w:bottom w:val="single" w:sz="12" w:space="0" w:color="auto"/>
            </w:tcBorders>
            <w:vAlign w:val="bottom"/>
          </w:tcPr>
          <w:p w14:paraId="65C0A528" w14:textId="77E0F8E4" w:rsidR="006A2DB6" w:rsidRPr="006A2DB6" w:rsidRDefault="006A2DB6" w:rsidP="00E467AE">
            <w:pPr>
              <w:pStyle w:val="Tablebody"/>
              <w:autoSpaceDE w:val="0"/>
              <w:autoSpaceDN w:val="0"/>
              <w:adjustRightInd w:val="0"/>
            </w:pPr>
            <w:r w:rsidRPr="006A2DB6">
              <w:rPr>
                <w:szCs w:val="24"/>
              </w:rPr>
              <w:t>Optional</w:t>
            </w:r>
          </w:p>
        </w:tc>
        <w:tc>
          <w:tcPr>
            <w:tcW w:w="1713" w:type="dxa"/>
            <w:tcBorders>
              <w:bottom w:val="single" w:sz="12" w:space="0" w:color="auto"/>
            </w:tcBorders>
            <w:vAlign w:val="bottom"/>
          </w:tcPr>
          <w:p w14:paraId="2A8CEC83" w14:textId="029A37D2" w:rsidR="006A2DB6" w:rsidRPr="006A2DB6" w:rsidRDefault="006A2DB6" w:rsidP="00E467AE">
            <w:pPr>
              <w:pStyle w:val="Tablebody"/>
              <w:autoSpaceDE w:val="0"/>
              <w:autoSpaceDN w:val="0"/>
              <w:adjustRightInd w:val="0"/>
            </w:pPr>
            <w:r w:rsidRPr="006A2DB6">
              <w:rPr>
                <w:szCs w:val="24"/>
              </w:rPr>
              <w:t>0</w:t>
            </w:r>
          </w:p>
        </w:tc>
      </w:tr>
    </w:tbl>
    <w:p w14:paraId="544D806F" w14:textId="4B39C315"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3C451411"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C1633">
        <w:rPr>
          <w:rStyle w:val="ISOCode"/>
        </w:rPr>
        <w:t>base</w:t>
      </w:r>
    </w:p>
    <w:p w14:paraId="411F9FAD" w14:textId="77777777" w:rsidR="006A2DB6" w:rsidRDefault="006A2DB6">
      <w:pPr>
        <w:pStyle w:val="BodyText"/>
        <w:autoSpaceDE w:val="0"/>
        <w:autoSpaceDN w:val="0"/>
        <w:adjustRightInd w:val="0"/>
        <w:rPr>
          <w:szCs w:val="24"/>
        </w:rPr>
      </w:pPr>
      <w:r>
        <w:rPr>
          <w:szCs w:val="24"/>
        </w:rPr>
        <w:t xml:space="preserve">The index for the base sheet is specified using the attribute </w:t>
      </w:r>
      <w:r w:rsidRPr="008C1633">
        <w:rPr>
          <w:rStyle w:val="ISOCode"/>
        </w:rPr>
        <w:t>base</w:t>
      </w:r>
      <w:r>
        <w:rPr>
          <w:szCs w:val="24"/>
        </w:rPr>
        <w:t>.</w:t>
      </w:r>
    </w:p>
    <w:p w14:paraId="753D7EF8" w14:textId="77777777" w:rsidR="006A2DB6" w:rsidRPr="008C1633"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Style w:val="ISOCode"/>
        </w:rPr>
      </w:pPr>
      <w:r>
        <w:rPr>
          <w:rFonts w:eastAsia="Times New Roman"/>
          <w:szCs w:val="24"/>
        </w:rPr>
        <w:t xml:space="preserve">Attribute </w:t>
      </w:r>
      <w:r w:rsidRPr="008C1633">
        <w:rPr>
          <w:rStyle w:val="ISOCode"/>
        </w:rPr>
        <w:t>technology</w:t>
      </w:r>
    </w:p>
    <w:p w14:paraId="533CE91A" w14:textId="77777777" w:rsidR="006A2DB6" w:rsidRDefault="006A2DB6">
      <w:pPr>
        <w:pStyle w:val="BodyText"/>
        <w:autoSpaceDE w:val="0"/>
        <w:autoSpaceDN w:val="0"/>
        <w:adjustRightInd w:val="0"/>
        <w:rPr>
          <w:szCs w:val="24"/>
        </w:rPr>
      </w:pPr>
      <w:r>
        <w:rPr>
          <w:szCs w:val="24"/>
        </w:rPr>
        <w:t xml:space="preserve">The value for the attribute </w:t>
      </w:r>
      <w:r w:rsidRPr="008C1633">
        <w:rPr>
          <w:rStyle w:val="ISOCode"/>
        </w:rPr>
        <w:t>technology</w:t>
      </w:r>
      <w:r>
        <w:rPr>
          <w:szCs w:val="24"/>
        </w:rPr>
        <w:t xml:space="preserve"> can be specified using the following values:</w:t>
      </w:r>
    </w:p>
    <w:p w14:paraId="62C771C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resistance,</w:t>
      </w:r>
    </w:p>
    <w:p w14:paraId="18647EE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arc,</w:t>
      </w:r>
    </w:p>
    <w:p w14:paraId="6265A38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laser</w:t>
      </w:r>
      <w:r>
        <w:rPr>
          <w:szCs w:val="24"/>
        </w:rPr>
        <w:tab/>
        <w:t>(energy beam / laser)</w:t>
      </w:r>
      <w:r w:rsidRPr="008C1633">
        <w:rPr>
          <w:rStyle w:val="ISOCode"/>
        </w:rPr>
        <w:t>,</w:t>
      </w:r>
    </w:p>
    <w:p w14:paraId="703E9D8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friction,</w:t>
      </w:r>
    </w:p>
    <w:p w14:paraId="2D2DFBB7"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C1633">
        <w:rPr>
          <w:rStyle w:val="ISOCode"/>
        </w:rPr>
        <w:t>brazing.</w:t>
      </w:r>
    </w:p>
    <w:p w14:paraId="581E73D2"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C1633">
        <w:rPr>
          <w:rStyle w:val="ISOCode"/>
        </w:rPr>
        <w:t>&lt;weld_position/&gt;</w:t>
      </w:r>
    </w:p>
    <w:p w14:paraId="234E1F0D" w14:textId="5AE7C9B4" w:rsidR="006A2DB6" w:rsidRDefault="006A2DB6">
      <w:pPr>
        <w:pStyle w:val="BodyText"/>
        <w:autoSpaceDE w:val="0"/>
        <w:autoSpaceDN w:val="0"/>
        <w:adjustRightInd w:val="0"/>
        <w:rPr>
          <w:szCs w:val="24"/>
        </w:rPr>
      </w:pPr>
      <w:r>
        <w:rPr>
          <w:szCs w:val="24"/>
        </w:rPr>
        <w:t xml:space="preserve">For the element </w:t>
      </w:r>
      <w:r w:rsidRPr="008C1633">
        <w:rPr>
          <w:rStyle w:val="ISOCode"/>
        </w:rPr>
        <w:t>&lt;weld_position/&gt;</w:t>
      </w:r>
      <w:r>
        <w:rPr>
          <w:szCs w:val="24"/>
        </w:rPr>
        <w:t xml:space="preserve">, the following attributes can be specified for the Y-joint (see </w:t>
      </w:r>
      <w:r w:rsidR="009C3FFA">
        <w:rPr>
          <w:rStyle w:val="citetbl"/>
          <w:szCs w:val="24"/>
        </w:rPr>
        <w:t>Table </w:t>
      </w:r>
      <w:r>
        <w:rPr>
          <w:rStyle w:val="citetbl"/>
          <w:szCs w:val="24"/>
        </w:rPr>
        <w:t>114</w:t>
      </w:r>
      <w:r>
        <w:rPr>
          <w:szCs w:val="24"/>
        </w:rPr>
        <w:t>):</w:t>
      </w:r>
    </w:p>
    <w:p w14:paraId="0709EE72" w14:textId="581EA2A8" w:rsidR="006A2DB6" w:rsidRDefault="009C3FFA">
      <w:pPr>
        <w:pStyle w:val="Tabletitle"/>
        <w:autoSpaceDE w:val="0"/>
        <w:autoSpaceDN w:val="0"/>
        <w:adjustRightInd w:val="0"/>
        <w:outlineLvl w:val="0"/>
        <w:rPr>
          <w:szCs w:val="24"/>
        </w:rPr>
      </w:pPr>
      <w:r>
        <w:rPr>
          <w:szCs w:val="24"/>
        </w:rPr>
        <w:t>Table </w:t>
      </w:r>
      <w:r w:rsidR="006A2DB6">
        <w:rPr>
          <w:szCs w:val="24"/>
        </w:rPr>
        <w:t>114 — Attributes of element &lt;</w:t>
      </w:r>
      <w:r w:rsidR="006A2DB6" w:rsidRPr="008C1633">
        <w:rPr>
          <w:rStyle w:val="ISOCode"/>
        </w:rPr>
        <w:t>weld_position/&gt;</w:t>
      </w:r>
      <w:r w:rsidR="006A2DB6">
        <w:rPr>
          <w:szCs w:val="24"/>
        </w:rPr>
        <w:t xml:space="preserve"> for Y-joint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686A98AB" w14:textId="77777777" w:rsidTr="009233A5">
        <w:trPr>
          <w:cantSplit/>
          <w:tblHeader/>
          <w:jc w:val="center"/>
        </w:trPr>
        <w:tc>
          <w:tcPr>
            <w:tcW w:w="1871" w:type="dxa"/>
            <w:tcBorders>
              <w:top w:val="single" w:sz="12" w:space="0" w:color="auto"/>
              <w:bottom w:val="single" w:sz="12" w:space="0" w:color="auto"/>
            </w:tcBorders>
            <w:shd w:val="clear" w:color="auto" w:fill="F3F3F3"/>
            <w:vAlign w:val="bottom"/>
          </w:tcPr>
          <w:p w14:paraId="51154143" w14:textId="64FAB8A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37758FCA" w14:textId="7A6AC871"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vAlign w:val="bottom"/>
          </w:tcPr>
          <w:p w14:paraId="341A1A2A" w14:textId="3C63A127"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14F663DC" w14:textId="77777777" w:rsidTr="009233A5">
        <w:trPr>
          <w:cantSplit/>
          <w:jc w:val="center"/>
        </w:trPr>
        <w:tc>
          <w:tcPr>
            <w:tcW w:w="1871" w:type="dxa"/>
            <w:tcBorders>
              <w:top w:val="single" w:sz="12" w:space="0" w:color="auto"/>
            </w:tcBorders>
            <w:vAlign w:val="bottom"/>
          </w:tcPr>
          <w:p w14:paraId="5C6FC909" w14:textId="7DA3DA40"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base</w:t>
            </w:r>
          </w:p>
        </w:tc>
        <w:tc>
          <w:tcPr>
            <w:tcW w:w="1800" w:type="dxa"/>
            <w:tcBorders>
              <w:top w:val="single" w:sz="12" w:space="0" w:color="auto"/>
            </w:tcBorders>
            <w:vAlign w:val="bottom"/>
          </w:tcPr>
          <w:p w14:paraId="47805435" w14:textId="0F9B7F3B"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vAlign w:val="bottom"/>
          </w:tcPr>
          <w:p w14:paraId="212B4B59" w14:textId="7DBA3CA7"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6E0BCFB" w14:textId="77777777" w:rsidTr="009233A5">
        <w:trPr>
          <w:cantSplit/>
          <w:jc w:val="center"/>
        </w:trPr>
        <w:tc>
          <w:tcPr>
            <w:tcW w:w="1871" w:type="dxa"/>
            <w:vAlign w:val="bottom"/>
          </w:tcPr>
          <w:p w14:paraId="4B61B02F" w14:textId="736FE89E"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u</w:t>
            </w:r>
          </w:p>
        </w:tc>
        <w:tc>
          <w:tcPr>
            <w:tcW w:w="1800" w:type="dxa"/>
            <w:vAlign w:val="bottom"/>
          </w:tcPr>
          <w:p w14:paraId="7DB0DCED" w14:textId="55C07F0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51878D9" w14:textId="2F9E147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CF51AFF" w14:textId="77777777" w:rsidTr="009233A5">
        <w:trPr>
          <w:cantSplit/>
          <w:jc w:val="center"/>
        </w:trPr>
        <w:tc>
          <w:tcPr>
            <w:tcW w:w="1871" w:type="dxa"/>
            <w:vAlign w:val="bottom"/>
          </w:tcPr>
          <w:p w14:paraId="46BE99BD" w14:textId="473AA69A"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x</w:t>
            </w:r>
          </w:p>
        </w:tc>
        <w:tc>
          <w:tcPr>
            <w:tcW w:w="1800" w:type="dxa"/>
            <w:vAlign w:val="bottom"/>
          </w:tcPr>
          <w:p w14:paraId="191CB61D" w14:textId="4572FD2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7D8330D3" w14:textId="5A1EBE5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3542678" w14:textId="77777777" w:rsidTr="009233A5">
        <w:trPr>
          <w:cantSplit/>
          <w:jc w:val="center"/>
        </w:trPr>
        <w:tc>
          <w:tcPr>
            <w:tcW w:w="1871" w:type="dxa"/>
            <w:vAlign w:val="bottom"/>
          </w:tcPr>
          <w:p w14:paraId="5219645B" w14:textId="7B77B13E"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y</w:t>
            </w:r>
          </w:p>
        </w:tc>
        <w:tc>
          <w:tcPr>
            <w:tcW w:w="1800" w:type="dxa"/>
            <w:vAlign w:val="bottom"/>
          </w:tcPr>
          <w:p w14:paraId="332BC7FB" w14:textId="633B093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31A3C89E" w14:textId="540176FD"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4BF74616" w14:textId="77777777" w:rsidTr="009233A5">
        <w:trPr>
          <w:cantSplit/>
          <w:jc w:val="center"/>
        </w:trPr>
        <w:tc>
          <w:tcPr>
            <w:tcW w:w="1871" w:type="dxa"/>
            <w:vAlign w:val="bottom"/>
          </w:tcPr>
          <w:p w14:paraId="7E54B7F6" w14:textId="0F1BBFF3"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z</w:t>
            </w:r>
          </w:p>
        </w:tc>
        <w:tc>
          <w:tcPr>
            <w:tcW w:w="1800" w:type="dxa"/>
            <w:vAlign w:val="bottom"/>
          </w:tcPr>
          <w:p w14:paraId="132247A4" w14:textId="0027ECA1"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25230804" w14:textId="5275FEB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E12EE80" w14:textId="77777777" w:rsidTr="009233A5">
        <w:trPr>
          <w:cantSplit/>
          <w:jc w:val="center"/>
        </w:trPr>
        <w:tc>
          <w:tcPr>
            <w:tcW w:w="1871" w:type="dxa"/>
            <w:vAlign w:val="bottom"/>
          </w:tcPr>
          <w:p w14:paraId="6848A284" w14:textId="5BD8FAB6"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reference</w:t>
            </w:r>
          </w:p>
        </w:tc>
        <w:tc>
          <w:tcPr>
            <w:tcW w:w="1800" w:type="dxa"/>
            <w:vAlign w:val="bottom"/>
          </w:tcPr>
          <w:p w14:paraId="458F8AB4" w14:textId="64138938" w:rsidR="006A2DB6" w:rsidRPr="006A2DB6" w:rsidRDefault="006A2DB6" w:rsidP="006A2DB6">
            <w:pPr>
              <w:pStyle w:val="Tablebody"/>
              <w:autoSpaceDE w:val="0"/>
              <w:autoSpaceDN w:val="0"/>
              <w:adjustRightInd w:val="0"/>
              <w:jc w:val="both"/>
            </w:pPr>
            <w:r w:rsidRPr="006A2DB6">
              <w:rPr>
                <w:szCs w:val="24"/>
              </w:rPr>
              <w:t>Boolean</w:t>
            </w:r>
          </w:p>
        </w:tc>
        <w:tc>
          <w:tcPr>
            <w:tcW w:w="4680" w:type="dxa"/>
            <w:vAlign w:val="bottom"/>
          </w:tcPr>
          <w:p w14:paraId="2EC8F2AF" w14:textId="16E342B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B49D7B3" w14:textId="77777777" w:rsidTr="009233A5">
        <w:trPr>
          <w:cantSplit/>
          <w:jc w:val="center"/>
        </w:trPr>
        <w:tc>
          <w:tcPr>
            <w:tcW w:w="1871" w:type="dxa"/>
            <w:vAlign w:val="bottom"/>
          </w:tcPr>
          <w:p w14:paraId="675496EA" w14:textId="73ADF76B" w:rsidR="006A2DB6" w:rsidRPr="006A2DB6" w:rsidRDefault="006A2DB6" w:rsidP="006A2DB6">
            <w:pPr>
              <w:pStyle w:val="Tablebody"/>
              <w:autoSpaceDE w:val="0"/>
              <w:autoSpaceDN w:val="0"/>
              <w:adjustRightInd w:val="0"/>
              <w:jc w:val="both"/>
            </w:pPr>
            <w:r w:rsidRPr="006A2DB6">
              <w:rPr>
                <w:szCs w:val="24"/>
              </w:rPr>
              <w:t>section</w:t>
            </w:r>
          </w:p>
        </w:tc>
        <w:tc>
          <w:tcPr>
            <w:tcW w:w="1800" w:type="dxa"/>
            <w:vAlign w:val="bottom"/>
          </w:tcPr>
          <w:p w14:paraId="332E76EF" w14:textId="26D98AC4"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18958631" w14:textId="297BCE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885B27A" w14:textId="77777777" w:rsidTr="009233A5">
        <w:trPr>
          <w:cantSplit/>
          <w:jc w:val="center"/>
        </w:trPr>
        <w:tc>
          <w:tcPr>
            <w:tcW w:w="1871" w:type="dxa"/>
            <w:vAlign w:val="bottom"/>
          </w:tcPr>
          <w:p w14:paraId="1AE4B5F6" w14:textId="61677218"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325603A" w14:textId="3E7A929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BE9844F" w14:textId="4B74F2EE" w:rsidR="006A2DB6" w:rsidRPr="006A2DB6" w:rsidRDefault="006A2DB6" w:rsidP="006A2DB6">
            <w:pPr>
              <w:pStyle w:val="Tablebody"/>
              <w:autoSpaceDE w:val="0"/>
              <w:autoSpaceDN w:val="0"/>
              <w:adjustRightInd w:val="0"/>
              <w:jc w:val="both"/>
            </w:pPr>
            <w:commentRangeStart w:id="1429"/>
            <w:r w:rsidRPr="006A2DB6">
              <w:rPr>
                <w:szCs w:val="24"/>
              </w:rPr>
              <w:t>*</w:t>
            </w:r>
            <w:commentRangeEnd w:id="1429"/>
            <w:r w:rsidR="00B63945">
              <w:rPr>
                <w:rStyle w:val="CommentReference"/>
                <w:rFonts w:ascii="Calibri" w:eastAsia="Times New Roman" w:hAnsi="Calibri"/>
                <w:lang w:val="en-US" w:eastAsia="x-none"/>
              </w:rPr>
              <w:commentReference w:id="1429"/>
            </w:r>
            <w:r w:rsidRPr="006A2DB6">
              <w:rPr>
                <w:szCs w:val="24"/>
              </w:rPr>
              <w:t xml:space="preserve"> See attribute description</w:t>
            </w:r>
          </w:p>
        </w:tc>
      </w:tr>
      <w:tr w:rsidR="006A2DB6" w:rsidRPr="00F54804" w14:paraId="11BFA400" w14:textId="77777777" w:rsidTr="009233A5">
        <w:trPr>
          <w:cantSplit/>
          <w:jc w:val="center"/>
        </w:trPr>
        <w:tc>
          <w:tcPr>
            <w:tcW w:w="1871" w:type="dxa"/>
            <w:vAlign w:val="bottom"/>
          </w:tcPr>
          <w:p w14:paraId="2C1CBBC0" w14:textId="79B2353D" w:rsidR="006A2DB6" w:rsidRPr="006A2DB6" w:rsidRDefault="006A2DB6" w:rsidP="006A2DB6">
            <w:pPr>
              <w:pStyle w:val="Tablebody"/>
              <w:autoSpaceDE w:val="0"/>
              <w:autoSpaceDN w:val="0"/>
              <w:adjustRightInd w:val="0"/>
              <w:jc w:val="both"/>
            </w:pPr>
            <w:r w:rsidRPr="006A2DB6">
              <w:rPr>
                <w:szCs w:val="24"/>
              </w:rPr>
              <w:t>angle</w:t>
            </w:r>
          </w:p>
        </w:tc>
        <w:tc>
          <w:tcPr>
            <w:tcW w:w="1800" w:type="dxa"/>
            <w:vAlign w:val="bottom"/>
          </w:tcPr>
          <w:p w14:paraId="655B8EE3" w14:textId="63512CC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04858804" w14:textId="3CB2CD7F"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4A64B36F" w14:textId="77777777" w:rsidTr="009233A5">
        <w:trPr>
          <w:cantSplit/>
          <w:jc w:val="center"/>
        </w:trPr>
        <w:tc>
          <w:tcPr>
            <w:tcW w:w="1871" w:type="dxa"/>
            <w:vAlign w:val="bottom"/>
          </w:tcPr>
          <w:p w14:paraId="00033D5D" w14:textId="2C3666C8" w:rsidR="006A2DB6" w:rsidRPr="006A2DB6" w:rsidRDefault="006A2DB6" w:rsidP="006A2DB6">
            <w:pPr>
              <w:pStyle w:val="Tablebody"/>
              <w:autoSpaceDE w:val="0"/>
              <w:autoSpaceDN w:val="0"/>
              <w:adjustRightInd w:val="0"/>
              <w:jc w:val="both"/>
            </w:pPr>
            <w:r w:rsidRPr="006A2DB6">
              <w:rPr>
                <w:szCs w:val="24"/>
              </w:rPr>
              <w:t>penetration</w:t>
            </w:r>
          </w:p>
        </w:tc>
        <w:tc>
          <w:tcPr>
            <w:tcW w:w="1800" w:type="dxa"/>
            <w:vAlign w:val="bottom"/>
          </w:tcPr>
          <w:p w14:paraId="1755D674" w14:textId="3BAAB32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vAlign w:val="bottom"/>
          </w:tcPr>
          <w:p w14:paraId="5310E66D" w14:textId="20238347"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14448F47" w14:textId="77777777" w:rsidTr="009233A5">
        <w:trPr>
          <w:cantSplit/>
          <w:jc w:val="center"/>
        </w:trPr>
        <w:tc>
          <w:tcPr>
            <w:tcW w:w="1871" w:type="dxa"/>
            <w:vAlign w:val="bottom"/>
          </w:tcPr>
          <w:p w14:paraId="14448497" w14:textId="054EE826" w:rsidR="006A2DB6" w:rsidRPr="006A2DB6" w:rsidRDefault="006A2DB6" w:rsidP="006A2DB6">
            <w:pPr>
              <w:pStyle w:val="Tablebody"/>
              <w:autoSpaceDE w:val="0"/>
              <w:autoSpaceDN w:val="0"/>
              <w:adjustRightInd w:val="0"/>
              <w:jc w:val="both"/>
            </w:pPr>
            <w:r w:rsidRPr="006A2DB6">
              <w:rPr>
                <w:szCs w:val="24"/>
              </w:rPr>
              <w:t>filler</w:t>
            </w:r>
          </w:p>
        </w:tc>
        <w:tc>
          <w:tcPr>
            <w:tcW w:w="1800" w:type="dxa"/>
            <w:vAlign w:val="bottom"/>
          </w:tcPr>
          <w:p w14:paraId="239F5179" w14:textId="66F748FE" w:rsidR="006A2DB6" w:rsidRPr="006A2DB6" w:rsidRDefault="006A2DB6" w:rsidP="006A2DB6">
            <w:pPr>
              <w:pStyle w:val="Tablebody"/>
              <w:autoSpaceDE w:val="0"/>
              <w:autoSpaceDN w:val="0"/>
              <w:adjustRightInd w:val="0"/>
              <w:jc w:val="both"/>
            </w:pPr>
            <w:r w:rsidRPr="006A2DB6">
              <w:rPr>
                <w:szCs w:val="24"/>
              </w:rPr>
              <w:t>Selection</w:t>
            </w:r>
          </w:p>
        </w:tc>
        <w:tc>
          <w:tcPr>
            <w:tcW w:w="4680" w:type="dxa"/>
            <w:vAlign w:val="bottom"/>
          </w:tcPr>
          <w:p w14:paraId="320566C6" w14:textId="270ED003"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932BB65" w14:textId="77777777" w:rsidTr="009233A5">
        <w:trPr>
          <w:cantSplit/>
          <w:jc w:val="center"/>
        </w:trPr>
        <w:tc>
          <w:tcPr>
            <w:tcW w:w="1871" w:type="dxa"/>
          </w:tcPr>
          <w:p w14:paraId="25394600" w14:textId="3A89CDC3"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213F321D" w14:textId="5F04E2AE"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10723A49" w14:textId="4775123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E93EF53" w14:textId="77777777" w:rsidTr="009233A5">
        <w:trPr>
          <w:cantSplit/>
          <w:jc w:val="center"/>
        </w:trPr>
        <w:tc>
          <w:tcPr>
            <w:tcW w:w="1871" w:type="dxa"/>
            <w:tcBorders>
              <w:bottom w:val="single" w:sz="12" w:space="0" w:color="auto"/>
            </w:tcBorders>
            <w:vAlign w:val="bottom"/>
          </w:tcPr>
          <w:p w14:paraId="7A4BBFFE" w14:textId="10FE57EA"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vAlign w:val="bottom"/>
          </w:tcPr>
          <w:p w14:paraId="47117D37" w14:textId="43E07D0F"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vAlign w:val="bottom"/>
          </w:tcPr>
          <w:p w14:paraId="04FD9042" w14:textId="283D6C44" w:rsidR="006A2DB6" w:rsidRPr="006A2DB6" w:rsidRDefault="006A2DB6" w:rsidP="006A2DB6">
            <w:pPr>
              <w:pStyle w:val="Tablebody"/>
              <w:autoSpaceDE w:val="0"/>
              <w:autoSpaceDN w:val="0"/>
              <w:adjustRightInd w:val="0"/>
              <w:jc w:val="both"/>
            </w:pPr>
            <w:r w:rsidRPr="006A2DB6">
              <w:rPr>
                <w:szCs w:val="24"/>
              </w:rPr>
              <w:t>Optional</w:t>
            </w:r>
          </w:p>
        </w:tc>
      </w:tr>
    </w:tbl>
    <w:p w14:paraId="7943B58C" w14:textId="0823F036"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D30BEE">
        <w:rPr>
          <w:rStyle w:val="ISOCode"/>
        </w:rPr>
        <w:t>u, x, y, z,</w:t>
      </w:r>
      <w:r>
        <w:rPr>
          <w:rFonts w:eastAsia="Times New Roman"/>
          <w:szCs w:val="24"/>
        </w:rPr>
        <w:t xml:space="preserve"> and </w:t>
      </w:r>
      <w:r w:rsidRPr="00D30BEE">
        <w:rPr>
          <w:rStyle w:val="ISOCode"/>
        </w:rPr>
        <w:t>reference</w:t>
      </w:r>
    </w:p>
    <w:p w14:paraId="3598C6ED" w14:textId="77777777" w:rsidR="006A2DB6" w:rsidRDefault="006A2DB6">
      <w:pPr>
        <w:pStyle w:val="BodyText"/>
        <w:autoSpaceDE w:val="0"/>
        <w:autoSpaceDN w:val="0"/>
        <w:adjustRightInd w:val="0"/>
        <w:rPr>
          <w:szCs w:val="24"/>
        </w:rPr>
      </w:pPr>
      <w:r>
        <w:rPr>
          <w:szCs w:val="24"/>
        </w:rPr>
        <w:t xml:space="preserve">The detailed definition is provided in </w:t>
      </w:r>
      <w:del w:id="1430" w:author="LUEJE Claudia" w:date="2024-05-02T21:02:00Z">
        <w:r w:rsidDel="00BA0D7F">
          <w:rPr>
            <w:rStyle w:val="citesec"/>
            <w:szCs w:val="24"/>
          </w:rPr>
          <w:delText>clause </w:delText>
        </w:r>
      </w:del>
      <w:r>
        <w:rPr>
          <w:rStyle w:val="citesec"/>
          <w:szCs w:val="24"/>
        </w:rPr>
        <w:t>10.2.4.4</w:t>
      </w:r>
      <w:r>
        <w:rPr>
          <w:szCs w:val="24"/>
        </w:rPr>
        <w:t xml:space="preserve"> Welding Position.</w:t>
      </w:r>
    </w:p>
    <w:p w14:paraId="411450BB"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base</w:t>
      </w:r>
    </w:p>
    <w:p w14:paraId="4369FF95" w14:textId="77777777" w:rsidR="006A2DB6" w:rsidRDefault="006A2DB6">
      <w:pPr>
        <w:pStyle w:val="BodyText"/>
        <w:autoSpaceDE w:val="0"/>
        <w:autoSpaceDN w:val="0"/>
        <w:adjustRightInd w:val="0"/>
        <w:rPr>
          <w:szCs w:val="24"/>
        </w:rPr>
      </w:pPr>
      <w:r>
        <w:rPr>
          <w:szCs w:val="24"/>
        </w:rPr>
        <w:t xml:space="preserve">For this type of weld, the </w:t>
      </w:r>
      <w:r w:rsidRPr="00F808E5">
        <w:rPr>
          <w:rStyle w:val="ISOCode"/>
        </w:rPr>
        <w:t>base</w:t>
      </w:r>
      <w:r>
        <w:rPr>
          <w:szCs w:val="24"/>
        </w:rPr>
        <w:t xml:space="preserve"> sheet can be specified also inside the element </w:t>
      </w:r>
      <w:r w:rsidRPr="00F808E5">
        <w:rPr>
          <w:rStyle w:val="ISOCode"/>
        </w:rPr>
        <w:t>&lt;weld_position/&gt;</w:t>
      </w:r>
      <w:r>
        <w:rPr>
          <w:szCs w:val="24"/>
        </w:rPr>
        <w:t>. This is necessary in the case of a stacked welding with two welded sheets.</w:t>
      </w:r>
    </w:p>
    <w:p w14:paraId="547ED55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section</w:t>
      </w:r>
    </w:p>
    <w:p w14:paraId="20CA4444" w14:textId="77777777" w:rsidR="006A2DB6" w:rsidRDefault="006A2DB6">
      <w:pPr>
        <w:pStyle w:val="BodyText"/>
        <w:autoSpaceDE w:val="0"/>
        <w:autoSpaceDN w:val="0"/>
        <w:adjustRightInd w:val="0"/>
        <w:rPr>
          <w:szCs w:val="24"/>
        </w:rPr>
      </w:pPr>
      <w:r>
        <w:rPr>
          <w:szCs w:val="24"/>
        </w:rPr>
        <w:t xml:space="preserve">The attribute </w:t>
      </w:r>
      <w:r w:rsidRPr="00F808E5">
        <w:rPr>
          <w:rStyle w:val="ISOCode"/>
        </w:rPr>
        <w:t>section</w:t>
      </w:r>
      <w:r>
        <w:rPr>
          <w:szCs w:val="24"/>
        </w:rPr>
        <w:t xml:space="preserve"> can be absent in the case of attribute value </w:t>
      </w:r>
      <w:r w:rsidRPr="00F808E5">
        <w:rPr>
          <w:rStyle w:val="ISOCode"/>
        </w:rPr>
        <w:t>technology="laser"</w:t>
      </w:r>
      <w:r>
        <w:rPr>
          <w:szCs w:val="24"/>
        </w:rPr>
        <w:t xml:space="preserve"> inside the element subtype.</w:t>
      </w:r>
    </w:p>
    <w:p w14:paraId="0AA9B541" w14:textId="77777777" w:rsidR="006A2DB6" w:rsidRDefault="006A2DB6">
      <w:pPr>
        <w:pStyle w:val="BodyText"/>
        <w:autoSpaceDE w:val="0"/>
        <w:autoSpaceDN w:val="0"/>
        <w:adjustRightInd w:val="0"/>
        <w:rPr>
          <w:szCs w:val="24"/>
        </w:rPr>
      </w:pPr>
      <w:r>
        <w:rPr>
          <w:szCs w:val="24"/>
        </w:rPr>
        <w:t xml:space="preserve">Valid values for the attribute </w:t>
      </w:r>
      <w:r w:rsidRPr="00F808E5">
        <w:rPr>
          <w:rStyle w:val="ISOCode"/>
        </w:rPr>
        <w:t>section</w:t>
      </w:r>
      <w:r>
        <w:rPr>
          <w:szCs w:val="24"/>
        </w:rPr>
        <w:t xml:space="preserve"> (if present) of a Y-joint are:</w:t>
      </w:r>
    </w:p>
    <w:p w14:paraId="2B9B3C3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Fillet,</w:t>
      </w:r>
    </w:p>
    <w:p w14:paraId="7D617C91"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HV,</w:t>
      </w:r>
    </w:p>
    <w:p w14:paraId="1FF4B3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HY.</w:t>
      </w:r>
    </w:p>
    <w:p w14:paraId="098A796D"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thickness</w:t>
      </w:r>
    </w:p>
    <w:p w14:paraId="2061074B" w14:textId="4A21CA52" w:rsidR="006A2DB6" w:rsidRDefault="006A2DB6">
      <w:pPr>
        <w:pStyle w:val="BodyText"/>
        <w:autoSpaceDE w:val="0"/>
        <w:autoSpaceDN w:val="0"/>
        <w:adjustRightInd w:val="0"/>
        <w:rPr>
          <w:szCs w:val="24"/>
        </w:rPr>
      </w:pPr>
      <w:r>
        <w:rPr>
          <w:szCs w:val="24"/>
        </w:rPr>
        <w:t xml:space="preserve">The attribute </w:t>
      </w:r>
      <w:r w:rsidRPr="00F808E5">
        <w:rPr>
          <w:rStyle w:val="ISOCode"/>
        </w:rPr>
        <w:t>thickness</w:t>
      </w:r>
      <w:r>
        <w:rPr>
          <w:szCs w:val="24"/>
        </w:rPr>
        <w:t xml:space="preserve"> specifies the thickness (a-value, throat) of the weld. Depending on the entry in </w:t>
      </w:r>
      <w:r w:rsidRPr="00F808E5">
        <w:rPr>
          <w:rStyle w:val="ISOCode"/>
        </w:rPr>
        <w:t>section</w:t>
      </w:r>
      <w:r>
        <w:rPr>
          <w:szCs w:val="24"/>
        </w:rPr>
        <w:t xml:space="preserve"> this is required, optional or not allowed (see </w:t>
      </w:r>
      <w:r w:rsidR="009C3FFA">
        <w:rPr>
          <w:rStyle w:val="citetbl"/>
          <w:szCs w:val="24"/>
        </w:rPr>
        <w:t>Table </w:t>
      </w:r>
      <w:r>
        <w:rPr>
          <w:rStyle w:val="citetbl"/>
          <w:szCs w:val="24"/>
        </w:rPr>
        <w:t>115</w:t>
      </w:r>
      <w:r>
        <w:rPr>
          <w:szCs w:val="24"/>
        </w:rPr>
        <w:t>):</w:t>
      </w:r>
    </w:p>
    <w:p w14:paraId="456180AB" w14:textId="23A08179" w:rsidR="006A2DB6" w:rsidRDefault="009C3FFA">
      <w:pPr>
        <w:pStyle w:val="Tabletitle"/>
        <w:autoSpaceDE w:val="0"/>
        <w:autoSpaceDN w:val="0"/>
        <w:adjustRightInd w:val="0"/>
        <w:outlineLvl w:val="0"/>
        <w:rPr>
          <w:szCs w:val="24"/>
        </w:rPr>
      </w:pPr>
      <w:r>
        <w:rPr>
          <w:szCs w:val="24"/>
        </w:rPr>
        <w:t>Table </w:t>
      </w:r>
      <w:r w:rsidR="006A2DB6">
        <w:rPr>
          <w:szCs w:val="24"/>
        </w:rPr>
        <w:t xml:space="preserve">115 — Value </w:t>
      </w:r>
      <w:ins w:id="1431" w:author="LUEJE Claudia" w:date="2024-05-02T21:04:00Z">
        <w:r w:rsidR="00B63945">
          <w:rPr>
            <w:szCs w:val="24"/>
          </w:rPr>
          <w:t>d</w:t>
        </w:r>
      </w:ins>
      <w:del w:id="1432" w:author="LUEJE Claudia" w:date="2024-05-02T21:04:00Z">
        <w:r w:rsidR="006A2DB6" w:rsidDel="00B63945">
          <w:rPr>
            <w:szCs w:val="24"/>
          </w:rPr>
          <w:delText>D</w:delText>
        </w:r>
      </w:del>
      <w:r w:rsidR="006A2DB6">
        <w:rPr>
          <w:szCs w:val="24"/>
        </w:rPr>
        <w:t xml:space="preserve">ependency of </w:t>
      </w:r>
      <w:ins w:id="1433" w:author="LUEJE Claudia" w:date="2024-05-02T21:04:00Z">
        <w:r w:rsidR="00B63945">
          <w:rPr>
            <w:szCs w:val="24"/>
          </w:rPr>
          <w:t>a</w:t>
        </w:r>
      </w:ins>
      <w:del w:id="1434" w:author="LUEJE Claudia" w:date="2024-05-02T21:04:00Z">
        <w:r w:rsidR="006A2DB6" w:rsidDel="00B63945">
          <w:rPr>
            <w:szCs w:val="24"/>
          </w:rPr>
          <w:delText>A</w:delText>
        </w:r>
      </w:del>
      <w:r w:rsidR="006A2DB6">
        <w:rPr>
          <w:szCs w:val="24"/>
        </w:rPr>
        <w:t xml:space="preserve">ttribute </w:t>
      </w:r>
      <w:r w:rsidR="006A2DB6" w:rsidRPr="00F808E5">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5EC94616" w14:textId="77777777" w:rsidTr="009233A5">
        <w:trPr>
          <w:tblHeader/>
          <w:jc w:val="center"/>
        </w:trPr>
        <w:tc>
          <w:tcPr>
            <w:tcW w:w="2951" w:type="dxa"/>
            <w:tcBorders>
              <w:top w:val="single" w:sz="12" w:space="0" w:color="auto"/>
              <w:bottom w:val="single" w:sz="12" w:space="0" w:color="auto"/>
            </w:tcBorders>
            <w:shd w:val="clear" w:color="auto" w:fill="F3F3F3"/>
            <w:vAlign w:val="bottom"/>
          </w:tcPr>
          <w:p w14:paraId="21E492EA" w14:textId="2A6B454B"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58E4DB98" w14:textId="08FA6286"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77A7FF81" w14:textId="77777777" w:rsidTr="009233A5">
        <w:trPr>
          <w:jc w:val="center"/>
        </w:trPr>
        <w:tc>
          <w:tcPr>
            <w:tcW w:w="2951" w:type="dxa"/>
            <w:tcBorders>
              <w:top w:val="single" w:sz="12" w:space="0" w:color="auto"/>
            </w:tcBorders>
            <w:vAlign w:val="bottom"/>
          </w:tcPr>
          <w:p w14:paraId="6A929B19" w14:textId="30F13761"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1554F782" w14:textId="75049660"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A2776FF" w14:textId="77777777" w:rsidTr="009233A5">
        <w:trPr>
          <w:jc w:val="center"/>
        </w:trPr>
        <w:tc>
          <w:tcPr>
            <w:tcW w:w="2951" w:type="dxa"/>
            <w:vAlign w:val="bottom"/>
          </w:tcPr>
          <w:p w14:paraId="0301EA6F" w14:textId="6C23E38B"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B8B4D75" w14:textId="56F558E6"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3F8DC577" w14:textId="77777777" w:rsidTr="009233A5">
        <w:trPr>
          <w:jc w:val="center"/>
        </w:trPr>
        <w:tc>
          <w:tcPr>
            <w:tcW w:w="2951" w:type="dxa"/>
            <w:tcBorders>
              <w:bottom w:val="single" w:sz="12" w:space="0" w:color="auto"/>
            </w:tcBorders>
            <w:vAlign w:val="bottom"/>
          </w:tcPr>
          <w:p w14:paraId="470CD7FF" w14:textId="0E594D71"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52C736CA" w14:textId="17E47C81" w:rsidR="006A2DB6" w:rsidRPr="006A2DB6" w:rsidRDefault="006A2DB6" w:rsidP="006A2DB6">
            <w:pPr>
              <w:pStyle w:val="Tablebody"/>
              <w:autoSpaceDE w:val="0"/>
              <w:autoSpaceDN w:val="0"/>
              <w:adjustRightInd w:val="0"/>
              <w:jc w:val="both"/>
            </w:pPr>
            <w:r w:rsidRPr="006A2DB6">
              <w:rPr>
                <w:szCs w:val="24"/>
              </w:rPr>
              <w:t>Required</w:t>
            </w:r>
          </w:p>
        </w:tc>
      </w:tr>
    </w:tbl>
    <w:p w14:paraId="6C979117" w14:textId="41E65642"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angle</w:t>
      </w:r>
    </w:p>
    <w:p w14:paraId="0DA61FDC" w14:textId="77777777" w:rsidR="006A2DB6" w:rsidRDefault="006A2DB6">
      <w:pPr>
        <w:pStyle w:val="BodyText"/>
        <w:autoSpaceDE w:val="0"/>
        <w:autoSpaceDN w:val="0"/>
        <w:adjustRightInd w:val="0"/>
        <w:rPr>
          <w:szCs w:val="24"/>
        </w:rPr>
      </w:pPr>
      <w:r>
        <w:rPr>
          <w:szCs w:val="24"/>
        </w:rPr>
        <w:t xml:space="preserve">The attribute </w:t>
      </w:r>
      <w:r w:rsidRPr="00F808E5">
        <w:rPr>
          <w:rStyle w:val="ISOCode"/>
        </w:rPr>
        <w:t>angle</w:t>
      </w:r>
      <w:r>
        <w:rPr>
          <w:szCs w:val="24"/>
        </w:rPr>
        <w:t xml:space="preserve"> specifies the angle of the weld relative to the base sheet.</w:t>
      </w:r>
    </w:p>
    <w:p w14:paraId="3921022E"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penetration</w:t>
      </w:r>
    </w:p>
    <w:p w14:paraId="425D6E96" w14:textId="77777777" w:rsidR="006A2DB6" w:rsidRDefault="006A2DB6">
      <w:pPr>
        <w:pStyle w:val="BodyText"/>
        <w:autoSpaceDE w:val="0"/>
        <w:autoSpaceDN w:val="0"/>
        <w:adjustRightInd w:val="0"/>
        <w:rPr>
          <w:szCs w:val="24"/>
        </w:rPr>
      </w:pPr>
      <w:r>
        <w:rPr>
          <w:szCs w:val="24"/>
        </w:rPr>
        <w:t xml:space="preserve">The attribute </w:t>
      </w:r>
      <w:r w:rsidRPr="00F808E5">
        <w:rPr>
          <w:rStyle w:val="ISOCode"/>
        </w:rPr>
        <w:t>penetration</w:t>
      </w:r>
      <w:r>
        <w:rPr>
          <w:szCs w:val="24"/>
        </w:rPr>
        <w:t xml:space="preserve"> specifies the degree of penetration resulting from the welding.</w:t>
      </w:r>
    </w:p>
    <w:p w14:paraId="15683C19"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shape</w:t>
      </w:r>
    </w:p>
    <w:p w14:paraId="5AD6491F" w14:textId="77777777" w:rsidR="006A2DB6" w:rsidRDefault="006A2DB6">
      <w:pPr>
        <w:pStyle w:val="BodyText"/>
        <w:autoSpaceDE w:val="0"/>
        <w:autoSpaceDN w:val="0"/>
        <w:adjustRightInd w:val="0"/>
        <w:rPr>
          <w:szCs w:val="24"/>
        </w:rPr>
      </w:pPr>
      <w:r>
        <w:rPr>
          <w:szCs w:val="24"/>
        </w:rPr>
        <w:t xml:space="preserve">The attribute </w:t>
      </w:r>
      <w:r w:rsidRPr="00F808E5">
        <w:rPr>
          <w:rStyle w:val="ISOCode"/>
        </w:rPr>
        <w:t>shape</w:t>
      </w:r>
      <w:r>
        <w:rPr>
          <w:szCs w:val="24"/>
        </w:rPr>
        <w:t xml:space="preserve"> defines the shape of the weld throat. For the allowed values, see </w:t>
      </w:r>
      <w:del w:id="1435" w:author="LUEJE Claudia" w:date="2024-05-02T21:04:00Z">
        <w:r w:rsidDel="00B63945">
          <w:rPr>
            <w:rStyle w:val="citesec"/>
            <w:szCs w:val="24"/>
          </w:rPr>
          <w:delText>clause </w:delText>
        </w:r>
      </w:del>
      <w:r>
        <w:rPr>
          <w:rStyle w:val="citesec"/>
          <w:szCs w:val="24"/>
        </w:rPr>
        <w:t>10.2.4.4.21</w:t>
      </w:r>
      <w:r>
        <w:rPr>
          <w:szCs w:val="24"/>
        </w:rPr>
        <w:t>.</w:t>
      </w:r>
    </w:p>
    <w:p w14:paraId="69C01362"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w:t>
      </w:r>
    </w:p>
    <w:p w14:paraId="08B490BD" w14:textId="77777777" w:rsidR="006A2DB6" w:rsidRDefault="006A2DB6">
      <w:pPr>
        <w:pStyle w:val="BodyText"/>
        <w:autoSpaceDE w:val="0"/>
        <w:autoSpaceDN w:val="0"/>
        <w:adjustRightInd w:val="0"/>
        <w:rPr>
          <w:szCs w:val="24"/>
        </w:rPr>
      </w:pPr>
      <w:r>
        <w:rPr>
          <w:szCs w:val="24"/>
        </w:rPr>
        <w:t xml:space="preserve">Valid values for the attribute </w:t>
      </w:r>
      <w:r w:rsidRPr="00F808E5">
        <w:rPr>
          <w:rStyle w:val="ISOCode"/>
        </w:rPr>
        <w:t>filler</w:t>
      </w:r>
      <w:r>
        <w:rPr>
          <w:szCs w:val="24"/>
        </w:rPr>
        <w:t xml:space="preserve"> can be:</w:t>
      </w:r>
    </w:p>
    <w:p w14:paraId="122158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yes,</w:t>
      </w:r>
    </w:p>
    <w:p w14:paraId="245F897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808E5">
        <w:rPr>
          <w:rStyle w:val="ISOCode"/>
        </w:rPr>
        <w:t>no.</w:t>
      </w:r>
    </w:p>
    <w:p w14:paraId="0029BD34" w14:textId="49619748" w:rsidR="006A2DB6" w:rsidRDefault="006A2DB6">
      <w:pPr>
        <w:pStyle w:val="BodyText"/>
        <w:autoSpaceDE w:val="0"/>
        <w:autoSpaceDN w:val="0"/>
        <w:adjustRightInd w:val="0"/>
        <w:rPr>
          <w:szCs w:val="24"/>
        </w:rPr>
      </w:pPr>
      <w:r>
        <w:rPr>
          <w:szCs w:val="24"/>
        </w:rPr>
        <w:t xml:space="preserve">Depending on the technology, the default value can differ, see </w:t>
      </w:r>
      <w:del w:id="1436" w:author="LUEJE Claudia" w:date="2024-05-02T21:04:00Z">
        <w:r w:rsidDel="00B63945">
          <w:rPr>
            <w:rStyle w:val="citesec"/>
            <w:szCs w:val="24"/>
          </w:rPr>
          <w:delText>clause</w:delText>
        </w:r>
        <w:r w:rsidR="00FF6A3E" w:rsidDel="00B6394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C4C29FD"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F808E5">
        <w:rPr>
          <w:rStyle w:val="ISOCode"/>
        </w:rPr>
        <w:t>filler_material</w:t>
      </w:r>
    </w:p>
    <w:p w14:paraId="70F3AE4B" w14:textId="77777777" w:rsidR="006A2DB6" w:rsidRDefault="006A2DB6">
      <w:pPr>
        <w:pStyle w:val="BodyText"/>
        <w:autoSpaceDE w:val="0"/>
        <w:autoSpaceDN w:val="0"/>
        <w:adjustRightInd w:val="0"/>
        <w:rPr>
          <w:szCs w:val="24"/>
        </w:rPr>
      </w:pPr>
      <w:r>
        <w:rPr>
          <w:szCs w:val="24"/>
        </w:rPr>
        <w:t xml:space="preserve">The attribute </w:t>
      </w:r>
      <w:r w:rsidRPr="0008104E">
        <w:rPr>
          <w:rStyle w:val="ISOCode"/>
        </w:rPr>
        <w:t>filler_material</w:t>
      </w:r>
      <w:r>
        <w:rPr>
          <w:szCs w:val="24"/>
        </w:rPr>
        <w:t xml:space="preserve"> specifies the applied material during the welding process.</w:t>
      </w:r>
    </w:p>
    <w:p w14:paraId="4F72643D" w14:textId="45715FBA" w:rsidR="006A2DB6" w:rsidRDefault="006A2DB6" w:rsidP="00F808E5">
      <w:pPr>
        <w:pStyle w:val="Example"/>
      </w:pPr>
      <w:r>
        <w:t>E</w:t>
      </w:r>
      <w:ins w:id="1437" w:author="LUEJE Claudia" w:date="2024-05-02T21:05:00Z">
        <w:r w:rsidR="00B63945">
          <w:t>XAMPLE</w:t>
        </w:r>
      </w:ins>
      <w:del w:id="1438" w:author="LUEJE Claudia" w:date="2024-05-02T21:05:00Z">
        <w:r w:rsidDel="00B63945">
          <w:delText>xample</w:delText>
        </w:r>
      </w:del>
      <w:r w:rsidR="00690423">
        <w:tab/>
      </w:r>
      <w:r>
        <w:t xml:space="preserve">Definition of a Y-joint with all parameters for two </w:t>
      </w:r>
      <w:r w:rsidRPr="0008104E">
        <w:rPr>
          <w:rStyle w:val="ISOCode"/>
        </w:rPr>
        <w:t>&lt;weld_positions/&gt;</w:t>
      </w:r>
      <w:r>
        <w:t>:</w:t>
      </w:r>
    </w:p>
    <w:p w14:paraId="727C4EB3" w14:textId="265F4A1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5E4215D" w14:textId="4066AF41"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3BE0BBD6" w14:textId="63D12CDF"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rPr>
        <w:t xml:space="preserve">          </w:t>
      </w:r>
      <w:r w:rsidR="006A2DB6" w:rsidRPr="00576373">
        <w:rPr>
          <w:b/>
          <w:szCs w:val="24"/>
          <w:lang w:val="fr-CH"/>
        </w:rPr>
        <w:t>&lt;weld_position u="0.5" x="1" y="0" z="1"</w:t>
      </w:r>
    </w:p>
    <w:p w14:paraId="3792CC6C" w14:textId="340F1E3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reference="false"</w:t>
      </w:r>
    </w:p>
    <w:p w14:paraId="15B9103F" w14:textId="43CC1E0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77B0FF86" w14:textId="08A9A99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5C47B230" w14:textId="6FDB1F80"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angle="30"</w:t>
      </w:r>
    </w:p>
    <w:p w14:paraId="458BB4AD" w14:textId="44546D0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1B9F3781" w14:textId="75E8A027"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4620FD7F" w14:textId="7854F1D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7AA9BC5D" w14:textId="6DCF116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CAC23B6" w14:textId="42957F3D" w:rsidR="006A2DB6" w:rsidRPr="00576373"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u="0.2" x="-1" y="0" z="1"</w:t>
      </w:r>
    </w:p>
    <w:p w14:paraId="52E2D48F" w14:textId="1D40EBC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reference="false"</w:t>
      </w:r>
    </w:p>
    <w:p w14:paraId="63014AD0" w14:textId="5EA165EA"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section="HY"</w:t>
      </w:r>
    </w:p>
    <w:p w14:paraId="439FF7BC" w14:textId="70CFA62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thickness="0.5"</w:t>
      </w:r>
    </w:p>
    <w:p w14:paraId="6AEFCFE5" w14:textId="692753A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angle="45"</w:t>
      </w:r>
    </w:p>
    <w:p w14:paraId="0D0773EA" w14:textId="24C1342B"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penetration="0.5"</w:t>
      </w:r>
    </w:p>
    <w:p w14:paraId="71F684E3" w14:textId="22FB0AD3"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filler="yes"</w:t>
      </w:r>
    </w:p>
    <w:p w14:paraId="1954F11A" w14:textId="13DAF2C8"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filler_material="E7018-X"</w:t>
      </w:r>
    </w:p>
    <w:p w14:paraId="6AB23701" w14:textId="51A0A9FD"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shape="concave"/&gt;</w:t>
      </w:r>
    </w:p>
    <w:p w14:paraId="51F502EB" w14:textId="7C3F2CAF"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&lt;sheet_parameter ... /&gt;</w:t>
      </w:r>
    </w:p>
    <w:p w14:paraId="3F7DDE3E" w14:textId="54A6C839"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5AC3C770" w14:textId="4BB40814" w:rsidR="006A2DB6" w:rsidRDefault="0008104E">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3C70881"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E02B9">
        <w:rPr>
          <w:rStyle w:val="ISOCode"/>
        </w:rPr>
        <w:t>&lt;sheet_parameter/&gt;</w:t>
      </w:r>
    </w:p>
    <w:p w14:paraId="259DF729" w14:textId="0885042C" w:rsidR="006A2DB6" w:rsidRDefault="006A2DB6">
      <w:pPr>
        <w:pStyle w:val="BodyText"/>
        <w:autoSpaceDE w:val="0"/>
        <w:autoSpaceDN w:val="0"/>
        <w:adjustRightInd w:val="0"/>
        <w:rPr>
          <w:szCs w:val="24"/>
        </w:rPr>
      </w:pPr>
      <w:r>
        <w:rPr>
          <w:szCs w:val="24"/>
        </w:rPr>
        <w:t xml:space="preserve">For the element </w:t>
      </w:r>
      <w:r w:rsidRPr="00DE02B9">
        <w:rPr>
          <w:rStyle w:val="ISOCode"/>
        </w:rPr>
        <w:t>&lt;sheet_parameter/&gt;</w:t>
      </w:r>
      <w:r>
        <w:rPr>
          <w:szCs w:val="24"/>
        </w:rPr>
        <w:t xml:space="preserve">, the following attributes can be specified for the Y-joint (see </w:t>
      </w:r>
      <w:r w:rsidR="009C3FFA">
        <w:rPr>
          <w:rStyle w:val="citetbl"/>
          <w:szCs w:val="24"/>
        </w:rPr>
        <w:t>Table </w:t>
      </w:r>
      <w:r>
        <w:rPr>
          <w:rStyle w:val="citetbl"/>
          <w:szCs w:val="24"/>
        </w:rPr>
        <w:t>116</w:t>
      </w:r>
      <w:r>
        <w:rPr>
          <w:szCs w:val="24"/>
        </w:rPr>
        <w:t>):</w:t>
      </w:r>
    </w:p>
    <w:p w14:paraId="381F9F82" w14:textId="2F535BC8" w:rsidR="006A2DB6" w:rsidRDefault="009C3FFA">
      <w:pPr>
        <w:pStyle w:val="Tabletitle"/>
        <w:autoSpaceDE w:val="0"/>
        <w:autoSpaceDN w:val="0"/>
        <w:adjustRightInd w:val="0"/>
        <w:outlineLvl w:val="0"/>
        <w:rPr>
          <w:szCs w:val="24"/>
        </w:rPr>
      </w:pPr>
      <w:r>
        <w:rPr>
          <w:szCs w:val="24"/>
        </w:rPr>
        <w:t>Table </w:t>
      </w:r>
      <w:r w:rsidR="006A2DB6">
        <w:rPr>
          <w:szCs w:val="24"/>
        </w:rPr>
        <w:t xml:space="preserve">116 — Attributes of element </w:t>
      </w:r>
      <w:r w:rsidR="006A2DB6" w:rsidRPr="00DE02B9">
        <w:rPr>
          <w:rStyle w:val="ISOCode"/>
        </w:rPr>
        <w:t>&lt;sheet_parameter/&gt;</w:t>
      </w:r>
      <w:r w:rsidR="006A2DB6">
        <w:rPr>
          <w:szCs w:val="24"/>
        </w:rPr>
        <w:t xml:space="preserve"> for Y-joint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622358B"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4DDC67C0" w14:textId="3A42587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1B85154E" w14:textId="4FB6FDD9"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5B8F2208" w14:textId="688F83A7"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D197ECD" w14:textId="7343FD99"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17A1D2E3" w14:textId="77777777" w:rsidTr="009233A5">
        <w:trPr>
          <w:jc w:val="center"/>
        </w:trPr>
        <w:tc>
          <w:tcPr>
            <w:tcW w:w="1574" w:type="dxa"/>
            <w:tcBorders>
              <w:top w:val="single" w:sz="12" w:space="0" w:color="auto"/>
            </w:tcBorders>
          </w:tcPr>
          <w:p w14:paraId="196D02BF" w14:textId="5D4F87E5"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index</w:t>
            </w:r>
          </w:p>
        </w:tc>
        <w:tc>
          <w:tcPr>
            <w:tcW w:w="1418" w:type="dxa"/>
            <w:tcBorders>
              <w:top w:val="single" w:sz="12" w:space="0" w:color="auto"/>
            </w:tcBorders>
          </w:tcPr>
          <w:p w14:paraId="060F0693" w14:textId="0B44882D"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097BD6D3" w14:textId="22316688"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6EED1093" w14:textId="71B8E018" w:rsidR="006A2DB6" w:rsidRPr="006A2DB6" w:rsidRDefault="006A2DB6" w:rsidP="00DE02B9">
            <w:pPr>
              <w:pStyle w:val="Tablebody"/>
              <w:autoSpaceDE w:val="0"/>
              <w:autoSpaceDN w:val="0"/>
              <w:adjustRightInd w:val="0"/>
            </w:pPr>
            <w:r w:rsidRPr="006A2DB6">
              <w:rPr>
                <w:szCs w:val="24"/>
              </w:rPr>
              <w:t xml:space="preserve">It shall be referenced to </w:t>
            </w:r>
            <w:r w:rsidRPr="00DE02B9">
              <w:rPr>
                <w:rStyle w:val="ISOCode"/>
              </w:rPr>
              <w:t>&lt;part/&gt;</w:t>
            </w:r>
            <w:r w:rsidRPr="006A2DB6">
              <w:rPr>
                <w:szCs w:val="24"/>
              </w:rPr>
              <w:t xml:space="preserve"> index attribute</w:t>
            </w:r>
          </w:p>
        </w:tc>
      </w:tr>
      <w:tr w:rsidR="006A2DB6" w:rsidRPr="00D97F70" w14:paraId="2DB5EC65" w14:textId="77777777" w:rsidTr="009233A5">
        <w:trPr>
          <w:jc w:val="center"/>
        </w:trPr>
        <w:tc>
          <w:tcPr>
            <w:tcW w:w="1574" w:type="dxa"/>
            <w:vAlign w:val="bottom"/>
          </w:tcPr>
          <w:p w14:paraId="36240F21" w14:textId="4B567587"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0653577" w14:textId="230B4BB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5C0CCDA" w14:textId="10A8B8CC"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307FB0FF" w14:textId="68D93444"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5911F306" w14:textId="77777777" w:rsidTr="009233A5">
        <w:trPr>
          <w:jc w:val="center"/>
        </w:trPr>
        <w:tc>
          <w:tcPr>
            <w:tcW w:w="1574" w:type="dxa"/>
            <w:vAlign w:val="bottom"/>
          </w:tcPr>
          <w:p w14:paraId="373ABCA7" w14:textId="7316C183"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636423F7" w14:textId="53D5F788"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13C497A5" w14:textId="1C2F744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7FA5168" w14:textId="3D24DC50"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60B0ABD6" w14:textId="77777777" w:rsidTr="009233A5">
        <w:trPr>
          <w:jc w:val="center"/>
        </w:trPr>
        <w:tc>
          <w:tcPr>
            <w:tcW w:w="1574" w:type="dxa"/>
            <w:tcBorders>
              <w:bottom w:val="single" w:sz="12" w:space="0" w:color="auto"/>
            </w:tcBorders>
            <w:vAlign w:val="bottom"/>
          </w:tcPr>
          <w:p w14:paraId="20A50AEB" w14:textId="145CEE3F"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76A095C3" w14:textId="06EE43C5"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99E431E" w14:textId="29A1616C"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17819152" w14:textId="020A806A" w:rsidR="006A2DB6" w:rsidRPr="006A2DB6" w:rsidRDefault="006A2DB6" w:rsidP="006A2DB6">
            <w:pPr>
              <w:pStyle w:val="Tablebody"/>
              <w:autoSpaceDE w:val="0"/>
              <w:autoSpaceDN w:val="0"/>
              <w:adjustRightInd w:val="0"/>
              <w:jc w:val="both"/>
            </w:pPr>
            <w:r w:rsidRPr="006A2DB6">
              <w:rPr>
                <w:szCs w:val="24"/>
              </w:rPr>
              <w:t>-</w:t>
            </w:r>
          </w:p>
        </w:tc>
      </w:tr>
    </w:tbl>
    <w:p w14:paraId="13A0E180" w14:textId="5F7A6924"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39" w:author="LUEJE Claudia" w:date="2024-05-02T21:05:00Z">
        <w:r w:rsidR="00B63945">
          <w:rPr>
            <w:szCs w:val="24"/>
          </w:rPr>
          <w:t>XAMPLE</w:t>
        </w:r>
      </w:ins>
      <w:del w:id="1440" w:author="LUEJE Claudia" w:date="2024-05-02T21:05:00Z">
        <w:r w:rsidDel="00B63945">
          <w:rPr>
            <w:szCs w:val="24"/>
          </w:rPr>
          <w:delText>xample</w:delText>
        </w:r>
      </w:del>
      <w:r w:rsidR="00512DC1">
        <w:rPr>
          <w:szCs w:val="24"/>
        </w:rPr>
        <w:tab/>
        <w:t> </w:t>
      </w:r>
    </w:p>
    <w:p w14:paraId="1DF7B23C" w14:textId="5F056C51"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27D6D41" w14:textId="07ABE3C5"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 base="1" technology="resistance"&gt;</w:t>
      </w:r>
    </w:p>
    <w:p w14:paraId="60D53F10" w14:textId="5BBA301D" w:rsidR="006A2DB6" w:rsidRPr="00F5203F"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DE02B9">
        <w:rPr>
          <w:szCs w:val="24"/>
          <w:lang w:val="fr-CH"/>
        </w:rPr>
        <w:t xml:space="preserve">      </w:t>
      </w:r>
      <w:r>
        <w:rPr>
          <w:szCs w:val="24"/>
          <w:lang w:val="fr-CH"/>
        </w:rPr>
        <w:t xml:space="preserve">    </w:t>
      </w:r>
      <w:r w:rsidR="006A2DB6" w:rsidRPr="00F5203F">
        <w:rPr>
          <w:szCs w:val="24"/>
          <w:lang w:val="fr-CH"/>
        </w:rPr>
        <w:t>&lt;weld_position u="0.2" x="1" y="0" z="1" .../&gt;</w:t>
      </w:r>
    </w:p>
    <w:p w14:paraId="6FE12A97" w14:textId="7213F6F6"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gap="1.0" sheet_thickness="1.5" sheet_angle="180"/&gt;</w:t>
      </w:r>
    </w:p>
    <w:p w14:paraId="2C2BE4A2" w14:textId="46EEC6D9"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&lt;/y_joint&gt;</w:t>
      </w:r>
    </w:p>
    <w:p w14:paraId="2AEEE568" w14:textId="38F5CFAA" w:rsidR="006A2DB6"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492C6CD2" w14:textId="485799BE" w:rsidR="00DE02B9" w:rsidRDefault="00DE02B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9E3965B"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K-joint</w:t>
      </w:r>
    </w:p>
    <w:p w14:paraId="1B0BF727"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51561B2" w14:textId="77777777" w:rsidR="006A2DB6" w:rsidRDefault="006A2DB6">
      <w:pPr>
        <w:pStyle w:val="BodyText"/>
        <w:autoSpaceDE w:val="0"/>
        <w:autoSpaceDN w:val="0"/>
        <w:adjustRightInd w:val="0"/>
        <w:rPr>
          <w:szCs w:val="24"/>
        </w:rPr>
      </w:pPr>
      <w:r>
        <w:rPr>
          <w:szCs w:val="24"/>
        </w:rPr>
        <w:t>The K-joint connects two welded sheets from the same side to a base sheet.</w:t>
      </w:r>
    </w:p>
    <w:p w14:paraId="1051AAEE" w14:textId="4F0AFE69" w:rsidR="006A2DB6" w:rsidRDefault="006A2DB6">
      <w:pPr>
        <w:pStyle w:val="BodyText"/>
        <w:autoSpaceDE w:val="0"/>
        <w:autoSpaceDN w:val="0"/>
        <w:adjustRightInd w:val="0"/>
        <w:rPr>
          <w:szCs w:val="24"/>
        </w:rPr>
      </w:pPr>
      <w:r>
        <w:rPr>
          <w:szCs w:val="24"/>
        </w:rPr>
        <w:t xml:space="preserve">There are four potential physical welds that can be specified for this type of connection. The parameters for each of the welds can be described separately. The three most common welding positions are shown in </w:t>
      </w:r>
      <w:r w:rsidR="00374751">
        <w:rPr>
          <w:rStyle w:val="citefig"/>
          <w:szCs w:val="24"/>
        </w:rPr>
        <w:t>Figure </w:t>
      </w:r>
      <w:r>
        <w:rPr>
          <w:rStyle w:val="citefig"/>
          <w:szCs w:val="24"/>
        </w:rPr>
        <w:t>72</w:t>
      </w:r>
      <w:r>
        <w:rPr>
          <w:szCs w:val="24"/>
        </w:rPr>
        <w:t>. The fourth weld position would be from underneath the base sheet, using a laser.</w:t>
      </w:r>
    </w:p>
    <w:p w14:paraId="281727F5" w14:textId="77777777" w:rsidR="006A2DB6" w:rsidRDefault="006A2DB6">
      <w:pPr>
        <w:pStyle w:val="BodyText"/>
        <w:autoSpaceDE w:val="0"/>
        <w:autoSpaceDN w:val="0"/>
        <w:adjustRightInd w:val="0"/>
        <w:rPr>
          <w:szCs w:val="24"/>
        </w:rPr>
      </w:pPr>
      <w:r>
        <w:rPr>
          <w:szCs w:val="24"/>
        </w:rPr>
        <w:t xml:space="preserve">The XML definition of a K-joint supports up to four weld positions. Each of the weld positions is specified using the element </w:t>
      </w:r>
      <w:r w:rsidRPr="00220890">
        <w:rPr>
          <w:rStyle w:val="ISOCode"/>
        </w:rPr>
        <w:t>&lt;weld_position/&gt;</w:t>
      </w:r>
      <w:r>
        <w:rPr>
          <w:szCs w:val="24"/>
        </w:rPr>
        <w:t xml:space="preserve"> with the corresponding attributes and nested elements inside the subtype definition.</w:t>
      </w:r>
    </w:p>
    <w:p w14:paraId="1B649E06" w14:textId="5F048B9E"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441" w:author="LUEJE Claudia" w:date="2024-05-02T21:05:00Z">
        <w:r w:rsidR="00434850">
          <w:rPr>
            <w:rFonts w:eastAsia="Times New Roman"/>
            <w:szCs w:val="24"/>
          </w:rPr>
          <w:t>p</w:t>
        </w:r>
      </w:ins>
      <w:del w:id="1442" w:author="LUEJE Claudia" w:date="2024-05-02T21:05:00Z">
        <w:r w:rsidDel="00434850">
          <w:rPr>
            <w:rFonts w:eastAsia="Times New Roman"/>
            <w:szCs w:val="24"/>
          </w:rPr>
          <w:delText>P</w:delText>
        </w:r>
      </w:del>
      <w:r>
        <w:rPr>
          <w:rFonts w:eastAsia="Times New Roman"/>
          <w:szCs w:val="24"/>
        </w:rPr>
        <w:t>arameters</w:t>
      </w:r>
    </w:p>
    <w:p w14:paraId="7E0F129C" w14:textId="625B7E66"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72</w:t>
      </w:r>
      <w:r>
        <w:rPr>
          <w:szCs w:val="24"/>
        </w:rPr>
        <w:t>):</w:t>
      </w:r>
    </w:p>
    <w:p w14:paraId="2349E0FC"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8329_ed1fig72.EPS</w:t>
      </w:r>
    </w:p>
    <w:p w14:paraId="6448F63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76D3E1A" w14:textId="77777777" w:rsidTr="00A75487">
        <w:tc>
          <w:tcPr>
            <w:tcW w:w="397" w:type="dxa"/>
          </w:tcPr>
          <w:p w14:paraId="17AAE11A" w14:textId="0329995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118A7312" w14:textId="138751A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00BDAAEA" w14:textId="77777777" w:rsidTr="00A75487">
        <w:tc>
          <w:tcPr>
            <w:tcW w:w="397" w:type="dxa"/>
          </w:tcPr>
          <w:p w14:paraId="04F426A5" w14:textId="04DDAAA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257B2816" w14:textId="325955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4B9EDC5A" w14:textId="77777777" w:rsidTr="00A75487">
        <w:tc>
          <w:tcPr>
            <w:tcW w:w="397" w:type="dxa"/>
          </w:tcPr>
          <w:p w14:paraId="07527B19" w14:textId="772F3D9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02492862" w14:textId="53A1D56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64C8EB82" w14:textId="77777777" w:rsidTr="00A75487">
        <w:tc>
          <w:tcPr>
            <w:tcW w:w="397" w:type="dxa"/>
          </w:tcPr>
          <w:p w14:paraId="2878595B" w14:textId="0F639A68"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2C08B307" w14:textId="1181772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88CFCE2" w14:textId="77FCDF15" w:rsidR="006A2DB6" w:rsidRDefault="00374751">
      <w:pPr>
        <w:pStyle w:val="Figuretitle0"/>
        <w:autoSpaceDE w:val="0"/>
        <w:autoSpaceDN w:val="0"/>
        <w:adjustRightInd w:val="0"/>
        <w:outlineLvl w:val="0"/>
        <w:rPr>
          <w:szCs w:val="24"/>
        </w:rPr>
      </w:pPr>
      <w:r>
        <w:rPr>
          <w:szCs w:val="24"/>
        </w:rPr>
        <w:t>Figure </w:t>
      </w:r>
      <w:r w:rsidR="006A2DB6">
        <w:rPr>
          <w:szCs w:val="24"/>
        </w:rPr>
        <w:t>72 — K-joint sheet layout</w:t>
      </w:r>
    </w:p>
    <w:p w14:paraId="73CE1795" w14:textId="4C6D129A"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443" w:author="LUEJE Claudia" w:date="2024-05-02T21:05:00Z">
        <w:r w:rsidR="00434850">
          <w:rPr>
            <w:rFonts w:eastAsia="Times New Roman"/>
            <w:szCs w:val="24"/>
          </w:rPr>
          <w:t>p</w:t>
        </w:r>
      </w:ins>
      <w:del w:id="1444" w:author="LUEJE Claudia" w:date="2024-05-02T21:05:00Z">
        <w:r w:rsidDel="00434850">
          <w:rPr>
            <w:rFonts w:eastAsia="Times New Roman"/>
            <w:szCs w:val="24"/>
          </w:rPr>
          <w:delText>P</w:delText>
        </w:r>
      </w:del>
      <w:r>
        <w:rPr>
          <w:rFonts w:eastAsia="Times New Roman"/>
          <w:szCs w:val="24"/>
        </w:rPr>
        <w:t>arameters</w:t>
      </w:r>
    </w:p>
    <w:p w14:paraId="446B92C9" w14:textId="3BFE8009" w:rsidR="006A2DB6" w:rsidRDefault="006A2DB6">
      <w:pPr>
        <w:pStyle w:val="BodyText"/>
        <w:autoSpaceDE w:val="0"/>
        <w:autoSpaceDN w:val="0"/>
        <w:adjustRightInd w:val="0"/>
        <w:rPr>
          <w:szCs w:val="24"/>
        </w:rPr>
      </w:pPr>
      <w:r>
        <w:rPr>
          <w:szCs w:val="24"/>
        </w:rPr>
        <w:t xml:space="preserve">The parameters of the welds are the same for all three potential physical weld types on the connection (see </w:t>
      </w:r>
      <w:r w:rsidR="00374751">
        <w:rPr>
          <w:rStyle w:val="citefig"/>
          <w:szCs w:val="24"/>
        </w:rPr>
        <w:t>Figure </w:t>
      </w:r>
      <w:r>
        <w:rPr>
          <w:rStyle w:val="citefig"/>
          <w:szCs w:val="24"/>
        </w:rPr>
        <w:t>73</w:t>
      </w:r>
      <w:r>
        <w:rPr>
          <w:szCs w:val="24"/>
        </w:rPr>
        <w:t>):</w:t>
      </w:r>
    </w:p>
    <w:p w14:paraId="6DEAF2F9"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8329_ed1fig73.EPS</w:t>
      </w:r>
    </w:p>
    <w:p w14:paraId="69781F02"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7862EB" w14:textId="77777777" w:rsidTr="00A75487">
        <w:tc>
          <w:tcPr>
            <w:tcW w:w="397" w:type="dxa"/>
          </w:tcPr>
          <w:p w14:paraId="06277EA8" w14:textId="4DB190E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3432A1DD" w14:textId="0061708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44F863F4" w14:textId="77777777" w:rsidTr="00A75487">
        <w:tc>
          <w:tcPr>
            <w:tcW w:w="397" w:type="dxa"/>
          </w:tcPr>
          <w:p w14:paraId="46779DB9" w14:textId="50801E2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5EA9F91" w14:textId="02ADA8A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16F47CBB" w14:textId="77777777" w:rsidTr="00A75487">
        <w:tc>
          <w:tcPr>
            <w:tcW w:w="397" w:type="dxa"/>
          </w:tcPr>
          <w:p w14:paraId="081F5F3C" w14:textId="3BCF25C0"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3695413C" w14:textId="7937B23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3459E961" w14:textId="1486DBD2" w:rsidR="006A2DB6" w:rsidRDefault="00374751">
      <w:pPr>
        <w:pStyle w:val="Figuretitle0"/>
        <w:autoSpaceDE w:val="0"/>
        <w:autoSpaceDN w:val="0"/>
        <w:adjustRightInd w:val="0"/>
        <w:outlineLvl w:val="0"/>
        <w:rPr>
          <w:szCs w:val="24"/>
        </w:rPr>
      </w:pPr>
      <w:r>
        <w:rPr>
          <w:szCs w:val="24"/>
        </w:rPr>
        <w:t>Figure </w:t>
      </w:r>
      <w:r w:rsidR="006A2DB6">
        <w:rPr>
          <w:szCs w:val="24"/>
        </w:rPr>
        <w:t>73 — Parameters of K-joint</w:t>
      </w:r>
    </w:p>
    <w:p w14:paraId="785B0AD9" w14:textId="5CE27B95" w:rsidR="006A2DB6" w:rsidRDefault="006A2DB6">
      <w:pPr>
        <w:pStyle w:val="BodyText"/>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00F85BE0" w:rsidRPr="003B704B">
        <w:rPr>
          <w:position w:val="-32"/>
          <w:szCs w:val="24"/>
        </w:rPr>
        <w:object w:dxaOrig="1260" w:dyaOrig="700" w14:anchorId="52C9326B">
          <v:shape id="_x0000_i1039" type="#_x0000_t75" style="width:61.85pt;height:34.9pt" o:ole="">
            <v:imagedata r:id="rId72" o:title=""/>
          </v:shape>
          <o:OLEObject Type="Embed" ProgID="Equation.DSMT4" ShapeID="_x0000_i1039" DrawAspect="Content" ObjectID="_1776249126" r:id="rId73"/>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7BC1427" w14:textId="69E0B4CF" w:rsidR="006A2DB6" w:rsidRDefault="006A2DB6">
      <w:pPr>
        <w:pStyle w:val="BodyText"/>
        <w:autoSpaceDE w:val="0"/>
        <w:autoSpaceDN w:val="0"/>
        <w:adjustRightInd w:val="0"/>
        <w:rPr>
          <w:szCs w:val="24"/>
        </w:rPr>
      </w:pPr>
      <w:r>
        <w:rPr>
          <w:szCs w:val="24"/>
        </w:rPr>
        <w:t xml:space="preserve">The following parameters can be specified for the K-joint (see </w:t>
      </w:r>
      <w:r w:rsidR="009C3FFA">
        <w:rPr>
          <w:rStyle w:val="citetbl"/>
          <w:szCs w:val="24"/>
        </w:rPr>
        <w:t>Table </w:t>
      </w:r>
      <w:r>
        <w:rPr>
          <w:rStyle w:val="citetbl"/>
          <w:szCs w:val="24"/>
        </w:rPr>
        <w:t>117</w:t>
      </w:r>
      <w:r>
        <w:rPr>
          <w:szCs w:val="24"/>
        </w:rPr>
        <w:t>):</w:t>
      </w:r>
    </w:p>
    <w:p w14:paraId="655DF69B" w14:textId="54A52C0A" w:rsidR="006A2DB6" w:rsidRDefault="009C3FFA">
      <w:pPr>
        <w:pStyle w:val="Tabletitle"/>
        <w:autoSpaceDE w:val="0"/>
        <w:autoSpaceDN w:val="0"/>
        <w:adjustRightInd w:val="0"/>
        <w:outlineLvl w:val="0"/>
        <w:rPr>
          <w:szCs w:val="24"/>
        </w:rPr>
      </w:pPr>
      <w:r>
        <w:rPr>
          <w:szCs w:val="24"/>
        </w:rPr>
        <w:t>Table </w:t>
      </w:r>
      <w:r w:rsidR="006A2DB6">
        <w:rPr>
          <w:szCs w:val="24"/>
        </w:rPr>
        <w:t xml:space="preserve">117 — Parameters of K-joint per </w:t>
      </w:r>
      <w:r w:rsidR="006A2DB6" w:rsidRPr="00815B24">
        <w:rPr>
          <w:rStyle w:val="ISOCode"/>
        </w:rPr>
        <w:t>&lt;weld_position/&gt;</w:t>
      </w:r>
      <w:r w:rsidR="006A2DB6">
        <w:rPr>
          <w:szCs w:val="24"/>
        </w:rPr>
        <w:t xml:space="preserve"> (w.p.)</w:t>
      </w:r>
    </w:p>
    <w:tbl>
      <w:tblPr>
        <w:tblW w:w="863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408"/>
        <w:gridCol w:w="1300"/>
        <w:gridCol w:w="1401"/>
        <w:gridCol w:w="1474"/>
        <w:gridCol w:w="1474"/>
        <w:gridCol w:w="1580"/>
      </w:tblGrid>
      <w:tr w:rsidR="006A2DB6" w:rsidRPr="00EC4DAD" w14:paraId="7D4D5A10" w14:textId="77777777" w:rsidTr="009233A5">
        <w:trPr>
          <w:jc w:val="center"/>
        </w:trPr>
        <w:tc>
          <w:tcPr>
            <w:tcW w:w="1408" w:type="dxa"/>
            <w:tcBorders>
              <w:top w:val="single" w:sz="12" w:space="0" w:color="auto"/>
              <w:bottom w:val="single" w:sz="12" w:space="0" w:color="auto"/>
            </w:tcBorders>
            <w:shd w:val="clear" w:color="auto" w:fill="F3F3F3"/>
          </w:tcPr>
          <w:p w14:paraId="52EB7D92" w14:textId="71124685" w:rsidR="006A2DB6" w:rsidRPr="00EC4DAD" w:rsidRDefault="006A2DB6" w:rsidP="00E14FA4">
            <w:pPr>
              <w:pStyle w:val="Tableheader"/>
              <w:autoSpaceDE w:val="0"/>
              <w:autoSpaceDN w:val="0"/>
              <w:adjustRightInd w:val="0"/>
              <w:rPr>
                <w:b/>
              </w:rPr>
            </w:pPr>
            <w:r w:rsidRPr="00EC4DAD">
              <w:rPr>
                <w:b/>
                <w:szCs w:val="24"/>
              </w:rPr>
              <w:t>Parameter</w:t>
            </w:r>
          </w:p>
        </w:tc>
        <w:tc>
          <w:tcPr>
            <w:tcW w:w="1300" w:type="dxa"/>
            <w:tcBorders>
              <w:top w:val="single" w:sz="12" w:space="0" w:color="auto"/>
              <w:bottom w:val="single" w:sz="12" w:space="0" w:color="auto"/>
            </w:tcBorders>
            <w:shd w:val="clear" w:color="auto" w:fill="F3F3F3"/>
          </w:tcPr>
          <w:p w14:paraId="2F3D1B43" w14:textId="0AA1CB52" w:rsidR="006A2DB6" w:rsidRPr="00EC4DAD" w:rsidRDefault="006A2DB6" w:rsidP="00E14FA4">
            <w:pPr>
              <w:pStyle w:val="Tableheader"/>
              <w:autoSpaceDE w:val="0"/>
              <w:autoSpaceDN w:val="0"/>
              <w:adjustRightInd w:val="0"/>
              <w:rPr>
                <w:b/>
              </w:rPr>
            </w:pPr>
            <w:r w:rsidRPr="00EC4DAD">
              <w:rPr>
                <w:b/>
                <w:szCs w:val="24"/>
              </w:rPr>
              <w:t>χMCF-Key per w.p.</w:t>
            </w:r>
          </w:p>
        </w:tc>
        <w:tc>
          <w:tcPr>
            <w:tcW w:w="1401" w:type="dxa"/>
            <w:tcBorders>
              <w:top w:val="single" w:sz="12" w:space="0" w:color="auto"/>
              <w:bottom w:val="single" w:sz="12" w:space="0" w:color="auto"/>
            </w:tcBorders>
            <w:shd w:val="clear" w:color="auto" w:fill="F3F3F3"/>
          </w:tcPr>
          <w:p w14:paraId="564BAF48" w14:textId="524C479F" w:rsidR="006A2DB6" w:rsidRPr="00EC4DAD" w:rsidRDefault="006A2DB6" w:rsidP="00E14FA4">
            <w:pPr>
              <w:pStyle w:val="Tableheader"/>
              <w:autoSpaceDE w:val="0"/>
              <w:autoSpaceDN w:val="0"/>
              <w:adjustRightInd w:val="0"/>
              <w:rPr>
                <w:b/>
              </w:rPr>
            </w:pPr>
            <w:r w:rsidRPr="00EC4DAD">
              <w:rPr>
                <w:b/>
                <w:szCs w:val="24"/>
              </w:rPr>
              <w:t>Multiplicity</w:t>
            </w:r>
          </w:p>
        </w:tc>
        <w:tc>
          <w:tcPr>
            <w:tcW w:w="1474" w:type="dxa"/>
            <w:tcBorders>
              <w:top w:val="single" w:sz="12" w:space="0" w:color="auto"/>
              <w:bottom w:val="single" w:sz="12" w:space="0" w:color="auto"/>
            </w:tcBorders>
            <w:shd w:val="clear" w:color="auto" w:fill="F3F3F3"/>
          </w:tcPr>
          <w:p w14:paraId="3090441C" w14:textId="0868F7BA" w:rsidR="006A2DB6" w:rsidRPr="00EC4DAD" w:rsidRDefault="006A2DB6" w:rsidP="00E14FA4">
            <w:pPr>
              <w:pStyle w:val="Tableheader"/>
              <w:autoSpaceDE w:val="0"/>
              <w:autoSpaceDN w:val="0"/>
              <w:adjustRightInd w:val="0"/>
              <w:rPr>
                <w:b/>
              </w:rPr>
            </w:pPr>
            <w:r w:rsidRPr="00EC4DAD">
              <w:rPr>
                <w:b/>
                <w:szCs w:val="24"/>
              </w:rPr>
              <w:t xml:space="preserve">Value </w:t>
            </w:r>
            <w:del w:id="1445" w:author="LUEJE Claudia" w:date="2024-05-02T21:06:00Z">
              <w:r w:rsidRPr="00EC4DAD" w:rsidDel="00434850">
                <w:rPr>
                  <w:b/>
                  <w:szCs w:val="24"/>
                </w:rPr>
                <w:delText>R</w:delText>
              </w:r>
            </w:del>
            <w:ins w:id="1446" w:author="LUEJE Claudia" w:date="2024-05-02T21:06:00Z">
              <w:r w:rsidR="00434850">
                <w:rPr>
                  <w:b/>
                  <w:szCs w:val="24"/>
                </w:rPr>
                <w:t>r</w:t>
              </w:r>
            </w:ins>
            <w:r w:rsidRPr="00EC4DAD">
              <w:rPr>
                <w:b/>
                <w:szCs w:val="24"/>
              </w:rPr>
              <w:t>ange</w:t>
            </w:r>
          </w:p>
        </w:tc>
        <w:tc>
          <w:tcPr>
            <w:tcW w:w="1474" w:type="dxa"/>
            <w:tcBorders>
              <w:top w:val="single" w:sz="12" w:space="0" w:color="auto"/>
              <w:bottom w:val="single" w:sz="12" w:space="0" w:color="auto"/>
            </w:tcBorders>
            <w:shd w:val="clear" w:color="auto" w:fill="F3F3F3"/>
          </w:tcPr>
          <w:p w14:paraId="2991AFAE" w14:textId="6E1769E3" w:rsidR="006A2DB6" w:rsidRPr="00EC4DAD" w:rsidRDefault="006A2DB6" w:rsidP="00E14FA4">
            <w:pPr>
              <w:pStyle w:val="Tableheader"/>
              <w:autoSpaceDE w:val="0"/>
              <w:autoSpaceDN w:val="0"/>
              <w:adjustRightInd w:val="0"/>
              <w:rPr>
                <w:b/>
              </w:rPr>
            </w:pPr>
            <w:r w:rsidRPr="00EC4DAD">
              <w:rPr>
                <w:b/>
                <w:szCs w:val="24"/>
              </w:rPr>
              <w:t>Use</w:t>
            </w:r>
          </w:p>
        </w:tc>
        <w:tc>
          <w:tcPr>
            <w:tcW w:w="1580" w:type="dxa"/>
            <w:tcBorders>
              <w:top w:val="single" w:sz="12" w:space="0" w:color="auto"/>
              <w:bottom w:val="single" w:sz="12" w:space="0" w:color="auto"/>
            </w:tcBorders>
            <w:shd w:val="clear" w:color="auto" w:fill="F3F3F3"/>
          </w:tcPr>
          <w:p w14:paraId="550D60F4" w14:textId="2DFBDA1E" w:rsidR="006A2DB6" w:rsidRPr="00EC4DAD" w:rsidRDefault="006A2DB6" w:rsidP="00E14FA4">
            <w:pPr>
              <w:pStyle w:val="Tableheader"/>
              <w:autoSpaceDE w:val="0"/>
              <w:autoSpaceDN w:val="0"/>
              <w:adjustRightInd w:val="0"/>
              <w:rPr>
                <w:b/>
              </w:rPr>
            </w:pPr>
            <w:r w:rsidRPr="00EC4DAD">
              <w:rPr>
                <w:b/>
                <w:szCs w:val="24"/>
              </w:rPr>
              <w:t xml:space="preserve">Default </w:t>
            </w:r>
            <w:del w:id="1447" w:author="LUEJE Claudia" w:date="2024-05-02T21:06:00Z">
              <w:r w:rsidRPr="00EC4DAD" w:rsidDel="00434850">
                <w:rPr>
                  <w:b/>
                  <w:szCs w:val="24"/>
                </w:rPr>
                <w:delText>V</w:delText>
              </w:r>
            </w:del>
            <w:r w:rsidRPr="00EC4DAD">
              <w:rPr>
                <w:b/>
                <w:szCs w:val="24"/>
              </w:rPr>
              <w:t>alue</w:t>
            </w:r>
          </w:p>
        </w:tc>
      </w:tr>
      <w:tr w:rsidR="006A2DB6" w:rsidRPr="00F54804" w14:paraId="7B742B7B" w14:textId="77777777" w:rsidTr="009233A5">
        <w:trPr>
          <w:jc w:val="center"/>
        </w:trPr>
        <w:tc>
          <w:tcPr>
            <w:tcW w:w="1408" w:type="dxa"/>
            <w:tcBorders>
              <w:top w:val="single" w:sz="12" w:space="0" w:color="auto"/>
            </w:tcBorders>
            <w:vAlign w:val="bottom"/>
          </w:tcPr>
          <w:p w14:paraId="1B850775" w14:textId="40EEBBBA" w:rsidR="006A2DB6" w:rsidRPr="006A2DB6" w:rsidRDefault="00434850" w:rsidP="006A2DB6">
            <w:pPr>
              <w:pStyle w:val="Tablebody"/>
              <w:autoSpaceDE w:val="0"/>
              <w:autoSpaceDN w:val="0"/>
              <w:adjustRightInd w:val="0"/>
              <w:jc w:val="both"/>
            </w:pPr>
            <w:r w:rsidRPr="006A2DB6">
              <w:rPr>
                <w:szCs w:val="24"/>
              </w:rPr>
              <w:t>A</w:t>
            </w:r>
          </w:p>
        </w:tc>
        <w:tc>
          <w:tcPr>
            <w:tcW w:w="1300" w:type="dxa"/>
            <w:tcBorders>
              <w:top w:val="single" w:sz="12" w:space="0" w:color="auto"/>
            </w:tcBorders>
            <w:vAlign w:val="bottom"/>
          </w:tcPr>
          <w:p w14:paraId="597BDFDB" w14:textId="5EF5BBC0" w:rsidR="006A2DB6" w:rsidRPr="006A2DB6" w:rsidRDefault="006A2DB6" w:rsidP="006A2DB6">
            <w:pPr>
              <w:pStyle w:val="Tablebody"/>
              <w:autoSpaceDE w:val="0"/>
              <w:autoSpaceDN w:val="0"/>
              <w:adjustRightInd w:val="0"/>
              <w:jc w:val="both"/>
            </w:pPr>
            <w:r w:rsidRPr="006A2DB6">
              <w:rPr>
                <w:szCs w:val="24"/>
              </w:rPr>
              <w:t>thickness</w:t>
            </w:r>
          </w:p>
        </w:tc>
        <w:tc>
          <w:tcPr>
            <w:tcW w:w="1401" w:type="dxa"/>
            <w:tcBorders>
              <w:top w:val="single" w:sz="12" w:space="0" w:color="auto"/>
            </w:tcBorders>
            <w:vAlign w:val="bottom"/>
          </w:tcPr>
          <w:p w14:paraId="0047B1EC" w14:textId="04452850"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59816AA6" w14:textId="79F9A654"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54E539D2" w14:textId="43A56A57"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top w:val="single" w:sz="12" w:space="0" w:color="auto"/>
            </w:tcBorders>
            <w:vAlign w:val="bottom"/>
          </w:tcPr>
          <w:p w14:paraId="78E81B81" w14:textId="7A23507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8B80467" w14:textId="77777777" w:rsidTr="009233A5">
        <w:trPr>
          <w:jc w:val="center"/>
        </w:trPr>
        <w:tc>
          <w:tcPr>
            <w:tcW w:w="1408" w:type="dxa"/>
            <w:vAlign w:val="bottom"/>
          </w:tcPr>
          <w:p w14:paraId="32B50532" w14:textId="46A3C162" w:rsidR="006A2DB6" w:rsidRPr="006A2DB6" w:rsidRDefault="00434850" w:rsidP="006A2DB6">
            <w:pPr>
              <w:pStyle w:val="Tablebody"/>
              <w:autoSpaceDE w:val="0"/>
              <w:autoSpaceDN w:val="0"/>
              <w:adjustRightInd w:val="0"/>
              <w:jc w:val="both"/>
            </w:pPr>
            <w:r w:rsidRPr="006A2DB6">
              <w:rPr>
                <w:szCs w:val="24"/>
              </w:rPr>
              <w:t>Β</w:t>
            </w:r>
          </w:p>
        </w:tc>
        <w:tc>
          <w:tcPr>
            <w:tcW w:w="1300" w:type="dxa"/>
            <w:vAlign w:val="bottom"/>
          </w:tcPr>
          <w:p w14:paraId="65951E36" w14:textId="295F7D75" w:rsidR="006A2DB6" w:rsidRPr="006A2DB6" w:rsidRDefault="006A2DB6" w:rsidP="006A2DB6">
            <w:pPr>
              <w:pStyle w:val="Tablebody"/>
              <w:autoSpaceDE w:val="0"/>
              <w:autoSpaceDN w:val="0"/>
              <w:adjustRightInd w:val="0"/>
              <w:jc w:val="both"/>
            </w:pPr>
            <w:r w:rsidRPr="006A2DB6">
              <w:rPr>
                <w:szCs w:val="24"/>
              </w:rPr>
              <w:t>angle</w:t>
            </w:r>
          </w:p>
        </w:tc>
        <w:tc>
          <w:tcPr>
            <w:tcW w:w="1401" w:type="dxa"/>
            <w:vAlign w:val="bottom"/>
          </w:tcPr>
          <w:p w14:paraId="24B4EFA9" w14:textId="2185957B"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4C5AEB67" w14:textId="0827FA64"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5705B36C" w14:textId="35882A48" w:rsidR="006A2DB6" w:rsidRPr="006A2DB6" w:rsidRDefault="006A2DB6" w:rsidP="006A2DB6">
            <w:pPr>
              <w:pStyle w:val="Tablebody"/>
              <w:autoSpaceDE w:val="0"/>
              <w:autoSpaceDN w:val="0"/>
              <w:adjustRightInd w:val="0"/>
              <w:jc w:val="both"/>
            </w:pPr>
            <w:r w:rsidRPr="006A2DB6">
              <w:rPr>
                <w:szCs w:val="24"/>
              </w:rPr>
              <w:t>Optional</w:t>
            </w:r>
          </w:p>
        </w:tc>
        <w:tc>
          <w:tcPr>
            <w:tcW w:w="1580" w:type="dxa"/>
            <w:vAlign w:val="bottom"/>
          </w:tcPr>
          <w:p w14:paraId="10C10A62" w14:textId="6303A560"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050CAFBE" w14:textId="77777777" w:rsidTr="009233A5">
        <w:trPr>
          <w:jc w:val="center"/>
        </w:trPr>
        <w:tc>
          <w:tcPr>
            <w:tcW w:w="1408" w:type="dxa"/>
            <w:tcBorders>
              <w:bottom w:val="single" w:sz="12" w:space="0" w:color="auto"/>
            </w:tcBorders>
            <w:vAlign w:val="bottom"/>
          </w:tcPr>
          <w:p w14:paraId="268DC31A" w14:textId="659B0DB0" w:rsidR="006A2DB6" w:rsidRPr="006A2DB6" w:rsidRDefault="00434850" w:rsidP="006A2DB6">
            <w:pPr>
              <w:pStyle w:val="Tablebody"/>
              <w:autoSpaceDE w:val="0"/>
              <w:autoSpaceDN w:val="0"/>
              <w:adjustRightInd w:val="0"/>
              <w:jc w:val="both"/>
            </w:pPr>
            <w:r w:rsidRPr="006A2DB6">
              <w:rPr>
                <w:szCs w:val="24"/>
              </w:rPr>
              <w:t>Η</w:t>
            </w:r>
          </w:p>
        </w:tc>
        <w:tc>
          <w:tcPr>
            <w:tcW w:w="1300" w:type="dxa"/>
            <w:tcBorders>
              <w:bottom w:val="single" w:sz="12" w:space="0" w:color="auto"/>
            </w:tcBorders>
            <w:vAlign w:val="bottom"/>
          </w:tcPr>
          <w:p w14:paraId="27829490" w14:textId="0B66B8F0" w:rsidR="006A2DB6" w:rsidRPr="006A2DB6" w:rsidRDefault="006A2DB6" w:rsidP="006A2DB6">
            <w:pPr>
              <w:pStyle w:val="Tablebody"/>
              <w:autoSpaceDE w:val="0"/>
              <w:autoSpaceDN w:val="0"/>
              <w:adjustRightInd w:val="0"/>
              <w:jc w:val="both"/>
            </w:pPr>
            <w:r w:rsidRPr="006A2DB6">
              <w:rPr>
                <w:szCs w:val="24"/>
              </w:rPr>
              <w:t>penetration</w:t>
            </w:r>
          </w:p>
        </w:tc>
        <w:tc>
          <w:tcPr>
            <w:tcW w:w="1401" w:type="dxa"/>
            <w:tcBorders>
              <w:bottom w:val="single" w:sz="12" w:space="0" w:color="auto"/>
            </w:tcBorders>
            <w:vAlign w:val="bottom"/>
          </w:tcPr>
          <w:p w14:paraId="578A232A" w14:textId="7B198685"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6973EDB4" w14:textId="20C5E025"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1F72FE5D" w14:textId="2F2A51EF" w:rsidR="006A2DB6" w:rsidRPr="006A2DB6" w:rsidRDefault="006A2DB6" w:rsidP="006A2DB6">
            <w:pPr>
              <w:pStyle w:val="Tablebody"/>
              <w:autoSpaceDE w:val="0"/>
              <w:autoSpaceDN w:val="0"/>
              <w:adjustRightInd w:val="0"/>
              <w:jc w:val="both"/>
            </w:pPr>
            <w:r w:rsidRPr="006A2DB6">
              <w:rPr>
                <w:szCs w:val="24"/>
              </w:rPr>
              <w:t>Optional</w:t>
            </w:r>
          </w:p>
        </w:tc>
        <w:tc>
          <w:tcPr>
            <w:tcW w:w="1580" w:type="dxa"/>
            <w:tcBorders>
              <w:bottom w:val="single" w:sz="12" w:space="0" w:color="auto"/>
            </w:tcBorders>
            <w:vAlign w:val="bottom"/>
          </w:tcPr>
          <w:p w14:paraId="199505D0" w14:textId="5615B4ED" w:rsidR="006A2DB6" w:rsidRPr="006A2DB6" w:rsidRDefault="006A2DB6" w:rsidP="006A2DB6">
            <w:pPr>
              <w:pStyle w:val="Tablebody"/>
              <w:autoSpaceDE w:val="0"/>
              <w:autoSpaceDN w:val="0"/>
              <w:adjustRightInd w:val="0"/>
              <w:jc w:val="both"/>
            </w:pPr>
            <w:r w:rsidRPr="006A2DB6">
              <w:rPr>
                <w:szCs w:val="24"/>
              </w:rPr>
              <w:t>0</w:t>
            </w:r>
          </w:p>
        </w:tc>
      </w:tr>
    </w:tbl>
    <w:p w14:paraId="00A58EB7" w14:textId="3410F7E0" w:rsidR="006A2DB6" w:rsidRDefault="006A2DB6">
      <w:pPr>
        <w:pStyle w:val="BodyText"/>
        <w:autoSpaceDE w:val="0"/>
        <w:autoSpaceDN w:val="0"/>
        <w:adjustRightInd w:val="0"/>
        <w:rPr>
          <w:szCs w:val="24"/>
        </w:rPr>
      </w:pPr>
      <w:r>
        <w:rPr>
          <w:szCs w:val="24"/>
        </w:rPr>
        <w:t xml:space="preserve">The penetration of the </w:t>
      </w:r>
      <w:del w:id="1448" w:author="LUEJE Claudia" w:date="2024-05-02T21:06:00Z">
        <w:r w:rsidDel="00434850">
          <w:rPr>
            <w:szCs w:val="24"/>
          </w:rPr>
          <w:delText>3</w:delText>
        </w:r>
        <w:r w:rsidDel="00434850">
          <w:rPr>
            <w:szCs w:val="24"/>
            <w:vertAlign w:val="superscript"/>
          </w:rPr>
          <w:delText>rd</w:delText>
        </w:r>
        <w:r w:rsidDel="00434850">
          <w:rPr>
            <w:szCs w:val="24"/>
          </w:rPr>
          <w:delText xml:space="preserve"> </w:delText>
        </w:r>
      </w:del>
      <w:ins w:id="1449" w:author="LUEJE Claudia" w:date="2024-05-02T21:06:00Z">
        <w:r w:rsidR="00434850">
          <w:rPr>
            <w:szCs w:val="24"/>
          </w:rPr>
          <w:t xml:space="preserve">third </w:t>
        </w:r>
      </w:ins>
      <w:r>
        <w:rPr>
          <w:szCs w:val="24"/>
        </w:rPr>
        <w:t>weld connection (</w:t>
      </w:r>
      <w:r w:rsidRPr="00434850">
        <w:rPr>
          <w:i/>
          <w:szCs w:val="24"/>
          <w:rPrChange w:id="1450" w:author="LUEJE Claudia" w:date="2024-05-02T21:06:00Z">
            <w:rPr>
              <w:szCs w:val="24"/>
            </w:rPr>
          </w:rPrChange>
        </w:rPr>
        <w:t>d</w:t>
      </w:r>
      <w:r>
        <w:rPr>
          <w:szCs w:val="24"/>
          <w:vertAlign w:val="subscript"/>
        </w:rPr>
        <w:t>3</w:t>
      </w:r>
      <w:r>
        <w:rPr>
          <w:szCs w:val="24"/>
        </w:rPr>
        <w:t>) is assumed to be equal on both welded sheets. There is only one value to be specified.</w:t>
      </w:r>
    </w:p>
    <w:p w14:paraId="6A60C35E"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1D33D288"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68206121" w14:textId="77777777" w:rsidR="006A2DB6" w:rsidRDefault="006A2DB6">
      <w:pPr>
        <w:pStyle w:val="BodyText"/>
        <w:autoSpaceDE w:val="0"/>
        <w:autoSpaceDN w:val="0"/>
        <w:adjustRightInd w:val="0"/>
        <w:rPr>
          <w:szCs w:val="24"/>
        </w:rPr>
      </w:pPr>
      <w:r>
        <w:rPr>
          <w:szCs w:val="24"/>
        </w:rPr>
        <w:t xml:space="preserve">The index for the base sheet is specified using the attribute </w:t>
      </w:r>
      <w:r w:rsidRPr="00815B24">
        <w:rPr>
          <w:rStyle w:val="ISOCode"/>
        </w:rPr>
        <w:t>base</w:t>
      </w:r>
      <w:r>
        <w:rPr>
          <w:szCs w:val="24"/>
        </w:rPr>
        <w:t>.</w:t>
      </w:r>
    </w:p>
    <w:p w14:paraId="3D3B11E5"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technology</w:t>
      </w:r>
    </w:p>
    <w:p w14:paraId="1E2A4F0B" w14:textId="77777777" w:rsidR="006A2DB6" w:rsidRDefault="006A2DB6">
      <w:pPr>
        <w:pStyle w:val="BodyText"/>
        <w:autoSpaceDE w:val="0"/>
        <w:autoSpaceDN w:val="0"/>
        <w:adjustRightInd w:val="0"/>
        <w:rPr>
          <w:szCs w:val="24"/>
        </w:rPr>
      </w:pPr>
      <w:r>
        <w:rPr>
          <w:szCs w:val="24"/>
        </w:rPr>
        <w:t xml:space="preserve">The value for the attribute </w:t>
      </w:r>
      <w:r w:rsidRPr="00815B24">
        <w:rPr>
          <w:rStyle w:val="ISOCode"/>
        </w:rPr>
        <w:t>technology</w:t>
      </w:r>
      <w:r>
        <w:rPr>
          <w:szCs w:val="24"/>
        </w:rPr>
        <w:t xml:space="preserve"> can be specified using the following values:</w:t>
      </w:r>
    </w:p>
    <w:p w14:paraId="58270C1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resistance,</w:t>
      </w:r>
    </w:p>
    <w:p w14:paraId="6D07F04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arc,</w:t>
      </w:r>
    </w:p>
    <w:p w14:paraId="64999B6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laser</w:t>
      </w:r>
      <w:r>
        <w:rPr>
          <w:szCs w:val="24"/>
        </w:rPr>
        <w:tab/>
        <w:t>(energy beam / laser)</w:t>
      </w:r>
      <w:r w:rsidRPr="00815B24">
        <w:rPr>
          <w:rStyle w:val="ISOCode"/>
        </w:rPr>
        <w:t>,</w:t>
      </w:r>
    </w:p>
    <w:p w14:paraId="73EC70F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friction,</w:t>
      </w:r>
    </w:p>
    <w:p w14:paraId="50B5F7A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brazing.</w:t>
      </w:r>
    </w:p>
    <w:p w14:paraId="6FEA0EA4"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815B24">
        <w:rPr>
          <w:rStyle w:val="ISOCode"/>
        </w:rPr>
        <w:t>&lt;weld_position/&gt;</w:t>
      </w:r>
    </w:p>
    <w:p w14:paraId="01408F09"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815B24">
        <w:rPr>
          <w:rStyle w:val="ISOCode"/>
        </w:rPr>
        <w:t>u, x, y, z,</w:t>
      </w:r>
      <w:r>
        <w:rPr>
          <w:rFonts w:eastAsia="Times New Roman"/>
          <w:szCs w:val="24"/>
        </w:rPr>
        <w:t xml:space="preserve"> and </w:t>
      </w:r>
      <w:r w:rsidRPr="00815B24">
        <w:rPr>
          <w:rStyle w:val="ISOCode"/>
        </w:rPr>
        <w:t>reference</w:t>
      </w:r>
    </w:p>
    <w:p w14:paraId="24BBFDA6" w14:textId="4B4F5949" w:rsidR="006A2DB6" w:rsidRDefault="006A2DB6">
      <w:pPr>
        <w:pStyle w:val="BodyText"/>
        <w:autoSpaceDE w:val="0"/>
        <w:autoSpaceDN w:val="0"/>
        <w:adjustRightInd w:val="0"/>
        <w:rPr>
          <w:szCs w:val="24"/>
        </w:rPr>
      </w:pPr>
      <w:r>
        <w:rPr>
          <w:szCs w:val="24"/>
        </w:rPr>
        <w:t xml:space="preserve">For the element </w:t>
      </w:r>
      <w:r w:rsidRPr="00815B24">
        <w:rPr>
          <w:rStyle w:val="ISOCode"/>
        </w:rPr>
        <w:t>&lt;weld_position/&gt;</w:t>
      </w:r>
      <w:r>
        <w:rPr>
          <w:szCs w:val="24"/>
        </w:rPr>
        <w:t xml:space="preserve">, the following attributes can be specified for the K-joint (see </w:t>
      </w:r>
      <w:r w:rsidR="009C3FFA">
        <w:rPr>
          <w:rStyle w:val="citetbl"/>
          <w:szCs w:val="24"/>
        </w:rPr>
        <w:t>Table </w:t>
      </w:r>
      <w:r>
        <w:rPr>
          <w:rStyle w:val="citetbl"/>
          <w:szCs w:val="24"/>
        </w:rPr>
        <w:t>118</w:t>
      </w:r>
      <w:r>
        <w:rPr>
          <w:szCs w:val="24"/>
        </w:rPr>
        <w:t>):</w:t>
      </w:r>
    </w:p>
    <w:p w14:paraId="5AFE97AE" w14:textId="16E827AB" w:rsidR="006A2DB6" w:rsidRDefault="009C3FFA">
      <w:pPr>
        <w:pStyle w:val="Tabletitle"/>
        <w:autoSpaceDE w:val="0"/>
        <w:autoSpaceDN w:val="0"/>
        <w:adjustRightInd w:val="0"/>
        <w:outlineLvl w:val="0"/>
        <w:rPr>
          <w:szCs w:val="24"/>
        </w:rPr>
      </w:pPr>
      <w:r>
        <w:rPr>
          <w:szCs w:val="24"/>
        </w:rPr>
        <w:t>Table </w:t>
      </w:r>
      <w:r w:rsidR="006A2DB6">
        <w:rPr>
          <w:szCs w:val="24"/>
        </w:rPr>
        <w:t xml:space="preserve">118 — Attributes of element </w:t>
      </w:r>
      <w:r w:rsidR="006A2DB6" w:rsidRPr="00815B24">
        <w:rPr>
          <w:rStyle w:val="ISOCode"/>
        </w:rPr>
        <w:t>&lt;weld_position/&gt;</w:t>
      </w:r>
      <w:r w:rsidR="006A2DB6">
        <w:rPr>
          <w:szCs w:val="24"/>
        </w:rPr>
        <w:t xml:space="preserve"> for K-joint</w:t>
      </w:r>
    </w:p>
    <w:tbl>
      <w:tblPr>
        <w:tblW w:w="835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590778D0" w14:textId="77777777" w:rsidTr="009233A5">
        <w:trPr>
          <w:cantSplit/>
          <w:tblHeader/>
          <w:jc w:val="center"/>
        </w:trPr>
        <w:tc>
          <w:tcPr>
            <w:tcW w:w="1871" w:type="dxa"/>
            <w:tcBorders>
              <w:top w:val="single" w:sz="12" w:space="0" w:color="auto"/>
              <w:bottom w:val="single" w:sz="12" w:space="0" w:color="auto"/>
            </w:tcBorders>
            <w:shd w:val="clear" w:color="auto" w:fill="F3F3F3"/>
          </w:tcPr>
          <w:p w14:paraId="5173E8D7" w14:textId="41CBFC59"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66B85273" w14:textId="60E3108D"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483FF785" w14:textId="7479F004"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7B876194" w14:textId="77777777" w:rsidTr="009233A5">
        <w:trPr>
          <w:cantSplit/>
          <w:jc w:val="center"/>
        </w:trPr>
        <w:tc>
          <w:tcPr>
            <w:tcW w:w="1871" w:type="dxa"/>
            <w:tcBorders>
              <w:top w:val="single" w:sz="12" w:space="0" w:color="auto"/>
            </w:tcBorders>
          </w:tcPr>
          <w:p w14:paraId="0EB2B90E" w14:textId="0D087A1C" w:rsidR="006A2DB6" w:rsidRPr="006A2DB6" w:rsidRDefault="00434850" w:rsidP="006A2DB6">
            <w:pPr>
              <w:pStyle w:val="Tablebody"/>
              <w:autoSpaceDE w:val="0"/>
              <w:autoSpaceDN w:val="0"/>
              <w:adjustRightInd w:val="0"/>
              <w:jc w:val="both"/>
              <w:rPr>
                <w:rStyle w:val="CommentReference"/>
                <w:sz w:val="20"/>
                <w:szCs w:val="20"/>
                <w:lang w:eastAsia="x-none"/>
              </w:rPr>
            </w:pPr>
            <w:r w:rsidRPr="006A2DB6">
              <w:rPr>
                <w:szCs w:val="24"/>
              </w:rPr>
              <w:t>B</w:t>
            </w:r>
            <w:r w:rsidR="006A2DB6" w:rsidRPr="006A2DB6">
              <w:rPr>
                <w:szCs w:val="24"/>
              </w:rPr>
              <w:t>ase</w:t>
            </w:r>
          </w:p>
        </w:tc>
        <w:tc>
          <w:tcPr>
            <w:tcW w:w="1800" w:type="dxa"/>
            <w:tcBorders>
              <w:top w:val="single" w:sz="12" w:space="0" w:color="auto"/>
            </w:tcBorders>
          </w:tcPr>
          <w:p w14:paraId="7971FA5E" w14:textId="24308F4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249ECF67" w14:textId="40BB66E9"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B10A325" w14:textId="77777777" w:rsidTr="009233A5">
        <w:trPr>
          <w:cantSplit/>
          <w:jc w:val="center"/>
        </w:trPr>
        <w:tc>
          <w:tcPr>
            <w:tcW w:w="1871" w:type="dxa"/>
          </w:tcPr>
          <w:p w14:paraId="13B76FB1" w14:textId="73D30610" w:rsidR="006A2DB6" w:rsidRPr="006A2DB6" w:rsidRDefault="00434850" w:rsidP="006A2DB6">
            <w:pPr>
              <w:pStyle w:val="Tablebody"/>
              <w:autoSpaceDE w:val="0"/>
              <w:autoSpaceDN w:val="0"/>
              <w:adjustRightInd w:val="0"/>
              <w:jc w:val="both"/>
              <w:rPr>
                <w:rStyle w:val="CommentReference"/>
                <w:sz w:val="20"/>
                <w:szCs w:val="20"/>
                <w:lang w:eastAsia="x-none"/>
              </w:rPr>
            </w:pPr>
            <w:r w:rsidRPr="006A2DB6">
              <w:rPr>
                <w:szCs w:val="24"/>
              </w:rPr>
              <w:t>U</w:t>
            </w:r>
          </w:p>
        </w:tc>
        <w:tc>
          <w:tcPr>
            <w:tcW w:w="1800" w:type="dxa"/>
          </w:tcPr>
          <w:p w14:paraId="7F4495C4" w14:textId="4902CA8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327073" w14:textId="7F7055A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ED20CBC" w14:textId="77777777" w:rsidTr="009233A5">
        <w:trPr>
          <w:cantSplit/>
          <w:jc w:val="center"/>
        </w:trPr>
        <w:tc>
          <w:tcPr>
            <w:tcW w:w="1871" w:type="dxa"/>
          </w:tcPr>
          <w:p w14:paraId="484FCB8F" w14:textId="6DEA3A94" w:rsidR="006A2DB6" w:rsidRPr="006A2DB6" w:rsidRDefault="00434850" w:rsidP="006A2DB6">
            <w:pPr>
              <w:pStyle w:val="Tablebody"/>
              <w:autoSpaceDE w:val="0"/>
              <w:autoSpaceDN w:val="0"/>
              <w:adjustRightInd w:val="0"/>
              <w:jc w:val="both"/>
              <w:rPr>
                <w:rStyle w:val="CommentReference"/>
                <w:sz w:val="20"/>
                <w:szCs w:val="20"/>
                <w:lang w:eastAsia="x-none"/>
              </w:rPr>
            </w:pPr>
            <w:r w:rsidRPr="006A2DB6">
              <w:rPr>
                <w:szCs w:val="24"/>
              </w:rPr>
              <w:t>X</w:t>
            </w:r>
          </w:p>
        </w:tc>
        <w:tc>
          <w:tcPr>
            <w:tcW w:w="1800" w:type="dxa"/>
          </w:tcPr>
          <w:p w14:paraId="38411660" w14:textId="42B2503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34042A28" w14:textId="61B1F2F0"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7F81D1F7" w14:textId="77777777" w:rsidTr="009233A5">
        <w:trPr>
          <w:cantSplit/>
          <w:jc w:val="center"/>
        </w:trPr>
        <w:tc>
          <w:tcPr>
            <w:tcW w:w="1871" w:type="dxa"/>
          </w:tcPr>
          <w:p w14:paraId="7B3F57B8" w14:textId="2D362344" w:rsidR="006A2DB6" w:rsidRPr="006A2DB6" w:rsidRDefault="00434850" w:rsidP="006A2DB6">
            <w:pPr>
              <w:pStyle w:val="Tablebody"/>
              <w:autoSpaceDE w:val="0"/>
              <w:autoSpaceDN w:val="0"/>
              <w:adjustRightInd w:val="0"/>
              <w:jc w:val="both"/>
              <w:rPr>
                <w:rStyle w:val="CommentReference"/>
                <w:sz w:val="20"/>
                <w:szCs w:val="20"/>
                <w:lang w:eastAsia="x-none"/>
              </w:rPr>
            </w:pPr>
            <w:r w:rsidRPr="006A2DB6">
              <w:rPr>
                <w:szCs w:val="24"/>
              </w:rPr>
              <w:t>Y</w:t>
            </w:r>
          </w:p>
        </w:tc>
        <w:tc>
          <w:tcPr>
            <w:tcW w:w="1800" w:type="dxa"/>
          </w:tcPr>
          <w:p w14:paraId="48151C5D" w14:textId="7BAD44E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CEDF2A0" w14:textId="453C5222"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2DAE702B" w14:textId="77777777" w:rsidTr="009233A5">
        <w:trPr>
          <w:cantSplit/>
          <w:jc w:val="center"/>
        </w:trPr>
        <w:tc>
          <w:tcPr>
            <w:tcW w:w="1871" w:type="dxa"/>
          </w:tcPr>
          <w:p w14:paraId="3260FC06" w14:textId="70917778" w:rsidR="006A2DB6" w:rsidRPr="006A2DB6" w:rsidRDefault="00434850" w:rsidP="006A2DB6">
            <w:pPr>
              <w:pStyle w:val="Tablebody"/>
              <w:autoSpaceDE w:val="0"/>
              <w:autoSpaceDN w:val="0"/>
              <w:adjustRightInd w:val="0"/>
              <w:jc w:val="both"/>
              <w:rPr>
                <w:rStyle w:val="CommentReference"/>
                <w:sz w:val="20"/>
                <w:szCs w:val="20"/>
                <w:lang w:eastAsia="x-none"/>
              </w:rPr>
            </w:pPr>
            <w:r w:rsidRPr="006A2DB6">
              <w:rPr>
                <w:szCs w:val="24"/>
              </w:rPr>
              <w:t>Z</w:t>
            </w:r>
          </w:p>
        </w:tc>
        <w:tc>
          <w:tcPr>
            <w:tcW w:w="1800" w:type="dxa"/>
          </w:tcPr>
          <w:p w14:paraId="4DB13F6E" w14:textId="2E817059"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3DB4338" w14:textId="17B89CDE"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4E26ACA" w14:textId="77777777" w:rsidTr="009233A5">
        <w:trPr>
          <w:cantSplit/>
          <w:jc w:val="center"/>
        </w:trPr>
        <w:tc>
          <w:tcPr>
            <w:tcW w:w="1871" w:type="dxa"/>
          </w:tcPr>
          <w:p w14:paraId="1811FDA3" w14:textId="2541E288"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reference</w:t>
            </w:r>
          </w:p>
        </w:tc>
        <w:tc>
          <w:tcPr>
            <w:tcW w:w="1800" w:type="dxa"/>
          </w:tcPr>
          <w:p w14:paraId="053C0BCB" w14:textId="435975D4"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6B9D1959" w14:textId="3B5DBD76"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5161F23" w14:textId="77777777" w:rsidTr="009233A5">
        <w:trPr>
          <w:cantSplit/>
          <w:jc w:val="center"/>
        </w:trPr>
        <w:tc>
          <w:tcPr>
            <w:tcW w:w="1871" w:type="dxa"/>
          </w:tcPr>
          <w:p w14:paraId="7D2779CE" w14:textId="1DE86B7C"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ection</w:t>
            </w:r>
          </w:p>
        </w:tc>
        <w:tc>
          <w:tcPr>
            <w:tcW w:w="1800" w:type="dxa"/>
          </w:tcPr>
          <w:p w14:paraId="6E78DD67" w14:textId="513AA30C"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DD2A524" w14:textId="5F498BB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2DC87E5" w14:textId="77777777" w:rsidTr="009233A5">
        <w:trPr>
          <w:cantSplit/>
          <w:jc w:val="center"/>
        </w:trPr>
        <w:tc>
          <w:tcPr>
            <w:tcW w:w="1871" w:type="dxa"/>
          </w:tcPr>
          <w:p w14:paraId="3CB53903" w14:textId="0C02B036"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0F5903E1" w14:textId="1C60444E"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4F695C5" w14:textId="5302A90A"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25D71C81" w14:textId="77777777" w:rsidTr="009233A5">
        <w:trPr>
          <w:cantSplit/>
          <w:jc w:val="center"/>
        </w:trPr>
        <w:tc>
          <w:tcPr>
            <w:tcW w:w="1871" w:type="dxa"/>
          </w:tcPr>
          <w:p w14:paraId="41565A85" w14:textId="01EB2E62" w:rsidR="006A2DB6" w:rsidRPr="006A2DB6" w:rsidRDefault="00434850" w:rsidP="006A2DB6">
            <w:pPr>
              <w:pStyle w:val="Tablebody"/>
              <w:autoSpaceDE w:val="0"/>
              <w:autoSpaceDN w:val="0"/>
              <w:adjustRightInd w:val="0"/>
              <w:jc w:val="both"/>
            </w:pPr>
            <w:r w:rsidRPr="006A2DB6">
              <w:rPr>
                <w:szCs w:val="24"/>
              </w:rPr>
              <w:t>A</w:t>
            </w:r>
            <w:r w:rsidR="006A2DB6" w:rsidRPr="006A2DB6">
              <w:rPr>
                <w:szCs w:val="24"/>
              </w:rPr>
              <w:t>ngle</w:t>
            </w:r>
          </w:p>
        </w:tc>
        <w:tc>
          <w:tcPr>
            <w:tcW w:w="1800" w:type="dxa"/>
          </w:tcPr>
          <w:p w14:paraId="28DB8399" w14:textId="006F2942"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85451E9" w14:textId="3C18D2C8"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6781099C" w14:textId="77777777" w:rsidTr="009233A5">
        <w:trPr>
          <w:cantSplit/>
          <w:jc w:val="center"/>
        </w:trPr>
        <w:tc>
          <w:tcPr>
            <w:tcW w:w="1871" w:type="dxa"/>
          </w:tcPr>
          <w:p w14:paraId="486D57EE" w14:textId="41A8461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25D321D9" w14:textId="4E6B01C7"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2FC65A40" w14:textId="02C1FAED" w:rsidR="006A2DB6" w:rsidRPr="006A2DB6" w:rsidRDefault="006A2DB6" w:rsidP="006A2DB6">
            <w:pPr>
              <w:pStyle w:val="Tablebody"/>
              <w:autoSpaceDE w:val="0"/>
              <w:autoSpaceDN w:val="0"/>
              <w:adjustRightInd w:val="0"/>
              <w:jc w:val="both"/>
            </w:pPr>
            <w:r w:rsidRPr="006A2DB6">
              <w:rPr>
                <w:szCs w:val="24"/>
              </w:rPr>
              <w:t>See attribute description</w:t>
            </w:r>
          </w:p>
        </w:tc>
      </w:tr>
      <w:tr w:rsidR="006A2DB6" w:rsidRPr="00F54804" w14:paraId="5EA22C04" w14:textId="77777777" w:rsidTr="009233A5">
        <w:trPr>
          <w:cantSplit/>
          <w:jc w:val="center"/>
        </w:trPr>
        <w:tc>
          <w:tcPr>
            <w:tcW w:w="1871" w:type="dxa"/>
          </w:tcPr>
          <w:p w14:paraId="5C5AA6FF" w14:textId="768EC5C0" w:rsidR="006A2DB6" w:rsidRPr="006A2DB6" w:rsidRDefault="00434850" w:rsidP="006A2DB6">
            <w:pPr>
              <w:pStyle w:val="Tablebody"/>
              <w:autoSpaceDE w:val="0"/>
              <w:autoSpaceDN w:val="0"/>
              <w:adjustRightInd w:val="0"/>
              <w:jc w:val="both"/>
            </w:pPr>
            <w:r w:rsidRPr="006A2DB6">
              <w:rPr>
                <w:szCs w:val="24"/>
              </w:rPr>
              <w:t>F</w:t>
            </w:r>
            <w:r w:rsidR="006A2DB6" w:rsidRPr="006A2DB6">
              <w:rPr>
                <w:szCs w:val="24"/>
              </w:rPr>
              <w:t>iller</w:t>
            </w:r>
          </w:p>
        </w:tc>
        <w:tc>
          <w:tcPr>
            <w:tcW w:w="1800" w:type="dxa"/>
          </w:tcPr>
          <w:p w14:paraId="1CC5721C" w14:textId="287A0236"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DB75E1B" w14:textId="2790AE8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7B0AA1" w14:textId="77777777" w:rsidTr="009233A5">
        <w:trPr>
          <w:cantSplit/>
          <w:jc w:val="center"/>
        </w:trPr>
        <w:tc>
          <w:tcPr>
            <w:tcW w:w="1871" w:type="dxa"/>
          </w:tcPr>
          <w:p w14:paraId="0E7F791C" w14:textId="1C2418E6"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4B55F0FA" w14:textId="332B5C3C"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3B0A7D70" w14:textId="78FA165F"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6F41F07B" w14:textId="77777777" w:rsidTr="009233A5">
        <w:trPr>
          <w:cantSplit/>
          <w:jc w:val="center"/>
        </w:trPr>
        <w:tc>
          <w:tcPr>
            <w:tcW w:w="1871" w:type="dxa"/>
            <w:tcBorders>
              <w:bottom w:val="single" w:sz="12" w:space="0" w:color="auto"/>
            </w:tcBorders>
          </w:tcPr>
          <w:p w14:paraId="37538D44" w14:textId="2539BF8F" w:rsidR="006A2DB6" w:rsidRPr="006A2DB6" w:rsidRDefault="00434850" w:rsidP="006A2DB6">
            <w:pPr>
              <w:pStyle w:val="Tablebody"/>
              <w:autoSpaceDE w:val="0"/>
              <w:autoSpaceDN w:val="0"/>
              <w:adjustRightInd w:val="0"/>
              <w:jc w:val="both"/>
            </w:pPr>
            <w:r w:rsidRPr="006A2DB6">
              <w:rPr>
                <w:szCs w:val="24"/>
              </w:rPr>
              <w:t>S</w:t>
            </w:r>
            <w:r w:rsidR="006A2DB6" w:rsidRPr="006A2DB6">
              <w:rPr>
                <w:szCs w:val="24"/>
              </w:rPr>
              <w:t>hape</w:t>
            </w:r>
          </w:p>
        </w:tc>
        <w:tc>
          <w:tcPr>
            <w:tcW w:w="1800" w:type="dxa"/>
            <w:tcBorders>
              <w:bottom w:val="single" w:sz="12" w:space="0" w:color="auto"/>
            </w:tcBorders>
          </w:tcPr>
          <w:p w14:paraId="1B5F4E2F" w14:textId="2FF1E457"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32472ACE" w14:textId="0D24EC26" w:rsidR="006A2DB6" w:rsidRPr="006A2DB6" w:rsidRDefault="006A2DB6" w:rsidP="006A2DB6">
            <w:pPr>
              <w:pStyle w:val="Tablebody"/>
              <w:autoSpaceDE w:val="0"/>
              <w:autoSpaceDN w:val="0"/>
              <w:adjustRightInd w:val="0"/>
              <w:jc w:val="both"/>
            </w:pPr>
            <w:r w:rsidRPr="006A2DB6">
              <w:rPr>
                <w:szCs w:val="24"/>
              </w:rPr>
              <w:t>Optional</w:t>
            </w:r>
          </w:p>
        </w:tc>
      </w:tr>
    </w:tbl>
    <w:p w14:paraId="4FB29A0C" w14:textId="33769B6E" w:rsidR="006A2DB6" w:rsidRDefault="006A2DB6">
      <w:pPr>
        <w:pStyle w:val="BodyText"/>
        <w:autoSpaceDE w:val="0"/>
        <w:autoSpaceDN w:val="0"/>
        <w:adjustRightInd w:val="0"/>
        <w:rPr>
          <w:szCs w:val="24"/>
        </w:rPr>
      </w:pPr>
      <w:r>
        <w:rPr>
          <w:szCs w:val="24"/>
        </w:rPr>
        <w:t xml:space="preserve">The detailed definition is provided in </w:t>
      </w:r>
      <w:del w:id="1451" w:author="LUEJE Claudia" w:date="2024-05-02T21:06:00Z">
        <w:r w:rsidDel="00434850">
          <w:rPr>
            <w:rStyle w:val="citesec"/>
            <w:szCs w:val="24"/>
          </w:rPr>
          <w:delText>clause </w:delText>
        </w:r>
      </w:del>
      <w:r>
        <w:rPr>
          <w:rStyle w:val="citesec"/>
          <w:szCs w:val="24"/>
        </w:rPr>
        <w:t>10.2.4.4</w:t>
      </w:r>
      <w:r>
        <w:rPr>
          <w:szCs w:val="24"/>
        </w:rPr>
        <w:t xml:space="preserve"> Welding </w:t>
      </w:r>
      <w:ins w:id="1452" w:author="LUEJE Claudia" w:date="2024-05-02T21:06:00Z">
        <w:r w:rsidR="00434850">
          <w:rPr>
            <w:szCs w:val="24"/>
          </w:rPr>
          <w:t>p</w:t>
        </w:r>
      </w:ins>
      <w:del w:id="1453" w:author="LUEJE Claudia" w:date="2024-05-02T21:06:00Z">
        <w:r w:rsidDel="00434850">
          <w:rPr>
            <w:szCs w:val="24"/>
          </w:rPr>
          <w:delText>P</w:delText>
        </w:r>
      </w:del>
      <w:r>
        <w:rPr>
          <w:szCs w:val="24"/>
        </w:rPr>
        <w:t>osition.</w:t>
      </w:r>
    </w:p>
    <w:p w14:paraId="11CCAEFB"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base</w:t>
      </w:r>
    </w:p>
    <w:p w14:paraId="746186E2" w14:textId="77777777" w:rsidR="006A2DB6" w:rsidRDefault="006A2DB6">
      <w:pPr>
        <w:pStyle w:val="BodyText"/>
        <w:autoSpaceDE w:val="0"/>
        <w:autoSpaceDN w:val="0"/>
        <w:adjustRightInd w:val="0"/>
        <w:rPr>
          <w:szCs w:val="24"/>
        </w:rPr>
      </w:pPr>
      <w:r>
        <w:rPr>
          <w:szCs w:val="24"/>
        </w:rPr>
        <w:t xml:space="preserve">For this type of weld, the </w:t>
      </w:r>
      <w:r w:rsidRPr="00815B24">
        <w:rPr>
          <w:rStyle w:val="ISOCode"/>
        </w:rPr>
        <w:t>base</w:t>
      </w:r>
      <w:r>
        <w:rPr>
          <w:szCs w:val="24"/>
        </w:rPr>
        <w:t xml:space="preserve"> sheet can be specified also inside the element </w:t>
      </w:r>
      <w:r w:rsidRPr="00815B24">
        <w:rPr>
          <w:rStyle w:val="ISOCode"/>
        </w:rPr>
        <w:t>&lt;weld_position/&gt;</w:t>
      </w:r>
      <w:r>
        <w:rPr>
          <w:szCs w:val="24"/>
        </w:rPr>
        <w:t>. This is necessary in the case of a stacked welding with two welded sheets.</w:t>
      </w:r>
    </w:p>
    <w:p w14:paraId="5C8072AD"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section</w:t>
      </w:r>
    </w:p>
    <w:p w14:paraId="46BC4A50" w14:textId="77777777" w:rsidR="006A2DB6" w:rsidRDefault="006A2DB6">
      <w:pPr>
        <w:pStyle w:val="BodyText"/>
        <w:autoSpaceDE w:val="0"/>
        <w:autoSpaceDN w:val="0"/>
        <w:adjustRightInd w:val="0"/>
        <w:rPr>
          <w:szCs w:val="24"/>
        </w:rPr>
      </w:pPr>
      <w:r>
        <w:rPr>
          <w:szCs w:val="24"/>
        </w:rPr>
        <w:t xml:space="preserve">The attribute </w:t>
      </w:r>
      <w:r w:rsidRPr="00815B24">
        <w:rPr>
          <w:rStyle w:val="ISOCode"/>
        </w:rPr>
        <w:t>section</w:t>
      </w:r>
      <w:r>
        <w:rPr>
          <w:szCs w:val="24"/>
        </w:rPr>
        <w:t xml:space="preserve"> can be absent in the case of attribute value </w:t>
      </w:r>
      <w:r w:rsidRPr="00815B24">
        <w:rPr>
          <w:rStyle w:val="ISOCode"/>
        </w:rPr>
        <w:t>technology="laser"</w:t>
      </w:r>
      <w:r>
        <w:rPr>
          <w:szCs w:val="24"/>
        </w:rPr>
        <w:t xml:space="preserve"> inside element subtype.</w:t>
      </w:r>
    </w:p>
    <w:p w14:paraId="407BB561" w14:textId="77777777" w:rsidR="006A2DB6" w:rsidRDefault="006A2DB6">
      <w:pPr>
        <w:pStyle w:val="BodyText"/>
        <w:autoSpaceDE w:val="0"/>
        <w:autoSpaceDN w:val="0"/>
        <w:adjustRightInd w:val="0"/>
        <w:rPr>
          <w:szCs w:val="24"/>
        </w:rPr>
      </w:pPr>
      <w:r>
        <w:rPr>
          <w:szCs w:val="24"/>
        </w:rPr>
        <w:t xml:space="preserve">Valid values for the attribute </w:t>
      </w:r>
      <w:r w:rsidRPr="00815B24">
        <w:rPr>
          <w:rStyle w:val="ISOCode"/>
        </w:rPr>
        <w:t>section</w:t>
      </w:r>
      <w:r>
        <w:rPr>
          <w:szCs w:val="24"/>
        </w:rPr>
        <w:t xml:space="preserve"> (if present) of a K-joint are:</w:t>
      </w:r>
    </w:p>
    <w:p w14:paraId="64EA2D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Fillet,</w:t>
      </w:r>
    </w:p>
    <w:p w14:paraId="06E6D46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HV,</w:t>
      </w:r>
    </w:p>
    <w:p w14:paraId="606E969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815B24">
        <w:rPr>
          <w:rStyle w:val="ISOCode"/>
        </w:rPr>
        <w:t>HY.</w:t>
      </w:r>
    </w:p>
    <w:p w14:paraId="0D93A9F3"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thickness</w:t>
      </w:r>
    </w:p>
    <w:p w14:paraId="74EB7E41" w14:textId="22178965" w:rsidR="006A2DB6" w:rsidRDefault="006A2DB6">
      <w:pPr>
        <w:pStyle w:val="BodyText"/>
        <w:autoSpaceDE w:val="0"/>
        <w:autoSpaceDN w:val="0"/>
        <w:adjustRightInd w:val="0"/>
        <w:rPr>
          <w:szCs w:val="24"/>
        </w:rPr>
      </w:pPr>
      <w:r>
        <w:rPr>
          <w:szCs w:val="24"/>
        </w:rPr>
        <w:t xml:space="preserve">The attribute </w:t>
      </w:r>
      <w:r w:rsidRPr="00815B24">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119</w:t>
      </w:r>
      <w:r>
        <w:rPr>
          <w:szCs w:val="24"/>
        </w:rPr>
        <w:t>):</w:t>
      </w:r>
    </w:p>
    <w:p w14:paraId="09577F8C" w14:textId="74063619" w:rsidR="006A2DB6" w:rsidRDefault="009C3FFA">
      <w:pPr>
        <w:pStyle w:val="Tabletitle"/>
        <w:autoSpaceDE w:val="0"/>
        <w:autoSpaceDN w:val="0"/>
        <w:adjustRightInd w:val="0"/>
        <w:outlineLvl w:val="0"/>
        <w:rPr>
          <w:szCs w:val="24"/>
        </w:rPr>
      </w:pPr>
      <w:r>
        <w:rPr>
          <w:szCs w:val="24"/>
        </w:rPr>
        <w:t>Table </w:t>
      </w:r>
      <w:r w:rsidR="006A2DB6">
        <w:rPr>
          <w:szCs w:val="24"/>
        </w:rPr>
        <w:t xml:space="preserve">119 — Value dependency of attribute </w:t>
      </w:r>
      <w:r w:rsidR="006A2DB6" w:rsidRPr="00815B24">
        <w:rPr>
          <w:rStyle w:val="ISOCode"/>
        </w:rPr>
        <w:t>thickness</w:t>
      </w:r>
    </w:p>
    <w:tbl>
      <w:tblPr>
        <w:tblW w:w="781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7E3E6F70" w14:textId="77777777" w:rsidTr="009233A5">
        <w:trPr>
          <w:jc w:val="center"/>
        </w:trPr>
        <w:tc>
          <w:tcPr>
            <w:tcW w:w="2951" w:type="dxa"/>
            <w:tcBorders>
              <w:top w:val="single" w:sz="12" w:space="0" w:color="auto"/>
              <w:bottom w:val="single" w:sz="12" w:space="0" w:color="auto"/>
            </w:tcBorders>
            <w:shd w:val="clear" w:color="auto" w:fill="F3F3F3"/>
            <w:vAlign w:val="bottom"/>
          </w:tcPr>
          <w:p w14:paraId="282384F2" w14:textId="2681819A"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vAlign w:val="bottom"/>
          </w:tcPr>
          <w:p w14:paraId="75B00F0D" w14:textId="4CECC677"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2AC8DEA2" w14:textId="77777777" w:rsidTr="009233A5">
        <w:trPr>
          <w:jc w:val="center"/>
        </w:trPr>
        <w:tc>
          <w:tcPr>
            <w:tcW w:w="2951" w:type="dxa"/>
            <w:tcBorders>
              <w:top w:val="single" w:sz="12" w:space="0" w:color="auto"/>
            </w:tcBorders>
            <w:vAlign w:val="bottom"/>
          </w:tcPr>
          <w:p w14:paraId="3C46167F" w14:textId="054C5834"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vAlign w:val="bottom"/>
          </w:tcPr>
          <w:p w14:paraId="67D9D4E2" w14:textId="4548F8F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9953D31" w14:textId="77777777" w:rsidTr="009233A5">
        <w:trPr>
          <w:jc w:val="center"/>
        </w:trPr>
        <w:tc>
          <w:tcPr>
            <w:tcW w:w="2951" w:type="dxa"/>
            <w:vAlign w:val="bottom"/>
          </w:tcPr>
          <w:p w14:paraId="7711C257" w14:textId="77A1B343" w:rsidR="006A2DB6" w:rsidRPr="006A2DB6" w:rsidRDefault="006A2DB6" w:rsidP="006A2DB6">
            <w:pPr>
              <w:pStyle w:val="Tablebody"/>
              <w:autoSpaceDE w:val="0"/>
              <w:autoSpaceDN w:val="0"/>
              <w:adjustRightInd w:val="0"/>
              <w:jc w:val="both"/>
            </w:pPr>
            <w:r w:rsidRPr="006A2DB6">
              <w:rPr>
                <w:szCs w:val="24"/>
              </w:rPr>
              <w:t>HY</w:t>
            </w:r>
          </w:p>
        </w:tc>
        <w:tc>
          <w:tcPr>
            <w:tcW w:w="4860" w:type="dxa"/>
            <w:vAlign w:val="bottom"/>
          </w:tcPr>
          <w:p w14:paraId="7F598D78" w14:textId="57B584B8"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2B242430" w14:textId="77777777" w:rsidTr="009233A5">
        <w:trPr>
          <w:jc w:val="center"/>
        </w:trPr>
        <w:tc>
          <w:tcPr>
            <w:tcW w:w="2951" w:type="dxa"/>
            <w:tcBorders>
              <w:bottom w:val="single" w:sz="12" w:space="0" w:color="auto"/>
            </w:tcBorders>
            <w:vAlign w:val="bottom"/>
          </w:tcPr>
          <w:p w14:paraId="5D59395F" w14:textId="4CABD630"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vAlign w:val="bottom"/>
          </w:tcPr>
          <w:p w14:paraId="42FAD0AC" w14:textId="4AC0EC04" w:rsidR="006A2DB6" w:rsidRPr="006A2DB6" w:rsidRDefault="006A2DB6" w:rsidP="006A2DB6">
            <w:pPr>
              <w:pStyle w:val="Tablebody"/>
              <w:autoSpaceDE w:val="0"/>
              <w:autoSpaceDN w:val="0"/>
              <w:adjustRightInd w:val="0"/>
              <w:jc w:val="both"/>
            </w:pPr>
            <w:r w:rsidRPr="006A2DB6">
              <w:rPr>
                <w:szCs w:val="24"/>
              </w:rPr>
              <w:t>Required</w:t>
            </w:r>
          </w:p>
        </w:tc>
      </w:tr>
    </w:tbl>
    <w:p w14:paraId="236FE317" w14:textId="79CABB3F"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angle</w:t>
      </w:r>
    </w:p>
    <w:p w14:paraId="1667AA52" w14:textId="77777777" w:rsidR="006A2DB6" w:rsidRDefault="006A2DB6">
      <w:pPr>
        <w:pStyle w:val="BodyText"/>
        <w:autoSpaceDE w:val="0"/>
        <w:autoSpaceDN w:val="0"/>
        <w:adjustRightInd w:val="0"/>
        <w:rPr>
          <w:szCs w:val="24"/>
        </w:rPr>
      </w:pPr>
      <w:r>
        <w:rPr>
          <w:szCs w:val="24"/>
        </w:rPr>
        <w:t xml:space="preserve">The attribute </w:t>
      </w:r>
      <w:r w:rsidRPr="00815B24">
        <w:rPr>
          <w:rStyle w:val="ISOCode"/>
        </w:rPr>
        <w:t>angle</w:t>
      </w:r>
      <w:r>
        <w:rPr>
          <w:szCs w:val="24"/>
        </w:rPr>
        <w:t xml:space="preserve"> specifies the angle of the weld relative to the base sheet. The weld angle of a centre weld of a K-joint is assumed to be parallel to the base sheet (this means 0°).</w:t>
      </w:r>
    </w:p>
    <w:p w14:paraId="21FDD1C6"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penetration</w:t>
      </w:r>
    </w:p>
    <w:p w14:paraId="2165656F" w14:textId="77777777" w:rsidR="006A2DB6" w:rsidRDefault="006A2DB6">
      <w:pPr>
        <w:pStyle w:val="BodyText"/>
        <w:autoSpaceDE w:val="0"/>
        <w:autoSpaceDN w:val="0"/>
        <w:adjustRightInd w:val="0"/>
        <w:rPr>
          <w:szCs w:val="24"/>
        </w:rPr>
      </w:pPr>
      <w:r>
        <w:rPr>
          <w:szCs w:val="24"/>
        </w:rPr>
        <w:t xml:space="preserve">The attribute </w:t>
      </w:r>
      <w:r w:rsidRPr="00815B24">
        <w:rPr>
          <w:rStyle w:val="ISOCode"/>
        </w:rPr>
        <w:t>penetration</w:t>
      </w:r>
      <w:r>
        <w:rPr>
          <w:szCs w:val="24"/>
        </w:rPr>
        <w:t xml:space="preserve"> specifies the degree of penetration resulting from the welding.</w:t>
      </w:r>
    </w:p>
    <w:p w14:paraId="49F11842"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shape</w:t>
      </w:r>
    </w:p>
    <w:p w14:paraId="413C7A03" w14:textId="77777777" w:rsidR="006A2DB6" w:rsidRDefault="006A2DB6">
      <w:pPr>
        <w:pStyle w:val="BodyText"/>
        <w:autoSpaceDE w:val="0"/>
        <w:autoSpaceDN w:val="0"/>
        <w:adjustRightInd w:val="0"/>
        <w:rPr>
          <w:szCs w:val="24"/>
        </w:rPr>
      </w:pPr>
      <w:r>
        <w:rPr>
          <w:szCs w:val="24"/>
        </w:rPr>
        <w:t xml:space="preserve">The attribute </w:t>
      </w:r>
      <w:r w:rsidRPr="00815B24">
        <w:rPr>
          <w:rStyle w:val="ISOCode"/>
        </w:rPr>
        <w:t>shape</w:t>
      </w:r>
      <w:r>
        <w:rPr>
          <w:szCs w:val="24"/>
        </w:rPr>
        <w:t xml:space="preserve"> defines the shape of the weld throat. For the allowed values, see </w:t>
      </w:r>
      <w:del w:id="1454" w:author="LUEJE Claudia" w:date="2024-05-02T21:07:00Z">
        <w:r w:rsidDel="00434850">
          <w:rPr>
            <w:rStyle w:val="citesec"/>
            <w:szCs w:val="24"/>
          </w:rPr>
          <w:delText>clause </w:delText>
        </w:r>
      </w:del>
      <w:r>
        <w:rPr>
          <w:rStyle w:val="citesec"/>
          <w:szCs w:val="24"/>
        </w:rPr>
        <w:t>10.2.4.4.21</w:t>
      </w:r>
      <w:r>
        <w:rPr>
          <w:szCs w:val="24"/>
        </w:rPr>
        <w:t>.</w:t>
      </w:r>
    </w:p>
    <w:p w14:paraId="48219D5B"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815B24">
        <w:rPr>
          <w:rStyle w:val="ISOCode"/>
        </w:rPr>
        <w:t>filler</w:t>
      </w:r>
    </w:p>
    <w:p w14:paraId="4C9E84D9" w14:textId="77777777" w:rsidR="006A2DB6" w:rsidRDefault="006A2DB6">
      <w:pPr>
        <w:pStyle w:val="BodyText"/>
        <w:autoSpaceDE w:val="0"/>
        <w:autoSpaceDN w:val="0"/>
        <w:adjustRightInd w:val="0"/>
        <w:rPr>
          <w:szCs w:val="24"/>
        </w:rPr>
      </w:pPr>
      <w:r>
        <w:rPr>
          <w:szCs w:val="24"/>
        </w:rPr>
        <w:t xml:space="preserve">Valid values for the attribute </w:t>
      </w:r>
      <w:r w:rsidRPr="00FF6A3E">
        <w:rPr>
          <w:rStyle w:val="ISOCode"/>
        </w:rPr>
        <w:t>filler</w:t>
      </w:r>
      <w:r>
        <w:rPr>
          <w:szCs w:val="24"/>
        </w:rPr>
        <w:t xml:space="preserve"> can be:</w:t>
      </w:r>
    </w:p>
    <w:p w14:paraId="785B5C09"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yes,</w:t>
      </w:r>
    </w:p>
    <w:p w14:paraId="63E6B1F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6A3E">
        <w:rPr>
          <w:rStyle w:val="ISOCode"/>
        </w:rPr>
        <w:t>no.</w:t>
      </w:r>
    </w:p>
    <w:p w14:paraId="24472655" w14:textId="475AF6B7" w:rsidR="006A2DB6" w:rsidRDefault="006A2DB6">
      <w:pPr>
        <w:pStyle w:val="BodyText"/>
        <w:autoSpaceDE w:val="0"/>
        <w:autoSpaceDN w:val="0"/>
        <w:adjustRightInd w:val="0"/>
        <w:rPr>
          <w:szCs w:val="24"/>
        </w:rPr>
      </w:pPr>
      <w:r>
        <w:rPr>
          <w:szCs w:val="24"/>
        </w:rPr>
        <w:t xml:space="preserve">Depending on the technology, the default value can differ, see </w:t>
      </w:r>
      <w:del w:id="1455" w:author="LUEJE Claudia" w:date="2024-05-02T21:07:00Z">
        <w:r w:rsidDel="00434850">
          <w:rPr>
            <w:rStyle w:val="citesec"/>
            <w:szCs w:val="24"/>
          </w:rPr>
          <w:delText>clause</w:delText>
        </w:r>
        <w:r w:rsidR="00FF6A3E" w:rsidDel="00434850">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5896422D" w14:textId="77777777" w:rsidR="006A2DB6" w:rsidRDefault="006A2DB6" w:rsidP="00FF6A3E">
      <w:pPr>
        <w:pStyle w:val="Heading5"/>
      </w:pPr>
      <w:r>
        <w:t xml:space="preserve">Attribute </w:t>
      </w:r>
      <w:r w:rsidRPr="00166752">
        <w:rPr>
          <w:rStyle w:val="ISOCode"/>
        </w:rPr>
        <w:t>filler_material</w:t>
      </w:r>
    </w:p>
    <w:p w14:paraId="17759423" w14:textId="77777777" w:rsidR="006A2DB6" w:rsidRDefault="006A2DB6">
      <w:pPr>
        <w:pStyle w:val="BodyText"/>
        <w:autoSpaceDE w:val="0"/>
        <w:autoSpaceDN w:val="0"/>
        <w:adjustRightInd w:val="0"/>
        <w:rPr>
          <w:szCs w:val="24"/>
        </w:rPr>
      </w:pPr>
      <w:r>
        <w:rPr>
          <w:szCs w:val="24"/>
        </w:rPr>
        <w:t xml:space="preserve">The attribute </w:t>
      </w:r>
      <w:r w:rsidRPr="00166752">
        <w:rPr>
          <w:rStyle w:val="ISOCode"/>
        </w:rPr>
        <w:t>filler_material</w:t>
      </w:r>
      <w:r>
        <w:rPr>
          <w:szCs w:val="24"/>
        </w:rPr>
        <w:t xml:space="preserve"> specifies the applied material during the welding process.</w:t>
      </w:r>
    </w:p>
    <w:p w14:paraId="14C0C9C0" w14:textId="1E55EBAF" w:rsidR="006A2DB6" w:rsidRDefault="006A2DB6" w:rsidP="00512DC1">
      <w:pPr>
        <w:pStyle w:val="Example"/>
      </w:pPr>
      <w:r>
        <w:t>E</w:t>
      </w:r>
      <w:ins w:id="1456" w:author="LUEJE Claudia" w:date="2024-05-02T21:07:00Z">
        <w:r w:rsidR="00434850">
          <w:t>XAMPLE</w:t>
        </w:r>
      </w:ins>
      <w:del w:id="1457" w:author="LUEJE Claudia" w:date="2024-05-02T21:07:00Z">
        <w:r w:rsidDel="00434850">
          <w:delText>xample</w:delText>
        </w:r>
      </w:del>
      <w:r w:rsidR="00690423">
        <w:tab/>
      </w:r>
      <w:r>
        <w:t xml:space="preserve">(within each attribute, except </w:t>
      </w:r>
      <w:r w:rsidRPr="00166752">
        <w:rPr>
          <w:rStyle w:val="ISOCode"/>
        </w:rPr>
        <w:t>base</w:t>
      </w:r>
      <w:r>
        <w:t xml:space="preserve"> within </w:t>
      </w:r>
      <w:r w:rsidRPr="00166752">
        <w:rPr>
          <w:rStyle w:val="ISOCode"/>
        </w:rPr>
        <w:t>&lt;weld_position/&gt;</w:t>
      </w:r>
      <w:r>
        <w:t>):</w:t>
      </w:r>
    </w:p>
    <w:p w14:paraId="430885B8" w14:textId="19A0E56C"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&lt;seamwweld&gt;</w:t>
      </w:r>
    </w:p>
    <w:p w14:paraId="38FEBBCF" w14:textId="3271FF9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1F77D77B" w14:textId="7C9EDE0B" w:rsidR="006A2DB6" w:rsidRPr="00F5203F"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u="1.0" x="2" y="0" z="1"</w:t>
      </w:r>
    </w:p>
    <w:p w14:paraId="53925702" w14:textId="43E65B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reference="true"</w:t>
      </w:r>
    </w:p>
    <w:p w14:paraId="3020D2F3" w14:textId="235FCDF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76498B57" w14:textId="2D6CC4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thickness="1.4"</w:t>
      </w:r>
    </w:p>
    <w:p w14:paraId="7E738B5A" w14:textId="40BC8CC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angle="15"</w:t>
      </w:r>
    </w:p>
    <w:p w14:paraId="31B5FA8D" w14:textId="1C71229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2D59BAA1" w14:textId="3B49614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659904C" w14:textId="09250F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15019D56" w14:textId="6DD8F183"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79FDAB07" w14:textId="7E49827B"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u="0.0" x="1" y="0" z="2"</w:t>
      </w:r>
    </w:p>
    <w:p w14:paraId="139733FE" w14:textId="651FAAF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2AB241E9" w14:textId="0AEF5A98"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penetration="0.5"</w:t>
      </w:r>
    </w:p>
    <w:p w14:paraId="139748AF" w14:textId="1B7332EB"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thickness="1.1"</w:t>
      </w:r>
    </w:p>
    <w:p w14:paraId="2DCC2E87" w14:textId="2D750F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angle="90"</w:t>
      </w:r>
    </w:p>
    <w:p w14:paraId="0D21B96D" w14:textId="7EE4638E"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61D34FE8" w14:textId="1ACC2BE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02AD51CC" w14:textId="25BD3DB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4E27C2C5" w14:textId="67F59E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6667DA3B" w14:textId="7F977968" w:rsidR="006A2DB6" w:rsidRPr="00576373"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u="1.0" x="-2" y="0" z="1"</w:t>
      </w:r>
    </w:p>
    <w:p w14:paraId="392BF209" w14:textId="711993E6"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reference="true"</w:t>
      </w:r>
    </w:p>
    <w:p w14:paraId="65F10C9F" w14:textId="7D4BC7F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penetration="0.6"</w:t>
      </w:r>
    </w:p>
    <w:p w14:paraId="6B7E294B" w14:textId="5F43B189"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thickness=".5"</w:t>
      </w:r>
    </w:p>
    <w:p w14:paraId="620313E9" w14:textId="42FECE61"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angle="30"</w:t>
      </w:r>
    </w:p>
    <w:p w14:paraId="2B1FC09D" w14:textId="4440318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section="HV"</w:t>
      </w:r>
    </w:p>
    <w:p w14:paraId="7C2D213F" w14:textId="6DB832F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filler="yes"</w:t>
      </w:r>
    </w:p>
    <w:p w14:paraId="6A616266" w14:textId="4E895A9F"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filler_material="E7018-X"</w:t>
      </w:r>
    </w:p>
    <w:p w14:paraId="3508CE47" w14:textId="06665484"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b/>
          <w:szCs w:val="24"/>
        </w:rPr>
        <w:t>shape="straight" /&gt;</w:t>
      </w:r>
    </w:p>
    <w:p w14:paraId="2DDE50DC" w14:textId="0CAD0B9A"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44D0E44F" w14:textId="65A2CED0"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66752">
        <w:rPr>
          <w:szCs w:val="24"/>
          <w:lang w:val="en-US"/>
        </w:rPr>
        <w:t xml:space="preserve">        </w:t>
      </w:r>
      <w:r w:rsidR="006A2DB6">
        <w:rPr>
          <w:szCs w:val="24"/>
        </w:rPr>
        <w:t>&lt;sheet_parameter ... /&gt;</w:t>
      </w:r>
    </w:p>
    <w:p w14:paraId="1CD3831E" w14:textId="69081792"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&lt;/k_joint&gt;</w:t>
      </w:r>
    </w:p>
    <w:p w14:paraId="7959D642" w14:textId="3482676D" w:rsidR="006A2DB6" w:rsidRDefault="00166752">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067DA34F"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C1227">
        <w:rPr>
          <w:rStyle w:val="ISOCode"/>
        </w:rPr>
        <w:t>&lt;sheet_parameter/&gt;</w:t>
      </w:r>
    </w:p>
    <w:p w14:paraId="1CEEAE98" w14:textId="62CD27B7" w:rsidR="006A2DB6" w:rsidRDefault="006A2DB6">
      <w:pPr>
        <w:pStyle w:val="BodyText"/>
        <w:autoSpaceDE w:val="0"/>
        <w:autoSpaceDN w:val="0"/>
        <w:adjustRightInd w:val="0"/>
        <w:rPr>
          <w:szCs w:val="24"/>
        </w:rPr>
      </w:pPr>
      <w:r>
        <w:rPr>
          <w:szCs w:val="24"/>
        </w:rPr>
        <w:t xml:space="preserve">For the element </w:t>
      </w:r>
      <w:r w:rsidRPr="00FC1227">
        <w:rPr>
          <w:rStyle w:val="ISOCode"/>
        </w:rPr>
        <w:t>&lt;sheet_parameter/&gt;</w:t>
      </w:r>
      <w:r>
        <w:rPr>
          <w:szCs w:val="24"/>
        </w:rPr>
        <w:t xml:space="preserve">, the following attributes can be specified for the K-joint (see </w:t>
      </w:r>
      <w:r w:rsidR="009C3FFA">
        <w:rPr>
          <w:rStyle w:val="citetbl"/>
          <w:szCs w:val="24"/>
        </w:rPr>
        <w:t>Table </w:t>
      </w:r>
      <w:r>
        <w:rPr>
          <w:rStyle w:val="citetbl"/>
          <w:szCs w:val="24"/>
        </w:rPr>
        <w:t>120</w:t>
      </w:r>
      <w:r>
        <w:rPr>
          <w:szCs w:val="24"/>
        </w:rPr>
        <w:t>):</w:t>
      </w:r>
    </w:p>
    <w:p w14:paraId="0BACCD19" w14:textId="199A9350" w:rsidR="006A2DB6" w:rsidRDefault="009C3FFA">
      <w:pPr>
        <w:pStyle w:val="Tabletitle"/>
        <w:autoSpaceDE w:val="0"/>
        <w:autoSpaceDN w:val="0"/>
        <w:adjustRightInd w:val="0"/>
        <w:outlineLvl w:val="0"/>
        <w:rPr>
          <w:szCs w:val="24"/>
        </w:rPr>
      </w:pPr>
      <w:r>
        <w:rPr>
          <w:szCs w:val="24"/>
        </w:rPr>
        <w:t>Table </w:t>
      </w:r>
      <w:r w:rsidR="006A2DB6">
        <w:rPr>
          <w:szCs w:val="24"/>
        </w:rPr>
        <w:t>120 — Attributes of element &lt;</w:t>
      </w:r>
      <w:r w:rsidR="006A2DB6" w:rsidRPr="00FC1227">
        <w:rPr>
          <w:rStyle w:val="ISOCode"/>
        </w:rPr>
        <w:t>sheet_parameter/&gt;</w:t>
      </w:r>
      <w:r w:rsidR="006A2DB6">
        <w:rPr>
          <w:szCs w:val="24"/>
        </w:rPr>
        <w:t xml:space="preserve"> for K-joint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7B73642A" w14:textId="77777777" w:rsidTr="009233A5">
        <w:trPr>
          <w:tblHeader/>
          <w:jc w:val="center"/>
        </w:trPr>
        <w:tc>
          <w:tcPr>
            <w:tcW w:w="1574" w:type="dxa"/>
            <w:tcBorders>
              <w:top w:val="single" w:sz="12" w:space="0" w:color="auto"/>
              <w:bottom w:val="single" w:sz="12" w:space="0" w:color="auto"/>
            </w:tcBorders>
            <w:shd w:val="clear" w:color="auto" w:fill="F3F3F3"/>
            <w:vAlign w:val="bottom"/>
          </w:tcPr>
          <w:p w14:paraId="0FEB7732" w14:textId="7A7DFF37"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57487BED" w14:textId="25EE2FE8"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12C706DF" w14:textId="404B54F3"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785F4F55" w14:textId="519A66C4"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D97F70" w14:paraId="7C98E685" w14:textId="77777777" w:rsidTr="009233A5">
        <w:trPr>
          <w:jc w:val="center"/>
        </w:trPr>
        <w:tc>
          <w:tcPr>
            <w:tcW w:w="1574" w:type="dxa"/>
            <w:tcBorders>
              <w:top w:val="single" w:sz="12" w:space="0" w:color="auto"/>
            </w:tcBorders>
          </w:tcPr>
          <w:p w14:paraId="14D69BDE" w14:textId="2A888B18"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index</w:t>
            </w:r>
          </w:p>
        </w:tc>
        <w:tc>
          <w:tcPr>
            <w:tcW w:w="1418" w:type="dxa"/>
            <w:tcBorders>
              <w:top w:val="single" w:sz="12" w:space="0" w:color="auto"/>
            </w:tcBorders>
          </w:tcPr>
          <w:p w14:paraId="082649D3" w14:textId="44CAF29E"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FEAE3A4" w14:textId="0325FCAC"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312BE910" w14:textId="50F7F17B" w:rsidR="006A2DB6" w:rsidRPr="006A2DB6" w:rsidRDefault="006A2DB6" w:rsidP="00FC1227">
            <w:pPr>
              <w:pStyle w:val="Tablebody"/>
              <w:autoSpaceDE w:val="0"/>
              <w:autoSpaceDN w:val="0"/>
              <w:adjustRightInd w:val="0"/>
            </w:pPr>
            <w:r w:rsidRPr="006A2DB6">
              <w:rPr>
                <w:szCs w:val="24"/>
              </w:rPr>
              <w:t xml:space="preserve">It shall be referenced to </w:t>
            </w:r>
            <w:r w:rsidRPr="00FC1227">
              <w:rPr>
                <w:rStyle w:val="ISOCode"/>
              </w:rPr>
              <w:t>&lt;part/&gt;</w:t>
            </w:r>
            <w:r w:rsidRPr="006A2DB6">
              <w:rPr>
                <w:szCs w:val="24"/>
              </w:rPr>
              <w:t xml:space="preserve"> index attribute</w:t>
            </w:r>
          </w:p>
        </w:tc>
      </w:tr>
      <w:tr w:rsidR="006A2DB6" w:rsidRPr="00D97F70" w14:paraId="649D2079" w14:textId="77777777" w:rsidTr="009233A5">
        <w:trPr>
          <w:jc w:val="center"/>
        </w:trPr>
        <w:tc>
          <w:tcPr>
            <w:tcW w:w="1574" w:type="dxa"/>
            <w:vAlign w:val="bottom"/>
          </w:tcPr>
          <w:p w14:paraId="10D0891C" w14:textId="55FAC70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2B28B657" w14:textId="1465AEA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53E7DFCD" w14:textId="2E2B5D53"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1819E28" w14:textId="6760BCC5"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D97F70" w14:paraId="0FD16812" w14:textId="77777777" w:rsidTr="009233A5">
        <w:trPr>
          <w:jc w:val="center"/>
        </w:trPr>
        <w:tc>
          <w:tcPr>
            <w:tcW w:w="1574" w:type="dxa"/>
            <w:vAlign w:val="bottom"/>
          </w:tcPr>
          <w:p w14:paraId="7AF3A7C8" w14:textId="126C2F79"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7078A98D" w14:textId="5DBFF290"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600D76D7" w14:textId="105F472B"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F94F03E" w14:textId="7931B8F8" w:rsidR="006A2DB6" w:rsidRPr="006A2DB6" w:rsidRDefault="006A2DB6" w:rsidP="006A2DB6">
            <w:pPr>
              <w:pStyle w:val="Tablebody"/>
              <w:autoSpaceDE w:val="0"/>
              <w:autoSpaceDN w:val="0"/>
              <w:adjustRightInd w:val="0"/>
              <w:jc w:val="both"/>
            </w:pPr>
            <w:r w:rsidRPr="006A2DB6">
              <w:rPr>
                <w:szCs w:val="24"/>
              </w:rPr>
              <w:t>-</w:t>
            </w:r>
          </w:p>
        </w:tc>
      </w:tr>
      <w:tr w:rsidR="006A2DB6" w:rsidRPr="00D97F70" w14:paraId="7B2E9A03" w14:textId="77777777" w:rsidTr="009233A5">
        <w:trPr>
          <w:jc w:val="center"/>
        </w:trPr>
        <w:tc>
          <w:tcPr>
            <w:tcW w:w="1574" w:type="dxa"/>
            <w:tcBorders>
              <w:bottom w:val="single" w:sz="12" w:space="0" w:color="auto"/>
            </w:tcBorders>
            <w:vAlign w:val="bottom"/>
          </w:tcPr>
          <w:p w14:paraId="6F924397" w14:textId="7723FD51"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5937FBE1" w14:textId="2A5BC9F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53C6C2AD" w14:textId="6B9D663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0B273BD2" w14:textId="5DBFC0B8" w:rsidR="006A2DB6" w:rsidRPr="006A2DB6" w:rsidRDefault="006A2DB6" w:rsidP="006A2DB6">
            <w:pPr>
              <w:pStyle w:val="Tablebody"/>
              <w:autoSpaceDE w:val="0"/>
              <w:autoSpaceDN w:val="0"/>
              <w:adjustRightInd w:val="0"/>
              <w:jc w:val="both"/>
            </w:pPr>
            <w:r w:rsidRPr="006A2DB6">
              <w:rPr>
                <w:szCs w:val="24"/>
              </w:rPr>
              <w:t>-</w:t>
            </w:r>
          </w:p>
        </w:tc>
      </w:tr>
    </w:tbl>
    <w:p w14:paraId="494DF5D1" w14:textId="23FA3CDB"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458" w:author="LUEJE Claudia" w:date="2024-05-02T21:08:00Z">
        <w:r w:rsidR="007C1F47">
          <w:rPr>
            <w:szCs w:val="24"/>
          </w:rPr>
          <w:t>XAMPLE</w:t>
        </w:r>
      </w:ins>
      <w:del w:id="1459" w:author="LUEJE Claudia" w:date="2024-05-02T21:08:00Z">
        <w:r w:rsidDel="007C1F47">
          <w:rPr>
            <w:szCs w:val="24"/>
          </w:rPr>
          <w:delText>xample</w:delText>
        </w:r>
      </w:del>
      <w:r w:rsidR="00FC1227">
        <w:rPr>
          <w:szCs w:val="24"/>
        </w:rPr>
        <w:tab/>
        <w:t> </w:t>
      </w:r>
    </w:p>
    <w:p w14:paraId="4EDC20A0" w14:textId="0CF27027"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DDC81D3" w14:textId="4C4D1E32"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&lt;k_joint base="2" technology="resistance"&gt;</w:t>
      </w:r>
    </w:p>
    <w:p w14:paraId="3F6D647A" w14:textId="3F58D7A4"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u="1.0" x="2" y="0" z="1" .../&gt;</w:t>
      </w:r>
    </w:p>
    <w:p w14:paraId="62B47AA7" w14:textId="24D258D1"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u="0.0" x="1" y="0" z="2" .../&gt;</w:t>
      </w:r>
    </w:p>
    <w:p w14:paraId="40D24CCF" w14:textId="34A60F76" w:rsidR="006A2DB6" w:rsidRPr="00F5203F"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FC1227">
        <w:rPr>
          <w:szCs w:val="24"/>
          <w:lang w:val="fr-CH"/>
        </w:rPr>
        <w:t xml:space="preserve">          </w:t>
      </w:r>
      <w:r w:rsidR="006A2DB6" w:rsidRPr="00F5203F">
        <w:rPr>
          <w:szCs w:val="24"/>
          <w:lang w:val="fr-CH"/>
        </w:rPr>
        <w:t>&lt;weld_position u="1.0" x="-2" y="0" z="1" .../&gt;</w:t>
      </w:r>
    </w:p>
    <w:p w14:paraId="5ED96981" w14:textId="61ABEAEC"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index="1" gap="1.5" sheet_thickness="1.5" sheet_angle="45"/&gt;</w:t>
      </w:r>
    </w:p>
    <w:p w14:paraId="55B15E91" w14:textId="1B603D66"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FC1227">
        <w:rPr>
          <w:szCs w:val="24"/>
          <w:lang w:val="en-US"/>
        </w:rPr>
        <w:t xml:space="preserve">          </w:t>
      </w:r>
      <w:r w:rsidR="006A2DB6">
        <w:rPr>
          <w:b/>
          <w:szCs w:val="24"/>
        </w:rPr>
        <w:t>&lt;sheet_parameter index="3" gap="1.0" sheet_thickness="1.5" sheet_angle="30"/&gt;</w:t>
      </w:r>
    </w:p>
    <w:p w14:paraId="1085BF50" w14:textId="41028A5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&lt;/k_joint&gt;</w:t>
      </w:r>
    </w:p>
    <w:p w14:paraId="76092358" w14:textId="1727CA43" w:rsidR="006A2DB6" w:rsidRDefault="00FC1227">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C8729B4" w14:textId="1857D588"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9DEB84"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Cruciform joint</w:t>
      </w:r>
    </w:p>
    <w:p w14:paraId="60610D3B"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064567F4" w14:textId="77777777" w:rsidR="006A2DB6" w:rsidRDefault="006A2DB6">
      <w:pPr>
        <w:pStyle w:val="BodyText"/>
        <w:autoSpaceDE w:val="0"/>
        <w:autoSpaceDN w:val="0"/>
        <w:adjustRightInd w:val="0"/>
        <w:rPr>
          <w:szCs w:val="24"/>
        </w:rPr>
      </w:pPr>
      <w:r>
        <w:rPr>
          <w:szCs w:val="24"/>
        </w:rPr>
        <w:t>The cruciform joint connects two welded sheets from different sides to a base sheet.</w:t>
      </w:r>
    </w:p>
    <w:p w14:paraId="2FB1B51D" w14:textId="77777777" w:rsidR="006A2DB6" w:rsidRDefault="006A2DB6">
      <w:pPr>
        <w:pStyle w:val="BodyText"/>
        <w:autoSpaceDE w:val="0"/>
        <w:autoSpaceDN w:val="0"/>
        <w:adjustRightInd w:val="0"/>
        <w:rPr>
          <w:szCs w:val="24"/>
        </w:rPr>
      </w:pPr>
      <w:r>
        <w:rPr>
          <w:szCs w:val="24"/>
        </w:rPr>
        <w:t>There are four potential physical welds that can be specified for this type of connection. The parameters for each of the welds can be described separately.</w:t>
      </w:r>
    </w:p>
    <w:p w14:paraId="4F7DD939" w14:textId="77777777" w:rsidR="006A2DB6" w:rsidRDefault="006A2DB6">
      <w:pPr>
        <w:pStyle w:val="BodyText"/>
        <w:autoSpaceDE w:val="0"/>
        <w:autoSpaceDN w:val="0"/>
        <w:adjustRightInd w:val="0"/>
        <w:rPr>
          <w:szCs w:val="24"/>
        </w:rPr>
      </w:pPr>
      <w:r>
        <w:rPr>
          <w:szCs w:val="24"/>
        </w:rPr>
        <w:t xml:space="preserve">The XML definition of a cruciform joint supports up to four weld positions. Each of the weld positions is specified using the element </w:t>
      </w:r>
      <w:r w:rsidRPr="00442F69">
        <w:rPr>
          <w:rStyle w:val="ISOCode"/>
        </w:rPr>
        <w:t>&lt;weld_position/&gt;</w:t>
      </w:r>
      <w:r>
        <w:rPr>
          <w:szCs w:val="24"/>
        </w:rPr>
        <w:t xml:space="preserve"> with the corresponding attributes and nested elements inside the subtype definition.</w:t>
      </w:r>
    </w:p>
    <w:p w14:paraId="2A0348AF" w14:textId="4328EDE8"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460" w:author="LUEJE Claudia" w:date="2024-05-02T21:26:00Z">
        <w:r w:rsidR="003230B5">
          <w:rPr>
            <w:rFonts w:eastAsia="Times New Roman"/>
            <w:szCs w:val="24"/>
          </w:rPr>
          <w:t>p</w:t>
        </w:r>
      </w:ins>
      <w:del w:id="1461" w:author="LUEJE Claudia" w:date="2024-05-02T21:26:00Z">
        <w:r w:rsidDel="003230B5">
          <w:rPr>
            <w:rFonts w:eastAsia="Times New Roman"/>
            <w:szCs w:val="24"/>
          </w:rPr>
          <w:delText>P</w:delText>
        </w:r>
      </w:del>
      <w:r>
        <w:rPr>
          <w:rFonts w:eastAsia="Times New Roman"/>
          <w:szCs w:val="24"/>
        </w:rPr>
        <w:t>arameters</w:t>
      </w:r>
    </w:p>
    <w:p w14:paraId="5B082768" w14:textId="431082DA"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74</w:t>
      </w:r>
      <w:r>
        <w:rPr>
          <w:szCs w:val="24"/>
        </w:rPr>
        <w:t>):</w:t>
      </w:r>
    </w:p>
    <w:p w14:paraId="62DCA5B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8329_ed1fig74.EPS</w:t>
      </w:r>
    </w:p>
    <w:p w14:paraId="45CE044B"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7548C5C" w14:textId="77777777" w:rsidTr="00A75487">
        <w:tc>
          <w:tcPr>
            <w:tcW w:w="397" w:type="dxa"/>
          </w:tcPr>
          <w:p w14:paraId="6A73D6B6" w14:textId="7C7B9B2E"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7901061D" w14:textId="23D8F477"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31C6D848" w14:textId="77777777" w:rsidTr="00A75487">
        <w:tc>
          <w:tcPr>
            <w:tcW w:w="397" w:type="dxa"/>
          </w:tcPr>
          <w:p w14:paraId="419968C8" w14:textId="6628928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i</w:t>
            </w:r>
          </w:p>
        </w:tc>
        <w:tc>
          <w:tcPr>
            <w:tcW w:w="9356" w:type="dxa"/>
          </w:tcPr>
          <w:p w14:paraId="3555A5CF" w14:textId="6343ACA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thicknesses of welded sheets</w:t>
            </w:r>
          </w:p>
        </w:tc>
      </w:tr>
      <w:tr w:rsidR="006A2DB6" w14:paraId="7C9F9219" w14:textId="77777777" w:rsidTr="00A75487">
        <w:tc>
          <w:tcPr>
            <w:tcW w:w="397" w:type="dxa"/>
          </w:tcPr>
          <w:p w14:paraId="34641314" w14:textId="6E2D634B"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α</w:t>
            </w:r>
            <w:r w:rsidRPr="00823C81">
              <w:rPr>
                <w:i/>
                <w:szCs w:val="24"/>
                <w:vertAlign w:val="subscript"/>
              </w:rPr>
              <w:t>i</w:t>
            </w:r>
          </w:p>
        </w:tc>
        <w:tc>
          <w:tcPr>
            <w:tcW w:w="9356" w:type="dxa"/>
          </w:tcPr>
          <w:p w14:paraId="7E3CC6B2" w14:textId="1D90C7F2"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sheet angles of welded sheets</w:t>
            </w:r>
          </w:p>
        </w:tc>
      </w:tr>
      <w:tr w:rsidR="006A2DB6" w14:paraId="5DF1BDDD" w14:textId="77777777" w:rsidTr="00A75487">
        <w:tc>
          <w:tcPr>
            <w:tcW w:w="397" w:type="dxa"/>
          </w:tcPr>
          <w:p w14:paraId="10B4B79B" w14:textId="1C533966"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r w:rsidRPr="00823C81">
              <w:rPr>
                <w:i/>
                <w:szCs w:val="24"/>
                <w:vertAlign w:val="subscript"/>
              </w:rPr>
              <w:t>i</w:t>
            </w:r>
          </w:p>
        </w:tc>
        <w:tc>
          <w:tcPr>
            <w:tcW w:w="9356" w:type="dxa"/>
          </w:tcPr>
          <w:p w14:paraId="7FF465C9" w14:textId="23A4ECD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gaps between base and welded sheets</w:t>
            </w:r>
          </w:p>
        </w:tc>
      </w:tr>
    </w:tbl>
    <w:p w14:paraId="11E337AA" w14:textId="3BF24358" w:rsidR="006A2DB6" w:rsidRDefault="00374751">
      <w:pPr>
        <w:pStyle w:val="Figuretitle0"/>
        <w:autoSpaceDE w:val="0"/>
        <w:autoSpaceDN w:val="0"/>
        <w:adjustRightInd w:val="0"/>
        <w:outlineLvl w:val="0"/>
        <w:rPr>
          <w:szCs w:val="24"/>
        </w:rPr>
      </w:pPr>
      <w:r>
        <w:rPr>
          <w:szCs w:val="24"/>
        </w:rPr>
        <w:t>Figure </w:t>
      </w:r>
      <w:r w:rsidR="006A2DB6">
        <w:rPr>
          <w:szCs w:val="24"/>
        </w:rPr>
        <w:t>74 — Cruciform joint sheet layout</w:t>
      </w:r>
    </w:p>
    <w:p w14:paraId="54DB35DF" w14:textId="143BC775"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462" w:author="LUEJE Claudia" w:date="2024-05-02T21:26:00Z">
        <w:r w:rsidR="003230B5">
          <w:rPr>
            <w:rFonts w:eastAsia="Times New Roman"/>
            <w:szCs w:val="24"/>
          </w:rPr>
          <w:t>p</w:t>
        </w:r>
      </w:ins>
      <w:del w:id="1463" w:author="LUEJE Claudia" w:date="2024-05-02T21:26:00Z">
        <w:r w:rsidDel="003230B5">
          <w:rPr>
            <w:rFonts w:eastAsia="Times New Roman"/>
            <w:szCs w:val="24"/>
          </w:rPr>
          <w:delText>P</w:delText>
        </w:r>
      </w:del>
      <w:r>
        <w:rPr>
          <w:rFonts w:eastAsia="Times New Roman"/>
          <w:szCs w:val="24"/>
        </w:rPr>
        <w:t>arameters</w:t>
      </w:r>
    </w:p>
    <w:p w14:paraId="78AE7FEE" w14:textId="19422DC9" w:rsidR="006A2DB6" w:rsidRDefault="006A2DB6">
      <w:pPr>
        <w:pStyle w:val="BodyText"/>
        <w:autoSpaceDE w:val="0"/>
        <w:autoSpaceDN w:val="0"/>
        <w:adjustRightInd w:val="0"/>
        <w:rPr>
          <w:szCs w:val="24"/>
        </w:rPr>
      </w:pPr>
      <w:r>
        <w:rPr>
          <w:szCs w:val="24"/>
        </w:rPr>
        <w:t xml:space="preserve">The parameters of the welds are the same for all the four potential physical welds on the connection (see </w:t>
      </w:r>
      <w:r w:rsidR="00374751">
        <w:rPr>
          <w:rStyle w:val="citefig"/>
          <w:szCs w:val="24"/>
        </w:rPr>
        <w:t>Figure </w:t>
      </w:r>
      <w:r>
        <w:rPr>
          <w:rStyle w:val="citefig"/>
          <w:szCs w:val="24"/>
        </w:rPr>
        <w:t>75</w:t>
      </w:r>
      <w:r>
        <w:rPr>
          <w:szCs w:val="24"/>
        </w:rPr>
        <w:t>):</w:t>
      </w:r>
    </w:p>
    <w:p w14:paraId="596EB81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8329_ed1fig75.EPS</w:t>
      </w:r>
    </w:p>
    <w:p w14:paraId="0798E9C1"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0F1AC5B4" w14:textId="77777777" w:rsidTr="00A75487">
        <w:tc>
          <w:tcPr>
            <w:tcW w:w="397" w:type="dxa"/>
          </w:tcPr>
          <w:p w14:paraId="598E3F6A" w14:textId="60FC8BB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a</w:t>
            </w:r>
            <w:r w:rsidRPr="00823C81">
              <w:rPr>
                <w:i/>
                <w:szCs w:val="24"/>
                <w:vertAlign w:val="subscript"/>
              </w:rPr>
              <w:t>i</w:t>
            </w:r>
          </w:p>
        </w:tc>
        <w:tc>
          <w:tcPr>
            <w:tcW w:w="9356" w:type="dxa"/>
          </w:tcPr>
          <w:p w14:paraId="4123A26B" w14:textId="390C962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thicknesses of the welds (a-value, throat)</w:t>
            </w:r>
          </w:p>
        </w:tc>
      </w:tr>
      <w:tr w:rsidR="006A2DB6" w14:paraId="22E8B37D" w14:textId="77777777" w:rsidTr="00A75487">
        <w:tc>
          <w:tcPr>
            <w:tcW w:w="397" w:type="dxa"/>
          </w:tcPr>
          <w:p w14:paraId="111F5446" w14:textId="4450787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d</w:t>
            </w:r>
            <w:r w:rsidRPr="00823C81">
              <w:rPr>
                <w:i/>
                <w:szCs w:val="24"/>
                <w:vertAlign w:val="subscript"/>
              </w:rPr>
              <w:t>i</w:t>
            </w:r>
          </w:p>
        </w:tc>
        <w:tc>
          <w:tcPr>
            <w:tcW w:w="9356" w:type="dxa"/>
          </w:tcPr>
          <w:p w14:paraId="79F0B8A6" w14:textId="4AD9A584"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depths of the penetrations</w:t>
            </w:r>
          </w:p>
        </w:tc>
      </w:tr>
      <w:tr w:rsidR="006A2DB6" w14:paraId="230B688E" w14:textId="77777777" w:rsidTr="00A75487">
        <w:tc>
          <w:tcPr>
            <w:tcW w:w="397" w:type="dxa"/>
          </w:tcPr>
          <w:p w14:paraId="543A8D90" w14:textId="14CBF261"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β</w:t>
            </w:r>
            <w:r w:rsidRPr="00823C81">
              <w:rPr>
                <w:i/>
                <w:szCs w:val="24"/>
                <w:vertAlign w:val="subscript"/>
              </w:rPr>
              <w:t>i</w:t>
            </w:r>
          </w:p>
        </w:tc>
        <w:tc>
          <w:tcPr>
            <w:tcW w:w="9356" w:type="dxa"/>
          </w:tcPr>
          <w:p w14:paraId="6555AE45" w14:textId="4D685091"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weld angles</w:t>
            </w:r>
          </w:p>
        </w:tc>
      </w:tr>
    </w:tbl>
    <w:p w14:paraId="0DADFBE3" w14:textId="495820AE" w:rsidR="006A2DB6" w:rsidRDefault="00374751">
      <w:pPr>
        <w:pStyle w:val="Figuretitle0"/>
        <w:autoSpaceDE w:val="0"/>
        <w:autoSpaceDN w:val="0"/>
        <w:adjustRightInd w:val="0"/>
        <w:outlineLvl w:val="0"/>
        <w:rPr>
          <w:szCs w:val="24"/>
        </w:rPr>
      </w:pPr>
      <w:r>
        <w:rPr>
          <w:szCs w:val="24"/>
        </w:rPr>
        <w:t>Figure </w:t>
      </w:r>
      <w:r w:rsidR="006A2DB6">
        <w:rPr>
          <w:szCs w:val="24"/>
        </w:rPr>
        <w:t>75 — Parameters of cruciform joint</w:t>
      </w:r>
    </w:p>
    <w:p w14:paraId="66A4E66A" w14:textId="77777777" w:rsidR="006A2DB6" w:rsidRDefault="006A2DB6">
      <w:pPr>
        <w:pStyle w:val="BodyText"/>
        <w:autoSpaceDE w:val="0"/>
        <w:autoSpaceDN w:val="0"/>
        <w:adjustRightInd w:val="0"/>
        <w:rPr>
          <w:szCs w:val="24"/>
        </w:rPr>
      </w:pPr>
      <w:r>
        <w:rPr>
          <w:szCs w:val="24"/>
        </w:rPr>
        <w:t>For the penetration, the ratio η</w:t>
      </w:r>
      <w:r>
        <w:rPr>
          <w:szCs w:val="24"/>
          <w:vertAlign w:val="subscript"/>
        </w:rPr>
        <w:t>i</w:t>
      </w:r>
      <w:r>
        <w:rPr>
          <w:szCs w:val="24"/>
        </w:rPr>
        <w:t xml:space="preserve"> of the penetration depth to the sheet thickness is specified in the χMCF file. This is computed by </w:t>
      </w:r>
      <w:r w:rsidRPr="003B704B">
        <w:rPr>
          <w:position w:val="-14"/>
          <w:szCs w:val="24"/>
        </w:rPr>
        <w:object w:dxaOrig="1660" w:dyaOrig="360" w14:anchorId="0BA0169B">
          <v:shape id="_x0000_i1040" type="#_x0000_t75" style="width:83.05pt;height:18.1pt" o:ole="">
            <v:imagedata r:id="rId74" o:title=""/>
          </v:shape>
          <o:OLEObject Type="Embed" ProgID="Equation.DSMT4" ShapeID="_x0000_i1040" DrawAspect="Content" ObjectID="_1776249127" r:id="rId75"/>
        </w:object>
      </w:r>
      <w:r>
        <w:rPr>
          <w:szCs w:val="24"/>
        </w:rPr>
        <w:t xml:space="preserve"> , where index </w:t>
      </w:r>
      <w:r>
        <w:rPr>
          <w:i/>
          <w:szCs w:val="24"/>
        </w:rPr>
        <w:t>i</w:t>
      </w:r>
      <w:r>
        <w:rPr>
          <w:szCs w:val="24"/>
        </w:rPr>
        <w:t xml:space="preserve"> is specifying the weld index and index </w:t>
      </w:r>
      <w:r>
        <w:rPr>
          <w:i/>
          <w:szCs w:val="24"/>
        </w:rPr>
        <w:t>j</w:t>
      </w:r>
      <w:r>
        <w:rPr>
          <w:szCs w:val="24"/>
        </w:rPr>
        <w:t xml:space="preserve"> is defined by the sheet index of the welded sheet related to the weld.</w:t>
      </w:r>
    </w:p>
    <w:p w14:paraId="5F285E20" w14:textId="0232256A" w:rsidR="006A2DB6" w:rsidRDefault="006A2DB6">
      <w:pPr>
        <w:pStyle w:val="BodyText"/>
        <w:autoSpaceDE w:val="0"/>
        <w:autoSpaceDN w:val="0"/>
        <w:adjustRightInd w:val="0"/>
        <w:rPr>
          <w:szCs w:val="24"/>
        </w:rPr>
      </w:pPr>
      <w:r>
        <w:rPr>
          <w:szCs w:val="24"/>
        </w:rPr>
        <w:t xml:space="preserve">The following parameters can be specified for the cruciform joint (see </w:t>
      </w:r>
      <w:r w:rsidR="009C3FFA">
        <w:rPr>
          <w:rStyle w:val="citetbl"/>
          <w:szCs w:val="24"/>
        </w:rPr>
        <w:t>Table </w:t>
      </w:r>
      <w:r>
        <w:rPr>
          <w:rStyle w:val="citetbl"/>
          <w:szCs w:val="24"/>
        </w:rPr>
        <w:t>121</w:t>
      </w:r>
      <w:r>
        <w:rPr>
          <w:szCs w:val="24"/>
        </w:rPr>
        <w:t>):</w:t>
      </w:r>
    </w:p>
    <w:p w14:paraId="2AAFE7DD" w14:textId="0B37D0AD" w:rsidR="006A2DB6" w:rsidRDefault="009C3FFA">
      <w:pPr>
        <w:pStyle w:val="Tabletitle"/>
        <w:autoSpaceDE w:val="0"/>
        <w:autoSpaceDN w:val="0"/>
        <w:adjustRightInd w:val="0"/>
        <w:outlineLvl w:val="0"/>
        <w:rPr>
          <w:szCs w:val="24"/>
        </w:rPr>
      </w:pPr>
      <w:r>
        <w:rPr>
          <w:szCs w:val="24"/>
        </w:rPr>
        <w:t>Table </w:t>
      </w:r>
      <w:r w:rsidR="006A2DB6">
        <w:rPr>
          <w:szCs w:val="24"/>
        </w:rPr>
        <w:t xml:space="preserve">121 — Parameters of cruciform joint per </w:t>
      </w:r>
      <w:r w:rsidR="006A2DB6" w:rsidRPr="00442F69">
        <w:rPr>
          <w:rStyle w:val="ISOCode"/>
        </w:rPr>
        <w:t>&lt;weld_position/&gt;</w:t>
      </w:r>
      <w:r w:rsidR="006A2DB6">
        <w:rPr>
          <w:szCs w:val="24"/>
        </w:rPr>
        <w:t xml:space="preserve"> (w.p.)</w:t>
      </w:r>
    </w:p>
    <w:tbl>
      <w:tblPr>
        <w:tblW w:w="868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344"/>
        <w:gridCol w:w="1517"/>
        <w:gridCol w:w="1400"/>
        <w:gridCol w:w="1474"/>
        <w:gridCol w:w="1474"/>
        <w:gridCol w:w="1474"/>
      </w:tblGrid>
      <w:tr w:rsidR="006A2DB6" w:rsidRPr="00EC4DAD" w14:paraId="512D57B7" w14:textId="77777777" w:rsidTr="009233A5">
        <w:trPr>
          <w:cantSplit/>
          <w:tblHeader/>
          <w:jc w:val="center"/>
        </w:trPr>
        <w:tc>
          <w:tcPr>
            <w:tcW w:w="1344" w:type="dxa"/>
            <w:tcBorders>
              <w:top w:val="single" w:sz="12" w:space="0" w:color="auto"/>
              <w:bottom w:val="single" w:sz="12" w:space="0" w:color="auto"/>
            </w:tcBorders>
            <w:shd w:val="clear" w:color="auto" w:fill="F3F3F3"/>
          </w:tcPr>
          <w:p w14:paraId="0619ECDF" w14:textId="679D0E24" w:rsidR="006A2DB6" w:rsidRPr="00EC4DAD" w:rsidRDefault="006A2DB6" w:rsidP="00E14FA4">
            <w:pPr>
              <w:pStyle w:val="Tableheader"/>
              <w:autoSpaceDE w:val="0"/>
              <w:autoSpaceDN w:val="0"/>
              <w:adjustRightInd w:val="0"/>
              <w:rPr>
                <w:b/>
              </w:rPr>
            </w:pPr>
            <w:r w:rsidRPr="00EC4DAD">
              <w:rPr>
                <w:b/>
                <w:szCs w:val="24"/>
              </w:rPr>
              <w:t>Parameter</w:t>
            </w:r>
          </w:p>
        </w:tc>
        <w:tc>
          <w:tcPr>
            <w:tcW w:w="1517" w:type="dxa"/>
            <w:tcBorders>
              <w:top w:val="single" w:sz="12" w:space="0" w:color="auto"/>
              <w:bottom w:val="single" w:sz="12" w:space="0" w:color="auto"/>
            </w:tcBorders>
            <w:shd w:val="clear" w:color="auto" w:fill="F3F3F3"/>
          </w:tcPr>
          <w:p w14:paraId="2BA0E9C6" w14:textId="745242B2" w:rsidR="006A2DB6" w:rsidRPr="00EC4DAD" w:rsidRDefault="006A2DB6" w:rsidP="00E14FA4">
            <w:pPr>
              <w:pStyle w:val="Tableheader"/>
              <w:autoSpaceDE w:val="0"/>
              <w:autoSpaceDN w:val="0"/>
              <w:adjustRightInd w:val="0"/>
              <w:rPr>
                <w:b/>
              </w:rPr>
            </w:pPr>
            <w:r w:rsidRPr="00EC4DAD">
              <w:rPr>
                <w:b/>
                <w:szCs w:val="24"/>
              </w:rPr>
              <w:t>χMCF-Key</w:t>
            </w:r>
          </w:p>
        </w:tc>
        <w:tc>
          <w:tcPr>
            <w:tcW w:w="1400" w:type="dxa"/>
            <w:tcBorders>
              <w:top w:val="single" w:sz="12" w:space="0" w:color="auto"/>
              <w:bottom w:val="single" w:sz="12" w:space="0" w:color="auto"/>
            </w:tcBorders>
            <w:shd w:val="clear" w:color="auto" w:fill="F3F3F3"/>
          </w:tcPr>
          <w:p w14:paraId="573524B3" w14:textId="7C01B1FF" w:rsidR="006A2DB6" w:rsidRPr="00EC4DAD" w:rsidRDefault="006A2DB6" w:rsidP="00E14FA4">
            <w:pPr>
              <w:pStyle w:val="Tableheader"/>
              <w:autoSpaceDE w:val="0"/>
              <w:autoSpaceDN w:val="0"/>
              <w:adjustRightInd w:val="0"/>
              <w:rPr>
                <w:b/>
              </w:rPr>
            </w:pPr>
            <w:r w:rsidRPr="00EC4DAD">
              <w:rPr>
                <w:b/>
                <w:szCs w:val="24"/>
              </w:rPr>
              <w:t>Multiplicity per w.p.</w:t>
            </w:r>
          </w:p>
        </w:tc>
        <w:tc>
          <w:tcPr>
            <w:tcW w:w="1474" w:type="dxa"/>
            <w:tcBorders>
              <w:top w:val="single" w:sz="12" w:space="0" w:color="auto"/>
              <w:bottom w:val="single" w:sz="12" w:space="0" w:color="auto"/>
            </w:tcBorders>
            <w:shd w:val="clear" w:color="auto" w:fill="F3F3F3"/>
          </w:tcPr>
          <w:p w14:paraId="2CCDC3B7" w14:textId="68CAA5AA" w:rsidR="006A2DB6" w:rsidRPr="00EC4DAD" w:rsidRDefault="006A2DB6" w:rsidP="00E14FA4">
            <w:pPr>
              <w:pStyle w:val="Tableheader"/>
              <w:autoSpaceDE w:val="0"/>
              <w:autoSpaceDN w:val="0"/>
              <w:adjustRightInd w:val="0"/>
              <w:rPr>
                <w:b/>
              </w:rPr>
            </w:pPr>
            <w:r w:rsidRPr="00EC4DAD">
              <w:rPr>
                <w:b/>
                <w:szCs w:val="24"/>
              </w:rPr>
              <w:t xml:space="preserve">Value </w:t>
            </w:r>
            <w:ins w:id="1464" w:author="LUEJE Claudia" w:date="2024-05-02T21:26:00Z">
              <w:r w:rsidR="003230B5">
                <w:rPr>
                  <w:b/>
                  <w:szCs w:val="24"/>
                </w:rPr>
                <w:t>r</w:t>
              </w:r>
            </w:ins>
            <w:del w:id="1465" w:author="LUEJE Claudia" w:date="2024-05-02T21:26:00Z">
              <w:r w:rsidRPr="00EC4DAD" w:rsidDel="003230B5">
                <w:rPr>
                  <w:b/>
                  <w:szCs w:val="24"/>
                </w:rPr>
                <w:delText>R</w:delText>
              </w:r>
            </w:del>
            <w:r w:rsidRPr="00EC4DAD">
              <w:rPr>
                <w:b/>
                <w:szCs w:val="24"/>
              </w:rPr>
              <w:t>ange</w:t>
            </w:r>
          </w:p>
        </w:tc>
        <w:tc>
          <w:tcPr>
            <w:tcW w:w="1474" w:type="dxa"/>
            <w:tcBorders>
              <w:top w:val="single" w:sz="12" w:space="0" w:color="auto"/>
              <w:bottom w:val="single" w:sz="12" w:space="0" w:color="auto"/>
            </w:tcBorders>
            <w:shd w:val="clear" w:color="auto" w:fill="F3F3F3"/>
          </w:tcPr>
          <w:p w14:paraId="6CDA1167" w14:textId="711BDA43" w:rsidR="006A2DB6" w:rsidRPr="00EC4DAD" w:rsidRDefault="006A2DB6" w:rsidP="00E14FA4">
            <w:pPr>
              <w:pStyle w:val="Tableheader"/>
              <w:autoSpaceDE w:val="0"/>
              <w:autoSpaceDN w:val="0"/>
              <w:adjustRightInd w:val="0"/>
              <w:rPr>
                <w:b/>
              </w:rPr>
            </w:pPr>
            <w:r w:rsidRPr="00EC4DAD">
              <w:rPr>
                <w:b/>
                <w:szCs w:val="24"/>
              </w:rPr>
              <w:t>Use</w:t>
            </w:r>
          </w:p>
        </w:tc>
        <w:tc>
          <w:tcPr>
            <w:tcW w:w="1474" w:type="dxa"/>
            <w:tcBorders>
              <w:top w:val="single" w:sz="12" w:space="0" w:color="auto"/>
              <w:bottom w:val="single" w:sz="12" w:space="0" w:color="auto"/>
            </w:tcBorders>
            <w:shd w:val="clear" w:color="auto" w:fill="F3F3F3"/>
          </w:tcPr>
          <w:p w14:paraId="04DA9907" w14:textId="41425575" w:rsidR="006A2DB6" w:rsidRPr="00EC4DAD" w:rsidRDefault="006A2DB6" w:rsidP="00E14FA4">
            <w:pPr>
              <w:pStyle w:val="Tableheader"/>
              <w:autoSpaceDE w:val="0"/>
              <w:autoSpaceDN w:val="0"/>
              <w:adjustRightInd w:val="0"/>
              <w:rPr>
                <w:b/>
              </w:rPr>
            </w:pPr>
            <w:r w:rsidRPr="00EC4DAD">
              <w:rPr>
                <w:b/>
                <w:szCs w:val="24"/>
              </w:rPr>
              <w:t xml:space="preserve">Default </w:t>
            </w:r>
            <w:ins w:id="1466" w:author="LUEJE Claudia" w:date="2024-05-02T21:26:00Z">
              <w:r w:rsidR="003230B5">
                <w:rPr>
                  <w:b/>
                  <w:szCs w:val="24"/>
                </w:rPr>
                <w:t>v</w:t>
              </w:r>
            </w:ins>
            <w:del w:id="1467" w:author="LUEJE Claudia" w:date="2024-05-02T21:26:00Z">
              <w:r w:rsidRPr="00EC4DAD" w:rsidDel="003230B5">
                <w:rPr>
                  <w:b/>
                  <w:szCs w:val="24"/>
                </w:rPr>
                <w:delText>V</w:delText>
              </w:r>
            </w:del>
            <w:r w:rsidRPr="00EC4DAD">
              <w:rPr>
                <w:b/>
                <w:szCs w:val="24"/>
              </w:rPr>
              <w:t>alue</w:t>
            </w:r>
          </w:p>
        </w:tc>
      </w:tr>
      <w:tr w:rsidR="006A2DB6" w:rsidRPr="00F54804" w14:paraId="5D99030C" w14:textId="77777777" w:rsidTr="009233A5">
        <w:trPr>
          <w:cantSplit/>
          <w:jc w:val="center"/>
        </w:trPr>
        <w:tc>
          <w:tcPr>
            <w:tcW w:w="1344" w:type="dxa"/>
            <w:tcBorders>
              <w:top w:val="single" w:sz="12" w:space="0" w:color="auto"/>
            </w:tcBorders>
            <w:vAlign w:val="bottom"/>
          </w:tcPr>
          <w:p w14:paraId="538AEDD5" w14:textId="72006360" w:rsidR="006A2DB6" w:rsidRPr="006A2DB6" w:rsidRDefault="003230B5" w:rsidP="006A2DB6">
            <w:pPr>
              <w:pStyle w:val="Tablebody"/>
              <w:autoSpaceDE w:val="0"/>
              <w:autoSpaceDN w:val="0"/>
              <w:adjustRightInd w:val="0"/>
              <w:jc w:val="both"/>
            </w:pPr>
            <w:r w:rsidRPr="006A2DB6">
              <w:rPr>
                <w:szCs w:val="24"/>
              </w:rPr>
              <w:t>A</w:t>
            </w:r>
          </w:p>
        </w:tc>
        <w:tc>
          <w:tcPr>
            <w:tcW w:w="1517" w:type="dxa"/>
            <w:tcBorders>
              <w:top w:val="single" w:sz="12" w:space="0" w:color="auto"/>
            </w:tcBorders>
            <w:vAlign w:val="bottom"/>
          </w:tcPr>
          <w:p w14:paraId="13D2E2DE" w14:textId="368BF541" w:rsidR="006A2DB6" w:rsidRPr="006A2DB6" w:rsidRDefault="006A2DB6" w:rsidP="006A2DB6">
            <w:pPr>
              <w:pStyle w:val="Tablebody"/>
              <w:autoSpaceDE w:val="0"/>
              <w:autoSpaceDN w:val="0"/>
              <w:adjustRightInd w:val="0"/>
              <w:jc w:val="both"/>
            </w:pPr>
            <w:r w:rsidRPr="006A2DB6">
              <w:rPr>
                <w:szCs w:val="24"/>
              </w:rPr>
              <w:t>thickness</w:t>
            </w:r>
          </w:p>
        </w:tc>
        <w:tc>
          <w:tcPr>
            <w:tcW w:w="1400" w:type="dxa"/>
            <w:tcBorders>
              <w:top w:val="single" w:sz="12" w:space="0" w:color="auto"/>
            </w:tcBorders>
            <w:vAlign w:val="bottom"/>
          </w:tcPr>
          <w:p w14:paraId="1C561400" w14:textId="766848EC" w:rsidR="006A2DB6" w:rsidRPr="006A2DB6" w:rsidRDefault="006A2DB6" w:rsidP="006A2DB6">
            <w:pPr>
              <w:pStyle w:val="Tablebody"/>
              <w:autoSpaceDE w:val="0"/>
              <w:autoSpaceDN w:val="0"/>
              <w:adjustRightInd w:val="0"/>
              <w:jc w:val="both"/>
            </w:pPr>
            <w:r w:rsidRPr="006A2DB6">
              <w:rPr>
                <w:szCs w:val="24"/>
              </w:rPr>
              <w:t>1</w:t>
            </w:r>
          </w:p>
        </w:tc>
        <w:tc>
          <w:tcPr>
            <w:tcW w:w="1474" w:type="dxa"/>
            <w:tcBorders>
              <w:top w:val="single" w:sz="12" w:space="0" w:color="auto"/>
            </w:tcBorders>
            <w:vAlign w:val="bottom"/>
          </w:tcPr>
          <w:p w14:paraId="2D4A0411" w14:textId="694C6395" w:rsidR="006A2DB6" w:rsidRPr="006A2DB6" w:rsidRDefault="006A2DB6" w:rsidP="006A2DB6">
            <w:pPr>
              <w:pStyle w:val="Tablebody"/>
              <w:autoSpaceDE w:val="0"/>
              <w:autoSpaceDN w:val="0"/>
              <w:adjustRightInd w:val="0"/>
              <w:jc w:val="both"/>
            </w:pPr>
            <w:r w:rsidRPr="006A2DB6">
              <w:rPr>
                <w:szCs w:val="24"/>
              </w:rPr>
              <w:t>≥ 0</w:t>
            </w:r>
          </w:p>
        </w:tc>
        <w:tc>
          <w:tcPr>
            <w:tcW w:w="1474" w:type="dxa"/>
            <w:tcBorders>
              <w:top w:val="single" w:sz="12" w:space="0" w:color="auto"/>
            </w:tcBorders>
            <w:vAlign w:val="bottom"/>
          </w:tcPr>
          <w:p w14:paraId="0B8ABF45" w14:textId="776E541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top w:val="single" w:sz="12" w:space="0" w:color="auto"/>
            </w:tcBorders>
            <w:vAlign w:val="bottom"/>
          </w:tcPr>
          <w:p w14:paraId="64D86B4B" w14:textId="7E854E7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0607E2C8" w14:textId="77777777" w:rsidTr="009233A5">
        <w:trPr>
          <w:cantSplit/>
          <w:jc w:val="center"/>
        </w:trPr>
        <w:tc>
          <w:tcPr>
            <w:tcW w:w="1344" w:type="dxa"/>
            <w:vAlign w:val="bottom"/>
          </w:tcPr>
          <w:p w14:paraId="5216C54A" w14:textId="2C19AE99" w:rsidR="006A2DB6" w:rsidRPr="006A2DB6" w:rsidRDefault="003230B5" w:rsidP="006A2DB6">
            <w:pPr>
              <w:pStyle w:val="Tablebody"/>
              <w:autoSpaceDE w:val="0"/>
              <w:autoSpaceDN w:val="0"/>
              <w:adjustRightInd w:val="0"/>
              <w:jc w:val="both"/>
            </w:pPr>
            <w:r w:rsidRPr="006A2DB6">
              <w:rPr>
                <w:szCs w:val="24"/>
              </w:rPr>
              <w:t>Β</w:t>
            </w:r>
          </w:p>
        </w:tc>
        <w:tc>
          <w:tcPr>
            <w:tcW w:w="1517" w:type="dxa"/>
            <w:vAlign w:val="bottom"/>
          </w:tcPr>
          <w:p w14:paraId="4E9B913B" w14:textId="0A4B2C8D" w:rsidR="006A2DB6" w:rsidRPr="006A2DB6" w:rsidRDefault="006A2DB6" w:rsidP="006A2DB6">
            <w:pPr>
              <w:pStyle w:val="Tablebody"/>
              <w:autoSpaceDE w:val="0"/>
              <w:autoSpaceDN w:val="0"/>
              <w:adjustRightInd w:val="0"/>
              <w:jc w:val="both"/>
            </w:pPr>
            <w:r w:rsidRPr="006A2DB6">
              <w:rPr>
                <w:szCs w:val="24"/>
              </w:rPr>
              <w:t>angle</w:t>
            </w:r>
          </w:p>
        </w:tc>
        <w:tc>
          <w:tcPr>
            <w:tcW w:w="1400" w:type="dxa"/>
            <w:vAlign w:val="bottom"/>
          </w:tcPr>
          <w:p w14:paraId="411F6D1C" w14:textId="2572F9E6" w:rsidR="006A2DB6" w:rsidRPr="006A2DB6" w:rsidRDefault="006A2DB6" w:rsidP="006A2DB6">
            <w:pPr>
              <w:pStyle w:val="Tablebody"/>
              <w:autoSpaceDE w:val="0"/>
              <w:autoSpaceDN w:val="0"/>
              <w:adjustRightInd w:val="0"/>
              <w:jc w:val="both"/>
            </w:pPr>
            <w:r w:rsidRPr="006A2DB6">
              <w:rPr>
                <w:szCs w:val="24"/>
              </w:rPr>
              <w:t>1</w:t>
            </w:r>
          </w:p>
        </w:tc>
        <w:tc>
          <w:tcPr>
            <w:tcW w:w="1474" w:type="dxa"/>
            <w:vAlign w:val="bottom"/>
          </w:tcPr>
          <w:p w14:paraId="6DA99B7E" w14:textId="13424BA2" w:rsidR="006A2DB6" w:rsidRPr="006A2DB6" w:rsidRDefault="006A2DB6" w:rsidP="006A2DB6">
            <w:pPr>
              <w:pStyle w:val="Tablebody"/>
              <w:autoSpaceDE w:val="0"/>
              <w:autoSpaceDN w:val="0"/>
              <w:adjustRightInd w:val="0"/>
              <w:jc w:val="both"/>
            </w:pPr>
            <w:r w:rsidRPr="006A2DB6">
              <w:rPr>
                <w:szCs w:val="24"/>
              </w:rPr>
              <w:t>≥ 0</w:t>
            </w:r>
          </w:p>
        </w:tc>
        <w:tc>
          <w:tcPr>
            <w:tcW w:w="1474" w:type="dxa"/>
            <w:vAlign w:val="bottom"/>
          </w:tcPr>
          <w:p w14:paraId="1EBF2630" w14:textId="6BC96CC8" w:rsidR="006A2DB6" w:rsidRPr="006A2DB6" w:rsidRDefault="006A2DB6" w:rsidP="006A2DB6">
            <w:pPr>
              <w:pStyle w:val="Tablebody"/>
              <w:autoSpaceDE w:val="0"/>
              <w:autoSpaceDN w:val="0"/>
              <w:adjustRightInd w:val="0"/>
              <w:jc w:val="both"/>
            </w:pPr>
            <w:r w:rsidRPr="006A2DB6">
              <w:rPr>
                <w:szCs w:val="24"/>
              </w:rPr>
              <w:t>Optional</w:t>
            </w:r>
          </w:p>
        </w:tc>
        <w:tc>
          <w:tcPr>
            <w:tcW w:w="1474" w:type="dxa"/>
            <w:vAlign w:val="bottom"/>
          </w:tcPr>
          <w:p w14:paraId="2628CB31" w14:textId="0557F5BA" w:rsidR="006A2DB6" w:rsidRPr="006A2DB6" w:rsidRDefault="006A2DB6" w:rsidP="006A2DB6">
            <w:pPr>
              <w:pStyle w:val="Tablebody"/>
              <w:autoSpaceDE w:val="0"/>
              <w:autoSpaceDN w:val="0"/>
              <w:adjustRightInd w:val="0"/>
              <w:jc w:val="both"/>
            </w:pPr>
            <w:r w:rsidRPr="006A2DB6">
              <w:rPr>
                <w:szCs w:val="24"/>
              </w:rPr>
              <w:t>45 [deg]</w:t>
            </w:r>
          </w:p>
        </w:tc>
      </w:tr>
      <w:tr w:rsidR="006A2DB6" w:rsidRPr="00F54804" w14:paraId="26D1E04A" w14:textId="77777777" w:rsidTr="009233A5">
        <w:trPr>
          <w:cantSplit/>
          <w:jc w:val="center"/>
        </w:trPr>
        <w:tc>
          <w:tcPr>
            <w:tcW w:w="1344" w:type="dxa"/>
            <w:tcBorders>
              <w:bottom w:val="single" w:sz="12" w:space="0" w:color="auto"/>
            </w:tcBorders>
            <w:vAlign w:val="bottom"/>
          </w:tcPr>
          <w:p w14:paraId="7793CD2C" w14:textId="2DC48FBA" w:rsidR="006A2DB6" w:rsidRPr="006A2DB6" w:rsidRDefault="003230B5" w:rsidP="006A2DB6">
            <w:pPr>
              <w:pStyle w:val="Tablebody"/>
              <w:autoSpaceDE w:val="0"/>
              <w:autoSpaceDN w:val="0"/>
              <w:adjustRightInd w:val="0"/>
              <w:jc w:val="both"/>
            </w:pPr>
            <w:r w:rsidRPr="006A2DB6">
              <w:rPr>
                <w:szCs w:val="24"/>
              </w:rPr>
              <w:t>Η</w:t>
            </w:r>
          </w:p>
        </w:tc>
        <w:tc>
          <w:tcPr>
            <w:tcW w:w="1517" w:type="dxa"/>
            <w:tcBorders>
              <w:bottom w:val="single" w:sz="12" w:space="0" w:color="auto"/>
            </w:tcBorders>
            <w:vAlign w:val="bottom"/>
          </w:tcPr>
          <w:p w14:paraId="7C330BDD" w14:textId="449E2701" w:rsidR="006A2DB6" w:rsidRPr="006A2DB6" w:rsidRDefault="006A2DB6" w:rsidP="006A2DB6">
            <w:pPr>
              <w:pStyle w:val="Tablebody"/>
              <w:autoSpaceDE w:val="0"/>
              <w:autoSpaceDN w:val="0"/>
              <w:adjustRightInd w:val="0"/>
              <w:jc w:val="both"/>
            </w:pPr>
            <w:r w:rsidRPr="006A2DB6">
              <w:rPr>
                <w:szCs w:val="24"/>
              </w:rPr>
              <w:t>penetration</w:t>
            </w:r>
          </w:p>
        </w:tc>
        <w:tc>
          <w:tcPr>
            <w:tcW w:w="1400" w:type="dxa"/>
            <w:tcBorders>
              <w:bottom w:val="single" w:sz="12" w:space="0" w:color="auto"/>
            </w:tcBorders>
            <w:vAlign w:val="bottom"/>
          </w:tcPr>
          <w:p w14:paraId="4D5B194A" w14:textId="119741AE" w:rsidR="006A2DB6" w:rsidRPr="006A2DB6" w:rsidRDefault="006A2DB6" w:rsidP="006A2DB6">
            <w:pPr>
              <w:pStyle w:val="Tablebody"/>
              <w:autoSpaceDE w:val="0"/>
              <w:autoSpaceDN w:val="0"/>
              <w:adjustRightInd w:val="0"/>
              <w:jc w:val="both"/>
            </w:pPr>
            <w:r w:rsidRPr="006A2DB6">
              <w:rPr>
                <w:szCs w:val="24"/>
              </w:rPr>
              <w:t>1</w:t>
            </w:r>
          </w:p>
        </w:tc>
        <w:tc>
          <w:tcPr>
            <w:tcW w:w="1474" w:type="dxa"/>
            <w:tcBorders>
              <w:bottom w:val="single" w:sz="12" w:space="0" w:color="auto"/>
            </w:tcBorders>
            <w:vAlign w:val="bottom"/>
          </w:tcPr>
          <w:p w14:paraId="3AE61D66" w14:textId="0CCFB528" w:rsidR="006A2DB6" w:rsidRPr="006A2DB6" w:rsidRDefault="006A2DB6" w:rsidP="006A2DB6">
            <w:pPr>
              <w:pStyle w:val="Tablebody"/>
              <w:autoSpaceDE w:val="0"/>
              <w:autoSpaceDN w:val="0"/>
              <w:adjustRightInd w:val="0"/>
              <w:jc w:val="both"/>
            </w:pPr>
            <w:r w:rsidRPr="006A2DB6">
              <w:rPr>
                <w:szCs w:val="24"/>
              </w:rPr>
              <w:t>0 ≤ η ≤ 1</w:t>
            </w:r>
          </w:p>
        </w:tc>
        <w:tc>
          <w:tcPr>
            <w:tcW w:w="1474" w:type="dxa"/>
            <w:tcBorders>
              <w:bottom w:val="single" w:sz="12" w:space="0" w:color="auto"/>
            </w:tcBorders>
            <w:vAlign w:val="bottom"/>
          </w:tcPr>
          <w:p w14:paraId="2902B303" w14:textId="21C0F597" w:rsidR="006A2DB6" w:rsidRPr="006A2DB6" w:rsidRDefault="006A2DB6" w:rsidP="006A2DB6">
            <w:pPr>
              <w:pStyle w:val="Tablebody"/>
              <w:autoSpaceDE w:val="0"/>
              <w:autoSpaceDN w:val="0"/>
              <w:adjustRightInd w:val="0"/>
              <w:jc w:val="both"/>
            </w:pPr>
            <w:r w:rsidRPr="006A2DB6">
              <w:rPr>
                <w:szCs w:val="24"/>
              </w:rPr>
              <w:t>Optional</w:t>
            </w:r>
          </w:p>
        </w:tc>
        <w:tc>
          <w:tcPr>
            <w:tcW w:w="1474" w:type="dxa"/>
            <w:tcBorders>
              <w:bottom w:val="single" w:sz="12" w:space="0" w:color="auto"/>
            </w:tcBorders>
            <w:vAlign w:val="bottom"/>
          </w:tcPr>
          <w:p w14:paraId="679A5593" w14:textId="3C0ECB6C" w:rsidR="006A2DB6" w:rsidRPr="006A2DB6" w:rsidRDefault="006A2DB6" w:rsidP="006A2DB6">
            <w:pPr>
              <w:pStyle w:val="Tablebody"/>
              <w:autoSpaceDE w:val="0"/>
              <w:autoSpaceDN w:val="0"/>
              <w:adjustRightInd w:val="0"/>
              <w:jc w:val="both"/>
            </w:pPr>
            <w:r w:rsidRPr="006A2DB6">
              <w:rPr>
                <w:szCs w:val="24"/>
              </w:rPr>
              <w:t>0</w:t>
            </w:r>
          </w:p>
        </w:tc>
      </w:tr>
    </w:tbl>
    <w:p w14:paraId="2E9E4B17" w14:textId="27D896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09B37BB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459CC99B" w14:textId="77777777" w:rsidR="006A2DB6" w:rsidRDefault="006A2DB6">
      <w:pPr>
        <w:pStyle w:val="BodyText"/>
        <w:autoSpaceDE w:val="0"/>
        <w:autoSpaceDN w:val="0"/>
        <w:adjustRightInd w:val="0"/>
        <w:rPr>
          <w:szCs w:val="24"/>
        </w:rPr>
      </w:pPr>
      <w:r>
        <w:rPr>
          <w:szCs w:val="24"/>
        </w:rPr>
        <w:t xml:space="preserve">The index for the </w:t>
      </w:r>
      <w:r w:rsidRPr="00442F69">
        <w:rPr>
          <w:rStyle w:val="ISOCode"/>
        </w:rPr>
        <w:t>base</w:t>
      </w:r>
      <w:r>
        <w:rPr>
          <w:szCs w:val="24"/>
        </w:rPr>
        <w:t xml:space="preserve"> sheet is specified using the attribute </w:t>
      </w:r>
      <w:r w:rsidRPr="00442F69">
        <w:rPr>
          <w:rStyle w:val="ISOCode"/>
        </w:rPr>
        <w:t>base</w:t>
      </w:r>
      <w:r>
        <w:rPr>
          <w:szCs w:val="24"/>
        </w:rPr>
        <w:t>.</w:t>
      </w:r>
    </w:p>
    <w:p w14:paraId="2AEF21C4"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technology</w:t>
      </w:r>
    </w:p>
    <w:p w14:paraId="32EF299B" w14:textId="77777777" w:rsidR="006A2DB6" w:rsidRDefault="006A2DB6">
      <w:pPr>
        <w:pStyle w:val="BodyText"/>
        <w:autoSpaceDE w:val="0"/>
        <w:autoSpaceDN w:val="0"/>
        <w:adjustRightInd w:val="0"/>
        <w:rPr>
          <w:szCs w:val="24"/>
        </w:rPr>
      </w:pPr>
      <w:r>
        <w:rPr>
          <w:szCs w:val="24"/>
        </w:rPr>
        <w:t xml:space="preserve">The value for the attribute </w:t>
      </w:r>
      <w:r w:rsidRPr="00442F69">
        <w:rPr>
          <w:rStyle w:val="ISOCode"/>
        </w:rPr>
        <w:t>technology</w:t>
      </w:r>
      <w:r>
        <w:rPr>
          <w:szCs w:val="24"/>
        </w:rPr>
        <w:t xml:space="preserve"> can be specified using the following values:</w:t>
      </w:r>
    </w:p>
    <w:p w14:paraId="1C1BEB23"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resistance,</w:t>
      </w:r>
    </w:p>
    <w:p w14:paraId="761870A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arc,</w:t>
      </w:r>
    </w:p>
    <w:p w14:paraId="22A6E028"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laser</w:t>
      </w:r>
      <w:r>
        <w:rPr>
          <w:szCs w:val="24"/>
        </w:rPr>
        <w:tab/>
        <w:t>(energy beam / laser)</w:t>
      </w:r>
      <w:r w:rsidRPr="00442F69">
        <w:rPr>
          <w:rStyle w:val="ISOCode"/>
        </w:rPr>
        <w:t>,</w:t>
      </w:r>
    </w:p>
    <w:p w14:paraId="76F23392"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friction,</w:t>
      </w:r>
    </w:p>
    <w:p w14:paraId="44B16E7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brazing.</w:t>
      </w:r>
    </w:p>
    <w:p w14:paraId="65E7799C"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442F69">
        <w:rPr>
          <w:rStyle w:val="ISOCode"/>
        </w:rPr>
        <w:t>&lt;weld_position/&gt;</w:t>
      </w:r>
    </w:p>
    <w:p w14:paraId="7C314037" w14:textId="65E221BB" w:rsidR="006A2DB6" w:rsidRDefault="006A2DB6">
      <w:pPr>
        <w:pStyle w:val="BodyText"/>
        <w:autoSpaceDE w:val="0"/>
        <w:autoSpaceDN w:val="0"/>
        <w:adjustRightInd w:val="0"/>
        <w:rPr>
          <w:szCs w:val="24"/>
        </w:rPr>
      </w:pPr>
      <w:r>
        <w:rPr>
          <w:szCs w:val="24"/>
        </w:rPr>
        <w:t xml:space="preserve">For the element </w:t>
      </w:r>
      <w:r w:rsidRPr="00442F69">
        <w:rPr>
          <w:rStyle w:val="ISOCode"/>
        </w:rPr>
        <w:t>&lt;weld_position/&gt;</w:t>
      </w:r>
      <w:r>
        <w:rPr>
          <w:szCs w:val="24"/>
        </w:rPr>
        <w:t xml:space="preserve">, the following attributes can be specified for the cruciform joint (see </w:t>
      </w:r>
      <w:r w:rsidR="009C3FFA">
        <w:rPr>
          <w:rStyle w:val="citetbl"/>
          <w:szCs w:val="24"/>
        </w:rPr>
        <w:t>Table </w:t>
      </w:r>
      <w:r>
        <w:rPr>
          <w:rStyle w:val="citetbl"/>
          <w:szCs w:val="24"/>
        </w:rPr>
        <w:t>122</w:t>
      </w:r>
      <w:r>
        <w:rPr>
          <w:szCs w:val="24"/>
        </w:rPr>
        <w:t>):</w:t>
      </w:r>
    </w:p>
    <w:p w14:paraId="0879896D" w14:textId="1B315C27" w:rsidR="006A2DB6" w:rsidRDefault="009C3FFA">
      <w:pPr>
        <w:pStyle w:val="Tabletitle"/>
        <w:autoSpaceDE w:val="0"/>
        <w:autoSpaceDN w:val="0"/>
        <w:adjustRightInd w:val="0"/>
        <w:outlineLvl w:val="0"/>
        <w:rPr>
          <w:szCs w:val="24"/>
        </w:rPr>
      </w:pPr>
      <w:r>
        <w:rPr>
          <w:szCs w:val="24"/>
        </w:rPr>
        <w:t>Table </w:t>
      </w:r>
      <w:r w:rsidR="006A2DB6">
        <w:rPr>
          <w:szCs w:val="24"/>
        </w:rPr>
        <w:t>122 — Attributes of element &lt;</w:t>
      </w:r>
      <w:r w:rsidR="006A2DB6" w:rsidRPr="00442F69">
        <w:rPr>
          <w:rStyle w:val="ISOCode"/>
        </w:rPr>
        <w:t>weld_position/&gt;</w:t>
      </w:r>
      <w:r w:rsidR="006A2DB6">
        <w:rPr>
          <w:szCs w:val="24"/>
        </w:rPr>
        <w:t xml:space="preserve"> for cruciform joint</w:t>
      </w:r>
    </w:p>
    <w:tbl>
      <w:tblPr>
        <w:tblW w:w="835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0"/>
      </w:tblGrid>
      <w:tr w:rsidR="006A2DB6" w:rsidRPr="00EC4DAD" w14:paraId="13FE5601" w14:textId="77777777" w:rsidTr="009233A5">
        <w:trPr>
          <w:cantSplit/>
          <w:tblHeader/>
        </w:trPr>
        <w:tc>
          <w:tcPr>
            <w:tcW w:w="1871" w:type="dxa"/>
            <w:tcBorders>
              <w:top w:val="single" w:sz="12" w:space="0" w:color="auto"/>
              <w:bottom w:val="single" w:sz="12" w:space="0" w:color="auto"/>
            </w:tcBorders>
            <w:shd w:val="clear" w:color="auto" w:fill="F3F3F3"/>
          </w:tcPr>
          <w:p w14:paraId="5CB73E3F" w14:textId="5E80660D"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tcPr>
          <w:p w14:paraId="7CDBD2D2" w14:textId="1CC40338" w:rsidR="006A2DB6" w:rsidRPr="00EC4DAD" w:rsidRDefault="006A2DB6" w:rsidP="006A2DB6">
            <w:pPr>
              <w:pStyle w:val="Tableheader"/>
              <w:autoSpaceDE w:val="0"/>
              <w:autoSpaceDN w:val="0"/>
              <w:adjustRightInd w:val="0"/>
              <w:jc w:val="both"/>
              <w:rPr>
                <w:b/>
              </w:rPr>
            </w:pPr>
            <w:r w:rsidRPr="00EC4DAD">
              <w:rPr>
                <w:b/>
                <w:szCs w:val="24"/>
              </w:rPr>
              <w:t>Type</w:t>
            </w:r>
          </w:p>
        </w:tc>
        <w:tc>
          <w:tcPr>
            <w:tcW w:w="4680" w:type="dxa"/>
            <w:tcBorders>
              <w:top w:val="single" w:sz="12" w:space="0" w:color="auto"/>
              <w:bottom w:val="single" w:sz="12" w:space="0" w:color="auto"/>
            </w:tcBorders>
            <w:shd w:val="clear" w:color="auto" w:fill="F3F3F3"/>
          </w:tcPr>
          <w:p w14:paraId="1833BDA0" w14:textId="6A8913AC"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30A3D79" w14:textId="77777777" w:rsidTr="009233A5">
        <w:trPr>
          <w:cantSplit/>
        </w:trPr>
        <w:tc>
          <w:tcPr>
            <w:tcW w:w="1871" w:type="dxa"/>
            <w:tcBorders>
              <w:top w:val="single" w:sz="12" w:space="0" w:color="auto"/>
            </w:tcBorders>
          </w:tcPr>
          <w:p w14:paraId="1F3624A7" w14:textId="36361167"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base</w:t>
            </w:r>
          </w:p>
        </w:tc>
        <w:tc>
          <w:tcPr>
            <w:tcW w:w="1800" w:type="dxa"/>
            <w:tcBorders>
              <w:top w:val="single" w:sz="12" w:space="0" w:color="auto"/>
            </w:tcBorders>
          </w:tcPr>
          <w:p w14:paraId="7B28EEA9" w14:textId="66966087" w:rsidR="006A2DB6" w:rsidRPr="006A2DB6" w:rsidRDefault="006A2DB6" w:rsidP="006A2DB6">
            <w:pPr>
              <w:pStyle w:val="Tablebody"/>
              <w:autoSpaceDE w:val="0"/>
              <w:autoSpaceDN w:val="0"/>
              <w:adjustRightInd w:val="0"/>
              <w:jc w:val="both"/>
            </w:pPr>
            <w:r w:rsidRPr="006A2DB6">
              <w:rPr>
                <w:szCs w:val="24"/>
              </w:rPr>
              <w:t>Integer</w:t>
            </w:r>
          </w:p>
        </w:tc>
        <w:tc>
          <w:tcPr>
            <w:tcW w:w="4680" w:type="dxa"/>
            <w:tcBorders>
              <w:top w:val="single" w:sz="12" w:space="0" w:color="auto"/>
            </w:tcBorders>
          </w:tcPr>
          <w:p w14:paraId="6C58BAFC" w14:textId="02406ED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1C004D19" w14:textId="77777777" w:rsidTr="009233A5">
        <w:trPr>
          <w:cantSplit/>
        </w:trPr>
        <w:tc>
          <w:tcPr>
            <w:tcW w:w="1871" w:type="dxa"/>
          </w:tcPr>
          <w:p w14:paraId="5AE52266" w14:textId="3CE23DE3"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u</w:t>
            </w:r>
          </w:p>
        </w:tc>
        <w:tc>
          <w:tcPr>
            <w:tcW w:w="1800" w:type="dxa"/>
          </w:tcPr>
          <w:p w14:paraId="23657BEC" w14:textId="656DD29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74FD08C" w14:textId="41B550CF"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3521889A" w14:textId="77777777" w:rsidTr="009233A5">
        <w:trPr>
          <w:cantSplit/>
        </w:trPr>
        <w:tc>
          <w:tcPr>
            <w:tcW w:w="1871" w:type="dxa"/>
          </w:tcPr>
          <w:p w14:paraId="529A8170" w14:textId="4751737F"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x</w:t>
            </w:r>
          </w:p>
        </w:tc>
        <w:tc>
          <w:tcPr>
            <w:tcW w:w="1800" w:type="dxa"/>
          </w:tcPr>
          <w:p w14:paraId="0C6478DD" w14:textId="2D66F9AF"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057D5B3B" w14:textId="1812E08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42D5EAF" w14:textId="77777777" w:rsidTr="009233A5">
        <w:trPr>
          <w:cantSplit/>
        </w:trPr>
        <w:tc>
          <w:tcPr>
            <w:tcW w:w="1871" w:type="dxa"/>
          </w:tcPr>
          <w:p w14:paraId="62824F30" w14:textId="571BBD52"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y</w:t>
            </w:r>
          </w:p>
        </w:tc>
        <w:tc>
          <w:tcPr>
            <w:tcW w:w="1800" w:type="dxa"/>
          </w:tcPr>
          <w:p w14:paraId="3C24DD13" w14:textId="2FF2377C"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6D41E64F" w14:textId="392D826B"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6F36CCA9" w14:textId="77777777" w:rsidTr="009233A5">
        <w:trPr>
          <w:cantSplit/>
        </w:trPr>
        <w:tc>
          <w:tcPr>
            <w:tcW w:w="1871" w:type="dxa"/>
          </w:tcPr>
          <w:p w14:paraId="2B962E53" w14:textId="7E1FFB14"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z</w:t>
            </w:r>
          </w:p>
        </w:tc>
        <w:tc>
          <w:tcPr>
            <w:tcW w:w="1800" w:type="dxa"/>
          </w:tcPr>
          <w:p w14:paraId="3B7BFC52" w14:textId="5280A886"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E8BAB49" w14:textId="0ECB7BB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1310A60" w14:textId="77777777" w:rsidTr="009233A5">
        <w:trPr>
          <w:cantSplit/>
        </w:trPr>
        <w:tc>
          <w:tcPr>
            <w:tcW w:w="1871" w:type="dxa"/>
          </w:tcPr>
          <w:p w14:paraId="245651A1" w14:textId="3E618810"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reference</w:t>
            </w:r>
          </w:p>
        </w:tc>
        <w:tc>
          <w:tcPr>
            <w:tcW w:w="1800" w:type="dxa"/>
          </w:tcPr>
          <w:p w14:paraId="1E864610" w14:textId="029EC6CA" w:rsidR="006A2DB6" w:rsidRPr="006A2DB6" w:rsidRDefault="006A2DB6" w:rsidP="006A2DB6">
            <w:pPr>
              <w:pStyle w:val="Tablebody"/>
              <w:autoSpaceDE w:val="0"/>
              <w:autoSpaceDN w:val="0"/>
              <w:adjustRightInd w:val="0"/>
              <w:jc w:val="both"/>
            </w:pPr>
            <w:r w:rsidRPr="006A2DB6">
              <w:rPr>
                <w:szCs w:val="24"/>
              </w:rPr>
              <w:t>Boolean</w:t>
            </w:r>
          </w:p>
        </w:tc>
        <w:tc>
          <w:tcPr>
            <w:tcW w:w="4680" w:type="dxa"/>
          </w:tcPr>
          <w:p w14:paraId="203A8C9C" w14:textId="714613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345E716" w14:textId="77777777" w:rsidTr="009233A5">
        <w:trPr>
          <w:cantSplit/>
        </w:trPr>
        <w:tc>
          <w:tcPr>
            <w:tcW w:w="1871" w:type="dxa"/>
          </w:tcPr>
          <w:p w14:paraId="5167C636" w14:textId="32D675C5" w:rsidR="006A2DB6" w:rsidRPr="006A2DB6" w:rsidRDefault="006A2DB6" w:rsidP="006A2DB6">
            <w:pPr>
              <w:pStyle w:val="Tablebody"/>
              <w:autoSpaceDE w:val="0"/>
              <w:autoSpaceDN w:val="0"/>
              <w:adjustRightInd w:val="0"/>
              <w:jc w:val="both"/>
            </w:pPr>
            <w:r w:rsidRPr="006A2DB6">
              <w:rPr>
                <w:szCs w:val="24"/>
              </w:rPr>
              <w:t>section</w:t>
            </w:r>
          </w:p>
        </w:tc>
        <w:tc>
          <w:tcPr>
            <w:tcW w:w="1800" w:type="dxa"/>
          </w:tcPr>
          <w:p w14:paraId="152BEE72" w14:textId="341D6341"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51674EC6" w14:textId="54A68102"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273A7E8C" w14:textId="77777777" w:rsidTr="009233A5">
        <w:trPr>
          <w:cantSplit/>
        </w:trPr>
        <w:tc>
          <w:tcPr>
            <w:tcW w:w="1871" w:type="dxa"/>
          </w:tcPr>
          <w:p w14:paraId="2BBEF2B6" w14:textId="11D8D713" w:rsidR="006A2DB6" w:rsidRPr="006A2DB6" w:rsidRDefault="006A2DB6" w:rsidP="006A2DB6">
            <w:pPr>
              <w:pStyle w:val="Tablebody"/>
              <w:autoSpaceDE w:val="0"/>
              <w:autoSpaceDN w:val="0"/>
              <w:adjustRightInd w:val="0"/>
              <w:jc w:val="both"/>
            </w:pPr>
            <w:r w:rsidRPr="006A2DB6">
              <w:rPr>
                <w:szCs w:val="24"/>
              </w:rPr>
              <w:t>thickness</w:t>
            </w:r>
          </w:p>
        </w:tc>
        <w:tc>
          <w:tcPr>
            <w:tcW w:w="1800" w:type="dxa"/>
          </w:tcPr>
          <w:p w14:paraId="5772010A" w14:textId="3A9A4BD0"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4B9ED411" w14:textId="5E2419D5" w:rsidR="006A2DB6" w:rsidRPr="006A2DB6" w:rsidRDefault="006A2DB6" w:rsidP="006A2DB6">
            <w:pPr>
              <w:pStyle w:val="Tablebody"/>
              <w:autoSpaceDE w:val="0"/>
              <w:autoSpaceDN w:val="0"/>
              <w:adjustRightInd w:val="0"/>
              <w:jc w:val="both"/>
            </w:pPr>
            <w:commentRangeStart w:id="1468"/>
            <w:r w:rsidRPr="006A2DB6">
              <w:rPr>
                <w:szCs w:val="24"/>
              </w:rPr>
              <w:t>*</w:t>
            </w:r>
            <w:commentRangeEnd w:id="1468"/>
            <w:r w:rsidR="003230B5">
              <w:rPr>
                <w:rStyle w:val="CommentReference"/>
                <w:rFonts w:ascii="Calibri" w:eastAsia="Times New Roman" w:hAnsi="Calibri"/>
                <w:lang w:val="en-US" w:eastAsia="x-none"/>
              </w:rPr>
              <w:commentReference w:id="1468"/>
            </w:r>
            <w:r w:rsidRPr="006A2DB6">
              <w:rPr>
                <w:szCs w:val="24"/>
              </w:rPr>
              <w:t xml:space="preserve"> See attribute description</w:t>
            </w:r>
          </w:p>
        </w:tc>
      </w:tr>
      <w:tr w:rsidR="006A2DB6" w:rsidRPr="00F54804" w14:paraId="6252FB37" w14:textId="77777777" w:rsidTr="009233A5">
        <w:trPr>
          <w:cantSplit/>
        </w:trPr>
        <w:tc>
          <w:tcPr>
            <w:tcW w:w="1871" w:type="dxa"/>
          </w:tcPr>
          <w:p w14:paraId="0A1589B1" w14:textId="6EEE9CB3" w:rsidR="006A2DB6" w:rsidRPr="006A2DB6" w:rsidRDefault="006A2DB6" w:rsidP="006A2DB6">
            <w:pPr>
              <w:pStyle w:val="Tablebody"/>
              <w:autoSpaceDE w:val="0"/>
              <w:autoSpaceDN w:val="0"/>
              <w:adjustRightInd w:val="0"/>
              <w:jc w:val="both"/>
            </w:pPr>
            <w:r w:rsidRPr="006A2DB6">
              <w:rPr>
                <w:szCs w:val="24"/>
              </w:rPr>
              <w:t>angle</w:t>
            </w:r>
          </w:p>
        </w:tc>
        <w:tc>
          <w:tcPr>
            <w:tcW w:w="1800" w:type="dxa"/>
          </w:tcPr>
          <w:p w14:paraId="7750140E" w14:textId="279ABE83"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561E453C" w14:textId="4723A86D"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5B4E7448" w14:textId="77777777" w:rsidTr="009233A5">
        <w:trPr>
          <w:cantSplit/>
        </w:trPr>
        <w:tc>
          <w:tcPr>
            <w:tcW w:w="1871" w:type="dxa"/>
          </w:tcPr>
          <w:p w14:paraId="247C66D1" w14:textId="1DBEC3D0" w:rsidR="006A2DB6" w:rsidRPr="006A2DB6" w:rsidRDefault="006A2DB6" w:rsidP="006A2DB6">
            <w:pPr>
              <w:pStyle w:val="Tablebody"/>
              <w:autoSpaceDE w:val="0"/>
              <w:autoSpaceDN w:val="0"/>
              <w:adjustRightInd w:val="0"/>
              <w:jc w:val="both"/>
            </w:pPr>
            <w:r w:rsidRPr="006A2DB6">
              <w:rPr>
                <w:szCs w:val="24"/>
              </w:rPr>
              <w:t>penetration</w:t>
            </w:r>
          </w:p>
        </w:tc>
        <w:tc>
          <w:tcPr>
            <w:tcW w:w="1800" w:type="dxa"/>
          </w:tcPr>
          <w:p w14:paraId="538120BD" w14:textId="343A0E84" w:rsidR="006A2DB6" w:rsidRPr="006A2DB6" w:rsidRDefault="006A2DB6" w:rsidP="006A2DB6">
            <w:pPr>
              <w:pStyle w:val="Tablebody"/>
              <w:autoSpaceDE w:val="0"/>
              <w:autoSpaceDN w:val="0"/>
              <w:adjustRightInd w:val="0"/>
              <w:jc w:val="both"/>
            </w:pPr>
            <w:r w:rsidRPr="006A2DB6">
              <w:rPr>
                <w:szCs w:val="24"/>
              </w:rPr>
              <w:t>Floating point</w:t>
            </w:r>
          </w:p>
        </w:tc>
        <w:tc>
          <w:tcPr>
            <w:tcW w:w="4680" w:type="dxa"/>
          </w:tcPr>
          <w:p w14:paraId="1BD1D113" w14:textId="6DC9D23B" w:rsidR="006A2DB6" w:rsidRPr="006A2DB6" w:rsidRDefault="006A2DB6" w:rsidP="006A2DB6">
            <w:pPr>
              <w:pStyle w:val="Tablebody"/>
              <w:autoSpaceDE w:val="0"/>
              <w:autoSpaceDN w:val="0"/>
              <w:adjustRightInd w:val="0"/>
              <w:jc w:val="both"/>
            </w:pPr>
            <w:r w:rsidRPr="006A2DB6">
              <w:rPr>
                <w:szCs w:val="24"/>
              </w:rPr>
              <w:t>* See attribute description</w:t>
            </w:r>
          </w:p>
        </w:tc>
      </w:tr>
      <w:tr w:rsidR="006A2DB6" w:rsidRPr="00F54804" w14:paraId="702518AA" w14:textId="77777777" w:rsidTr="009233A5">
        <w:trPr>
          <w:cantSplit/>
        </w:trPr>
        <w:tc>
          <w:tcPr>
            <w:tcW w:w="1871" w:type="dxa"/>
          </w:tcPr>
          <w:p w14:paraId="6BCFD8B4" w14:textId="7F4E210B" w:rsidR="006A2DB6" w:rsidRPr="006A2DB6" w:rsidRDefault="006A2DB6" w:rsidP="006A2DB6">
            <w:pPr>
              <w:pStyle w:val="Tablebody"/>
              <w:autoSpaceDE w:val="0"/>
              <w:autoSpaceDN w:val="0"/>
              <w:adjustRightInd w:val="0"/>
              <w:jc w:val="both"/>
            </w:pPr>
            <w:r w:rsidRPr="006A2DB6">
              <w:rPr>
                <w:szCs w:val="24"/>
              </w:rPr>
              <w:t>filler</w:t>
            </w:r>
          </w:p>
        </w:tc>
        <w:tc>
          <w:tcPr>
            <w:tcW w:w="1800" w:type="dxa"/>
          </w:tcPr>
          <w:p w14:paraId="1FB95679" w14:textId="7EA1F370" w:rsidR="006A2DB6" w:rsidRPr="006A2DB6" w:rsidRDefault="006A2DB6" w:rsidP="006A2DB6">
            <w:pPr>
              <w:pStyle w:val="Tablebody"/>
              <w:autoSpaceDE w:val="0"/>
              <w:autoSpaceDN w:val="0"/>
              <w:adjustRightInd w:val="0"/>
              <w:jc w:val="both"/>
            </w:pPr>
            <w:r w:rsidRPr="006A2DB6">
              <w:rPr>
                <w:szCs w:val="24"/>
              </w:rPr>
              <w:t>Selection</w:t>
            </w:r>
          </w:p>
        </w:tc>
        <w:tc>
          <w:tcPr>
            <w:tcW w:w="4680" w:type="dxa"/>
          </w:tcPr>
          <w:p w14:paraId="243714C9" w14:textId="4E7FFE3C"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408794F9" w14:textId="77777777" w:rsidTr="009233A5">
        <w:trPr>
          <w:cantSplit/>
        </w:trPr>
        <w:tc>
          <w:tcPr>
            <w:tcW w:w="1871" w:type="dxa"/>
          </w:tcPr>
          <w:p w14:paraId="5A30340F" w14:textId="25C74015" w:rsidR="006A2DB6" w:rsidRPr="006A2DB6" w:rsidRDefault="006A2DB6" w:rsidP="006A2DB6">
            <w:pPr>
              <w:pStyle w:val="Tablebody"/>
              <w:autoSpaceDE w:val="0"/>
              <w:autoSpaceDN w:val="0"/>
              <w:adjustRightInd w:val="0"/>
              <w:jc w:val="both"/>
            </w:pPr>
            <w:r w:rsidRPr="006A2DB6">
              <w:rPr>
                <w:szCs w:val="24"/>
              </w:rPr>
              <w:t>filler_material</w:t>
            </w:r>
          </w:p>
        </w:tc>
        <w:tc>
          <w:tcPr>
            <w:tcW w:w="1800" w:type="dxa"/>
          </w:tcPr>
          <w:p w14:paraId="0649F87F" w14:textId="43413DB3" w:rsidR="006A2DB6" w:rsidRPr="006A2DB6" w:rsidRDefault="006A2DB6" w:rsidP="006A2DB6">
            <w:pPr>
              <w:pStyle w:val="Tablebody"/>
              <w:autoSpaceDE w:val="0"/>
              <w:autoSpaceDN w:val="0"/>
              <w:adjustRightInd w:val="0"/>
              <w:jc w:val="both"/>
            </w:pPr>
            <w:r w:rsidRPr="006A2DB6">
              <w:rPr>
                <w:szCs w:val="24"/>
              </w:rPr>
              <w:t>Alphanumeric</w:t>
            </w:r>
          </w:p>
        </w:tc>
        <w:tc>
          <w:tcPr>
            <w:tcW w:w="4680" w:type="dxa"/>
          </w:tcPr>
          <w:p w14:paraId="5ECED9D4" w14:textId="24D772DB"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311ADA97" w14:textId="77777777" w:rsidTr="009233A5">
        <w:trPr>
          <w:cantSplit/>
        </w:trPr>
        <w:tc>
          <w:tcPr>
            <w:tcW w:w="1871" w:type="dxa"/>
            <w:tcBorders>
              <w:bottom w:val="single" w:sz="12" w:space="0" w:color="auto"/>
            </w:tcBorders>
          </w:tcPr>
          <w:p w14:paraId="2C6AF112" w14:textId="1032F6ED" w:rsidR="006A2DB6" w:rsidRPr="006A2DB6" w:rsidRDefault="006A2DB6" w:rsidP="006A2DB6">
            <w:pPr>
              <w:pStyle w:val="Tablebody"/>
              <w:autoSpaceDE w:val="0"/>
              <w:autoSpaceDN w:val="0"/>
              <w:adjustRightInd w:val="0"/>
              <w:jc w:val="both"/>
            </w:pPr>
            <w:r w:rsidRPr="006A2DB6">
              <w:rPr>
                <w:szCs w:val="24"/>
              </w:rPr>
              <w:t>shape</w:t>
            </w:r>
          </w:p>
        </w:tc>
        <w:tc>
          <w:tcPr>
            <w:tcW w:w="1800" w:type="dxa"/>
            <w:tcBorders>
              <w:bottom w:val="single" w:sz="12" w:space="0" w:color="auto"/>
            </w:tcBorders>
          </w:tcPr>
          <w:p w14:paraId="1DAF0680" w14:textId="53461F74" w:rsidR="006A2DB6" w:rsidRPr="006A2DB6" w:rsidRDefault="006A2DB6" w:rsidP="006A2DB6">
            <w:pPr>
              <w:pStyle w:val="Tablebody"/>
              <w:autoSpaceDE w:val="0"/>
              <w:autoSpaceDN w:val="0"/>
              <w:adjustRightInd w:val="0"/>
              <w:jc w:val="both"/>
            </w:pPr>
            <w:r w:rsidRPr="006A2DB6">
              <w:rPr>
                <w:szCs w:val="24"/>
              </w:rPr>
              <w:t>Selection</w:t>
            </w:r>
          </w:p>
        </w:tc>
        <w:tc>
          <w:tcPr>
            <w:tcW w:w="4680" w:type="dxa"/>
            <w:tcBorders>
              <w:bottom w:val="single" w:sz="12" w:space="0" w:color="auto"/>
            </w:tcBorders>
          </w:tcPr>
          <w:p w14:paraId="5E991080" w14:textId="6E19E123" w:rsidR="006A2DB6" w:rsidRPr="006A2DB6" w:rsidRDefault="006A2DB6" w:rsidP="006A2DB6">
            <w:pPr>
              <w:pStyle w:val="Tablebody"/>
              <w:autoSpaceDE w:val="0"/>
              <w:autoSpaceDN w:val="0"/>
              <w:adjustRightInd w:val="0"/>
              <w:jc w:val="both"/>
            </w:pPr>
            <w:r w:rsidRPr="006A2DB6">
              <w:rPr>
                <w:szCs w:val="24"/>
              </w:rPr>
              <w:t>Optional</w:t>
            </w:r>
          </w:p>
        </w:tc>
      </w:tr>
    </w:tbl>
    <w:p w14:paraId="22620148" w14:textId="4061C915"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442F69">
        <w:rPr>
          <w:rStyle w:val="ISOCode"/>
        </w:rPr>
        <w:t>u, x, y, z,</w:t>
      </w:r>
      <w:r>
        <w:rPr>
          <w:rFonts w:eastAsia="Times New Roman"/>
          <w:szCs w:val="24"/>
        </w:rPr>
        <w:t xml:space="preserve"> and </w:t>
      </w:r>
      <w:r w:rsidRPr="00442F69">
        <w:rPr>
          <w:rStyle w:val="ISOCode"/>
        </w:rPr>
        <w:t>reference</w:t>
      </w:r>
    </w:p>
    <w:p w14:paraId="24D7FE73" w14:textId="6E313688" w:rsidR="006A2DB6" w:rsidRDefault="006A2DB6">
      <w:pPr>
        <w:pStyle w:val="BodyText"/>
        <w:autoSpaceDE w:val="0"/>
        <w:autoSpaceDN w:val="0"/>
        <w:adjustRightInd w:val="0"/>
        <w:rPr>
          <w:szCs w:val="24"/>
        </w:rPr>
      </w:pPr>
      <w:r>
        <w:rPr>
          <w:szCs w:val="24"/>
        </w:rPr>
        <w:t xml:space="preserve">The detailed definition is provided in </w:t>
      </w:r>
      <w:del w:id="1469" w:author="LUEJE Claudia" w:date="2024-05-02T21:27:00Z">
        <w:r w:rsidDel="003230B5">
          <w:rPr>
            <w:rStyle w:val="citesec"/>
            <w:szCs w:val="24"/>
          </w:rPr>
          <w:delText>clause </w:delText>
        </w:r>
      </w:del>
      <w:r>
        <w:rPr>
          <w:rStyle w:val="citesec"/>
          <w:szCs w:val="24"/>
        </w:rPr>
        <w:t>10.2.4.4</w:t>
      </w:r>
      <w:r>
        <w:rPr>
          <w:szCs w:val="24"/>
        </w:rPr>
        <w:t xml:space="preserve"> Welding </w:t>
      </w:r>
      <w:ins w:id="1470" w:author="LUEJE Claudia" w:date="2024-05-02T21:27:00Z">
        <w:r w:rsidR="003230B5">
          <w:rPr>
            <w:szCs w:val="24"/>
          </w:rPr>
          <w:t>p</w:t>
        </w:r>
      </w:ins>
      <w:del w:id="1471" w:author="LUEJE Claudia" w:date="2024-05-02T21:27:00Z">
        <w:r w:rsidDel="003230B5">
          <w:rPr>
            <w:szCs w:val="24"/>
          </w:rPr>
          <w:delText>P</w:delText>
        </w:r>
      </w:del>
      <w:r>
        <w:rPr>
          <w:szCs w:val="24"/>
        </w:rPr>
        <w:t>osition.</w:t>
      </w:r>
    </w:p>
    <w:p w14:paraId="0D494CB6"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base</w:t>
      </w:r>
    </w:p>
    <w:p w14:paraId="501087CE" w14:textId="77777777" w:rsidR="006A2DB6" w:rsidRDefault="006A2DB6">
      <w:pPr>
        <w:pStyle w:val="BodyText"/>
        <w:autoSpaceDE w:val="0"/>
        <w:autoSpaceDN w:val="0"/>
        <w:adjustRightInd w:val="0"/>
        <w:rPr>
          <w:szCs w:val="24"/>
        </w:rPr>
      </w:pPr>
      <w:r>
        <w:rPr>
          <w:szCs w:val="24"/>
        </w:rPr>
        <w:t xml:space="preserve">For this type of weld, the </w:t>
      </w:r>
      <w:r w:rsidRPr="00442F69">
        <w:rPr>
          <w:rStyle w:val="ISOCode"/>
        </w:rPr>
        <w:t>base</w:t>
      </w:r>
      <w:r>
        <w:rPr>
          <w:szCs w:val="24"/>
        </w:rPr>
        <w:t xml:space="preserve"> sheet can be specified also inside the element </w:t>
      </w:r>
      <w:r w:rsidRPr="00442F69">
        <w:rPr>
          <w:rStyle w:val="ISOCode"/>
        </w:rPr>
        <w:t>&lt;weld_position/&gt;</w:t>
      </w:r>
      <w:r>
        <w:rPr>
          <w:szCs w:val="24"/>
        </w:rPr>
        <w:t>. This is necessary in the case of a stacked welding with two welded sheets.</w:t>
      </w:r>
    </w:p>
    <w:p w14:paraId="2536D1B0"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section</w:t>
      </w:r>
    </w:p>
    <w:p w14:paraId="43171D56" w14:textId="77777777" w:rsidR="006A2DB6" w:rsidRDefault="006A2DB6">
      <w:pPr>
        <w:pStyle w:val="BodyText"/>
        <w:autoSpaceDE w:val="0"/>
        <w:autoSpaceDN w:val="0"/>
        <w:adjustRightInd w:val="0"/>
        <w:rPr>
          <w:szCs w:val="24"/>
        </w:rPr>
      </w:pPr>
      <w:r>
        <w:rPr>
          <w:szCs w:val="24"/>
        </w:rPr>
        <w:t xml:space="preserve">The attribute </w:t>
      </w:r>
      <w:r w:rsidRPr="00442F69">
        <w:rPr>
          <w:rStyle w:val="ISOCode"/>
        </w:rPr>
        <w:t>section</w:t>
      </w:r>
      <w:r>
        <w:rPr>
          <w:szCs w:val="24"/>
        </w:rPr>
        <w:t xml:space="preserve"> can be absent in the case of attribute value </w:t>
      </w:r>
      <w:r w:rsidRPr="00442F69">
        <w:rPr>
          <w:rStyle w:val="ISOCode"/>
        </w:rPr>
        <w:t>technology="laser"</w:t>
      </w:r>
      <w:r>
        <w:rPr>
          <w:szCs w:val="24"/>
        </w:rPr>
        <w:t xml:space="preserve"> inside element subtype.</w:t>
      </w:r>
    </w:p>
    <w:p w14:paraId="68CD4242" w14:textId="77777777" w:rsidR="006A2DB6" w:rsidRDefault="006A2DB6">
      <w:pPr>
        <w:pStyle w:val="BodyText"/>
        <w:autoSpaceDE w:val="0"/>
        <w:autoSpaceDN w:val="0"/>
        <w:adjustRightInd w:val="0"/>
        <w:rPr>
          <w:szCs w:val="24"/>
        </w:rPr>
      </w:pPr>
      <w:r>
        <w:rPr>
          <w:szCs w:val="24"/>
        </w:rPr>
        <w:t xml:space="preserve">Valid values for the attribute </w:t>
      </w:r>
      <w:r w:rsidRPr="00442F69">
        <w:rPr>
          <w:rStyle w:val="ISOCode"/>
        </w:rPr>
        <w:t>section</w:t>
      </w:r>
      <w:r>
        <w:rPr>
          <w:szCs w:val="24"/>
        </w:rPr>
        <w:t xml:space="preserve"> (if present) of a cruciform joint are:</w:t>
      </w:r>
    </w:p>
    <w:p w14:paraId="2573CBE6"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Fillet</w:t>
      </w:r>
      <w:r>
        <w:rPr>
          <w:szCs w:val="24"/>
        </w:rPr>
        <w:t>,</w:t>
      </w:r>
    </w:p>
    <w:p w14:paraId="6661FBF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HV,</w:t>
      </w:r>
    </w:p>
    <w:p w14:paraId="580B07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HY.</w:t>
      </w:r>
    </w:p>
    <w:p w14:paraId="3A321106"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thickness</w:t>
      </w:r>
    </w:p>
    <w:p w14:paraId="2DC3EE38" w14:textId="24E2D08F" w:rsidR="006A2DB6" w:rsidRDefault="006A2DB6">
      <w:pPr>
        <w:pStyle w:val="BodyText"/>
        <w:autoSpaceDE w:val="0"/>
        <w:autoSpaceDN w:val="0"/>
        <w:adjustRightInd w:val="0"/>
        <w:rPr>
          <w:szCs w:val="24"/>
        </w:rPr>
      </w:pPr>
      <w:r>
        <w:rPr>
          <w:szCs w:val="24"/>
        </w:rPr>
        <w:t xml:space="preserve">The attribute </w:t>
      </w:r>
      <w:r w:rsidRPr="00442F69">
        <w:rPr>
          <w:rStyle w:val="ISOCode"/>
        </w:rPr>
        <w:t>thickness</w:t>
      </w:r>
      <w:r>
        <w:rPr>
          <w:szCs w:val="24"/>
        </w:rPr>
        <w:t xml:space="preserve"> specifies the thickness (a-value, throat) of the weld. Depending on the section this is required, optional or not allowed (see </w:t>
      </w:r>
      <w:r w:rsidR="009C3FFA">
        <w:rPr>
          <w:rStyle w:val="citetbl"/>
          <w:szCs w:val="24"/>
        </w:rPr>
        <w:t>Table </w:t>
      </w:r>
      <w:r>
        <w:rPr>
          <w:rStyle w:val="citetbl"/>
          <w:szCs w:val="24"/>
        </w:rPr>
        <w:t>123</w:t>
      </w:r>
      <w:r>
        <w:rPr>
          <w:szCs w:val="24"/>
        </w:rPr>
        <w:t>):</w:t>
      </w:r>
    </w:p>
    <w:p w14:paraId="5096A86B" w14:textId="218CEE95" w:rsidR="006A2DB6" w:rsidRDefault="009C3FFA">
      <w:pPr>
        <w:pStyle w:val="Tabletitle"/>
        <w:autoSpaceDE w:val="0"/>
        <w:autoSpaceDN w:val="0"/>
        <w:adjustRightInd w:val="0"/>
        <w:outlineLvl w:val="0"/>
        <w:rPr>
          <w:szCs w:val="24"/>
        </w:rPr>
      </w:pPr>
      <w:r>
        <w:rPr>
          <w:szCs w:val="24"/>
        </w:rPr>
        <w:t>Table </w:t>
      </w:r>
      <w:r w:rsidR="006A2DB6">
        <w:rPr>
          <w:szCs w:val="24"/>
        </w:rPr>
        <w:t xml:space="preserve">123 — Value dependency of attribute </w:t>
      </w:r>
      <w:r w:rsidR="006A2DB6" w:rsidRPr="00442F69">
        <w:rPr>
          <w:rStyle w:val="ISOCode"/>
        </w:rPr>
        <w:t>thickness</w:t>
      </w:r>
    </w:p>
    <w:tbl>
      <w:tblPr>
        <w:tblW w:w="7811" w:type="dxa"/>
        <w:tblInd w:w="3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951"/>
        <w:gridCol w:w="4860"/>
      </w:tblGrid>
      <w:tr w:rsidR="006A2DB6" w:rsidRPr="00EC4DAD" w14:paraId="02983D24" w14:textId="77777777" w:rsidTr="009233A5">
        <w:trPr>
          <w:tblHeader/>
        </w:trPr>
        <w:tc>
          <w:tcPr>
            <w:tcW w:w="2951" w:type="dxa"/>
            <w:tcBorders>
              <w:top w:val="single" w:sz="12" w:space="0" w:color="auto"/>
              <w:bottom w:val="single" w:sz="12" w:space="0" w:color="auto"/>
            </w:tcBorders>
            <w:shd w:val="clear" w:color="auto" w:fill="F3F3F3"/>
          </w:tcPr>
          <w:p w14:paraId="1810C7F2" w14:textId="387DB4DE" w:rsidR="006A2DB6" w:rsidRPr="00EC4DAD" w:rsidRDefault="006A2DB6" w:rsidP="006A2DB6">
            <w:pPr>
              <w:pStyle w:val="Tableheader"/>
              <w:autoSpaceDE w:val="0"/>
              <w:autoSpaceDN w:val="0"/>
              <w:adjustRightInd w:val="0"/>
              <w:jc w:val="both"/>
              <w:rPr>
                <w:b/>
              </w:rPr>
            </w:pPr>
            <w:r w:rsidRPr="00EC4DAD">
              <w:rPr>
                <w:b/>
                <w:szCs w:val="24"/>
              </w:rPr>
              <w:t>Attribute value “section"</w:t>
            </w:r>
          </w:p>
        </w:tc>
        <w:tc>
          <w:tcPr>
            <w:tcW w:w="4860" w:type="dxa"/>
            <w:tcBorders>
              <w:top w:val="single" w:sz="12" w:space="0" w:color="auto"/>
              <w:bottom w:val="single" w:sz="12" w:space="0" w:color="auto"/>
            </w:tcBorders>
            <w:shd w:val="clear" w:color="auto" w:fill="F3F3F3"/>
          </w:tcPr>
          <w:p w14:paraId="56D348AF" w14:textId="3B4BC2A9" w:rsidR="006A2DB6" w:rsidRPr="00EC4DAD" w:rsidRDefault="006A2DB6" w:rsidP="006A2DB6">
            <w:pPr>
              <w:pStyle w:val="Tableheader"/>
              <w:autoSpaceDE w:val="0"/>
              <w:autoSpaceDN w:val="0"/>
              <w:adjustRightInd w:val="0"/>
              <w:jc w:val="both"/>
              <w:rPr>
                <w:b/>
              </w:rPr>
            </w:pPr>
            <w:r w:rsidRPr="00EC4DAD">
              <w:rPr>
                <w:b/>
                <w:szCs w:val="24"/>
              </w:rPr>
              <w:t>Attribute “thickness"</w:t>
            </w:r>
          </w:p>
        </w:tc>
      </w:tr>
      <w:tr w:rsidR="006A2DB6" w:rsidRPr="00F54804" w14:paraId="0DCA8057" w14:textId="77777777" w:rsidTr="009233A5">
        <w:tc>
          <w:tcPr>
            <w:tcW w:w="2951" w:type="dxa"/>
            <w:tcBorders>
              <w:top w:val="single" w:sz="12" w:space="0" w:color="auto"/>
            </w:tcBorders>
          </w:tcPr>
          <w:p w14:paraId="256E4035" w14:textId="6484DFBC" w:rsidR="006A2DB6" w:rsidRPr="006A2DB6" w:rsidRDefault="006A2DB6" w:rsidP="006A2DB6">
            <w:pPr>
              <w:pStyle w:val="Tablebody"/>
              <w:autoSpaceDE w:val="0"/>
              <w:autoSpaceDN w:val="0"/>
              <w:adjustRightInd w:val="0"/>
              <w:jc w:val="both"/>
            </w:pPr>
            <w:r w:rsidRPr="006A2DB6">
              <w:rPr>
                <w:szCs w:val="24"/>
              </w:rPr>
              <w:t>HV</w:t>
            </w:r>
          </w:p>
        </w:tc>
        <w:tc>
          <w:tcPr>
            <w:tcW w:w="4860" w:type="dxa"/>
            <w:tcBorders>
              <w:top w:val="single" w:sz="12" w:space="0" w:color="auto"/>
            </w:tcBorders>
          </w:tcPr>
          <w:p w14:paraId="11A1F897" w14:textId="71484FF5"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766A6765" w14:textId="77777777" w:rsidTr="009233A5">
        <w:tc>
          <w:tcPr>
            <w:tcW w:w="2951" w:type="dxa"/>
          </w:tcPr>
          <w:p w14:paraId="2CAA4806" w14:textId="677713FA" w:rsidR="006A2DB6" w:rsidRPr="006A2DB6" w:rsidRDefault="006A2DB6" w:rsidP="006A2DB6">
            <w:pPr>
              <w:pStyle w:val="Tablebody"/>
              <w:autoSpaceDE w:val="0"/>
              <w:autoSpaceDN w:val="0"/>
              <w:adjustRightInd w:val="0"/>
              <w:jc w:val="both"/>
            </w:pPr>
            <w:r w:rsidRPr="006A2DB6">
              <w:rPr>
                <w:szCs w:val="24"/>
              </w:rPr>
              <w:t>HY</w:t>
            </w:r>
          </w:p>
        </w:tc>
        <w:tc>
          <w:tcPr>
            <w:tcW w:w="4860" w:type="dxa"/>
          </w:tcPr>
          <w:p w14:paraId="1B99CD6C" w14:textId="2EA995F5" w:rsidR="006A2DB6" w:rsidRPr="006A2DB6" w:rsidRDefault="006A2DB6" w:rsidP="006A2DB6">
            <w:pPr>
              <w:pStyle w:val="Tablebody"/>
              <w:autoSpaceDE w:val="0"/>
              <w:autoSpaceDN w:val="0"/>
              <w:adjustRightInd w:val="0"/>
              <w:jc w:val="both"/>
            </w:pPr>
            <w:r w:rsidRPr="006A2DB6">
              <w:rPr>
                <w:szCs w:val="24"/>
              </w:rPr>
              <w:t>Not allowed</w:t>
            </w:r>
          </w:p>
        </w:tc>
      </w:tr>
      <w:tr w:rsidR="006A2DB6" w:rsidRPr="00F54804" w14:paraId="5F6FD59A" w14:textId="77777777" w:rsidTr="009233A5">
        <w:tc>
          <w:tcPr>
            <w:tcW w:w="2951" w:type="dxa"/>
            <w:tcBorders>
              <w:bottom w:val="single" w:sz="12" w:space="0" w:color="auto"/>
            </w:tcBorders>
          </w:tcPr>
          <w:p w14:paraId="6B0D929D" w14:textId="442C905C" w:rsidR="006A2DB6" w:rsidRPr="006A2DB6" w:rsidRDefault="006A2DB6" w:rsidP="006A2DB6">
            <w:pPr>
              <w:pStyle w:val="Tablebody"/>
              <w:autoSpaceDE w:val="0"/>
              <w:autoSpaceDN w:val="0"/>
              <w:adjustRightInd w:val="0"/>
              <w:jc w:val="both"/>
            </w:pPr>
            <w:r w:rsidRPr="006A2DB6">
              <w:rPr>
                <w:szCs w:val="24"/>
              </w:rPr>
              <w:t>Fillet</w:t>
            </w:r>
          </w:p>
        </w:tc>
        <w:tc>
          <w:tcPr>
            <w:tcW w:w="4860" w:type="dxa"/>
            <w:tcBorders>
              <w:bottom w:val="single" w:sz="12" w:space="0" w:color="auto"/>
            </w:tcBorders>
          </w:tcPr>
          <w:p w14:paraId="02BE73DF" w14:textId="2CB98FD1" w:rsidR="006A2DB6" w:rsidRPr="006A2DB6" w:rsidRDefault="006A2DB6" w:rsidP="006A2DB6">
            <w:pPr>
              <w:pStyle w:val="Tablebody"/>
              <w:autoSpaceDE w:val="0"/>
              <w:autoSpaceDN w:val="0"/>
              <w:adjustRightInd w:val="0"/>
              <w:jc w:val="both"/>
            </w:pPr>
            <w:r w:rsidRPr="006A2DB6">
              <w:rPr>
                <w:szCs w:val="24"/>
              </w:rPr>
              <w:t>Required</w:t>
            </w:r>
          </w:p>
        </w:tc>
      </w:tr>
    </w:tbl>
    <w:p w14:paraId="1D18C81C" w14:textId="7F129AFA"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angle</w:t>
      </w:r>
    </w:p>
    <w:p w14:paraId="5AC19703" w14:textId="77777777" w:rsidR="006A2DB6" w:rsidRDefault="006A2DB6">
      <w:pPr>
        <w:pStyle w:val="BodyText"/>
        <w:autoSpaceDE w:val="0"/>
        <w:autoSpaceDN w:val="0"/>
        <w:adjustRightInd w:val="0"/>
        <w:rPr>
          <w:szCs w:val="24"/>
        </w:rPr>
      </w:pPr>
      <w:r>
        <w:rPr>
          <w:szCs w:val="24"/>
        </w:rPr>
        <w:t xml:space="preserve">The attribute </w:t>
      </w:r>
      <w:r w:rsidRPr="00442F69">
        <w:rPr>
          <w:rStyle w:val="ISOCode"/>
        </w:rPr>
        <w:t>angle</w:t>
      </w:r>
      <w:r>
        <w:rPr>
          <w:szCs w:val="24"/>
        </w:rPr>
        <w:t xml:space="preserve"> specifies the angle of the weld relative to the base sheet.</w:t>
      </w:r>
    </w:p>
    <w:p w14:paraId="4FCB3ACF"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penetration</w:t>
      </w:r>
    </w:p>
    <w:p w14:paraId="429C068B" w14:textId="77777777" w:rsidR="006A2DB6" w:rsidRDefault="006A2DB6">
      <w:pPr>
        <w:pStyle w:val="BodyText"/>
        <w:autoSpaceDE w:val="0"/>
        <w:autoSpaceDN w:val="0"/>
        <w:adjustRightInd w:val="0"/>
        <w:rPr>
          <w:szCs w:val="24"/>
        </w:rPr>
      </w:pPr>
      <w:r>
        <w:rPr>
          <w:szCs w:val="24"/>
        </w:rPr>
        <w:t xml:space="preserve">The attribute </w:t>
      </w:r>
      <w:r w:rsidRPr="00442F69">
        <w:rPr>
          <w:rStyle w:val="ISOCode"/>
        </w:rPr>
        <w:t>penetration</w:t>
      </w:r>
      <w:r>
        <w:rPr>
          <w:szCs w:val="24"/>
        </w:rPr>
        <w:t xml:space="preserve"> specifies the degree of penetration resulting from the welding.</w:t>
      </w:r>
    </w:p>
    <w:p w14:paraId="76B3D92F" w14:textId="77777777" w:rsidR="006A2DB6" w:rsidRDefault="006A2DB6">
      <w:pPr>
        <w:pStyle w:val="BodyText"/>
        <w:autoSpaceDE w:val="0"/>
        <w:autoSpaceDN w:val="0"/>
        <w:adjustRightInd w:val="0"/>
        <w:rPr>
          <w:szCs w:val="24"/>
        </w:rPr>
      </w:pPr>
      <w:r>
        <w:rPr>
          <w:szCs w:val="24"/>
        </w:rPr>
        <w:t xml:space="preserve">The attribute penetration of a </w:t>
      </w:r>
      <w:r w:rsidRPr="00442F69">
        <w:rPr>
          <w:rStyle w:val="ISOCode"/>
        </w:rPr>
        <w:t>&lt;weld_position/&gt;</w:t>
      </w:r>
      <w:r>
        <w:rPr>
          <w:szCs w:val="24"/>
        </w:rPr>
        <w:t xml:space="preserve"> holds for all sheets connected by this </w:t>
      </w:r>
      <w:r w:rsidRPr="00442F69">
        <w:rPr>
          <w:rStyle w:val="ISOCode"/>
        </w:rPr>
        <w:t>&lt;weld_position/&gt;</w:t>
      </w:r>
      <w:r>
        <w:rPr>
          <w:szCs w:val="24"/>
        </w:rPr>
        <w:t xml:space="preserve"> (e.g. important for K-joints).</w:t>
      </w:r>
    </w:p>
    <w:p w14:paraId="6C9FE658"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shape</w:t>
      </w:r>
    </w:p>
    <w:p w14:paraId="4D54AAFD" w14:textId="77777777" w:rsidR="006A2DB6" w:rsidRDefault="006A2DB6">
      <w:pPr>
        <w:pStyle w:val="BodyText"/>
        <w:autoSpaceDE w:val="0"/>
        <w:autoSpaceDN w:val="0"/>
        <w:adjustRightInd w:val="0"/>
        <w:rPr>
          <w:szCs w:val="24"/>
        </w:rPr>
      </w:pPr>
      <w:r>
        <w:rPr>
          <w:szCs w:val="24"/>
        </w:rPr>
        <w:t xml:space="preserve">The attribute </w:t>
      </w:r>
      <w:r w:rsidRPr="00442F69">
        <w:rPr>
          <w:rStyle w:val="ISOCode"/>
        </w:rPr>
        <w:t>shape</w:t>
      </w:r>
      <w:r>
        <w:rPr>
          <w:szCs w:val="24"/>
        </w:rPr>
        <w:t xml:space="preserve"> defines the shape of the weld throat. For the allowed values, see </w:t>
      </w:r>
      <w:del w:id="1472" w:author="LUEJE Claudia" w:date="2024-05-02T21:27:00Z">
        <w:r w:rsidDel="003230B5">
          <w:rPr>
            <w:rStyle w:val="citesec"/>
            <w:szCs w:val="24"/>
          </w:rPr>
          <w:delText>clause </w:delText>
        </w:r>
      </w:del>
      <w:r>
        <w:rPr>
          <w:rStyle w:val="citesec"/>
          <w:szCs w:val="24"/>
        </w:rPr>
        <w:t>10.2.4.4.21</w:t>
      </w:r>
      <w:r>
        <w:rPr>
          <w:szCs w:val="24"/>
        </w:rPr>
        <w:t>.</w:t>
      </w:r>
    </w:p>
    <w:p w14:paraId="443090D7"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w:t>
      </w:r>
    </w:p>
    <w:p w14:paraId="16315549" w14:textId="77777777" w:rsidR="006A2DB6" w:rsidRDefault="006A2DB6">
      <w:pPr>
        <w:pStyle w:val="BodyText"/>
        <w:autoSpaceDE w:val="0"/>
        <w:autoSpaceDN w:val="0"/>
        <w:adjustRightInd w:val="0"/>
        <w:rPr>
          <w:szCs w:val="24"/>
        </w:rPr>
      </w:pPr>
      <w:r>
        <w:rPr>
          <w:szCs w:val="24"/>
        </w:rPr>
        <w:t xml:space="preserve">Valid values for the attribute </w:t>
      </w:r>
      <w:r w:rsidRPr="00442F69">
        <w:rPr>
          <w:rStyle w:val="ISOCode"/>
        </w:rPr>
        <w:t>filler</w:t>
      </w:r>
      <w:r>
        <w:rPr>
          <w:szCs w:val="24"/>
        </w:rPr>
        <w:t xml:space="preserve"> can be:</w:t>
      </w:r>
    </w:p>
    <w:p w14:paraId="7DA1887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yes</w:t>
      </w:r>
    </w:p>
    <w:p w14:paraId="38FC365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442F69">
        <w:rPr>
          <w:rStyle w:val="ISOCode"/>
        </w:rPr>
        <w:t>no</w:t>
      </w:r>
    </w:p>
    <w:p w14:paraId="3EBE430F" w14:textId="0CCAD44A" w:rsidR="006A2DB6" w:rsidRDefault="006A2DB6">
      <w:pPr>
        <w:pStyle w:val="BodyText"/>
        <w:autoSpaceDE w:val="0"/>
        <w:autoSpaceDN w:val="0"/>
        <w:adjustRightInd w:val="0"/>
        <w:rPr>
          <w:szCs w:val="24"/>
        </w:rPr>
      </w:pPr>
      <w:r>
        <w:rPr>
          <w:szCs w:val="24"/>
        </w:rPr>
        <w:t xml:space="preserve">Depending on the technology, the default value can differ, see </w:t>
      </w:r>
      <w:del w:id="1473" w:author="LUEJE Claudia" w:date="2024-05-02T21:27:00Z">
        <w:r w:rsidDel="003230B5">
          <w:rPr>
            <w:rStyle w:val="citesec"/>
            <w:szCs w:val="24"/>
          </w:rPr>
          <w:delText>clause</w:delText>
        </w:r>
        <w:r w:rsidR="00FF6A3E" w:rsidDel="003230B5">
          <w:rPr>
            <w:rStyle w:val="citesec"/>
            <w:szCs w:val="24"/>
          </w:rPr>
          <w:delText> </w:delText>
        </w:r>
      </w:del>
      <w:r>
        <w:rPr>
          <w:rStyle w:val="citesec"/>
          <w:szCs w:val="24"/>
        </w:rPr>
        <w:t>10.2.4.4.19</w:t>
      </w:r>
      <w:r>
        <w:rPr>
          <w:szCs w:val="24"/>
        </w:rPr>
        <w:t xml:space="preserve"> Attribute </w:t>
      </w:r>
      <w:r>
        <w:rPr>
          <w:rStyle w:val="ISOCode"/>
          <w:rFonts w:cs="Times New Roman"/>
          <w:szCs w:val="24"/>
        </w:rPr>
        <w:t>filler</w:t>
      </w:r>
      <w:r>
        <w:rPr>
          <w:szCs w:val="24"/>
        </w:rPr>
        <w:t>.</w:t>
      </w:r>
    </w:p>
    <w:p w14:paraId="241F75E9"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442F69">
        <w:rPr>
          <w:rStyle w:val="ISOCode"/>
        </w:rPr>
        <w:t>filler_material</w:t>
      </w:r>
    </w:p>
    <w:p w14:paraId="65FB2EDA" w14:textId="77777777" w:rsidR="006A2DB6" w:rsidRDefault="006A2DB6">
      <w:pPr>
        <w:pStyle w:val="BodyText"/>
        <w:autoSpaceDE w:val="0"/>
        <w:autoSpaceDN w:val="0"/>
        <w:adjustRightInd w:val="0"/>
        <w:rPr>
          <w:szCs w:val="24"/>
        </w:rPr>
      </w:pPr>
      <w:r>
        <w:rPr>
          <w:szCs w:val="24"/>
        </w:rPr>
        <w:t xml:space="preserve">The attribute </w:t>
      </w:r>
      <w:r w:rsidRPr="00442F69">
        <w:rPr>
          <w:rStyle w:val="ISOCode"/>
        </w:rPr>
        <w:t>filler_material</w:t>
      </w:r>
      <w:r>
        <w:rPr>
          <w:szCs w:val="24"/>
        </w:rPr>
        <w:t xml:space="preserve"> specifies the applied material during the welding process.</w:t>
      </w:r>
    </w:p>
    <w:p w14:paraId="70415EC6" w14:textId="0CE01921" w:rsidR="006A2DB6" w:rsidRDefault="006A2DB6" w:rsidP="00512DC1">
      <w:pPr>
        <w:pStyle w:val="Example"/>
      </w:pPr>
      <w:r>
        <w:t>E</w:t>
      </w:r>
      <w:ins w:id="1474" w:author="LUEJE Claudia" w:date="2024-05-02T21:28:00Z">
        <w:r w:rsidR="003230B5">
          <w:t>XAMPLE</w:t>
        </w:r>
      </w:ins>
      <w:del w:id="1475" w:author="LUEJE Claudia" w:date="2024-05-02T21:28:00Z">
        <w:r w:rsidDel="003230B5">
          <w:delText>xample</w:delText>
        </w:r>
      </w:del>
      <w:r w:rsidR="00690423">
        <w:tab/>
      </w:r>
      <w:r>
        <w:t xml:space="preserve">Definition of a </w:t>
      </w:r>
      <w:r w:rsidRPr="00442F69">
        <w:rPr>
          <w:rStyle w:val="ISOCode"/>
        </w:rPr>
        <w:t>&lt;cruciform_joint/&gt;</w:t>
      </w:r>
      <w:r>
        <w:t xml:space="preserve"> with all parameters of </w:t>
      </w:r>
      <w:r w:rsidRPr="00442F69">
        <w:rPr>
          <w:rStyle w:val="ISOCode"/>
        </w:rPr>
        <w:t>&lt;weld_position/&gt;</w:t>
      </w:r>
      <w:r>
        <w:t>:</w:t>
      </w:r>
    </w:p>
    <w:p w14:paraId="16DDBC41" w14:textId="5618A50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538BD9DC" w14:textId="7307945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3731BB5E" w14:textId="3F858980" w:rsidR="006A2DB6" w:rsidRPr="00F5203F"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b/>
          <w:szCs w:val="24"/>
          <w:lang w:val="fr-CH"/>
        </w:rPr>
        <w:t>&lt;weld_position u="0.2" x="1" y="0" z="1"</w:t>
      </w:r>
    </w:p>
    <w:p w14:paraId="09EDD4F3" w14:textId="166216B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thickness="3.0"</w:t>
      </w:r>
    </w:p>
    <w:p w14:paraId="040F32EA" w14:textId="782D5018"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5620FD2B" w14:textId="62B0E26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A9D435F" w14:textId="6EFC2E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angle="30"</w:t>
      </w:r>
    </w:p>
    <w:p w14:paraId="0E2E6ACE" w14:textId="3B2A0A3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25C42BC4" w14:textId="6CEA073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1CFCA41" w14:textId="45AF2C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4B8F0777" w14:textId="02BC458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b/>
          <w:szCs w:val="24"/>
        </w:rPr>
        <w:t>shape="straight" /&gt;</w:t>
      </w:r>
    </w:p>
    <w:p w14:paraId="491E30C7" w14:textId="4C7907B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&lt;weld_position u="0.4" x="-1" y="0" z="-1"</w:t>
      </w:r>
    </w:p>
    <w:p w14:paraId="26422640" w14:textId="17E141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thickness="4.0"</w:t>
      </w:r>
    </w:p>
    <w:p w14:paraId="52C22490" w14:textId="43B2C7E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7D0194CE" w14:textId="08DBBAD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40B6A3A3" w14:textId="709CB2F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angle="45"</w:t>
      </w:r>
    </w:p>
    <w:p w14:paraId="39B08758" w14:textId="468A58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444520B9" w14:textId="447E0E7C"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2B05264F" w14:textId="32FE8C9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7F9B7B03" w14:textId="6A64DCD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0ACB2BE3" w14:textId="0FA26AA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u="0.6" x="-1" y="0" z="1"</w:t>
      </w:r>
    </w:p>
    <w:p w14:paraId="2F5F5871" w14:textId="64E20AE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thickness="5.0"</w:t>
      </w:r>
    </w:p>
    <w:p w14:paraId="77D0AAA2" w14:textId="4EC99E14"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penetration="0.8"</w:t>
      </w:r>
    </w:p>
    <w:p w14:paraId="1B2F02EA" w14:textId="27C254C3"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758F7A6F" w14:textId="653A7B1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angle="50"</w:t>
      </w:r>
    </w:p>
    <w:p w14:paraId="1C58F3B4" w14:textId="0F91927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1B8A1224" w14:textId="5EAD19BA"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1AE6A913" w14:textId="31C0D262"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1DF10802" w14:textId="4D53BCF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2CD00DB" w14:textId="20598CE6" w:rsidR="006A2DB6" w:rsidRPr="00576373"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576373">
        <w:rPr>
          <w:szCs w:val="24"/>
          <w:lang w:val="en-US"/>
        </w:rPr>
        <w:t xml:space="preserve">          </w:t>
      </w:r>
      <w:r w:rsidR="006A2DB6" w:rsidRPr="00576373">
        <w:rPr>
          <w:b/>
          <w:szCs w:val="24"/>
          <w:lang w:val="en-US"/>
        </w:rPr>
        <w:t>&lt;weld_position u="0.8" x="1" y="0" z="-1"</w:t>
      </w:r>
    </w:p>
    <w:p w14:paraId="4DA69A04" w14:textId="267F14E5"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thickness="6.0"</w:t>
      </w:r>
    </w:p>
    <w:p w14:paraId="0B6F57BC" w14:textId="745157A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penetration="0.4"</w:t>
      </w:r>
    </w:p>
    <w:p w14:paraId="49857753" w14:textId="6F9C7FED"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section="HY"</w:t>
      </w:r>
    </w:p>
    <w:p w14:paraId="203F958E" w14:textId="61E4946B"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angle="75"</w:t>
      </w:r>
    </w:p>
    <w:p w14:paraId="4259195D" w14:textId="191EA750"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reference="true"</w:t>
      </w:r>
    </w:p>
    <w:p w14:paraId="6F2EE823" w14:textId="480564C1"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filler="yes"</w:t>
      </w:r>
    </w:p>
    <w:p w14:paraId="758C815F" w14:textId="11F71EE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filler_material="E7018-X"</w:t>
      </w:r>
    </w:p>
    <w:p w14:paraId="2A4C00B1" w14:textId="50692EC7"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b/>
          <w:szCs w:val="24"/>
        </w:rPr>
        <w:t>shape="straight" /&gt;</w:t>
      </w:r>
    </w:p>
    <w:p w14:paraId="40C33E6C" w14:textId="04793169"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1D3E90F3" w14:textId="38692B76"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42F69">
        <w:rPr>
          <w:szCs w:val="24"/>
          <w:lang w:val="en-US"/>
        </w:rPr>
        <w:t xml:space="preserve">          </w:t>
      </w:r>
      <w:r w:rsidR="006A2DB6">
        <w:rPr>
          <w:szCs w:val="24"/>
        </w:rPr>
        <w:t>&lt;sheet_parameter ... /&gt;</w:t>
      </w:r>
    </w:p>
    <w:p w14:paraId="044B7A58" w14:textId="5432847E"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5EA1410F" w14:textId="2C98AFFF" w:rsidR="006A2DB6" w:rsidRDefault="00442F6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8A4A126" w14:textId="5EC73500" w:rsidR="00736AA3"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B49B40A"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736AA3">
        <w:rPr>
          <w:rStyle w:val="ISOCode"/>
        </w:rPr>
        <w:t>&lt;sheet_parameter/&gt;</w:t>
      </w:r>
    </w:p>
    <w:p w14:paraId="058CCA70" w14:textId="20C5A3A7" w:rsidR="006A2DB6" w:rsidRDefault="006A2DB6">
      <w:pPr>
        <w:pStyle w:val="BodyText"/>
        <w:autoSpaceDE w:val="0"/>
        <w:autoSpaceDN w:val="0"/>
        <w:adjustRightInd w:val="0"/>
        <w:rPr>
          <w:szCs w:val="24"/>
        </w:rPr>
      </w:pPr>
      <w:r>
        <w:rPr>
          <w:szCs w:val="24"/>
        </w:rPr>
        <w:t xml:space="preserve">For the element </w:t>
      </w:r>
      <w:r w:rsidRPr="00736AA3">
        <w:rPr>
          <w:rStyle w:val="ISOCode"/>
        </w:rPr>
        <w:t>&lt;sheet_parameter/&gt;</w:t>
      </w:r>
      <w:r>
        <w:rPr>
          <w:szCs w:val="24"/>
        </w:rPr>
        <w:t xml:space="preserve">, the following attributes can be specified for the cruciform joint (see </w:t>
      </w:r>
      <w:r w:rsidR="009C3FFA">
        <w:rPr>
          <w:rStyle w:val="citetbl"/>
          <w:szCs w:val="24"/>
        </w:rPr>
        <w:t>Table </w:t>
      </w:r>
      <w:r>
        <w:rPr>
          <w:rStyle w:val="citetbl"/>
          <w:szCs w:val="24"/>
        </w:rPr>
        <w:t>124</w:t>
      </w:r>
      <w:r>
        <w:rPr>
          <w:szCs w:val="24"/>
        </w:rPr>
        <w:t>):</w:t>
      </w:r>
    </w:p>
    <w:p w14:paraId="053EE642" w14:textId="5650C2CC" w:rsidR="006A2DB6" w:rsidRDefault="009C3FFA">
      <w:pPr>
        <w:pStyle w:val="Tabletitle"/>
        <w:autoSpaceDE w:val="0"/>
        <w:autoSpaceDN w:val="0"/>
        <w:adjustRightInd w:val="0"/>
        <w:outlineLvl w:val="0"/>
        <w:rPr>
          <w:szCs w:val="24"/>
        </w:rPr>
      </w:pPr>
      <w:r>
        <w:rPr>
          <w:szCs w:val="24"/>
        </w:rPr>
        <w:t>Table </w:t>
      </w:r>
      <w:r w:rsidR="006A2DB6">
        <w:rPr>
          <w:szCs w:val="24"/>
        </w:rPr>
        <w:t xml:space="preserve">124 — Attributes of element </w:t>
      </w:r>
      <w:r w:rsidR="006A2DB6" w:rsidRPr="00736AA3">
        <w:rPr>
          <w:rStyle w:val="ISOCode"/>
        </w:rPr>
        <w:t>&lt;sheet_parameter/&gt;</w:t>
      </w:r>
      <w:r w:rsidR="006A2DB6">
        <w:rPr>
          <w:szCs w:val="24"/>
        </w:rPr>
        <w:t xml:space="preserve"> for cruciform joint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4"/>
        <w:gridCol w:w="1418"/>
        <w:gridCol w:w="1109"/>
        <w:gridCol w:w="4430"/>
      </w:tblGrid>
      <w:tr w:rsidR="006A2DB6" w:rsidRPr="00EC4DAD" w14:paraId="140BEB08" w14:textId="77777777" w:rsidTr="009233A5">
        <w:trPr>
          <w:cantSplit/>
          <w:tblHeader/>
          <w:jc w:val="center"/>
        </w:trPr>
        <w:tc>
          <w:tcPr>
            <w:tcW w:w="1574" w:type="dxa"/>
            <w:tcBorders>
              <w:top w:val="single" w:sz="12" w:space="0" w:color="auto"/>
              <w:bottom w:val="single" w:sz="12" w:space="0" w:color="auto"/>
            </w:tcBorders>
            <w:shd w:val="clear" w:color="auto" w:fill="F3F3F3"/>
            <w:vAlign w:val="bottom"/>
          </w:tcPr>
          <w:p w14:paraId="7740AA0A" w14:textId="00A19298"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vAlign w:val="bottom"/>
          </w:tcPr>
          <w:p w14:paraId="06C83853" w14:textId="51E12754" w:rsidR="006A2DB6" w:rsidRPr="00EC4DAD" w:rsidRDefault="006A2DB6" w:rsidP="006A2DB6">
            <w:pPr>
              <w:pStyle w:val="Tableheader"/>
              <w:autoSpaceDE w:val="0"/>
              <w:autoSpaceDN w:val="0"/>
              <w:adjustRightInd w:val="0"/>
              <w:jc w:val="both"/>
              <w:rPr>
                <w:b/>
              </w:rPr>
            </w:pPr>
            <w:r w:rsidRPr="00EC4DAD">
              <w:rPr>
                <w:b/>
                <w:szCs w:val="24"/>
              </w:rPr>
              <w:t>Type</w:t>
            </w:r>
          </w:p>
        </w:tc>
        <w:tc>
          <w:tcPr>
            <w:tcW w:w="1109" w:type="dxa"/>
            <w:tcBorders>
              <w:top w:val="single" w:sz="12" w:space="0" w:color="auto"/>
              <w:bottom w:val="single" w:sz="12" w:space="0" w:color="auto"/>
            </w:tcBorders>
            <w:shd w:val="clear" w:color="auto" w:fill="F3F3F3"/>
            <w:vAlign w:val="bottom"/>
          </w:tcPr>
          <w:p w14:paraId="4A2570D7" w14:textId="746FA481" w:rsidR="006A2DB6" w:rsidRPr="00EC4DAD" w:rsidRDefault="006A2DB6" w:rsidP="006A2DB6">
            <w:pPr>
              <w:pStyle w:val="Tableheader"/>
              <w:autoSpaceDE w:val="0"/>
              <w:autoSpaceDN w:val="0"/>
              <w:adjustRightInd w:val="0"/>
              <w:jc w:val="both"/>
              <w:rPr>
                <w:b/>
              </w:rPr>
            </w:pPr>
            <w:r w:rsidRPr="00EC4DAD">
              <w:rPr>
                <w:b/>
                <w:szCs w:val="24"/>
              </w:rPr>
              <w:t>Use</w:t>
            </w:r>
          </w:p>
        </w:tc>
        <w:tc>
          <w:tcPr>
            <w:tcW w:w="4430" w:type="dxa"/>
            <w:tcBorders>
              <w:top w:val="single" w:sz="12" w:space="0" w:color="auto"/>
              <w:bottom w:val="single" w:sz="12" w:space="0" w:color="auto"/>
            </w:tcBorders>
            <w:shd w:val="clear" w:color="auto" w:fill="F3F3F3"/>
            <w:vAlign w:val="bottom"/>
          </w:tcPr>
          <w:p w14:paraId="1966B3C9" w14:textId="748D1672"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60D8BBAF" w14:textId="77777777" w:rsidTr="009233A5">
        <w:trPr>
          <w:cantSplit/>
          <w:jc w:val="center"/>
        </w:trPr>
        <w:tc>
          <w:tcPr>
            <w:tcW w:w="1574" w:type="dxa"/>
            <w:tcBorders>
              <w:top w:val="single" w:sz="12" w:space="0" w:color="auto"/>
            </w:tcBorders>
          </w:tcPr>
          <w:p w14:paraId="2844508C" w14:textId="318B53C6" w:rsidR="006A2DB6" w:rsidRPr="006A2DB6" w:rsidRDefault="006A2DB6" w:rsidP="006A2DB6">
            <w:pPr>
              <w:pStyle w:val="Tablebody"/>
              <w:autoSpaceDE w:val="0"/>
              <w:autoSpaceDN w:val="0"/>
              <w:adjustRightInd w:val="0"/>
              <w:jc w:val="both"/>
              <w:rPr>
                <w:rStyle w:val="CommentReference"/>
                <w:sz w:val="20"/>
                <w:szCs w:val="20"/>
                <w:lang w:eastAsia="x-none"/>
              </w:rPr>
            </w:pPr>
            <w:r w:rsidRPr="006A2DB6">
              <w:rPr>
                <w:szCs w:val="24"/>
              </w:rPr>
              <w:t>index</w:t>
            </w:r>
          </w:p>
        </w:tc>
        <w:tc>
          <w:tcPr>
            <w:tcW w:w="1418" w:type="dxa"/>
            <w:tcBorders>
              <w:top w:val="single" w:sz="12" w:space="0" w:color="auto"/>
            </w:tcBorders>
          </w:tcPr>
          <w:p w14:paraId="5FD2DF01" w14:textId="0C1CB4DF" w:rsidR="006A2DB6" w:rsidRPr="006A2DB6" w:rsidRDefault="006A2DB6" w:rsidP="006A2DB6">
            <w:pPr>
              <w:pStyle w:val="Tablebody"/>
              <w:autoSpaceDE w:val="0"/>
              <w:autoSpaceDN w:val="0"/>
              <w:adjustRightInd w:val="0"/>
              <w:jc w:val="both"/>
            </w:pPr>
            <w:r w:rsidRPr="006A2DB6">
              <w:rPr>
                <w:szCs w:val="24"/>
              </w:rPr>
              <w:t>Integer</w:t>
            </w:r>
          </w:p>
        </w:tc>
        <w:tc>
          <w:tcPr>
            <w:tcW w:w="1109" w:type="dxa"/>
            <w:tcBorders>
              <w:top w:val="single" w:sz="12" w:space="0" w:color="auto"/>
            </w:tcBorders>
          </w:tcPr>
          <w:p w14:paraId="37C20287" w14:textId="45962F3B" w:rsidR="006A2DB6" w:rsidRPr="006A2DB6" w:rsidRDefault="006A2DB6" w:rsidP="006A2DB6">
            <w:pPr>
              <w:pStyle w:val="Tablebody"/>
              <w:autoSpaceDE w:val="0"/>
              <w:autoSpaceDN w:val="0"/>
              <w:adjustRightInd w:val="0"/>
              <w:jc w:val="both"/>
            </w:pPr>
            <w:r w:rsidRPr="006A2DB6">
              <w:rPr>
                <w:szCs w:val="24"/>
              </w:rPr>
              <w:t>Required</w:t>
            </w:r>
          </w:p>
        </w:tc>
        <w:tc>
          <w:tcPr>
            <w:tcW w:w="4430" w:type="dxa"/>
            <w:tcBorders>
              <w:top w:val="single" w:sz="12" w:space="0" w:color="auto"/>
            </w:tcBorders>
          </w:tcPr>
          <w:p w14:paraId="28E7D4BA" w14:textId="514FC0F7" w:rsidR="006A2DB6" w:rsidRPr="006A2DB6" w:rsidRDefault="006A2DB6" w:rsidP="00736AA3">
            <w:pPr>
              <w:pStyle w:val="Tablebody"/>
              <w:autoSpaceDE w:val="0"/>
              <w:autoSpaceDN w:val="0"/>
              <w:adjustRightInd w:val="0"/>
            </w:pPr>
            <w:r w:rsidRPr="006A2DB6">
              <w:rPr>
                <w:szCs w:val="24"/>
              </w:rPr>
              <w:t xml:space="preserve">It shall be referenced to </w:t>
            </w:r>
            <w:r w:rsidRPr="00736AA3">
              <w:rPr>
                <w:rStyle w:val="ISOCode"/>
              </w:rPr>
              <w:t>&lt;part/&gt;</w:t>
            </w:r>
            <w:r w:rsidRPr="006A2DB6">
              <w:rPr>
                <w:szCs w:val="24"/>
              </w:rPr>
              <w:t xml:space="preserve"> index attribute</w:t>
            </w:r>
          </w:p>
        </w:tc>
      </w:tr>
      <w:tr w:rsidR="006A2DB6" w:rsidRPr="00F54804" w14:paraId="72D73C24" w14:textId="77777777" w:rsidTr="009233A5">
        <w:trPr>
          <w:cantSplit/>
          <w:jc w:val="center"/>
        </w:trPr>
        <w:tc>
          <w:tcPr>
            <w:tcW w:w="1574" w:type="dxa"/>
            <w:vAlign w:val="bottom"/>
          </w:tcPr>
          <w:p w14:paraId="75A519CA" w14:textId="6F8DA0E3" w:rsidR="006A2DB6" w:rsidRPr="006A2DB6" w:rsidRDefault="006A2DB6" w:rsidP="006A2DB6">
            <w:pPr>
              <w:pStyle w:val="Tablebody"/>
              <w:autoSpaceDE w:val="0"/>
              <w:autoSpaceDN w:val="0"/>
              <w:adjustRightInd w:val="0"/>
              <w:jc w:val="both"/>
            </w:pPr>
            <w:r w:rsidRPr="006A2DB6">
              <w:rPr>
                <w:szCs w:val="24"/>
              </w:rPr>
              <w:t>gap</w:t>
            </w:r>
          </w:p>
        </w:tc>
        <w:tc>
          <w:tcPr>
            <w:tcW w:w="1418" w:type="dxa"/>
            <w:vAlign w:val="bottom"/>
          </w:tcPr>
          <w:p w14:paraId="59DB45D4" w14:textId="4F78F32C"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4C12C223" w14:textId="65BB7339"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06AE96AE" w14:textId="2FEB8250"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2E179C" w14:textId="77777777" w:rsidTr="009233A5">
        <w:trPr>
          <w:cantSplit/>
          <w:jc w:val="center"/>
        </w:trPr>
        <w:tc>
          <w:tcPr>
            <w:tcW w:w="1574" w:type="dxa"/>
            <w:vAlign w:val="bottom"/>
          </w:tcPr>
          <w:p w14:paraId="462B345A" w14:textId="4194EEB6"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vAlign w:val="bottom"/>
          </w:tcPr>
          <w:p w14:paraId="02844388" w14:textId="76653D2E" w:rsidR="006A2DB6" w:rsidRPr="006A2DB6" w:rsidRDefault="006A2DB6" w:rsidP="006A2DB6">
            <w:pPr>
              <w:pStyle w:val="Tablebody"/>
              <w:autoSpaceDE w:val="0"/>
              <w:autoSpaceDN w:val="0"/>
              <w:adjustRightInd w:val="0"/>
              <w:jc w:val="both"/>
            </w:pPr>
            <w:r w:rsidRPr="006A2DB6">
              <w:rPr>
                <w:szCs w:val="24"/>
              </w:rPr>
              <w:t>Floating point</w:t>
            </w:r>
          </w:p>
        </w:tc>
        <w:tc>
          <w:tcPr>
            <w:tcW w:w="1109" w:type="dxa"/>
            <w:vAlign w:val="bottom"/>
          </w:tcPr>
          <w:p w14:paraId="271F5BED" w14:textId="07926091" w:rsidR="006A2DB6" w:rsidRPr="006A2DB6" w:rsidRDefault="006A2DB6" w:rsidP="006A2DB6">
            <w:pPr>
              <w:pStyle w:val="Tablebody"/>
              <w:autoSpaceDE w:val="0"/>
              <w:autoSpaceDN w:val="0"/>
              <w:adjustRightInd w:val="0"/>
              <w:jc w:val="both"/>
            </w:pPr>
            <w:r w:rsidRPr="006A2DB6">
              <w:rPr>
                <w:szCs w:val="24"/>
              </w:rPr>
              <w:t>Optional</w:t>
            </w:r>
          </w:p>
        </w:tc>
        <w:tc>
          <w:tcPr>
            <w:tcW w:w="4430" w:type="dxa"/>
            <w:vAlign w:val="bottom"/>
          </w:tcPr>
          <w:p w14:paraId="79164A52" w14:textId="5A2A80D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693CBC1" w14:textId="77777777" w:rsidTr="009233A5">
        <w:trPr>
          <w:cantSplit/>
          <w:jc w:val="center"/>
        </w:trPr>
        <w:tc>
          <w:tcPr>
            <w:tcW w:w="1574" w:type="dxa"/>
            <w:tcBorders>
              <w:bottom w:val="single" w:sz="12" w:space="0" w:color="auto"/>
            </w:tcBorders>
            <w:vAlign w:val="bottom"/>
          </w:tcPr>
          <w:p w14:paraId="6E4CA432" w14:textId="626EE038" w:rsidR="006A2DB6" w:rsidRPr="006A2DB6" w:rsidRDefault="006A2DB6" w:rsidP="006A2DB6">
            <w:pPr>
              <w:pStyle w:val="Tablebody"/>
              <w:autoSpaceDE w:val="0"/>
              <w:autoSpaceDN w:val="0"/>
              <w:adjustRightInd w:val="0"/>
              <w:jc w:val="both"/>
            </w:pPr>
            <w:r w:rsidRPr="006A2DB6">
              <w:rPr>
                <w:szCs w:val="24"/>
              </w:rPr>
              <w:t>sheet_angle</w:t>
            </w:r>
          </w:p>
        </w:tc>
        <w:tc>
          <w:tcPr>
            <w:tcW w:w="1418" w:type="dxa"/>
            <w:tcBorders>
              <w:bottom w:val="single" w:sz="12" w:space="0" w:color="auto"/>
            </w:tcBorders>
            <w:vAlign w:val="bottom"/>
          </w:tcPr>
          <w:p w14:paraId="0D43FAEB" w14:textId="1F8BE614" w:rsidR="006A2DB6" w:rsidRPr="006A2DB6" w:rsidRDefault="006A2DB6" w:rsidP="006A2DB6">
            <w:pPr>
              <w:pStyle w:val="Tablebody"/>
              <w:autoSpaceDE w:val="0"/>
              <w:autoSpaceDN w:val="0"/>
              <w:adjustRightInd w:val="0"/>
              <w:jc w:val="both"/>
            </w:pPr>
            <w:r w:rsidRPr="006A2DB6">
              <w:rPr>
                <w:szCs w:val="24"/>
              </w:rPr>
              <w:t>Floating point</w:t>
            </w:r>
          </w:p>
        </w:tc>
        <w:tc>
          <w:tcPr>
            <w:tcW w:w="1109" w:type="dxa"/>
            <w:tcBorders>
              <w:bottom w:val="single" w:sz="12" w:space="0" w:color="auto"/>
            </w:tcBorders>
            <w:vAlign w:val="bottom"/>
          </w:tcPr>
          <w:p w14:paraId="03FDBA74" w14:textId="4A972907" w:rsidR="006A2DB6" w:rsidRPr="006A2DB6" w:rsidRDefault="006A2DB6" w:rsidP="006A2DB6">
            <w:pPr>
              <w:pStyle w:val="Tablebody"/>
              <w:autoSpaceDE w:val="0"/>
              <w:autoSpaceDN w:val="0"/>
              <w:adjustRightInd w:val="0"/>
              <w:jc w:val="both"/>
            </w:pPr>
            <w:r w:rsidRPr="006A2DB6">
              <w:rPr>
                <w:szCs w:val="24"/>
              </w:rPr>
              <w:t>Optional</w:t>
            </w:r>
          </w:p>
        </w:tc>
        <w:tc>
          <w:tcPr>
            <w:tcW w:w="4430" w:type="dxa"/>
            <w:tcBorders>
              <w:bottom w:val="single" w:sz="12" w:space="0" w:color="auto"/>
            </w:tcBorders>
            <w:vAlign w:val="bottom"/>
          </w:tcPr>
          <w:p w14:paraId="37E6A6A5" w14:textId="373D46F8" w:rsidR="006A2DB6" w:rsidRPr="006A2DB6" w:rsidRDefault="006A2DB6" w:rsidP="006A2DB6">
            <w:pPr>
              <w:pStyle w:val="Tablebody"/>
              <w:autoSpaceDE w:val="0"/>
              <w:autoSpaceDN w:val="0"/>
              <w:adjustRightInd w:val="0"/>
              <w:jc w:val="both"/>
            </w:pPr>
            <w:r w:rsidRPr="006A2DB6">
              <w:rPr>
                <w:szCs w:val="24"/>
              </w:rPr>
              <w:t>-</w:t>
            </w:r>
          </w:p>
        </w:tc>
      </w:tr>
    </w:tbl>
    <w:p w14:paraId="38A9634E" w14:textId="67DFFA58" w:rsidR="006A2DB6" w:rsidRDefault="006A2DB6" w:rsidP="00512DC1">
      <w:pPr>
        <w:pStyle w:val="Example"/>
      </w:pPr>
      <w:r>
        <w:t>E</w:t>
      </w:r>
      <w:ins w:id="1476" w:author="LUEJE Claudia" w:date="2024-05-02T21:28:00Z">
        <w:r w:rsidR="003230B5">
          <w:t>XAMPLE</w:t>
        </w:r>
      </w:ins>
      <w:del w:id="1477" w:author="LUEJE Claudia" w:date="2024-05-02T21:28:00Z">
        <w:r w:rsidDel="003230B5">
          <w:delText>xample</w:delText>
        </w:r>
      </w:del>
      <w:r w:rsidR="00690423">
        <w:tab/>
      </w:r>
      <w:r w:rsidRPr="00512DC1">
        <w:t>Definition</w:t>
      </w:r>
      <w:r>
        <w:t xml:space="preserve"> of a </w:t>
      </w:r>
      <w:r w:rsidRPr="00736AA3">
        <w:rPr>
          <w:rStyle w:val="ISOCode"/>
        </w:rPr>
        <w:t>&lt;cruciform_joint/&gt;</w:t>
      </w:r>
      <w:r>
        <w:t xml:space="preserve"> with only required </w:t>
      </w:r>
      <w:r>
        <w:rPr>
          <w:rStyle w:val="ISOCode"/>
          <w:rFonts w:cs="Times New Roman"/>
          <w:szCs w:val="24"/>
        </w:rPr>
        <w:t>&lt;weld_position/&gt;</w:t>
      </w:r>
      <w:r>
        <w:t xml:space="preserve"> parameters:</w:t>
      </w:r>
    </w:p>
    <w:p w14:paraId="5553805A" w14:textId="606EE69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F6FCE70" w14:textId="16C8412D"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&lt;cruciform_joint base="1" technology="arc"&gt;</w:t>
      </w:r>
    </w:p>
    <w:p w14:paraId="7F4FA568" w14:textId="49CDE77F"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u="0.2" x="1" y="0" z="1" .../&gt;</w:t>
      </w:r>
    </w:p>
    <w:p w14:paraId="2D897766" w14:textId="0B150971"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u="0.4" x="-1" y="0" z="-1".../&gt;</w:t>
      </w:r>
    </w:p>
    <w:p w14:paraId="0DB65E32" w14:textId="4117ED39"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u="0.6" x="-1" y="0" z="1" .../&gt;</w:t>
      </w:r>
    </w:p>
    <w:p w14:paraId="28486B59" w14:textId="4DF46DE3" w:rsidR="006A2DB6" w:rsidRPr="00F5203F"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Pr>
          <w:szCs w:val="24"/>
          <w:lang w:val="fr-CH"/>
        </w:rPr>
        <w:t xml:space="preserve">          </w:t>
      </w:r>
      <w:r w:rsidR="006A2DB6" w:rsidRPr="00F5203F">
        <w:rPr>
          <w:szCs w:val="24"/>
          <w:lang w:val="fr-CH"/>
        </w:rPr>
        <w:t>&lt;weld_position u="0.8" x="1" y="0" z="-1" .../&gt;</w:t>
      </w:r>
    </w:p>
    <w:p w14:paraId="7D4AFE3C" w14:textId="35287090"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gap="1.5" sheet_thickness="1.5" sheet_angle="90"/&gt;</w:t>
      </w:r>
    </w:p>
    <w:p w14:paraId="410839E2" w14:textId="6B7308A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36AA3">
        <w:rPr>
          <w:szCs w:val="24"/>
          <w:lang w:val="en-US"/>
        </w:rPr>
        <w:t xml:space="preserve">          </w:t>
      </w:r>
      <w:r w:rsidR="006A2DB6">
        <w:rPr>
          <w:b/>
          <w:szCs w:val="24"/>
        </w:rPr>
        <w:t>&lt;sheet_parameter index="3" gap="1.0" sheet_thickness="1.5" sheet_angle="90"/&gt;</w:t>
      </w:r>
    </w:p>
    <w:p w14:paraId="73A17721" w14:textId="25031595"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en-US"/>
        </w:rPr>
        <w:t xml:space="preserve">      </w:t>
      </w:r>
      <w:r w:rsidR="006A2DB6">
        <w:rPr>
          <w:szCs w:val="24"/>
        </w:rPr>
        <w:t>&lt;/cruciform_joint&gt;</w:t>
      </w:r>
    </w:p>
    <w:p w14:paraId="146419A3" w14:textId="48581E61" w:rsidR="006A2DB6" w:rsidRDefault="00736AA3">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7792501E" w14:textId="431889C8" w:rsidR="004030BF" w:rsidRDefault="004030BF">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F384460" w14:textId="1693E866"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Flared </w:t>
      </w:r>
      <w:ins w:id="1478" w:author="LUEJE Claudia" w:date="2024-05-02T21:28:00Z">
        <w:r w:rsidR="003230B5">
          <w:rPr>
            <w:rFonts w:eastAsia="Times New Roman"/>
            <w:szCs w:val="24"/>
          </w:rPr>
          <w:t>j</w:t>
        </w:r>
      </w:ins>
      <w:del w:id="1479" w:author="LUEJE Claudia" w:date="2024-05-02T21:28:00Z">
        <w:r w:rsidDel="003230B5">
          <w:rPr>
            <w:rFonts w:eastAsia="Times New Roman"/>
            <w:szCs w:val="24"/>
          </w:rPr>
          <w:delText>J</w:delText>
        </w:r>
      </w:del>
      <w:r>
        <w:rPr>
          <w:rFonts w:eastAsia="Times New Roman"/>
          <w:szCs w:val="24"/>
        </w:rPr>
        <w:t>oint</w:t>
      </w:r>
    </w:p>
    <w:p w14:paraId="0CA3FFA1" w14:textId="43475025"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Sheet </w:t>
      </w:r>
      <w:ins w:id="1480" w:author="LUEJE Claudia" w:date="2024-05-02T21:28:00Z">
        <w:r w:rsidR="003230B5">
          <w:rPr>
            <w:rFonts w:eastAsia="Times New Roman"/>
            <w:szCs w:val="24"/>
          </w:rPr>
          <w:t>p</w:t>
        </w:r>
      </w:ins>
      <w:del w:id="1481" w:author="LUEJE Claudia" w:date="2024-05-02T21:28:00Z">
        <w:r w:rsidDel="003230B5">
          <w:rPr>
            <w:rFonts w:eastAsia="Times New Roman"/>
            <w:szCs w:val="24"/>
          </w:rPr>
          <w:delText>P</w:delText>
        </w:r>
      </w:del>
      <w:r>
        <w:rPr>
          <w:rFonts w:eastAsia="Times New Roman"/>
          <w:szCs w:val="24"/>
        </w:rPr>
        <w:t>arameters</w:t>
      </w:r>
    </w:p>
    <w:p w14:paraId="0A92746C" w14:textId="1C6C3CDD" w:rsidR="006A2DB6" w:rsidRDefault="006A2DB6">
      <w:pPr>
        <w:pStyle w:val="BodyText"/>
        <w:autoSpaceDE w:val="0"/>
        <w:autoSpaceDN w:val="0"/>
        <w:adjustRightInd w:val="0"/>
        <w:rPr>
          <w:szCs w:val="24"/>
        </w:rPr>
      </w:pPr>
      <w:r>
        <w:rPr>
          <w:szCs w:val="24"/>
        </w:rPr>
        <w:t xml:space="preserve">The parameters to describe the connection are (see </w:t>
      </w:r>
      <w:r w:rsidR="00374751">
        <w:rPr>
          <w:rStyle w:val="citefig"/>
          <w:szCs w:val="24"/>
        </w:rPr>
        <w:t>Figure </w:t>
      </w:r>
      <w:r>
        <w:rPr>
          <w:rStyle w:val="citefig"/>
          <w:szCs w:val="24"/>
        </w:rPr>
        <w:t>76</w:t>
      </w:r>
      <w:r>
        <w:rPr>
          <w:szCs w:val="24"/>
        </w:rPr>
        <w:t>):</w:t>
      </w:r>
    </w:p>
    <w:p w14:paraId="2F88F7CD"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8329_ed1fig76.EPS</w:t>
      </w:r>
    </w:p>
    <w:p w14:paraId="34973F87"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E5AD11D" w14:textId="77777777" w:rsidTr="00A75487">
        <w:tc>
          <w:tcPr>
            <w:tcW w:w="397" w:type="dxa"/>
          </w:tcPr>
          <w:p w14:paraId="50C834CE" w14:textId="2267927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823C81">
              <w:rPr>
                <w:i/>
                <w:szCs w:val="24"/>
              </w:rPr>
              <w:t>t</w:t>
            </w:r>
            <w:r w:rsidRPr="00EC4DAD">
              <w:rPr>
                <w:szCs w:val="24"/>
                <w:vertAlign w:val="subscript"/>
              </w:rPr>
              <w:t>B</w:t>
            </w:r>
          </w:p>
        </w:tc>
        <w:tc>
          <w:tcPr>
            <w:tcW w:w="9356" w:type="dxa"/>
          </w:tcPr>
          <w:p w14:paraId="2B9E98DB" w14:textId="57C4E64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thickness of base sheet</w:t>
            </w:r>
          </w:p>
        </w:tc>
      </w:tr>
      <w:tr w:rsidR="006A2DB6" w14:paraId="5FF6AAEF" w14:textId="77777777" w:rsidTr="00A75487">
        <w:tc>
          <w:tcPr>
            <w:tcW w:w="397" w:type="dxa"/>
          </w:tcPr>
          <w:p w14:paraId="7D153147" w14:textId="5B4EE4BA"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t</w:t>
            </w:r>
            <w:r w:rsidRPr="00823C81">
              <w:rPr>
                <w:i/>
                <w:szCs w:val="24"/>
                <w:vertAlign w:val="subscript"/>
              </w:rPr>
              <w:t>1</w:t>
            </w:r>
          </w:p>
        </w:tc>
        <w:tc>
          <w:tcPr>
            <w:tcW w:w="9356" w:type="dxa"/>
          </w:tcPr>
          <w:p w14:paraId="311078CA" w14:textId="3BF52E23"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thickness of welded sheet</w:t>
            </w:r>
          </w:p>
        </w:tc>
      </w:tr>
      <w:tr w:rsidR="006A2DB6" w14:paraId="083AF677" w14:textId="77777777" w:rsidTr="00A75487">
        <w:tc>
          <w:tcPr>
            <w:tcW w:w="397" w:type="dxa"/>
          </w:tcPr>
          <w:p w14:paraId="15086C97" w14:textId="74C918C2"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c</w:t>
            </w:r>
          </w:p>
        </w:tc>
        <w:tc>
          <w:tcPr>
            <w:tcW w:w="9356" w:type="dxa"/>
          </w:tcPr>
          <w:p w14:paraId="7F3AA78E" w14:textId="7947C38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gap between base and welded sheet</w:t>
            </w:r>
          </w:p>
        </w:tc>
      </w:tr>
    </w:tbl>
    <w:p w14:paraId="636F39B9" w14:textId="41A39861" w:rsidR="006A2DB6" w:rsidRDefault="00374751">
      <w:pPr>
        <w:pStyle w:val="Figuretitle0"/>
        <w:autoSpaceDE w:val="0"/>
        <w:autoSpaceDN w:val="0"/>
        <w:adjustRightInd w:val="0"/>
        <w:outlineLvl w:val="0"/>
        <w:rPr>
          <w:szCs w:val="24"/>
        </w:rPr>
      </w:pPr>
      <w:r>
        <w:rPr>
          <w:szCs w:val="24"/>
        </w:rPr>
        <w:t>Figure </w:t>
      </w:r>
      <w:r w:rsidR="006A2DB6">
        <w:rPr>
          <w:szCs w:val="24"/>
        </w:rPr>
        <w:t>76 — Flared joint sheet layout</w:t>
      </w:r>
    </w:p>
    <w:p w14:paraId="3D065AEE" w14:textId="21DA7309"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Weld </w:t>
      </w:r>
      <w:ins w:id="1482" w:author="LUEJE Claudia" w:date="2024-05-02T21:29:00Z">
        <w:r w:rsidR="003230B5">
          <w:rPr>
            <w:rFonts w:eastAsia="Times New Roman"/>
            <w:szCs w:val="24"/>
          </w:rPr>
          <w:t>p</w:t>
        </w:r>
      </w:ins>
      <w:del w:id="1483" w:author="LUEJE Claudia" w:date="2024-05-02T21:29:00Z">
        <w:r w:rsidDel="003230B5">
          <w:rPr>
            <w:rFonts w:eastAsia="Times New Roman"/>
            <w:szCs w:val="24"/>
          </w:rPr>
          <w:delText>P</w:delText>
        </w:r>
      </w:del>
      <w:r>
        <w:rPr>
          <w:rFonts w:eastAsia="Times New Roman"/>
          <w:szCs w:val="24"/>
        </w:rPr>
        <w:t>arameters</w:t>
      </w:r>
    </w:p>
    <w:p w14:paraId="37DB2571" w14:textId="4A9EA5B7" w:rsidR="006A2DB6" w:rsidRDefault="006A2DB6">
      <w:pPr>
        <w:pStyle w:val="BodyText"/>
        <w:autoSpaceDE w:val="0"/>
        <w:autoSpaceDN w:val="0"/>
        <w:adjustRightInd w:val="0"/>
        <w:rPr>
          <w:szCs w:val="24"/>
        </w:rPr>
      </w:pPr>
      <w:r>
        <w:rPr>
          <w:szCs w:val="24"/>
        </w:rPr>
        <w:t xml:space="preserve">The parameters of the welds are described below (see </w:t>
      </w:r>
      <w:r w:rsidR="00374751">
        <w:rPr>
          <w:rStyle w:val="citefig"/>
          <w:szCs w:val="24"/>
        </w:rPr>
        <w:t>Figure </w:t>
      </w:r>
      <w:r>
        <w:rPr>
          <w:rStyle w:val="citefig"/>
          <w:szCs w:val="24"/>
        </w:rPr>
        <w:t>77</w:t>
      </w:r>
      <w:r>
        <w:rPr>
          <w:szCs w:val="24"/>
        </w:rPr>
        <w:t>):</w:t>
      </w:r>
    </w:p>
    <w:p w14:paraId="6D3836B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8329_ed1fig77.EPS</w:t>
      </w:r>
    </w:p>
    <w:p w14:paraId="2098F6EF"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211E0304" w14:textId="77777777" w:rsidTr="00A75487">
        <w:tc>
          <w:tcPr>
            <w:tcW w:w="397" w:type="dxa"/>
          </w:tcPr>
          <w:p w14:paraId="41E7548A" w14:textId="31A00889" w:rsidR="006A2DB6" w:rsidRPr="00823C81"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i/>
              </w:rPr>
            </w:pPr>
            <w:r w:rsidRPr="00823C81">
              <w:rPr>
                <w:i/>
                <w:szCs w:val="24"/>
              </w:rPr>
              <w:t>b</w:t>
            </w:r>
          </w:p>
        </w:tc>
        <w:tc>
          <w:tcPr>
            <w:tcW w:w="9356" w:type="dxa"/>
          </w:tcPr>
          <w:p w14:paraId="62A2F857" w14:textId="772BE269"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width of the weld</w:t>
            </w:r>
          </w:p>
        </w:tc>
      </w:tr>
    </w:tbl>
    <w:p w14:paraId="2EAE6D0A" w14:textId="1864A635" w:rsidR="006A2DB6" w:rsidRDefault="00374751">
      <w:pPr>
        <w:pStyle w:val="Figuretitle0"/>
        <w:autoSpaceDE w:val="0"/>
        <w:autoSpaceDN w:val="0"/>
        <w:adjustRightInd w:val="0"/>
        <w:outlineLvl w:val="0"/>
        <w:rPr>
          <w:szCs w:val="24"/>
        </w:rPr>
      </w:pPr>
      <w:r>
        <w:rPr>
          <w:szCs w:val="24"/>
        </w:rPr>
        <w:t>Figure </w:t>
      </w:r>
      <w:r w:rsidR="006A2DB6">
        <w:rPr>
          <w:szCs w:val="24"/>
        </w:rPr>
        <w:t>77 — Flared joint sheet parameters</w:t>
      </w:r>
    </w:p>
    <w:p w14:paraId="7499DB17" w14:textId="106416F8" w:rsidR="006A2DB6" w:rsidRDefault="006A2DB6">
      <w:pPr>
        <w:pStyle w:val="BodyText"/>
        <w:autoSpaceDE w:val="0"/>
        <w:autoSpaceDN w:val="0"/>
        <w:adjustRightInd w:val="0"/>
        <w:rPr>
          <w:szCs w:val="24"/>
        </w:rPr>
      </w:pPr>
      <w:r>
        <w:rPr>
          <w:szCs w:val="24"/>
        </w:rPr>
        <w:t xml:space="preserve">The following parameter can be specified for the flared joint (see </w:t>
      </w:r>
      <w:r w:rsidR="009C3FFA">
        <w:rPr>
          <w:rStyle w:val="citetbl"/>
          <w:szCs w:val="24"/>
        </w:rPr>
        <w:t>Table </w:t>
      </w:r>
      <w:r>
        <w:rPr>
          <w:rStyle w:val="citetbl"/>
          <w:szCs w:val="24"/>
        </w:rPr>
        <w:t>125</w:t>
      </w:r>
      <w:r>
        <w:rPr>
          <w:szCs w:val="24"/>
        </w:rPr>
        <w:t>):</w:t>
      </w:r>
    </w:p>
    <w:p w14:paraId="4D7705FA" w14:textId="0E4ED3D2" w:rsidR="006A2DB6" w:rsidRDefault="009C3FFA">
      <w:pPr>
        <w:pStyle w:val="Tabletitle"/>
        <w:autoSpaceDE w:val="0"/>
        <w:autoSpaceDN w:val="0"/>
        <w:adjustRightInd w:val="0"/>
        <w:outlineLvl w:val="0"/>
        <w:rPr>
          <w:szCs w:val="24"/>
        </w:rPr>
      </w:pPr>
      <w:r>
        <w:rPr>
          <w:szCs w:val="24"/>
        </w:rPr>
        <w:t>Table </w:t>
      </w:r>
      <w:r w:rsidR="006A2DB6">
        <w:rPr>
          <w:szCs w:val="24"/>
        </w:rPr>
        <w:t xml:space="preserve">125 — Parameters of flared joint for its single </w:t>
      </w:r>
      <w:r w:rsidR="006A2DB6" w:rsidRPr="00B75298">
        <w:rPr>
          <w:rStyle w:val="ISOCode"/>
        </w:rPr>
        <w:t>&lt;weld_position/&gt;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202"/>
        <w:gridCol w:w="1429"/>
        <w:gridCol w:w="1363"/>
        <w:gridCol w:w="1442"/>
        <w:gridCol w:w="1527"/>
        <w:gridCol w:w="1568"/>
      </w:tblGrid>
      <w:tr w:rsidR="006A2DB6" w:rsidRPr="00EC4DAD" w14:paraId="1E72B747" w14:textId="77777777" w:rsidTr="009233A5">
        <w:trPr>
          <w:jc w:val="center"/>
        </w:trPr>
        <w:tc>
          <w:tcPr>
            <w:tcW w:w="1194" w:type="dxa"/>
            <w:tcBorders>
              <w:top w:val="single" w:sz="12" w:space="0" w:color="auto"/>
              <w:bottom w:val="single" w:sz="12" w:space="0" w:color="auto"/>
            </w:tcBorders>
            <w:shd w:val="clear" w:color="auto" w:fill="F3F3F3"/>
            <w:hideMark/>
          </w:tcPr>
          <w:p w14:paraId="635C8071" w14:textId="1EABB47C" w:rsidR="006A2DB6" w:rsidRPr="00EC4DAD" w:rsidRDefault="006A2DB6" w:rsidP="006A2DB6">
            <w:pPr>
              <w:pStyle w:val="Tableheader"/>
              <w:autoSpaceDE w:val="0"/>
              <w:autoSpaceDN w:val="0"/>
              <w:adjustRightInd w:val="0"/>
              <w:jc w:val="both"/>
              <w:rPr>
                <w:b/>
              </w:rPr>
            </w:pPr>
            <w:r w:rsidRPr="00EC4DAD">
              <w:rPr>
                <w:b/>
                <w:szCs w:val="24"/>
              </w:rPr>
              <w:t>Parameter</w:t>
            </w:r>
          </w:p>
        </w:tc>
        <w:tc>
          <w:tcPr>
            <w:tcW w:w="1431" w:type="dxa"/>
            <w:tcBorders>
              <w:top w:val="single" w:sz="12" w:space="0" w:color="auto"/>
              <w:bottom w:val="single" w:sz="12" w:space="0" w:color="auto"/>
            </w:tcBorders>
            <w:shd w:val="clear" w:color="auto" w:fill="F3F3F3"/>
            <w:hideMark/>
          </w:tcPr>
          <w:p w14:paraId="6EB84B23" w14:textId="1091F205" w:rsidR="006A2DB6" w:rsidRPr="00EC4DAD" w:rsidRDefault="006A2DB6" w:rsidP="006A2DB6">
            <w:pPr>
              <w:pStyle w:val="Tableheader"/>
              <w:autoSpaceDE w:val="0"/>
              <w:autoSpaceDN w:val="0"/>
              <w:adjustRightInd w:val="0"/>
              <w:jc w:val="both"/>
              <w:rPr>
                <w:b/>
              </w:rPr>
            </w:pPr>
            <w:r w:rsidRPr="00EC4DAD">
              <w:rPr>
                <w:b/>
                <w:szCs w:val="24"/>
              </w:rPr>
              <w:t>χMCF-Key</w:t>
            </w:r>
          </w:p>
        </w:tc>
        <w:tc>
          <w:tcPr>
            <w:tcW w:w="1363" w:type="dxa"/>
            <w:tcBorders>
              <w:top w:val="single" w:sz="12" w:space="0" w:color="auto"/>
              <w:bottom w:val="single" w:sz="12" w:space="0" w:color="auto"/>
            </w:tcBorders>
            <w:shd w:val="clear" w:color="auto" w:fill="F3F3F3"/>
            <w:hideMark/>
          </w:tcPr>
          <w:p w14:paraId="2F27609F" w14:textId="27422A1B"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444" w:type="dxa"/>
            <w:tcBorders>
              <w:top w:val="single" w:sz="12" w:space="0" w:color="auto"/>
              <w:bottom w:val="single" w:sz="12" w:space="0" w:color="auto"/>
            </w:tcBorders>
            <w:shd w:val="clear" w:color="auto" w:fill="F3F3F3"/>
            <w:hideMark/>
          </w:tcPr>
          <w:p w14:paraId="14B2849D" w14:textId="6B36C09E" w:rsidR="006A2DB6" w:rsidRPr="00EC4DAD" w:rsidRDefault="006A2DB6" w:rsidP="006A2DB6">
            <w:pPr>
              <w:pStyle w:val="Tableheader"/>
              <w:autoSpaceDE w:val="0"/>
              <w:autoSpaceDN w:val="0"/>
              <w:adjustRightInd w:val="0"/>
              <w:jc w:val="both"/>
              <w:rPr>
                <w:b/>
              </w:rPr>
            </w:pPr>
            <w:r w:rsidRPr="00EC4DAD">
              <w:rPr>
                <w:b/>
                <w:szCs w:val="24"/>
              </w:rPr>
              <w:t xml:space="preserve">Value </w:t>
            </w:r>
            <w:ins w:id="1484" w:author="LUEJE Claudia" w:date="2024-05-02T21:29:00Z">
              <w:r w:rsidR="00776F03">
                <w:rPr>
                  <w:b/>
                  <w:szCs w:val="24"/>
                </w:rPr>
                <w:t>r</w:t>
              </w:r>
            </w:ins>
            <w:del w:id="1485" w:author="LUEJE Claudia" w:date="2024-05-02T21:29:00Z">
              <w:r w:rsidRPr="00EC4DAD" w:rsidDel="00776F03">
                <w:rPr>
                  <w:b/>
                  <w:szCs w:val="24"/>
                </w:rPr>
                <w:delText>R</w:delText>
              </w:r>
            </w:del>
            <w:r w:rsidRPr="00EC4DAD">
              <w:rPr>
                <w:b/>
                <w:szCs w:val="24"/>
              </w:rPr>
              <w:t>ange</w:t>
            </w:r>
          </w:p>
        </w:tc>
        <w:tc>
          <w:tcPr>
            <w:tcW w:w="1529" w:type="dxa"/>
            <w:tcBorders>
              <w:top w:val="single" w:sz="12" w:space="0" w:color="auto"/>
              <w:bottom w:val="single" w:sz="12" w:space="0" w:color="auto"/>
            </w:tcBorders>
            <w:shd w:val="clear" w:color="auto" w:fill="F3F3F3"/>
            <w:hideMark/>
          </w:tcPr>
          <w:p w14:paraId="1F962E23" w14:textId="15FF7128" w:rsidR="006A2DB6" w:rsidRPr="00EC4DAD" w:rsidRDefault="006A2DB6" w:rsidP="006A2DB6">
            <w:pPr>
              <w:pStyle w:val="Tableheader"/>
              <w:autoSpaceDE w:val="0"/>
              <w:autoSpaceDN w:val="0"/>
              <w:adjustRightInd w:val="0"/>
              <w:jc w:val="both"/>
              <w:rPr>
                <w:b/>
              </w:rPr>
            </w:pPr>
            <w:r w:rsidRPr="00EC4DAD">
              <w:rPr>
                <w:b/>
                <w:szCs w:val="24"/>
              </w:rPr>
              <w:t>Use</w:t>
            </w:r>
          </w:p>
        </w:tc>
        <w:tc>
          <w:tcPr>
            <w:tcW w:w="1570" w:type="dxa"/>
            <w:tcBorders>
              <w:top w:val="single" w:sz="12" w:space="0" w:color="auto"/>
              <w:bottom w:val="single" w:sz="12" w:space="0" w:color="auto"/>
            </w:tcBorders>
            <w:shd w:val="clear" w:color="auto" w:fill="F3F3F3"/>
            <w:hideMark/>
          </w:tcPr>
          <w:p w14:paraId="5F74C9E8" w14:textId="2E8858C6" w:rsidR="006A2DB6" w:rsidRPr="00EC4DAD" w:rsidRDefault="006A2DB6" w:rsidP="006A2DB6">
            <w:pPr>
              <w:pStyle w:val="Tableheader"/>
              <w:autoSpaceDE w:val="0"/>
              <w:autoSpaceDN w:val="0"/>
              <w:adjustRightInd w:val="0"/>
              <w:jc w:val="both"/>
              <w:rPr>
                <w:b/>
              </w:rPr>
            </w:pPr>
            <w:r w:rsidRPr="00EC4DAD">
              <w:rPr>
                <w:b/>
                <w:szCs w:val="24"/>
              </w:rPr>
              <w:t xml:space="preserve">Default </w:t>
            </w:r>
            <w:ins w:id="1486" w:author="LUEJE Claudia" w:date="2024-05-02T21:29:00Z">
              <w:r w:rsidR="00776F03">
                <w:rPr>
                  <w:b/>
                  <w:szCs w:val="24"/>
                </w:rPr>
                <w:t>v</w:t>
              </w:r>
            </w:ins>
            <w:del w:id="1487" w:author="LUEJE Claudia" w:date="2024-05-02T21:29:00Z">
              <w:r w:rsidRPr="00EC4DAD" w:rsidDel="00776F03">
                <w:rPr>
                  <w:b/>
                  <w:szCs w:val="24"/>
                </w:rPr>
                <w:delText>V</w:delText>
              </w:r>
            </w:del>
            <w:r w:rsidRPr="00EC4DAD">
              <w:rPr>
                <w:b/>
                <w:szCs w:val="24"/>
              </w:rPr>
              <w:t>alue</w:t>
            </w:r>
          </w:p>
        </w:tc>
      </w:tr>
      <w:tr w:rsidR="006A2DB6" w:rsidRPr="00F54804" w14:paraId="1FA9B423" w14:textId="77777777" w:rsidTr="009233A5">
        <w:trPr>
          <w:jc w:val="center"/>
        </w:trPr>
        <w:tc>
          <w:tcPr>
            <w:tcW w:w="1194" w:type="dxa"/>
            <w:tcBorders>
              <w:top w:val="single" w:sz="12" w:space="0" w:color="auto"/>
              <w:bottom w:val="single" w:sz="12" w:space="0" w:color="auto"/>
            </w:tcBorders>
            <w:vAlign w:val="bottom"/>
            <w:hideMark/>
          </w:tcPr>
          <w:p w14:paraId="31EDEB25" w14:textId="5B6C77A4" w:rsidR="006A2DB6" w:rsidRPr="006A2DB6" w:rsidRDefault="00776F03" w:rsidP="006A2DB6">
            <w:pPr>
              <w:pStyle w:val="Tablebody"/>
              <w:autoSpaceDE w:val="0"/>
              <w:autoSpaceDN w:val="0"/>
              <w:adjustRightInd w:val="0"/>
              <w:jc w:val="both"/>
            </w:pPr>
            <w:r w:rsidRPr="006A2DB6">
              <w:rPr>
                <w:szCs w:val="24"/>
              </w:rPr>
              <w:t>B</w:t>
            </w:r>
          </w:p>
        </w:tc>
        <w:tc>
          <w:tcPr>
            <w:tcW w:w="1431" w:type="dxa"/>
            <w:tcBorders>
              <w:top w:val="single" w:sz="12" w:space="0" w:color="auto"/>
              <w:bottom w:val="single" w:sz="12" w:space="0" w:color="auto"/>
            </w:tcBorders>
            <w:vAlign w:val="bottom"/>
            <w:hideMark/>
          </w:tcPr>
          <w:p w14:paraId="0F62C7CE" w14:textId="7C5D4EEB" w:rsidR="006A2DB6" w:rsidRPr="006A2DB6" w:rsidRDefault="006A2DB6" w:rsidP="006A2DB6">
            <w:pPr>
              <w:pStyle w:val="Tablebody"/>
              <w:autoSpaceDE w:val="0"/>
              <w:autoSpaceDN w:val="0"/>
              <w:adjustRightInd w:val="0"/>
              <w:jc w:val="both"/>
            </w:pPr>
            <w:r w:rsidRPr="006A2DB6">
              <w:rPr>
                <w:szCs w:val="24"/>
              </w:rPr>
              <w:t>width</w:t>
            </w:r>
          </w:p>
        </w:tc>
        <w:tc>
          <w:tcPr>
            <w:tcW w:w="1363" w:type="dxa"/>
            <w:tcBorders>
              <w:top w:val="single" w:sz="12" w:space="0" w:color="auto"/>
              <w:bottom w:val="single" w:sz="12" w:space="0" w:color="auto"/>
            </w:tcBorders>
            <w:vAlign w:val="bottom"/>
            <w:hideMark/>
          </w:tcPr>
          <w:p w14:paraId="5B97E9C0" w14:textId="0DD042F3" w:rsidR="006A2DB6" w:rsidRPr="006A2DB6" w:rsidRDefault="006A2DB6" w:rsidP="006A2DB6">
            <w:pPr>
              <w:pStyle w:val="Tablebody"/>
              <w:autoSpaceDE w:val="0"/>
              <w:autoSpaceDN w:val="0"/>
              <w:adjustRightInd w:val="0"/>
              <w:jc w:val="both"/>
            </w:pPr>
            <w:r w:rsidRPr="006A2DB6">
              <w:rPr>
                <w:szCs w:val="24"/>
              </w:rPr>
              <w:t>1</w:t>
            </w:r>
          </w:p>
        </w:tc>
        <w:tc>
          <w:tcPr>
            <w:tcW w:w="1444" w:type="dxa"/>
            <w:tcBorders>
              <w:top w:val="single" w:sz="12" w:space="0" w:color="auto"/>
              <w:bottom w:val="single" w:sz="12" w:space="0" w:color="auto"/>
            </w:tcBorders>
            <w:vAlign w:val="bottom"/>
            <w:hideMark/>
          </w:tcPr>
          <w:p w14:paraId="6DEF4244" w14:textId="58EE9527" w:rsidR="006A2DB6" w:rsidRPr="006A2DB6" w:rsidRDefault="006A2DB6" w:rsidP="006A2DB6">
            <w:pPr>
              <w:pStyle w:val="Tablebody"/>
              <w:autoSpaceDE w:val="0"/>
              <w:autoSpaceDN w:val="0"/>
              <w:adjustRightInd w:val="0"/>
              <w:jc w:val="both"/>
            </w:pPr>
            <w:r w:rsidRPr="006A2DB6">
              <w:rPr>
                <w:szCs w:val="24"/>
              </w:rPr>
              <w:t>≥ 0</w:t>
            </w:r>
          </w:p>
        </w:tc>
        <w:tc>
          <w:tcPr>
            <w:tcW w:w="1529" w:type="dxa"/>
            <w:tcBorders>
              <w:top w:val="single" w:sz="12" w:space="0" w:color="auto"/>
              <w:bottom w:val="single" w:sz="12" w:space="0" w:color="auto"/>
            </w:tcBorders>
            <w:vAlign w:val="bottom"/>
            <w:hideMark/>
          </w:tcPr>
          <w:p w14:paraId="0ECE0A8A" w14:textId="3E3B3603" w:rsidR="006A2DB6" w:rsidRPr="006A2DB6" w:rsidRDefault="006A2DB6" w:rsidP="006A2DB6">
            <w:pPr>
              <w:pStyle w:val="Tablebody"/>
              <w:autoSpaceDE w:val="0"/>
              <w:autoSpaceDN w:val="0"/>
              <w:adjustRightInd w:val="0"/>
              <w:jc w:val="both"/>
            </w:pPr>
            <w:r w:rsidRPr="006A2DB6">
              <w:rPr>
                <w:szCs w:val="24"/>
              </w:rPr>
              <w:t>Optional</w:t>
            </w:r>
          </w:p>
        </w:tc>
        <w:tc>
          <w:tcPr>
            <w:tcW w:w="1570" w:type="dxa"/>
            <w:tcBorders>
              <w:top w:val="single" w:sz="12" w:space="0" w:color="auto"/>
              <w:bottom w:val="single" w:sz="12" w:space="0" w:color="auto"/>
            </w:tcBorders>
            <w:vAlign w:val="bottom"/>
          </w:tcPr>
          <w:p w14:paraId="11770FE6" w14:textId="486F56A7" w:rsidR="006A2DB6" w:rsidRPr="006A2DB6" w:rsidRDefault="006A2DB6" w:rsidP="006A2DB6">
            <w:pPr>
              <w:pStyle w:val="Tablebody"/>
              <w:autoSpaceDE w:val="0"/>
              <w:autoSpaceDN w:val="0"/>
              <w:adjustRightInd w:val="0"/>
              <w:jc w:val="both"/>
            </w:pPr>
            <w:r w:rsidRPr="006A2DB6">
              <w:rPr>
                <w:szCs w:val="24"/>
              </w:rPr>
              <w:t>-</w:t>
            </w:r>
          </w:p>
        </w:tc>
      </w:tr>
    </w:tbl>
    <w:p w14:paraId="2724513B" w14:textId="74AB3A5E" w:rsidR="006A2DB6" w:rsidRDefault="006A2DB6">
      <w:pPr>
        <w:pStyle w:val="BodyText"/>
        <w:autoSpaceDE w:val="0"/>
        <w:autoSpaceDN w:val="0"/>
        <w:adjustRightInd w:val="0"/>
        <w:rPr>
          <w:szCs w:val="24"/>
        </w:rPr>
      </w:pPr>
      <w:r>
        <w:rPr>
          <w:szCs w:val="24"/>
        </w:rPr>
        <w:t>All other parameters are provided by the CAD or CAE model itself and are partially used to specify parameters of the weld.</w:t>
      </w:r>
    </w:p>
    <w:p w14:paraId="374D0D91"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Attributes</w:t>
      </w:r>
    </w:p>
    <w:p w14:paraId="220E31F1"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base</w:t>
      </w:r>
    </w:p>
    <w:p w14:paraId="159EC238" w14:textId="77777777" w:rsidR="006A2DB6" w:rsidRDefault="006A2DB6">
      <w:pPr>
        <w:pStyle w:val="BodyText"/>
        <w:autoSpaceDE w:val="0"/>
        <w:autoSpaceDN w:val="0"/>
        <w:adjustRightInd w:val="0"/>
        <w:rPr>
          <w:szCs w:val="24"/>
        </w:rPr>
      </w:pPr>
      <w:r>
        <w:rPr>
          <w:szCs w:val="24"/>
        </w:rPr>
        <w:t>The index for the base sheet is specified using the attribute base.</w:t>
      </w:r>
    </w:p>
    <w:p w14:paraId="068DA5C1"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technology</w:t>
      </w:r>
    </w:p>
    <w:p w14:paraId="031C9490" w14:textId="77777777" w:rsidR="006A2DB6" w:rsidRDefault="006A2DB6">
      <w:pPr>
        <w:pStyle w:val="BodyText"/>
        <w:autoSpaceDE w:val="0"/>
        <w:autoSpaceDN w:val="0"/>
        <w:adjustRightInd w:val="0"/>
        <w:rPr>
          <w:szCs w:val="24"/>
        </w:rPr>
      </w:pPr>
      <w:r>
        <w:rPr>
          <w:szCs w:val="24"/>
        </w:rPr>
        <w:t>The value for the attribute technology can be specified using the following values:</w:t>
      </w:r>
    </w:p>
    <w:p w14:paraId="7A7C1B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resistance,</w:t>
      </w:r>
    </w:p>
    <w:p w14:paraId="063E7AA5"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arc,</w:t>
      </w:r>
    </w:p>
    <w:p w14:paraId="25F3B86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laser</w:t>
      </w:r>
      <w:r>
        <w:rPr>
          <w:szCs w:val="24"/>
        </w:rPr>
        <w:tab/>
        <w:t>(energy beam / laser)</w:t>
      </w:r>
      <w:r w:rsidRPr="00B75298">
        <w:rPr>
          <w:rStyle w:val="ISOCode"/>
        </w:rPr>
        <w:t>,</w:t>
      </w:r>
    </w:p>
    <w:p w14:paraId="11F509B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friction,</w:t>
      </w:r>
    </w:p>
    <w:p w14:paraId="0081F52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B75298">
        <w:rPr>
          <w:rStyle w:val="ISOCode"/>
        </w:rPr>
        <w:t>brazing.</w:t>
      </w:r>
    </w:p>
    <w:p w14:paraId="14A71DA2"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B75298">
        <w:rPr>
          <w:rStyle w:val="ISOCode"/>
        </w:rPr>
        <w:t>&lt;weld_position/&gt;</w:t>
      </w:r>
    </w:p>
    <w:p w14:paraId="6A288D5E"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General</w:t>
      </w:r>
    </w:p>
    <w:p w14:paraId="30C4395C" w14:textId="637078CE" w:rsidR="006A2DB6" w:rsidRDefault="006A2DB6">
      <w:pPr>
        <w:pStyle w:val="BodyText"/>
        <w:autoSpaceDE w:val="0"/>
        <w:autoSpaceDN w:val="0"/>
        <w:adjustRightInd w:val="0"/>
        <w:rPr>
          <w:szCs w:val="24"/>
        </w:rPr>
      </w:pPr>
      <w:r>
        <w:rPr>
          <w:szCs w:val="24"/>
        </w:rPr>
        <w:t xml:space="preserve">For the element </w:t>
      </w:r>
      <w:r w:rsidRPr="00B75298">
        <w:rPr>
          <w:rStyle w:val="ISOCode"/>
        </w:rPr>
        <w:t>&lt;weld_position/&gt;</w:t>
      </w:r>
      <w:r>
        <w:rPr>
          <w:szCs w:val="24"/>
        </w:rPr>
        <w:t xml:space="preserve"> the following attributes can be specified for the Flared-Joint (see </w:t>
      </w:r>
      <w:r w:rsidR="009C3FFA">
        <w:rPr>
          <w:rStyle w:val="citetbl"/>
          <w:szCs w:val="24"/>
        </w:rPr>
        <w:t>Table </w:t>
      </w:r>
      <w:r>
        <w:rPr>
          <w:rStyle w:val="citetbl"/>
          <w:szCs w:val="24"/>
        </w:rPr>
        <w:t>126</w:t>
      </w:r>
      <w:r>
        <w:rPr>
          <w:szCs w:val="24"/>
        </w:rPr>
        <w:t>):</w:t>
      </w:r>
    </w:p>
    <w:p w14:paraId="72D95749" w14:textId="1CCB8824" w:rsidR="006A2DB6" w:rsidRDefault="009C3FFA">
      <w:pPr>
        <w:pStyle w:val="Tabletitle"/>
        <w:autoSpaceDE w:val="0"/>
        <w:autoSpaceDN w:val="0"/>
        <w:adjustRightInd w:val="0"/>
        <w:outlineLvl w:val="0"/>
        <w:rPr>
          <w:szCs w:val="24"/>
        </w:rPr>
      </w:pPr>
      <w:r>
        <w:rPr>
          <w:szCs w:val="24"/>
        </w:rPr>
        <w:t>Table </w:t>
      </w:r>
      <w:r w:rsidR="006A2DB6">
        <w:rPr>
          <w:szCs w:val="24"/>
        </w:rPr>
        <w:t xml:space="preserve">126 — Attributes of element </w:t>
      </w:r>
      <w:r w:rsidR="006A2DB6" w:rsidRPr="00B75298">
        <w:rPr>
          <w:rStyle w:val="ISOCode"/>
        </w:rPr>
        <w:t>&lt;weld_position/&gt;</w:t>
      </w:r>
      <w:r w:rsidR="006A2DB6">
        <w:rPr>
          <w:szCs w:val="24"/>
        </w:rPr>
        <w:t xml:space="preserve"> for flared joint</w:t>
      </w:r>
    </w:p>
    <w:tbl>
      <w:tblPr>
        <w:tblW w:w="835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4681"/>
      </w:tblGrid>
      <w:tr w:rsidR="006A2DB6" w:rsidRPr="00EC4DAD" w14:paraId="2408C974" w14:textId="77777777" w:rsidTr="009233A5">
        <w:trPr>
          <w:tblHeader/>
          <w:jc w:val="center"/>
        </w:trPr>
        <w:tc>
          <w:tcPr>
            <w:tcW w:w="1871" w:type="dxa"/>
            <w:tcBorders>
              <w:top w:val="single" w:sz="12" w:space="0" w:color="auto"/>
              <w:bottom w:val="single" w:sz="12" w:space="0" w:color="auto"/>
            </w:tcBorders>
            <w:shd w:val="clear" w:color="auto" w:fill="F3F3F3"/>
            <w:vAlign w:val="bottom"/>
            <w:hideMark/>
          </w:tcPr>
          <w:p w14:paraId="080DEFFB" w14:textId="274071AC"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hideMark/>
          </w:tcPr>
          <w:p w14:paraId="19BC1A25" w14:textId="3CDF40A8" w:rsidR="006A2DB6" w:rsidRPr="00EC4DAD" w:rsidRDefault="006A2DB6" w:rsidP="006A2DB6">
            <w:pPr>
              <w:pStyle w:val="Tableheader"/>
              <w:autoSpaceDE w:val="0"/>
              <w:autoSpaceDN w:val="0"/>
              <w:adjustRightInd w:val="0"/>
              <w:jc w:val="both"/>
              <w:rPr>
                <w:b/>
              </w:rPr>
            </w:pPr>
            <w:r w:rsidRPr="00EC4DAD">
              <w:rPr>
                <w:b/>
                <w:szCs w:val="24"/>
              </w:rPr>
              <w:t>Type</w:t>
            </w:r>
          </w:p>
        </w:tc>
        <w:tc>
          <w:tcPr>
            <w:tcW w:w="4681" w:type="dxa"/>
            <w:tcBorders>
              <w:top w:val="single" w:sz="12" w:space="0" w:color="auto"/>
              <w:bottom w:val="single" w:sz="12" w:space="0" w:color="auto"/>
            </w:tcBorders>
            <w:shd w:val="clear" w:color="auto" w:fill="F3F3F3"/>
            <w:vAlign w:val="bottom"/>
            <w:hideMark/>
          </w:tcPr>
          <w:p w14:paraId="6043CC7D" w14:textId="101CF4BE" w:rsidR="006A2DB6" w:rsidRPr="00EC4DAD" w:rsidRDefault="006A2DB6" w:rsidP="006A2DB6">
            <w:pPr>
              <w:pStyle w:val="Tableheader"/>
              <w:autoSpaceDE w:val="0"/>
              <w:autoSpaceDN w:val="0"/>
              <w:adjustRightInd w:val="0"/>
              <w:jc w:val="both"/>
              <w:rPr>
                <w:b/>
              </w:rPr>
            </w:pPr>
            <w:r w:rsidRPr="00EC4DAD">
              <w:rPr>
                <w:b/>
                <w:szCs w:val="24"/>
              </w:rPr>
              <w:t>Use</w:t>
            </w:r>
          </w:p>
        </w:tc>
      </w:tr>
      <w:tr w:rsidR="006A2DB6" w:rsidRPr="00F54804" w14:paraId="2FAD8E85" w14:textId="77777777" w:rsidTr="009233A5">
        <w:trPr>
          <w:jc w:val="center"/>
        </w:trPr>
        <w:tc>
          <w:tcPr>
            <w:tcW w:w="1871" w:type="dxa"/>
            <w:tcBorders>
              <w:top w:val="single" w:sz="12" w:space="0" w:color="auto"/>
            </w:tcBorders>
            <w:vAlign w:val="bottom"/>
            <w:hideMark/>
          </w:tcPr>
          <w:p w14:paraId="00252C27" w14:textId="79FE24D3" w:rsidR="006A2DB6" w:rsidRPr="006A2DB6" w:rsidRDefault="006A2DB6" w:rsidP="006A2DB6">
            <w:pPr>
              <w:pStyle w:val="Tablebody"/>
              <w:autoSpaceDE w:val="0"/>
              <w:autoSpaceDN w:val="0"/>
              <w:adjustRightInd w:val="0"/>
              <w:jc w:val="both"/>
            </w:pPr>
            <w:r w:rsidRPr="006A2DB6">
              <w:rPr>
                <w:szCs w:val="24"/>
              </w:rPr>
              <w:t>u</w:t>
            </w:r>
          </w:p>
        </w:tc>
        <w:tc>
          <w:tcPr>
            <w:tcW w:w="1800" w:type="dxa"/>
            <w:tcBorders>
              <w:top w:val="single" w:sz="12" w:space="0" w:color="auto"/>
            </w:tcBorders>
            <w:vAlign w:val="bottom"/>
            <w:hideMark/>
          </w:tcPr>
          <w:p w14:paraId="2D1B92CF" w14:textId="4A60A00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top w:val="single" w:sz="12" w:space="0" w:color="auto"/>
            </w:tcBorders>
            <w:vAlign w:val="bottom"/>
            <w:hideMark/>
          </w:tcPr>
          <w:p w14:paraId="15DBE359" w14:textId="72E8B20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227B539" w14:textId="77777777" w:rsidTr="009233A5">
        <w:trPr>
          <w:jc w:val="center"/>
        </w:trPr>
        <w:tc>
          <w:tcPr>
            <w:tcW w:w="1871" w:type="dxa"/>
            <w:vAlign w:val="bottom"/>
            <w:hideMark/>
          </w:tcPr>
          <w:p w14:paraId="30415F35" w14:textId="19CE3B46" w:rsidR="006A2DB6" w:rsidRPr="006A2DB6" w:rsidRDefault="006A2DB6" w:rsidP="006A2DB6">
            <w:pPr>
              <w:pStyle w:val="Tablebody"/>
              <w:autoSpaceDE w:val="0"/>
              <w:autoSpaceDN w:val="0"/>
              <w:adjustRightInd w:val="0"/>
              <w:jc w:val="both"/>
            </w:pPr>
            <w:r w:rsidRPr="006A2DB6">
              <w:rPr>
                <w:szCs w:val="24"/>
              </w:rPr>
              <w:t>x</w:t>
            </w:r>
          </w:p>
        </w:tc>
        <w:tc>
          <w:tcPr>
            <w:tcW w:w="1800" w:type="dxa"/>
            <w:vAlign w:val="bottom"/>
            <w:hideMark/>
          </w:tcPr>
          <w:p w14:paraId="56EE3464" w14:textId="67FD38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B5CCCC1" w14:textId="058155D5"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15A92BE9" w14:textId="77777777" w:rsidTr="009233A5">
        <w:trPr>
          <w:jc w:val="center"/>
        </w:trPr>
        <w:tc>
          <w:tcPr>
            <w:tcW w:w="1871" w:type="dxa"/>
            <w:vAlign w:val="bottom"/>
            <w:hideMark/>
          </w:tcPr>
          <w:p w14:paraId="48600C85" w14:textId="3C30CDF9" w:rsidR="006A2DB6" w:rsidRPr="006A2DB6" w:rsidRDefault="006A2DB6" w:rsidP="006A2DB6">
            <w:pPr>
              <w:pStyle w:val="Tablebody"/>
              <w:autoSpaceDE w:val="0"/>
              <w:autoSpaceDN w:val="0"/>
              <w:adjustRightInd w:val="0"/>
              <w:jc w:val="both"/>
            </w:pPr>
            <w:r w:rsidRPr="006A2DB6">
              <w:rPr>
                <w:szCs w:val="24"/>
              </w:rPr>
              <w:t>y</w:t>
            </w:r>
          </w:p>
        </w:tc>
        <w:tc>
          <w:tcPr>
            <w:tcW w:w="1800" w:type="dxa"/>
            <w:vAlign w:val="bottom"/>
            <w:hideMark/>
          </w:tcPr>
          <w:p w14:paraId="27CD28BB" w14:textId="20084F5E"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04A05352" w14:textId="3A09EF68"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0B9815DB" w14:textId="77777777" w:rsidTr="009233A5">
        <w:trPr>
          <w:jc w:val="center"/>
        </w:trPr>
        <w:tc>
          <w:tcPr>
            <w:tcW w:w="1871" w:type="dxa"/>
            <w:vAlign w:val="bottom"/>
            <w:hideMark/>
          </w:tcPr>
          <w:p w14:paraId="16064930" w14:textId="27DAF633" w:rsidR="006A2DB6" w:rsidRPr="006A2DB6" w:rsidRDefault="006A2DB6" w:rsidP="006A2DB6">
            <w:pPr>
              <w:pStyle w:val="Tablebody"/>
              <w:autoSpaceDE w:val="0"/>
              <w:autoSpaceDN w:val="0"/>
              <w:adjustRightInd w:val="0"/>
              <w:jc w:val="both"/>
            </w:pPr>
            <w:r w:rsidRPr="006A2DB6">
              <w:rPr>
                <w:szCs w:val="24"/>
              </w:rPr>
              <w:t>z</w:t>
            </w:r>
          </w:p>
        </w:tc>
        <w:tc>
          <w:tcPr>
            <w:tcW w:w="1800" w:type="dxa"/>
            <w:vAlign w:val="bottom"/>
            <w:hideMark/>
          </w:tcPr>
          <w:p w14:paraId="0A326B1E" w14:textId="2D9C4F60" w:rsidR="006A2DB6" w:rsidRPr="006A2DB6" w:rsidRDefault="006A2DB6" w:rsidP="006A2DB6">
            <w:pPr>
              <w:pStyle w:val="Tablebody"/>
              <w:autoSpaceDE w:val="0"/>
              <w:autoSpaceDN w:val="0"/>
              <w:adjustRightInd w:val="0"/>
              <w:jc w:val="both"/>
            </w:pPr>
            <w:r w:rsidRPr="006A2DB6">
              <w:rPr>
                <w:szCs w:val="24"/>
              </w:rPr>
              <w:t>Floating point</w:t>
            </w:r>
          </w:p>
        </w:tc>
        <w:tc>
          <w:tcPr>
            <w:tcW w:w="4681" w:type="dxa"/>
            <w:vAlign w:val="bottom"/>
            <w:hideMark/>
          </w:tcPr>
          <w:p w14:paraId="4B44059C" w14:textId="56735454" w:rsidR="006A2DB6" w:rsidRPr="006A2DB6" w:rsidRDefault="006A2DB6" w:rsidP="006A2DB6">
            <w:pPr>
              <w:pStyle w:val="Tablebody"/>
              <w:autoSpaceDE w:val="0"/>
              <w:autoSpaceDN w:val="0"/>
              <w:adjustRightInd w:val="0"/>
              <w:jc w:val="both"/>
            </w:pPr>
            <w:r w:rsidRPr="006A2DB6">
              <w:rPr>
                <w:szCs w:val="24"/>
              </w:rPr>
              <w:t>Required</w:t>
            </w:r>
          </w:p>
        </w:tc>
      </w:tr>
      <w:tr w:rsidR="006A2DB6" w:rsidRPr="00F54804" w14:paraId="50AB8291" w14:textId="77777777" w:rsidTr="009233A5">
        <w:trPr>
          <w:jc w:val="center"/>
        </w:trPr>
        <w:tc>
          <w:tcPr>
            <w:tcW w:w="1871" w:type="dxa"/>
            <w:vAlign w:val="bottom"/>
            <w:hideMark/>
          </w:tcPr>
          <w:p w14:paraId="648B206A" w14:textId="40B14ADF" w:rsidR="006A2DB6" w:rsidRPr="006A2DB6" w:rsidRDefault="006A2DB6" w:rsidP="006A2DB6">
            <w:pPr>
              <w:pStyle w:val="Tablebody"/>
              <w:autoSpaceDE w:val="0"/>
              <w:autoSpaceDN w:val="0"/>
              <w:adjustRightInd w:val="0"/>
              <w:jc w:val="both"/>
            </w:pPr>
            <w:r w:rsidRPr="006A2DB6">
              <w:rPr>
                <w:szCs w:val="24"/>
              </w:rPr>
              <w:t>reference</w:t>
            </w:r>
          </w:p>
        </w:tc>
        <w:tc>
          <w:tcPr>
            <w:tcW w:w="1800" w:type="dxa"/>
            <w:vAlign w:val="bottom"/>
            <w:hideMark/>
          </w:tcPr>
          <w:p w14:paraId="486762A4" w14:textId="43645BE7" w:rsidR="006A2DB6" w:rsidRPr="006A2DB6" w:rsidRDefault="006A2DB6" w:rsidP="006A2DB6">
            <w:pPr>
              <w:pStyle w:val="Tablebody"/>
              <w:autoSpaceDE w:val="0"/>
              <w:autoSpaceDN w:val="0"/>
              <w:adjustRightInd w:val="0"/>
              <w:jc w:val="both"/>
            </w:pPr>
            <w:r w:rsidRPr="006A2DB6">
              <w:rPr>
                <w:szCs w:val="24"/>
              </w:rPr>
              <w:t>Boolean</w:t>
            </w:r>
          </w:p>
        </w:tc>
        <w:tc>
          <w:tcPr>
            <w:tcW w:w="4681" w:type="dxa"/>
            <w:vAlign w:val="bottom"/>
            <w:hideMark/>
          </w:tcPr>
          <w:p w14:paraId="41400924" w14:textId="57C991B4" w:rsidR="006A2DB6" w:rsidRPr="006A2DB6" w:rsidRDefault="006A2DB6" w:rsidP="006A2DB6">
            <w:pPr>
              <w:pStyle w:val="Tablebody"/>
              <w:autoSpaceDE w:val="0"/>
              <w:autoSpaceDN w:val="0"/>
              <w:adjustRightInd w:val="0"/>
              <w:jc w:val="both"/>
            </w:pPr>
            <w:r w:rsidRPr="006A2DB6">
              <w:rPr>
                <w:szCs w:val="24"/>
              </w:rPr>
              <w:t>Optional</w:t>
            </w:r>
          </w:p>
        </w:tc>
      </w:tr>
      <w:tr w:rsidR="006A2DB6" w:rsidRPr="00F54804" w14:paraId="01FF69EA" w14:textId="77777777" w:rsidTr="009233A5">
        <w:trPr>
          <w:jc w:val="center"/>
        </w:trPr>
        <w:tc>
          <w:tcPr>
            <w:tcW w:w="1871" w:type="dxa"/>
            <w:tcBorders>
              <w:bottom w:val="single" w:sz="12" w:space="0" w:color="auto"/>
            </w:tcBorders>
            <w:vAlign w:val="bottom"/>
            <w:hideMark/>
          </w:tcPr>
          <w:p w14:paraId="5EBCE25F" w14:textId="3E24EC88" w:rsidR="006A2DB6" w:rsidRPr="006A2DB6" w:rsidRDefault="006A2DB6" w:rsidP="006A2DB6">
            <w:pPr>
              <w:pStyle w:val="Tablebody"/>
              <w:autoSpaceDE w:val="0"/>
              <w:autoSpaceDN w:val="0"/>
              <w:adjustRightInd w:val="0"/>
              <w:jc w:val="both"/>
            </w:pPr>
            <w:r w:rsidRPr="006A2DB6">
              <w:rPr>
                <w:szCs w:val="24"/>
              </w:rPr>
              <w:t>width</w:t>
            </w:r>
          </w:p>
        </w:tc>
        <w:tc>
          <w:tcPr>
            <w:tcW w:w="1800" w:type="dxa"/>
            <w:tcBorders>
              <w:bottom w:val="single" w:sz="12" w:space="0" w:color="auto"/>
            </w:tcBorders>
            <w:vAlign w:val="bottom"/>
            <w:hideMark/>
          </w:tcPr>
          <w:p w14:paraId="0F452D5B" w14:textId="57C98227" w:rsidR="006A2DB6" w:rsidRPr="006A2DB6" w:rsidRDefault="006A2DB6" w:rsidP="006A2DB6">
            <w:pPr>
              <w:pStyle w:val="Tablebody"/>
              <w:autoSpaceDE w:val="0"/>
              <w:autoSpaceDN w:val="0"/>
              <w:adjustRightInd w:val="0"/>
              <w:jc w:val="both"/>
            </w:pPr>
            <w:r w:rsidRPr="006A2DB6">
              <w:rPr>
                <w:szCs w:val="24"/>
              </w:rPr>
              <w:t>Floating point</w:t>
            </w:r>
          </w:p>
        </w:tc>
        <w:tc>
          <w:tcPr>
            <w:tcW w:w="4681" w:type="dxa"/>
            <w:tcBorders>
              <w:bottom w:val="single" w:sz="12" w:space="0" w:color="auto"/>
            </w:tcBorders>
            <w:vAlign w:val="bottom"/>
            <w:hideMark/>
          </w:tcPr>
          <w:p w14:paraId="6BE9C38A" w14:textId="1E13FCBB" w:rsidR="006A2DB6" w:rsidRPr="006A2DB6" w:rsidRDefault="006A2DB6" w:rsidP="006A2DB6">
            <w:pPr>
              <w:pStyle w:val="Tablebody"/>
              <w:autoSpaceDE w:val="0"/>
              <w:autoSpaceDN w:val="0"/>
              <w:adjustRightInd w:val="0"/>
              <w:jc w:val="both"/>
            </w:pPr>
            <w:r w:rsidRPr="006A2DB6">
              <w:rPr>
                <w:szCs w:val="24"/>
              </w:rPr>
              <w:t>Optional</w:t>
            </w:r>
          </w:p>
        </w:tc>
      </w:tr>
    </w:tbl>
    <w:p w14:paraId="4F22BB05" w14:textId="3F5F76A5"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Attributes </w:t>
      </w:r>
      <w:r w:rsidRPr="00B75298">
        <w:rPr>
          <w:rStyle w:val="ISOCode"/>
        </w:rPr>
        <w:t>u, x, y, z,</w:t>
      </w:r>
      <w:r>
        <w:rPr>
          <w:rFonts w:eastAsia="Times New Roman"/>
          <w:szCs w:val="24"/>
        </w:rPr>
        <w:t xml:space="preserve"> and </w:t>
      </w:r>
      <w:r w:rsidRPr="00B75298">
        <w:rPr>
          <w:rStyle w:val="ISOCode"/>
        </w:rPr>
        <w:t>reference</w:t>
      </w:r>
    </w:p>
    <w:p w14:paraId="026D87AF" w14:textId="3FC262A5" w:rsidR="006A2DB6" w:rsidRDefault="006A2DB6">
      <w:pPr>
        <w:pStyle w:val="BodyText"/>
        <w:autoSpaceDE w:val="0"/>
        <w:autoSpaceDN w:val="0"/>
        <w:adjustRightInd w:val="0"/>
        <w:rPr>
          <w:szCs w:val="24"/>
        </w:rPr>
      </w:pPr>
      <w:r>
        <w:rPr>
          <w:szCs w:val="24"/>
        </w:rPr>
        <w:t xml:space="preserve">The detailed definition is provided in </w:t>
      </w:r>
      <w:del w:id="1488" w:author="LUEJE Claudia" w:date="2024-05-02T21:29:00Z">
        <w:r w:rsidDel="00776F03">
          <w:rPr>
            <w:rStyle w:val="citesec"/>
            <w:szCs w:val="24"/>
          </w:rPr>
          <w:delText>clause </w:delText>
        </w:r>
      </w:del>
      <w:r>
        <w:rPr>
          <w:rStyle w:val="citesec"/>
          <w:szCs w:val="24"/>
        </w:rPr>
        <w:t>10.2.4.4</w:t>
      </w:r>
      <w:r>
        <w:rPr>
          <w:szCs w:val="24"/>
        </w:rPr>
        <w:t xml:space="preserve"> Welding </w:t>
      </w:r>
      <w:ins w:id="1489" w:author="LUEJE Claudia" w:date="2024-05-02T21:30:00Z">
        <w:r w:rsidR="00776F03">
          <w:rPr>
            <w:szCs w:val="24"/>
          </w:rPr>
          <w:t>p</w:t>
        </w:r>
      </w:ins>
      <w:del w:id="1490" w:author="LUEJE Claudia" w:date="2024-05-02T21:30:00Z">
        <w:r w:rsidDel="00776F03">
          <w:rPr>
            <w:szCs w:val="24"/>
          </w:rPr>
          <w:delText>P</w:delText>
        </w:r>
      </w:del>
      <w:r>
        <w:rPr>
          <w:szCs w:val="24"/>
        </w:rPr>
        <w:t>osition.</w:t>
      </w:r>
    </w:p>
    <w:p w14:paraId="3EFB0862" w14:textId="77777777" w:rsidR="006A2DB6" w:rsidRDefault="006A2DB6">
      <w:pPr>
        <w:pStyle w:val="Heading5"/>
        <w:tabs>
          <w:tab w:val="left" w:pos="400"/>
          <w:tab w:val="left" w:pos="560"/>
          <w:tab w:val="left" w:pos="720"/>
          <w:tab w:val="left" w:pos="880"/>
          <w:tab w:val="left" w:pos="940"/>
          <w:tab w:val="left" w:pos="1080"/>
          <w:tab w:val="left" w:pos="1140"/>
          <w:tab w:val="left" w:pos="1360"/>
        </w:tabs>
        <w:autoSpaceDE w:val="0"/>
        <w:autoSpaceDN w:val="0"/>
        <w:adjustRightInd w:val="0"/>
        <w:rPr>
          <w:rFonts w:eastAsia="Times New Roman"/>
          <w:szCs w:val="24"/>
        </w:rPr>
      </w:pPr>
      <w:r>
        <w:rPr>
          <w:rFonts w:eastAsia="Times New Roman"/>
          <w:szCs w:val="24"/>
        </w:rPr>
        <w:t xml:space="preserve">Attribute </w:t>
      </w:r>
      <w:r w:rsidRPr="00B75298">
        <w:rPr>
          <w:rStyle w:val="ISOCode"/>
        </w:rPr>
        <w:t>width</w:t>
      </w:r>
    </w:p>
    <w:p w14:paraId="3F7D8034" w14:textId="77777777" w:rsidR="006A2DB6" w:rsidRDefault="006A2DB6">
      <w:pPr>
        <w:pStyle w:val="BodyText"/>
        <w:autoSpaceDE w:val="0"/>
        <w:autoSpaceDN w:val="0"/>
        <w:adjustRightInd w:val="0"/>
        <w:rPr>
          <w:szCs w:val="24"/>
        </w:rPr>
      </w:pPr>
      <w:r>
        <w:rPr>
          <w:szCs w:val="24"/>
        </w:rPr>
        <w:t xml:space="preserve">The attribute </w:t>
      </w:r>
      <w:r w:rsidRPr="00B75298">
        <w:rPr>
          <w:rStyle w:val="ISOCode"/>
        </w:rPr>
        <w:t>width</w:t>
      </w:r>
      <w:r>
        <w:rPr>
          <w:szCs w:val="24"/>
        </w:rPr>
        <w:t xml:space="preserve"> specifies the width of the weld.</w:t>
      </w:r>
    </w:p>
    <w:p w14:paraId="4CAC2B3F" w14:textId="233C6FA7" w:rsidR="006A2DB6" w:rsidRDefault="006A2DB6" w:rsidP="00512DC1">
      <w:pPr>
        <w:pStyle w:val="Example"/>
      </w:pPr>
      <w:r>
        <w:t>E</w:t>
      </w:r>
      <w:ins w:id="1491" w:author="LUEJE Claudia" w:date="2024-05-02T21:30:00Z">
        <w:r w:rsidR="00776F03">
          <w:t>XAMPLE</w:t>
        </w:r>
      </w:ins>
      <w:del w:id="1492" w:author="LUEJE Claudia" w:date="2024-05-02T21:30:00Z">
        <w:r w:rsidDel="00776F03">
          <w:delText>xample</w:delText>
        </w:r>
      </w:del>
      <w:r w:rsidR="00690423">
        <w:tab/>
      </w:r>
      <w:r w:rsidRPr="00B75298">
        <w:rPr>
          <w:rStyle w:val="ISOCode"/>
        </w:rPr>
        <w:t>&lt;flared_joint/&gt;</w:t>
      </w:r>
      <w:r>
        <w:t xml:space="preserve"> with all parameters of </w:t>
      </w:r>
      <w:r w:rsidRPr="00B75298">
        <w:rPr>
          <w:rStyle w:val="ISOCode"/>
        </w:rPr>
        <w:t>&lt;weld_position/&gt;</w:t>
      </w:r>
      <w:r>
        <w:t>:</w:t>
      </w:r>
    </w:p>
    <w:p w14:paraId="0404005C" w14:textId="1B3ED6D2"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288E6F30" w14:textId="57C5D5D4"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7B4C4CE4" w14:textId="4AB75872" w:rsidR="006A2DB6" w:rsidRPr="00F5203F"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b/>
          <w:szCs w:val="24"/>
          <w:lang w:val="en-US"/>
        </w:rPr>
        <w:t xml:space="preserve">          </w:t>
      </w:r>
      <w:r w:rsidR="006A2DB6" w:rsidRPr="00F5203F">
        <w:rPr>
          <w:b/>
          <w:szCs w:val="24"/>
          <w:lang w:val="fr-CH"/>
        </w:rPr>
        <w:t>&lt;weld_position u="0" x="1" y="1" z="1"</w:t>
      </w:r>
    </w:p>
    <w:p w14:paraId="392EB978" w14:textId="13CCC69A"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b/>
          <w:szCs w:val="24"/>
          <w:lang w:val="fr-CH"/>
        </w:rPr>
        <w:t xml:space="preserve">                         </w:t>
      </w:r>
      <w:r w:rsidR="006A2DB6">
        <w:rPr>
          <w:b/>
          <w:szCs w:val="24"/>
        </w:rPr>
        <w:t>reference="false"</w:t>
      </w:r>
    </w:p>
    <w:p w14:paraId="508E0723" w14:textId="77D6947C"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width="1.0" /&gt;</w:t>
      </w:r>
    </w:p>
    <w:p w14:paraId="73B49BAF" w14:textId="08ED36D8"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B75298">
        <w:rPr>
          <w:b/>
          <w:szCs w:val="24"/>
          <w:lang w:val="en-US"/>
        </w:rPr>
        <w:t xml:space="preserve">          </w:t>
      </w:r>
      <w:r w:rsidR="006A2DB6">
        <w:rPr>
          <w:szCs w:val="24"/>
        </w:rPr>
        <w:t>&lt;sheet_parameter ... /&gt;</w:t>
      </w:r>
    </w:p>
    <w:p w14:paraId="72C57DD6" w14:textId="4269588B"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D795EEC" w14:textId="47FA5045" w:rsidR="006A2DB6" w:rsidRDefault="00B7529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68E642A0" w14:textId="6496F2FA" w:rsidR="004960CC" w:rsidRDefault="004960CC">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43B5807"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DF1910">
        <w:rPr>
          <w:rStyle w:val="ISOCode"/>
        </w:rPr>
        <w:t>&lt;sheet_parameter/&gt;</w:t>
      </w:r>
    </w:p>
    <w:p w14:paraId="03ACEBA6" w14:textId="773B5C1A" w:rsidR="006A2DB6" w:rsidRDefault="006A2DB6">
      <w:pPr>
        <w:pStyle w:val="BodyText"/>
        <w:autoSpaceDE w:val="0"/>
        <w:autoSpaceDN w:val="0"/>
        <w:adjustRightInd w:val="0"/>
        <w:rPr>
          <w:szCs w:val="24"/>
        </w:rPr>
      </w:pPr>
      <w:r>
        <w:rPr>
          <w:szCs w:val="24"/>
        </w:rPr>
        <w:t xml:space="preserve">For the element </w:t>
      </w:r>
      <w:r w:rsidRPr="00DF1910">
        <w:rPr>
          <w:rStyle w:val="ISOCode"/>
        </w:rPr>
        <w:t>&lt;sheet_parameter/&gt;</w:t>
      </w:r>
      <w:r>
        <w:rPr>
          <w:szCs w:val="24"/>
        </w:rPr>
        <w:t xml:space="preserve">, the following attributes can be specified for the flared joint (see </w:t>
      </w:r>
      <w:r w:rsidR="009C3FFA">
        <w:rPr>
          <w:rStyle w:val="citetbl"/>
          <w:szCs w:val="24"/>
        </w:rPr>
        <w:t>Table </w:t>
      </w:r>
      <w:r>
        <w:rPr>
          <w:rStyle w:val="citetbl"/>
          <w:szCs w:val="24"/>
        </w:rPr>
        <w:t>127</w:t>
      </w:r>
      <w:r>
        <w:rPr>
          <w:szCs w:val="24"/>
        </w:rPr>
        <w:t>):</w:t>
      </w:r>
    </w:p>
    <w:p w14:paraId="1BD8F063" w14:textId="0313C9FE" w:rsidR="006A2DB6" w:rsidRDefault="009C3FFA">
      <w:pPr>
        <w:pStyle w:val="Tabletitle"/>
        <w:autoSpaceDE w:val="0"/>
        <w:autoSpaceDN w:val="0"/>
        <w:adjustRightInd w:val="0"/>
        <w:outlineLvl w:val="0"/>
        <w:rPr>
          <w:szCs w:val="24"/>
        </w:rPr>
      </w:pPr>
      <w:r>
        <w:rPr>
          <w:szCs w:val="24"/>
        </w:rPr>
        <w:t>Table </w:t>
      </w:r>
      <w:r w:rsidR="006A2DB6">
        <w:rPr>
          <w:szCs w:val="24"/>
        </w:rPr>
        <w:t xml:space="preserve">127 — Attributes of element </w:t>
      </w:r>
      <w:r w:rsidR="006A2DB6" w:rsidRPr="00DF1910">
        <w:rPr>
          <w:rStyle w:val="ISOCode"/>
        </w:rPr>
        <w:t>&lt;sheet_parameter/&gt;</w:t>
      </w:r>
      <w:r w:rsidR="006A2DB6">
        <w:rPr>
          <w:szCs w:val="24"/>
        </w:rPr>
        <w:t xml:space="preserve"> for flared joint</w:t>
      </w:r>
    </w:p>
    <w:tbl>
      <w:tblPr>
        <w:tblW w:w="853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75"/>
        <w:gridCol w:w="1418"/>
        <w:gridCol w:w="1108"/>
        <w:gridCol w:w="4431"/>
      </w:tblGrid>
      <w:tr w:rsidR="006A2DB6" w:rsidRPr="00EC4DAD" w14:paraId="4BE18909" w14:textId="77777777" w:rsidTr="009233A5">
        <w:trPr>
          <w:cantSplit/>
          <w:tblHeader/>
          <w:jc w:val="center"/>
        </w:trPr>
        <w:tc>
          <w:tcPr>
            <w:tcW w:w="1575" w:type="dxa"/>
            <w:tcBorders>
              <w:top w:val="single" w:sz="12" w:space="0" w:color="auto"/>
              <w:bottom w:val="single" w:sz="12" w:space="0" w:color="auto"/>
            </w:tcBorders>
            <w:shd w:val="clear" w:color="auto" w:fill="F3F3F3"/>
            <w:hideMark/>
          </w:tcPr>
          <w:p w14:paraId="20D39768" w14:textId="16362751"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18" w:type="dxa"/>
            <w:tcBorders>
              <w:top w:val="single" w:sz="12" w:space="0" w:color="auto"/>
              <w:bottom w:val="single" w:sz="12" w:space="0" w:color="auto"/>
            </w:tcBorders>
            <w:shd w:val="clear" w:color="auto" w:fill="F3F3F3"/>
            <w:hideMark/>
          </w:tcPr>
          <w:p w14:paraId="70643317" w14:textId="0C4724DC" w:rsidR="006A2DB6" w:rsidRPr="00EC4DAD" w:rsidRDefault="006A2DB6" w:rsidP="006A2DB6">
            <w:pPr>
              <w:pStyle w:val="Tableheader"/>
              <w:autoSpaceDE w:val="0"/>
              <w:autoSpaceDN w:val="0"/>
              <w:adjustRightInd w:val="0"/>
              <w:jc w:val="both"/>
              <w:rPr>
                <w:b/>
              </w:rPr>
            </w:pPr>
            <w:r w:rsidRPr="00EC4DAD">
              <w:rPr>
                <w:b/>
                <w:szCs w:val="24"/>
              </w:rPr>
              <w:t>Type</w:t>
            </w:r>
          </w:p>
        </w:tc>
        <w:tc>
          <w:tcPr>
            <w:tcW w:w="1108" w:type="dxa"/>
            <w:tcBorders>
              <w:top w:val="single" w:sz="12" w:space="0" w:color="auto"/>
              <w:bottom w:val="single" w:sz="12" w:space="0" w:color="auto"/>
            </w:tcBorders>
            <w:shd w:val="clear" w:color="auto" w:fill="F3F3F3"/>
            <w:hideMark/>
          </w:tcPr>
          <w:p w14:paraId="4F08F00B" w14:textId="5FC20348" w:rsidR="006A2DB6" w:rsidRPr="00EC4DAD" w:rsidRDefault="006A2DB6" w:rsidP="006A2DB6">
            <w:pPr>
              <w:pStyle w:val="Tableheader"/>
              <w:autoSpaceDE w:val="0"/>
              <w:autoSpaceDN w:val="0"/>
              <w:adjustRightInd w:val="0"/>
              <w:jc w:val="both"/>
              <w:rPr>
                <w:b/>
              </w:rPr>
            </w:pPr>
            <w:r w:rsidRPr="00EC4DAD">
              <w:rPr>
                <w:b/>
                <w:szCs w:val="24"/>
              </w:rPr>
              <w:t>Use</w:t>
            </w:r>
          </w:p>
        </w:tc>
        <w:tc>
          <w:tcPr>
            <w:tcW w:w="4431" w:type="dxa"/>
            <w:tcBorders>
              <w:top w:val="single" w:sz="12" w:space="0" w:color="auto"/>
              <w:bottom w:val="single" w:sz="12" w:space="0" w:color="auto"/>
            </w:tcBorders>
            <w:shd w:val="clear" w:color="auto" w:fill="F3F3F3"/>
            <w:hideMark/>
          </w:tcPr>
          <w:p w14:paraId="24EDA50C" w14:textId="056D10ED"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0C68FDE8" w14:textId="77777777" w:rsidTr="009233A5">
        <w:trPr>
          <w:cantSplit/>
          <w:jc w:val="center"/>
        </w:trPr>
        <w:tc>
          <w:tcPr>
            <w:tcW w:w="1575" w:type="dxa"/>
            <w:tcBorders>
              <w:top w:val="single" w:sz="12" w:space="0" w:color="auto"/>
            </w:tcBorders>
            <w:hideMark/>
          </w:tcPr>
          <w:p w14:paraId="265309A5" w14:textId="2DCE5353" w:rsidR="006A2DB6" w:rsidRPr="006A2DB6" w:rsidRDefault="00776F03" w:rsidP="006A2DB6">
            <w:pPr>
              <w:pStyle w:val="Tablebody"/>
              <w:autoSpaceDE w:val="0"/>
              <w:autoSpaceDN w:val="0"/>
              <w:adjustRightInd w:val="0"/>
              <w:jc w:val="both"/>
              <w:rPr>
                <w:rStyle w:val="CommentReference"/>
                <w:sz w:val="20"/>
                <w:szCs w:val="20"/>
                <w:lang w:eastAsia="x-none"/>
              </w:rPr>
            </w:pPr>
            <w:r w:rsidRPr="006A2DB6">
              <w:rPr>
                <w:szCs w:val="24"/>
              </w:rPr>
              <w:t>I</w:t>
            </w:r>
            <w:r w:rsidR="006A2DB6" w:rsidRPr="006A2DB6">
              <w:rPr>
                <w:szCs w:val="24"/>
              </w:rPr>
              <w:t>ndex</w:t>
            </w:r>
          </w:p>
        </w:tc>
        <w:tc>
          <w:tcPr>
            <w:tcW w:w="1418" w:type="dxa"/>
            <w:tcBorders>
              <w:top w:val="single" w:sz="12" w:space="0" w:color="auto"/>
            </w:tcBorders>
            <w:hideMark/>
          </w:tcPr>
          <w:p w14:paraId="5AA5BD95" w14:textId="62B24181" w:rsidR="006A2DB6" w:rsidRPr="006A2DB6" w:rsidRDefault="006A2DB6" w:rsidP="006A2DB6">
            <w:pPr>
              <w:pStyle w:val="Tablebody"/>
              <w:autoSpaceDE w:val="0"/>
              <w:autoSpaceDN w:val="0"/>
              <w:adjustRightInd w:val="0"/>
              <w:jc w:val="both"/>
            </w:pPr>
            <w:r w:rsidRPr="006A2DB6">
              <w:rPr>
                <w:szCs w:val="24"/>
              </w:rPr>
              <w:t>Integer</w:t>
            </w:r>
          </w:p>
        </w:tc>
        <w:tc>
          <w:tcPr>
            <w:tcW w:w="1108" w:type="dxa"/>
            <w:tcBorders>
              <w:top w:val="single" w:sz="12" w:space="0" w:color="auto"/>
            </w:tcBorders>
            <w:hideMark/>
          </w:tcPr>
          <w:p w14:paraId="2366D147" w14:textId="1AD6712E" w:rsidR="006A2DB6" w:rsidRPr="006A2DB6" w:rsidRDefault="006A2DB6" w:rsidP="006A2DB6">
            <w:pPr>
              <w:pStyle w:val="Tablebody"/>
              <w:autoSpaceDE w:val="0"/>
              <w:autoSpaceDN w:val="0"/>
              <w:adjustRightInd w:val="0"/>
              <w:jc w:val="both"/>
            </w:pPr>
            <w:r w:rsidRPr="006A2DB6">
              <w:rPr>
                <w:szCs w:val="24"/>
              </w:rPr>
              <w:t>Required</w:t>
            </w:r>
          </w:p>
        </w:tc>
        <w:tc>
          <w:tcPr>
            <w:tcW w:w="4431" w:type="dxa"/>
            <w:tcBorders>
              <w:top w:val="single" w:sz="12" w:space="0" w:color="auto"/>
            </w:tcBorders>
            <w:hideMark/>
          </w:tcPr>
          <w:p w14:paraId="3A774398" w14:textId="7E6192B2" w:rsidR="006A2DB6" w:rsidRPr="006A2DB6" w:rsidRDefault="006A2DB6" w:rsidP="00DF1910">
            <w:pPr>
              <w:pStyle w:val="Tablebody"/>
              <w:autoSpaceDE w:val="0"/>
              <w:autoSpaceDN w:val="0"/>
              <w:adjustRightInd w:val="0"/>
            </w:pPr>
            <w:r w:rsidRPr="006A2DB6">
              <w:rPr>
                <w:szCs w:val="24"/>
              </w:rPr>
              <w:t xml:space="preserve">It shall be referenced to </w:t>
            </w:r>
            <w:r w:rsidRPr="00DF1910">
              <w:rPr>
                <w:rStyle w:val="ISOCode"/>
              </w:rPr>
              <w:t>&lt;part/&gt;</w:t>
            </w:r>
            <w:r w:rsidRPr="006A2DB6">
              <w:rPr>
                <w:szCs w:val="24"/>
              </w:rPr>
              <w:t xml:space="preserve"> index attribute</w:t>
            </w:r>
          </w:p>
        </w:tc>
      </w:tr>
      <w:tr w:rsidR="006A2DB6" w:rsidRPr="00F54804" w14:paraId="690F0197" w14:textId="77777777" w:rsidTr="009233A5">
        <w:trPr>
          <w:cantSplit/>
          <w:jc w:val="center"/>
        </w:trPr>
        <w:tc>
          <w:tcPr>
            <w:tcW w:w="1575" w:type="dxa"/>
            <w:hideMark/>
          </w:tcPr>
          <w:p w14:paraId="32E15F09" w14:textId="6C05ABDD" w:rsidR="006A2DB6" w:rsidRPr="006A2DB6" w:rsidRDefault="00776F03" w:rsidP="006A2DB6">
            <w:pPr>
              <w:pStyle w:val="Tablebody"/>
              <w:autoSpaceDE w:val="0"/>
              <w:autoSpaceDN w:val="0"/>
              <w:adjustRightInd w:val="0"/>
              <w:jc w:val="both"/>
            </w:pPr>
            <w:r w:rsidRPr="006A2DB6">
              <w:rPr>
                <w:szCs w:val="24"/>
              </w:rPr>
              <w:t>G</w:t>
            </w:r>
            <w:r w:rsidR="006A2DB6" w:rsidRPr="006A2DB6">
              <w:rPr>
                <w:szCs w:val="24"/>
              </w:rPr>
              <w:t>ap</w:t>
            </w:r>
          </w:p>
        </w:tc>
        <w:tc>
          <w:tcPr>
            <w:tcW w:w="1418" w:type="dxa"/>
            <w:hideMark/>
          </w:tcPr>
          <w:p w14:paraId="0B07A720" w14:textId="29F33BE6" w:rsidR="006A2DB6" w:rsidRPr="006A2DB6" w:rsidRDefault="006A2DB6" w:rsidP="006A2DB6">
            <w:pPr>
              <w:pStyle w:val="Tablebody"/>
              <w:autoSpaceDE w:val="0"/>
              <w:autoSpaceDN w:val="0"/>
              <w:adjustRightInd w:val="0"/>
              <w:jc w:val="both"/>
            </w:pPr>
            <w:r w:rsidRPr="006A2DB6">
              <w:rPr>
                <w:szCs w:val="24"/>
              </w:rPr>
              <w:t>Floating point</w:t>
            </w:r>
          </w:p>
        </w:tc>
        <w:tc>
          <w:tcPr>
            <w:tcW w:w="1108" w:type="dxa"/>
            <w:hideMark/>
          </w:tcPr>
          <w:p w14:paraId="3FA33BB6" w14:textId="39756F45" w:rsidR="006A2DB6" w:rsidRPr="006A2DB6" w:rsidRDefault="006A2DB6" w:rsidP="006A2DB6">
            <w:pPr>
              <w:pStyle w:val="Tablebody"/>
              <w:autoSpaceDE w:val="0"/>
              <w:autoSpaceDN w:val="0"/>
              <w:adjustRightInd w:val="0"/>
              <w:jc w:val="both"/>
            </w:pPr>
            <w:r w:rsidRPr="006A2DB6">
              <w:rPr>
                <w:szCs w:val="24"/>
              </w:rPr>
              <w:t>Optional</w:t>
            </w:r>
          </w:p>
        </w:tc>
        <w:tc>
          <w:tcPr>
            <w:tcW w:w="4431" w:type="dxa"/>
            <w:hideMark/>
          </w:tcPr>
          <w:p w14:paraId="74367AB9" w14:textId="6C73D326" w:rsidR="006A2DB6" w:rsidRPr="006A2DB6" w:rsidRDefault="006A2DB6" w:rsidP="006A2DB6">
            <w:pPr>
              <w:pStyle w:val="Tablebody"/>
              <w:autoSpaceDE w:val="0"/>
              <w:autoSpaceDN w:val="0"/>
              <w:adjustRightInd w:val="0"/>
              <w:jc w:val="both"/>
            </w:pPr>
            <w:r w:rsidRPr="006A2DB6">
              <w:rPr>
                <w:szCs w:val="24"/>
              </w:rPr>
              <w:t>Default value is 0</w:t>
            </w:r>
          </w:p>
        </w:tc>
      </w:tr>
      <w:tr w:rsidR="006A2DB6" w:rsidRPr="00F54804" w14:paraId="6741383F" w14:textId="77777777" w:rsidTr="009233A5">
        <w:trPr>
          <w:cantSplit/>
          <w:jc w:val="center"/>
        </w:trPr>
        <w:tc>
          <w:tcPr>
            <w:tcW w:w="1575" w:type="dxa"/>
            <w:tcBorders>
              <w:bottom w:val="single" w:sz="12" w:space="0" w:color="auto"/>
            </w:tcBorders>
            <w:hideMark/>
          </w:tcPr>
          <w:p w14:paraId="7FBCFDC1" w14:textId="1E44C9F1" w:rsidR="006A2DB6" w:rsidRPr="006A2DB6" w:rsidRDefault="006A2DB6" w:rsidP="006A2DB6">
            <w:pPr>
              <w:pStyle w:val="Tablebody"/>
              <w:autoSpaceDE w:val="0"/>
              <w:autoSpaceDN w:val="0"/>
              <w:adjustRightInd w:val="0"/>
              <w:jc w:val="both"/>
            </w:pPr>
            <w:r w:rsidRPr="006A2DB6">
              <w:rPr>
                <w:szCs w:val="24"/>
              </w:rPr>
              <w:t>sheet_thickness</w:t>
            </w:r>
          </w:p>
        </w:tc>
        <w:tc>
          <w:tcPr>
            <w:tcW w:w="1418" w:type="dxa"/>
            <w:tcBorders>
              <w:bottom w:val="single" w:sz="12" w:space="0" w:color="auto"/>
            </w:tcBorders>
            <w:hideMark/>
          </w:tcPr>
          <w:p w14:paraId="105FD7A4" w14:textId="77700640" w:rsidR="006A2DB6" w:rsidRPr="006A2DB6" w:rsidRDefault="006A2DB6" w:rsidP="006A2DB6">
            <w:pPr>
              <w:pStyle w:val="Tablebody"/>
              <w:autoSpaceDE w:val="0"/>
              <w:autoSpaceDN w:val="0"/>
              <w:adjustRightInd w:val="0"/>
              <w:jc w:val="both"/>
            </w:pPr>
            <w:r w:rsidRPr="006A2DB6">
              <w:rPr>
                <w:szCs w:val="24"/>
              </w:rPr>
              <w:t>Floating point</w:t>
            </w:r>
          </w:p>
        </w:tc>
        <w:tc>
          <w:tcPr>
            <w:tcW w:w="1108" w:type="dxa"/>
            <w:tcBorders>
              <w:bottom w:val="single" w:sz="12" w:space="0" w:color="auto"/>
            </w:tcBorders>
            <w:hideMark/>
          </w:tcPr>
          <w:p w14:paraId="47E0723D" w14:textId="0935ABD9" w:rsidR="006A2DB6" w:rsidRPr="006A2DB6" w:rsidRDefault="006A2DB6" w:rsidP="006A2DB6">
            <w:pPr>
              <w:pStyle w:val="Tablebody"/>
              <w:autoSpaceDE w:val="0"/>
              <w:autoSpaceDN w:val="0"/>
              <w:adjustRightInd w:val="0"/>
              <w:jc w:val="both"/>
            </w:pPr>
            <w:r w:rsidRPr="006A2DB6">
              <w:rPr>
                <w:szCs w:val="24"/>
              </w:rPr>
              <w:t>Optional</w:t>
            </w:r>
          </w:p>
        </w:tc>
        <w:tc>
          <w:tcPr>
            <w:tcW w:w="4431" w:type="dxa"/>
            <w:tcBorders>
              <w:bottom w:val="single" w:sz="12" w:space="0" w:color="auto"/>
            </w:tcBorders>
            <w:hideMark/>
          </w:tcPr>
          <w:p w14:paraId="088B68D4" w14:textId="20BF3CB7" w:rsidR="006A2DB6" w:rsidRPr="006A2DB6" w:rsidRDefault="006A2DB6" w:rsidP="006A2DB6">
            <w:pPr>
              <w:pStyle w:val="Tablebody"/>
              <w:autoSpaceDE w:val="0"/>
              <w:autoSpaceDN w:val="0"/>
              <w:adjustRightInd w:val="0"/>
              <w:jc w:val="both"/>
            </w:pPr>
            <w:r w:rsidRPr="006A2DB6">
              <w:rPr>
                <w:szCs w:val="24"/>
              </w:rPr>
              <w:t>-</w:t>
            </w:r>
          </w:p>
        </w:tc>
      </w:tr>
    </w:tbl>
    <w:p w14:paraId="67C43036" w14:textId="3798E4C9" w:rsidR="006A2DB6" w:rsidRDefault="006A2DB6" w:rsidP="00DF1910">
      <w:pPr>
        <w:pStyle w:val="Example"/>
      </w:pPr>
      <w:r>
        <w:t>E</w:t>
      </w:r>
      <w:ins w:id="1493" w:author="LUEJE Claudia" w:date="2024-05-02T21:30:00Z">
        <w:r w:rsidR="00776F03">
          <w:t>XAMPLE</w:t>
        </w:r>
      </w:ins>
      <w:del w:id="1494" w:author="LUEJE Claudia" w:date="2024-05-02T21:30:00Z">
        <w:r w:rsidDel="00776F03">
          <w:delText>xample</w:delText>
        </w:r>
      </w:del>
      <w:r w:rsidR="00690423">
        <w:tab/>
      </w:r>
      <w:r w:rsidRPr="00DF1910">
        <w:rPr>
          <w:rStyle w:val="ISOCode"/>
        </w:rPr>
        <w:t>&lt;flared_joint/&gt;</w:t>
      </w:r>
      <w:r>
        <w:t xml:space="preserve"> with all parameters of </w:t>
      </w:r>
      <w:r w:rsidRPr="00DF1910">
        <w:rPr>
          <w:rStyle w:val="ISOCode"/>
        </w:rPr>
        <w:t>&lt;weld_position/&gt;</w:t>
      </w:r>
      <w:r>
        <w:t>:</w:t>
      </w:r>
    </w:p>
    <w:p w14:paraId="6C7A7B01" w14:textId="030ED3A2"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1CDCB14" w14:textId="40E1C801"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base="1" technology="arc"&gt;</w:t>
      </w:r>
    </w:p>
    <w:p w14:paraId="3EF47F87" w14:textId="6E97F45E" w:rsidR="006A2DB6" w:rsidRPr="00F5203F"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576373">
        <w:rPr>
          <w:szCs w:val="24"/>
          <w:lang w:val="en-US"/>
        </w:rPr>
        <w:t xml:space="preserve">          </w:t>
      </w:r>
      <w:r w:rsidR="006A2DB6" w:rsidRPr="00F5203F">
        <w:rPr>
          <w:szCs w:val="24"/>
          <w:lang w:val="fr-CH"/>
        </w:rPr>
        <w:t>&lt;weld_position u="0" x="1" y="1" z="1" .../&gt;</w:t>
      </w:r>
    </w:p>
    <w:p w14:paraId="44CD3FE6" w14:textId="25FC7234"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576373">
        <w:rPr>
          <w:szCs w:val="24"/>
          <w:lang w:val="fr-CH"/>
        </w:rPr>
        <w:t xml:space="preserve">          </w:t>
      </w:r>
      <w:r w:rsidR="006A2DB6">
        <w:rPr>
          <w:b/>
          <w:szCs w:val="24"/>
        </w:rPr>
        <w:t>&lt;sheet_parameter index="2" gap="0" sheet_thickness="1.5"/&gt;</w:t>
      </w:r>
    </w:p>
    <w:p w14:paraId="11193CF0" w14:textId="3F647E46"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&lt;/flared_joint &gt;</w:t>
      </w:r>
    </w:p>
    <w:p w14:paraId="104389A0" w14:textId="7CA76EAF" w:rsidR="006A2DB6" w:rsidRDefault="00DF1910">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&lt;/seamweld&gt;</w:t>
      </w:r>
    </w:p>
    <w:p w14:paraId="3E4E3D30" w14:textId="5A8E3FF7" w:rsidR="003914AD" w:rsidRDefault="003914AD">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A0368B7" w14:textId="7F8DC6B6"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Adhesive </w:t>
      </w:r>
      <w:ins w:id="1495" w:author="LUEJE Claudia" w:date="2024-05-02T21:30:00Z">
        <w:r w:rsidR="00776F03">
          <w:rPr>
            <w:rFonts w:eastAsia="Times New Roman"/>
            <w:szCs w:val="24"/>
          </w:rPr>
          <w:t>l</w:t>
        </w:r>
      </w:ins>
      <w:del w:id="1496" w:author="LUEJE Claudia" w:date="2024-05-02T21:30:00Z">
        <w:r w:rsidDel="00776F03">
          <w:rPr>
            <w:rFonts w:eastAsia="Times New Roman"/>
            <w:szCs w:val="24"/>
          </w:rPr>
          <w:delText>L</w:delText>
        </w:r>
      </w:del>
      <w:r>
        <w:rPr>
          <w:rFonts w:eastAsia="Times New Roman"/>
          <w:szCs w:val="24"/>
        </w:rPr>
        <w:t>ines</w:t>
      </w:r>
    </w:p>
    <w:p w14:paraId="3FD4E0B0" w14:textId="0185EA6C" w:rsidR="006A2DB6" w:rsidRDefault="006A2DB6">
      <w:pPr>
        <w:pStyle w:val="BodyText"/>
        <w:autoSpaceDE w:val="0"/>
        <w:autoSpaceDN w:val="0"/>
        <w:adjustRightInd w:val="0"/>
        <w:rPr>
          <w:szCs w:val="24"/>
        </w:rPr>
      </w:pPr>
      <w:r>
        <w:rPr>
          <w:szCs w:val="24"/>
        </w:rPr>
        <w:t xml:space="preserve">An adhesive line is denoted by an element </w:t>
      </w:r>
      <w:r w:rsidRPr="00E97F2A">
        <w:rPr>
          <w:rStyle w:val="ISOCode"/>
        </w:rPr>
        <w:t>&lt;adhesive_line/&gt;</w:t>
      </w:r>
      <w:r>
        <w:rPr>
          <w:szCs w:val="24"/>
        </w:rPr>
        <w:t xml:space="preserve">. This element is described completely by its attributes and nested elements (see </w:t>
      </w:r>
      <w:r w:rsidR="009C3FFA">
        <w:rPr>
          <w:rStyle w:val="citetbl"/>
          <w:szCs w:val="24"/>
        </w:rPr>
        <w:t>Table </w:t>
      </w:r>
      <w:r>
        <w:rPr>
          <w:rStyle w:val="citetbl"/>
          <w:szCs w:val="24"/>
        </w:rPr>
        <w:t>128</w:t>
      </w:r>
      <w:r>
        <w:rPr>
          <w:szCs w:val="24"/>
        </w:rPr>
        <w:t>).</w:t>
      </w:r>
    </w:p>
    <w:p w14:paraId="64BCA038" w14:textId="627AFE69" w:rsidR="006A2DB6" w:rsidRDefault="009C3FFA">
      <w:pPr>
        <w:pStyle w:val="Tabletitle"/>
        <w:autoSpaceDE w:val="0"/>
        <w:autoSpaceDN w:val="0"/>
        <w:adjustRightInd w:val="0"/>
        <w:outlineLvl w:val="0"/>
        <w:rPr>
          <w:szCs w:val="24"/>
        </w:rPr>
      </w:pPr>
      <w:r>
        <w:rPr>
          <w:szCs w:val="24"/>
        </w:rPr>
        <w:t>Table </w:t>
      </w:r>
      <w:r w:rsidR="006A2DB6">
        <w:rPr>
          <w:szCs w:val="24"/>
        </w:rPr>
        <w:t xml:space="preserve">128 — Nested elements of </w:t>
      </w:r>
      <w:r w:rsidR="006A2DB6" w:rsidRPr="00E97F2A">
        <w:rPr>
          <w:rStyle w:val="ISOCode"/>
        </w:rPr>
        <w:t>&lt;connection_1d/&gt;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853"/>
        <w:gridCol w:w="1134"/>
        <w:gridCol w:w="3515"/>
      </w:tblGrid>
      <w:tr w:rsidR="006A2DB6" w:rsidRPr="00EC4DAD" w14:paraId="108B49F7"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5591C7B7" w14:textId="66910FC4"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497" w:author="LUEJE Claudia" w:date="2024-05-02T21:30:00Z">
              <w:r w:rsidR="00F84164">
                <w:rPr>
                  <w:b/>
                  <w:szCs w:val="24"/>
                </w:rPr>
                <w:t>e</w:t>
              </w:r>
            </w:ins>
            <w:del w:id="1498" w:author="LUEJE Claudia" w:date="2024-05-02T21:30:00Z">
              <w:r w:rsidRPr="00EC4DAD" w:rsidDel="00F84164">
                <w:rPr>
                  <w:b/>
                  <w:szCs w:val="24"/>
                </w:rPr>
                <w:delText>E</w:delText>
              </w:r>
            </w:del>
            <w:r w:rsidRPr="00EC4DAD">
              <w:rPr>
                <w:b/>
                <w:szCs w:val="24"/>
              </w:rPr>
              <w:t>lements</w:t>
            </w:r>
          </w:p>
        </w:tc>
        <w:tc>
          <w:tcPr>
            <w:tcW w:w="1853" w:type="dxa"/>
            <w:tcBorders>
              <w:top w:val="single" w:sz="12" w:space="0" w:color="000000"/>
              <w:bottom w:val="single" w:sz="12" w:space="0" w:color="000000"/>
            </w:tcBorders>
            <w:shd w:val="clear" w:color="auto" w:fill="F3F3F3"/>
            <w:vAlign w:val="bottom"/>
            <w:hideMark/>
          </w:tcPr>
          <w:p w14:paraId="54A7A5ED" w14:textId="1F04E9BF"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E9544E6" w14:textId="7BC7267B"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7F80F02F" w14:textId="7D2FE32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3F80AC4" w14:textId="77777777" w:rsidTr="009233A5">
        <w:trPr>
          <w:jc w:val="center"/>
        </w:trPr>
        <w:tc>
          <w:tcPr>
            <w:tcW w:w="2111" w:type="dxa"/>
            <w:tcBorders>
              <w:top w:val="single" w:sz="12" w:space="0" w:color="000000"/>
            </w:tcBorders>
            <w:vAlign w:val="bottom"/>
            <w:hideMark/>
          </w:tcPr>
          <w:p w14:paraId="4AA14B31" w14:textId="268BA40D" w:rsidR="006A2DB6" w:rsidRPr="006A2DB6" w:rsidRDefault="006A2DB6" w:rsidP="006A2DB6">
            <w:pPr>
              <w:pStyle w:val="Tablebody"/>
              <w:autoSpaceDE w:val="0"/>
              <w:autoSpaceDN w:val="0"/>
              <w:adjustRightInd w:val="0"/>
              <w:jc w:val="both"/>
              <w:rPr>
                <w:rFonts w:cs="Calibri"/>
                <w:lang w:eastAsia="zh-CN"/>
              </w:rPr>
            </w:pPr>
            <w:r w:rsidRPr="006A2DB6">
              <w:rPr>
                <w:szCs w:val="24"/>
              </w:rPr>
              <w:t>adhesive_line</w:t>
            </w:r>
          </w:p>
        </w:tc>
        <w:tc>
          <w:tcPr>
            <w:tcW w:w="1853" w:type="dxa"/>
            <w:tcBorders>
              <w:top w:val="single" w:sz="12" w:space="0" w:color="000000"/>
            </w:tcBorders>
            <w:vAlign w:val="bottom"/>
            <w:hideMark/>
          </w:tcPr>
          <w:p w14:paraId="28CE7510" w14:textId="177F0A15"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136DAD9F" w14:textId="3FD9C601"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71AA7930" w14:textId="54AEBB38"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FF7C901" w14:textId="77777777" w:rsidTr="009233A5">
        <w:trPr>
          <w:jc w:val="center"/>
        </w:trPr>
        <w:tc>
          <w:tcPr>
            <w:tcW w:w="2111" w:type="dxa"/>
            <w:vAlign w:val="bottom"/>
            <w:hideMark/>
          </w:tcPr>
          <w:p w14:paraId="4DC1E36F" w14:textId="0B0BC6E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853" w:type="dxa"/>
            <w:vAlign w:val="bottom"/>
            <w:hideMark/>
          </w:tcPr>
          <w:p w14:paraId="223EF830" w14:textId="64BF3CE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4C3FB43" w14:textId="2B20A94D"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vAlign w:val="bottom"/>
            <w:hideMark/>
          </w:tcPr>
          <w:p w14:paraId="4D8B3186" w14:textId="22976BAF"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499" w:author="LUEJE Claudia" w:date="2024-05-02T21:30:00Z">
              <w:r w:rsidRPr="006A2DB6" w:rsidDel="00F84164">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1B4FE6B3" w14:textId="77777777" w:rsidTr="009233A5">
        <w:trPr>
          <w:jc w:val="center"/>
        </w:trPr>
        <w:tc>
          <w:tcPr>
            <w:tcW w:w="2111" w:type="dxa"/>
            <w:vAlign w:val="bottom"/>
            <w:hideMark/>
          </w:tcPr>
          <w:p w14:paraId="0FE717B6" w14:textId="137EBDDF" w:rsidR="006A2DB6" w:rsidRPr="006A2DB6" w:rsidRDefault="00F84164"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853" w:type="dxa"/>
            <w:vAlign w:val="bottom"/>
            <w:hideMark/>
          </w:tcPr>
          <w:p w14:paraId="2F856DC5" w14:textId="4F29F010"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2CD0F170" w14:textId="25A4528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vAlign w:val="bottom"/>
            <w:hideMark/>
          </w:tcPr>
          <w:p w14:paraId="66CB2B7A" w14:textId="522ACBAD"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500" w:author="LUEJE Claudia" w:date="2024-05-02T21:31:00Z">
              <w:r w:rsidRPr="006A2DB6" w:rsidDel="00F84164">
                <w:rPr>
                  <w:rStyle w:val="citesec"/>
                  <w:szCs w:val="24"/>
                </w:rPr>
                <w:delText>clause </w:delText>
              </w:r>
            </w:del>
            <w:r w:rsidRPr="006A2DB6">
              <w:rPr>
                <w:rStyle w:val="citesec"/>
                <w:szCs w:val="24"/>
              </w:rPr>
              <w:t>7.3.2</w:t>
            </w:r>
            <w:r w:rsidRPr="006A2DB6">
              <w:rPr>
                <w:szCs w:val="24"/>
              </w:rPr>
              <w:t>.</w:t>
            </w:r>
          </w:p>
        </w:tc>
      </w:tr>
      <w:tr w:rsidR="006A2DB6" w:rsidRPr="00F54804" w14:paraId="1B0AD417" w14:textId="77777777" w:rsidTr="009233A5">
        <w:trPr>
          <w:jc w:val="center"/>
        </w:trPr>
        <w:tc>
          <w:tcPr>
            <w:tcW w:w="2111" w:type="dxa"/>
            <w:vAlign w:val="bottom"/>
          </w:tcPr>
          <w:p w14:paraId="635232C6" w14:textId="381A842B" w:rsidR="006A2DB6" w:rsidRPr="006A2DB6" w:rsidRDefault="00F84164" w:rsidP="006A2DB6">
            <w:pPr>
              <w:pStyle w:val="Tablebody"/>
              <w:autoSpaceDE w:val="0"/>
              <w:autoSpaceDN w:val="0"/>
              <w:adjustRightInd w:val="0"/>
              <w:jc w:val="both"/>
            </w:pPr>
            <w:r w:rsidRPr="006A2DB6">
              <w:rPr>
                <w:szCs w:val="24"/>
              </w:rPr>
              <w:t>F</w:t>
            </w:r>
            <w:r w:rsidR="006A2DB6" w:rsidRPr="006A2DB6">
              <w:rPr>
                <w:szCs w:val="24"/>
              </w:rPr>
              <w:t>emdata</w:t>
            </w:r>
          </w:p>
        </w:tc>
        <w:tc>
          <w:tcPr>
            <w:tcW w:w="1853" w:type="dxa"/>
            <w:vAlign w:val="bottom"/>
          </w:tcPr>
          <w:p w14:paraId="6372B649" w14:textId="0DBC9FC1"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42C7FEFD" w14:textId="72729FC1"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0D8DFC0A" w14:textId="77E0B6CC" w:rsidR="006A2DB6" w:rsidRPr="006A2DB6" w:rsidRDefault="006A2DB6" w:rsidP="006A2DB6">
            <w:pPr>
              <w:pStyle w:val="Tablebody"/>
              <w:autoSpaceDE w:val="0"/>
              <w:autoSpaceDN w:val="0"/>
              <w:adjustRightInd w:val="0"/>
              <w:jc w:val="both"/>
            </w:pPr>
            <w:r w:rsidRPr="006A2DB6">
              <w:rPr>
                <w:szCs w:val="24"/>
              </w:rPr>
              <w:t xml:space="preserve">See </w:t>
            </w:r>
            <w:del w:id="1501" w:author="LUEJE Claudia" w:date="2024-05-02T21:31:00Z">
              <w:r w:rsidRPr="00F5203F" w:rsidDel="00F84164">
                <w:rPr>
                  <w:rStyle w:val="citesec"/>
                </w:rPr>
                <w:delText>clause </w:delText>
              </w:r>
            </w:del>
            <w:r w:rsidRPr="00F5203F">
              <w:rPr>
                <w:rStyle w:val="citesec"/>
              </w:rPr>
              <w:t>7.3.3</w:t>
            </w:r>
            <w:r w:rsidRPr="006A2DB6">
              <w:rPr>
                <w:szCs w:val="24"/>
              </w:rPr>
              <w:t>.</w:t>
            </w:r>
          </w:p>
        </w:tc>
      </w:tr>
      <w:tr w:rsidR="006A2DB6" w:rsidRPr="00F54804" w14:paraId="7B889FBA" w14:textId="77777777" w:rsidTr="009233A5">
        <w:trPr>
          <w:jc w:val="center"/>
        </w:trPr>
        <w:tc>
          <w:tcPr>
            <w:tcW w:w="2111" w:type="dxa"/>
            <w:tcBorders>
              <w:bottom w:val="single" w:sz="12" w:space="0" w:color="000000"/>
            </w:tcBorders>
          </w:tcPr>
          <w:p w14:paraId="097742A3" w14:textId="048EEDED" w:rsidR="006A2DB6" w:rsidRPr="006A2DB6" w:rsidRDefault="006A2DB6" w:rsidP="006A2DB6">
            <w:pPr>
              <w:pStyle w:val="Tablebody"/>
              <w:autoSpaceDE w:val="0"/>
              <w:autoSpaceDN w:val="0"/>
              <w:adjustRightInd w:val="0"/>
              <w:jc w:val="both"/>
            </w:pPr>
            <w:r w:rsidRPr="006A2DB6">
              <w:rPr>
                <w:szCs w:val="24"/>
              </w:rPr>
              <w:t>custom_attributes_list</w:t>
            </w:r>
          </w:p>
        </w:tc>
        <w:tc>
          <w:tcPr>
            <w:tcW w:w="1853" w:type="dxa"/>
            <w:tcBorders>
              <w:bottom w:val="single" w:sz="12" w:space="0" w:color="000000"/>
            </w:tcBorders>
          </w:tcPr>
          <w:p w14:paraId="3F44173F" w14:textId="4A0F8A57"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323C8FEC" w14:textId="4D82D50F"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586A27E0" w14:textId="31F47F0E" w:rsidR="006A2DB6" w:rsidRPr="006A2DB6" w:rsidRDefault="006A2DB6" w:rsidP="006A2DB6">
            <w:pPr>
              <w:pStyle w:val="Tablebody"/>
              <w:autoSpaceDE w:val="0"/>
              <w:autoSpaceDN w:val="0"/>
              <w:adjustRightInd w:val="0"/>
              <w:jc w:val="both"/>
            </w:pPr>
            <w:r w:rsidRPr="006A2DB6">
              <w:rPr>
                <w:szCs w:val="24"/>
              </w:rPr>
              <w:t xml:space="preserve">See </w:t>
            </w:r>
            <w:del w:id="1502" w:author="LUEJE Claudia" w:date="2024-05-02T21:31:00Z">
              <w:r w:rsidRPr="006A2DB6" w:rsidDel="00F84164">
                <w:rPr>
                  <w:rStyle w:val="citesec"/>
                  <w:szCs w:val="24"/>
                </w:rPr>
                <w:delText>clause </w:delText>
              </w:r>
            </w:del>
            <w:r w:rsidRPr="006A2DB6">
              <w:rPr>
                <w:rStyle w:val="citesec"/>
                <w:szCs w:val="24"/>
              </w:rPr>
              <w:t>8.5</w:t>
            </w:r>
            <w:r w:rsidRPr="006A2DB6">
              <w:rPr>
                <w:szCs w:val="24"/>
              </w:rPr>
              <w:t>.</w:t>
            </w:r>
          </w:p>
        </w:tc>
      </w:tr>
    </w:tbl>
    <w:p w14:paraId="43631C69" w14:textId="05C32D98"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&lt;adhesive_line/&gt;</w:t>
      </w:r>
    </w:p>
    <w:p w14:paraId="4C45C19C" w14:textId="59240224" w:rsidR="006A2DB6" w:rsidRDefault="006A2DB6">
      <w:pPr>
        <w:pStyle w:val="BodyText"/>
        <w:autoSpaceDE w:val="0"/>
        <w:autoSpaceDN w:val="0"/>
        <w:adjustRightInd w:val="0"/>
        <w:rPr>
          <w:szCs w:val="24"/>
        </w:rPr>
      </w:pPr>
      <w:r>
        <w:rPr>
          <w:szCs w:val="24"/>
        </w:rPr>
        <w:t xml:space="preserve">For the </w:t>
      </w:r>
      <w:r w:rsidRPr="00E97F2A">
        <w:rPr>
          <w:rStyle w:val="ISOCode"/>
        </w:rPr>
        <w:t>&lt;adhesive_line/&gt;</w:t>
      </w:r>
      <w:r>
        <w:rPr>
          <w:szCs w:val="24"/>
        </w:rPr>
        <w:t xml:space="preserve"> element, the following attributes can be specified (see </w:t>
      </w:r>
      <w:r w:rsidR="009C3FFA">
        <w:rPr>
          <w:rStyle w:val="citetbl"/>
          <w:szCs w:val="24"/>
        </w:rPr>
        <w:t>Table </w:t>
      </w:r>
      <w:r>
        <w:rPr>
          <w:rStyle w:val="citetbl"/>
          <w:szCs w:val="24"/>
        </w:rPr>
        <w:t>129</w:t>
      </w:r>
      <w:r>
        <w:rPr>
          <w:szCs w:val="24"/>
        </w:rPr>
        <w:t>):</w:t>
      </w:r>
    </w:p>
    <w:p w14:paraId="2B2152DE" w14:textId="395F030A" w:rsidR="006A2DB6" w:rsidRDefault="009C3FFA">
      <w:pPr>
        <w:pStyle w:val="Tabletitle"/>
        <w:autoSpaceDE w:val="0"/>
        <w:autoSpaceDN w:val="0"/>
        <w:adjustRightInd w:val="0"/>
        <w:outlineLvl w:val="0"/>
        <w:rPr>
          <w:szCs w:val="24"/>
        </w:rPr>
      </w:pPr>
      <w:r>
        <w:rPr>
          <w:szCs w:val="24"/>
        </w:rPr>
        <w:t>Table </w:t>
      </w:r>
      <w:r w:rsidR="006A2DB6">
        <w:rPr>
          <w:szCs w:val="24"/>
        </w:rPr>
        <w:t xml:space="preserve">129 — Attributes of element </w:t>
      </w:r>
      <w:r w:rsidR="006A2DB6" w:rsidRPr="00E97F2A">
        <w:rPr>
          <w:rStyle w:val="ISOCode"/>
        </w:rPr>
        <w:t>&lt;adhesive_line/&gt;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271"/>
        <w:gridCol w:w="1559"/>
        <w:gridCol w:w="1559"/>
        <w:gridCol w:w="1276"/>
        <w:gridCol w:w="2855"/>
      </w:tblGrid>
      <w:tr w:rsidR="006A2DB6" w:rsidRPr="00EC4DAD" w14:paraId="42FA8766" w14:textId="77777777" w:rsidTr="009233A5">
        <w:trPr>
          <w:tblHeader/>
          <w:jc w:val="center"/>
        </w:trPr>
        <w:tc>
          <w:tcPr>
            <w:tcW w:w="1271" w:type="dxa"/>
            <w:tcBorders>
              <w:top w:val="single" w:sz="12" w:space="0" w:color="000000"/>
              <w:bottom w:val="single" w:sz="12" w:space="0" w:color="000000"/>
            </w:tcBorders>
            <w:shd w:val="clear" w:color="auto" w:fill="F3F3F3"/>
            <w:vAlign w:val="bottom"/>
            <w:hideMark/>
          </w:tcPr>
          <w:p w14:paraId="754D5481" w14:textId="58AC5F2A"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32AFDC97" w14:textId="4F6515D2"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1FAE4CEC" w14:textId="0BBB1B9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03" w:author="LUEJE Claudia" w:date="2024-05-02T21:31:00Z">
              <w:r w:rsidR="00F84164">
                <w:rPr>
                  <w:b/>
                  <w:szCs w:val="24"/>
                </w:rPr>
                <w:t>s</w:t>
              </w:r>
            </w:ins>
            <w:del w:id="1504" w:author="LUEJE Claudia" w:date="2024-05-02T21:31:00Z">
              <w:r w:rsidRPr="00EC4DAD" w:rsidDel="00F84164">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7CC9B8D2" w14:textId="349C2F0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2855" w:type="dxa"/>
            <w:tcBorders>
              <w:top w:val="single" w:sz="12" w:space="0" w:color="000000"/>
              <w:bottom w:val="single" w:sz="12" w:space="0" w:color="000000"/>
            </w:tcBorders>
            <w:shd w:val="clear" w:color="auto" w:fill="F3F3F3"/>
            <w:vAlign w:val="bottom"/>
            <w:hideMark/>
          </w:tcPr>
          <w:p w14:paraId="61C44E3E" w14:textId="5BD0CBDF"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10202635" w14:textId="77777777" w:rsidTr="009233A5">
        <w:trPr>
          <w:trHeight w:val="284"/>
          <w:jc w:val="center"/>
        </w:trPr>
        <w:tc>
          <w:tcPr>
            <w:tcW w:w="1271" w:type="dxa"/>
            <w:tcBorders>
              <w:top w:val="single" w:sz="12" w:space="0" w:color="000000"/>
            </w:tcBorders>
            <w:hideMark/>
          </w:tcPr>
          <w:p w14:paraId="20293CF5" w14:textId="00859060" w:rsidR="006A2DB6" w:rsidRPr="006A2DB6" w:rsidRDefault="006A2DB6" w:rsidP="006A2DB6">
            <w:pPr>
              <w:pStyle w:val="Tablebody"/>
              <w:autoSpaceDE w:val="0"/>
              <w:autoSpaceDN w:val="0"/>
              <w:adjustRightInd w:val="0"/>
              <w:jc w:val="both"/>
            </w:pPr>
            <w:r w:rsidRPr="006A2DB6">
              <w:rPr>
                <w:szCs w:val="24"/>
              </w:rPr>
              <w:t>base</w:t>
            </w:r>
          </w:p>
        </w:tc>
        <w:tc>
          <w:tcPr>
            <w:tcW w:w="1559" w:type="dxa"/>
            <w:tcBorders>
              <w:top w:val="single" w:sz="12" w:space="0" w:color="000000"/>
            </w:tcBorders>
            <w:hideMark/>
          </w:tcPr>
          <w:p w14:paraId="691441DE" w14:textId="0FE98BA4"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top w:val="single" w:sz="12" w:space="0" w:color="000000"/>
            </w:tcBorders>
            <w:hideMark/>
          </w:tcPr>
          <w:p w14:paraId="492FCAB3" w14:textId="185D8298"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top w:val="single" w:sz="12" w:space="0" w:color="000000"/>
            </w:tcBorders>
            <w:hideMark/>
          </w:tcPr>
          <w:p w14:paraId="498001D4" w14:textId="57B6CA3F" w:rsidR="006A2DB6" w:rsidRPr="006A2DB6" w:rsidRDefault="006A2DB6" w:rsidP="006A2DB6">
            <w:pPr>
              <w:pStyle w:val="Tablebody"/>
              <w:autoSpaceDE w:val="0"/>
              <w:autoSpaceDN w:val="0"/>
              <w:adjustRightInd w:val="0"/>
              <w:jc w:val="both"/>
            </w:pPr>
            <w:r w:rsidRPr="006A2DB6">
              <w:rPr>
                <w:szCs w:val="24"/>
              </w:rPr>
              <w:t>Optional</w:t>
            </w:r>
          </w:p>
        </w:tc>
        <w:tc>
          <w:tcPr>
            <w:tcW w:w="2855" w:type="dxa"/>
            <w:tcBorders>
              <w:top w:val="single" w:sz="12" w:space="0" w:color="000000"/>
            </w:tcBorders>
            <w:hideMark/>
          </w:tcPr>
          <w:p w14:paraId="4ED302D3" w14:textId="36B3060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2293D38" w14:textId="77777777" w:rsidTr="009233A5">
        <w:trPr>
          <w:jc w:val="center"/>
        </w:trPr>
        <w:tc>
          <w:tcPr>
            <w:tcW w:w="1271" w:type="dxa"/>
            <w:hideMark/>
          </w:tcPr>
          <w:p w14:paraId="3C6672A8" w14:textId="17244571" w:rsidR="006A2DB6" w:rsidRPr="006A2DB6" w:rsidRDefault="006A2DB6" w:rsidP="006A2DB6">
            <w:pPr>
              <w:pStyle w:val="Tablebody"/>
              <w:autoSpaceDE w:val="0"/>
              <w:autoSpaceDN w:val="0"/>
              <w:adjustRightInd w:val="0"/>
              <w:jc w:val="both"/>
              <w:rPr>
                <w:rFonts w:cs="Calibri"/>
                <w:lang w:eastAsia="zh-CN"/>
              </w:rPr>
            </w:pPr>
            <w:r w:rsidRPr="006A2DB6">
              <w:rPr>
                <w:szCs w:val="24"/>
              </w:rPr>
              <w:t>width</w:t>
            </w:r>
          </w:p>
        </w:tc>
        <w:tc>
          <w:tcPr>
            <w:tcW w:w="1559" w:type="dxa"/>
            <w:hideMark/>
          </w:tcPr>
          <w:p w14:paraId="414961BC" w14:textId="0009BE2E"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373746CF" w14:textId="2E186A47"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5EA4410C" w14:textId="0BCF18D2"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5E605EFF" w14:textId="233B866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A5CC24E" w14:textId="77777777" w:rsidTr="009233A5">
        <w:trPr>
          <w:jc w:val="center"/>
        </w:trPr>
        <w:tc>
          <w:tcPr>
            <w:tcW w:w="1271" w:type="dxa"/>
            <w:hideMark/>
          </w:tcPr>
          <w:p w14:paraId="731E6C5A" w14:textId="43EBBA8A" w:rsidR="006A2DB6" w:rsidRPr="006A2DB6" w:rsidRDefault="006A2DB6" w:rsidP="006A2DB6">
            <w:pPr>
              <w:pStyle w:val="Tablebody"/>
              <w:autoSpaceDE w:val="0"/>
              <w:autoSpaceDN w:val="0"/>
              <w:adjustRightInd w:val="0"/>
              <w:jc w:val="both"/>
              <w:rPr>
                <w:rFonts w:cs="Calibri"/>
                <w:lang w:eastAsia="zh-CN"/>
              </w:rPr>
            </w:pPr>
            <w:r w:rsidRPr="006A2DB6">
              <w:rPr>
                <w:szCs w:val="24"/>
              </w:rPr>
              <w:t>thickness</w:t>
            </w:r>
          </w:p>
        </w:tc>
        <w:tc>
          <w:tcPr>
            <w:tcW w:w="1559" w:type="dxa"/>
            <w:hideMark/>
          </w:tcPr>
          <w:p w14:paraId="712F9ED2" w14:textId="2CD28B1B"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hideMark/>
          </w:tcPr>
          <w:p w14:paraId="4AECCE4E" w14:textId="3CF38F2A" w:rsidR="006A2DB6" w:rsidRPr="006A2DB6" w:rsidRDefault="006A2DB6" w:rsidP="00576373">
            <w:pPr>
              <w:pStyle w:val="Tablebody"/>
            </w:pPr>
            <w:r w:rsidRPr="006A2DB6">
              <w:rPr>
                <w:szCs w:val="24"/>
              </w:rPr>
              <w:t xml:space="preserve">&gt;= </w:t>
            </w:r>
            <w:r w:rsidR="00576373">
              <w:rPr>
                <w:szCs w:val="24"/>
              </w:rPr>
              <w:t>0,0</w:t>
            </w:r>
          </w:p>
        </w:tc>
        <w:tc>
          <w:tcPr>
            <w:tcW w:w="1276" w:type="dxa"/>
            <w:hideMark/>
          </w:tcPr>
          <w:p w14:paraId="79B37574" w14:textId="47B08ED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hideMark/>
          </w:tcPr>
          <w:p w14:paraId="74ADCB4A" w14:textId="654496A0"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7943EA85" w14:textId="77777777" w:rsidTr="009233A5">
        <w:trPr>
          <w:jc w:val="center"/>
        </w:trPr>
        <w:tc>
          <w:tcPr>
            <w:tcW w:w="1271" w:type="dxa"/>
            <w:tcBorders>
              <w:bottom w:val="single" w:sz="12" w:space="0" w:color="000000"/>
            </w:tcBorders>
            <w:hideMark/>
          </w:tcPr>
          <w:p w14:paraId="6396FDE1" w14:textId="4F0502FE" w:rsidR="006A2DB6" w:rsidRPr="006A2DB6" w:rsidRDefault="006A2DB6" w:rsidP="006A2DB6">
            <w:pPr>
              <w:pStyle w:val="Tablebody"/>
              <w:autoSpaceDE w:val="0"/>
              <w:autoSpaceDN w:val="0"/>
              <w:adjustRightInd w:val="0"/>
              <w:jc w:val="both"/>
              <w:rPr>
                <w:rFonts w:cs="Calibri"/>
                <w:lang w:eastAsia="zh-CN"/>
              </w:rPr>
            </w:pPr>
            <w:r w:rsidRPr="006A2DB6">
              <w:rPr>
                <w:szCs w:val="24"/>
              </w:rPr>
              <w:t>material</w:t>
            </w:r>
          </w:p>
        </w:tc>
        <w:tc>
          <w:tcPr>
            <w:tcW w:w="1559" w:type="dxa"/>
            <w:tcBorders>
              <w:bottom w:val="single" w:sz="12" w:space="0" w:color="000000"/>
            </w:tcBorders>
            <w:hideMark/>
          </w:tcPr>
          <w:p w14:paraId="32968EE2" w14:textId="4BAF90E3"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bottom w:val="single" w:sz="12" w:space="0" w:color="000000"/>
            </w:tcBorders>
            <w:hideMark/>
          </w:tcPr>
          <w:p w14:paraId="54F44E64" w14:textId="3854A27B"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276" w:type="dxa"/>
            <w:tcBorders>
              <w:bottom w:val="single" w:sz="12" w:space="0" w:color="000000"/>
            </w:tcBorders>
            <w:hideMark/>
          </w:tcPr>
          <w:p w14:paraId="3B702773" w14:textId="46704B2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2855" w:type="dxa"/>
            <w:tcBorders>
              <w:bottom w:val="single" w:sz="12" w:space="0" w:color="000000"/>
            </w:tcBorders>
          </w:tcPr>
          <w:p w14:paraId="58A62770" w14:textId="5A5E0A8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58503DDA" w14:textId="2A4B8285" w:rsidR="006A2DB6" w:rsidRDefault="006A2DB6">
      <w:pPr>
        <w:pStyle w:val="BodyText"/>
        <w:autoSpaceDE w:val="0"/>
        <w:autoSpaceDN w:val="0"/>
        <w:adjustRightInd w:val="0"/>
        <w:rPr>
          <w:szCs w:val="24"/>
        </w:rPr>
      </w:pPr>
      <w:r>
        <w:rPr>
          <w:szCs w:val="24"/>
        </w:rPr>
        <w:t>The following list explains the attributes:</w:t>
      </w:r>
    </w:p>
    <w:p w14:paraId="1961AE1D"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base</w:t>
      </w:r>
      <w:r w:rsidRPr="00E97F2A">
        <w:rPr>
          <w:szCs w:val="24"/>
        </w:rPr>
        <w:t>: the index of the flange partner, which the robot applies the adhesive to, before the flange partners are fitted together,</w:t>
      </w:r>
    </w:p>
    <w:p w14:paraId="536140D0"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width</w:t>
      </w:r>
      <w:r w:rsidRPr="00E97F2A">
        <w:rPr>
          <w:szCs w:val="24"/>
        </w:rPr>
        <w:t>: the width of the adhesive,</w:t>
      </w:r>
    </w:p>
    <w:p w14:paraId="550040D4" w14:textId="77777777" w:rsidR="006A2DB6" w:rsidRPr="00E97F2A"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thickness</w:t>
      </w:r>
      <w:r w:rsidRPr="00E97F2A">
        <w:rPr>
          <w:szCs w:val="24"/>
        </w:rPr>
        <w:t>: the height of the adhesive,</w:t>
      </w:r>
    </w:p>
    <w:p w14:paraId="05C3F9FC"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E97F2A">
        <w:rPr>
          <w:szCs w:val="24"/>
        </w:rPr>
        <w:t>—</w:t>
      </w:r>
      <w:r w:rsidRPr="00E97F2A">
        <w:rPr>
          <w:szCs w:val="24"/>
        </w:rPr>
        <w:tab/>
      </w:r>
      <w:r w:rsidRPr="00E97F2A">
        <w:rPr>
          <w:rStyle w:val="ISOCode"/>
        </w:rPr>
        <w:t>material</w:t>
      </w:r>
      <w:r>
        <w:rPr>
          <w:szCs w:val="24"/>
        </w:rPr>
        <w:t xml:space="preserve">: the name of the adhesive material according to CAD/PDM. For CAE applications, another label from a reduced data base may be applicable. This is to be stored in </w:t>
      </w:r>
      <w:r w:rsidRPr="00E97F2A">
        <w:rPr>
          <w:rStyle w:val="ISOCode"/>
        </w:rPr>
        <w:t>&lt;appdata/&gt;</w:t>
      </w:r>
      <w:r>
        <w:rPr>
          <w:szCs w:val="24"/>
        </w:rPr>
        <w:t xml:space="preserve">, </w:t>
      </w:r>
      <w:commentRangeStart w:id="1505"/>
      <w:r>
        <w:rPr>
          <w:szCs w:val="24"/>
        </w:rPr>
        <w:t>then</w:t>
      </w:r>
      <w:commentRangeEnd w:id="1505"/>
      <w:r w:rsidR="00F35DC2">
        <w:rPr>
          <w:rStyle w:val="CommentReference"/>
          <w:rFonts w:ascii="Calibri" w:eastAsia="Times New Roman" w:hAnsi="Calibri"/>
          <w:lang w:val="en-US" w:eastAsia="x-none"/>
        </w:rPr>
        <w:commentReference w:id="1505"/>
      </w:r>
      <w:r>
        <w:rPr>
          <w:szCs w:val="24"/>
        </w:rPr>
        <w:t>.</w:t>
      </w:r>
    </w:p>
    <w:p w14:paraId="4A59DA6A" w14:textId="77777777" w:rsidR="006A2DB6" w:rsidRDefault="006A2DB6">
      <w:pPr>
        <w:pStyle w:val="BodyText"/>
        <w:autoSpaceDE w:val="0"/>
        <w:autoSpaceDN w:val="0"/>
        <w:adjustRightInd w:val="0"/>
        <w:rPr>
          <w:szCs w:val="24"/>
        </w:rPr>
      </w:pPr>
      <w:r>
        <w:rPr>
          <w:szCs w:val="24"/>
        </w:rPr>
        <w:t>All attributes of this connection are optional for import to CAD or CAE processors. However, specific FE solvers may declare some of them to be mandatory.</w:t>
      </w:r>
    </w:p>
    <w:p w14:paraId="741CF23E" w14:textId="77777777" w:rsidR="006A2DB6" w:rsidRDefault="006A2DB6">
      <w:pPr>
        <w:pStyle w:val="BodyText"/>
        <w:autoSpaceDE w:val="0"/>
        <w:autoSpaceDN w:val="0"/>
        <w:adjustRightInd w:val="0"/>
        <w:rPr>
          <w:szCs w:val="24"/>
        </w:rPr>
      </w:pPr>
      <w:r>
        <w:rPr>
          <w:szCs w:val="24"/>
        </w:rPr>
        <w:t>General defaults are: 0 for numeric values, "" for strings. However, these defaults are not always useful for CAE.</w:t>
      </w:r>
    </w:p>
    <w:p w14:paraId="15861748"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&lt;loc_list/&gt;</w:t>
      </w:r>
    </w:p>
    <w:p w14:paraId="5437E837" w14:textId="77777777" w:rsidR="006A2DB6" w:rsidRDefault="006A2DB6">
      <w:pPr>
        <w:pStyle w:val="BodyText"/>
        <w:autoSpaceDE w:val="0"/>
        <w:autoSpaceDN w:val="0"/>
        <w:adjustRightInd w:val="0"/>
        <w:rPr>
          <w:szCs w:val="24"/>
        </w:rPr>
      </w:pPr>
      <w:r>
        <w:rPr>
          <w:szCs w:val="24"/>
        </w:rPr>
        <w:t xml:space="preserve">This follows the syntax as defined in </w:t>
      </w:r>
      <w:del w:id="1506" w:author="LUEJE Claudia" w:date="2024-05-02T21:35:00Z">
        <w:r w:rsidDel="003E20D4">
          <w:rPr>
            <w:rStyle w:val="citesec"/>
            <w:szCs w:val="24"/>
          </w:rPr>
          <w:delText>clause </w:delText>
        </w:r>
      </w:del>
      <w:r>
        <w:rPr>
          <w:rStyle w:val="citesec"/>
          <w:szCs w:val="24"/>
        </w:rPr>
        <w:t>10.1.2</w:t>
      </w:r>
      <w:r>
        <w:rPr>
          <w:szCs w:val="24"/>
        </w:rPr>
        <w:t> Location.</w:t>
      </w:r>
    </w:p>
    <w:p w14:paraId="7FD4759F"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&lt;appdata/&gt;</w:t>
      </w:r>
    </w:p>
    <w:p w14:paraId="14B14754" w14:textId="27682ACD" w:rsidR="006A2DB6" w:rsidRDefault="006A2DB6">
      <w:pPr>
        <w:pStyle w:val="BodyText"/>
        <w:autoSpaceDE w:val="0"/>
        <w:autoSpaceDN w:val="0"/>
        <w:adjustRightInd w:val="0"/>
        <w:rPr>
          <w:szCs w:val="24"/>
        </w:rPr>
      </w:pPr>
      <w:r>
        <w:rPr>
          <w:szCs w:val="24"/>
        </w:rPr>
        <w:t xml:space="preserve">This follows the syntax as defined in </w:t>
      </w:r>
      <w:del w:id="1507" w:author="LUEJE Claudia" w:date="2024-05-02T21:35:00Z">
        <w:r w:rsidDel="003E20D4">
          <w:rPr>
            <w:rStyle w:val="citesec"/>
            <w:szCs w:val="24"/>
          </w:rPr>
          <w:delText>clause </w:delText>
        </w:r>
      </w:del>
      <w:r>
        <w:rPr>
          <w:rStyle w:val="citesec"/>
          <w:szCs w:val="24"/>
        </w:rPr>
        <w:t>7.3.2</w:t>
      </w:r>
      <w:r>
        <w:rPr>
          <w:szCs w:val="24"/>
        </w:rPr>
        <w:t xml:space="preserve"> User </w:t>
      </w:r>
      <w:ins w:id="1508" w:author="LUEJE Claudia" w:date="2024-05-02T21:35:00Z">
        <w:r w:rsidR="003E20D4">
          <w:rPr>
            <w:szCs w:val="24"/>
          </w:rPr>
          <w:t>s</w:t>
        </w:r>
      </w:ins>
      <w:del w:id="1509" w:author="LUEJE Claudia" w:date="2024-05-02T21:35:00Z">
        <w:r w:rsidDel="003E20D4">
          <w:rPr>
            <w:szCs w:val="24"/>
          </w:rPr>
          <w:delText>S</w:delText>
        </w:r>
      </w:del>
      <w:r>
        <w:rPr>
          <w:szCs w:val="24"/>
        </w:rPr>
        <w:t xml:space="preserve">pecific </w:t>
      </w:r>
      <w:ins w:id="1510" w:author="LUEJE Claudia" w:date="2024-05-02T21:35:00Z">
        <w:r w:rsidR="003E20D4">
          <w:rPr>
            <w:szCs w:val="24"/>
          </w:rPr>
          <w:t>d</w:t>
        </w:r>
      </w:ins>
      <w:del w:id="1511" w:author="LUEJE Claudia" w:date="2024-05-02T21:35:00Z">
        <w:r w:rsidDel="003E20D4">
          <w:rPr>
            <w:szCs w:val="24"/>
          </w:rPr>
          <w:delText>D</w:delText>
        </w:r>
      </w:del>
      <w:r>
        <w:rPr>
          <w:szCs w:val="24"/>
        </w:rPr>
        <w:t>ata &lt;appdata/&gt;.</w:t>
      </w:r>
    </w:p>
    <w:p w14:paraId="700A3103"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E97F2A">
        <w:rPr>
          <w:rStyle w:val="ISOCode"/>
        </w:rPr>
        <w:t>&lt;femdata/&gt;</w:t>
      </w:r>
    </w:p>
    <w:p w14:paraId="52073594" w14:textId="3304F063" w:rsidR="006A2DB6" w:rsidRDefault="006A2DB6">
      <w:pPr>
        <w:pStyle w:val="BodyText"/>
        <w:autoSpaceDE w:val="0"/>
        <w:autoSpaceDN w:val="0"/>
        <w:adjustRightInd w:val="0"/>
        <w:rPr>
          <w:szCs w:val="24"/>
        </w:rPr>
      </w:pPr>
      <w:r>
        <w:rPr>
          <w:szCs w:val="24"/>
        </w:rPr>
        <w:t xml:space="preserve">This follows the syntax as defined in </w:t>
      </w:r>
      <w:del w:id="1512" w:author="LUEJE Claudia" w:date="2024-05-02T21:35:00Z">
        <w:r w:rsidRPr="00F5203F" w:rsidDel="003E20D4">
          <w:rPr>
            <w:rStyle w:val="citesec"/>
          </w:rPr>
          <w:delText>clause </w:delText>
        </w:r>
      </w:del>
      <w:r w:rsidRPr="00F5203F">
        <w:rPr>
          <w:rStyle w:val="citesec"/>
        </w:rPr>
        <w:t>7.3.3</w:t>
      </w:r>
      <w:r>
        <w:rPr>
          <w:szCs w:val="24"/>
        </w:rPr>
        <w:t xml:space="preserve"> Finite </w:t>
      </w:r>
      <w:ins w:id="1513" w:author="LUEJE Claudia" w:date="2024-05-02T21:35:00Z">
        <w:r w:rsidR="003E20D4">
          <w:rPr>
            <w:szCs w:val="24"/>
          </w:rPr>
          <w:t>e</w:t>
        </w:r>
      </w:ins>
      <w:del w:id="1514" w:author="LUEJE Claudia" w:date="2024-05-02T21:35:00Z">
        <w:r w:rsidDel="003E20D4">
          <w:rPr>
            <w:szCs w:val="24"/>
          </w:rPr>
          <w:delText>E</w:delText>
        </w:r>
      </w:del>
      <w:r>
        <w:rPr>
          <w:szCs w:val="24"/>
        </w:rPr>
        <w:t xml:space="preserve">lement </w:t>
      </w:r>
      <w:ins w:id="1515" w:author="LUEJE Claudia" w:date="2024-05-02T21:35:00Z">
        <w:r w:rsidR="003E20D4">
          <w:rPr>
            <w:szCs w:val="24"/>
          </w:rPr>
          <w:t>s</w:t>
        </w:r>
      </w:ins>
      <w:del w:id="1516" w:author="LUEJE Claudia" w:date="2024-05-02T21:35:00Z">
        <w:r w:rsidDel="003E20D4">
          <w:rPr>
            <w:szCs w:val="24"/>
          </w:rPr>
          <w:delText>S</w:delText>
        </w:r>
      </w:del>
      <w:r>
        <w:rPr>
          <w:szCs w:val="24"/>
        </w:rPr>
        <w:t xml:space="preserve">pecific </w:t>
      </w:r>
      <w:ins w:id="1517" w:author="LUEJE Claudia" w:date="2024-05-02T21:35:00Z">
        <w:r w:rsidR="003E20D4">
          <w:rPr>
            <w:szCs w:val="24"/>
          </w:rPr>
          <w:t>d</w:t>
        </w:r>
      </w:ins>
      <w:del w:id="1518" w:author="LUEJE Claudia" w:date="2024-05-02T21:35:00Z">
        <w:r w:rsidDel="003E20D4">
          <w:rPr>
            <w:szCs w:val="24"/>
          </w:rPr>
          <w:delText>D</w:delText>
        </w:r>
      </w:del>
      <w:r>
        <w:rPr>
          <w:szCs w:val="24"/>
        </w:rPr>
        <w:t xml:space="preserve">ata </w:t>
      </w:r>
      <w:r w:rsidRPr="00E97F2A">
        <w:rPr>
          <w:rStyle w:val="ISOCode"/>
        </w:rPr>
        <w:t>&lt;femdata/&gt;</w:t>
      </w:r>
      <w:r>
        <w:rPr>
          <w:szCs w:val="24"/>
        </w:rPr>
        <w:t>.</w:t>
      </w:r>
    </w:p>
    <w:p w14:paraId="799F4169" w14:textId="0BE70273"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19" w:author="LUEJE Claudia" w:date="2024-05-02T21:35:00Z">
        <w:r w:rsidR="003E20D4">
          <w:rPr>
            <w:szCs w:val="24"/>
          </w:rPr>
          <w:t>XAMPLE</w:t>
        </w:r>
      </w:ins>
      <w:del w:id="1520" w:author="LUEJE Claudia" w:date="2024-05-02T21:35:00Z">
        <w:r w:rsidDel="003E20D4">
          <w:rPr>
            <w:szCs w:val="24"/>
          </w:rPr>
          <w:delText>xample</w:delText>
        </w:r>
      </w:del>
      <w:r>
        <w:rPr>
          <w:szCs w:val="24"/>
        </w:rPr>
        <w:t xml:space="preserve"> 1</w:t>
      </w:r>
      <w:r w:rsidR="00690423">
        <w:rPr>
          <w:szCs w:val="24"/>
        </w:rPr>
        <w:tab/>
      </w:r>
      <w:r>
        <w:rPr>
          <w:szCs w:val="24"/>
        </w:rPr>
        <w:t>Definition of an adhesive line without base attribute</w:t>
      </w:r>
    </w:p>
    <w:p w14:paraId="6D9D4065" w14:textId="797B760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label="ADH_100006"&gt;</w:t>
      </w:r>
    </w:p>
    <w:p w14:paraId="0617CBA2" w14:textId="77777777" w:rsidR="002C5448"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r w:rsidR="006A2DB6">
        <w:rPr>
          <w:b/>
          <w:szCs w:val="24"/>
        </w:rPr>
        <w:t>&lt;adhesive_line width="5" thickness="2" material="CAD_Material"/&gt;</w:t>
      </w:r>
      <w:r w:rsidR="006A2DB6">
        <w:rPr>
          <w:szCs w:val="24"/>
        </w:rPr>
        <w:t xml:space="preserve"> </w:t>
      </w:r>
    </w:p>
    <w:p w14:paraId="44BC4838" w14:textId="7E0E4FC9"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 material is optional --&gt;</w:t>
      </w:r>
    </w:p>
    <w:p w14:paraId="062B6AFB" w14:textId="4BC6ACD5"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4AB3E278" w14:textId="1FE15381"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v="1"&gt; 2169.300  -489.495  1773.936 &lt;/loc&gt;</w:t>
      </w:r>
    </w:p>
    <w:p w14:paraId="7203F3C7" w14:textId="224D337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v="2"&gt; 2165.593  -480.000  1790.221 &lt;/loc&gt;</w:t>
      </w:r>
    </w:p>
    <w:p w14:paraId="1CABFF7F" w14:textId="06BC072B"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v="3"&gt; 2165.593   480.000  1790.221 &lt;/loc&gt;</w:t>
      </w:r>
    </w:p>
    <w:p w14:paraId="0D757BB0" w14:textId="766BB32A"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v="4"&gt; 2169.302   489.495  1773.937 &lt;/loc&gt;</w:t>
      </w:r>
    </w:p>
    <w:p w14:paraId="6F16CC87" w14:textId="1CC55B74"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58B13CB8" w14:textId="5A523B18"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22734B6B" w14:textId="1FB1EC46"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3C2102EA" w14:textId="07C20A22"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5979A9F1" w14:textId="74646723" w:rsidR="006A2DB6" w:rsidRDefault="00E97F2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4AD5A472" w14:textId="011297A3"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2B7961B6" w14:textId="7D684F0E"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21" w:author="LUEJE Claudia" w:date="2024-05-02T21:35:00Z">
        <w:r w:rsidR="003E20D4">
          <w:rPr>
            <w:szCs w:val="24"/>
          </w:rPr>
          <w:t>XAMPLE</w:t>
        </w:r>
      </w:ins>
      <w:del w:id="1522" w:author="LUEJE Claudia" w:date="2024-05-02T21:35:00Z">
        <w:r w:rsidDel="003E20D4">
          <w:rPr>
            <w:szCs w:val="24"/>
          </w:rPr>
          <w:delText>xamp</w:delText>
        </w:r>
      </w:del>
      <w:del w:id="1523" w:author="LUEJE Claudia" w:date="2024-05-02T21:36:00Z">
        <w:r w:rsidDel="003E20D4">
          <w:rPr>
            <w:szCs w:val="24"/>
          </w:rPr>
          <w:delText>le</w:delText>
        </w:r>
      </w:del>
      <w:r>
        <w:rPr>
          <w:szCs w:val="24"/>
        </w:rPr>
        <w:t xml:space="preserve"> 2</w:t>
      </w:r>
      <w:r w:rsidR="00690423">
        <w:rPr>
          <w:szCs w:val="24"/>
        </w:rPr>
        <w:tab/>
      </w:r>
      <w:r>
        <w:rPr>
          <w:szCs w:val="24"/>
        </w:rPr>
        <w:t>Definition of an adhesive line with base attribute</w:t>
      </w:r>
    </w:p>
    <w:p w14:paraId="6AA650D1" w14:textId="4150031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label="ADH_1544256"&gt;</w:t>
      </w:r>
    </w:p>
    <w:p w14:paraId="097749A1" w14:textId="35941A2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&lt;adhesive_line base="2" width="1" thickness="1" material="CAD_test_Mat"/&gt;</w:t>
      </w:r>
    </w:p>
    <w:p w14:paraId="405067F3" w14:textId="0DBCD67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67B0B389" w14:textId="207D3E5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v="0.0"&gt; 501 1.03333 3.33332 &lt;/loc&gt;</w:t>
      </w:r>
    </w:p>
    <w:p w14:paraId="00E47BF2" w14:textId="7FCD940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v="0.5"&gt; 502 1.03333 3.33332 &lt;/loc&gt;</w:t>
      </w:r>
    </w:p>
    <w:p w14:paraId="587398FA" w14:textId="0CB3C2A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 v="1.0"&gt; 503 1.03333 3.33332 &lt;/loc&gt;</w:t>
      </w:r>
    </w:p>
    <w:p w14:paraId="65C09326" w14:textId="673E736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&lt;/loc_list&gt;</w:t>
      </w:r>
    </w:p>
    <w:p w14:paraId="27DA066D" w14:textId="61DF0DB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72355378" w14:textId="451EF02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w:t>
      </w:r>
    </w:p>
    <w:p w14:paraId="02D01490" w14:textId="4EEF5EC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 xml:space="preserve">    &lt;/appdata&gt;</w:t>
      </w:r>
    </w:p>
    <w:p w14:paraId="03B1966F" w14:textId="4FE833E4"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A1BA299" w14:textId="31398938" w:rsidR="00FF2F58"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EE4C3B1" w14:textId="25ADCBFE"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Hemming </w:t>
      </w:r>
      <w:ins w:id="1524" w:author="LUEJE Claudia" w:date="2024-05-02T21:36:00Z">
        <w:r w:rsidR="003E20D4">
          <w:rPr>
            <w:rFonts w:eastAsia="Times New Roman"/>
            <w:szCs w:val="24"/>
          </w:rPr>
          <w:t>f</w:t>
        </w:r>
      </w:ins>
      <w:del w:id="1525" w:author="LUEJE Claudia" w:date="2024-05-02T21:36:00Z">
        <w:r w:rsidDel="003E20D4">
          <w:rPr>
            <w:rFonts w:eastAsia="Times New Roman"/>
            <w:szCs w:val="24"/>
          </w:rPr>
          <w:delText>F</w:delText>
        </w:r>
      </w:del>
      <w:r>
        <w:rPr>
          <w:rFonts w:eastAsia="Times New Roman"/>
          <w:szCs w:val="24"/>
        </w:rPr>
        <w:t>langes</w:t>
      </w:r>
    </w:p>
    <w:p w14:paraId="393443F2"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General</w:t>
      </w:r>
    </w:p>
    <w:p w14:paraId="251F5FA0" w14:textId="77777777" w:rsidR="006A2DB6" w:rsidRDefault="006A2DB6">
      <w:pPr>
        <w:pStyle w:val="BodyText"/>
        <w:autoSpaceDE w:val="0"/>
        <w:autoSpaceDN w:val="0"/>
        <w:adjustRightInd w:val="0"/>
        <w:rPr>
          <w:szCs w:val="24"/>
        </w:rPr>
      </w:pPr>
      <w:r>
        <w:rPr>
          <w:szCs w:val="24"/>
        </w:rPr>
        <w:t>A hemming involves rolling over a metal sheet onto itself, to reinforce an edge and improve appearance. In automotive engineering, the hemming process also involves adhering other metal sheets within the rolled one.</w:t>
      </w:r>
    </w:p>
    <w:p w14:paraId="3FA44641" w14:textId="77777777" w:rsidR="006A2DB6" w:rsidRDefault="006A2DB6">
      <w:pPr>
        <w:pStyle w:val="BodyText"/>
        <w:autoSpaceDE w:val="0"/>
        <w:autoSpaceDN w:val="0"/>
        <w:adjustRightInd w:val="0"/>
        <w:rPr>
          <w:szCs w:val="24"/>
        </w:rPr>
      </w:pPr>
      <w:r>
        <w:rPr>
          <w:szCs w:val="24"/>
        </w:rPr>
        <w:t>A hemming involves a path around which the outer metal sheet is rolled over. This is called the “hemming root”.</w:t>
      </w:r>
    </w:p>
    <w:p w14:paraId="1C28103F" w14:textId="6FAFB623" w:rsidR="006A2DB6" w:rsidRDefault="006A2DB6">
      <w:pPr>
        <w:pStyle w:val="BodyText"/>
        <w:autoSpaceDE w:val="0"/>
        <w:autoSpaceDN w:val="0"/>
        <w:adjustRightInd w:val="0"/>
        <w:rPr>
          <w:szCs w:val="24"/>
        </w:rPr>
      </w:pPr>
      <w:r>
        <w:rPr>
          <w:szCs w:val="24"/>
        </w:rPr>
        <w:t xml:space="preserve">The hemming also consists of three regions, where glue is applied, and which are compressed during hem formation, see </w:t>
      </w:r>
      <w:r w:rsidR="00374751">
        <w:rPr>
          <w:rStyle w:val="citefig"/>
          <w:szCs w:val="24"/>
        </w:rPr>
        <w:t>Figure </w:t>
      </w:r>
      <w:r>
        <w:rPr>
          <w:rStyle w:val="citefig"/>
          <w:szCs w:val="24"/>
        </w:rPr>
        <w:t>78</w:t>
      </w:r>
      <w:r>
        <w:rPr>
          <w:szCs w:val="24"/>
        </w:rPr>
        <w:t>:</w:t>
      </w:r>
    </w:p>
    <w:p w14:paraId="4803F23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8329_ed1fig78.EPS</w:t>
      </w:r>
    </w:p>
    <w:p w14:paraId="5A6F0935"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11CC6AF" w14:textId="77777777" w:rsidTr="00A75487">
        <w:tc>
          <w:tcPr>
            <w:tcW w:w="397" w:type="dxa"/>
          </w:tcPr>
          <w:p w14:paraId="3A2B9389" w14:textId="59618638"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4C7D400" w14:textId="219C6401"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inner panel</w:t>
            </w:r>
          </w:p>
        </w:tc>
      </w:tr>
      <w:tr w:rsidR="006A2DB6" w14:paraId="0A289A18" w14:textId="77777777" w:rsidTr="00A75487">
        <w:tc>
          <w:tcPr>
            <w:tcW w:w="397" w:type="dxa"/>
          </w:tcPr>
          <w:p w14:paraId="77FF1ABC" w14:textId="247B43C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0B1A58C" w14:textId="1243D9A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adhesive visible from inside</w:t>
            </w:r>
          </w:p>
        </w:tc>
      </w:tr>
      <w:tr w:rsidR="006A2DB6" w14:paraId="3A779A16" w14:textId="77777777" w:rsidTr="00A75487">
        <w:tc>
          <w:tcPr>
            <w:tcW w:w="397" w:type="dxa"/>
          </w:tcPr>
          <w:p w14:paraId="52AC40F7" w14:textId="558E27C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3545310D" w14:textId="641B4F7B"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outer panel</w:t>
            </w:r>
          </w:p>
        </w:tc>
      </w:tr>
      <w:tr w:rsidR="006A2DB6" w14:paraId="5341ECD5" w14:textId="77777777" w:rsidTr="00A75487">
        <w:tc>
          <w:tcPr>
            <w:tcW w:w="397" w:type="dxa"/>
          </w:tcPr>
          <w:p w14:paraId="195F1A15" w14:textId="012A160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4</w:t>
            </w:r>
          </w:p>
        </w:tc>
        <w:tc>
          <w:tcPr>
            <w:tcW w:w="9356" w:type="dxa"/>
          </w:tcPr>
          <w:p w14:paraId="7078542B" w14:textId="18ADA94E"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A</w:t>
            </w:r>
          </w:p>
        </w:tc>
      </w:tr>
      <w:tr w:rsidR="006A2DB6" w14:paraId="61EDB247" w14:textId="77777777" w:rsidTr="00A75487">
        <w:tc>
          <w:tcPr>
            <w:tcW w:w="397" w:type="dxa"/>
          </w:tcPr>
          <w:p w14:paraId="232780EC" w14:textId="48A601A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5</w:t>
            </w:r>
          </w:p>
        </w:tc>
        <w:tc>
          <w:tcPr>
            <w:tcW w:w="9356" w:type="dxa"/>
          </w:tcPr>
          <w:p w14:paraId="3D899389" w14:textId="23E6636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B</w:t>
            </w:r>
          </w:p>
        </w:tc>
      </w:tr>
      <w:tr w:rsidR="006A2DB6" w14:paraId="564AAA4C" w14:textId="77777777" w:rsidTr="00A75487">
        <w:tc>
          <w:tcPr>
            <w:tcW w:w="397" w:type="dxa"/>
          </w:tcPr>
          <w:p w14:paraId="76DD40E1" w14:textId="1D4E7A3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6</w:t>
            </w:r>
          </w:p>
        </w:tc>
        <w:tc>
          <w:tcPr>
            <w:tcW w:w="9356" w:type="dxa"/>
          </w:tcPr>
          <w:p w14:paraId="210EF7F1" w14:textId="3FD14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region C</w:t>
            </w:r>
          </w:p>
        </w:tc>
      </w:tr>
    </w:tbl>
    <w:p w14:paraId="232B44E1" w14:textId="7159B244" w:rsidR="006A2DB6" w:rsidRDefault="00374751">
      <w:pPr>
        <w:pStyle w:val="Figuretitle0"/>
        <w:autoSpaceDE w:val="0"/>
        <w:autoSpaceDN w:val="0"/>
        <w:adjustRightInd w:val="0"/>
        <w:outlineLvl w:val="0"/>
        <w:rPr>
          <w:szCs w:val="24"/>
        </w:rPr>
      </w:pPr>
      <w:r>
        <w:rPr>
          <w:szCs w:val="24"/>
        </w:rPr>
        <w:t>Figure </w:t>
      </w:r>
      <w:r w:rsidR="006A2DB6">
        <w:rPr>
          <w:szCs w:val="24"/>
        </w:rPr>
        <w:t>78 —Three regions of a hemming</w:t>
      </w:r>
    </w:p>
    <w:p w14:paraId="4DFE2DF9" w14:textId="77777777" w:rsidR="006A2DB6" w:rsidRDefault="006A2DB6">
      <w:pPr>
        <w:pStyle w:val="BodyText"/>
        <w:autoSpaceDE w:val="0"/>
        <w:autoSpaceDN w:val="0"/>
        <w:adjustRightInd w:val="0"/>
        <w:rPr>
          <w:szCs w:val="24"/>
        </w:rPr>
      </w:pPr>
      <w:r>
        <w:rPr>
          <w:szCs w:val="24"/>
        </w:rPr>
        <w:t>The solution described below addresses certain features in hemming design:</w:t>
      </w:r>
    </w:p>
    <w:p w14:paraId="2B36992D"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The path of the hemming root does not need to coincide with the paths of the adhesive,</w:t>
      </w:r>
    </w:p>
    <w:p w14:paraId="689F268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Each region may have a different filling percentage. This is mainly to prevent spillage, but also to maximize overlap of the contact.</w:t>
      </w:r>
    </w:p>
    <w:p w14:paraId="3C95879F"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Reinforcements may exist in the inner panel.</w:t>
      </w:r>
    </w:p>
    <w:p w14:paraId="4F80A74B" w14:textId="6617BCF9" w:rsidR="006A2DB6" w:rsidRDefault="006A2DB6">
      <w:pPr>
        <w:pStyle w:val="BodyText"/>
        <w:autoSpaceDE w:val="0"/>
        <w:autoSpaceDN w:val="0"/>
        <w:adjustRightInd w:val="0"/>
        <w:rPr>
          <w:szCs w:val="24"/>
        </w:rPr>
      </w:pPr>
      <w:r>
        <w:rPr>
          <w:szCs w:val="24"/>
        </w:rPr>
        <w:t xml:space="preserve">Width and path sometimes change to avoid obstacles, such as holes, see </w:t>
      </w:r>
      <w:r w:rsidR="00374751">
        <w:rPr>
          <w:rStyle w:val="citefig"/>
          <w:szCs w:val="24"/>
        </w:rPr>
        <w:t>Figure </w:t>
      </w:r>
      <w:r>
        <w:rPr>
          <w:rStyle w:val="citefig"/>
          <w:szCs w:val="24"/>
        </w:rPr>
        <w:t>79</w:t>
      </w:r>
      <w:r>
        <w:rPr>
          <w:szCs w:val="24"/>
        </w:rPr>
        <w:t>:</w:t>
      </w:r>
    </w:p>
    <w:p w14:paraId="159EBB7F"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8329_ed1fig79.EPS</w:t>
      </w:r>
    </w:p>
    <w:p w14:paraId="058BA30C"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15AACB9C" w14:textId="77777777" w:rsidTr="00A75487">
        <w:tc>
          <w:tcPr>
            <w:tcW w:w="397" w:type="dxa"/>
          </w:tcPr>
          <w:p w14:paraId="27CEA430" w14:textId="3CA8D1A3"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D7D9430" w14:textId="064D5DC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w:t>
            </w:r>
            <w:r w:rsidR="006A2DB6" w:rsidRPr="00EC4DAD">
              <w:rPr>
                <w:szCs w:val="24"/>
              </w:rPr>
              <w:t>dhesive</w:t>
            </w:r>
          </w:p>
        </w:tc>
      </w:tr>
    </w:tbl>
    <w:p w14:paraId="79C3DF94" w14:textId="36B7696B" w:rsidR="006A2DB6" w:rsidRDefault="00374751">
      <w:pPr>
        <w:pStyle w:val="Figuretitle0"/>
        <w:autoSpaceDE w:val="0"/>
        <w:autoSpaceDN w:val="0"/>
        <w:adjustRightInd w:val="0"/>
        <w:outlineLvl w:val="0"/>
        <w:rPr>
          <w:szCs w:val="24"/>
        </w:rPr>
      </w:pPr>
      <w:r>
        <w:rPr>
          <w:szCs w:val="24"/>
        </w:rPr>
        <w:t>Figure </w:t>
      </w:r>
      <w:r w:rsidR="006A2DB6">
        <w:rPr>
          <w:szCs w:val="24"/>
        </w:rPr>
        <w:t>79 — Path and width changes in hemming flanges</w:t>
      </w:r>
    </w:p>
    <w:p w14:paraId="6A652F51" w14:textId="4401E099" w:rsidR="006A2DB6" w:rsidRDefault="006A2DB6">
      <w:pPr>
        <w:pStyle w:val="BodyText"/>
        <w:autoSpaceDE w:val="0"/>
        <w:autoSpaceDN w:val="0"/>
        <w:adjustRightInd w:val="0"/>
        <w:rPr>
          <w:szCs w:val="24"/>
        </w:rPr>
      </w:pPr>
      <w:r>
        <w:rPr>
          <w:szCs w:val="24"/>
        </w:rPr>
        <w:t xml:space="preserve">Adhesive generally follows inner routes around corners, see </w:t>
      </w:r>
      <w:r w:rsidR="00374751">
        <w:rPr>
          <w:rStyle w:val="citefig"/>
          <w:szCs w:val="24"/>
        </w:rPr>
        <w:t>Figure </w:t>
      </w:r>
      <w:r>
        <w:rPr>
          <w:rStyle w:val="citefig"/>
          <w:szCs w:val="24"/>
        </w:rPr>
        <w:t>80</w:t>
      </w:r>
      <w:r>
        <w:rPr>
          <w:szCs w:val="24"/>
        </w:rPr>
        <w:t>:</w:t>
      </w:r>
    </w:p>
    <w:p w14:paraId="46D52EB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8329_ed1fig80.EPS</w:t>
      </w:r>
    </w:p>
    <w:p w14:paraId="7B6CDDDE"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7B3A79DD" w14:textId="77777777" w:rsidTr="00A75487">
        <w:tc>
          <w:tcPr>
            <w:tcW w:w="397" w:type="dxa"/>
          </w:tcPr>
          <w:p w14:paraId="001EDF55" w14:textId="157A4040"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3B6A61E6" w14:textId="46E2B8B4" w:rsidR="006A2DB6" w:rsidRPr="00EC4DAD" w:rsidRDefault="003F5772"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ins w:id="1526" w:author="LUEJE Claudia" w:date="2024-05-02T21:36:00Z">
              <w:r>
                <w:rPr>
                  <w:szCs w:val="24"/>
                </w:rPr>
                <w:t>a</w:t>
              </w:r>
            </w:ins>
            <w:del w:id="1527" w:author="LUEJE Claudia" w:date="2024-05-02T21:36:00Z">
              <w:r w:rsidRPr="00EC4DAD" w:rsidDel="003F5772">
                <w:rPr>
                  <w:szCs w:val="24"/>
                </w:rPr>
                <w:delText>A</w:delText>
              </w:r>
            </w:del>
            <w:r w:rsidR="006A2DB6" w:rsidRPr="00EC4DAD">
              <w:rPr>
                <w:szCs w:val="24"/>
              </w:rPr>
              <w:t>dhesive</w:t>
            </w:r>
          </w:p>
        </w:tc>
      </w:tr>
      <w:tr w:rsidR="006A2DB6" w14:paraId="43F17F06" w14:textId="77777777" w:rsidTr="00A75487">
        <w:tc>
          <w:tcPr>
            <w:tcW w:w="397" w:type="dxa"/>
          </w:tcPr>
          <w:p w14:paraId="0D61FC30" w14:textId="482E5D4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03147C4E" w14:textId="4B797D30"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 minimum</w:t>
            </w:r>
          </w:p>
        </w:tc>
      </w:tr>
      <w:tr w:rsidR="006A2DB6" w14:paraId="52A4FC1F" w14:textId="77777777" w:rsidTr="00A75487">
        <w:tc>
          <w:tcPr>
            <w:tcW w:w="397" w:type="dxa"/>
          </w:tcPr>
          <w:p w14:paraId="22A2D5FC" w14:textId="32AB4EED"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5BF7F5FE" w14:textId="30B94DC7"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corner relief notch</w:t>
            </w:r>
          </w:p>
        </w:tc>
      </w:tr>
    </w:tbl>
    <w:p w14:paraId="56DE47A9" w14:textId="2B303F7B" w:rsidR="006A2DB6" w:rsidRDefault="00374751">
      <w:pPr>
        <w:pStyle w:val="Figuretitle0"/>
        <w:autoSpaceDE w:val="0"/>
        <w:autoSpaceDN w:val="0"/>
        <w:adjustRightInd w:val="0"/>
        <w:outlineLvl w:val="0"/>
        <w:rPr>
          <w:szCs w:val="24"/>
        </w:rPr>
      </w:pPr>
      <w:r>
        <w:rPr>
          <w:szCs w:val="24"/>
        </w:rPr>
        <w:t>Figure </w:t>
      </w:r>
      <w:r w:rsidR="006A2DB6">
        <w:rPr>
          <w:szCs w:val="24"/>
        </w:rPr>
        <w:t>80 — Adhesive path differs from root path</w:t>
      </w:r>
    </w:p>
    <w:p w14:paraId="286FF9F5" w14:textId="3B489C9E" w:rsidR="006A2DB6" w:rsidRDefault="006A2DB6">
      <w:pPr>
        <w:pStyle w:val="BodyText"/>
        <w:autoSpaceDE w:val="0"/>
        <w:autoSpaceDN w:val="0"/>
        <w:adjustRightInd w:val="0"/>
        <w:rPr>
          <w:szCs w:val="24"/>
        </w:rPr>
      </w:pPr>
      <w:r>
        <w:rPr>
          <w:szCs w:val="24"/>
        </w:rPr>
        <w:t xml:space="preserve">Reinforcements need to be considered as part of the inner panel and glued accordingly, see </w:t>
      </w:r>
      <w:r w:rsidR="00374751">
        <w:rPr>
          <w:rStyle w:val="citefig"/>
          <w:szCs w:val="24"/>
        </w:rPr>
        <w:t>Figure </w:t>
      </w:r>
      <w:r>
        <w:rPr>
          <w:rStyle w:val="citefig"/>
          <w:szCs w:val="24"/>
        </w:rPr>
        <w:t>81</w:t>
      </w:r>
      <w:r>
        <w:rPr>
          <w:szCs w:val="24"/>
        </w:rPr>
        <w:t>:</w:t>
      </w:r>
    </w:p>
    <w:p w14:paraId="6AD5047E"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8329_ed1fig81.EPS</w:t>
      </w:r>
    </w:p>
    <w:p w14:paraId="091A4379"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Key</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E7C49A8" w14:textId="77777777" w:rsidTr="00A75487">
        <w:tc>
          <w:tcPr>
            <w:tcW w:w="397" w:type="dxa"/>
          </w:tcPr>
          <w:p w14:paraId="0E91752C" w14:textId="10D37502"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1</w:t>
            </w:r>
          </w:p>
        </w:tc>
        <w:tc>
          <w:tcPr>
            <w:tcW w:w="9356" w:type="dxa"/>
          </w:tcPr>
          <w:p w14:paraId="7D48D765" w14:textId="431613FA"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adhesive</w:t>
            </w:r>
          </w:p>
        </w:tc>
      </w:tr>
      <w:tr w:rsidR="006A2DB6" w14:paraId="548468C7" w14:textId="77777777" w:rsidTr="00A75487">
        <w:tc>
          <w:tcPr>
            <w:tcW w:w="397" w:type="dxa"/>
          </w:tcPr>
          <w:p w14:paraId="3122978F" w14:textId="6D962EF8"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2</w:t>
            </w:r>
          </w:p>
        </w:tc>
        <w:tc>
          <w:tcPr>
            <w:tcW w:w="9356" w:type="dxa"/>
          </w:tcPr>
          <w:p w14:paraId="171D2796" w14:textId="41E6C859"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bond width</w:t>
            </w:r>
          </w:p>
        </w:tc>
      </w:tr>
      <w:tr w:rsidR="006A2DB6" w14:paraId="0E92D33B" w14:textId="77777777" w:rsidTr="00A75487">
        <w:tc>
          <w:tcPr>
            <w:tcW w:w="397" w:type="dxa"/>
          </w:tcPr>
          <w:p w14:paraId="76B4787A" w14:textId="1C9C0AB6"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3</w:t>
            </w:r>
          </w:p>
        </w:tc>
        <w:tc>
          <w:tcPr>
            <w:tcW w:w="9356" w:type="dxa"/>
          </w:tcPr>
          <w:p w14:paraId="047EC687" w14:textId="435D03FC" w:rsidR="006A2DB6" w:rsidRPr="006A2DB6"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6A2DB6">
              <w:rPr>
                <w:szCs w:val="24"/>
              </w:rPr>
              <w:t>reinforcement</w:t>
            </w:r>
          </w:p>
        </w:tc>
      </w:tr>
    </w:tbl>
    <w:p w14:paraId="7AB55D23" w14:textId="4469C605" w:rsidR="006A2DB6" w:rsidRDefault="00374751">
      <w:pPr>
        <w:pStyle w:val="Figuretitle0"/>
        <w:autoSpaceDE w:val="0"/>
        <w:autoSpaceDN w:val="0"/>
        <w:adjustRightInd w:val="0"/>
        <w:outlineLvl w:val="0"/>
        <w:rPr>
          <w:szCs w:val="24"/>
        </w:rPr>
      </w:pPr>
      <w:r>
        <w:rPr>
          <w:szCs w:val="24"/>
        </w:rPr>
        <w:t>Figure </w:t>
      </w:r>
      <w:r w:rsidR="006A2DB6">
        <w:rPr>
          <w:szCs w:val="24"/>
        </w:rPr>
        <w:t>81 — Reinforcements need to be considered as part of the inner panel</w:t>
      </w:r>
    </w:p>
    <w:p w14:paraId="1AC2EEAB" w14:textId="77777777" w:rsidR="006A2DB6" w:rsidRDefault="006A2DB6">
      <w:pPr>
        <w:pStyle w:val="BodyText"/>
        <w:autoSpaceDE w:val="0"/>
        <w:autoSpaceDN w:val="0"/>
        <w:adjustRightInd w:val="0"/>
        <w:rPr>
          <w:szCs w:val="24"/>
        </w:rPr>
      </w:pPr>
      <w:r>
        <w:rPr>
          <w:szCs w:val="24"/>
        </w:rPr>
        <w:t>To address the features above, the hemming is treated as a composite connection. This allows for separate paths between the hemming root and the adhesive of each region.</w:t>
      </w:r>
    </w:p>
    <w:p w14:paraId="434ADFC7" w14:textId="77777777" w:rsidR="006A2DB6" w:rsidRPr="009A2094"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Elemen</w:t>
      </w:r>
      <w:r w:rsidRPr="009A2094">
        <w:rPr>
          <w:rFonts w:eastAsia="Times New Roman"/>
          <w:szCs w:val="24"/>
        </w:rPr>
        <w:t xml:space="preserve">t </w:t>
      </w:r>
      <w:r w:rsidRPr="00A635BD">
        <w:rPr>
          <w:rStyle w:val="ISOCode"/>
        </w:rPr>
        <w:t>&lt;hemming/&gt;</w:t>
      </w:r>
      <w:r w:rsidRPr="009A2094">
        <w:rPr>
          <w:rFonts w:eastAsia="Times New Roman"/>
          <w:szCs w:val="24"/>
        </w:rPr>
        <w:t xml:space="preserve"> is placed within </w:t>
      </w:r>
      <w:r w:rsidRPr="00FF2F58">
        <w:rPr>
          <w:rStyle w:val="ISOCode"/>
        </w:rPr>
        <w:t>&lt;connection_1d/&gt;</w:t>
      </w:r>
    </w:p>
    <w:p w14:paraId="2A779DFA" w14:textId="7EBD5F3A" w:rsidR="006A2DB6" w:rsidRDefault="006A2DB6">
      <w:pPr>
        <w:pStyle w:val="BodyText"/>
        <w:autoSpaceDE w:val="0"/>
        <w:autoSpaceDN w:val="0"/>
        <w:adjustRightInd w:val="0"/>
        <w:rPr>
          <w:szCs w:val="24"/>
        </w:rPr>
      </w:pPr>
      <w:r>
        <w:rPr>
          <w:szCs w:val="24"/>
        </w:rPr>
        <w:t xml:space="preserve">A hemming connection is denoted by an element </w:t>
      </w:r>
      <w:r w:rsidRPr="00FF2F58">
        <w:rPr>
          <w:rStyle w:val="ISOCode"/>
        </w:rPr>
        <w:t>&lt;hemming/&gt;</w:t>
      </w:r>
      <w:r>
        <w:rPr>
          <w:szCs w:val="24"/>
        </w:rPr>
        <w:t xml:space="preserve"> within an element </w:t>
      </w:r>
      <w:r w:rsidRPr="00FF2F58">
        <w:rPr>
          <w:rStyle w:val="ISOCode"/>
        </w:rPr>
        <w:t>&lt;connection_1d/&gt;</w:t>
      </w:r>
      <w:r>
        <w:rPr>
          <w:szCs w:val="24"/>
        </w:rPr>
        <w:t xml:space="preserve">. This element is described completely by its attributes and nested elements (see </w:t>
      </w:r>
      <w:r w:rsidR="009C3FFA">
        <w:rPr>
          <w:rStyle w:val="citetbl"/>
          <w:szCs w:val="24"/>
        </w:rPr>
        <w:t>Table </w:t>
      </w:r>
      <w:r>
        <w:rPr>
          <w:rStyle w:val="citetbl"/>
          <w:szCs w:val="24"/>
        </w:rPr>
        <w:t>130</w:t>
      </w:r>
      <w:r>
        <w:rPr>
          <w:szCs w:val="24"/>
        </w:rPr>
        <w:t>).</w:t>
      </w:r>
    </w:p>
    <w:p w14:paraId="49F43AA4" w14:textId="5EFF9CEE" w:rsidR="006A2DB6" w:rsidRDefault="009C3FFA">
      <w:pPr>
        <w:pStyle w:val="Tabletitle"/>
        <w:autoSpaceDE w:val="0"/>
        <w:autoSpaceDN w:val="0"/>
        <w:adjustRightInd w:val="0"/>
        <w:outlineLvl w:val="0"/>
        <w:rPr>
          <w:szCs w:val="24"/>
        </w:rPr>
      </w:pPr>
      <w:r>
        <w:rPr>
          <w:szCs w:val="24"/>
        </w:rPr>
        <w:t>Table </w:t>
      </w:r>
      <w:r w:rsidR="006A2DB6">
        <w:rPr>
          <w:szCs w:val="24"/>
        </w:rPr>
        <w:t xml:space="preserve">130 — Nested elements of </w:t>
      </w:r>
      <w:r w:rsidR="006A2DB6" w:rsidRPr="00FF2F58">
        <w:rPr>
          <w:rStyle w:val="ISOCode"/>
        </w:rPr>
        <w:t>&lt;connection_1d/&gt;</w:t>
      </w:r>
      <w:r w:rsidR="006A2DB6">
        <w:rPr>
          <w:szCs w:val="24"/>
        </w:rPr>
        <w:t xml:space="preserve"> for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515"/>
      </w:tblGrid>
      <w:tr w:rsidR="006A2DB6" w:rsidRPr="00EC4DAD" w14:paraId="22C759CE" w14:textId="77777777" w:rsidTr="009233A5">
        <w:trPr>
          <w:cantSplit/>
          <w:tblHeader/>
        </w:trPr>
        <w:tc>
          <w:tcPr>
            <w:tcW w:w="2111" w:type="dxa"/>
            <w:tcBorders>
              <w:top w:val="single" w:sz="12" w:space="0" w:color="000000"/>
              <w:bottom w:val="single" w:sz="12" w:space="0" w:color="000000"/>
            </w:tcBorders>
            <w:shd w:val="clear" w:color="auto" w:fill="F3F3F3"/>
            <w:vAlign w:val="bottom"/>
            <w:hideMark/>
          </w:tcPr>
          <w:p w14:paraId="291878D5" w14:textId="02D4BBA5"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528" w:author="LUEJE Claudia" w:date="2024-05-02T21:37:00Z">
              <w:r w:rsidR="003F5772">
                <w:rPr>
                  <w:b/>
                  <w:szCs w:val="24"/>
                </w:rPr>
                <w:t>e</w:t>
              </w:r>
            </w:ins>
            <w:del w:id="1529" w:author="LUEJE Claudia" w:date="2024-05-02T21:37: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2AE04FF5" w14:textId="1CE63DE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7A6835E7" w14:textId="7FD85272"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515" w:type="dxa"/>
            <w:tcBorders>
              <w:top w:val="single" w:sz="12" w:space="0" w:color="000000"/>
              <w:bottom w:val="single" w:sz="12" w:space="0" w:color="000000"/>
            </w:tcBorders>
            <w:shd w:val="clear" w:color="auto" w:fill="F3F3F3"/>
            <w:vAlign w:val="bottom"/>
            <w:hideMark/>
          </w:tcPr>
          <w:p w14:paraId="0AE8DF33" w14:textId="58D515A4"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0C09C26E" w14:textId="77777777" w:rsidTr="009233A5">
        <w:trPr>
          <w:cantSplit/>
        </w:trPr>
        <w:tc>
          <w:tcPr>
            <w:tcW w:w="2111" w:type="dxa"/>
            <w:tcBorders>
              <w:top w:val="single" w:sz="12" w:space="0" w:color="000000"/>
            </w:tcBorders>
            <w:vAlign w:val="bottom"/>
            <w:hideMark/>
          </w:tcPr>
          <w:p w14:paraId="54CD091A" w14:textId="0CC2E2E1" w:rsidR="006A2DB6" w:rsidRPr="006A2DB6" w:rsidRDefault="006A2DB6" w:rsidP="006A2DB6">
            <w:pPr>
              <w:pStyle w:val="Tablebody"/>
              <w:autoSpaceDE w:val="0"/>
              <w:autoSpaceDN w:val="0"/>
              <w:adjustRightInd w:val="0"/>
              <w:jc w:val="both"/>
              <w:rPr>
                <w:rFonts w:cs="Calibri"/>
                <w:lang w:eastAsia="zh-CN"/>
              </w:rPr>
            </w:pPr>
            <w:r w:rsidRPr="006A2DB6">
              <w:rPr>
                <w:szCs w:val="24"/>
              </w:rPr>
              <w:t>hemming</w:t>
            </w:r>
          </w:p>
        </w:tc>
        <w:tc>
          <w:tcPr>
            <w:tcW w:w="2268" w:type="dxa"/>
            <w:tcBorders>
              <w:top w:val="single" w:sz="12" w:space="0" w:color="000000"/>
            </w:tcBorders>
            <w:vAlign w:val="bottom"/>
            <w:hideMark/>
          </w:tcPr>
          <w:p w14:paraId="58E31F68" w14:textId="1234D36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tcBorders>
              <w:top w:val="single" w:sz="12" w:space="0" w:color="000000"/>
            </w:tcBorders>
            <w:vAlign w:val="bottom"/>
            <w:hideMark/>
          </w:tcPr>
          <w:p w14:paraId="1C38C761" w14:textId="101B64B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515" w:type="dxa"/>
            <w:tcBorders>
              <w:top w:val="single" w:sz="12" w:space="0" w:color="000000"/>
            </w:tcBorders>
            <w:vAlign w:val="bottom"/>
            <w:hideMark/>
          </w:tcPr>
          <w:p w14:paraId="49458B9C" w14:textId="5424D34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82C0126" w14:textId="77777777" w:rsidTr="009233A5">
        <w:trPr>
          <w:cantSplit/>
        </w:trPr>
        <w:tc>
          <w:tcPr>
            <w:tcW w:w="2111" w:type="dxa"/>
            <w:vAlign w:val="bottom"/>
            <w:hideMark/>
          </w:tcPr>
          <w:p w14:paraId="6D74B8DF" w14:textId="040AA577"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2268" w:type="dxa"/>
            <w:vAlign w:val="bottom"/>
            <w:hideMark/>
          </w:tcPr>
          <w:p w14:paraId="31E524B8" w14:textId="3E94FF3B"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6" w:type="dxa"/>
            <w:vAlign w:val="bottom"/>
            <w:hideMark/>
          </w:tcPr>
          <w:p w14:paraId="3EBE7B4A" w14:textId="5CE6143F"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515" w:type="dxa"/>
            <w:hideMark/>
          </w:tcPr>
          <w:p w14:paraId="2C8C948F" w14:textId="6288E5C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530" w:author="LUEJE Claudia" w:date="2024-05-02T21:37:00Z">
              <w:r w:rsidRPr="006A2DB6" w:rsidDel="003F5772">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0B63DA0B" w14:textId="77777777" w:rsidTr="009233A5">
        <w:trPr>
          <w:cantSplit/>
        </w:trPr>
        <w:tc>
          <w:tcPr>
            <w:tcW w:w="2111" w:type="dxa"/>
            <w:vAlign w:val="bottom"/>
          </w:tcPr>
          <w:p w14:paraId="3B34E86B" w14:textId="53E6A8EA" w:rsidR="006A2DB6" w:rsidRPr="006A2DB6" w:rsidRDefault="006A2DB6" w:rsidP="006A2DB6">
            <w:pPr>
              <w:pStyle w:val="Tablebody"/>
              <w:autoSpaceDE w:val="0"/>
              <w:autoSpaceDN w:val="0"/>
              <w:adjustRightInd w:val="0"/>
              <w:jc w:val="both"/>
            </w:pPr>
            <w:r w:rsidRPr="006A2DB6">
              <w:rPr>
                <w:szCs w:val="24"/>
              </w:rPr>
              <w:t>appdata</w:t>
            </w:r>
          </w:p>
        </w:tc>
        <w:tc>
          <w:tcPr>
            <w:tcW w:w="2268" w:type="dxa"/>
            <w:vAlign w:val="bottom"/>
          </w:tcPr>
          <w:p w14:paraId="77C53400" w14:textId="61B271B1" w:rsidR="006A2DB6" w:rsidRPr="006A2DB6" w:rsidRDefault="006A2DB6" w:rsidP="006A2DB6">
            <w:pPr>
              <w:pStyle w:val="Tablebody"/>
              <w:autoSpaceDE w:val="0"/>
              <w:autoSpaceDN w:val="0"/>
              <w:adjustRightInd w:val="0"/>
              <w:jc w:val="both"/>
            </w:pPr>
            <w:r w:rsidRPr="006A2DB6">
              <w:rPr>
                <w:szCs w:val="24"/>
              </w:rPr>
              <w:t>1</w:t>
            </w:r>
          </w:p>
        </w:tc>
        <w:tc>
          <w:tcPr>
            <w:tcW w:w="1276" w:type="dxa"/>
            <w:vAlign w:val="bottom"/>
          </w:tcPr>
          <w:p w14:paraId="6368C9C0" w14:textId="081A7A10"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4610BE5D" w14:textId="7004A2AF" w:rsidR="006A2DB6" w:rsidRPr="006A2DB6" w:rsidRDefault="006A2DB6" w:rsidP="006A2DB6">
            <w:pPr>
              <w:pStyle w:val="Tablebody"/>
              <w:autoSpaceDE w:val="0"/>
              <w:autoSpaceDN w:val="0"/>
              <w:adjustRightInd w:val="0"/>
              <w:jc w:val="both"/>
            </w:pPr>
            <w:r w:rsidRPr="006A2DB6">
              <w:rPr>
                <w:szCs w:val="24"/>
              </w:rPr>
              <w:t xml:space="preserve">See </w:t>
            </w:r>
            <w:del w:id="1531" w:author="LUEJE Claudia" w:date="2024-05-02T21:37:00Z">
              <w:r w:rsidRPr="006A2DB6" w:rsidDel="003F5772">
                <w:rPr>
                  <w:rStyle w:val="citesec"/>
                  <w:szCs w:val="24"/>
                </w:rPr>
                <w:delText>clause </w:delText>
              </w:r>
            </w:del>
            <w:r w:rsidRPr="006A2DB6">
              <w:rPr>
                <w:rStyle w:val="citesec"/>
                <w:szCs w:val="24"/>
              </w:rPr>
              <w:t>7.3.2</w:t>
            </w:r>
            <w:r w:rsidRPr="006A2DB6">
              <w:rPr>
                <w:szCs w:val="24"/>
              </w:rPr>
              <w:t>.</w:t>
            </w:r>
          </w:p>
        </w:tc>
      </w:tr>
      <w:tr w:rsidR="006A2DB6" w:rsidRPr="00F54804" w14:paraId="43830046" w14:textId="77777777" w:rsidTr="009233A5">
        <w:trPr>
          <w:cantSplit/>
        </w:trPr>
        <w:tc>
          <w:tcPr>
            <w:tcW w:w="2111" w:type="dxa"/>
            <w:vAlign w:val="bottom"/>
          </w:tcPr>
          <w:p w14:paraId="10B08CD3" w14:textId="638D764A" w:rsidR="006A2DB6" w:rsidRPr="006A2DB6" w:rsidRDefault="006A2DB6" w:rsidP="006A2DB6">
            <w:pPr>
              <w:pStyle w:val="Tablebody"/>
              <w:autoSpaceDE w:val="0"/>
              <w:autoSpaceDN w:val="0"/>
              <w:adjustRightInd w:val="0"/>
              <w:jc w:val="both"/>
            </w:pPr>
            <w:r w:rsidRPr="006A2DB6">
              <w:rPr>
                <w:szCs w:val="24"/>
              </w:rPr>
              <w:t>femdata</w:t>
            </w:r>
          </w:p>
        </w:tc>
        <w:tc>
          <w:tcPr>
            <w:tcW w:w="2268" w:type="dxa"/>
            <w:vAlign w:val="bottom"/>
          </w:tcPr>
          <w:p w14:paraId="6017304D" w14:textId="5506507E" w:rsidR="006A2DB6" w:rsidRPr="006A2DB6" w:rsidDel="009050D3" w:rsidRDefault="006A2DB6" w:rsidP="006A2DB6">
            <w:pPr>
              <w:pStyle w:val="Tablebody"/>
              <w:autoSpaceDE w:val="0"/>
              <w:autoSpaceDN w:val="0"/>
              <w:adjustRightInd w:val="0"/>
              <w:jc w:val="both"/>
            </w:pPr>
            <w:r w:rsidRPr="006A2DB6">
              <w:rPr>
                <w:szCs w:val="24"/>
              </w:rPr>
              <w:t>1</w:t>
            </w:r>
          </w:p>
        </w:tc>
        <w:tc>
          <w:tcPr>
            <w:tcW w:w="1276" w:type="dxa"/>
            <w:vAlign w:val="bottom"/>
          </w:tcPr>
          <w:p w14:paraId="74A4D5E8" w14:textId="75DEC233" w:rsidR="006A2DB6" w:rsidRPr="006A2DB6" w:rsidRDefault="006A2DB6" w:rsidP="006A2DB6">
            <w:pPr>
              <w:pStyle w:val="Tablebody"/>
              <w:autoSpaceDE w:val="0"/>
              <w:autoSpaceDN w:val="0"/>
              <w:adjustRightInd w:val="0"/>
              <w:jc w:val="both"/>
            </w:pPr>
            <w:r w:rsidRPr="006A2DB6">
              <w:rPr>
                <w:szCs w:val="24"/>
              </w:rPr>
              <w:t>Optional</w:t>
            </w:r>
          </w:p>
        </w:tc>
        <w:tc>
          <w:tcPr>
            <w:tcW w:w="3515" w:type="dxa"/>
            <w:vAlign w:val="bottom"/>
          </w:tcPr>
          <w:p w14:paraId="72AF209C" w14:textId="3E2918AC" w:rsidR="006A2DB6" w:rsidRPr="006A2DB6" w:rsidRDefault="006A2DB6" w:rsidP="006A2DB6">
            <w:pPr>
              <w:pStyle w:val="Tablebody"/>
              <w:autoSpaceDE w:val="0"/>
              <w:autoSpaceDN w:val="0"/>
              <w:adjustRightInd w:val="0"/>
              <w:jc w:val="both"/>
            </w:pPr>
            <w:r w:rsidRPr="006A2DB6">
              <w:rPr>
                <w:szCs w:val="24"/>
              </w:rPr>
              <w:t xml:space="preserve">See </w:t>
            </w:r>
            <w:del w:id="1532" w:author="LUEJE Claudia" w:date="2024-05-02T21:37:00Z">
              <w:r w:rsidRPr="00F5203F" w:rsidDel="003F5772">
                <w:rPr>
                  <w:rStyle w:val="citesec"/>
                </w:rPr>
                <w:delText>clause </w:delText>
              </w:r>
            </w:del>
            <w:r w:rsidRPr="00F5203F">
              <w:rPr>
                <w:rStyle w:val="citesec"/>
              </w:rPr>
              <w:t>7.3.3</w:t>
            </w:r>
            <w:r w:rsidRPr="006A2DB6">
              <w:rPr>
                <w:szCs w:val="24"/>
              </w:rPr>
              <w:t>.</w:t>
            </w:r>
          </w:p>
        </w:tc>
      </w:tr>
      <w:tr w:rsidR="006A2DB6" w:rsidRPr="00F54804" w14:paraId="4DF7047F" w14:textId="77777777" w:rsidTr="009233A5">
        <w:trPr>
          <w:cantSplit/>
        </w:trPr>
        <w:tc>
          <w:tcPr>
            <w:tcW w:w="2111" w:type="dxa"/>
            <w:tcBorders>
              <w:bottom w:val="single" w:sz="12" w:space="0" w:color="000000"/>
            </w:tcBorders>
          </w:tcPr>
          <w:p w14:paraId="13AE6429" w14:textId="2C13207B" w:rsidR="006A2DB6" w:rsidRPr="006A2DB6" w:rsidRDefault="006A2DB6" w:rsidP="006A2DB6">
            <w:pPr>
              <w:pStyle w:val="Tablebody"/>
              <w:autoSpaceDE w:val="0"/>
              <w:autoSpaceDN w:val="0"/>
              <w:adjustRightInd w:val="0"/>
              <w:jc w:val="both"/>
            </w:pPr>
            <w:r w:rsidRPr="006A2DB6">
              <w:rPr>
                <w:szCs w:val="24"/>
              </w:rPr>
              <w:t>custom_attributes_list</w:t>
            </w:r>
          </w:p>
        </w:tc>
        <w:tc>
          <w:tcPr>
            <w:tcW w:w="2268" w:type="dxa"/>
            <w:tcBorders>
              <w:bottom w:val="single" w:sz="12" w:space="0" w:color="000000"/>
            </w:tcBorders>
          </w:tcPr>
          <w:p w14:paraId="24452D7F" w14:textId="2D15E129" w:rsidR="006A2DB6" w:rsidRPr="006A2DB6" w:rsidRDefault="006A2DB6" w:rsidP="006A2DB6">
            <w:pPr>
              <w:pStyle w:val="Tablebody"/>
              <w:autoSpaceDE w:val="0"/>
              <w:autoSpaceDN w:val="0"/>
              <w:adjustRightInd w:val="0"/>
              <w:jc w:val="both"/>
            </w:pPr>
            <w:r w:rsidRPr="006A2DB6">
              <w:rPr>
                <w:szCs w:val="24"/>
              </w:rPr>
              <w:t>1</w:t>
            </w:r>
          </w:p>
        </w:tc>
        <w:tc>
          <w:tcPr>
            <w:tcW w:w="1276" w:type="dxa"/>
            <w:tcBorders>
              <w:bottom w:val="single" w:sz="12" w:space="0" w:color="000000"/>
            </w:tcBorders>
          </w:tcPr>
          <w:p w14:paraId="0CEF283F" w14:textId="5D7A88B4" w:rsidR="006A2DB6" w:rsidRPr="006A2DB6" w:rsidRDefault="006A2DB6" w:rsidP="006A2DB6">
            <w:pPr>
              <w:pStyle w:val="Tablebody"/>
              <w:autoSpaceDE w:val="0"/>
              <w:autoSpaceDN w:val="0"/>
              <w:adjustRightInd w:val="0"/>
              <w:jc w:val="both"/>
            </w:pPr>
            <w:r w:rsidRPr="006A2DB6">
              <w:rPr>
                <w:szCs w:val="24"/>
              </w:rPr>
              <w:t>Optional</w:t>
            </w:r>
          </w:p>
        </w:tc>
        <w:tc>
          <w:tcPr>
            <w:tcW w:w="3515" w:type="dxa"/>
            <w:tcBorders>
              <w:bottom w:val="single" w:sz="12" w:space="0" w:color="000000"/>
            </w:tcBorders>
          </w:tcPr>
          <w:p w14:paraId="4DE7BAD3" w14:textId="05DFB675" w:rsidR="006A2DB6" w:rsidRPr="006A2DB6" w:rsidRDefault="006A2DB6" w:rsidP="006A2DB6">
            <w:pPr>
              <w:pStyle w:val="Tablebody"/>
              <w:autoSpaceDE w:val="0"/>
              <w:autoSpaceDN w:val="0"/>
              <w:adjustRightInd w:val="0"/>
              <w:jc w:val="both"/>
            </w:pPr>
            <w:r w:rsidRPr="006A2DB6">
              <w:rPr>
                <w:szCs w:val="24"/>
              </w:rPr>
              <w:t xml:space="preserve">See </w:t>
            </w:r>
            <w:del w:id="1533" w:author="LUEJE Claudia" w:date="2024-05-02T21:37:00Z">
              <w:r w:rsidRPr="006A2DB6" w:rsidDel="003F5772">
                <w:rPr>
                  <w:rStyle w:val="citesec"/>
                  <w:szCs w:val="24"/>
                </w:rPr>
                <w:delText>clause </w:delText>
              </w:r>
            </w:del>
            <w:r w:rsidRPr="006A2DB6">
              <w:rPr>
                <w:rStyle w:val="citesec"/>
                <w:szCs w:val="24"/>
              </w:rPr>
              <w:t>8.5</w:t>
            </w:r>
            <w:r w:rsidRPr="006A2DB6">
              <w:rPr>
                <w:szCs w:val="24"/>
              </w:rPr>
              <w:t>.</w:t>
            </w:r>
          </w:p>
        </w:tc>
      </w:tr>
    </w:tbl>
    <w:p w14:paraId="7D2ED890" w14:textId="3BF01905"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&lt;loc_list/&gt;</w:t>
      </w:r>
    </w:p>
    <w:p w14:paraId="0937197B" w14:textId="77777777" w:rsidR="006A2DB6" w:rsidRDefault="006A2DB6">
      <w:pPr>
        <w:pStyle w:val="BodyText"/>
        <w:autoSpaceDE w:val="0"/>
        <w:autoSpaceDN w:val="0"/>
        <w:adjustRightInd w:val="0"/>
        <w:rPr>
          <w:szCs w:val="24"/>
        </w:rPr>
      </w:pPr>
      <w:r>
        <w:rPr>
          <w:szCs w:val="24"/>
        </w:rPr>
        <w:t xml:space="preserve">This is the path of the hemming root. It follows the syntax as defined in </w:t>
      </w:r>
      <w:del w:id="1534" w:author="LUEJE Claudia" w:date="2024-05-02T21:37:00Z">
        <w:r w:rsidDel="003F5772">
          <w:rPr>
            <w:rStyle w:val="citesec"/>
            <w:szCs w:val="24"/>
          </w:rPr>
          <w:delText>clause </w:delText>
        </w:r>
      </w:del>
      <w:r>
        <w:rPr>
          <w:rStyle w:val="citesec"/>
          <w:szCs w:val="24"/>
        </w:rPr>
        <w:t>10.1.2</w:t>
      </w:r>
      <w:r>
        <w:rPr>
          <w:szCs w:val="24"/>
        </w:rPr>
        <w:t> Location.</w:t>
      </w:r>
    </w:p>
    <w:p w14:paraId="21D93F41"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&lt;appdata/&gt;</w:t>
      </w:r>
    </w:p>
    <w:p w14:paraId="265C639A" w14:textId="7F8F7F66" w:rsidR="006A2DB6" w:rsidRDefault="006A2DB6">
      <w:pPr>
        <w:pStyle w:val="BodyText"/>
        <w:autoSpaceDE w:val="0"/>
        <w:autoSpaceDN w:val="0"/>
        <w:adjustRightInd w:val="0"/>
        <w:rPr>
          <w:szCs w:val="24"/>
        </w:rPr>
      </w:pPr>
      <w:r>
        <w:rPr>
          <w:szCs w:val="24"/>
        </w:rPr>
        <w:t xml:space="preserve">This follows the syntax as defined in </w:t>
      </w:r>
      <w:del w:id="1535" w:author="LUEJE Claudia" w:date="2024-05-02T21:37:00Z">
        <w:r w:rsidDel="003F5772">
          <w:rPr>
            <w:rStyle w:val="citesec"/>
            <w:szCs w:val="24"/>
          </w:rPr>
          <w:delText>clause </w:delText>
        </w:r>
      </w:del>
      <w:r>
        <w:rPr>
          <w:rStyle w:val="citesec"/>
          <w:szCs w:val="24"/>
        </w:rPr>
        <w:t>7.3.2</w:t>
      </w:r>
      <w:r>
        <w:rPr>
          <w:szCs w:val="24"/>
        </w:rPr>
        <w:t xml:space="preserve"> User </w:t>
      </w:r>
      <w:ins w:id="1536" w:author="LUEJE Claudia" w:date="2024-05-02T21:37:00Z">
        <w:r w:rsidR="003F5772">
          <w:rPr>
            <w:szCs w:val="24"/>
          </w:rPr>
          <w:t>s</w:t>
        </w:r>
      </w:ins>
      <w:del w:id="1537" w:author="LUEJE Claudia" w:date="2024-05-02T21:37:00Z">
        <w:r w:rsidDel="003F5772">
          <w:rPr>
            <w:szCs w:val="24"/>
          </w:rPr>
          <w:delText>S</w:delText>
        </w:r>
      </w:del>
      <w:r>
        <w:rPr>
          <w:szCs w:val="24"/>
        </w:rPr>
        <w:t xml:space="preserve">pecific </w:t>
      </w:r>
      <w:ins w:id="1538" w:author="LUEJE Claudia" w:date="2024-05-02T21:37:00Z">
        <w:r w:rsidR="003F5772">
          <w:rPr>
            <w:szCs w:val="24"/>
          </w:rPr>
          <w:t>d</w:t>
        </w:r>
      </w:ins>
      <w:del w:id="1539" w:author="LUEJE Claudia" w:date="2024-05-02T21:37:00Z">
        <w:r w:rsidDel="003F5772">
          <w:rPr>
            <w:szCs w:val="24"/>
          </w:rPr>
          <w:delText>D</w:delText>
        </w:r>
      </w:del>
      <w:r>
        <w:rPr>
          <w:szCs w:val="24"/>
        </w:rPr>
        <w:t>ata &lt;appdata/&gt;.</w:t>
      </w:r>
    </w:p>
    <w:p w14:paraId="4165CD42"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&lt;femdata/&gt;</w:t>
      </w:r>
    </w:p>
    <w:p w14:paraId="79802D4C" w14:textId="4B3ED9C8" w:rsidR="006A2DB6" w:rsidRDefault="006A2DB6">
      <w:pPr>
        <w:pStyle w:val="BodyText"/>
        <w:autoSpaceDE w:val="0"/>
        <w:autoSpaceDN w:val="0"/>
        <w:adjustRightInd w:val="0"/>
        <w:rPr>
          <w:szCs w:val="24"/>
        </w:rPr>
      </w:pPr>
      <w:r>
        <w:rPr>
          <w:szCs w:val="24"/>
        </w:rPr>
        <w:t xml:space="preserve">This follows the syntax as defined in </w:t>
      </w:r>
      <w:del w:id="1540" w:author="LUEJE Claudia" w:date="2024-05-02T21:37:00Z">
        <w:r w:rsidRPr="00F5203F" w:rsidDel="003F5772">
          <w:rPr>
            <w:rStyle w:val="citesec"/>
          </w:rPr>
          <w:delText>clause </w:delText>
        </w:r>
      </w:del>
      <w:r w:rsidRPr="00F5203F">
        <w:rPr>
          <w:rStyle w:val="citesec"/>
        </w:rPr>
        <w:t>7.3.3</w:t>
      </w:r>
      <w:r>
        <w:rPr>
          <w:szCs w:val="24"/>
        </w:rPr>
        <w:t xml:space="preserve"> Finite </w:t>
      </w:r>
      <w:ins w:id="1541" w:author="LUEJE Claudia" w:date="2024-05-02T21:37:00Z">
        <w:r w:rsidR="003F5772">
          <w:rPr>
            <w:szCs w:val="24"/>
          </w:rPr>
          <w:t>e</w:t>
        </w:r>
      </w:ins>
      <w:del w:id="1542" w:author="LUEJE Claudia" w:date="2024-05-02T21:37:00Z">
        <w:r w:rsidDel="003F5772">
          <w:rPr>
            <w:szCs w:val="24"/>
          </w:rPr>
          <w:delText>E</w:delText>
        </w:r>
      </w:del>
      <w:r>
        <w:rPr>
          <w:szCs w:val="24"/>
        </w:rPr>
        <w:t xml:space="preserve">lement </w:t>
      </w:r>
      <w:ins w:id="1543" w:author="LUEJE Claudia" w:date="2024-05-02T21:37:00Z">
        <w:r w:rsidR="003F5772">
          <w:rPr>
            <w:szCs w:val="24"/>
          </w:rPr>
          <w:t>s</w:t>
        </w:r>
      </w:ins>
      <w:del w:id="1544" w:author="LUEJE Claudia" w:date="2024-05-02T21:37:00Z">
        <w:r w:rsidDel="003F5772">
          <w:rPr>
            <w:szCs w:val="24"/>
          </w:rPr>
          <w:delText>S</w:delText>
        </w:r>
      </w:del>
      <w:r>
        <w:rPr>
          <w:szCs w:val="24"/>
        </w:rPr>
        <w:t xml:space="preserve">pecific </w:t>
      </w:r>
      <w:ins w:id="1545" w:author="LUEJE Claudia" w:date="2024-05-02T21:37:00Z">
        <w:r w:rsidR="003F5772">
          <w:rPr>
            <w:szCs w:val="24"/>
          </w:rPr>
          <w:t>d</w:t>
        </w:r>
      </w:ins>
      <w:del w:id="1546" w:author="LUEJE Claudia" w:date="2024-05-02T21:37:00Z">
        <w:r w:rsidDel="003F5772">
          <w:rPr>
            <w:szCs w:val="24"/>
          </w:rPr>
          <w:delText>D</w:delText>
        </w:r>
      </w:del>
      <w:r>
        <w:rPr>
          <w:szCs w:val="24"/>
        </w:rPr>
        <w:t xml:space="preserve">ata </w:t>
      </w:r>
      <w:r w:rsidRPr="00F85BE0">
        <w:rPr>
          <w:rStyle w:val="ISOCode"/>
        </w:rPr>
        <w:t>&lt;femdata/&gt;</w:t>
      </w:r>
      <w:r>
        <w:rPr>
          <w:szCs w:val="24"/>
        </w:rPr>
        <w:t>.</w:t>
      </w:r>
    </w:p>
    <w:p w14:paraId="4556B206"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Element </w:t>
      </w:r>
      <w:r w:rsidRPr="00FF2F58">
        <w:rPr>
          <w:rStyle w:val="ISOCode"/>
        </w:rPr>
        <w:t>&lt;hemming/&gt;</w:t>
      </w:r>
    </w:p>
    <w:p w14:paraId="29F85BEF"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37EBABCD" w14:textId="642A3DBB" w:rsidR="006A2DB6" w:rsidRDefault="006A2DB6">
      <w:pPr>
        <w:pStyle w:val="BodyText"/>
        <w:autoSpaceDE w:val="0"/>
        <w:autoSpaceDN w:val="0"/>
        <w:adjustRightInd w:val="0"/>
        <w:rPr>
          <w:szCs w:val="24"/>
        </w:rPr>
      </w:pPr>
      <w:r>
        <w:rPr>
          <w:szCs w:val="24"/>
        </w:rPr>
        <w:t xml:space="preserve">For the </w:t>
      </w:r>
      <w:r w:rsidRPr="00FF2F58">
        <w:rPr>
          <w:rStyle w:val="ISOCode"/>
        </w:rPr>
        <w:t>&lt;hemming/&gt;</w:t>
      </w:r>
      <w:r>
        <w:rPr>
          <w:szCs w:val="24"/>
        </w:rPr>
        <w:t xml:space="preserve"> element, the following attributes can be specified (see </w:t>
      </w:r>
      <w:r w:rsidR="009C3FFA">
        <w:rPr>
          <w:rStyle w:val="citetbl"/>
          <w:szCs w:val="24"/>
        </w:rPr>
        <w:t>Table </w:t>
      </w:r>
      <w:r>
        <w:rPr>
          <w:rStyle w:val="citetbl"/>
          <w:szCs w:val="24"/>
        </w:rPr>
        <w:t>131</w:t>
      </w:r>
      <w:r>
        <w:rPr>
          <w:szCs w:val="24"/>
        </w:rPr>
        <w:t>):</w:t>
      </w:r>
    </w:p>
    <w:p w14:paraId="672AB85A" w14:textId="66388D16" w:rsidR="006A2DB6" w:rsidRDefault="009C3FFA">
      <w:pPr>
        <w:pStyle w:val="Tabletitle"/>
        <w:autoSpaceDE w:val="0"/>
        <w:autoSpaceDN w:val="0"/>
        <w:adjustRightInd w:val="0"/>
        <w:outlineLvl w:val="0"/>
        <w:rPr>
          <w:szCs w:val="24"/>
        </w:rPr>
      </w:pPr>
      <w:r>
        <w:rPr>
          <w:szCs w:val="24"/>
        </w:rPr>
        <w:t>Table </w:t>
      </w:r>
      <w:r w:rsidR="006A2DB6">
        <w:rPr>
          <w:szCs w:val="24"/>
        </w:rPr>
        <w:t xml:space="preserve">131 — Attributes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404"/>
        <w:gridCol w:w="1559"/>
        <w:gridCol w:w="1559"/>
        <w:gridCol w:w="1276"/>
        <w:gridCol w:w="3269"/>
      </w:tblGrid>
      <w:tr w:rsidR="006A2DB6" w:rsidRPr="00EC4DAD" w14:paraId="0B8ABF1D" w14:textId="77777777" w:rsidTr="009233A5">
        <w:trPr>
          <w:tblHeader/>
        </w:trPr>
        <w:tc>
          <w:tcPr>
            <w:tcW w:w="1404" w:type="dxa"/>
            <w:tcBorders>
              <w:top w:val="single" w:sz="12" w:space="0" w:color="000000"/>
              <w:bottom w:val="single" w:sz="12" w:space="0" w:color="000000"/>
            </w:tcBorders>
            <w:shd w:val="clear" w:color="auto" w:fill="F3F3F3"/>
            <w:vAlign w:val="bottom"/>
            <w:hideMark/>
          </w:tcPr>
          <w:p w14:paraId="33CCB669" w14:textId="12A16339"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559" w:type="dxa"/>
            <w:tcBorders>
              <w:top w:val="single" w:sz="12" w:space="0" w:color="000000"/>
              <w:bottom w:val="single" w:sz="12" w:space="0" w:color="000000"/>
            </w:tcBorders>
            <w:shd w:val="clear" w:color="auto" w:fill="F3F3F3"/>
            <w:vAlign w:val="bottom"/>
            <w:hideMark/>
          </w:tcPr>
          <w:p w14:paraId="4F7EA54C" w14:textId="48613A54"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48983591" w14:textId="4535A566"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47" w:author="LUEJE Claudia" w:date="2024-05-02T21:38:00Z">
              <w:r w:rsidR="003F5772">
                <w:rPr>
                  <w:b/>
                  <w:szCs w:val="24"/>
                </w:rPr>
                <w:t>s</w:t>
              </w:r>
            </w:ins>
            <w:del w:id="1548"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124BD72B" w14:textId="4E6AD37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028A37C9" w14:textId="459EE195"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49DB2351" w14:textId="77777777" w:rsidTr="009233A5">
        <w:tc>
          <w:tcPr>
            <w:tcW w:w="1404" w:type="dxa"/>
            <w:tcBorders>
              <w:top w:val="single" w:sz="12" w:space="0" w:color="000000"/>
            </w:tcBorders>
            <w:hideMark/>
          </w:tcPr>
          <w:p w14:paraId="64D26BA4" w14:textId="41AC0243" w:rsidR="006A2DB6" w:rsidRPr="006A2DB6" w:rsidRDefault="006A2DB6" w:rsidP="006A2DB6">
            <w:pPr>
              <w:pStyle w:val="Tablebody"/>
              <w:autoSpaceDE w:val="0"/>
              <w:autoSpaceDN w:val="0"/>
              <w:adjustRightInd w:val="0"/>
              <w:jc w:val="both"/>
              <w:rPr>
                <w:rFonts w:cs="Calibri"/>
                <w:lang w:eastAsia="zh-CN"/>
              </w:rPr>
            </w:pPr>
            <w:r w:rsidRPr="006A2DB6">
              <w:rPr>
                <w:szCs w:val="24"/>
              </w:rPr>
              <w:t>folded_width</w:t>
            </w:r>
          </w:p>
        </w:tc>
        <w:tc>
          <w:tcPr>
            <w:tcW w:w="1559" w:type="dxa"/>
            <w:tcBorders>
              <w:top w:val="single" w:sz="12" w:space="0" w:color="000000"/>
            </w:tcBorders>
            <w:hideMark/>
          </w:tcPr>
          <w:p w14:paraId="77785492" w14:textId="118CABC1" w:rsidR="006A2DB6" w:rsidRPr="006A2DB6" w:rsidRDefault="006A2DB6" w:rsidP="006A2DB6">
            <w:pPr>
              <w:pStyle w:val="Tablebody"/>
              <w:autoSpaceDE w:val="0"/>
              <w:autoSpaceDN w:val="0"/>
              <w:adjustRightInd w:val="0"/>
              <w:jc w:val="both"/>
              <w:rPr>
                <w:rFonts w:cs="Calibri"/>
                <w:lang w:eastAsia="zh-CN"/>
              </w:rPr>
            </w:pPr>
            <w:r w:rsidRPr="006A2DB6">
              <w:rPr>
                <w:szCs w:val="24"/>
              </w:rPr>
              <w:t>Floating point</w:t>
            </w:r>
          </w:p>
        </w:tc>
        <w:tc>
          <w:tcPr>
            <w:tcW w:w="1559" w:type="dxa"/>
            <w:tcBorders>
              <w:top w:val="single" w:sz="12" w:space="0" w:color="000000"/>
            </w:tcBorders>
            <w:hideMark/>
          </w:tcPr>
          <w:p w14:paraId="5E516C6F" w14:textId="2517CB58" w:rsidR="006A2DB6" w:rsidRPr="006A2DB6" w:rsidRDefault="006A2DB6" w:rsidP="00576373">
            <w:pPr>
              <w:pStyle w:val="Tablebody"/>
            </w:pPr>
            <w:r w:rsidRPr="006A2DB6">
              <w:rPr>
                <w:szCs w:val="24"/>
              </w:rPr>
              <w:t xml:space="preserve">&gt; </w:t>
            </w:r>
            <w:r w:rsidR="00576373">
              <w:rPr>
                <w:szCs w:val="24"/>
              </w:rPr>
              <w:t>0,0</w:t>
            </w:r>
          </w:p>
        </w:tc>
        <w:tc>
          <w:tcPr>
            <w:tcW w:w="1276" w:type="dxa"/>
            <w:tcBorders>
              <w:top w:val="single" w:sz="12" w:space="0" w:color="000000"/>
            </w:tcBorders>
            <w:hideMark/>
          </w:tcPr>
          <w:p w14:paraId="74B9C0DA" w14:textId="52F3F656"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top w:val="single" w:sz="12" w:space="0" w:color="000000"/>
            </w:tcBorders>
            <w:hideMark/>
          </w:tcPr>
          <w:p w14:paraId="152865EE" w14:textId="24E09E1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2A62F7FA" w14:textId="77777777" w:rsidTr="009233A5">
        <w:tc>
          <w:tcPr>
            <w:tcW w:w="1404" w:type="dxa"/>
            <w:tcBorders>
              <w:bottom w:val="single" w:sz="12" w:space="0" w:color="000000"/>
            </w:tcBorders>
            <w:hideMark/>
          </w:tcPr>
          <w:p w14:paraId="76E6BBAE" w14:textId="04A55FE7" w:rsidR="006A2DB6" w:rsidRPr="006A2DB6" w:rsidRDefault="006A2DB6" w:rsidP="006A2DB6">
            <w:pPr>
              <w:pStyle w:val="Tablebody"/>
              <w:autoSpaceDE w:val="0"/>
              <w:autoSpaceDN w:val="0"/>
              <w:adjustRightInd w:val="0"/>
              <w:jc w:val="both"/>
              <w:rPr>
                <w:rFonts w:cs="Calibri"/>
                <w:lang w:eastAsia="zh-CN"/>
              </w:rPr>
            </w:pPr>
            <w:r w:rsidRPr="006A2DB6">
              <w:rPr>
                <w:szCs w:val="24"/>
              </w:rPr>
              <w:t>folded_part</w:t>
            </w:r>
          </w:p>
        </w:tc>
        <w:tc>
          <w:tcPr>
            <w:tcW w:w="1559" w:type="dxa"/>
            <w:tcBorders>
              <w:bottom w:val="single" w:sz="12" w:space="0" w:color="000000"/>
            </w:tcBorders>
            <w:hideMark/>
          </w:tcPr>
          <w:p w14:paraId="0CBAF993" w14:textId="5953F89D" w:rsidR="006A2DB6" w:rsidRPr="006A2DB6" w:rsidRDefault="006A2DB6" w:rsidP="006A2DB6">
            <w:pPr>
              <w:pStyle w:val="Tablebody"/>
              <w:autoSpaceDE w:val="0"/>
              <w:autoSpaceDN w:val="0"/>
              <w:adjustRightInd w:val="0"/>
              <w:jc w:val="both"/>
              <w:rPr>
                <w:rFonts w:cs="Calibri"/>
                <w:lang w:eastAsia="zh-CN"/>
              </w:rPr>
            </w:pPr>
            <w:r w:rsidRPr="006A2DB6">
              <w:rPr>
                <w:szCs w:val="24"/>
              </w:rPr>
              <w:t>Integer</w:t>
            </w:r>
          </w:p>
        </w:tc>
        <w:tc>
          <w:tcPr>
            <w:tcW w:w="1559" w:type="dxa"/>
            <w:tcBorders>
              <w:bottom w:val="single" w:sz="12" w:space="0" w:color="000000"/>
            </w:tcBorders>
            <w:hideMark/>
          </w:tcPr>
          <w:p w14:paraId="7C053D83" w14:textId="0FCD7AD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c>
          <w:tcPr>
            <w:tcW w:w="1276" w:type="dxa"/>
            <w:tcBorders>
              <w:bottom w:val="single" w:sz="12" w:space="0" w:color="000000"/>
            </w:tcBorders>
            <w:hideMark/>
          </w:tcPr>
          <w:p w14:paraId="7015C4DF" w14:textId="4B68668E"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269" w:type="dxa"/>
            <w:tcBorders>
              <w:bottom w:val="single" w:sz="12" w:space="0" w:color="000000"/>
            </w:tcBorders>
            <w:hideMark/>
          </w:tcPr>
          <w:p w14:paraId="0E2E89A3" w14:textId="5A834E09" w:rsidR="006A2DB6" w:rsidRPr="006A2DB6" w:rsidRDefault="006A2DB6" w:rsidP="006A2DB6">
            <w:pPr>
              <w:pStyle w:val="Tablebody"/>
              <w:autoSpaceDE w:val="0"/>
              <w:autoSpaceDN w:val="0"/>
              <w:adjustRightInd w:val="0"/>
              <w:jc w:val="both"/>
              <w:rPr>
                <w:rFonts w:cs="Calibri"/>
                <w:lang w:eastAsia="zh-CN"/>
              </w:rPr>
            </w:pPr>
            <w:r w:rsidRPr="006A2DB6">
              <w:rPr>
                <w:szCs w:val="24"/>
              </w:rPr>
              <w:t>Index of the folded sheet</w:t>
            </w:r>
          </w:p>
        </w:tc>
      </w:tr>
    </w:tbl>
    <w:p w14:paraId="6EC66226" w14:textId="0CF8A26D" w:rsidR="006A2DB6" w:rsidRDefault="006A2DB6">
      <w:pPr>
        <w:pStyle w:val="BodyText"/>
        <w:autoSpaceDE w:val="0"/>
        <w:autoSpaceDN w:val="0"/>
        <w:adjustRightInd w:val="0"/>
        <w:rPr>
          <w:szCs w:val="24"/>
        </w:rPr>
      </w:pPr>
      <w:r>
        <w:rPr>
          <w:szCs w:val="24"/>
        </w:rPr>
        <w:t>The following list explains the attributes:</w:t>
      </w:r>
    </w:p>
    <w:p w14:paraId="4BB032F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folded_width</w:t>
      </w:r>
      <w:r>
        <w:rPr>
          <w:szCs w:val="24"/>
        </w:rPr>
        <w:t>: This is the measure of the width of the folded metal sheet. It is different from the width of the adhesive which may optionally exist,</w:t>
      </w:r>
    </w:p>
    <w:p w14:paraId="41A0A5A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folded_part</w:t>
      </w:r>
      <w:r>
        <w:rPr>
          <w:szCs w:val="24"/>
        </w:rPr>
        <w:t xml:space="preserve">: refers to the index of the part that is folded for this kind of connection, as defined in </w:t>
      </w:r>
      <w:r>
        <w:rPr>
          <w:rStyle w:val="citesec"/>
          <w:szCs w:val="24"/>
        </w:rPr>
        <w:t>7.4.2.2</w:t>
      </w:r>
      <w:r>
        <w:rPr>
          <w:szCs w:val="24"/>
        </w:rPr>
        <w:t xml:space="preserve"> Element &lt;part/&gt;.</w:t>
      </w:r>
    </w:p>
    <w:p w14:paraId="4B006CD5" w14:textId="3617086E" w:rsidR="006A2DB6" w:rsidRDefault="006A2DB6">
      <w:pPr>
        <w:pStyle w:val="BodyText"/>
        <w:autoSpaceDE w:val="0"/>
        <w:autoSpaceDN w:val="0"/>
        <w:adjustRightInd w:val="0"/>
        <w:rPr>
          <w:szCs w:val="24"/>
        </w:rPr>
      </w:pPr>
      <w:r>
        <w:rPr>
          <w:szCs w:val="24"/>
        </w:rPr>
        <w:t xml:space="preserve">Its definition is similar to </w:t>
      </w:r>
      <w:r w:rsidRPr="00FF2F58">
        <w:rPr>
          <w:rStyle w:val="ISOCode"/>
        </w:rPr>
        <w:t>base</w:t>
      </w:r>
      <w:r>
        <w:rPr>
          <w:szCs w:val="24"/>
        </w:rPr>
        <w:t xml:space="preserve"> attribute of </w:t>
      </w:r>
      <w:r w:rsidRPr="00FF2F58">
        <w:rPr>
          <w:rStyle w:val="ISOCode"/>
        </w:rPr>
        <w:t>&lt;seamwelds/&gt;</w:t>
      </w:r>
      <w:r>
        <w:rPr>
          <w:szCs w:val="24"/>
        </w:rPr>
        <w:t xml:space="preserve"> in </w:t>
      </w:r>
      <w:del w:id="1549" w:author="LUEJE Claudia" w:date="2024-05-02T21:38:00Z">
        <w:r w:rsidDel="003F5772">
          <w:rPr>
            <w:rStyle w:val="citesec"/>
            <w:szCs w:val="24"/>
          </w:rPr>
          <w:delText>clause </w:delText>
        </w:r>
      </w:del>
      <w:r>
        <w:rPr>
          <w:rStyle w:val="citesec"/>
          <w:szCs w:val="24"/>
        </w:rPr>
        <w:t>10.2.4.1</w:t>
      </w:r>
      <w:r>
        <w:rPr>
          <w:szCs w:val="24"/>
        </w:rPr>
        <w:t xml:space="preserve"> Type </w:t>
      </w:r>
      <w:ins w:id="1550" w:author="LUEJE Claudia" w:date="2024-05-02T21:38:00Z">
        <w:r w:rsidR="003F5772">
          <w:rPr>
            <w:szCs w:val="24"/>
          </w:rPr>
          <w:t>s</w:t>
        </w:r>
      </w:ins>
      <w:del w:id="1551" w:author="LUEJE Claudia" w:date="2024-05-02T21:38:00Z">
        <w:r w:rsidDel="003F5772">
          <w:rPr>
            <w:szCs w:val="24"/>
          </w:rPr>
          <w:delText>S</w:delText>
        </w:r>
      </w:del>
      <w:r>
        <w:rPr>
          <w:szCs w:val="24"/>
        </w:rPr>
        <w:t xml:space="preserve">pecification. The usage of adhesive can be specified by the optional nested elements </w:t>
      </w:r>
      <w:r w:rsidRPr="00FF2F58">
        <w:rPr>
          <w:rStyle w:val="ISOCode"/>
        </w:rPr>
        <w:t>&lt;region/&gt;</w:t>
      </w:r>
      <w:r>
        <w:rPr>
          <w:szCs w:val="24"/>
        </w:rPr>
        <w:t xml:space="preserve"> for each of its three regions (see </w:t>
      </w:r>
      <w:r w:rsidR="009C3FFA">
        <w:rPr>
          <w:rStyle w:val="citetbl"/>
          <w:szCs w:val="24"/>
        </w:rPr>
        <w:t>Table </w:t>
      </w:r>
      <w:r>
        <w:rPr>
          <w:rStyle w:val="citetbl"/>
          <w:szCs w:val="24"/>
        </w:rPr>
        <w:t>132</w:t>
      </w:r>
      <w:r>
        <w:rPr>
          <w:szCs w:val="24"/>
        </w:rPr>
        <w:t>):</w:t>
      </w:r>
    </w:p>
    <w:p w14:paraId="6A5C0DCE" w14:textId="465CB26D" w:rsidR="006A2DB6" w:rsidRDefault="009C3FFA">
      <w:pPr>
        <w:pStyle w:val="Tabletitle"/>
        <w:autoSpaceDE w:val="0"/>
        <w:autoSpaceDN w:val="0"/>
        <w:adjustRightInd w:val="0"/>
        <w:outlineLvl w:val="0"/>
        <w:rPr>
          <w:szCs w:val="24"/>
        </w:rPr>
      </w:pPr>
      <w:r>
        <w:rPr>
          <w:szCs w:val="24"/>
        </w:rPr>
        <w:t>Table </w:t>
      </w:r>
      <w:r w:rsidR="006A2DB6">
        <w:rPr>
          <w:szCs w:val="24"/>
        </w:rPr>
        <w:t xml:space="preserve">132 — Nested elements of element </w:t>
      </w:r>
      <w:r w:rsidR="006A2DB6" w:rsidRPr="00FF2F58">
        <w:rPr>
          <w:rStyle w:val="ISOCode"/>
        </w:rPr>
        <w:t>&lt;hemming/&gt;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2268"/>
        <w:gridCol w:w="1276"/>
        <w:gridCol w:w="3412"/>
      </w:tblGrid>
      <w:tr w:rsidR="006A2DB6" w:rsidRPr="00EC4DAD" w14:paraId="5782C0A9"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23F5577A" w14:textId="2CAB3DA7"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552" w:author="LUEJE Claudia" w:date="2024-05-02T21:38:00Z">
              <w:r w:rsidR="003F5772">
                <w:rPr>
                  <w:b/>
                  <w:szCs w:val="24"/>
                </w:rPr>
                <w:t>e</w:t>
              </w:r>
            </w:ins>
            <w:del w:id="1553" w:author="LUEJE Claudia" w:date="2024-05-02T21:38:00Z">
              <w:r w:rsidRPr="00EC4DAD" w:rsidDel="003F5772">
                <w:rPr>
                  <w:b/>
                  <w:szCs w:val="24"/>
                </w:rPr>
                <w:delText>E</w:delText>
              </w:r>
            </w:del>
            <w:r w:rsidRPr="00EC4DAD">
              <w:rPr>
                <w:b/>
                <w:szCs w:val="24"/>
              </w:rPr>
              <w:t>lements</w:t>
            </w:r>
          </w:p>
        </w:tc>
        <w:tc>
          <w:tcPr>
            <w:tcW w:w="2268" w:type="dxa"/>
            <w:tcBorders>
              <w:top w:val="single" w:sz="12" w:space="0" w:color="000000"/>
              <w:bottom w:val="single" w:sz="12" w:space="0" w:color="000000"/>
            </w:tcBorders>
            <w:shd w:val="clear" w:color="auto" w:fill="F3F3F3"/>
            <w:vAlign w:val="bottom"/>
            <w:hideMark/>
          </w:tcPr>
          <w:p w14:paraId="1629A3C3" w14:textId="57265EBA"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6" w:type="dxa"/>
            <w:tcBorders>
              <w:top w:val="single" w:sz="12" w:space="0" w:color="000000"/>
              <w:bottom w:val="single" w:sz="12" w:space="0" w:color="000000"/>
            </w:tcBorders>
            <w:shd w:val="clear" w:color="auto" w:fill="F3F3F3"/>
            <w:vAlign w:val="bottom"/>
            <w:hideMark/>
          </w:tcPr>
          <w:p w14:paraId="567C2B68" w14:textId="46E707E0"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412" w:type="dxa"/>
            <w:tcBorders>
              <w:top w:val="single" w:sz="12" w:space="0" w:color="000000"/>
              <w:bottom w:val="single" w:sz="12" w:space="0" w:color="000000"/>
            </w:tcBorders>
            <w:shd w:val="clear" w:color="auto" w:fill="F3F3F3"/>
            <w:vAlign w:val="bottom"/>
            <w:hideMark/>
          </w:tcPr>
          <w:p w14:paraId="749A1E21" w14:textId="5B8D92EE"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13C2DD1E" w14:textId="77777777" w:rsidTr="009233A5">
        <w:tc>
          <w:tcPr>
            <w:tcW w:w="2111" w:type="dxa"/>
            <w:tcBorders>
              <w:top w:val="single" w:sz="12" w:space="0" w:color="000000"/>
              <w:bottom w:val="single" w:sz="12" w:space="0" w:color="000000"/>
            </w:tcBorders>
            <w:vAlign w:val="bottom"/>
            <w:hideMark/>
          </w:tcPr>
          <w:p w14:paraId="4E260A28" w14:textId="154E980D" w:rsidR="006A2DB6" w:rsidRPr="006A2DB6" w:rsidRDefault="003F5772" w:rsidP="006A2DB6">
            <w:pPr>
              <w:pStyle w:val="Tablebody"/>
              <w:autoSpaceDE w:val="0"/>
              <w:autoSpaceDN w:val="0"/>
              <w:adjustRightInd w:val="0"/>
              <w:jc w:val="both"/>
              <w:rPr>
                <w:rFonts w:cs="Calibri"/>
                <w:lang w:eastAsia="zh-CN"/>
              </w:rPr>
            </w:pPr>
            <w:r w:rsidRPr="006A2DB6">
              <w:rPr>
                <w:szCs w:val="24"/>
              </w:rPr>
              <w:t>R</w:t>
            </w:r>
            <w:r w:rsidR="006A2DB6" w:rsidRPr="006A2DB6">
              <w:rPr>
                <w:szCs w:val="24"/>
              </w:rPr>
              <w:t>egion</w:t>
            </w:r>
          </w:p>
        </w:tc>
        <w:tc>
          <w:tcPr>
            <w:tcW w:w="2268" w:type="dxa"/>
            <w:tcBorders>
              <w:top w:val="single" w:sz="12" w:space="0" w:color="000000"/>
              <w:bottom w:val="single" w:sz="12" w:space="0" w:color="000000"/>
            </w:tcBorders>
            <w:vAlign w:val="bottom"/>
            <w:hideMark/>
          </w:tcPr>
          <w:p w14:paraId="2460768D" w14:textId="311527D0" w:rsidR="006A2DB6" w:rsidRPr="006A2DB6" w:rsidRDefault="006A2DB6" w:rsidP="006A2DB6">
            <w:pPr>
              <w:pStyle w:val="Tablebody"/>
              <w:autoSpaceDE w:val="0"/>
              <w:autoSpaceDN w:val="0"/>
              <w:adjustRightInd w:val="0"/>
              <w:jc w:val="both"/>
              <w:rPr>
                <w:rFonts w:cs="Calibri"/>
                <w:lang w:eastAsia="zh-CN"/>
              </w:rPr>
            </w:pPr>
            <w:r w:rsidRPr="006A2DB6">
              <w:rPr>
                <w:szCs w:val="24"/>
              </w:rPr>
              <w:t>1-3</w:t>
            </w:r>
          </w:p>
        </w:tc>
        <w:tc>
          <w:tcPr>
            <w:tcW w:w="1276" w:type="dxa"/>
            <w:tcBorders>
              <w:top w:val="single" w:sz="12" w:space="0" w:color="000000"/>
              <w:bottom w:val="single" w:sz="12" w:space="0" w:color="000000"/>
            </w:tcBorders>
            <w:vAlign w:val="bottom"/>
            <w:hideMark/>
          </w:tcPr>
          <w:p w14:paraId="23B0C6C8" w14:textId="62647D05"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412" w:type="dxa"/>
            <w:tcBorders>
              <w:top w:val="single" w:sz="12" w:space="0" w:color="000000"/>
              <w:bottom w:val="single" w:sz="12" w:space="0" w:color="000000"/>
            </w:tcBorders>
            <w:vAlign w:val="bottom"/>
            <w:hideMark/>
          </w:tcPr>
          <w:p w14:paraId="4FC6AC0A" w14:textId="2B011C6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bl>
    <w:p w14:paraId="457C2B18" w14:textId="0F6A1069"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FF2F58">
        <w:rPr>
          <w:rStyle w:val="ISOCode"/>
        </w:rPr>
        <w:t>&lt;region/&gt;</w:t>
      </w:r>
    </w:p>
    <w:p w14:paraId="478DFF33" w14:textId="43232F0B" w:rsidR="006A2DB6" w:rsidRDefault="006A2DB6">
      <w:pPr>
        <w:pStyle w:val="BodyText"/>
        <w:autoSpaceDE w:val="0"/>
        <w:autoSpaceDN w:val="0"/>
        <w:adjustRightInd w:val="0"/>
        <w:rPr>
          <w:szCs w:val="24"/>
        </w:rPr>
      </w:pPr>
      <w:r>
        <w:rPr>
          <w:szCs w:val="24"/>
        </w:rPr>
        <w:t xml:space="preserve">For the </w:t>
      </w:r>
      <w:r w:rsidRPr="00FF2F58">
        <w:rPr>
          <w:rStyle w:val="ISOCode"/>
        </w:rPr>
        <w:t>&lt;region/&gt;</w:t>
      </w:r>
      <w:r>
        <w:rPr>
          <w:szCs w:val="24"/>
        </w:rPr>
        <w:t xml:space="preserve"> element, the following attributes can be specified (see </w:t>
      </w:r>
      <w:r w:rsidR="009C3FFA">
        <w:rPr>
          <w:rStyle w:val="citetbl"/>
          <w:szCs w:val="24"/>
        </w:rPr>
        <w:t>Table </w:t>
      </w:r>
      <w:r>
        <w:rPr>
          <w:rStyle w:val="citetbl"/>
          <w:szCs w:val="24"/>
        </w:rPr>
        <w:t>133</w:t>
      </w:r>
      <w:r>
        <w:rPr>
          <w:szCs w:val="24"/>
        </w:rPr>
        <w:t>):</w:t>
      </w:r>
    </w:p>
    <w:p w14:paraId="2D842C4F" w14:textId="596418FB" w:rsidR="006A2DB6" w:rsidRDefault="009C3FFA">
      <w:pPr>
        <w:pStyle w:val="Tabletitle"/>
        <w:autoSpaceDE w:val="0"/>
        <w:autoSpaceDN w:val="0"/>
        <w:adjustRightInd w:val="0"/>
        <w:outlineLvl w:val="0"/>
        <w:rPr>
          <w:szCs w:val="24"/>
        </w:rPr>
      </w:pPr>
      <w:r>
        <w:rPr>
          <w:szCs w:val="24"/>
        </w:rPr>
        <w:t>Table </w:t>
      </w:r>
      <w:r w:rsidR="006A2DB6">
        <w:rPr>
          <w:szCs w:val="24"/>
        </w:rPr>
        <w:t xml:space="preserve">133 — Attributes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1555"/>
        <w:gridCol w:w="1474"/>
        <w:gridCol w:w="1559"/>
        <w:gridCol w:w="1276"/>
        <w:gridCol w:w="3269"/>
      </w:tblGrid>
      <w:tr w:rsidR="006A2DB6" w:rsidRPr="00EC4DAD" w14:paraId="68038AE3" w14:textId="77777777" w:rsidTr="009233A5">
        <w:trPr>
          <w:tblHeader/>
        </w:trPr>
        <w:tc>
          <w:tcPr>
            <w:tcW w:w="1555" w:type="dxa"/>
            <w:tcBorders>
              <w:top w:val="single" w:sz="12" w:space="0" w:color="000000"/>
              <w:bottom w:val="single" w:sz="12" w:space="0" w:color="000000"/>
            </w:tcBorders>
            <w:shd w:val="clear" w:color="auto" w:fill="F3F3F3"/>
            <w:vAlign w:val="bottom"/>
            <w:hideMark/>
          </w:tcPr>
          <w:p w14:paraId="3E7F89B7" w14:textId="19B0CFA8" w:rsidR="006A2DB6" w:rsidRPr="00EC4DAD" w:rsidRDefault="006A2DB6" w:rsidP="006A2DB6">
            <w:pPr>
              <w:pStyle w:val="Tableheader"/>
              <w:autoSpaceDE w:val="0"/>
              <w:autoSpaceDN w:val="0"/>
              <w:adjustRightInd w:val="0"/>
              <w:jc w:val="both"/>
              <w:rPr>
                <w:rFonts w:cs="Calibri"/>
                <w:b/>
                <w:lang w:eastAsia="zh-CN"/>
              </w:rPr>
            </w:pPr>
            <w:r w:rsidRPr="00EC4DAD">
              <w:rPr>
                <w:b/>
                <w:szCs w:val="24"/>
              </w:rPr>
              <w:t>Attributes</w:t>
            </w:r>
          </w:p>
        </w:tc>
        <w:tc>
          <w:tcPr>
            <w:tcW w:w="1474" w:type="dxa"/>
            <w:tcBorders>
              <w:top w:val="single" w:sz="12" w:space="0" w:color="000000"/>
              <w:bottom w:val="single" w:sz="12" w:space="0" w:color="000000"/>
            </w:tcBorders>
            <w:shd w:val="clear" w:color="auto" w:fill="F3F3F3"/>
            <w:vAlign w:val="bottom"/>
            <w:hideMark/>
          </w:tcPr>
          <w:p w14:paraId="3DD3100A" w14:textId="1B5A5C38" w:rsidR="006A2DB6" w:rsidRPr="00EC4DAD" w:rsidRDefault="006A2DB6" w:rsidP="006A2DB6">
            <w:pPr>
              <w:pStyle w:val="Tableheader"/>
              <w:autoSpaceDE w:val="0"/>
              <w:autoSpaceDN w:val="0"/>
              <w:adjustRightInd w:val="0"/>
              <w:jc w:val="both"/>
              <w:rPr>
                <w:rFonts w:cs="Calibri"/>
                <w:b/>
                <w:lang w:eastAsia="zh-CN"/>
              </w:rPr>
            </w:pPr>
            <w:r w:rsidRPr="00EC4DAD">
              <w:rPr>
                <w:b/>
                <w:szCs w:val="24"/>
              </w:rPr>
              <w:t>Type</w:t>
            </w:r>
          </w:p>
        </w:tc>
        <w:tc>
          <w:tcPr>
            <w:tcW w:w="1559" w:type="dxa"/>
            <w:tcBorders>
              <w:top w:val="single" w:sz="12" w:space="0" w:color="000000"/>
              <w:bottom w:val="single" w:sz="12" w:space="0" w:color="000000"/>
            </w:tcBorders>
            <w:shd w:val="clear" w:color="auto" w:fill="F3F3F3"/>
            <w:vAlign w:val="bottom"/>
            <w:hideMark/>
          </w:tcPr>
          <w:p w14:paraId="651B3250" w14:textId="76D031FA"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Value </w:t>
            </w:r>
            <w:ins w:id="1554" w:author="LUEJE Claudia" w:date="2024-05-02T21:38:00Z">
              <w:r w:rsidR="003F5772">
                <w:rPr>
                  <w:b/>
                  <w:szCs w:val="24"/>
                </w:rPr>
                <w:t>s</w:t>
              </w:r>
            </w:ins>
            <w:del w:id="1555" w:author="LUEJE Claudia" w:date="2024-05-02T21:38:00Z">
              <w:r w:rsidRPr="00EC4DAD" w:rsidDel="003F5772">
                <w:rPr>
                  <w:b/>
                  <w:szCs w:val="24"/>
                </w:rPr>
                <w:delText>S</w:delText>
              </w:r>
            </w:del>
            <w:r w:rsidRPr="00EC4DAD">
              <w:rPr>
                <w:b/>
                <w:szCs w:val="24"/>
              </w:rPr>
              <w:t>pace</w:t>
            </w:r>
          </w:p>
        </w:tc>
        <w:tc>
          <w:tcPr>
            <w:tcW w:w="1276" w:type="dxa"/>
            <w:tcBorders>
              <w:top w:val="single" w:sz="12" w:space="0" w:color="000000"/>
              <w:bottom w:val="single" w:sz="12" w:space="0" w:color="000000"/>
            </w:tcBorders>
            <w:shd w:val="clear" w:color="auto" w:fill="F3F3F3"/>
            <w:vAlign w:val="bottom"/>
            <w:hideMark/>
          </w:tcPr>
          <w:p w14:paraId="5F66095E" w14:textId="528B1768"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269" w:type="dxa"/>
            <w:tcBorders>
              <w:top w:val="single" w:sz="12" w:space="0" w:color="000000"/>
              <w:bottom w:val="single" w:sz="12" w:space="0" w:color="000000"/>
            </w:tcBorders>
            <w:shd w:val="clear" w:color="auto" w:fill="F3F3F3"/>
            <w:vAlign w:val="bottom"/>
            <w:hideMark/>
          </w:tcPr>
          <w:p w14:paraId="688240F9" w14:textId="0979A572"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w:t>
            </w:r>
          </w:p>
        </w:tc>
      </w:tr>
      <w:tr w:rsidR="006A2DB6" w:rsidRPr="00F54804" w14:paraId="0844ACDC" w14:textId="77777777" w:rsidTr="009233A5">
        <w:tc>
          <w:tcPr>
            <w:tcW w:w="1555" w:type="dxa"/>
            <w:tcBorders>
              <w:top w:val="single" w:sz="12" w:space="0" w:color="000000"/>
            </w:tcBorders>
            <w:hideMark/>
          </w:tcPr>
          <w:p w14:paraId="6AF41F06" w14:textId="48DD8F53" w:rsidR="006A2DB6" w:rsidRPr="006A2DB6" w:rsidRDefault="003F5772" w:rsidP="006A2DB6">
            <w:pPr>
              <w:pStyle w:val="Tablebody"/>
              <w:autoSpaceDE w:val="0"/>
              <w:autoSpaceDN w:val="0"/>
              <w:adjustRightInd w:val="0"/>
              <w:jc w:val="both"/>
              <w:rPr>
                <w:rFonts w:cs="Calibri"/>
                <w:lang w:eastAsia="zh-CN"/>
              </w:rPr>
            </w:pPr>
            <w:r w:rsidRPr="006A2DB6">
              <w:rPr>
                <w:szCs w:val="24"/>
              </w:rPr>
              <w:t>L</w:t>
            </w:r>
            <w:r w:rsidR="006A2DB6" w:rsidRPr="006A2DB6">
              <w:rPr>
                <w:szCs w:val="24"/>
              </w:rPr>
              <w:t>abel</w:t>
            </w:r>
          </w:p>
        </w:tc>
        <w:tc>
          <w:tcPr>
            <w:tcW w:w="1474" w:type="dxa"/>
            <w:tcBorders>
              <w:top w:val="single" w:sz="12" w:space="0" w:color="000000"/>
            </w:tcBorders>
            <w:hideMark/>
          </w:tcPr>
          <w:p w14:paraId="32570CFC" w14:textId="422E0C57" w:rsidR="006A2DB6" w:rsidRPr="006A2DB6" w:rsidRDefault="006A2DB6" w:rsidP="006A2DB6">
            <w:pPr>
              <w:pStyle w:val="Tablebody"/>
              <w:autoSpaceDE w:val="0"/>
              <w:autoSpaceDN w:val="0"/>
              <w:adjustRightInd w:val="0"/>
              <w:jc w:val="both"/>
              <w:rPr>
                <w:rFonts w:cs="Calibri"/>
                <w:lang w:eastAsia="zh-CN"/>
              </w:rPr>
            </w:pPr>
            <w:r w:rsidRPr="006A2DB6">
              <w:rPr>
                <w:szCs w:val="24"/>
              </w:rPr>
              <w:t>Alphanumeric</w:t>
            </w:r>
          </w:p>
        </w:tc>
        <w:tc>
          <w:tcPr>
            <w:tcW w:w="1559" w:type="dxa"/>
            <w:tcBorders>
              <w:top w:val="single" w:sz="12" w:space="0" w:color="000000"/>
            </w:tcBorders>
            <w:hideMark/>
          </w:tcPr>
          <w:p w14:paraId="5099F74A" w14:textId="13B3AA57" w:rsidR="006A2DB6" w:rsidRPr="006A2DB6" w:rsidRDefault="006A2DB6" w:rsidP="006A2DB6">
            <w:pPr>
              <w:pStyle w:val="Tablebody"/>
              <w:autoSpaceDE w:val="0"/>
              <w:autoSpaceDN w:val="0"/>
              <w:adjustRightInd w:val="0"/>
              <w:jc w:val="both"/>
              <w:rPr>
                <w:rFonts w:cs="Calibri"/>
                <w:lang w:eastAsia="zh-CN"/>
              </w:rPr>
            </w:pPr>
            <w:r w:rsidRPr="006A2DB6">
              <w:rPr>
                <w:szCs w:val="24"/>
              </w:rPr>
              <w:t>"A”, “B”, or “C”</w:t>
            </w:r>
          </w:p>
        </w:tc>
        <w:tc>
          <w:tcPr>
            <w:tcW w:w="1276" w:type="dxa"/>
            <w:tcBorders>
              <w:top w:val="single" w:sz="12" w:space="0" w:color="000000"/>
            </w:tcBorders>
            <w:hideMark/>
          </w:tcPr>
          <w:p w14:paraId="3DB0A042" w14:textId="7B1556B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269" w:type="dxa"/>
            <w:tcBorders>
              <w:top w:val="single" w:sz="12" w:space="0" w:color="000000"/>
            </w:tcBorders>
            <w:hideMark/>
          </w:tcPr>
          <w:p w14:paraId="3C00DDAB" w14:textId="6D50537B"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55D684B4" w14:textId="77777777" w:rsidTr="009233A5">
        <w:tc>
          <w:tcPr>
            <w:tcW w:w="1555" w:type="dxa"/>
          </w:tcPr>
          <w:p w14:paraId="4DA82F31" w14:textId="0428C122" w:rsidR="006A2DB6" w:rsidRPr="006A2DB6" w:rsidRDefault="006A2DB6" w:rsidP="006A2DB6">
            <w:pPr>
              <w:pStyle w:val="Tablebody"/>
              <w:autoSpaceDE w:val="0"/>
              <w:autoSpaceDN w:val="0"/>
              <w:adjustRightInd w:val="0"/>
              <w:jc w:val="both"/>
            </w:pPr>
            <w:r w:rsidRPr="006A2DB6">
              <w:rPr>
                <w:szCs w:val="24"/>
              </w:rPr>
              <w:t>fill_percentage</w:t>
            </w:r>
          </w:p>
        </w:tc>
        <w:tc>
          <w:tcPr>
            <w:tcW w:w="1474" w:type="dxa"/>
          </w:tcPr>
          <w:p w14:paraId="48273847" w14:textId="0494E6E1" w:rsidR="006A2DB6" w:rsidRPr="006A2DB6" w:rsidRDefault="006A2DB6" w:rsidP="006A2DB6">
            <w:pPr>
              <w:pStyle w:val="Tablebody"/>
              <w:autoSpaceDE w:val="0"/>
              <w:autoSpaceDN w:val="0"/>
              <w:adjustRightInd w:val="0"/>
              <w:jc w:val="both"/>
            </w:pPr>
            <w:r w:rsidRPr="006A2DB6">
              <w:rPr>
                <w:szCs w:val="24"/>
              </w:rPr>
              <w:t>Floating point</w:t>
            </w:r>
          </w:p>
        </w:tc>
        <w:tc>
          <w:tcPr>
            <w:tcW w:w="1559" w:type="dxa"/>
          </w:tcPr>
          <w:p w14:paraId="23A6CE97" w14:textId="084D6619" w:rsidR="006A2DB6" w:rsidRPr="006A2DB6" w:rsidRDefault="006A2DB6" w:rsidP="00576373">
            <w:pPr>
              <w:pStyle w:val="Tablebody"/>
            </w:pPr>
            <w:r w:rsidRPr="006A2DB6">
              <w:rPr>
                <w:szCs w:val="24"/>
              </w:rPr>
              <w:t>[</w:t>
            </w:r>
            <w:r w:rsidR="00576373">
              <w:rPr>
                <w:szCs w:val="24"/>
              </w:rPr>
              <w:t>0,0</w:t>
            </w:r>
            <w:r w:rsidRPr="006A2DB6">
              <w:rPr>
                <w:szCs w:val="24"/>
              </w:rPr>
              <w:t>, 10</w:t>
            </w:r>
            <w:r w:rsidR="00576373">
              <w:rPr>
                <w:szCs w:val="24"/>
              </w:rPr>
              <w:t>0,0</w:t>
            </w:r>
            <w:r w:rsidRPr="006A2DB6">
              <w:rPr>
                <w:szCs w:val="24"/>
              </w:rPr>
              <w:t>]</w:t>
            </w:r>
          </w:p>
        </w:tc>
        <w:tc>
          <w:tcPr>
            <w:tcW w:w="1276" w:type="dxa"/>
          </w:tcPr>
          <w:p w14:paraId="515045AE" w14:textId="25622888"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8E015A" w14:textId="61C588A4"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42DC029" w14:textId="77777777" w:rsidTr="009233A5">
        <w:tc>
          <w:tcPr>
            <w:tcW w:w="1555" w:type="dxa"/>
          </w:tcPr>
          <w:p w14:paraId="21ADD146" w14:textId="53E5A1D3" w:rsidR="006A2DB6" w:rsidRPr="006A2DB6" w:rsidRDefault="006A2DB6" w:rsidP="006A2DB6">
            <w:pPr>
              <w:pStyle w:val="Tablebody"/>
              <w:autoSpaceDE w:val="0"/>
              <w:autoSpaceDN w:val="0"/>
              <w:adjustRightInd w:val="0"/>
              <w:jc w:val="both"/>
            </w:pPr>
            <w:r w:rsidRPr="006A2DB6">
              <w:rPr>
                <w:szCs w:val="24"/>
              </w:rPr>
              <w:t>top_index</w:t>
            </w:r>
          </w:p>
        </w:tc>
        <w:tc>
          <w:tcPr>
            <w:tcW w:w="1474" w:type="dxa"/>
          </w:tcPr>
          <w:p w14:paraId="244222C7" w14:textId="0C7822CA" w:rsidR="006A2DB6" w:rsidRPr="006A2DB6" w:rsidRDefault="006A2DB6" w:rsidP="006A2DB6">
            <w:pPr>
              <w:pStyle w:val="Tablebody"/>
              <w:autoSpaceDE w:val="0"/>
              <w:autoSpaceDN w:val="0"/>
              <w:adjustRightInd w:val="0"/>
              <w:jc w:val="both"/>
            </w:pPr>
            <w:r w:rsidRPr="006A2DB6">
              <w:rPr>
                <w:szCs w:val="24"/>
              </w:rPr>
              <w:t>Integer</w:t>
            </w:r>
          </w:p>
        </w:tc>
        <w:tc>
          <w:tcPr>
            <w:tcW w:w="1559" w:type="dxa"/>
          </w:tcPr>
          <w:p w14:paraId="183CF68D" w14:textId="64ED662C" w:rsidR="006A2DB6" w:rsidRPr="006A2DB6" w:rsidRDefault="006A2DB6" w:rsidP="006A2DB6">
            <w:pPr>
              <w:pStyle w:val="Tablebody"/>
              <w:autoSpaceDE w:val="0"/>
              <w:autoSpaceDN w:val="0"/>
              <w:adjustRightInd w:val="0"/>
              <w:jc w:val="both"/>
            </w:pPr>
            <w:r w:rsidRPr="006A2DB6">
              <w:rPr>
                <w:szCs w:val="24"/>
              </w:rPr>
              <w:t>&gt; 0</w:t>
            </w:r>
          </w:p>
        </w:tc>
        <w:tc>
          <w:tcPr>
            <w:tcW w:w="1276" w:type="dxa"/>
          </w:tcPr>
          <w:p w14:paraId="75CB32EC" w14:textId="726BA1A6" w:rsidR="006A2DB6" w:rsidRPr="006A2DB6" w:rsidRDefault="006A2DB6" w:rsidP="006A2DB6">
            <w:pPr>
              <w:pStyle w:val="Tablebody"/>
              <w:autoSpaceDE w:val="0"/>
              <w:autoSpaceDN w:val="0"/>
              <w:adjustRightInd w:val="0"/>
              <w:jc w:val="both"/>
            </w:pPr>
            <w:r w:rsidRPr="006A2DB6">
              <w:rPr>
                <w:szCs w:val="24"/>
              </w:rPr>
              <w:t>Optional</w:t>
            </w:r>
          </w:p>
        </w:tc>
        <w:tc>
          <w:tcPr>
            <w:tcW w:w="3269" w:type="dxa"/>
          </w:tcPr>
          <w:p w14:paraId="0F6D6E51" w14:textId="10A1C1ED"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r w:rsidR="006A2DB6" w:rsidRPr="00F54804" w14:paraId="0703208D" w14:textId="77777777" w:rsidTr="009233A5">
        <w:tc>
          <w:tcPr>
            <w:tcW w:w="1555" w:type="dxa"/>
            <w:tcBorders>
              <w:bottom w:val="single" w:sz="12" w:space="0" w:color="000000"/>
            </w:tcBorders>
          </w:tcPr>
          <w:p w14:paraId="1A31E194" w14:textId="120DFA88" w:rsidR="006A2DB6" w:rsidRPr="006A2DB6" w:rsidRDefault="006A2DB6" w:rsidP="006A2DB6">
            <w:pPr>
              <w:pStyle w:val="Tablebody"/>
              <w:autoSpaceDE w:val="0"/>
              <w:autoSpaceDN w:val="0"/>
              <w:adjustRightInd w:val="0"/>
              <w:jc w:val="both"/>
            </w:pPr>
            <w:r w:rsidRPr="006A2DB6">
              <w:rPr>
                <w:szCs w:val="24"/>
              </w:rPr>
              <w:t>bottom_index</w:t>
            </w:r>
          </w:p>
        </w:tc>
        <w:tc>
          <w:tcPr>
            <w:tcW w:w="1474" w:type="dxa"/>
            <w:tcBorders>
              <w:bottom w:val="single" w:sz="12" w:space="0" w:color="000000"/>
            </w:tcBorders>
          </w:tcPr>
          <w:p w14:paraId="06A7A7D6" w14:textId="54ECE171" w:rsidR="006A2DB6" w:rsidRPr="006A2DB6" w:rsidRDefault="006A2DB6" w:rsidP="006A2DB6">
            <w:pPr>
              <w:pStyle w:val="Tablebody"/>
              <w:autoSpaceDE w:val="0"/>
              <w:autoSpaceDN w:val="0"/>
              <w:adjustRightInd w:val="0"/>
              <w:jc w:val="both"/>
            </w:pPr>
            <w:r w:rsidRPr="006A2DB6">
              <w:rPr>
                <w:szCs w:val="24"/>
              </w:rPr>
              <w:t>Integer</w:t>
            </w:r>
          </w:p>
        </w:tc>
        <w:tc>
          <w:tcPr>
            <w:tcW w:w="1559" w:type="dxa"/>
            <w:tcBorders>
              <w:bottom w:val="single" w:sz="12" w:space="0" w:color="000000"/>
            </w:tcBorders>
          </w:tcPr>
          <w:p w14:paraId="68DE71A4" w14:textId="4E06FAB6" w:rsidR="006A2DB6" w:rsidRPr="006A2DB6" w:rsidRDefault="006A2DB6" w:rsidP="006A2DB6">
            <w:pPr>
              <w:pStyle w:val="Tablebody"/>
              <w:autoSpaceDE w:val="0"/>
              <w:autoSpaceDN w:val="0"/>
              <w:adjustRightInd w:val="0"/>
              <w:jc w:val="both"/>
            </w:pPr>
            <w:r w:rsidRPr="006A2DB6">
              <w:rPr>
                <w:szCs w:val="24"/>
              </w:rPr>
              <w:t>&gt; 0</w:t>
            </w:r>
          </w:p>
        </w:tc>
        <w:tc>
          <w:tcPr>
            <w:tcW w:w="1276" w:type="dxa"/>
            <w:tcBorders>
              <w:bottom w:val="single" w:sz="12" w:space="0" w:color="000000"/>
            </w:tcBorders>
          </w:tcPr>
          <w:p w14:paraId="38BA838F" w14:textId="665BA658" w:rsidR="006A2DB6" w:rsidRPr="006A2DB6" w:rsidRDefault="006A2DB6" w:rsidP="006A2DB6">
            <w:pPr>
              <w:pStyle w:val="Tablebody"/>
              <w:autoSpaceDE w:val="0"/>
              <w:autoSpaceDN w:val="0"/>
              <w:adjustRightInd w:val="0"/>
              <w:jc w:val="both"/>
            </w:pPr>
            <w:r w:rsidRPr="006A2DB6">
              <w:rPr>
                <w:szCs w:val="24"/>
              </w:rPr>
              <w:t>Optional</w:t>
            </w:r>
          </w:p>
        </w:tc>
        <w:tc>
          <w:tcPr>
            <w:tcW w:w="3269" w:type="dxa"/>
            <w:tcBorders>
              <w:bottom w:val="single" w:sz="12" w:space="0" w:color="000000"/>
            </w:tcBorders>
          </w:tcPr>
          <w:p w14:paraId="6655DCC3" w14:textId="4DE1B460" w:rsidR="006A2DB6" w:rsidRPr="006A2DB6" w:rsidRDefault="006A2DB6" w:rsidP="00FF2F58">
            <w:pPr>
              <w:pStyle w:val="Tablebody"/>
              <w:autoSpaceDE w:val="0"/>
              <w:autoSpaceDN w:val="0"/>
              <w:adjustRightInd w:val="0"/>
            </w:pPr>
            <w:r w:rsidRPr="006A2DB6">
              <w:rPr>
                <w:szCs w:val="24"/>
              </w:rPr>
              <w:t xml:space="preserve">refers to </w:t>
            </w:r>
            <w:r w:rsidRPr="00FF2F58">
              <w:rPr>
                <w:rStyle w:val="ISOCode"/>
              </w:rPr>
              <w:t>&lt;part/&gt;</w:t>
            </w:r>
            <w:r w:rsidRPr="006A2DB6">
              <w:rPr>
                <w:szCs w:val="24"/>
              </w:rPr>
              <w:t xml:space="preserve"> index attribute</w:t>
            </w:r>
          </w:p>
        </w:tc>
      </w:tr>
    </w:tbl>
    <w:p w14:paraId="263CF31A" w14:textId="6B89BB0E" w:rsidR="006A2DB6" w:rsidRDefault="006A2DB6">
      <w:pPr>
        <w:pStyle w:val="BodyText"/>
        <w:autoSpaceDE w:val="0"/>
        <w:autoSpaceDN w:val="0"/>
        <w:adjustRightInd w:val="0"/>
        <w:rPr>
          <w:szCs w:val="24"/>
        </w:rPr>
      </w:pPr>
      <w:r>
        <w:rPr>
          <w:szCs w:val="24"/>
        </w:rPr>
        <w:t>This element defines adhesion properties of region A, B, or C.</w:t>
      </w:r>
    </w:p>
    <w:p w14:paraId="0B46EBC4" w14:textId="29B18108"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label</w:t>
      </w:r>
      <w:r>
        <w:rPr>
          <w:szCs w:val="24"/>
        </w:rPr>
        <w:t xml:space="preserve">: this is an identifier of the hemming region, according to </w:t>
      </w:r>
      <w:r w:rsidR="00374751">
        <w:rPr>
          <w:rStyle w:val="citefig"/>
          <w:szCs w:val="24"/>
        </w:rPr>
        <w:t>Figure </w:t>
      </w:r>
      <w:r>
        <w:rPr>
          <w:rStyle w:val="citefig"/>
          <w:szCs w:val="24"/>
        </w:rPr>
        <w:t>78</w:t>
      </w:r>
      <w:r>
        <w:rPr>
          <w:szCs w:val="24"/>
        </w:rPr>
        <w:t>. Only values “A”, “B” and “C” are meaningful.</w:t>
      </w:r>
    </w:p>
    <w:p w14:paraId="3ACF697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fill_percentage</w:t>
      </w:r>
      <w:r>
        <w:rPr>
          <w:szCs w:val="24"/>
        </w:rPr>
        <w:t>: target hem filling for this region,</w:t>
      </w:r>
    </w:p>
    <w:p w14:paraId="420E300B"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top_index</w:t>
      </w:r>
      <w:r>
        <w:rPr>
          <w:szCs w:val="24"/>
        </w:rPr>
        <w:t xml:space="preserve">: the index (see </w:t>
      </w:r>
      <w:del w:id="1556" w:author="LUEJE Claudia" w:date="2024-05-02T21:38:00Z">
        <w:r w:rsidDel="00E25A54">
          <w:rPr>
            <w:rStyle w:val="citesec"/>
            <w:szCs w:val="24"/>
          </w:rPr>
          <w:delText>clause </w:delText>
        </w:r>
      </w:del>
      <w:r>
        <w:rPr>
          <w:rStyle w:val="citesec"/>
          <w:szCs w:val="24"/>
        </w:rPr>
        <w:t>7.4.2.2</w:t>
      </w:r>
      <w:r>
        <w:rPr>
          <w:szCs w:val="24"/>
        </w:rPr>
        <w:t>) where the region’s adhesive connects to,</w:t>
      </w:r>
    </w:p>
    <w:p w14:paraId="3555F98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FF2F58">
        <w:rPr>
          <w:rStyle w:val="ISOCode"/>
        </w:rPr>
        <w:t>bottom_index</w:t>
      </w:r>
      <w:r>
        <w:rPr>
          <w:szCs w:val="24"/>
        </w:rPr>
        <w:t xml:space="preserve">: the index (see </w:t>
      </w:r>
      <w:del w:id="1557" w:author="LUEJE Claudia" w:date="2024-05-02T21:39:00Z">
        <w:r w:rsidDel="00E25A54">
          <w:rPr>
            <w:rStyle w:val="citesec"/>
            <w:szCs w:val="24"/>
          </w:rPr>
          <w:delText>clause </w:delText>
        </w:r>
      </w:del>
      <w:r>
        <w:rPr>
          <w:rStyle w:val="citesec"/>
          <w:szCs w:val="24"/>
        </w:rPr>
        <w:t>7.4.2.2</w:t>
      </w:r>
      <w:r>
        <w:rPr>
          <w:szCs w:val="24"/>
        </w:rPr>
        <w:t>) where the region’s adhesive connects to.</w:t>
      </w:r>
    </w:p>
    <w:p w14:paraId="3E5185BB" w14:textId="77777777" w:rsidR="006A2DB6" w:rsidRDefault="006A2DB6">
      <w:pPr>
        <w:pStyle w:val="BodyText"/>
        <w:autoSpaceDE w:val="0"/>
        <w:autoSpaceDN w:val="0"/>
        <w:adjustRightInd w:val="0"/>
        <w:rPr>
          <w:szCs w:val="24"/>
        </w:rPr>
      </w:pPr>
      <w:r>
        <w:rPr>
          <w:szCs w:val="24"/>
        </w:rPr>
        <w:t xml:space="preserve">Existence of </w:t>
      </w:r>
      <w:r w:rsidRPr="00FF2F58">
        <w:rPr>
          <w:rStyle w:val="ISOCode"/>
        </w:rPr>
        <w:t>top_index</w:t>
      </w:r>
      <w:r>
        <w:rPr>
          <w:szCs w:val="24"/>
        </w:rPr>
        <w:t xml:space="preserve"> and </w:t>
      </w:r>
      <w:r w:rsidRPr="00FF2F58">
        <w:rPr>
          <w:rStyle w:val="ISOCode"/>
        </w:rPr>
        <w:t>bottom_index</w:t>
      </w:r>
      <w:r>
        <w:rPr>
          <w:szCs w:val="24"/>
        </w:rPr>
        <w:t xml:space="preserve"> is meaningful only if adhesive element is specified, especially when the hemming involves more than two flange partners.</w:t>
      </w:r>
    </w:p>
    <w:p w14:paraId="588435CB" w14:textId="77777777" w:rsidR="006A2DB6" w:rsidRDefault="006A2DB6">
      <w:pPr>
        <w:pStyle w:val="BodyText"/>
        <w:autoSpaceDE w:val="0"/>
        <w:autoSpaceDN w:val="0"/>
        <w:adjustRightInd w:val="0"/>
        <w:rPr>
          <w:szCs w:val="24"/>
        </w:rPr>
      </w:pPr>
      <w:r>
        <w:rPr>
          <w:szCs w:val="24"/>
        </w:rPr>
        <w:t xml:space="preserve">The order of </w:t>
      </w:r>
      <w:r w:rsidRPr="00FF2F58">
        <w:rPr>
          <w:rStyle w:val="ISOCode"/>
        </w:rPr>
        <w:t>top_index</w:t>
      </w:r>
      <w:r>
        <w:rPr>
          <w:szCs w:val="24"/>
        </w:rPr>
        <w:t xml:space="preserve"> and </w:t>
      </w:r>
      <w:r w:rsidRPr="00FF2F58">
        <w:rPr>
          <w:rStyle w:val="ISOCode"/>
        </w:rPr>
        <w:t>bottom_index</w:t>
      </w:r>
      <w:r>
        <w:rPr>
          <w:szCs w:val="24"/>
        </w:rPr>
        <w:t xml:space="preserve"> is not important. However, if they are not specified, the corresponding adhesive element is free to select any of the hemming’s flange partners. The adhesive element will determine the relevant partners according to their positions.</w:t>
      </w:r>
    </w:p>
    <w:p w14:paraId="631084EF" w14:textId="7772C9D0" w:rsidR="006A2DB6" w:rsidRDefault="006A2DB6">
      <w:pPr>
        <w:pStyle w:val="BodyText"/>
        <w:autoSpaceDE w:val="0"/>
        <w:autoSpaceDN w:val="0"/>
        <w:adjustRightInd w:val="0"/>
        <w:rPr>
          <w:szCs w:val="24"/>
        </w:rPr>
      </w:pPr>
      <w:r>
        <w:rPr>
          <w:szCs w:val="24"/>
        </w:rPr>
        <w:t xml:space="preserve">The adhesive of hemming regions “A” and “C” can be described in the following nested elements (see </w:t>
      </w:r>
      <w:r w:rsidR="009C3FFA">
        <w:rPr>
          <w:rStyle w:val="citetbl"/>
          <w:szCs w:val="24"/>
        </w:rPr>
        <w:t>Table </w:t>
      </w:r>
      <w:r>
        <w:rPr>
          <w:rStyle w:val="citetbl"/>
          <w:szCs w:val="24"/>
        </w:rPr>
        <w:t>134</w:t>
      </w:r>
      <w:r>
        <w:rPr>
          <w:szCs w:val="24"/>
        </w:rPr>
        <w:t>):</w:t>
      </w:r>
    </w:p>
    <w:p w14:paraId="0BC8BD03" w14:textId="07E01829" w:rsidR="006A2DB6" w:rsidRDefault="009C3FFA">
      <w:pPr>
        <w:pStyle w:val="Tabletitle"/>
        <w:autoSpaceDE w:val="0"/>
        <w:autoSpaceDN w:val="0"/>
        <w:adjustRightInd w:val="0"/>
        <w:outlineLvl w:val="0"/>
        <w:rPr>
          <w:szCs w:val="24"/>
        </w:rPr>
      </w:pPr>
      <w:r>
        <w:rPr>
          <w:szCs w:val="24"/>
        </w:rPr>
        <w:t>Table </w:t>
      </w:r>
      <w:r w:rsidR="006A2DB6">
        <w:rPr>
          <w:szCs w:val="24"/>
        </w:rPr>
        <w:t xml:space="preserve">134 — Nested elements of element </w:t>
      </w:r>
      <w:r w:rsidR="006A2DB6" w:rsidRPr="00FF2F58">
        <w:rPr>
          <w:rStyle w:val="ISOCode"/>
        </w:rPr>
        <w:t>&lt;region/&gt;</w:t>
      </w:r>
    </w:p>
    <w:tbl>
      <w:tblPr>
        <w:tblW w:w="0" w:type="auto"/>
        <w:tblInd w:w="113"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570"/>
        <w:gridCol w:w="1134"/>
        <w:gridCol w:w="3677"/>
      </w:tblGrid>
      <w:tr w:rsidR="006A2DB6" w:rsidRPr="00EC4DAD" w14:paraId="717AA566" w14:textId="77777777" w:rsidTr="009233A5">
        <w:trPr>
          <w:tblHeader/>
        </w:trPr>
        <w:tc>
          <w:tcPr>
            <w:tcW w:w="2111" w:type="dxa"/>
            <w:tcBorders>
              <w:top w:val="single" w:sz="12" w:space="0" w:color="000000"/>
              <w:bottom w:val="single" w:sz="12" w:space="0" w:color="000000"/>
            </w:tcBorders>
            <w:shd w:val="clear" w:color="auto" w:fill="F3F3F3"/>
            <w:vAlign w:val="bottom"/>
            <w:hideMark/>
          </w:tcPr>
          <w:p w14:paraId="5BB82811" w14:textId="22556F98"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558" w:author="LUEJE Claudia" w:date="2024-05-02T21:39:00Z">
              <w:r w:rsidR="00E25A54">
                <w:rPr>
                  <w:b/>
                  <w:szCs w:val="24"/>
                </w:rPr>
                <w:t>e</w:t>
              </w:r>
            </w:ins>
            <w:del w:id="1559" w:author="LUEJE Claudia" w:date="2024-05-02T21:39:00Z">
              <w:r w:rsidRPr="00EC4DAD" w:rsidDel="00E25A54">
                <w:rPr>
                  <w:b/>
                  <w:szCs w:val="24"/>
                </w:rPr>
                <w:delText>E</w:delText>
              </w:r>
            </w:del>
            <w:r w:rsidRPr="00EC4DAD">
              <w:rPr>
                <w:b/>
                <w:szCs w:val="24"/>
              </w:rPr>
              <w:t>lements</w:t>
            </w:r>
          </w:p>
        </w:tc>
        <w:tc>
          <w:tcPr>
            <w:tcW w:w="1570" w:type="dxa"/>
            <w:tcBorders>
              <w:top w:val="single" w:sz="12" w:space="0" w:color="000000"/>
              <w:bottom w:val="single" w:sz="12" w:space="0" w:color="000000"/>
            </w:tcBorders>
            <w:shd w:val="clear" w:color="auto" w:fill="F3F3F3"/>
            <w:vAlign w:val="bottom"/>
            <w:hideMark/>
          </w:tcPr>
          <w:p w14:paraId="42E6070A" w14:textId="27553080"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0DA8F5EF" w14:textId="488F22C4"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7" w:type="dxa"/>
            <w:tcBorders>
              <w:top w:val="single" w:sz="12" w:space="0" w:color="000000"/>
              <w:bottom w:val="single" w:sz="12" w:space="0" w:color="000000"/>
            </w:tcBorders>
            <w:shd w:val="clear" w:color="auto" w:fill="F3F3F3"/>
            <w:vAlign w:val="bottom"/>
            <w:hideMark/>
          </w:tcPr>
          <w:p w14:paraId="25EF897F" w14:textId="2316A5D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17EA8354" w14:textId="77777777" w:rsidTr="009233A5">
        <w:tc>
          <w:tcPr>
            <w:tcW w:w="2111" w:type="dxa"/>
            <w:tcBorders>
              <w:top w:val="single" w:sz="12" w:space="0" w:color="000000"/>
              <w:bottom w:val="single" w:sz="12" w:space="0" w:color="000000"/>
            </w:tcBorders>
            <w:hideMark/>
          </w:tcPr>
          <w:p w14:paraId="16671349" w14:textId="77777777" w:rsidR="006A2DB6" w:rsidRDefault="006A2DB6" w:rsidP="006A2DB6">
            <w:pPr>
              <w:pStyle w:val="Tablebody"/>
              <w:autoSpaceDE w:val="0"/>
              <w:autoSpaceDN w:val="0"/>
              <w:adjustRightInd w:val="0"/>
              <w:jc w:val="both"/>
              <w:rPr>
                <w:szCs w:val="24"/>
              </w:rPr>
            </w:pPr>
            <w:r>
              <w:rPr>
                <w:szCs w:val="24"/>
              </w:rPr>
              <w:t>connection_1d</w:t>
            </w:r>
          </w:p>
          <w:p w14:paraId="72D41A18" w14:textId="0B5B8AA0" w:rsidR="006A2DB6" w:rsidRPr="006A2DB6" w:rsidRDefault="006A2DB6" w:rsidP="006A2DB6">
            <w:pPr>
              <w:pStyle w:val="Tablebody"/>
              <w:autoSpaceDE w:val="0"/>
              <w:autoSpaceDN w:val="0"/>
              <w:adjustRightInd w:val="0"/>
              <w:jc w:val="both"/>
              <w:rPr>
                <w:rFonts w:cs="Calibri"/>
                <w:lang w:eastAsia="zh-CN"/>
              </w:rPr>
            </w:pPr>
            <w:r w:rsidRPr="006A2DB6">
              <w:rPr>
                <w:szCs w:val="24"/>
              </w:rPr>
              <w:t>connection_2d</w:t>
            </w:r>
          </w:p>
        </w:tc>
        <w:tc>
          <w:tcPr>
            <w:tcW w:w="1570" w:type="dxa"/>
            <w:tcBorders>
              <w:top w:val="single" w:sz="12" w:space="0" w:color="000000"/>
              <w:bottom w:val="single" w:sz="12" w:space="0" w:color="000000"/>
            </w:tcBorders>
            <w:hideMark/>
          </w:tcPr>
          <w:p w14:paraId="4DF9F5F1" w14:textId="61392D09"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bottom w:val="single" w:sz="12" w:space="0" w:color="000000"/>
            </w:tcBorders>
            <w:hideMark/>
          </w:tcPr>
          <w:p w14:paraId="095CF5B2" w14:textId="09BAD9CF"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7" w:type="dxa"/>
            <w:tcBorders>
              <w:top w:val="single" w:sz="12" w:space="0" w:color="000000"/>
              <w:bottom w:val="single" w:sz="12" w:space="0" w:color="000000"/>
            </w:tcBorders>
            <w:hideMark/>
          </w:tcPr>
          <w:p w14:paraId="4E4A6AA8" w14:textId="31F77104" w:rsidR="006A2DB6" w:rsidRPr="006A2DB6" w:rsidRDefault="006A2DB6" w:rsidP="006A2DB6">
            <w:pPr>
              <w:pStyle w:val="Tablebody"/>
              <w:autoSpaceDE w:val="0"/>
              <w:autoSpaceDN w:val="0"/>
              <w:adjustRightInd w:val="0"/>
              <w:rPr>
                <w:rFonts w:cs="Calibri"/>
                <w:lang w:eastAsia="zh-CN"/>
              </w:rPr>
            </w:pPr>
            <w:r w:rsidRPr="006A2DB6">
              <w:rPr>
                <w:szCs w:val="24"/>
              </w:rPr>
              <w:t xml:space="preserve">Exactly one of these elements. It must either contain an </w:t>
            </w:r>
            <w:r w:rsidRPr="00FF2F58">
              <w:rPr>
                <w:rStyle w:val="ISOCode"/>
              </w:rPr>
              <w:t>&lt;adhesive_line/&gt;</w:t>
            </w:r>
            <w:r w:rsidRPr="006A2DB6">
              <w:rPr>
                <w:szCs w:val="24"/>
              </w:rPr>
              <w:t xml:space="preserve"> or an </w:t>
            </w:r>
            <w:r w:rsidRPr="00FF2F58">
              <w:rPr>
                <w:rStyle w:val="ISOCode"/>
              </w:rPr>
              <w:t>&lt;adhesive_face/&gt;</w:t>
            </w:r>
            <w:r w:rsidRPr="006A2DB6">
              <w:rPr>
                <w:szCs w:val="24"/>
              </w:rPr>
              <w:t>.</w:t>
            </w:r>
          </w:p>
        </w:tc>
      </w:tr>
    </w:tbl>
    <w:p w14:paraId="359E0E20" w14:textId="198639C8" w:rsidR="006A2DB6" w:rsidRDefault="006A2DB6">
      <w:pPr>
        <w:pStyle w:val="BodyText"/>
        <w:autoSpaceDE w:val="0"/>
        <w:autoSpaceDN w:val="0"/>
        <w:adjustRightInd w:val="0"/>
        <w:rPr>
          <w:szCs w:val="24"/>
        </w:rPr>
      </w:pPr>
      <w:r>
        <w:rPr>
          <w:szCs w:val="24"/>
        </w:rPr>
        <w:t xml:space="preserve">The usage of adhesives in the </w:t>
      </w:r>
      <w:r w:rsidRPr="00FF2F58">
        <w:rPr>
          <w:rStyle w:val="ISOCode"/>
        </w:rPr>
        <w:t>&lt;region/&gt;</w:t>
      </w:r>
      <w:r>
        <w:rPr>
          <w:szCs w:val="24"/>
        </w:rPr>
        <w:t xml:space="preserve"> is described in </w:t>
      </w:r>
      <w:del w:id="1560" w:author="LUEJE Claudia" w:date="2024-05-02T21:39:00Z">
        <w:r w:rsidDel="00E25A54">
          <w:rPr>
            <w:rStyle w:val="citesec"/>
            <w:szCs w:val="24"/>
          </w:rPr>
          <w:delText>clauses </w:delText>
        </w:r>
      </w:del>
      <w:r>
        <w:rPr>
          <w:rStyle w:val="citesec"/>
          <w:szCs w:val="24"/>
        </w:rPr>
        <w:t>10.3</w:t>
      </w:r>
      <w:r>
        <w:rPr>
          <w:szCs w:val="24"/>
        </w:rPr>
        <w:t xml:space="preserve"> Adhesive </w:t>
      </w:r>
      <w:ins w:id="1561" w:author="LUEJE Claudia" w:date="2024-05-02T21:39:00Z">
        <w:r w:rsidR="00E25A54">
          <w:rPr>
            <w:szCs w:val="24"/>
          </w:rPr>
          <w:t>l</w:t>
        </w:r>
      </w:ins>
      <w:del w:id="1562" w:author="LUEJE Claudia" w:date="2024-05-02T21:39:00Z">
        <w:r w:rsidDel="00E25A54">
          <w:rPr>
            <w:szCs w:val="24"/>
          </w:rPr>
          <w:delText>L</w:delText>
        </w:r>
      </w:del>
      <w:r>
        <w:rPr>
          <w:szCs w:val="24"/>
        </w:rPr>
        <w:t xml:space="preserve">ines and </w:t>
      </w:r>
      <w:r>
        <w:rPr>
          <w:rStyle w:val="citesec"/>
          <w:szCs w:val="24"/>
        </w:rPr>
        <w:t>11.2</w:t>
      </w:r>
      <w:r>
        <w:rPr>
          <w:szCs w:val="24"/>
        </w:rPr>
        <w:t xml:space="preserve"> Adhesive faces.</w:t>
      </w:r>
    </w:p>
    <w:p w14:paraId="0B90B71F" w14:textId="77777777" w:rsidR="006A2DB6" w:rsidRDefault="006A2DB6">
      <w:pPr>
        <w:pStyle w:val="BodyText"/>
        <w:autoSpaceDE w:val="0"/>
        <w:autoSpaceDN w:val="0"/>
        <w:adjustRightInd w:val="0"/>
        <w:rPr>
          <w:szCs w:val="24"/>
        </w:rPr>
      </w:pPr>
      <w:r>
        <w:rPr>
          <w:szCs w:val="24"/>
        </w:rPr>
        <w:t>Region “B” is not expected to contain an adhesive line or face. The definition is left open for future extensions.</w:t>
      </w:r>
    </w:p>
    <w:p w14:paraId="49CDDD67" w14:textId="7FA15C89" w:rsidR="006A2DB6" w:rsidRDefault="006A2DB6" w:rsidP="00FF2F58">
      <w:pPr>
        <w:pStyle w:val="Example"/>
      </w:pPr>
      <w:r>
        <w:t>E</w:t>
      </w:r>
      <w:ins w:id="1563" w:author="LUEJE Claudia" w:date="2024-05-02T21:39:00Z">
        <w:r w:rsidR="00E25A54">
          <w:t>XAMPLE</w:t>
        </w:r>
      </w:ins>
      <w:del w:id="1564" w:author="LUEJE Claudia" w:date="2024-05-02T21:39:00Z">
        <w:r w:rsidDel="00E25A54">
          <w:delText>xample</w:delText>
        </w:r>
      </w:del>
      <w:r w:rsidR="00690423">
        <w:tab/>
      </w:r>
      <w:r>
        <w:t xml:space="preserve">Definition of a </w:t>
      </w:r>
      <w:r w:rsidRPr="00FF2F58">
        <w:rPr>
          <w:rStyle w:val="ISOCode"/>
        </w:rPr>
        <w:t>&lt;hemming/&gt;</w:t>
      </w:r>
      <w:r>
        <w:t xml:space="preserve"> connection</w:t>
      </w:r>
    </w:p>
    <w:p w14:paraId="79B39AA5" w14:textId="0CA62B1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7A40B129" w14:textId="7F73500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index="1" label="PART_7000400"/&gt; &lt;!-- outer hood panel --&gt;</w:t>
      </w:r>
    </w:p>
    <w:p w14:paraId="1ED9709A" w14:textId="05D18BD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 index="23"&gt;</w:t>
      </w:r>
    </w:p>
    <w:p w14:paraId="16C17D6B" w14:textId="52EE574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label="PART_5000300"/&gt;       &lt;!-- inner hood panel --&gt;</w:t>
      </w:r>
    </w:p>
    <w:p w14:paraId="17F53190" w14:textId="1C9609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&lt;part label="PART_5000800"/&gt;       &lt;!-- reinforcement --&gt;</w:t>
      </w:r>
    </w:p>
    <w:p w14:paraId="347B23ED" w14:textId="42EA851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&lt;/assy&gt;</w:t>
      </w:r>
    </w:p>
    <w:p w14:paraId="731E00EE" w14:textId="39FFE43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&lt;/connected_to&gt;</w:t>
      </w:r>
    </w:p>
    <w:p w14:paraId="61168F63" w14:textId="28E2382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&lt;connection_1d label="HMG_100574"&gt;</w:t>
      </w:r>
    </w:p>
    <w:p w14:paraId="3987BC94" w14:textId="09909F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hemming root's path --&gt;</w:t>
      </w:r>
    </w:p>
    <w:p w14:paraId="275A5E06" w14:textId="0C33D8F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2169.300  -489.495  1773.936 &lt;/loc&gt;</w:t>
      </w:r>
    </w:p>
    <w:p w14:paraId="50D5C101" w14:textId="3C16A0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2165.593  -480.000  1790.221 &lt;/loc&gt;</w:t>
      </w:r>
    </w:p>
    <w:p w14:paraId="335A1F60" w14:textId="4B16EC4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2165.593   480.000  1790.221 &lt;/loc&gt;</w:t>
      </w:r>
    </w:p>
    <w:p w14:paraId="237281D0" w14:textId="4973C4C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2169.302   489.495  1773.937 &lt;/loc&gt;</w:t>
      </w:r>
    </w:p>
    <w:p w14:paraId="7AEADD87" w14:textId="7950BD5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1F418380" w14:textId="297D860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2F5E77EE" w14:textId="4F8BB47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62BA24D" w14:textId="3D968D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FE50B1" w14:textId="53CF710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&lt;hemming folded_width="5" folded_part="1"&gt;</w:t>
      </w:r>
    </w:p>
    <w:p w14:paraId="516A85A5" w14:textId="582FC84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label="A" fill_percentage="50"&gt;</w:t>
      </w:r>
    </w:p>
    <w:p w14:paraId="7E95E1A1" w14:textId="3C23F2A3"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 label="100574 region A adhesive"&gt;</w:t>
      </w:r>
    </w:p>
    <w:p w14:paraId="56FDE3C2" w14:textId="4A2027B0"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adhesive_line</w:t>
      </w:r>
      <w:r w:rsidR="006A2DB6">
        <w:rPr>
          <w:rStyle w:val="ISOCode"/>
          <w:rFonts w:cs="Times New Roman"/>
          <w:szCs w:val="24"/>
        </w:rPr>
        <w:t xml:space="preserve"> base="1" width="4" thickness="1" material="CAD_test_Mat"/&gt;</w:t>
      </w:r>
    </w:p>
    <w:p w14:paraId="6517767F" w14:textId="4E9F67E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adhesive’s path --&gt;</w:t>
      </w:r>
    </w:p>
    <w:p w14:paraId="5029CAFD" w14:textId="5462B28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E5D387B" w14:textId="6967F78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094CA818" w14:textId="548FD40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5CD9594A" w14:textId="2CC4FBA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19434B0B" w14:textId="1BF75F4F"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45A2B2B2" w14:textId="7C10162A"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&lt;/connection_1d&gt;</w:t>
      </w:r>
    </w:p>
    <w:p w14:paraId="0DAE3E5E" w14:textId="102F3981"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709B5E9B" w14:textId="7EBDC13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label="B" fill_percentage="100"/&gt;</w:t>
      </w:r>
    </w:p>
    <w:p w14:paraId="138964EF" w14:textId="50AAFD8D"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bold"/>
          <w:rFonts w:cs="Times New Roman"/>
          <w:szCs w:val="24"/>
        </w:rPr>
        <w:t xml:space="preserve">       &lt;region label="C" top_index="23" bottom_index="1" fill_percentage="100"&gt;</w:t>
      </w:r>
    </w:p>
    <w:p w14:paraId="18F1EBC9" w14:textId="4ACDF3A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 label="100574 region C adhesive"&gt;</w:t>
      </w:r>
    </w:p>
    <w:p w14:paraId="13EF3206" w14:textId="5A08F095"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w:t>
      </w:r>
      <w:r w:rsidR="006A2DB6">
        <w:rPr>
          <w:rStyle w:val="ISOCodebold"/>
          <w:rFonts w:cs="Times New Roman"/>
          <w:szCs w:val="24"/>
        </w:rPr>
        <w:t>adhesive_face</w:t>
      </w:r>
      <w:r w:rsidR="006A2DB6">
        <w:rPr>
          <w:rStyle w:val="ISOCode"/>
          <w:rFonts w:cs="Times New Roman"/>
          <w:szCs w:val="24"/>
        </w:rPr>
        <w:t xml:space="preserve"> thickness="1" material="CAD_test_Mat"/&gt;</w:t>
      </w:r>
    </w:p>
    <w:p w14:paraId="5A5EC5E7" w14:textId="240276B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   &lt;!-- adhesive face's nodes --&gt;</w:t>
      </w:r>
    </w:p>
    <w:p w14:paraId="00DB11D4" w14:textId="0D905A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F479C7F" w14:textId="75DCEC82" w:rsidR="006A2DB6" w:rsidRDefault="006A2DB6">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FF2F58">
        <w:rPr>
          <w:rStyle w:val="ISOCode"/>
          <w:rFonts w:cs="Times New Roman"/>
          <w:szCs w:val="24"/>
        </w:rPr>
        <w:t xml:space="preserve">  </w:t>
      </w:r>
      <w:r>
        <w:rPr>
          <w:rStyle w:val="ISOCode"/>
          <w:rFonts w:cs="Times New Roman"/>
          <w:szCs w:val="24"/>
        </w:rPr>
        <w:t xml:space="preserve">            &lt;/loc_list&gt;</w:t>
      </w:r>
    </w:p>
    <w:p w14:paraId="294BB3F8" w14:textId="376A345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  &lt;!-- adhesive's facets --&gt;</w:t>
      </w:r>
    </w:p>
    <w:p w14:paraId="5843EB76" w14:textId="00676E1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40ACFAD0" w14:textId="1AF71278"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471EDB73" w14:textId="138C3C3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    &lt;!-- adhesive's appdata --&gt;</w:t>
      </w:r>
    </w:p>
    <w:p w14:paraId="05D5951C" w14:textId="05EF022B"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6DC60DD7" w14:textId="3D32EC96"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620DD38F" w14:textId="65AAFC79"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&lt;/connection_2d&gt;</w:t>
      </w:r>
    </w:p>
    <w:p w14:paraId="477A08DD" w14:textId="6BA4A0D2"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&lt;/region&gt;</w:t>
      </w:r>
    </w:p>
    <w:p w14:paraId="2FB2E00D" w14:textId="25BA8397"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&lt;/hemming&gt;</w:t>
      </w:r>
    </w:p>
    <w:p w14:paraId="7C4A1D6C" w14:textId="7B6381DC" w:rsidR="006A2DB6" w:rsidRDefault="00FF2F58">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&lt;/connection_1d&gt;</w:t>
      </w:r>
    </w:p>
    <w:p w14:paraId="3379CAEF" w14:textId="626B0FF5"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4257BC1C" w14:textId="6C67E97B"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 xml:space="preserve">Sequence </w:t>
      </w:r>
      <w:ins w:id="1565" w:author="LUEJE Claudia" w:date="2024-05-02T21:39:00Z">
        <w:r w:rsidR="00E25A54">
          <w:rPr>
            <w:rFonts w:eastAsia="Times New Roman"/>
            <w:szCs w:val="24"/>
          </w:rPr>
          <w:t>c</w:t>
        </w:r>
      </w:ins>
      <w:del w:id="1566" w:author="LUEJE Claudia" w:date="2024-05-02T21:39:00Z">
        <w:r w:rsidDel="00E25A54">
          <w:rPr>
            <w:rFonts w:eastAsia="Times New Roman"/>
            <w:szCs w:val="24"/>
          </w:rPr>
          <w:delText>C</w:delText>
        </w:r>
      </w:del>
      <w:r>
        <w:rPr>
          <w:rFonts w:eastAsia="Times New Roman"/>
          <w:szCs w:val="24"/>
        </w:rPr>
        <w:t>onnections</w:t>
      </w:r>
    </w:p>
    <w:p w14:paraId="3AD84C06" w14:textId="77777777" w:rsidR="006A2DB6" w:rsidRDefault="006A2DB6">
      <w:pPr>
        <w:pStyle w:val="BodyText"/>
        <w:autoSpaceDE w:val="0"/>
        <w:autoSpaceDN w:val="0"/>
        <w:adjustRightInd w:val="0"/>
        <w:rPr>
          <w:szCs w:val="24"/>
        </w:rPr>
      </w:pPr>
      <w:r>
        <w:rPr>
          <w:szCs w:val="24"/>
        </w:rPr>
        <w:t>A sequence connection represents a set of 0d connections collectively described, using the definition of a connection line. The connections are uniformly distributed along the line, at a given density. This type of modelling allows for easy optimization of the number of connections along a line.</w:t>
      </w:r>
    </w:p>
    <w:p w14:paraId="16E95175" w14:textId="713A96DA" w:rsidR="006A2DB6" w:rsidRDefault="006A2DB6">
      <w:pPr>
        <w:pStyle w:val="BodyText"/>
        <w:autoSpaceDE w:val="0"/>
        <w:autoSpaceDN w:val="0"/>
        <w:adjustRightInd w:val="0"/>
        <w:rPr>
          <w:szCs w:val="24"/>
        </w:rPr>
      </w:pPr>
      <w:r>
        <w:rPr>
          <w:szCs w:val="24"/>
        </w:rPr>
        <w:t xml:space="preserve">The distribution of connections is described by </w:t>
      </w:r>
      <w:r w:rsidRPr="007F6BD4">
        <w:rPr>
          <w:rStyle w:val="ISOCode"/>
        </w:rPr>
        <w:t>spacing</w:t>
      </w:r>
      <w:r>
        <w:rPr>
          <w:szCs w:val="24"/>
        </w:rPr>
        <w:t xml:space="preserve"> and </w:t>
      </w:r>
      <w:r w:rsidRPr="007F6BD4">
        <w:rPr>
          <w:rStyle w:val="ISOCode"/>
        </w:rPr>
        <w:t>margin</w:t>
      </w:r>
      <w:r>
        <w:rPr>
          <w:szCs w:val="24"/>
        </w:rPr>
        <w:t xml:space="preserve">, see </w:t>
      </w:r>
      <w:r w:rsidR="00374751">
        <w:rPr>
          <w:rStyle w:val="citefig"/>
          <w:szCs w:val="24"/>
        </w:rPr>
        <w:t>Figure </w:t>
      </w:r>
      <w:r>
        <w:rPr>
          <w:rStyle w:val="citefig"/>
          <w:szCs w:val="24"/>
        </w:rPr>
        <w:t>82</w:t>
      </w:r>
      <w:r>
        <w:rPr>
          <w:szCs w:val="24"/>
        </w:rPr>
        <w:t xml:space="preserve"> and </w:t>
      </w:r>
      <w:r w:rsidR="00374751">
        <w:rPr>
          <w:rStyle w:val="citefig"/>
          <w:szCs w:val="24"/>
        </w:rPr>
        <w:t>Figure </w:t>
      </w:r>
      <w:r>
        <w:rPr>
          <w:rStyle w:val="citefig"/>
          <w:szCs w:val="24"/>
        </w:rPr>
        <w:t>83</w:t>
      </w:r>
      <w:r>
        <w:rPr>
          <w:szCs w:val="24"/>
        </w:rPr>
        <w:t>. Spacing is a mandatory dimension.</w:t>
      </w:r>
    </w:p>
    <w:p w14:paraId="0FE6AFB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w:t>
      </w:r>
      <w:r w:rsidRPr="00322822">
        <w:rPr>
          <w:szCs w:val="24"/>
        </w:rPr>
        <w:t>ed1fig82.EPS</w:t>
      </w:r>
    </w:p>
    <w:p w14:paraId="1FF02B38" w14:textId="538E02E8" w:rsidR="006A2DB6" w:rsidRDefault="00374751">
      <w:pPr>
        <w:pStyle w:val="Figuretitle0"/>
        <w:autoSpaceDE w:val="0"/>
        <w:autoSpaceDN w:val="0"/>
        <w:adjustRightInd w:val="0"/>
        <w:outlineLvl w:val="0"/>
        <w:rPr>
          <w:szCs w:val="24"/>
        </w:rPr>
      </w:pPr>
      <w:r>
        <w:rPr>
          <w:szCs w:val="24"/>
        </w:rPr>
        <w:t>Figure </w:t>
      </w:r>
      <w:r w:rsidR="006A2DB6">
        <w:rPr>
          <w:szCs w:val="24"/>
        </w:rPr>
        <w:t>82 — Sequence without margin</w:t>
      </w:r>
    </w:p>
    <w:p w14:paraId="5BB6C31B" w14:textId="7B5B7F7C" w:rsidR="006A2DB6" w:rsidRDefault="006A2DB6">
      <w:pPr>
        <w:pStyle w:val="BodyText"/>
        <w:autoSpaceDE w:val="0"/>
        <w:autoSpaceDN w:val="0"/>
        <w:adjustRightInd w:val="0"/>
        <w:rPr>
          <w:szCs w:val="24"/>
        </w:rPr>
      </w:pPr>
      <w:r>
        <w:rPr>
          <w:szCs w:val="24"/>
        </w:rPr>
        <w:t xml:space="preserve">An optional </w:t>
      </w:r>
      <w:r w:rsidRPr="007F6BD4">
        <w:rPr>
          <w:rStyle w:val="ISOCode"/>
        </w:rPr>
        <w:t>margin</w:t>
      </w:r>
      <w:r>
        <w:rPr>
          <w:szCs w:val="24"/>
        </w:rPr>
        <w:t xml:space="preserve"> value allows space to be left from each side, see </w:t>
      </w:r>
      <w:r w:rsidR="00374751">
        <w:rPr>
          <w:rStyle w:val="citefig"/>
          <w:szCs w:val="24"/>
        </w:rPr>
        <w:t>Figure </w:t>
      </w:r>
      <w:r>
        <w:rPr>
          <w:rStyle w:val="citefig"/>
          <w:szCs w:val="24"/>
        </w:rPr>
        <w:t>83</w:t>
      </w:r>
      <w:r>
        <w:rPr>
          <w:szCs w:val="24"/>
        </w:rPr>
        <w:t>:</w:t>
      </w:r>
    </w:p>
    <w:p w14:paraId="0D67D2C1" w14:textId="490CFC2F"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w:t>
      </w:r>
      <w:r w:rsidR="00322822">
        <w:rPr>
          <w:szCs w:val="24"/>
        </w:rPr>
        <w:t>3</w:t>
      </w:r>
      <w:r>
        <w:rPr>
          <w:szCs w:val="24"/>
        </w:rPr>
        <w:t>.EPS</w:t>
      </w:r>
    </w:p>
    <w:p w14:paraId="630CF7D3" w14:textId="4CC61253" w:rsidR="006A2DB6" w:rsidRDefault="00374751">
      <w:pPr>
        <w:pStyle w:val="Figuretitle0"/>
        <w:autoSpaceDE w:val="0"/>
        <w:autoSpaceDN w:val="0"/>
        <w:adjustRightInd w:val="0"/>
        <w:outlineLvl w:val="0"/>
        <w:rPr>
          <w:szCs w:val="24"/>
        </w:rPr>
      </w:pPr>
      <w:r>
        <w:rPr>
          <w:szCs w:val="24"/>
        </w:rPr>
        <w:t>Figure </w:t>
      </w:r>
      <w:r w:rsidR="006A2DB6">
        <w:rPr>
          <w:szCs w:val="24"/>
        </w:rPr>
        <w:t>83 — Sequence with margin and spacing</w:t>
      </w:r>
    </w:p>
    <w:p w14:paraId="038C3EF6" w14:textId="77777777" w:rsidR="006A2DB6" w:rsidRDefault="006A2DB6">
      <w:pPr>
        <w:pStyle w:val="BodyText"/>
        <w:autoSpaceDE w:val="0"/>
        <w:autoSpaceDN w:val="0"/>
        <w:adjustRightInd w:val="0"/>
        <w:rPr>
          <w:szCs w:val="24"/>
        </w:rPr>
      </w:pPr>
      <w:r>
        <w:rPr>
          <w:szCs w:val="24"/>
        </w:rPr>
        <w:t xml:space="preserve">The default value for </w:t>
      </w:r>
      <w:r w:rsidRPr="007F6BD4">
        <w:rPr>
          <w:rStyle w:val="ISOCode"/>
        </w:rPr>
        <w:t>margin</w:t>
      </w:r>
      <w:r>
        <w:rPr>
          <w:szCs w:val="24"/>
        </w:rPr>
        <w:t xml:space="preserve"> is 0.</w:t>
      </w:r>
    </w:p>
    <w:p w14:paraId="365806A9" w14:textId="10BCC52C" w:rsidR="006A2DB6" w:rsidRDefault="006A2DB6">
      <w:pPr>
        <w:pStyle w:val="BodyText"/>
        <w:autoSpaceDE w:val="0"/>
        <w:autoSpaceDN w:val="0"/>
        <w:adjustRightInd w:val="0"/>
        <w:rPr>
          <w:szCs w:val="24"/>
        </w:rPr>
      </w:pPr>
      <w:r>
        <w:rPr>
          <w:szCs w:val="24"/>
        </w:rPr>
        <w:t xml:space="preserve">However, there are cases where the </w:t>
      </w:r>
      <w:r w:rsidRPr="007F6BD4">
        <w:rPr>
          <w:rStyle w:val="ISOCode"/>
        </w:rPr>
        <w:t>spacing</w:t>
      </w:r>
      <w:r>
        <w:rPr>
          <w:szCs w:val="24"/>
        </w:rPr>
        <w:t xml:space="preserve"> and </w:t>
      </w:r>
      <w:r w:rsidRPr="007F6BD4">
        <w:rPr>
          <w:rStyle w:val="ISOCode"/>
        </w:rPr>
        <w:t>margin</w:t>
      </w:r>
      <w:r>
        <w:rPr>
          <w:szCs w:val="24"/>
        </w:rPr>
        <w:t xml:space="preserve"> do not add up to exactly the length of the line. In this case, either the </w:t>
      </w:r>
      <w:r w:rsidRPr="007F6BD4">
        <w:rPr>
          <w:rStyle w:val="ISOCode"/>
        </w:rPr>
        <w:t>margin</w:t>
      </w:r>
      <w:r>
        <w:rPr>
          <w:szCs w:val="24"/>
        </w:rPr>
        <w:t xml:space="preserve"> (see </w:t>
      </w:r>
      <w:r w:rsidR="00374751">
        <w:rPr>
          <w:rStyle w:val="citefig"/>
          <w:szCs w:val="24"/>
        </w:rPr>
        <w:t>Figure </w:t>
      </w:r>
      <w:r>
        <w:rPr>
          <w:rStyle w:val="citefig"/>
          <w:szCs w:val="24"/>
        </w:rPr>
        <w:t>84</w:t>
      </w:r>
      <w:r>
        <w:rPr>
          <w:szCs w:val="24"/>
        </w:rPr>
        <w:t xml:space="preserve">) or the </w:t>
      </w:r>
      <w:r w:rsidRPr="007F6BD4">
        <w:rPr>
          <w:rStyle w:val="ISOCode"/>
        </w:rPr>
        <w:t>spacing</w:t>
      </w:r>
      <w:r>
        <w:rPr>
          <w:szCs w:val="24"/>
        </w:rPr>
        <w:t xml:space="preserve"> (see </w:t>
      </w:r>
      <w:r w:rsidR="00374751">
        <w:rPr>
          <w:rStyle w:val="citefig"/>
          <w:szCs w:val="24"/>
        </w:rPr>
        <w:t>Figure </w:t>
      </w:r>
      <w:r>
        <w:rPr>
          <w:rStyle w:val="citefig"/>
          <w:szCs w:val="24"/>
        </w:rPr>
        <w:t>85</w:t>
      </w:r>
      <w:r>
        <w:rPr>
          <w:szCs w:val="24"/>
        </w:rPr>
        <w:t>) may be relaxed:</w:t>
      </w:r>
    </w:p>
    <w:p w14:paraId="6A044A13"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8329_ed1fig84.EPS</w:t>
      </w:r>
    </w:p>
    <w:p w14:paraId="419A9C1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31B2A1FA" w14:textId="77777777" w:rsidTr="00A75487">
        <w:tc>
          <w:tcPr>
            <w:tcW w:w="397" w:type="dxa"/>
          </w:tcPr>
          <w:p w14:paraId="5EBA2556" w14:textId="15A0594F"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2637472F" w14:textId="48A42726"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Margin is relaxed.</w:t>
            </w:r>
          </w:p>
        </w:tc>
      </w:tr>
    </w:tbl>
    <w:p w14:paraId="29609841" w14:textId="7CA53278" w:rsidR="006A2DB6" w:rsidRDefault="00374751">
      <w:pPr>
        <w:pStyle w:val="Figuretitle0"/>
        <w:autoSpaceDE w:val="0"/>
        <w:autoSpaceDN w:val="0"/>
        <w:adjustRightInd w:val="0"/>
        <w:outlineLvl w:val="0"/>
        <w:rPr>
          <w:szCs w:val="24"/>
        </w:rPr>
      </w:pPr>
      <w:r>
        <w:rPr>
          <w:szCs w:val="24"/>
        </w:rPr>
        <w:t>Figure </w:t>
      </w:r>
      <w:r w:rsidR="006A2DB6">
        <w:rPr>
          <w:szCs w:val="24"/>
        </w:rPr>
        <w:t>84 — Margin relaxation</w:t>
      </w:r>
    </w:p>
    <w:p w14:paraId="79BDCBDA"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8329_ed1fig85.EPS</w:t>
      </w:r>
    </w:p>
    <w:p w14:paraId="01426D06" w14:textId="77777777" w:rsidR="006A2DB6" w:rsidRDefault="006A2DB6">
      <w:pPr>
        <w:pStyle w:val="KeyTit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tbl>
      <w:tblPr>
        <w:tblW w:w="9753" w:type="dxa"/>
        <w:tblLayout w:type="fixed"/>
        <w:tblCellMar>
          <w:left w:w="0" w:type="dxa"/>
          <w:right w:w="0" w:type="dxa"/>
        </w:tblCellMar>
        <w:tblLook w:val="04A0" w:firstRow="1" w:lastRow="0" w:firstColumn="1" w:lastColumn="0" w:noHBand="0" w:noVBand="1"/>
      </w:tblPr>
      <w:tblGrid>
        <w:gridCol w:w="397"/>
        <w:gridCol w:w="9356"/>
      </w:tblGrid>
      <w:tr w:rsidR="006A2DB6" w:rsidRPr="00EC4DAD" w14:paraId="606CF460" w14:textId="77777777" w:rsidTr="00D13335">
        <w:tc>
          <w:tcPr>
            <w:tcW w:w="397" w:type="dxa"/>
          </w:tcPr>
          <w:p w14:paraId="4F479EE0" w14:textId="17AE5054"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vertAlign w:val="superscript"/>
              </w:rPr>
            </w:pPr>
            <w:r w:rsidRPr="00EC4DAD">
              <w:rPr>
                <w:szCs w:val="24"/>
                <w:vertAlign w:val="superscript"/>
              </w:rPr>
              <w:t>a</w:t>
            </w:r>
          </w:p>
        </w:tc>
        <w:tc>
          <w:tcPr>
            <w:tcW w:w="9356" w:type="dxa"/>
          </w:tcPr>
          <w:p w14:paraId="09A6D603" w14:textId="7AFCFC3B" w:rsidR="006A2DB6" w:rsidRPr="00EC4DAD" w:rsidRDefault="006A2DB6" w:rsidP="006A2DB6">
            <w:pPr>
              <w:pStyle w:val="KeyText"/>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 w:rsidRPr="00EC4DAD">
              <w:rPr>
                <w:szCs w:val="24"/>
              </w:rPr>
              <w:t>Spacing is relaxed.</w:t>
            </w:r>
          </w:p>
        </w:tc>
      </w:tr>
    </w:tbl>
    <w:p w14:paraId="1262C2F0" w14:textId="5D39547B" w:rsidR="006A2DB6" w:rsidRDefault="00374751">
      <w:pPr>
        <w:pStyle w:val="Figuretitle0"/>
        <w:autoSpaceDE w:val="0"/>
        <w:autoSpaceDN w:val="0"/>
        <w:adjustRightInd w:val="0"/>
        <w:outlineLvl w:val="0"/>
        <w:rPr>
          <w:szCs w:val="24"/>
        </w:rPr>
      </w:pPr>
      <w:r>
        <w:rPr>
          <w:szCs w:val="24"/>
        </w:rPr>
        <w:t>Figure </w:t>
      </w:r>
      <w:r w:rsidR="006A2DB6">
        <w:rPr>
          <w:szCs w:val="24"/>
        </w:rPr>
        <w:t>85 — Spacing relaxation</w:t>
      </w:r>
    </w:p>
    <w:p w14:paraId="71DD3080" w14:textId="77777777" w:rsidR="006A2DB6" w:rsidRDefault="006A2DB6">
      <w:pPr>
        <w:pStyle w:val="BodyText"/>
        <w:autoSpaceDE w:val="0"/>
        <w:autoSpaceDN w:val="0"/>
        <w:adjustRightInd w:val="0"/>
        <w:rPr>
          <w:szCs w:val="24"/>
        </w:rPr>
      </w:pPr>
      <w:r>
        <w:rPr>
          <w:szCs w:val="24"/>
        </w:rPr>
        <w:t xml:space="preserve">To decide which case is required, either </w:t>
      </w:r>
      <w:r w:rsidRPr="007F6BD4">
        <w:rPr>
          <w:rStyle w:val="ISOCode"/>
        </w:rPr>
        <w:t>spacing</w:t>
      </w:r>
      <w:r>
        <w:rPr>
          <w:szCs w:val="24"/>
        </w:rPr>
        <w:t xml:space="preserve"> or </w:t>
      </w:r>
      <w:r w:rsidRPr="007F6BD4">
        <w:rPr>
          <w:rStyle w:val="ISOCode"/>
        </w:rPr>
        <w:t>margin</w:t>
      </w:r>
      <w:r>
        <w:rPr>
          <w:szCs w:val="24"/>
        </w:rPr>
        <w:t xml:space="preserve"> must be prioritized.</w:t>
      </w:r>
    </w:p>
    <w:p w14:paraId="4D9A8AFF" w14:textId="77777777" w:rsidR="006A2DB6" w:rsidRDefault="006A2DB6">
      <w:pPr>
        <w:pStyle w:val="BodyText"/>
        <w:autoSpaceDE w:val="0"/>
        <w:autoSpaceDN w:val="0"/>
        <w:adjustRightInd w:val="0"/>
        <w:rPr>
          <w:szCs w:val="24"/>
        </w:rPr>
      </w:pPr>
      <w:r>
        <w:rPr>
          <w:szCs w:val="24"/>
        </w:rPr>
        <w:t xml:space="preserve">When priority is given to </w:t>
      </w:r>
      <w:r w:rsidRPr="007F6BD4">
        <w:rPr>
          <w:rStyle w:val="ISOCode"/>
        </w:rPr>
        <w:t>spacing</w:t>
      </w:r>
      <w:r>
        <w:rPr>
          <w:szCs w:val="24"/>
        </w:rPr>
        <w:t xml:space="preserve">, the </w:t>
      </w:r>
      <w:r w:rsidRPr="007F6BD4">
        <w:rPr>
          <w:rStyle w:val="ISOCode"/>
        </w:rPr>
        <w:t>margin</w:t>
      </w:r>
      <w:r>
        <w:rPr>
          <w:szCs w:val="24"/>
        </w:rPr>
        <w:t xml:space="preserve"> can be slightly stretched to a greater value, so that the maximum number of connections can fit using the given spacing (if 2 x </w:t>
      </w:r>
      <w:r w:rsidRPr="007F6BD4">
        <w:rPr>
          <w:rStyle w:val="ISOCode"/>
        </w:rPr>
        <w:t>margin</w:t>
      </w:r>
      <w:r>
        <w:rPr>
          <w:szCs w:val="24"/>
        </w:rPr>
        <w:t xml:space="preserve"> is greater than the line length, one connection is placed at the middle of the line).</w:t>
      </w:r>
    </w:p>
    <w:p w14:paraId="3CD33313" w14:textId="77777777" w:rsidR="006A2DB6" w:rsidRDefault="006A2DB6">
      <w:pPr>
        <w:pStyle w:val="BodyText"/>
        <w:autoSpaceDE w:val="0"/>
        <w:autoSpaceDN w:val="0"/>
        <w:adjustRightInd w:val="0"/>
        <w:rPr>
          <w:szCs w:val="24"/>
        </w:rPr>
      </w:pPr>
      <w:r>
        <w:rPr>
          <w:szCs w:val="24"/>
        </w:rPr>
        <w:t xml:space="preserve">When priority is given to </w:t>
      </w:r>
      <w:r w:rsidRPr="007F6BD4">
        <w:rPr>
          <w:rStyle w:val="ISOCode"/>
        </w:rPr>
        <w:t>margin</w:t>
      </w:r>
      <w:r>
        <w:rPr>
          <w:szCs w:val="24"/>
        </w:rPr>
        <w:t xml:space="preserve">, the </w:t>
      </w:r>
      <w:r w:rsidRPr="007F6BD4">
        <w:rPr>
          <w:rStyle w:val="ISOCode"/>
        </w:rPr>
        <w:t>spacing</w:t>
      </w:r>
      <w:r>
        <w:rPr>
          <w:szCs w:val="24"/>
        </w:rPr>
        <w:t xml:space="preserve"> can be slightly squeezed or stretched (such that Δ</w:t>
      </w:r>
      <w:r>
        <w:rPr>
          <w:szCs w:val="24"/>
          <w:vertAlign w:val="subscript"/>
        </w:rPr>
        <w:t>spacing</w:t>
      </w:r>
      <w:r>
        <w:rPr>
          <w:szCs w:val="24"/>
        </w:rPr>
        <w:t xml:space="preserve"> is minimal).</w:t>
      </w:r>
    </w:p>
    <w:p w14:paraId="0D5B42F6" w14:textId="77777777" w:rsidR="006A2DB6" w:rsidRDefault="006A2DB6">
      <w:pPr>
        <w:pStyle w:val="BodyText"/>
        <w:autoSpaceDE w:val="0"/>
        <w:autoSpaceDN w:val="0"/>
        <w:adjustRightInd w:val="0"/>
        <w:rPr>
          <w:szCs w:val="24"/>
        </w:rPr>
      </w:pPr>
      <w:r>
        <w:rPr>
          <w:szCs w:val="24"/>
        </w:rPr>
        <w:t xml:space="preserve">A </w:t>
      </w:r>
      <w:r w:rsidRPr="007F6BD4">
        <w:rPr>
          <w:rStyle w:val="ISOCode"/>
        </w:rPr>
        <w:t>&lt;loc_list/&gt;</w:t>
      </w:r>
      <w:r>
        <w:rPr>
          <w:szCs w:val="24"/>
        </w:rPr>
        <w:t xml:space="preserve"> is necessary for this type of connection.</w:t>
      </w:r>
    </w:p>
    <w:p w14:paraId="01248FCB" w14:textId="324A605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67" w:author="LUEJE Claudia" w:date="2024-05-02T21:40:00Z">
        <w:r w:rsidR="00971998">
          <w:rPr>
            <w:szCs w:val="24"/>
          </w:rPr>
          <w:t>XAMPLE</w:t>
        </w:r>
      </w:ins>
      <w:del w:id="1568" w:author="LUEJE Claudia" w:date="2024-05-02T21:40:00Z">
        <w:r w:rsidDel="00971998">
          <w:rPr>
            <w:szCs w:val="24"/>
          </w:rPr>
          <w:delText>xample</w:delText>
        </w:r>
      </w:del>
      <w:r>
        <w:rPr>
          <w:szCs w:val="24"/>
        </w:rPr>
        <w:t xml:space="preserve"> 1</w:t>
      </w:r>
      <w:r w:rsidR="00690423">
        <w:rPr>
          <w:szCs w:val="24"/>
        </w:rPr>
        <w:tab/>
      </w:r>
      <w:r>
        <w:rPr>
          <w:szCs w:val="24"/>
        </w:rPr>
        <w:t xml:space="preserve">Minimum definition for </w:t>
      </w:r>
      <w:r w:rsidRPr="007F6BD4">
        <w:rPr>
          <w:rStyle w:val="ISOCode"/>
        </w:rPr>
        <w:t>&lt;sequence_connection_0d/&gt;</w:t>
      </w:r>
    </w:p>
    <w:p w14:paraId="72AD099A" w14:textId="5D2B338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73565540" w14:textId="5A7D98AD"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spacing="30.0"&gt;</w:t>
      </w:r>
    </w:p>
    <w:p w14:paraId="52116AD1" w14:textId="524CF515"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&lt;spotweld/&gt;</w:t>
      </w:r>
    </w:p>
    <w:p w14:paraId="013BA36E" w14:textId="6D62F7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67F95BB8" w14:textId="08C57C67"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64409ADA" w14:textId="0C7B4040"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D818FEA" w14:textId="6F5C9942"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E7ABB02" w14:textId="4C0B09B3"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564FBA5" w14:textId="18BB75BA"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E169A18" w14:textId="6AA0325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24226A8E" w14:textId="454991C1" w:rsidR="006A2DB6"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32696192" w14:textId="0FD0EA52" w:rsidR="007F6BD4" w:rsidRDefault="007F6BD4">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75E8946" w14:textId="451A7D99" w:rsidR="006A2DB6" w:rsidRDefault="006A2DB6" w:rsidP="00512DC1">
      <w:pPr>
        <w:pStyle w:val="Example"/>
      </w:pPr>
      <w:r>
        <w:t>E</w:t>
      </w:r>
      <w:ins w:id="1569" w:author="LUEJE Claudia" w:date="2024-05-02T21:40:00Z">
        <w:r w:rsidR="00971998">
          <w:t>XAMPLE</w:t>
        </w:r>
      </w:ins>
      <w:del w:id="1570" w:author="LUEJE Claudia" w:date="2024-05-02T21:40:00Z">
        <w:r w:rsidDel="00971998">
          <w:delText>xample</w:delText>
        </w:r>
      </w:del>
      <w:r>
        <w:t xml:space="preserve"> 2</w:t>
      </w:r>
      <w:r w:rsidR="00690423">
        <w:tab/>
      </w:r>
      <w:r>
        <w:t xml:space="preserve">Complete definition for </w:t>
      </w:r>
      <w:r w:rsidRPr="00677291">
        <w:rPr>
          <w:rStyle w:val="ISOCode"/>
        </w:rPr>
        <w:t>&lt;sequence_connection_0d/&gt;</w:t>
      </w:r>
    </w:p>
    <w:p w14:paraId="60C52B67" w14:textId="0EE0F11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label="DROP_LINE_33000"&gt;</w:t>
      </w:r>
    </w:p>
    <w:p w14:paraId="071EFA9E" w14:textId="5011168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4A813DF7" w14:textId="748F23C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&lt;gumdrop diameter="4.0" mass="10." material="CAD_Material"/&gt;</w:t>
      </w:r>
    </w:p>
    <w:p w14:paraId="5B32F9E8" w14:textId="325B65E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4DAA1691" w14:textId="7760163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113097FD" w14:textId="7E7B1BF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10437A30" w14:textId="53EDF2E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7B33C89" w14:textId="6A8BA70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022616FC" w14:textId="3007C3F3"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0A4C7267" w14:textId="34F4FF3E"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31CD9D62" w14:textId="52FBA7C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1B5F8EED" w14:textId="3BFADE95"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381B7968" w14:textId="77777777" w:rsidR="006A2DB6" w:rsidRDefault="006A2DB6">
      <w:pPr>
        <w:pStyle w:val="BodyText"/>
        <w:autoSpaceDE w:val="0"/>
        <w:autoSpaceDN w:val="0"/>
        <w:adjustRightInd w:val="0"/>
        <w:rPr>
          <w:szCs w:val="24"/>
        </w:rPr>
      </w:pPr>
      <w:r>
        <w:rPr>
          <w:szCs w:val="24"/>
        </w:rPr>
        <w:t xml:space="preserve">To define the type of 0d-connection elements that this connection line describes, any of the connection_0d types can be nested in the </w:t>
      </w:r>
      <w:r w:rsidRPr="00677291">
        <w:rPr>
          <w:rStyle w:val="ISOCode"/>
        </w:rPr>
        <w:t>&lt;sequence_connection_0d/&gt;</w:t>
      </w:r>
      <w:r>
        <w:rPr>
          <w:szCs w:val="24"/>
        </w:rPr>
        <w:t xml:space="preserve"> element.</w:t>
      </w:r>
    </w:p>
    <w:p w14:paraId="110D59F2" w14:textId="129AEACD"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71" w:author="LUEJE Claudia" w:date="2024-05-02T21:40:00Z">
        <w:r w:rsidR="00971998">
          <w:rPr>
            <w:szCs w:val="24"/>
          </w:rPr>
          <w:t>XAMPLE</w:t>
        </w:r>
      </w:ins>
      <w:del w:id="1572" w:author="LUEJE Claudia" w:date="2024-05-02T21:40:00Z">
        <w:r w:rsidDel="00971998">
          <w:rPr>
            <w:szCs w:val="24"/>
          </w:rPr>
          <w:delText>xample</w:delText>
        </w:r>
      </w:del>
      <w:r>
        <w:rPr>
          <w:szCs w:val="24"/>
        </w:rPr>
        <w:t xml:space="preserve"> 3</w:t>
      </w:r>
      <w:r w:rsidR="00690423">
        <w:rPr>
          <w:szCs w:val="24"/>
        </w:rPr>
        <w:tab/>
      </w:r>
      <w:r>
        <w:rPr>
          <w:szCs w:val="24"/>
        </w:rPr>
        <w:t xml:space="preserve">Definition of a </w:t>
      </w:r>
      <w:r w:rsidRPr="00677291">
        <w:rPr>
          <w:rStyle w:val="ISOCode"/>
        </w:rPr>
        <w:t>&lt;sequence_connection_0d/&gt;</w:t>
      </w:r>
      <w:r>
        <w:rPr>
          <w:szCs w:val="24"/>
        </w:rPr>
        <w:t xml:space="preserve"> of </w:t>
      </w:r>
      <w:r w:rsidRPr="00677291">
        <w:rPr>
          <w:rStyle w:val="ISOCode"/>
        </w:rPr>
        <w:t>&lt;spotweld/&gt;</w:t>
      </w:r>
      <w:r>
        <w:rPr>
          <w:szCs w:val="24"/>
        </w:rPr>
        <w:t xml:space="preserve"> with a </w:t>
      </w:r>
      <w:r w:rsidRPr="00677291">
        <w:rPr>
          <w:rStyle w:val="ISOCode"/>
        </w:rPr>
        <w:t>diameter</w:t>
      </w:r>
      <w:r>
        <w:rPr>
          <w:szCs w:val="24"/>
        </w:rPr>
        <w:t xml:space="preserve"> of 6</w:t>
      </w:r>
      <w:r w:rsidR="00677291">
        <w:rPr>
          <w:szCs w:val="24"/>
        </w:rPr>
        <w:t> </w:t>
      </w:r>
      <w:r>
        <w:rPr>
          <w:szCs w:val="24"/>
        </w:rPr>
        <w:t>mm</w:t>
      </w:r>
      <w:ins w:id="1573" w:author="LUEJE Claudia" w:date="2024-05-02T21:40:00Z">
        <w:r w:rsidR="00971998">
          <w:rPr>
            <w:szCs w:val="24"/>
          </w:rPr>
          <w:t>.</w:t>
        </w:r>
      </w:ins>
    </w:p>
    <w:p w14:paraId="48405BE6" w14:textId="531B8DD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 label="SPOT_LINE_11000"&gt;</w:t>
      </w:r>
    </w:p>
    <w:p w14:paraId="68126F3A" w14:textId="726A0B7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 spacing="30.0" margin="1.0" priority="spacing"&gt;</w:t>
      </w:r>
    </w:p>
    <w:p w14:paraId="2641FAC2" w14:textId="17926CC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&lt;spotweld diameter="6"/&gt;</w:t>
      </w:r>
    </w:p>
    <w:p w14:paraId="4C3DB387" w14:textId="6764EEC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b/>
          <w:szCs w:val="24"/>
        </w:rPr>
        <w:t>&lt;/sequence_connection_0d&gt;</w:t>
      </w:r>
    </w:p>
    <w:p w14:paraId="761D0DB8" w14:textId="26284CB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53A43737" w14:textId="4FF5FFC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5DE71E0F" w14:textId="2B61DAC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&lt;/loc_list&gt;</w:t>
      </w:r>
    </w:p>
    <w:p w14:paraId="06790091" w14:textId="35A6685F"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6B17695B" w14:textId="05ADB9F8"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w:t>
      </w:r>
    </w:p>
    <w:p w14:paraId="7C31A81D" w14:textId="74C41351"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b/>
          <w:szCs w:val="24"/>
        </w:rPr>
        <w:t xml:space="preserve">       </w:t>
      </w:r>
      <w:r w:rsidR="006A2DB6">
        <w:rPr>
          <w:szCs w:val="24"/>
        </w:rPr>
        <w:t>&lt;/appdata&gt;</w:t>
      </w:r>
    </w:p>
    <w:p w14:paraId="180B5BA5" w14:textId="13D4CA7B"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&lt;/connection_1d&gt;</w:t>
      </w:r>
    </w:p>
    <w:p w14:paraId="65689F95" w14:textId="79BEFB3B"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6C78D34" w14:textId="44E8071B" w:rsidR="006A2DB6" w:rsidRDefault="006A2DB6">
      <w:pPr>
        <w:pStyle w:val="BodyText"/>
        <w:autoSpaceDE w:val="0"/>
        <w:autoSpaceDN w:val="0"/>
        <w:adjustRightInd w:val="0"/>
        <w:rPr>
          <w:szCs w:val="24"/>
        </w:rPr>
      </w:pPr>
      <w:r>
        <w:rPr>
          <w:szCs w:val="24"/>
        </w:rPr>
        <w:t xml:space="preserve">The XML specification of the </w:t>
      </w:r>
      <w:r w:rsidRPr="00677291">
        <w:rPr>
          <w:rStyle w:val="ISOCode"/>
        </w:rPr>
        <w:t>&lt;connection_1d/&gt;</w:t>
      </w:r>
      <w:r>
        <w:rPr>
          <w:szCs w:val="24"/>
        </w:rPr>
        <w:t xml:space="preserve"> in case of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135</w:t>
      </w:r>
      <w:r>
        <w:rPr>
          <w:szCs w:val="24"/>
        </w:rPr>
        <w:t>:</w:t>
      </w:r>
    </w:p>
    <w:p w14:paraId="3080C993" w14:textId="14ECA778" w:rsidR="006A2DB6" w:rsidRDefault="009C3FFA">
      <w:pPr>
        <w:pStyle w:val="Tabletitle"/>
        <w:autoSpaceDE w:val="0"/>
        <w:autoSpaceDN w:val="0"/>
        <w:adjustRightInd w:val="0"/>
        <w:outlineLvl w:val="0"/>
        <w:rPr>
          <w:szCs w:val="24"/>
        </w:rPr>
      </w:pPr>
      <w:r>
        <w:rPr>
          <w:szCs w:val="24"/>
        </w:rPr>
        <w:t>Table </w:t>
      </w:r>
      <w:r w:rsidR="006A2DB6">
        <w:rPr>
          <w:szCs w:val="24"/>
        </w:rPr>
        <w:t xml:space="preserve">135 — Nested elements of </w:t>
      </w:r>
      <w:r w:rsidR="006A2DB6" w:rsidRPr="00677291">
        <w:rPr>
          <w:rStyle w:val="ISOCode"/>
        </w:rPr>
        <w:t>&lt;connection_1d/&gt;</w:t>
      </w:r>
      <w:r w:rsidR="006A2DB6">
        <w:rPr>
          <w:szCs w:val="24"/>
        </w:rPr>
        <w:t xml:space="preserve"> for </w:t>
      </w:r>
      <w:r w:rsidR="006A2DB6" w:rsidRPr="00677291">
        <w:rPr>
          <w:rStyle w:val="ISOCode"/>
        </w:rPr>
        <w:t>&lt;sequence_connection_0d/&gt;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410"/>
        <w:gridCol w:w="1554"/>
        <w:gridCol w:w="1134"/>
        <w:gridCol w:w="3394"/>
      </w:tblGrid>
      <w:tr w:rsidR="006A2DB6" w:rsidRPr="00EC4DAD" w14:paraId="7DE9B5F4" w14:textId="77777777" w:rsidTr="009233A5">
        <w:trPr>
          <w:tblHeader/>
          <w:jc w:val="center"/>
        </w:trPr>
        <w:tc>
          <w:tcPr>
            <w:tcW w:w="2410" w:type="dxa"/>
            <w:tcBorders>
              <w:top w:val="single" w:sz="12" w:space="0" w:color="000000"/>
              <w:bottom w:val="single" w:sz="12" w:space="0" w:color="000000"/>
            </w:tcBorders>
            <w:shd w:val="clear" w:color="auto" w:fill="F3F3F3"/>
            <w:vAlign w:val="bottom"/>
            <w:hideMark/>
          </w:tcPr>
          <w:p w14:paraId="443D6F1C" w14:textId="5C2E6422"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574" w:author="LUEJE Claudia" w:date="2024-05-02T21:41:00Z">
              <w:r w:rsidR="00971998">
                <w:rPr>
                  <w:b/>
                  <w:szCs w:val="24"/>
                </w:rPr>
                <w:t>e</w:t>
              </w:r>
            </w:ins>
            <w:del w:id="1575" w:author="LUEJE Claudia" w:date="2024-05-02T21:41:00Z">
              <w:r w:rsidRPr="00EC4DAD" w:rsidDel="00971998">
                <w:rPr>
                  <w:b/>
                  <w:szCs w:val="24"/>
                </w:rPr>
                <w:delText>E</w:delText>
              </w:r>
            </w:del>
            <w:r w:rsidRPr="00EC4DAD">
              <w:rPr>
                <w:b/>
                <w:szCs w:val="24"/>
              </w:rPr>
              <w:t>lements</w:t>
            </w:r>
          </w:p>
        </w:tc>
        <w:tc>
          <w:tcPr>
            <w:tcW w:w="1554" w:type="dxa"/>
            <w:tcBorders>
              <w:top w:val="single" w:sz="12" w:space="0" w:color="000000"/>
              <w:bottom w:val="single" w:sz="12" w:space="0" w:color="000000"/>
            </w:tcBorders>
            <w:shd w:val="clear" w:color="auto" w:fill="F3F3F3"/>
            <w:vAlign w:val="bottom"/>
            <w:hideMark/>
          </w:tcPr>
          <w:p w14:paraId="03DC61B6" w14:textId="7D5F1E84"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134" w:type="dxa"/>
            <w:tcBorders>
              <w:top w:val="single" w:sz="12" w:space="0" w:color="000000"/>
              <w:bottom w:val="single" w:sz="12" w:space="0" w:color="000000"/>
            </w:tcBorders>
            <w:shd w:val="clear" w:color="auto" w:fill="F3F3F3"/>
            <w:vAlign w:val="bottom"/>
            <w:hideMark/>
          </w:tcPr>
          <w:p w14:paraId="389D431B" w14:textId="2D191D45"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394" w:type="dxa"/>
            <w:tcBorders>
              <w:top w:val="single" w:sz="12" w:space="0" w:color="000000"/>
              <w:bottom w:val="single" w:sz="12" w:space="0" w:color="000000"/>
            </w:tcBorders>
            <w:shd w:val="clear" w:color="auto" w:fill="F3F3F3"/>
            <w:vAlign w:val="bottom"/>
            <w:hideMark/>
          </w:tcPr>
          <w:p w14:paraId="0424414C" w14:textId="7E139287"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Constraints / Remarks</w:t>
            </w:r>
          </w:p>
        </w:tc>
      </w:tr>
      <w:tr w:rsidR="006A2DB6" w:rsidRPr="00F54804" w14:paraId="2134AE3D" w14:textId="77777777" w:rsidTr="009233A5">
        <w:trPr>
          <w:jc w:val="center"/>
        </w:trPr>
        <w:tc>
          <w:tcPr>
            <w:tcW w:w="2410" w:type="dxa"/>
            <w:tcBorders>
              <w:top w:val="single" w:sz="12" w:space="0" w:color="000000"/>
            </w:tcBorders>
            <w:vAlign w:val="bottom"/>
            <w:hideMark/>
          </w:tcPr>
          <w:p w14:paraId="09F65E6F" w14:textId="190CA272" w:rsidR="006A2DB6" w:rsidRPr="006A2DB6" w:rsidRDefault="006A2DB6" w:rsidP="006A2DB6">
            <w:pPr>
              <w:pStyle w:val="Tablebody"/>
              <w:autoSpaceDE w:val="0"/>
              <w:autoSpaceDN w:val="0"/>
              <w:adjustRightInd w:val="0"/>
              <w:jc w:val="both"/>
              <w:rPr>
                <w:rFonts w:cs="Calibri"/>
                <w:lang w:eastAsia="zh-CN"/>
              </w:rPr>
            </w:pPr>
            <w:r w:rsidRPr="006A2DB6">
              <w:rPr>
                <w:szCs w:val="24"/>
              </w:rPr>
              <w:t>sequence_connection_0d</w:t>
            </w:r>
          </w:p>
        </w:tc>
        <w:tc>
          <w:tcPr>
            <w:tcW w:w="1554" w:type="dxa"/>
            <w:tcBorders>
              <w:top w:val="single" w:sz="12" w:space="0" w:color="000000"/>
            </w:tcBorders>
            <w:vAlign w:val="bottom"/>
            <w:hideMark/>
          </w:tcPr>
          <w:p w14:paraId="4B91877D" w14:textId="6A7C2DB3"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tcBorders>
              <w:top w:val="single" w:sz="12" w:space="0" w:color="000000"/>
            </w:tcBorders>
            <w:vAlign w:val="bottom"/>
            <w:hideMark/>
          </w:tcPr>
          <w:p w14:paraId="2907A4F9" w14:textId="3D1C0EBA"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tcBorders>
              <w:top w:val="single" w:sz="12" w:space="0" w:color="000000"/>
            </w:tcBorders>
            <w:vAlign w:val="bottom"/>
            <w:hideMark/>
          </w:tcPr>
          <w:p w14:paraId="2550A0C7" w14:textId="6357420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476F548A" w14:textId="77777777" w:rsidTr="009233A5">
        <w:trPr>
          <w:jc w:val="center"/>
        </w:trPr>
        <w:tc>
          <w:tcPr>
            <w:tcW w:w="2410" w:type="dxa"/>
            <w:vAlign w:val="bottom"/>
            <w:hideMark/>
          </w:tcPr>
          <w:p w14:paraId="7D0D199F" w14:textId="335E3BB5"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554" w:type="dxa"/>
            <w:vAlign w:val="bottom"/>
            <w:hideMark/>
          </w:tcPr>
          <w:p w14:paraId="7A9CE331" w14:textId="555219F6"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6FC4C782" w14:textId="5FD00ECA"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394" w:type="dxa"/>
            <w:vAlign w:val="bottom"/>
            <w:hideMark/>
          </w:tcPr>
          <w:p w14:paraId="6B26B80A" w14:textId="5563D785"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576" w:author="LUEJE Claudia" w:date="2024-05-02T21:41:00Z">
              <w:r w:rsidRPr="006A2DB6" w:rsidDel="00971998">
                <w:rPr>
                  <w:rStyle w:val="citesec"/>
                  <w:szCs w:val="24"/>
                </w:rPr>
                <w:delText>clause </w:delText>
              </w:r>
            </w:del>
            <w:r w:rsidRPr="006A2DB6">
              <w:rPr>
                <w:rStyle w:val="citesec"/>
                <w:szCs w:val="24"/>
              </w:rPr>
              <w:t>10.1.2</w:t>
            </w:r>
            <w:r w:rsidRPr="006A2DB6">
              <w:rPr>
                <w:szCs w:val="24"/>
              </w:rPr>
              <w:t xml:space="preserve"> loc_list</w:t>
            </w:r>
          </w:p>
        </w:tc>
      </w:tr>
      <w:tr w:rsidR="006A2DB6" w:rsidRPr="00F54804" w14:paraId="6272C59C" w14:textId="77777777" w:rsidTr="009233A5">
        <w:trPr>
          <w:jc w:val="center"/>
        </w:trPr>
        <w:tc>
          <w:tcPr>
            <w:tcW w:w="2410" w:type="dxa"/>
            <w:vAlign w:val="bottom"/>
            <w:hideMark/>
          </w:tcPr>
          <w:p w14:paraId="150B042F" w14:textId="56BA17FD" w:rsidR="006A2DB6" w:rsidRPr="006A2DB6" w:rsidRDefault="00971998"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554" w:type="dxa"/>
            <w:vAlign w:val="bottom"/>
            <w:hideMark/>
          </w:tcPr>
          <w:p w14:paraId="62AC2E94" w14:textId="4BE02C42"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134" w:type="dxa"/>
            <w:vAlign w:val="bottom"/>
            <w:hideMark/>
          </w:tcPr>
          <w:p w14:paraId="0283C3C1" w14:textId="57871249"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394" w:type="dxa"/>
            <w:vAlign w:val="bottom"/>
            <w:hideMark/>
          </w:tcPr>
          <w:p w14:paraId="13F96A61" w14:textId="4DC8FF81"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577" w:author="LUEJE Claudia" w:date="2024-05-02T21:41:00Z">
              <w:r w:rsidRPr="006A2DB6" w:rsidDel="00971998">
                <w:rPr>
                  <w:rStyle w:val="citesec"/>
                  <w:szCs w:val="24"/>
                </w:rPr>
                <w:delText>clause </w:delText>
              </w:r>
            </w:del>
            <w:r w:rsidRPr="006A2DB6">
              <w:rPr>
                <w:rStyle w:val="citesec"/>
                <w:szCs w:val="24"/>
              </w:rPr>
              <w:t>7.3.2</w:t>
            </w:r>
            <w:r w:rsidRPr="006A2DB6">
              <w:rPr>
                <w:szCs w:val="24"/>
              </w:rPr>
              <w:t>.</w:t>
            </w:r>
          </w:p>
        </w:tc>
      </w:tr>
      <w:tr w:rsidR="006A2DB6" w:rsidRPr="00F54804" w14:paraId="54A93A19" w14:textId="77777777" w:rsidTr="009233A5">
        <w:trPr>
          <w:jc w:val="center"/>
        </w:trPr>
        <w:tc>
          <w:tcPr>
            <w:tcW w:w="2410" w:type="dxa"/>
            <w:vAlign w:val="bottom"/>
          </w:tcPr>
          <w:p w14:paraId="6813CF41" w14:textId="2C10617D" w:rsidR="006A2DB6" w:rsidRPr="006A2DB6" w:rsidRDefault="00971998" w:rsidP="006A2DB6">
            <w:pPr>
              <w:pStyle w:val="Tablebody"/>
              <w:autoSpaceDE w:val="0"/>
              <w:autoSpaceDN w:val="0"/>
              <w:adjustRightInd w:val="0"/>
              <w:jc w:val="both"/>
            </w:pPr>
            <w:r w:rsidRPr="006A2DB6">
              <w:rPr>
                <w:szCs w:val="24"/>
              </w:rPr>
              <w:t>F</w:t>
            </w:r>
            <w:r w:rsidR="006A2DB6" w:rsidRPr="006A2DB6">
              <w:rPr>
                <w:szCs w:val="24"/>
              </w:rPr>
              <w:t>emdata</w:t>
            </w:r>
          </w:p>
        </w:tc>
        <w:tc>
          <w:tcPr>
            <w:tcW w:w="1554" w:type="dxa"/>
            <w:vAlign w:val="bottom"/>
          </w:tcPr>
          <w:p w14:paraId="5B02EBCB" w14:textId="164C0BF2" w:rsidR="006A2DB6" w:rsidRPr="006A2DB6" w:rsidDel="009050D3" w:rsidRDefault="006A2DB6" w:rsidP="006A2DB6">
            <w:pPr>
              <w:pStyle w:val="Tablebody"/>
              <w:autoSpaceDE w:val="0"/>
              <w:autoSpaceDN w:val="0"/>
              <w:adjustRightInd w:val="0"/>
              <w:jc w:val="both"/>
            </w:pPr>
            <w:r w:rsidRPr="006A2DB6">
              <w:rPr>
                <w:szCs w:val="24"/>
              </w:rPr>
              <w:t>1</w:t>
            </w:r>
          </w:p>
        </w:tc>
        <w:tc>
          <w:tcPr>
            <w:tcW w:w="1134" w:type="dxa"/>
            <w:vAlign w:val="bottom"/>
          </w:tcPr>
          <w:p w14:paraId="1A1CBC44" w14:textId="5B2C69BF" w:rsidR="006A2DB6" w:rsidRPr="006A2DB6" w:rsidRDefault="006A2DB6" w:rsidP="006A2DB6">
            <w:pPr>
              <w:pStyle w:val="Tablebody"/>
              <w:autoSpaceDE w:val="0"/>
              <w:autoSpaceDN w:val="0"/>
              <w:adjustRightInd w:val="0"/>
              <w:jc w:val="both"/>
            </w:pPr>
            <w:r w:rsidRPr="006A2DB6">
              <w:rPr>
                <w:szCs w:val="24"/>
              </w:rPr>
              <w:t>Optional</w:t>
            </w:r>
          </w:p>
        </w:tc>
        <w:tc>
          <w:tcPr>
            <w:tcW w:w="3394" w:type="dxa"/>
            <w:vAlign w:val="bottom"/>
          </w:tcPr>
          <w:p w14:paraId="5B6F374C" w14:textId="1F35E597" w:rsidR="006A2DB6" w:rsidRPr="006A2DB6" w:rsidRDefault="006A2DB6" w:rsidP="006A2DB6">
            <w:pPr>
              <w:pStyle w:val="Tablebody"/>
              <w:autoSpaceDE w:val="0"/>
              <w:autoSpaceDN w:val="0"/>
              <w:adjustRightInd w:val="0"/>
              <w:jc w:val="both"/>
            </w:pPr>
            <w:r w:rsidRPr="006A2DB6">
              <w:rPr>
                <w:szCs w:val="24"/>
              </w:rPr>
              <w:t xml:space="preserve">See </w:t>
            </w:r>
            <w:del w:id="1578" w:author="LUEJE Claudia" w:date="2024-05-02T21:41:00Z">
              <w:r w:rsidRPr="00F5203F" w:rsidDel="00971998">
                <w:rPr>
                  <w:rStyle w:val="citesec"/>
                </w:rPr>
                <w:delText>clause </w:delText>
              </w:r>
            </w:del>
            <w:r w:rsidRPr="00F5203F">
              <w:rPr>
                <w:rStyle w:val="citesec"/>
              </w:rPr>
              <w:t>7.3.3</w:t>
            </w:r>
            <w:r w:rsidRPr="006A2DB6">
              <w:rPr>
                <w:szCs w:val="24"/>
              </w:rPr>
              <w:t>.</w:t>
            </w:r>
          </w:p>
        </w:tc>
      </w:tr>
      <w:tr w:rsidR="006A2DB6" w:rsidRPr="00F54804" w14:paraId="3BB3D54D" w14:textId="77777777" w:rsidTr="009233A5">
        <w:trPr>
          <w:jc w:val="center"/>
        </w:trPr>
        <w:tc>
          <w:tcPr>
            <w:tcW w:w="2410" w:type="dxa"/>
            <w:tcBorders>
              <w:bottom w:val="single" w:sz="12" w:space="0" w:color="000000"/>
            </w:tcBorders>
          </w:tcPr>
          <w:p w14:paraId="7B26A29A" w14:textId="270CAB18" w:rsidR="006A2DB6" w:rsidRPr="006A2DB6" w:rsidRDefault="006A2DB6" w:rsidP="006A2DB6">
            <w:pPr>
              <w:pStyle w:val="Tablebody"/>
              <w:autoSpaceDE w:val="0"/>
              <w:autoSpaceDN w:val="0"/>
              <w:adjustRightInd w:val="0"/>
              <w:jc w:val="both"/>
            </w:pPr>
            <w:r w:rsidRPr="006A2DB6">
              <w:rPr>
                <w:szCs w:val="24"/>
              </w:rPr>
              <w:t>custom_attributes_list</w:t>
            </w:r>
          </w:p>
        </w:tc>
        <w:tc>
          <w:tcPr>
            <w:tcW w:w="1554" w:type="dxa"/>
            <w:tcBorders>
              <w:bottom w:val="single" w:sz="12" w:space="0" w:color="000000"/>
            </w:tcBorders>
          </w:tcPr>
          <w:p w14:paraId="1438DFC4" w14:textId="55737670" w:rsidR="006A2DB6" w:rsidRPr="006A2DB6" w:rsidRDefault="006A2DB6" w:rsidP="006A2DB6">
            <w:pPr>
              <w:pStyle w:val="Tablebody"/>
              <w:autoSpaceDE w:val="0"/>
              <w:autoSpaceDN w:val="0"/>
              <w:adjustRightInd w:val="0"/>
              <w:jc w:val="both"/>
            </w:pPr>
            <w:r w:rsidRPr="006A2DB6">
              <w:rPr>
                <w:szCs w:val="24"/>
              </w:rPr>
              <w:t>1</w:t>
            </w:r>
          </w:p>
        </w:tc>
        <w:tc>
          <w:tcPr>
            <w:tcW w:w="1134" w:type="dxa"/>
            <w:tcBorders>
              <w:bottom w:val="single" w:sz="12" w:space="0" w:color="000000"/>
            </w:tcBorders>
          </w:tcPr>
          <w:p w14:paraId="64ED1261" w14:textId="6B7050F2" w:rsidR="006A2DB6" w:rsidRPr="006A2DB6" w:rsidRDefault="006A2DB6" w:rsidP="006A2DB6">
            <w:pPr>
              <w:pStyle w:val="Tablebody"/>
              <w:autoSpaceDE w:val="0"/>
              <w:autoSpaceDN w:val="0"/>
              <w:adjustRightInd w:val="0"/>
              <w:jc w:val="both"/>
            </w:pPr>
            <w:r w:rsidRPr="006A2DB6">
              <w:rPr>
                <w:szCs w:val="24"/>
              </w:rPr>
              <w:t>Optional</w:t>
            </w:r>
          </w:p>
        </w:tc>
        <w:tc>
          <w:tcPr>
            <w:tcW w:w="3394" w:type="dxa"/>
            <w:tcBorders>
              <w:bottom w:val="single" w:sz="12" w:space="0" w:color="000000"/>
            </w:tcBorders>
          </w:tcPr>
          <w:p w14:paraId="75E70B92" w14:textId="2323DE37" w:rsidR="006A2DB6" w:rsidRPr="006A2DB6" w:rsidRDefault="006A2DB6" w:rsidP="006A2DB6">
            <w:pPr>
              <w:pStyle w:val="Tablebody"/>
              <w:autoSpaceDE w:val="0"/>
              <w:autoSpaceDN w:val="0"/>
              <w:adjustRightInd w:val="0"/>
              <w:jc w:val="both"/>
            </w:pPr>
            <w:r w:rsidRPr="006A2DB6">
              <w:rPr>
                <w:szCs w:val="24"/>
              </w:rPr>
              <w:t xml:space="preserve">See </w:t>
            </w:r>
            <w:del w:id="1579" w:author="LUEJE Claudia" w:date="2024-05-02T21:41:00Z">
              <w:r w:rsidRPr="006A2DB6" w:rsidDel="00971998">
                <w:rPr>
                  <w:rStyle w:val="citesec"/>
                  <w:szCs w:val="24"/>
                </w:rPr>
                <w:delText>clause </w:delText>
              </w:r>
            </w:del>
            <w:r w:rsidRPr="006A2DB6">
              <w:rPr>
                <w:rStyle w:val="citesec"/>
                <w:szCs w:val="24"/>
              </w:rPr>
              <w:t>8.5</w:t>
            </w:r>
            <w:r w:rsidRPr="006A2DB6">
              <w:rPr>
                <w:szCs w:val="24"/>
              </w:rPr>
              <w:t>.</w:t>
            </w:r>
          </w:p>
        </w:tc>
      </w:tr>
    </w:tbl>
    <w:p w14:paraId="7549BA02" w14:textId="6F131EA6" w:rsidR="006A2DB6" w:rsidRDefault="006A2DB6">
      <w:pPr>
        <w:pStyle w:val="BodyText"/>
        <w:autoSpaceDE w:val="0"/>
        <w:autoSpaceDN w:val="0"/>
        <w:adjustRightInd w:val="0"/>
        <w:rPr>
          <w:szCs w:val="24"/>
        </w:rPr>
      </w:pPr>
      <w:r>
        <w:rPr>
          <w:szCs w:val="24"/>
        </w:rPr>
        <w:t xml:space="preserve">The XML definition of a </w:t>
      </w:r>
      <w:r w:rsidRPr="00677291">
        <w:rPr>
          <w:rStyle w:val="ISOCode"/>
        </w:rPr>
        <w:t>&lt;sequence_connection_0d/&gt;</w:t>
      </w:r>
      <w:r>
        <w:rPr>
          <w:szCs w:val="24"/>
        </w:rPr>
        <w:t xml:space="preserve"> may contain any of the following 0d connection types (see </w:t>
      </w:r>
      <w:r w:rsidR="009C3FFA">
        <w:rPr>
          <w:rStyle w:val="citetbl"/>
          <w:szCs w:val="24"/>
        </w:rPr>
        <w:t>Table </w:t>
      </w:r>
      <w:r>
        <w:rPr>
          <w:rStyle w:val="citetbl"/>
          <w:szCs w:val="24"/>
        </w:rPr>
        <w:t>136</w:t>
      </w:r>
      <w:r>
        <w:rPr>
          <w:szCs w:val="24"/>
        </w:rPr>
        <w:t>):</w:t>
      </w:r>
    </w:p>
    <w:p w14:paraId="2871CE4C" w14:textId="6EB6BA81" w:rsidR="006A2DB6" w:rsidRDefault="009C3FFA">
      <w:pPr>
        <w:pStyle w:val="Tabletitle"/>
        <w:autoSpaceDE w:val="0"/>
        <w:autoSpaceDN w:val="0"/>
        <w:adjustRightInd w:val="0"/>
        <w:outlineLvl w:val="0"/>
        <w:rPr>
          <w:szCs w:val="24"/>
        </w:rPr>
      </w:pPr>
      <w:r>
        <w:rPr>
          <w:szCs w:val="24"/>
        </w:rPr>
        <w:t>Table </w:t>
      </w:r>
      <w:r w:rsidR="006A2DB6">
        <w:rPr>
          <w:szCs w:val="24"/>
        </w:rPr>
        <w:t xml:space="preserve">136 — Nested elements of </w:t>
      </w:r>
      <w:r w:rsidR="006A2DB6" w:rsidRPr="00677291">
        <w:rPr>
          <w:rStyle w:val="ISOCode"/>
        </w:rPr>
        <w:t>&lt;sequence_connection_0d/&gt;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395"/>
        <w:gridCol w:w="1701"/>
        <w:gridCol w:w="1275"/>
        <w:gridCol w:w="3101"/>
      </w:tblGrid>
      <w:tr w:rsidR="006A2DB6" w:rsidRPr="00EC4DAD" w14:paraId="2BDA0A4B" w14:textId="77777777" w:rsidTr="009233A5">
        <w:trPr>
          <w:tblHeader/>
          <w:jc w:val="center"/>
        </w:trPr>
        <w:tc>
          <w:tcPr>
            <w:tcW w:w="2395" w:type="dxa"/>
            <w:tcBorders>
              <w:top w:val="single" w:sz="12" w:space="0" w:color="auto"/>
              <w:bottom w:val="single" w:sz="12" w:space="0" w:color="auto"/>
            </w:tcBorders>
            <w:shd w:val="clear" w:color="auto" w:fill="F3F3F3"/>
            <w:vAlign w:val="bottom"/>
          </w:tcPr>
          <w:p w14:paraId="015757E3" w14:textId="3210AA31" w:rsidR="006A2DB6" w:rsidRPr="00EC4DAD" w:rsidRDefault="006A2DB6" w:rsidP="006A2DB6">
            <w:pPr>
              <w:pStyle w:val="Tableheader"/>
              <w:autoSpaceDE w:val="0"/>
              <w:autoSpaceDN w:val="0"/>
              <w:adjustRightInd w:val="0"/>
              <w:jc w:val="both"/>
              <w:rPr>
                <w:b/>
              </w:rPr>
            </w:pPr>
            <w:r w:rsidRPr="00EC4DAD">
              <w:rPr>
                <w:b/>
                <w:szCs w:val="24"/>
              </w:rPr>
              <w:t xml:space="preserve">Nested </w:t>
            </w:r>
            <w:ins w:id="1580" w:author="LUEJE Claudia" w:date="2024-05-02T21:41:00Z">
              <w:r w:rsidR="00971998">
                <w:rPr>
                  <w:b/>
                  <w:szCs w:val="24"/>
                </w:rPr>
                <w:t>e</w:t>
              </w:r>
            </w:ins>
            <w:del w:id="1581" w:author="LUEJE Claudia" w:date="2024-05-02T21:41:00Z">
              <w:r w:rsidRPr="00EC4DAD" w:rsidDel="00971998">
                <w:rPr>
                  <w:b/>
                  <w:szCs w:val="24"/>
                </w:rPr>
                <w:delText>E</w:delText>
              </w:r>
            </w:del>
            <w:r w:rsidRPr="00EC4DAD">
              <w:rPr>
                <w:b/>
                <w:szCs w:val="24"/>
              </w:rPr>
              <w:t>lements</w:t>
            </w:r>
          </w:p>
        </w:tc>
        <w:tc>
          <w:tcPr>
            <w:tcW w:w="1701" w:type="dxa"/>
            <w:tcBorders>
              <w:top w:val="single" w:sz="12" w:space="0" w:color="auto"/>
              <w:bottom w:val="single" w:sz="12" w:space="0" w:color="auto"/>
            </w:tcBorders>
            <w:shd w:val="clear" w:color="auto" w:fill="F3F3F3"/>
            <w:vAlign w:val="bottom"/>
          </w:tcPr>
          <w:p w14:paraId="0ED36321" w14:textId="69A33B6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275" w:type="dxa"/>
            <w:tcBorders>
              <w:top w:val="single" w:sz="12" w:space="0" w:color="auto"/>
              <w:bottom w:val="single" w:sz="12" w:space="0" w:color="auto"/>
            </w:tcBorders>
            <w:shd w:val="clear" w:color="auto" w:fill="F3F3F3"/>
            <w:vAlign w:val="bottom"/>
          </w:tcPr>
          <w:p w14:paraId="5E8E9D4A" w14:textId="49AA4F2C" w:rsidR="006A2DB6" w:rsidRPr="00EC4DAD" w:rsidRDefault="006A2DB6" w:rsidP="006A2DB6">
            <w:pPr>
              <w:pStyle w:val="Tableheader"/>
              <w:autoSpaceDE w:val="0"/>
              <w:autoSpaceDN w:val="0"/>
              <w:adjustRightInd w:val="0"/>
              <w:jc w:val="both"/>
              <w:rPr>
                <w:b/>
              </w:rPr>
            </w:pPr>
            <w:r w:rsidRPr="00EC4DAD">
              <w:rPr>
                <w:b/>
                <w:szCs w:val="24"/>
              </w:rPr>
              <w:t>Use</w:t>
            </w:r>
          </w:p>
        </w:tc>
        <w:tc>
          <w:tcPr>
            <w:tcW w:w="3101" w:type="dxa"/>
            <w:tcBorders>
              <w:top w:val="single" w:sz="12" w:space="0" w:color="auto"/>
              <w:bottom w:val="single" w:sz="12" w:space="0" w:color="auto"/>
            </w:tcBorders>
            <w:shd w:val="clear" w:color="auto" w:fill="F3F3F3"/>
            <w:vAlign w:val="bottom"/>
          </w:tcPr>
          <w:p w14:paraId="2034FCFC" w14:textId="19130063" w:rsidR="006A2DB6" w:rsidRPr="00EC4DAD" w:rsidRDefault="006A2DB6" w:rsidP="006A2DB6">
            <w:pPr>
              <w:pStyle w:val="Tableheader"/>
              <w:autoSpaceDE w:val="0"/>
              <w:autoSpaceDN w:val="0"/>
              <w:adjustRightInd w:val="0"/>
              <w:jc w:val="both"/>
              <w:rPr>
                <w:b/>
              </w:rPr>
            </w:pPr>
            <w:r w:rsidRPr="00EC4DAD">
              <w:rPr>
                <w:b/>
                <w:szCs w:val="24"/>
              </w:rPr>
              <w:t>Constraints / Remarks</w:t>
            </w:r>
          </w:p>
        </w:tc>
      </w:tr>
      <w:tr w:rsidR="006A2DB6" w:rsidRPr="00F54804" w14:paraId="133C837D" w14:textId="77777777" w:rsidTr="009233A5">
        <w:trPr>
          <w:jc w:val="center"/>
        </w:trPr>
        <w:tc>
          <w:tcPr>
            <w:tcW w:w="2395" w:type="dxa"/>
            <w:tcBorders>
              <w:top w:val="single" w:sz="12" w:space="0" w:color="auto"/>
            </w:tcBorders>
            <w:vAlign w:val="bottom"/>
          </w:tcPr>
          <w:p w14:paraId="66C9A24E" w14:textId="288D894A"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potweld</w:t>
            </w:r>
          </w:p>
        </w:tc>
        <w:tc>
          <w:tcPr>
            <w:tcW w:w="1701" w:type="dxa"/>
            <w:tcBorders>
              <w:top w:val="single" w:sz="12" w:space="0" w:color="auto"/>
            </w:tcBorders>
            <w:vAlign w:val="bottom"/>
          </w:tcPr>
          <w:p w14:paraId="606479FA" w14:textId="144B1C91" w:rsidR="006A2DB6" w:rsidRPr="006A2DB6" w:rsidRDefault="006A2DB6" w:rsidP="006A2DB6">
            <w:pPr>
              <w:pStyle w:val="Tablebody"/>
              <w:autoSpaceDE w:val="0"/>
              <w:autoSpaceDN w:val="0"/>
              <w:adjustRightInd w:val="0"/>
              <w:jc w:val="both"/>
            </w:pPr>
            <w:r w:rsidRPr="006A2DB6">
              <w:rPr>
                <w:szCs w:val="24"/>
              </w:rPr>
              <w:t>1</w:t>
            </w:r>
          </w:p>
        </w:tc>
        <w:tc>
          <w:tcPr>
            <w:tcW w:w="1275" w:type="dxa"/>
            <w:tcBorders>
              <w:top w:val="single" w:sz="12" w:space="0" w:color="auto"/>
            </w:tcBorders>
            <w:vAlign w:val="bottom"/>
          </w:tcPr>
          <w:p w14:paraId="09A85E64" w14:textId="48B15047"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top w:val="single" w:sz="12" w:space="0" w:color="auto"/>
            </w:tcBorders>
            <w:vAlign w:val="bottom"/>
          </w:tcPr>
          <w:p w14:paraId="1B39CB64" w14:textId="194797EA"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39F1F3F8" w14:textId="77777777" w:rsidTr="009233A5">
        <w:trPr>
          <w:jc w:val="center"/>
        </w:trPr>
        <w:tc>
          <w:tcPr>
            <w:tcW w:w="2395" w:type="dxa"/>
            <w:tcBorders>
              <w:bottom w:val="single" w:sz="12" w:space="0" w:color="auto"/>
            </w:tcBorders>
            <w:vAlign w:val="bottom"/>
          </w:tcPr>
          <w:p w14:paraId="138D02D1" w14:textId="07AA2678" w:rsidR="006A2DB6" w:rsidRPr="006A2DB6" w:rsidRDefault="00C84701" w:rsidP="006A2DB6">
            <w:pPr>
              <w:pStyle w:val="Tablebody"/>
              <w:autoSpaceDE w:val="0"/>
              <w:autoSpaceDN w:val="0"/>
              <w:adjustRightInd w:val="0"/>
              <w:jc w:val="both"/>
            </w:pPr>
            <w:r w:rsidRPr="006A2DB6">
              <w:rPr>
                <w:szCs w:val="24"/>
              </w:rPr>
              <w:t>G</w:t>
            </w:r>
            <w:r w:rsidR="006A2DB6" w:rsidRPr="006A2DB6">
              <w:rPr>
                <w:szCs w:val="24"/>
              </w:rPr>
              <w:t>umdrop</w:t>
            </w:r>
          </w:p>
        </w:tc>
        <w:tc>
          <w:tcPr>
            <w:tcW w:w="1701" w:type="dxa"/>
            <w:tcBorders>
              <w:bottom w:val="single" w:sz="12" w:space="0" w:color="auto"/>
            </w:tcBorders>
            <w:vAlign w:val="bottom"/>
          </w:tcPr>
          <w:p w14:paraId="23B1CC71" w14:textId="5BE06DF4"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auto"/>
            </w:tcBorders>
            <w:vAlign w:val="bottom"/>
          </w:tcPr>
          <w:p w14:paraId="76FCCD96" w14:textId="01F30E51" w:rsidR="006A2DB6" w:rsidRPr="006A2DB6" w:rsidRDefault="006A2DB6" w:rsidP="006A2DB6">
            <w:pPr>
              <w:pStyle w:val="Tablebody"/>
              <w:autoSpaceDE w:val="0"/>
              <w:autoSpaceDN w:val="0"/>
              <w:adjustRightInd w:val="0"/>
              <w:jc w:val="both"/>
            </w:pPr>
            <w:r w:rsidRPr="006A2DB6">
              <w:rPr>
                <w:szCs w:val="24"/>
              </w:rPr>
              <w:t>Optional</w:t>
            </w:r>
          </w:p>
        </w:tc>
        <w:tc>
          <w:tcPr>
            <w:tcW w:w="3101" w:type="dxa"/>
            <w:tcBorders>
              <w:bottom w:val="single" w:sz="12" w:space="0" w:color="auto"/>
            </w:tcBorders>
            <w:vAlign w:val="bottom"/>
          </w:tcPr>
          <w:p w14:paraId="5B67D8B8" w14:textId="24E39955" w:rsidR="006A2DB6" w:rsidRPr="006A2DB6" w:rsidRDefault="006A2DB6" w:rsidP="006A2DB6">
            <w:pPr>
              <w:pStyle w:val="Tablebody"/>
              <w:autoSpaceDE w:val="0"/>
              <w:autoSpaceDN w:val="0"/>
              <w:adjustRightInd w:val="0"/>
              <w:jc w:val="both"/>
            </w:pPr>
            <w:r w:rsidRPr="006A2DB6">
              <w:rPr>
                <w:szCs w:val="24"/>
              </w:rPr>
              <w:t>-</w:t>
            </w:r>
          </w:p>
        </w:tc>
      </w:tr>
    </w:tbl>
    <w:p w14:paraId="786F4433" w14:textId="26C120E3" w:rsidR="006A2DB6" w:rsidRDefault="006A2DB6">
      <w:pPr>
        <w:pStyle w:val="BodyText"/>
        <w:autoSpaceDE w:val="0"/>
        <w:autoSpaceDN w:val="0"/>
        <w:adjustRightInd w:val="0"/>
        <w:rPr>
          <w:szCs w:val="24"/>
        </w:rPr>
      </w:pPr>
      <w:r>
        <w:rPr>
          <w:szCs w:val="24"/>
        </w:rPr>
        <w:t xml:space="preserve">Nesting 0d elements with directions (such as </w:t>
      </w:r>
      <w:r w:rsidRPr="00677291">
        <w:rPr>
          <w:rStyle w:val="ISOCode"/>
        </w:rPr>
        <w:t>rivet</w:t>
      </w:r>
      <w:r>
        <w:rPr>
          <w:szCs w:val="24"/>
        </w:rPr>
        <w:t xml:space="preserve">, </w:t>
      </w:r>
      <w:r w:rsidRPr="00677291">
        <w:rPr>
          <w:rStyle w:val="ISOCode"/>
        </w:rPr>
        <w:t>screw</w:t>
      </w:r>
      <w:r>
        <w:rPr>
          <w:szCs w:val="24"/>
        </w:rPr>
        <w:t xml:space="preserve">, </w:t>
      </w:r>
      <w:r w:rsidRPr="00677291">
        <w:rPr>
          <w:rStyle w:val="ISOCode"/>
        </w:rPr>
        <w:t>robscan</w:t>
      </w:r>
      <w:r>
        <w:rPr>
          <w:szCs w:val="24"/>
        </w:rPr>
        <w:t>) would be impossible with this definition.</w:t>
      </w:r>
    </w:p>
    <w:p w14:paraId="5F984758" w14:textId="77777777" w:rsidR="006A2DB6" w:rsidRDefault="006A2DB6">
      <w:pPr>
        <w:pStyle w:val="BodyText"/>
        <w:autoSpaceDE w:val="0"/>
        <w:autoSpaceDN w:val="0"/>
        <w:adjustRightInd w:val="0"/>
        <w:rPr>
          <w:szCs w:val="24"/>
        </w:rPr>
      </w:pPr>
      <w:r>
        <w:rPr>
          <w:szCs w:val="24"/>
        </w:rPr>
        <w:t>Only one of the nested elements (</w:t>
      </w:r>
      <w:r w:rsidRPr="00677291">
        <w:rPr>
          <w:rStyle w:val="ISOCode"/>
        </w:rPr>
        <w:t>spotweld</w:t>
      </w:r>
      <w:r>
        <w:rPr>
          <w:szCs w:val="24"/>
        </w:rPr>
        <w:t xml:space="preserve"> or </w:t>
      </w:r>
      <w:r w:rsidRPr="00677291">
        <w:rPr>
          <w:rStyle w:val="ISOCode"/>
        </w:rPr>
        <w:t>gumdrop</w:t>
      </w:r>
      <w:r>
        <w:rPr>
          <w:szCs w:val="24"/>
        </w:rPr>
        <w:t xml:space="preserve">) shall exist. If all are missing, then this will default to </w:t>
      </w:r>
      <w:r w:rsidRPr="00677291">
        <w:rPr>
          <w:rStyle w:val="ISOCode"/>
        </w:rPr>
        <w:t>spotweld</w:t>
      </w:r>
      <w:r>
        <w:rPr>
          <w:szCs w:val="24"/>
        </w:rPr>
        <w:t>.</w:t>
      </w:r>
    </w:p>
    <w:p w14:paraId="6FF5EDAE" w14:textId="58931E68" w:rsidR="006A2DB6" w:rsidRDefault="006A2DB6">
      <w:pPr>
        <w:pStyle w:val="BodyText"/>
        <w:autoSpaceDE w:val="0"/>
        <w:autoSpaceDN w:val="0"/>
        <w:adjustRightInd w:val="0"/>
        <w:rPr>
          <w:szCs w:val="24"/>
        </w:rPr>
      </w:pPr>
      <w:r>
        <w:rPr>
          <w:szCs w:val="24"/>
        </w:rPr>
        <w:t xml:space="preserve">The XML specification of the </w:t>
      </w:r>
      <w:r w:rsidRPr="00677291">
        <w:rPr>
          <w:rStyle w:val="ISOCode"/>
        </w:rPr>
        <w:t>&lt;sequence_connection_0d/&gt;</w:t>
      </w:r>
      <w:r>
        <w:rPr>
          <w:szCs w:val="24"/>
        </w:rPr>
        <w:t xml:space="preserve"> is shown in </w:t>
      </w:r>
      <w:r w:rsidR="009C3FFA">
        <w:rPr>
          <w:rStyle w:val="citetbl"/>
          <w:szCs w:val="24"/>
        </w:rPr>
        <w:t>Table </w:t>
      </w:r>
      <w:r>
        <w:rPr>
          <w:rStyle w:val="citetbl"/>
          <w:szCs w:val="24"/>
        </w:rPr>
        <w:t>137</w:t>
      </w:r>
      <w:r>
        <w:rPr>
          <w:szCs w:val="24"/>
        </w:rPr>
        <w:t>:</w:t>
      </w:r>
    </w:p>
    <w:p w14:paraId="48AC2FEF" w14:textId="3BBD56D8" w:rsidR="006A2DB6" w:rsidRDefault="009C3FFA">
      <w:pPr>
        <w:pStyle w:val="Tabletitle"/>
        <w:autoSpaceDE w:val="0"/>
        <w:autoSpaceDN w:val="0"/>
        <w:adjustRightInd w:val="0"/>
        <w:outlineLvl w:val="0"/>
        <w:rPr>
          <w:szCs w:val="24"/>
        </w:rPr>
      </w:pPr>
      <w:r>
        <w:rPr>
          <w:szCs w:val="24"/>
        </w:rPr>
        <w:t>Table </w:t>
      </w:r>
      <w:r w:rsidR="006A2DB6">
        <w:rPr>
          <w:szCs w:val="24"/>
        </w:rPr>
        <w:t xml:space="preserve">137 — Attributes of element </w:t>
      </w:r>
      <w:r w:rsidR="006A2DB6" w:rsidRPr="00677291">
        <w:rPr>
          <w:rStyle w:val="ISOCode"/>
        </w:rPr>
        <w:t>&lt;sequence_connection_0d/&gt;</w:t>
      </w:r>
    </w:p>
    <w:tbl>
      <w:tblPr>
        <w:tblW w:w="8474"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541"/>
        <w:gridCol w:w="1441"/>
        <w:gridCol w:w="2051"/>
        <w:gridCol w:w="1055"/>
        <w:gridCol w:w="2386"/>
      </w:tblGrid>
      <w:tr w:rsidR="006A2DB6" w:rsidRPr="00EC4DAD" w14:paraId="621B17FF" w14:textId="77777777" w:rsidTr="009233A5">
        <w:trPr>
          <w:tblHeader/>
          <w:jc w:val="center"/>
        </w:trPr>
        <w:tc>
          <w:tcPr>
            <w:tcW w:w="1541" w:type="dxa"/>
            <w:tcBorders>
              <w:top w:val="single" w:sz="12" w:space="0" w:color="auto"/>
              <w:bottom w:val="single" w:sz="12" w:space="0" w:color="auto"/>
            </w:tcBorders>
            <w:shd w:val="clear" w:color="auto" w:fill="F3F3F3"/>
            <w:vAlign w:val="bottom"/>
          </w:tcPr>
          <w:p w14:paraId="75D6DEB3" w14:textId="748145EF" w:rsidR="006A2DB6" w:rsidRPr="00EC4DAD" w:rsidRDefault="006A2DB6" w:rsidP="006A2DB6">
            <w:pPr>
              <w:pStyle w:val="Tableheader"/>
              <w:autoSpaceDE w:val="0"/>
              <w:autoSpaceDN w:val="0"/>
              <w:adjustRightInd w:val="0"/>
              <w:jc w:val="both"/>
              <w:rPr>
                <w:b/>
              </w:rPr>
            </w:pPr>
            <w:r w:rsidRPr="00EC4DAD">
              <w:rPr>
                <w:b/>
                <w:szCs w:val="24"/>
              </w:rPr>
              <w:t>Attributes</w:t>
            </w:r>
          </w:p>
        </w:tc>
        <w:tc>
          <w:tcPr>
            <w:tcW w:w="1441" w:type="dxa"/>
            <w:tcBorders>
              <w:top w:val="single" w:sz="12" w:space="0" w:color="auto"/>
              <w:bottom w:val="single" w:sz="12" w:space="0" w:color="auto"/>
            </w:tcBorders>
            <w:shd w:val="clear" w:color="auto" w:fill="F3F3F3"/>
            <w:vAlign w:val="bottom"/>
          </w:tcPr>
          <w:p w14:paraId="4F2A76FB" w14:textId="5F7B31B1" w:rsidR="006A2DB6" w:rsidRPr="00EC4DAD" w:rsidRDefault="006A2DB6" w:rsidP="006A2DB6">
            <w:pPr>
              <w:pStyle w:val="Tableheader"/>
              <w:autoSpaceDE w:val="0"/>
              <w:autoSpaceDN w:val="0"/>
              <w:adjustRightInd w:val="0"/>
              <w:jc w:val="both"/>
              <w:rPr>
                <w:b/>
              </w:rPr>
            </w:pPr>
            <w:r w:rsidRPr="00EC4DAD">
              <w:rPr>
                <w:b/>
                <w:szCs w:val="24"/>
              </w:rPr>
              <w:t>Type</w:t>
            </w:r>
          </w:p>
        </w:tc>
        <w:tc>
          <w:tcPr>
            <w:tcW w:w="2051" w:type="dxa"/>
            <w:tcBorders>
              <w:top w:val="single" w:sz="12" w:space="0" w:color="auto"/>
              <w:bottom w:val="single" w:sz="12" w:space="0" w:color="auto"/>
            </w:tcBorders>
            <w:shd w:val="clear" w:color="auto" w:fill="F3F3F3"/>
            <w:vAlign w:val="bottom"/>
          </w:tcPr>
          <w:p w14:paraId="2B236210" w14:textId="263023D7" w:rsidR="006A2DB6" w:rsidRPr="00EC4DAD" w:rsidRDefault="006A2DB6" w:rsidP="006A2DB6">
            <w:pPr>
              <w:pStyle w:val="Tableheader"/>
              <w:autoSpaceDE w:val="0"/>
              <w:autoSpaceDN w:val="0"/>
              <w:adjustRightInd w:val="0"/>
              <w:jc w:val="both"/>
              <w:rPr>
                <w:b/>
              </w:rPr>
            </w:pPr>
            <w:r w:rsidRPr="00EC4DAD">
              <w:rPr>
                <w:b/>
                <w:szCs w:val="24"/>
              </w:rPr>
              <w:t xml:space="preserve">Value </w:t>
            </w:r>
            <w:ins w:id="1582" w:author="LUEJE Claudia" w:date="2024-05-02T21:41:00Z">
              <w:r w:rsidR="00C84701">
                <w:rPr>
                  <w:b/>
                  <w:szCs w:val="24"/>
                </w:rPr>
                <w:t>s</w:t>
              </w:r>
            </w:ins>
            <w:del w:id="1583" w:author="LUEJE Claudia" w:date="2024-05-02T21:41:00Z">
              <w:r w:rsidRPr="00EC4DAD" w:rsidDel="00C84701">
                <w:rPr>
                  <w:b/>
                  <w:szCs w:val="24"/>
                </w:rPr>
                <w:delText>S</w:delText>
              </w:r>
            </w:del>
            <w:r w:rsidRPr="00EC4DAD">
              <w:rPr>
                <w:b/>
                <w:szCs w:val="24"/>
              </w:rPr>
              <w:t>pace</w:t>
            </w:r>
          </w:p>
        </w:tc>
        <w:tc>
          <w:tcPr>
            <w:tcW w:w="1055" w:type="dxa"/>
            <w:tcBorders>
              <w:top w:val="single" w:sz="12" w:space="0" w:color="auto"/>
              <w:bottom w:val="single" w:sz="12" w:space="0" w:color="auto"/>
            </w:tcBorders>
            <w:shd w:val="clear" w:color="auto" w:fill="F3F3F3"/>
            <w:vAlign w:val="bottom"/>
          </w:tcPr>
          <w:p w14:paraId="0775C25A" w14:textId="6CFEEA68" w:rsidR="006A2DB6" w:rsidRPr="00EC4DAD" w:rsidRDefault="006A2DB6" w:rsidP="006A2DB6">
            <w:pPr>
              <w:pStyle w:val="Tableheader"/>
              <w:autoSpaceDE w:val="0"/>
              <w:autoSpaceDN w:val="0"/>
              <w:adjustRightInd w:val="0"/>
              <w:jc w:val="both"/>
              <w:rPr>
                <w:b/>
              </w:rPr>
            </w:pPr>
            <w:r w:rsidRPr="00EC4DAD">
              <w:rPr>
                <w:b/>
                <w:szCs w:val="24"/>
              </w:rPr>
              <w:t>Use</w:t>
            </w:r>
          </w:p>
        </w:tc>
        <w:tc>
          <w:tcPr>
            <w:tcW w:w="2386" w:type="dxa"/>
            <w:tcBorders>
              <w:top w:val="single" w:sz="12" w:space="0" w:color="auto"/>
              <w:bottom w:val="single" w:sz="12" w:space="0" w:color="auto"/>
            </w:tcBorders>
            <w:shd w:val="clear" w:color="auto" w:fill="F3F3F3"/>
            <w:vAlign w:val="bottom"/>
          </w:tcPr>
          <w:p w14:paraId="4BADB58F" w14:textId="76B437B2" w:rsidR="006A2DB6" w:rsidRPr="00EC4DAD" w:rsidRDefault="006A2DB6" w:rsidP="006A2DB6">
            <w:pPr>
              <w:pStyle w:val="Tableheader"/>
              <w:autoSpaceDE w:val="0"/>
              <w:autoSpaceDN w:val="0"/>
              <w:adjustRightInd w:val="0"/>
              <w:jc w:val="both"/>
              <w:rPr>
                <w:b/>
              </w:rPr>
            </w:pPr>
            <w:r w:rsidRPr="00EC4DAD">
              <w:rPr>
                <w:b/>
                <w:szCs w:val="24"/>
              </w:rPr>
              <w:t>Constraints / Rems.</w:t>
            </w:r>
          </w:p>
        </w:tc>
      </w:tr>
      <w:tr w:rsidR="006A2DB6" w:rsidRPr="00F54804" w14:paraId="5A016353" w14:textId="77777777" w:rsidTr="009233A5">
        <w:trPr>
          <w:jc w:val="center"/>
        </w:trPr>
        <w:tc>
          <w:tcPr>
            <w:tcW w:w="1541" w:type="dxa"/>
            <w:tcBorders>
              <w:top w:val="single" w:sz="12" w:space="0" w:color="auto"/>
            </w:tcBorders>
          </w:tcPr>
          <w:p w14:paraId="447484CD" w14:textId="7DD2645B"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pacing</w:t>
            </w:r>
          </w:p>
        </w:tc>
        <w:tc>
          <w:tcPr>
            <w:tcW w:w="1441" w:type="dxa"/>
            <w:tcBorders>
              <w:top w:val="single" w:sz="12" w:space="0" w:color="auto"/>
            </w:tcBorders>
          </w:tcPr>
          <w:p w14:paraId="45178D48" w14:textId="5EF745FB"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Borders>
              <w:top w:val="single" w:sz="12" w:space="0" w:color="auto"/>
            </w:tcBorders>
          </w:tcPr>
          <w:p w14:paraId="3393D0B5" w14:textId="2659A5C2" w:rsidR="006A2DB6" w:rsidRPr="006A2DB6" w:rsidRDefault="006A2DB6" w:rsidP="00576373">
            <w:pPr>
              <w:pStyle w:val="Tablebody"/>
            </w:pPr>
            <w:r w:rsidRPr="006A2DB6">
              <w:rPr>
                <w:szCs w:val="24"/>
              </w:rPr>
              <w:t xml:space="preserve">≥ </w:t>
            </w:r>
            <w:r w:rsidR="00576373">
              <w:rPr>
                <w:szCs w:val="24"/>
              </w:rPr>
              <w:t>0,0</w:t>
            </w:r>
          </w:p>
        </w:tc>
        <w:tc>
          <w:tcPr>
            <w:tcW w:w="1055" w:type="dxa"/>
            <w:tcBorders>
              <w:top w:val="single" w:sz="12" w:space="0" w:color="auto"/>
            </w:tcBorders>
          </w:tcPr>
          <w:p w14:paraId="48BA8985" w14:textId="744948C3"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top w:val="single" w:sz="12" w:space="0" w:color="auto"/>
            </w:tcBorders>
          </w:tcPr>
          <w:p w14:paraId="373A7E05" w14:textId="1911531B"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35FA3CD" w14:textId="77777777" w:rsidTr="009233A5">
        <w:trPr>
          <w:jc w:val="center"/>
        </w:trPr>
        <w:tc>
          <w:tcPr>
            <w:tcW w:w="1541" w:type="dxa"/>
          </w:tcPr>
          <w:p w14:paraId="024C5B5F" w14:textId="2339A8CF" w:rsidR="006A2DB6" w:rsidRPr="006A2DB6" w:rsidRDefault="00C84701" w:rsidP="006A2DB6">
            <w:pPr>
              <w:pStyle w:val="Tablebody"/>
              <w:autoSpaceDE w:val="0"/>
              <w:autoSpaceDN w:val="0"/>
              <w:adjustRightInd w:val="0"/>
              <w:jc w:val="both"/>
            </w:pPr>
            <w:r w:rsidRPr="006A2DB6">
              <w:rPr>
                <w:szCs w:val="24"/>
              </w:rPr>
              <w:t>M</w:t>
            </w:r>
            <w:r w:rsidR="006A2DB6" w:rsidRPr="006A2DB6">
              <w:rPr>
                <w:szCs w:val="24"/>
              </w:rPr>
              <w:t>argin</w:t>
            </w:r>
          </w:p>
        </w:tc>
        <w:tc>
          <w:tcPr>
            <w:tcW w:w="1441" w:type="dxa"/>
          </w:tcPr>
          <w:p w14:paraId="4659F46C" w14:textId="4D47AF52" w:rsidR="006A2DB6" w:rsidRPr="006A2DB6" w:rsidRDefault="006A2DB6" w:rsidP="006A2DB6">
            <w:pPr>
              <w:pStyle w:val="Tablebody"/>
              <w:autoSpaceDE w:val="0"/>
              <w:autoSpaceDN w:val="0"/>
              <w:adjustRightInd w:val="0"/>
              <w:jc w:val="both"/>
            </w:pPr>
            <w:r w:rsidRPr="006A2DB6">
              <w:rPr>
                <w:szCs w:val="24"/>
              </w:rPr>
              <w:t>Floating point</w:t>
            </w:r>
          </w:p>
        </w:tc>
        <w:tc>
          <w:tcPr>
            <w:tcW w:w="2051" w:type="dxa"/>
          </w:tcPr>
          <w:p w14:paraId="0402B3D3" w14:textId="15B51EF3" w:rsidR="006A2DB6" w:rsidRPr="006A2DB6" w:rsidRDefault="006A2DB6" w:rsidP="00576373">
            <w:pPr>
              <w:pStyle w:val="Tablebody"/>
            </w:pPr>
            <w:r w:rsidRPr="006A2DB6">
              <w:rPr>
                <w:szCs w:val="24"/>
              </w:rPr>
              <w:t xml:space="preserve">≥ </w:t>
            </w:r>
            <w:r w:rsidR="00576373">
              <w:rPr>
                <w:szCs w:val="24"/>
              </w:rPr>
              <w:t>0,0</w:t>
            </w:r>
          </w:p>
        </w:tc>
        <w:tc>
          <w:tcPr>
            <w:tcW w:w="1055" w:type="dxa"/>
          </w:tcPr>
          <w:p w14:paraId="76B94EEF" w14:textId="3CA2933F" w:rsidR="006A2DB6" w:rsidRPr="006A2DB6" w:rsidRDefault="006A2DB6" w:rsidP="006A2DB6">
            <w:pPr>
              <w:pStyle w:val="Tablebody"/>
              <w:autoSpaceDE w:val="0"/>
              <w:autoSpaceDN w:val="0"/>
              <w:adjustRightInd w:val="0"/>
              <w:jc w:val="both"/>
            </w:pPr>
            <w:r w:rsidRPr="006A2DB6">
              <w:rPr>
                <w:szCs w:val="24"/>
              </w:rPr>
              <w:t>Optional</w:t>
            </w:r>
          </w:p>
        </w:tc>
        <w:tc>
          <w:tcPr>
            <w:tcW w:w="2386" w:type="dxa"/>
          </w:tcPr>
          <w:p w14:paraId="3E162A40" w14:textId="6C3C42AD" w:rsidR="006A2DB6" w:rsidRPr="006A2DB6" w:rsidRDefault="006A2DB6" w:rsidP="00576373">
            <w:pPr>
              <w:pStyle w:val="Tablebody"/>
            </w:pPr>
            <w:r w:rsidRPr="006A2DB6">
              <w:rPr>
                <w:szCs w:val="24"/>
              </w:rPr>
              <w:t xml:space="preserve">Default value is </w:t>
            </w:r>
            <w:r w:rsidR="00576373">
              <w:rPr>
                <w:szCs w:val="24"/>
              </w:rPr>
              <w:t>0,0</w:t>
            </w:r>
          </w:p>
        </w:tc>
      </w:tr>
      <w:tr w:rsidR="006A2DB6" w:rsidRPr="00F54804" w14:paraId="0959C4B9" w14:textId="77777777" w:rsidTr="009233A5">
        <w:trPr>
          <w:jc w:val="center"/>
        </w:trPr>
        <w:tc>
          <w:tcPr>
            <w:tcW w:w="1541" w:type="dxa"/>
            <w:tcBorders>
              <w:bottom w:val="single" w:sz="12" w:space="0" w:color="auto"/>
            </w:tcBorders>
          </w:tcPr>
          <w:p w14:paraId="371BE569" w14:textId="0B1B0233" w:rsidR="006A2DB6" w:rsidRPr="006A2DB6" w:rsidRDefault="00C84701" w:rsidP="006A2DB6">
            <w:pPr>
              <w:pStyle w:val="Tablebody"/>
              <w:autoSpaceDE w:val="0"/>
              <w:autoSpaceDN w:val="0"/>
              <w:adjustRightInd w:val="0"/>
              <w:jc w:val="both"/>
            </w:pPr>
            <w:r w:rsidRPr="006A2DB6">
              <w:rPr>
                <w:szCs w:val="24"/>
              </w:rPr>
              <w:t>P</w:t>
            </w:r>
            <w:r w:rsidR="006A2DB6" w:rsidRPr="006A2DB6">
              <w:rPr>
                <w:szCs w:val="24"/>
              </w:rPr>
              <w:t>riority</w:t>
            </w:r>
          </w:p>
        </w:tc>
        <w:tc>
          <w:tcPr>
            <w:tcW w:w="1441" w:type="dxa"/>
            <w:tcBorders>
              <w:bottom w:val="single" w:sz="12" w:space="0" w:color="auto"/>
            </w:tcBorders>
          </w:tcPr>
          <w:p w14:paraId="443CC363" w14:textId="2EFE8E06" w:rsidR="006A2DB6" w:rsidRPr="006A2DB6" w:rsidRDefault="006A2DB6" w:rsidP="006A2DB6">
            <w:pPr>
              <w:pStyle w:val="Tablebody"/>
              <w:autoSpaceDE w:val="0"/>
              <w:autoSpaceDN w:val="0"/>
              <w:adjustRightInd w:val="0"/>
              <w:jc w:val="both"/>
            </w:pPr>
            <w:r w:rsidRPr="006A2DB6">
              <w:rPr>
                <w:szCs w:val="24"/>
              </w:rPr>
              <w:t>Selection</w:t>
            </w:r>
          </w:p>
        </w:tc>
        <w:tc>
          <w:tcPr>
            <w:tcW w:w="2051" w:type="dxa"/>
            <w:tcBorders>
              <w:bottom w:val="single" w:sz="12" w:space="0" w:color="auto"/>
            </w:tcBorders>
          </w:tcPr>
          <w:p w14:paraId="6A20896D" w14:textId="43340C80" w:rsidR="006A2DB6" w:rsidRPr="006A2DB6" w:rsidRDefault="006A2DB6" w:rsidP="006A2DB6">
            <w:pPr>
              <w:pStyle w:val="Tablebody"/>
              <w:autoSpaceDE w:val="0"/>
              <w:autoSpaceDN w:val="0"/>
              <w:adjustRightInd w:val="0"/>
              <w:jc w:val="both"/>
            </w:pPr>
            <w:r w:rsidRPr="006A2DB6">
              <w:rPr>
                <w:szCs w:val="24"/>
              </w:rPr>
              <w:t>{"spacing”, “margin"}</w:t>
            </w:r>
          </w:p>
        </w:tc>
        <w:tc>
          <w:tcPr>
            <w:tcW w:w="1055" w:type="dxa"/>
            <w:tcBorders>
              <w:bottom w:val="single" w:sz="12" w:space="0" w:color="auto"/>
            </w:tcBorders>
          </w:tcPr>
          <w:p w14:paraId="7D44F9FA" w14:textId="3A4D432E" w:rsidR="006A2DB6" w:rsidRPr="006A2DB6" w:rsidRDefault="006A2DB6" w:rsidP="006A2DB6">
            <w:pPr>
              <w:pStyle w:val="Tablebody"/>
              <w:autoSpaceDE w:val="0"/>
              <w:autoSpaceDN w:val="0"/>
              <w:adjustRightInd w:val="0"/>
              <w:jc w:val="both"/>
            </w:pPr>
            <w:r w:rsidRPr="006A2DB6">
              <w:rPr>
                <w:szCs w:val="24"/>
              </w:rPr>
              <w:t>Optional</w:t>
            </w:r>
          </w:p>
        </w:tc>
        <w:tc>
          <w:tcPr>
            <w:tcW w:w="2386" w:type="dxa"/>
            <w:tcBorders>
              <w:bottom w:val="single" w:sz="12" w:space="0" w:color="auto"/>
            </w:tcBorders>
          </w:tcPr>
          <w:p w14:paraId="5A36F4CA" w14:textId="4AFC4400" w:rsidR="006A2DB6" w:rsidRPr="006A2DB6" w:rsidRDefault="006A2DB6" w:rsidP="006A2DB6">
            <w:pPr>
              <w:pStyle w:val="Tablebody"/>
              <w:autoSpaceDE w:val="0"/>
              <w:autoSpaceDN w:val="0"/>
              <w:adjustRightInd w:val="0"/>
            </w:pPr>
            <w:r w:rsidRPr="006A2DB6">
              <w:rPr>
                <w:szCs w:val="24"/>
              </w:rPr>
              <w:t>Default value is “spacing"</w:t>
            </w:r>
          </w:p>
        </w:tc>
      </w:tr>
    </w:tbl>
    <w:p w14:paraId="7FE499B7" w14:textId="0E591BA0" w:rsidR="006A2DB6" w:rsidRDefault="006A2DB6">
      <w:pPr>
        <w:pStyle w:val="Heading1"/>
        <w:autoSpaceDE w:val="0"/>
        <w:autoSpaceDN w:val="0"/>
        <w:adjustRightInd w:val="0"/>
        <w:rPr>
          <w:rFonts w:eastAsia="Times New Roman"/>
          <w:szCs w:val="24"/>
        </w:rPr>
      </w:pPr>
      <w:r>
        <w:rPr>
          <w:rFonts w:eastAsia="Times New Roman"/>
          <w:szCs w:val="24"/>
        </w:rPr>
        <w:t>2D Connections</w:t>
      </w:r>
    </w:p>
    <w:p w14:paraId="7FE9F684"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Generic definitions</w:t>
      </w:r>
    </w:p>
    <w:p w14:paraId="4DA31BAA"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Identification</w:t>
      </w:r>
    </w:p>
    <w:p w14:paraId="05693063" w14:textId="77777777" w:rsidR="006A2DB6" w:rsidRDefault="006A2DB6">
      <w:pPr>
        <w:pStyle w:val="BodyText"/>
        <w:autoSpaceDE w:val="0"/>
        <w:autoSpaceDN w:val="0"/>
        <w:adjustRightInd w:val="0"/>
        <w:rPr>
          <w:szCs w:val="24"/>
        </w:rPr>
      </w:pPr>
      <w:r>
        <w:rPr>
          <w:szCs w:val="24"/>
        </w:rPr>
        <w:t xml:space="preserve">For identifying 2D connections, the same rules apply as for 0D connections, see </w:t>
      </w:r>
      <w:del w:id="1584" w:author="LUEJE Claudia" w:date="2024-05-02T21:42:00Z">
        <w:r w:rsidDel="00C84701">
          <w:rPr>
            <w:rStyle w:val="citesec"/>
            <w:szCs w:val="24"/>
          </w:rPr>
          <w:delText>clau</w:delText>
        </w:r>
      </w:del>
      <w:del w:id="1585" w:author="LUEJE Claudia" w:date="2024-05-02T21:41:00Z">
        <w:r w:rsidDel="00C84701">
          <w:rPr>
            <w:rStyle w:val="citesec"/>
            <w:szCs w:val="24"/>
          </w:rPr>
          <w:delText>se </w:delText>
        </w:r>
      </w:del>
      <w:r>
        <w:rPr>
          <w:rStyle w:val="citesec"/>
          <w:szCs w:val="24"/>
        </w:rPr>
        <w:t>9.1.1</w:t>
      </w:r>
      <w:r>
        <w:rPr>
          <w:szCs w:val="24"/>
        </w:rPr>
        <w:t>.</w:t>
      </w:r>
    </w:p>
    <w:p w14:paraId="2F720176" w14:textId="1FDBA342"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 xml:space="preserve">Connection </w:t>
      </w:r>
      <w:ins w:id="1586" w:author="LUEJE Claudia" w:date="2024-05-02T21:42:00Z">
        <w:r w:rsidR="00C84701">
          <w:rPr>
            <w:rFonts w:eastAsia="Times New Roman"/>
            <w:szCs w:val="24"/>
          </w:rPr>
          <w:t>f</w:t>
        </w:r>
      </w:ins>
      <w:del w:id="1587" w:author="LUEJE Claudia" w:date="2024-05-02T21:42:00Z">
        <w:r w:rsidDel="00C84701">
          <w:rPr>
            <w:rFonts w:eastAsia="Times New Roman"/>
            <w:szCs w:val="24"/>
          </w:rPr>
          <w:delText>F</w:delText>
        </w:r>
      </w:del>
      <w:r>
        <w:rPr>
          <w:rFonts w:eastAsia="Times New Roman"/>
          <w:szCs w:val="24"/>
        </w:rPr>
        <w:t>ace</w:t>
      </w:r>
    </w:p>
    <w:p w14:paraId="43AEC7E3"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General</w:t>
      </w:r>
    </w:p>
    <w:p w14:paraId="233715E6" w14:textId="77777777" w:rsidR="006A2DB6" w:rsidRDefault="006A2DB6">
      <w:pPr>
        <w:pStyle w:val="BodyText"/>
        <w:autoSpaceDE w:val="0"/>
        <w:autoSpaceDN w:val="0"/>
        <w:adjustRightInd w:val="0"/>
        <w:rPr>
          <w:szCs w:val="24"/>
        </w:rPr>
      </w:pPr>
      <w:r>
        <w:rPr>
          <w:szCs w:val="24"/>
        </w:rPr>
        <w:t>The geometry of the connection face is described by a tessellation. Each tessellation is a set of facets, which are defined within the XML element of the connection. The facets refer to three or four points, which are also defined there. Faces of any curvature can be represented by subdividing edges and thus adding more points and facets to the tessellations to obtain the needed accuracy.</w:t>
      </w:r>
    </w:p>
    <w:p w14:paraId="134FE882" w14:textId="77777777" w:rsidR="006A2DB6" w:rsidRDefault="006A2DB6">
      <w:pPr>
        <w:pStyle w:val="BodyText"/>
        <w:autoSpaceDE w:val="0"/>
        <w:autoSpaceDN w:val="0"/>
        <w:adjustRightInd w:val="0"/>
        <w:rPr>
          <w:szCs w:val="24"/>
        </w:rPr>
      </w:pPr>
      <w:r>
        <w:rPr>
          <w:szCs w:val="24"/>
        </w:rPr>
        <w:t xml:space="preserve">The facets do not have any sense of order. The facets refer via an integer index to the corresponding points, to avoid data duplication. The index is valid only within one certain </w:t>
      </w:r>
      <w:r w:rsidRPr="00677291">
        <w:rPr>
          <w:rStyle w:val="ISOCode"/>
        </w:rPr>
        <w:t>&lt;connecton_2d/&gt;</w:t>
      </w:r>
      <w:r>
        <w:rPr>
          <w:szCs w:val="24"/>
        </w:rPr>
        <w:t>. Therefore, it can start with e.g. 1 every time again.</w:t>
      </w:r>
    </w:p>
    <w:p w14:paraId="7B976F6E"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&lt;loc_list/&gt;</w:t>
      </w:r>
    </w:p>
    <w:p w14:paraId="7B9AD59B" w14:textId="77777777" w:rsidR="006A2DB6" w:rsidRDefault="006A2DB6">
      <w:pPr>
        <w:pStyle w:val="BodyText"/>
        <w:autoSpaceDE w:val="0"/>
        <w:autoSpaceDN w:val="0"/>
        <w:adjustRightInd w:val="0"/>
        <w:rPr>
          <w:szCs w:val="24"/>
        </w:rPr>
      </w:pPr>
      <w:r>
        <w:rPr>
          <w:szCs w:val="24"/>
        </w:rPr>
        <w:t xml:space="preserve">The list of locations for the definition of the connection face is stored in the element </w:t>
      </w:r>
      <w:r w:rsidRPr="00677291">
        <w:rPr>
          <w:rStyle w:val="ISOCode"/>
        </w:rPr>
        <w:t>&lt;loc_list/&gt;</w:t>
      </w:r>
      <w:r>
        <w:rPr>
          <w:szCs w:val="24"/>
        </w:rPr>
        <w:t xml:space="preserve">. This element contains nested elements </w:t>
      </w:r>
      <w:r w:rsidRPr="00677291">
        <w:rPr>
          <w:rStyle w:val="ISOCode"/>
        </w:rPr>
        <w:t>&lt;loc/&gt;</w:t>
      </w:r>
      <w:r>
        <w:rPr>
          <w:szCs w:val="24"/>
        </w:rPr>
        <w:t xml:space="preserve"> defining the location of a point of the connection line in space. These locations must be uniquely identifiable by the integer index so that the facets can refer to them.</w:t>
      </w:r>
    </w:p>
    <w:p w14:paraId="7E0184E1" w14:textId="77777777" w:rsidR="006A2DB6" w:rsidRDefault="006A2DB6">
      <w:pPr>
        <w:pStyle w:val="BodyText"/>
        <w:autoSpaceDE w:val="0"/>
        <w:autoSpaceDN w:val="0"/>
        <w:adjustRightInd w:val="0"/>
        <w:rPr>
          <w:szCs w:val="24"/>
        </w:rPr>
      </w:pPr>
      <w:r>
        <w:rPr>
          <w:szCs w:val="24"/>
        </w:rPr>
        <w:t xml:space="preserve">No additional attributes are associated to the element </w:t>
      </w:r>
      <w:r w:rsidRPr="00677291">
        <w:rPr>
          <w:rStyle w:val="ISOCode"/>
        </w:rPr>
        <w:t>&lt;loc_list/&gt;</w:t>
      </w:r>
      <w:r>
        <w:rPr>
          <w:szCs w:val="24"/>
        </w:rPr>
        <w:t>.</w:t>
      </w:r>
    </w:p>
    <w:p w14:paraId="1B53A965" w14:textId="07DD6A54" w:rsidR="006A2DB6" w:rsidRDefault="006A2DB6">
      <w:pPr>
        <w:pStyle w:val="BodyText"/>
        <w:autoSpaceDE w:val="0"/>
        <w:autoSpaceDN w:val="0"/>
        <w:adjustRightInd w:val="0"/>
        <w:rPr>
          <w:szCs w:val="24"/>
        </w:rPr>
      </w:pPr>
      <w:r>
        <w:rPr>
          <w:szCs w:val="24"/>
        </w:rPr>
        <w:t xml:space="preserve">The </w:t>
      </w:r>
      <w:r w:rsidRPr="00677291">
        <w:rPr>
          <w:rStyle w:val="ISOCode"/>
        </w:rPr>
        <w:t>&lt;loc_list/&gt;</w:t>
      </w:r>
      <w:r>
        <w:rPr>
          <w:szCs w:val="24"/>
        </w:rPr>
        <w:t xml:space="preserve"> element has the following nested elements (see </w:t>
      </w:r>
      <w:r w:rsidR="009C3FFA">
        <w:rPr>
          <w:rStyle w:val="citetbl"/>
          <w:szCs w:val="24"/>
        </w:rPr>
        <w:t>Table </w:t>
      </w:r>
      <w:r>
        <w:rPr>
          <w:rStyle w:val="citetbl"/>
          <w:szCs w:val="24"/>
        </w:rPr>
        <w:t>138</w:t>
      </w:r>
      <w:r>
        <w:rPr>
          <w:szCs w:val="24"/>
        </w:rPr>
        <w:t>):</w:t>
      </w:r>
    </w:p>
    <w:p w14:paraId="739652B1" w14:textId="6D782AC6" w:rsidR="006A2DB6" w:rsidRDefault="009C3FFA">
      <w:pPr>
        <w:pStyle w:val="Tabletitle"/>
        <w:autoSpaceDE w:val="0"/>
        <w:autoSpaceDN w:val="0"/>
        <w:adjustRightInd w:val="0"/>
        <w:outlineLvl w:val="0"/>
        <w:rPr>
          <w:szCs w:val="24"/>
        </w:rPr>
      </w:pPr>
      <w:r>
        <w:rPr>
          <w:szCs w:val="24"/>
        </w:rPr>
        <w:t>Table </w:t>
      </w:r>
      <w:r w:rsidR="006A2DB6">
        <w:rPr>
          <w:szCs w:val="24"/>
        </w:rPr>
        <w:t xml:space="preserve">138 — Nested elements of </w:t>
      </w:r>
      <w:r w:rsidR="006A2DB6" w:rsidRPr="00677291">
        <w:rPr>
          <w:rStyle w:val="ISOCode"/>
        </w:rPr>
        <w:t>&lt;loc_list/&gt;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7E5C6FF1"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3EEAA24E" w14:textId="4812DEA3" w:rsidR="006A2DB6" w:rsidRPr="00EC4DAD" w:rsidRDefault="006A2DB6" w:rsidP="006A2DB6">
            <w:pPr>
              <w:pStyle w:val="Tableheader"/>
              <w:autoSpaceDE w:val="0"/>
              <w:autoSpaceDN w:val="0"/>
              <w:adjustRightInd w:val="0"/>
              <w:jc w:val="both"/>
              <w:rPr>
                <w:b/>
              </w:rPr>
            </w:pPr>
            <w:r w:rsidRPr="00EC4DAD">
              <w:rPr>
                <w:b/>
                <w:szCs w:val="24"/>
              </w:rPr>
              <w:t xml:space="preserve">Nested </w:t>
            </w:r>
            <w:ins w:id="1588" w:author="LUEJE Claudia" w:date="2024-05-02T21:42:00Z">
              <w:r w:rsidR="00C84701">
                <w:rPr>
                  <w:b/>
                  <w:szCs w:val="24"/>
                </w:rPr>
                <w:t>e</w:t>
              </w:r>
            </w:ins>
            <w:del w:id="1589"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4A615B1C" w14:textId="06A3CDF7"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13F113AC" w14:textId="605DFFB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28C6070" w14:textId="0F74F2D5"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2B25BF98" w14:textId="77777777" w:rsidTr="009233A5">
        <w:trPr>
          <w:jc w:val="center"/>
        </w:trPr>
        <w:tc>
          <w:tcPr>
            <w:tcW w:w="2221" w:type="dxa"/>
            <w:tcBorders>
              <w:top w:val="single" w:sz="12" w:space="0" w:color="auto"/>
              <w:bottom w:val="single" w:sz="12" w:space="0" w:color="auto"/>
            </w:tcBorders>
            <w:vAlign w:val="bottom"/>
          </w:tcPr>
          <w:p w14:paraId="3B3F66CA" w14:textId="26F9A256" w:rsidR="006A2DB6" w:rsidRPr="006A2DB6" w:rsidRDefault="00C84701" w:rsidP="006A2DB6">
            <w:pPr>
              <w:pStyle w:val="Tablebody"/>
              <w:autoSpaceDE w:val="0"/>
              <w:autoSpaceDN w:val="0"/>
              <w:adjustRightInd w:val="0"/>
              <w:jc w:val="both"/>
            </w:pPr>
            <w:r w:rsidRPr="006A2DB6">
              <w:rPr>
                <w:szCs w:val="24"/>
              </w:rPr>
              <w:t>L</w:t>
            </w:r>
            <w:r w:rsidR="006A2DB6" w:rsidRPr="006A2DB6">
              <w:rPr>
                <w:szCs w:val="24"/>
              </w:rPr>
              <w:t>oc</w:t>
            </w:r>
          </w:p>
        </w:tc>
        <w:tc>
          <w:tcPr>
            <w:tcW w:w="1842" w:type="dxa"/>
            <w:tcBorders>
              <w:top w:val="single" w:sz="12" w:space="0" w:color="auto"/>
              <w:bottom w:val="single" w:sz="12" w:space="0" w:color="auto"/>
            </w:tcBorders>
            <w:vAlign w:val="bottom"/>
          </w:tcPr>
          <w:p w14:paraId="0A571F24" w14:textId="407CD59A" w:rsidR="006A2DB6" w:rsidRPr="006A2DB6" w:rsidRDefault="006A2DB6" w:rsidP="006A2DB6">
            <w:pPr>
              <w:pStyle w:val="Tablebody"/>
              <w:autoSpaceDE w:val="0"/>
              <w:autoSpaceDN w:val="0"/>
              <w:adjustRightInd w:val="0"/>
              <w:jc w:val="both"/>
            </w:pPr>
            <w:r w:rsidRPr="006A2DB6">
              <w:rPr>
                <w:szCs w:val="24"/>
              </w:rPr>
              <w:t>3-*</w:t>
            </w:r>
          </w:p>
        </w:tc>
        <w:tc>
          <w:tcPr>
            <w:tcW w:w="1701" w:type="dxa"/>
            <w:tcBorders>
              <w:top w:val="single" w:sz="12" w:space="0" w:color="auto"/>
              <w:bottom w:val="single" w:sz="12" w:space="0" w:color="auto"/>
            </w:tcBorders>
            <w:vAlign w:val="bottom"/>
          </w:tcPr>
          <w:p w14:paraId="4B524DB1" w14:textId="2D38F38E"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2F7B602F" w14:textId="768FDE9C" w:rsidR="006A2DB6" w:rsidRPr="006A2DB6" w:rsidRDefault="006A2DB6" w:rsidP="006A2DB6">
            <w:pPr>
              <w:pStyle w:val="Tablebody"/>
              <w:autoSpaceDE w:val="0"/>
              <w:autoSpaceDN w:val="0"/>
              <w:adjustRightInd w:val="0"/>
              <w:jc w:val="both"/>
            </w:pPr>
            <w:r w:rsidRPr="006A2DB6">
              <w:rPr>
                <w:szCs w:val="24"/>
              </w:rPr>
              <w:t>-</w:t>
            </w:r>
          </w:p>
        </w:tc>
      </w:tr>
    </w:tbl>
    <w:p w14:paraId="35D23D88" w14:textId="2F35952F"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&lt;loc/&gt;</w:t>
      </w:r>
    </w:p>
    <w:p w14:paraId="5D8F6691" w14:textId="77777777" w:rsidR="006A2DB6" w:rsidRDefault="006A2DB6">
      <w:pPr>
        <w:pStyle w:val="BodyText"/>
        <w:autoSpaceDE w:val="0"/>
        <w:autoSpaceDN w:val="0"/>
        <w:adjustRightInd w:val="0"/>
        <w:rPr>
          <w:szCs w:val="24"/>
        </w:rPr>
      </w:pPr>
      <w:r>
        <w:rPr>
          <w:szCs w:val="24"/>
        </w:rPr>
        <w:t xml:space="preserve">Each location specified by the element </w:t>
      </w:r>
      <w:r w:rsidRPr="00677291">
        <w:rPr>
          <w:rStyle w:val="ISOCode"/>
        </w:rPr>
        <w:t>&lt;loc/&gt;</w:t>
      </w:r>
      <w:r>
        <w:rPr>
          <w:szCs w:val="24"/>
        </w:rPr>
        <w:t xml:space="preserve"> contains three values specifying the x, y, and z coordinates of the location.</w:t>
      </w:r>
    </w:p>
    <w:p w14:paraId="615EB28C" w14:textId="4A95D83A" w:rsidR="006A2DB6" w:rsidRDefault="006A2DB6">
      <w:pPr>
        <w:pStyle w:val="BodyText"/>
        <w:autoSpaceDE w:val="0"/>
        <w:autoSpaceDN w:val="0"/>
        <w:adjustRightInd w:val="0"/>
        <w:rPr>
          <w:szCs w:val="24"/>
        </w:rPr>
      </w:pPr>
      <w:r>
        <w:rPr>
          <w:szCs w:val="24"/>
        </w:rPr>
        <w:t xml:space="preserve">The attributes associated to the element </w:t>
      </w:r>
      <w:r w:rsidRPr="00677291">
        <w:rPr>
          <w:rStyle w:val="ISOCode"/>
        </w:rPr>
        <w:t>&lt;loc/&gt;</w:t>
      </w:r>
      <w:r>
        <w:rPr>
          <w:szCs w:val="24"/>
        </w:rPr>
        <w:t xml:space="preserve"> are as shown in </w:t>
      </w:r>
      <w:r w:rsidR="009C3FFA">
        <w:rPr>
          <w:rStyle w:val="citetbl"/>
          <w:szCs w:val="24"/>
        </w:rPr>
        <w:t>Table </w:t>
      </w:r>
      <w:r>
        <w:rPr>
          <w:rStyle w:val="citetbl"/>
          <w:szCs w:val="24"/>
        </w:rPr>
        <w:t>139</w:t>
      </w:r>
      <w:r>
        <w:rPr>
          <w:szCs w:val="24"/>
        </w:rPr>
        <w:t>:</w:t>
      </w:r>
    </w:p>
    <w:p w14:paraId="08F497F4" w14:textId="7B69E427" w:rsidR="006A2DB6" w:rsidRDefault="009C3FFA">
      <w:pPr>
        <w:pStyle w:val="Tabletitle"/>
        <w:autoSpaceDE w:val="0"/>
        <w:autoSpaceDN w:val="0"/>
        <w:adjustRightInd w:val="0"/>
        <w:outlineLvl w:val="0"/>
        <w:rPr>
          <w:szCs w:val="24"/>
        </w:rPr>
      </w:pPr>
      <w:r>
        <w:rPr>
          <w:szCs w:val="24"/>
        </w:rPr>
        <w:t>Table </w:t>
      </w:r>
      <w:r w:rsidR="006A2DB6">
        <w:rPr>
          <w:szCs w:val="24"/>
        </w:rPr>
        <w:t xml:space="preserve">139 — Attributes of element </w:t>
      </w:r>
      <w:r w:rsidR="006A2DB6" w:rsidRPr="00677291">
        <w:rPr>
          <w:rStyle w:val="ISOCode"/>
        </w:rPr>
        <w:t>&lt;loc/&gt;</w:t>
      </w:r>
    </w:p>
    <w:tbl>
      <w:tblPr>
        <w:tblW w:w="853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871"/>
        <w:gridCol w:w="1800"/>
        <w:gridCol w:w="1620"/>
        <w:gridCol w:w="3240"/>
      </w:tblGrid>
      <w:tr w:rsidR="006A2DB6" w:rsidRPr="00EC4DAD" w14:paraId="2FF4CBC8" w14:textId="77777777" w:rsidTr="009233A5">
        <w:trPr>
          <w:tblHeader/>
          <w:jc w:val="center"/>
        </w:trPr>
        <w:tc>
          <w:tcPr>
            <w:tcW w:w="1871" w:type="dxa"/>
            <w:tcBorders>
              <w:top w:val="single" w:sz="12" w:space="0" w:color="auto"/>
              <w:bottom w:val="single" w:sz="12" w:space="0" w:color="auto"/>
            </w:tcBorders>
            <w:shd w:val="clear" w:color="auto" w:fill="F3F3F3"/>
            <w:vAlign w:val="bottom"/>
          </w:tcPr>
          <w:p w14:paraId="10949393" w14:textId="6E616EC2"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EEE216E" w14:textId="24584F6B" w:rsidR="006A2DB6" w:rsidRPr="00EC4DAD" w:rsidRDefault="006A2DB6" w:rsidP="006A2DB6">
            <w:pPr>
              <w:pStyle w:val="Tableheader"/>
              <w:autoSpaceDE w:val="0"/>
              <w:autoSpaceDN w:val="0"/>
              <w:adjustRightInd w:val="0"/>
              <w:jc w:val="both"/>
              <w:rPr>
                <w:b/>
              </w:rPr>
            </w:pPr>
            <w:r w:rsidRPr="00EC4DAD">
              <w:rPr>
                <w:b/>
                <w:szCs w:val="24"/>
              </w:rPr>
              <w:t>Type</w:t>
            </w:r>
          </w:p>
        </w:tc>
        <w:tc>
          <w:tcPr>
            <w:tcW w:w="1620" w:type="dxa"/>
            <w:tcBorders>
              <w:top w:val="single" w:sz="12" w:space="0" w:color="auto"/>
              <w:bottom w:val="single" w:sz="12" w:space="0" w:color="auto"/>
            </w:tcBorders>
            <w:shd w:val="clear" w:color="auto" w:fill="F3F3F3"/>
            <w:vAlign w:val="bottom"/>
          </w:tcPr>
          <w:p w14:paraId="00854731" w14:textId="13646478" w:rsidR="006A2DB6" w:rsidRPr="00EC4DAD" w:rsidRDefault="006A2DB6" w:rsidP="006A2DB6">
            <w:pPr>
              <w:pStyle w:val="Tableheader"/>
              <w:autoSpaceDE w:val="0"/>
              <w:autoSpaceDN w:val="0"/>
              <w:adjustRightInd w:val="0"/>
              <w:jc w:val="both"/>
              <w:rPr>
                <w:b/>
              </w:rPr>
            </w:pPr>
            <w:r w:rsidRPr="00EC4DAD">
              <w:rPr>
                <w:b/>
                <w:szCs w:val="24"/>
              </w:rPr>
              <w:t>Use</w:t>
            </w:r>
          </w:p>
        </w:tc>
        <w:tc>
          <w:tcPr>
            <w:tcW w:w="3240" w:type="dxa"/>
            <w:tcBorders>
              <w:top w:val="single" w:sz="12" w:space="0" w:color="auto"/>
              <w:bottom w:val="single" w:sz="12" w:space="0" w:color="auto"/>
            </w:tcBorders>
            <w:shd w:val="clear" w:color="auto" w:fill="F3F3F3"/>
            <w:vAlign w:val="bottom"/>
          </w:tcPr>
          <w:p w14:paraId="1408C831" w14:textId="2B64D97B" w:rsidR="006A2DB6" w:rsidRPr="00EC4DAD" w:rsidRDefault="006A2DB6" w:rsidP="006A2DB6">
            <w:pPr>
              <w:pStyle w:val="Tableheader"/>
              <w:autoSpaceDE w:val="0"/>
              <w:autoSpaceDN w:val="0"/>
              <w:adjustRightInd w:val="0"/>
              <w:jc w:val="both"/>
              <w:rPr>
                <w:b/>
              </w:rPr>
            </w:pPr>
            <w:r w:rsidRPr="00EC4DAD">
              <w:rPr>
                <w:b/>
                <w:szCs w:val="24"/>
              </w:rPr>
              <w:t>Constraint / Remarks</w:t>
            </w:r>
          </w:p>
        </w:tc>
      </w:tr>
      <w:tr w:rsidR="006A2DB6" w:rsidRPr="00F54804" w14:paraId="14BD7657" w14:textId="77777777" w:rsidTr="009233A5">
        <w:trPr>
          <w:jc w:val="center"/>
        </w:trPr>
        <w:tc>
          <w:tcPr>
            <w:tcW w:w="1871" w:type="dxa"/>
            <w:tcBorders>
              <w:top w:val="single" w:sz="12" w:space="0" w:color="auto"/>
              <w:bottom w:val="single" w:sz="12" w:space="0" w:color="auto"/>
            </w:tcBorders>
          </w:tcPr>
          <w:p w14:paraId="5D3A7DAD" w14:textId="08F53F1C" w:rsidR="006A2DB6" w:rsidRPr="006A2DB6" w:rsidRDefault="00C84701" w:rsidP="006A2DB6">
            <w:pPr>
              <w:pStyle w:val="Tablebody"/>
              <w:autoSpaceDE w:val="0"/>
              <w:autoSpaceDN w:val="0"/>
              <w:adjustRightInd w:val="0"/>
              <w:jc w:val="both"/>
            </w:pPr>
            <w:r w:rsidRPr="006A2DB6">
              <w:rPr>
                <w:szCs w:val="24"/>
              </w:rPr>
              <w:t>V</w:t>
            </w:r>
          </w:p>
        </w:tc>
        <w:tc>
          <w:tcPr>
            <w:tcW w:w="1800" w:type="dxa"/>
            <w:tcBorders>
              <w:top w:val="single" w:sz="12" w:space="0" w:color="auto"/>
              <w:bottom w:val="single" w:sz="12" w:space="0" w:color="auto"/>
            </w:tcBorders>
          </w:tcPr>
          <w:p w14:paraId="27F43904" w14:textId="5F033678" w:rsidR="006A2DB6" w:rsidRPr="006A2DB6" w:rsidRDefault="006A2DB6" w:rsidP="006A2DB6">
            <w:pPr>
              <w:pStyle w:val="Tablebody"/>
              <w:autoSpaceDE w:val="0"/>
              <w:autoSpaceDN w:val="0"/>
              <w:adjustRightInd w:val="0"/>
              <w:jc w:val="both"/>
            </w:pPr>
            <w:r w:rsidRPr="006A2DB6">
              <w:rPr>
                <w:szCs w:val="24"/>
              </w:rPr>
              <w:t>Integer</w:t>
            </w:r>
          </w:p>
        </w:tc>
        <w:tc>
          <w:tcPr>
            <w:tcW w:w="1620" w:type="dxa"/>
            <w:tcBorders>
              <w:top w:val="single" w:sz="12" w:space="0" w:color="auto"/>
              <w:bottom w:val="single" w:sz="12" w:space="0" w:color="auto"/>
            </w:tcBorders>
          </w:tcPr>
          <w:p w14:paraId="5F3C2478" w14:textId="25774429" w:rsidR="006A2DB6" w:rsidRPr="006A2DB6" w:rsidRDefault="006A2DB6" w:rsidP="006A2DB6">
            <w:pPr>
              <w:pStyle w:val="Tablebody"/>
              <w:autoSpaceDE w:val="0"/>
              <w:autoSpaceDN w:val="0"/>
              <w:adjustRightInd w:val="0"/>
              <w:jc w:val="both"/>
            </w:pPr>
            <w:r w:rsidRPr="006A2DB6">
              <w:rPr>
                <w:szCs w:val="24"/>
              </w:rPr>
              <w:t>Required</w:t>
            </w:r>
          </w:p>
        </w:tc>
        <w:tc>
          <w:tcPr>
            <w:tcW w:w="3240" w:type="dxa"/>
            <w:tcBorders>
              <w:top w:val="single" w:sz="12" w:space="0" w:color="auto"/>
              <w:bottom w:val="single" w:sz="12" w:space="0" w:color="auto"/>
            </w:tcBorders>
          </w:tcPr>
          <w:p w14:paraId="214FFD84" w14:textId="713DBFAF" w:rsidR="006A2DB6" w:rsidRPr="006A2DB6" w:rsidRDefault="006A2DB6" w:rsidP="006A2DB6">
            <w:pPr>
              <w:pStyle w:val="Tablebody"/>
              <w:autoSpaceDE w:val="0"/>
              <w:autoSpaceDN w:val="0"/>
              <w:adjustRightInd w:val="0"/>
              <w:jc w:val="both"/>
            </w:pPr>
            <w:r w:rsidRPr="006A2DB6">
              <w:rPr>
                <w:szCs w:val="24"/>
              </w:rPr>
              <w:t xml:space="preserve">Unique within the parent element </w:t>
            </w:r>
            <w:r w:rsidRPr="00677291">
              <w:rPr>
                <w:rStyle w:val="ISOCode"/>
              </w:rPr>
              <w:t>&lt;connection_2d/&gt;</w:t>
            </w:r>
          </w:p>
        </w:tc>
      </w:tr>
    </w:tbl>
    <w:p w14:paraId="7F470EC6" w14:textId="0A180DAB" w:rsidR="006A2DB6" w:rsidRDefault="006A2DB6">
      <w:pPr>
        <w:pStyle w:val="BodyText"/>
        <w:autoSpaceDE w:val="0"/>
        <w:autoSpaceDN w:val="0"/>
        <w:adjustRightInd w:val="0"/>
        <w:rPr>
          <w:szCs w:val="24"/>
        </w:rPr>
      </w:pPr>
      <w:r>
        <w:rPr>
          <w:szCs w:val="24"/>
        </w:rPr>
        <w:t xml:space="preserve">The attribute </w:t>
      </w:r>
      <w:r w:rsidRPr="00677291">
        <w:rPr>
          <w:rStyle w:val="ISOCode"/>
        </w:rPr>
        <w:t>v</w:t>
      </w:r>
      <w:r>
        <w:rPr>
          <w:szCs w:val="24"/>
        </w:rPr>
        <w:t xml:space="preserve"> is used to ensure unique identification. The index value must be unique within the </w:t>
      </w:r>
      <w:r w:rsidRPr="00677291">
        <w:rPr>
          <w:rStyle w:val="ISOCode"/>
        </w:rPr>
        <w:t>&lt;connection_2d/&gt;</w:t>
      </w:r>
      <w:r>
        <w:rPr>
          <w:szCs w:val="24"/>
        </w:rPr>
        <w:t xml:space="preserve"> element.</w:t>
      </w:r>
    </w:p>
    <w:p w14:paraId="640ED05E" w14:textId="333B33CC" w:rsidR="006A2DB6" w:rsidRDefault="006A2D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w:t>
      </w:r>
      <w:ins w:id="1590" w:author="LUEJE Claudia" w:date="2024-05-02T21:42:00Z">
        <w:r w:rsidR="00C84701">
          <w:rPr>
            <w:szCs w:val="24"/>
          </w:rPr>
          <w:t>XAMPLE</w:t>
        </w:r>
      </w:ins>
      <w:del w:id="1591" w:author="LUEJE Claudia" w:date="2024-05-02T21:42:00Z">
        <w:r w:rsidDel="00C84701">
          <w:rPr>
            <w:szCs w:val="24"/>
          </w:rPr>
          <w:delText>xample</w:delText>
        </w:r>
      </w:del>
      <w:r w:rsidR="00677291">
        <w:rPr>
          <w:szCs w:val="24"/>
        </w:rPr>
        <w:tab/>
        <w:t> </w:t>
      </w:r>
    </w:p>
    <w:p w14:paraId="275C8B87" w14:textId="4B966176"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24618AAB" w14:textId="13DAC5F0"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v="1"&gt; 2581.21 -708.408 31.6532 &lt;/loc&gt;</w:t>
      </w:r>
    </w:p>
    <w:p w14:paraId="4D1186AE" w14:textId="0E72601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v="2"&gt; 2581.42 -708.357 35.2816 &lt;/loc&gt;</w:t>
      </w:r>
    </w:p>
    <w:p w14:paraId="3468A2C5" w14:textId="4CCE65ED"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b/>
          <w:szCs w:val="24"/>
        </w:rPr>
        <w:t>&lt;loc v="3"&gt; 2581.05 -708.302 39.0643 &lt;/loc&gt;</w:t>
      </w:r>
    </w:p>
    <w:p w14:paraId="2D392613" w14:textId="1C04704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71548991" w14:textId="532E72D7"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04767DD3" w14:textId="77777777"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&lt;face_list/&gt;</w:t>
      </w:r>
    </w:p>
    <w:p w14:paraId="50C5AFBD" w14:textId="77777777" w:rsidR="006A2DB6" w:rsidRDefault="006A2DB6">
      <w:pPr>
        <w:pStyle w:val="BodyText"/>
        <w:autoSpaceDE w:val="0"/>
        <w:autoSpaceDN w:val="0"/>
        <w:adjustRightInd w:val="0"/>
        <w:rPr>
          <w:szCs w:val="24"/>
        </w:rPr>
      </w:pPr>
      <w:r>
        <w:rPr>
          <w:szCs w:val="24"/>
        </w:rPr>
        <w:t xml:space="preserve">The list of facets for the definition of the connection face is stored in the element </w:t>
      </w:r>
      <w:r w:rsidRPr="00677291">
        <w:rPr>
          <w:rStyle w:val="ISOCode"/>
        </w:rPr>
        <w:t>&lt;face_list/&gt;</w:t>
      </w:r>
      <w:r>
        <w:rPr>
          <w:szCs w:val="24"/>
        </w:rPr>
        <w:t xml:space="preserve">. This element contains nested elements </w:t>
      </w:r>
      <w:r w:rsidRPr="00677291">
        <w:rPr>
          <w:rStyle w:val="ISOCode"/>
        </w:rPr>
        <w:t>&lt;face/&gt;</w:t>
      </w:r>
      <w:r>
        <w:rPr>
          <w:szCs w:val="24"/>
        </w:rPr>
        <w:t xml:space="preserve"> defining tessellated facets of the connection face in space. These facets are in no particular order.</w:t>
      </w:r>
    </w:p>
    <w:p w14:paraId="4AF3C651" w14:textId="77777777" w:rsidR="006A2DB6" w:rsidRDefault="006A2DB6">
      <w:pPr>
        <w:pStyle w:val="BodyText"/>
        <w:autoSpaceDE w:val="0"/>
        <w:autoSpaceDN w:val="0"/>
        <w:adjustRightInd w:val="0"/>
        <w:rPr>
          <w:szCs w:val="24"/>
        </w:rPr>
      </w:pPr>
      <w:r>
        <w:rPr>
          <w:szCs w:val="24"/>
        </w:rPr>
        <w:t xml:space="preserve">No additional attributes are associated to the element </w:t>
      </w:r>
      <w:r w:rsidRPr="00677291">
        <w:rPr>
          <w:rStyle w:val="ISOCode"/>
        </w:rPr>
        <w:t>&lt;face_list/&gt;</w:t>
      </w:r>
      <w:r>
        <w:rPr>
          <w:szCs w:val="24"/>
        </w:rPr>
        <w:t>.</w:t>
      </w:r>
    </w:p>
    <w:p w14:paraId="050BF768" w14:textId="6984AC66" w:rsidR="006A2DB6" w:rsidRDefault="006A2DB6">
      <w:pPr>
        <w:pStyle w:val="BodyText"/>
        <w:autoSpaceDE w:val="0"/>
        <w:autoSpaceDN w:val="0"/>
        <w:adjustRightInd w:val="0"/>
        <w:rPr>
          <w:szCs w:val="24"/>
        </w:rPr>
      </w:pPr>
      <w:r>
        <w:rPr>
          <w:szCs w:val="24"/>
        </w:rPr>
        <w:t xml:space="preserve">The </w:t>
      </w:r>
      <w:r w:rsidRPr="00677291">
        <w:rPr>
          <w:rStyle w:val="ISOCode"/>
        </w:rPr>
        <w:t>&lt;face_list/&gt;</w:t>
      </w:r>
      <w:r>
        <w:rPr>
          <w:szCs w:val="24"/>
        </w:rPr>
        <w:t xml:space="preserve"> element has the following nested elements (see </w:t>
      </w:r>
      <w:r w:rsidR="009C3FFA">
        <w:rPr>
          <w:rStyle w:val="citetbl"/>
          <w:szCs w:val="24"/>
        </w:rPr>
        <w:t>Table </w:t>
      </w:r>
      <w:r>
        <w:rPr>
          <w:rStyle w:val="citetbl"/>
          <w:szCs w:val="24"/>
        </w:rPr>
        <w:t>140</w:t>
      </w:r>
      <w:r>
        <w:rPr>
          <w:szCs w:val="24"/>
        </w:rPr>
        <w:t>):</w:t>
      </w:r>
    </w:p>
    <w:p w14:paraId="371F0C6D" w14:textId="44A585D1" w:rsidR="006A2DB6" w:rsidRDefault="009C3FFA">
      <w:pPr>
        <w:pStyle w:val="Tabletitle"/>
        <w:autoSpaceDE w:val="0"/>
        <w:autoSpaceDN w:val="0"/>
        <w:adjustRightInd w:val="0"/>
        <w:outlineLvl w:val="0"/>
        <w:rPr>
          <w:szCs w:val="24"/>
        </w:rPr>
      </w:pPr>
      <w:r>
        <w:rPr>
          <w:szCs w:val="24"/>
        </w:rPr>
        <w:t>Table </w:t>
      </w:r>
      <w:r w:rsidR="006A2DB6">
        <w:rPr>
          <w:szCs w:val="24"/>
        </w:rPr>
        <w:t xml:space="preserve">140 — Nested elements of element </w:t>
      </w:r>
      <w:r w:rsidR="006A2DB6" w:rsidRPr="00677291">
        <w:rPr>
          <w:rStyle w:val="ISOCode"/>
        </w:rPr>
        <w:t>&lt;face_list/&gt;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65B64D6A"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6E8CB4C6" w14:textId="23CAA03B" w:rsidR="006A2DB6" w:rsidRPr="00EC4DAD" w:rsidRDefault="006A2DB6" w:rsidP="006A2DB6">
            <w:pPr>
              <w:pStyle w:val="Tableheader"/>
              <w:autoSpaceDE w:val="0"/>
              <w:autoSpaceDN w:val="0"/>
              <w:adjustRightInd w:val="0"/>
              <w:jc w:val="both"/>
              <w:rPr>
                <w:b/>
              </w:rPr>
            </w:pPr>
            <w:r w:rsidRPr="00EC4DAD">
              <w:rPr>
                <w:b/>
                <w:szCs w:val="24"/>
              </w:rPr>
              <w:t xml:space="preserve">Nested </w:t>
            </w:r>
            <w:ins w:id="1592" w:author="LUEJE Claudia" w:date="2024-05-02T21:42:00Z">
              <w:r w:rsidR="00C84701">
                <w:rPr>
                  <w:b/>
                  <w:szCs w:val="24"/>
                </w:rPr>
                <w:t>E</w:t>
              </w:r>
            </w:ins>
            <w:del w:id="1593" w:author="LUEJE Claudia" w:date="2024-05-02T21:42: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270006FE" w14:textId="594F6131"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471909E0" w14:textId="148911D2"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269CBAC8" w14:textId="5945D1C9"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6B4DC365" w14:textId="77777777" w:rsidTr="009233A5">
        <w:trPr>
          <w:jc w:val="center"/>
        </w:trPr>
        <w:tc>
          <w:tcPr>
            <w:tcW w:w="2221" w:type="dxa"/>
            <w:tcBorders>
              <w:top w:val="single" w:sz="12" w:space="0" w:color="auto"/>
              <w:bottom w:val="single" w:sz="12" w:space="0" w:color="auto"/>
            </w:tcBorders>
            <w:vAlign w:val="bottom"/>
          </w:tcPr>
          <w:p w14:paraId="1DC4D5A5" w14:textId="64F5BD3A" w:rsidR="006A2DB6" w:rsidRPr="006A2DB6" w:rsidRDefault="00C84701" w:rsidP="006A2DB6">
            <w:pPr>
              <w:pStyle w:val="Tablebody"/>
              <w:autoSpaceDE w:val="0"/>
              <w:autoSpaceDN w:val="0"/>
              <w:adjustRightInd w:val="0"/>
              <w:jc w:val="both"/>
            </w:pPr>
            <w:r w:rsidRPr="006A2DB6">
              <w:rPr>
                <w:szCs w:val="24"/>
              </w:rPr>
              <w:t>F</w:t>
            </w:r>
            <w:r w:rsidR="006A2DB6" w:rsidRPr="006A2DB6">
              <w:rPr>
                <w:szCs w:val="24"/>
              </w:rPr>
              <w:t>ace</w:t>
            </w:r>
          </w:p>
        </w:tc>
        <w:tc>
          <w:tcPr>
            <w:tcW w:w="1842" w:type="dxa"/>
            <w:tcBorders>
              <w:top w:val="single" w:sz="12" w:space="0" w:color="auto"/>
              <w:bottom w:val="single" w:sz="12" w:space="0" w:color="auto"/>
            </w:tcBorders>
            <w:vAlign w:val="bottom"/>
          </w:tcPr>
          <w:p w14:paraId="2344D144" w14:textId="360FA3EE"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bottom w:val="single" w:sz="12" w:space="0" w:color="auto"/>
            </w:tcBorders>
            <w:vAlign w:val="bottom"/>
          </w:tcPr>
          <w:p w14:paraId="221CEBA1" w14:textId="2335DAB0" w:rsidR="006A2DB6" w:rsidRPr="006A2DB6" w:rsidRDefault="006A2DB6" w:rsidP="006A2DB6">
            <w:pPr>
              <w:pStyle w:val="Tablebody"/>
              <w:autoSpaceDE w:val="0"/>
              <w:autoSpaceDN w:val="0"/>
              <w:adjustRightInd w:val="0"/>
              <w:jc w:val="both"/>
            </w:pPr>
            <w:r w:rsidRPr="006A2DB6">
              <w:rPr>
                <w:szCs w:val="24"/>
              </w:rPr>
              <w:t>Required</w:t>
            </w:r>
          </w:p>
        </w:tc>
        <w:tc>
          <w:tcPr>
            <w:tcW w:w="2708" w:type="dxa"/>
            <w:tcBorders>
              <w:top w:val="single" w:sz="12" w:space="0" w:color="auto"/>
              <w:bottom w:val="single" w:sz="12" w:space="0" w:color="auto"/>
            </w:tcBorders>
            <w:vAlign w:val="bottom"/>
          </w:tcPr>
          <w:p w14:paraId="4A8855BB" w14:textId="582E9342" w:rsidR="006A2DB6" w:rsidRPr="006A2DB6" w:rsidRDefault="006A2DB6" w:rsidP="006A2DB6">
            <w:pPr>
              <w:pStyle w:val="Tablebody"/>
              <w:autoSpaceDE w:val="0"/>
              <w:autoSpaceDN w:val="0"/>
              <w:adjustRightInd w:val="0"/>
              <w:jc w:val="both"/>
            </w:pPr>
            <w:r w:rsidRPr="006A2DB6">
              <w:rPr>
                <w:szCs w:val="24"/>
              </w:rPr>
              <w:t>-</w:t>
            </w:r>
          </w:p>
        </w:tc>
      </w:tr>
    </w:tbl>
    <w:p w14:paraId="21755F10" w14:textId="602C4039" w:rsidR="006A2DB6" w:rsidRDefault="006A2DB6">
      <w:pPr>
        <w:pStyle w:val="Heading4"/>
        <w:tabs>
          <w:tab w:val="left" w:pos="400"/>
          <w:tab w:val="left" w:pos="560"/>
          <w:tab w:val="left" w:pos="720"/>
          <w:tab w:val="left" w:pos="880"/>
          <w:tab w:val="left" w:pos="1080"/>
        </w:tabs>
        <w:autoSpaceDE w:val="0"/>
        <w:autoSpaceDN w:val="0"/>
        <w:adjustRightInd w:val="0"/>
        <w:rPr>
          <w:rFonts w:eastAsia="Times New Roman"/>
          <w:szCs w:val="24"/>
        </w:rPr>
      </w:pPr>
      <w:r>
        <w:rPr>
          <w:rFonts w:eastAsia="Times New Roman"/>
          <w:szCs w:val="24"/>
        </w:rPr>
        <w:t xml:space="preserve">Element </w:t>
      </w:r>
      <w:r w:rsidRPr="00677291">
        <w:rPr>
          <w:rStyle w:val="ISOCode"/>
        </w:rPr>
        <w:t>&lt;face/&gt;</w:t>
      </w:r>
    </w:p>
    <w:p w14:paraId="2ECCAC8D" w14:textId="5C092505" w:rsidR="006A2DB6" w:rsidRDefault="006A2DB6">
      <w:pPr>
        <w:pStyle w:val="BodyText"/>
        <w:autoSpaceDE w:val="0"/>
        <w:autoSpaceDN w:val="0"/>
        <w:adjustRightInd w:val="0"/>
        <w:rPr>
          <w:szCs w:val="24"/>
        </w:rPr>
      </w:pPr>
      <w:r>
        <w:rPr>
          <w:szCs w:val="24"/>
        </w:rPr>
        <w:t xml:space="preserve">Each location specified by the element </w:t>
      </w:r>
      <w:r w:rsidRPr="00677291">
        <w:rPr>
          <w:rStyle w:val="ISOCode"/>
        </w:rPr>
        <w:t>&lt;face/&gt;</w:t>
      </w:r>
      <w:r>
        <w:rPr>
          <w:szCs w:val="24"/>
        </w:rPr>
        <w:t xml:space="preserve"> contains four values specifying each vertex of the facet, using the </w:t>
      </w:r>
      <w:r w:rsidRPr="00677291">
        <w:rPr>
          <w:rStyle w:val="ISOCode"/>
        </w:rPr>
        <w:t>&lt;loc/&gt;</w:t>
      </w:r>
      <w:r>
        <w:rPr>
          <w:szCs w:val="24"/>
        </w:rPr>
        <w:t xml:space="preserve"> identifier, </w:t>
      </w:r>
      <w:r w:rsidRPr="00677291">
        <w:rPr>
          <w:rStyle w:val="ISOCode"/>
        </w:rPr>
        <w:t>v</w:t>
      </w:r>
      <w:r>
        <w:rPr>
          <w:szCs w:val="24"/>
        </w:rPr>
        <w:t xml:space="preserve"> (see </w:t>
      </w:r>
      <w:r w:rsidR="009C3FFA">
        <w:rPr>
          <w:rStyle w:val="citetbl"/>
          <w:szCs w:val="24"/>
        </w:rPr>
        <w:t>Table </w:t>
      </w:r>
      <w:r>
        <w:rPr>
          <w:rStyle w:val="citetbl"/>
          <w:szCs w:val="24"/>
        </w:rPr>
        <w:t>141</w:t>
      </w:r>
      <w:r>
        <w:rPr>
          <w:szCs w:val="24"/>
        </w:rPr>
        <w:t>):</w:t>
      </w:r>
    </w:p>
    <w:p w14:paraId="7D04587D" w14:textId="16A40EA8" w:rsidR="006A2DB6" w:rsidRDefault="009C3FFA">
      <w:pPr>
        <w:pStyle w:val="Tabletitle"/>
        <w:autoSpaceDE w:val="0"/>
        <w:autoSpaceDN w:val="0"/>
        <w:adjustRightInd w:val="0"/>
        <w:outlineLvl w:val="0"/>
        <w:rPr>
          <w:szCs w:val="24"/>
        </w:rPr>
      </w:pPr>
      <w:r>
        <w:rPr>
          <w:szCs w:val="24"/>
        </w:rPr>
        <w:t>Table </w:t>
      </w:r>
      <w:r w:rsidR="006A2DB6">
        <w:rPr>
          <w:szCs w:val="24"/>
        </w:rPr>
        <w:t xml:space="preserve">141 — Attributes of element </w:t>
      </w:r>
      <w:r w:rsidR="006A2DB6" w:rsidRPr="00677291">
        <w:rPr>
          <w:rStyle w:val="ISOCode"/>
        </w:rPr>
        <w:t>&lt;face/&gt;</w:t>
      </w:r>
    </w:p>
    <w:tbl>
      <w:tblPr>
        <w:tblW w:w="850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66"/>
        <w:gridCol w:w="992"/>
        <w:gridCol w:w="1134"/>
        <w:gridCol w:w="5108"/>
      </w:tblGrid>
      <w:tr w:rsidR="006A2DB6" w:rsidRPr="00EC4DAD" w14:paraId="017F1888" w14:textId="77777777" w:rsidTr="009233A5">
        <w:trPr>
          <w:tblHeader/>
          <w:jc w:val="center"/>
        </w:trPr>
        <w:tc>
          <w:tcPr>
            <w:tcW w:w="1266" w:type="dxa"/>
            <w:tcBorders>
              <w:top w:val="single" w:sz="12" w:space="0" w:color="auto"/>
              <w:bottom w:val="single" w:sz="12" w:space="0" w:color="auto"/>
            </w:tcBorders>
            <w:shd w:val="clear" w:color="auto" w:fill="F3F3F3"/>
            <w:vAlign w:val="bottom"/>
          </w:tcPr>
          <w:p w14:paraId="2EF41532" w14:textId="0892D343" w:rsidR="006A2DB6" w:rsidRPr="00EC4DAD" w:rsidRDefault="006A2DB6" w:rsidP="006A2DB6">
            <w:pPr>
              <w:pStyle w:val="Tableheader"/>
              <w:autoSpaceDE w:val="0"/>
              <w:autoSpaceDN w:val="0"/>
              <w:adjustRightInd w:val="0"/>
              <w:jc w:val="both"/>
              <w:rPr>
                <w:b/>
              </w:rPr>
            </w:pPr>
            <w:r w:rsidRPr="00EC4DAD">
              <w:rPr>
                <w:b/>
                <w:szCs w:val="24"/>
              </w:rPr>
              <w:t>Attribute (Vertex)</w:t>
            </w:r>
          </w:p>
        </w:tc>
        <w:tc>
          <w:tcPr>
            <w:tcW w:w="992" w:type="dxa"/>
            <w:tcBorders>
              <w:top w:val="single" w:sz="12" w:space="0" w:color="auto"/>
              <w:bottom w:val="single" w:sz="12" w:space="0" w:color="auto"/>
            </w:tcBorders>
            <w:shd w:val="clear" w:color="auto" w:fill="F3F3F3"/>
            <w:vAlign w:val="bottom"/>
          </w:tcPr>
          <w:p w14:paraId="64DDFBEC" w14:textId="591D739B" w:rsidR="006A2DB6" w:rsidRPr="00EC4DAD" w:rsidRDefault="006A2DB6" w:rsidP="006A2DB6">
            <w:pPr>
              <w:pStyle w:val="Tableheader"/>
              <w:autoSpaceDE w:val="0"/>
              <w:autoSpaceDN w:val="0"/>
              <w:adjustRightInd w:val="0"/>
              <w:jc w:val="both"/>
              <w:rPr>
                <w:b/>
              </w:rPr>
            </w:pPr>
            <w:r w:rsidRPr="00EC4DAD">
              <w:rPr>
                <w:b/>
                <w:szCs w:val="24"/>
              </w:rPr>
              <w:t>Type</w:t>
            </w:r>
          </w:p>
        </w:tc>
        <w:tc>
          <w:tcPr>
            <w:tcW w:w="1134" w:type="dxa"/>
            <w:tcBorders>
              <w:top w:val="single" w:sz="12" w:space="0" w:color="auto"/>
              <w:bottom w:val="single" w:sz="12" w:space="0" w:color="auto"/>
            </w:tcBorders>
            <w:shd w:val="clear" w:color="auto" w:fill="F3F3F3"/>
            <w:vAlign w:val="bottom"/>
          </w:tcPr>
          <w:p w14:paraId="331687FE" w14:textId="3379A67A" w:rsidR="006A2DB6" w:rsidRPr="00EC4DAD" w:rsidRDefault="006A2DB6" w:rsidP="006A2DB6">
            <w:pPr>
              <w:pStyle w:val="Tableheader"/>
              <w:autoSpaceDE w:val="0"/>
              <w:autoSpaceDN w:val="0"/>
              <w:adjustRightInd w:val="0"/>
              <w:jc w:val="both"/>
              <w:rPr>
                <w:b/>
              </w:rPr>
            </w:pPr>
            <w:r w:rsidRPr="00EC4DAD">
              <w:rPr>
                <w:b/>
                <w:szCs w:val="24"/>
              </w:rPr>
              <w:t>Use</w:t>
            </w:r>
          </w:p>
        </w:tc>
        <w:tc>
          <w:tcPr>
            <w:tcW w:w="5108" w:type="dxa"/>
            <w:tcBorders>
              <w:top w:val="single" w:sz="12" w:space="0" w:color="auto"/>
              <w:bottom w:val="single" w:sz="12" w:space="0" w:color="auto"/>
            </w:tcBorders>
            <w:shd w:val="clear" w:color="auto" w:fill="F3F3F3"/>
            <w:vAlign w:val="bottom"/>
          </w:tcPr>
          <w:p w14:paraId="026BED66" w14:textId="75C5D3FE"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0C7912" w14:paraId="023941C7" w14:textId="77777777" w:rsidTr="009233A5">
        <w:trPr>
          <w:jc w:val="center"/>
        </w:trPr>
        <w:tc>
          <w:tcPr>
            <w:tcW w:w="1266" w:type="dxa"/>
            <w:tcBorders>
              <w:top w:val="single" w:sz="12" w:space="0" w:color="auto"/>
            </w:tcBorders>
          </w:tcPr>
          <w:p w14:paraId="03DCCEE9" w14:textId="664117D0"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Pr="006A2DB6">
              <w:rPr>
                <w:szCs w:val="24"/>
              </w:rPr>
              <w:t>1</w:t>
            </w:r>
          </w:p>
        </w:tc>
        <w:tc>
          <w:tcPr>
            <w:tcW w:w="992" w:type="dxa"/>
            <w:tcBorders>
              <w:top w:val="single" w:sz="12" w:space="0" w:color="auto"/>
            </w:tcBorders>
          </w:tcPr>
          <w:p w14:paraId="48FA7F47" w14:textId="547F500B"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top w:val="single" w:sz="12" w:space="0" w:color="auto"/>
            </w:tcBorders>
          </w:tcPr>
          <w:p w14:paraId="4CF1AE2D" w14:textId="5B5E228F" w:rsidR="006A2DB6" w:rsidRPr="006A2DB6" w:rsidRDefault="006A2DB6" w:rsidP="006A2DB6">
            <w:pPr>
              <w:pStyle w:val="Tablebody"/>
              <w:autoSpaceDE w:val="0"/>
              <w:autoSpaceDN w:val="0"/>
              <w:adjustRightInd w:val="0"/>
              <w:jc w:val="both"/>
            </w:pPr>
            <w:r w:rsidRPr="006A2DB6">
              <w:rPr>
                <w:szCs w:val="24"/>
              </w:rPr>
              <w:t>Required</w:t>
            </w:r>
          </w:p>
        </w:tc>
        <w:tc>
          <w:tcPr>
            <w:tcW w:w="5108" w:type="dxa"/>
            <w:tcBorders>
              <w:top w:val="single" w:sz="12" w:space="0" w:color="auto"/>
            </w:tcBorders>
          </w:tcPr>
          <w:p w14:paraId="6EB3C92A" w14:textId="15185B32"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007CB464" w14:textId="77777777" w:rsidTr="009233A5">
        <w:trPr>
          <w:jc w:val="center"/>
        </w:trPr>
        <w:tc>
          <w:tcPr>
            <w:tcW w:w="1266" w:type="dxa"/>
          </w:tcPr>
          <w:p w14:paraId="699D29F6" w14:textId="6F7ABCFD"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2</w:t>
            </w:r>
          </w:p>
        </w:tc>
        <w:tc>
          <w:tcPr>
            <w:tcW w:w="992" w:type="dxa"/>
          </w:tcPr>
          <w:p w14:paraId="4D5FA4D3" w14:textId="1D80A99A"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43170E" w14:textId="57B7D1DB"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4DD85D36" w14:textId="607D0BD8"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5A029D2B" w14:textId="77777777" w:rsidTr="009233A5">
        <w:trPr>
          <w:jc w:val="center"/>
        </w:trPr>
        <w:tc>
          <w:tcPr>
            <w:tcW w:w="1266" w:type="dxa"/>
          </w:tcPr>
          <w:p w14:paraId="4B2116A7" w14:textId="60B88E3B"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3</w:t>
            </w:r>
          </w:p>
        </w:tc>
        <w:tc>
          <w:tcPr>
            <w:tcW w:w="992" w:type="dxa"/>
          </w:tcPr>
          <w:p w14:paraId="4F6ED298" w14:textId="5A3CB62E" w:rsidR="006A2DB6" w:rsidRPr="006A2DB6" w:rsidRDefault="006A2DB6" w:rsidP="006A2DB6">
            <w:pPr>
              <w:pStyle w:val="Tablebody"/>
              <w:autoSpaceDE w:val="0"/>
              <w:autoSpaceDN w:val="0"/>
              <w:adjustRightInd w:val="0"/>
              <w:jc w:val="both"/>
            </w:pPr>
            <w:r w:rsidRPr="006A2DB6">
              <w:rPr>
                <w:szCs w:val="24"/>
              </w:rPr>
              <w:t>Integer</w:t>
            </w:r>
          </w:p>
        </w:tc>
        <w:tc>
          <w:tcPr>
            <w:tcW w:w="1134" w:type="dxa"/>
          </w:tcPr>
          <w:p w14:paraId="6991F2EC" w14:textId="25B0B742" w:rsidR="006A2DB6" w:rsidRPr="006A2DB6" w:rsidRDefault="006A2DB6" w:rsidP="006A2DB6">
            <w:pPr>
              <w:pStyle w:val="Tablebody"/>
              <w:autoSpaceDE w:val="0"/>
              <w:autoSpaceDN w:val="0"/>
              <w:adjustRightInd w:val="0"/>
              <w:jc w:val="both"/>
            </w:pPr>
            <w:r w:rsidRPr="006A2DB6">
              <w:rPr>
                <w:szCs w:val="24"/>
              </w:rPr>
              <w:t>Required</w:t>
            </w:r>
          </w:p>
        </w:tc>
        <w:tc>
          <w:tcPr>
            <w:tcW w:w="5108" w:type="dxa"/>
          </w:tcPr>
          <w:p w14:paraId="1F21428B" w14:textId="7BD1A475"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r w:rsidR="006A2DB6" w:rsidRPr="000C7912" w14:paraId="42600390" w14:textId="77777777" w:rsidTr="009233A5">
        <w:trPr>
          <w:jc w:val="center"/>
        </w:trPr>
        <w:tc>
          <w:tcPr>
            <w:tcW w:w="1266" w:type="dxa"/>
            <w:tcBorders>
              <w:bottom w:val="single" w:sz="12" w:space="0" w:color="auto"/>
            </w:tcBorders>
          </w:tcPr>
          <w:p w14:paraId="3154702F" w14:textId="3CEAA851" w:rsidR="006A2DB6" w:rsidRPr="006A2DB6" w:rsidRDefault="00677291"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77291">
              <w:rPr>
                <w:rStyle w:val="ISOCode"/>
                <w:b/>
              </w:rPr>
              <w:t>v</w:t>
            </w:r>
            <w:r w:rsidR="006A2DB6" w:rsidRPr="006A2DB6">
              <w:rPr>
                <w:szCs w:val="24"/>
              </w:rPr>
              <w:t>4</w:t>
            </w:r>
          </w:p>
        </w:tc>
        <w:tc>
          <w:tcPr>
            <w:tcW w:w="992" w:type="dxa"/>
            <w:tcBorders>
              <w:bottom w:val="single" w:sz="12" w:space="0" w:color="auto"/>
            </w:tcBorders>
          </w:tcPr>
          <w:p w14:paraId="0F6094B1" w14:textId="6B3AEA93" w:rsidR="006A2DB6" w:rsidRPr="006A2DB6" w:rsidRDefault="006A2DB6" w:rsidP="006A2DB6">
            <w:pPr>
              <w:pStyle w:val="Tablebody"/>
              <w:autoSpaceDE w:val="0"/>
              <w:autoSpaceDN w:val="0"/>
              <w:adjustRightInd w:val="0"/>
              <w:jc w:val="both"/>
            </w:pPr>
            <w:r w:rsidRPr="006A2DB6">
              <w:rPr>
                <w:szCs w:val="24"/>
              </w:rPr>
              <w:t>Integer</w:t>
            </w:r>
          </w:p>
        </w:tc>
        <w:tc>
          <w:tcPr>
            <w:tcW w:w="1134" w:type="dxa"/>
            <w:tcBorders>
              <w:bottom w:val="single" w:sz="12" w:space="0" w:color="auto"/>
            </w:tcBorders>
          </w:tcPr>
          <w:p w14:paraId="07350712" w14:textId="47791ABF" w:rsidR="006A2DB6" w:rsidRPr="006A2DB6" w:rsidRDefault="006A2DB6" w:rsidP="006A2DB6">
            <w:pPr>
              <w:pStyle w:val="Tablebody"/>
              <w:autoSpaceDE w:val="0"/>
              <w:autoSpaceDN w:val="0"/>
              <w:adjustRightInd w:val="0"/>
              <w:jc w:val="both"/>
            </w:pPr>
            <w:r w:rsidRPr="006A2DB6">
              <w:rPr>
                <w:szCs w:val="24"/>
              </w:rPr>
              <w:t>Optional</w:t>
            </w:r>
          </w:p>
        </w:tc>
        <w:tc>
          <w:tcPr>
            <w:tcW w:w="5108" w:type="dxa"/>
            <w:tcBorders>
              <w:bottom w:val="single" w:sz="12" w:space="0" w:color="auto"/>
            </w:tcBorders>
          </w:tcPr>
          <w:p w14:paraId="185CFCEE" w14:textId="58EBE89A" w:rsidR="006A2DB6" w:rsidRPr="006A2DB6" w:rsidRDefault="006A2DB6" w:rsidP="006A2DB6">
            <w:pPr>
              <w:pStyle w:val="Tablebody"/>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6A2DB6">
              <w:rPr>
                <w:szCs w:val="24"/>
              </w:rPr>
              <w:t xml:space="preserve">must correspond to a </w:t>
            </w:r>
            <w:r w:rsidR="00677291" w:rsidRPr="00677291">
              <w:rPr>
                <w:rStyle w:val="ISOCode"/>
                <w:b/>
              </w:rPr>
              <w:t>v</w:t>
            </w:r>
            <w:r w:rsidRPr="006A2DB6">
              <w:rPr>
                <w:szCs w:val="24"/>
              </w:rPr>
              <w:t xml:space="preserve"> in a </w:t>
            </w:r>
            <w:r w:rsidRPr="006A2DB6">
              <w:rPr>
                <w:rStyle w:val="ISOCode"/>
                <w:rFonts w:cs="Times New Roman"/>
                <w:sz w:val="20"/>
                <w:szCs w:val="24"/>
              </w:rPr>
              <w:t>&lt;loc/&gt;</w:t>
            </w:r>
            <w:r w:rsidRPr="006A2DB6">
              <w:rPr>
                <w:szCs w:val="24"/>
              </w:rPr>
              <w:t xml:space="preserve"> from </w:t>
            </w:r>
            <w:r w:rsidRPr="006A2DB6">
              <w:rPr>
                <w:rStyle w:val="ISOCode"/>
                <w:rFonts w:cs="Times New Roman"/>
                <w:sz w:val="20"/>
                <w:szCs w:val="24"/>
              </w:rPr>
              <w:t>&lt;loc_list/&gt;</w:t>
            </w:r>
          </w:p>
        </w:tc>
      </w:tr>
    </w:tbl>
    <w:p w14:paraId="6E85AE0A" w14:textId="2F8ED32A" w:rsidR="006A2DB6" w:rsidRDefault="006A2DB6">
      <w:pPr>
        <w:pStyle w:val="BodyText"/>
        <w:autoSpaceDE w:val="0"/>
        <w:autoSpaceDN w:val="0"/>
        <w:adjustRightInd w:val="0"/>
        <w:rPr>
          <w:szCs w:val="24"/>
        </w:rPr>
      </w:pPr>
      <w:r>
        <w:rPr>
          <w:szCs w:val="24"/>
        </w:rPr>
        <w:t>The following list explains the attributes:</w:t>
      </w:r>
    </w:p>
    <w:p w14:paraId="1972A85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quadrangular facet, four distinct vertex indices must be supplied.</w:t>
      </w:r>
    </w:p>
    <w:p w14:paraId="5EB13BC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t>To represent a triangular facet, three distinct vertex indices must be supplied.</w:t>
      </w:r>
    </w:p>
    <w:p w14:paraId="504EBB73" w14:textId="77DC7B5D" w:rsidR="006A2DB6" w:rsidRDefault="006A2DB6" w:rsidP="00677291">
      <w:pPr>
        <w:pStyle w:val="Example"/>
      </w:pPr>
      <w:r>
        <w:t>E</w:t>
      </w:r>
      <w:ins w:id="1594" w:author="LUEJE Claudia" w:date="2024-05-02T21:43:00Z">
        <w:r w:rsidR="00C84701">
          <w:t>XAMPLE</w:t>
        </w:r>
      </w:ins>
      <w:del w:id="1595" w:author="LUEJE Claudia" w:date="2024-05-02T21:43:00Z">
        <w:r w:rsidDel="00C84701">
          <w:delText>xample</w:delText>
        </w:r>
      </w:del>
      <w:r w:rsidR="00690423">
        <w:tab/>
      </w:r>
      <w:r>
        <w:t>Minimum definition for a &lt;connection_2d/&gt; facets</w:t>
      </w:r>
    </w:p>
    <w:p w14:paraId="7779FE2B" w14:textId="63E3A3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E18BE32" w14:textId="2D4A16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1</w:t>
      </w:r>
      <w:r w:rsidR="006A2DB6">
        <w:rPr>
          <w:szCs w:val="24"/>
        </w:rPr>
        <w:t>"&gt; 2001.557 14.435 1736.898 &lt;/loc&gt;</w:t>
      </w:r>
    </w:p>
    <w:p w14:paraId="36454055" w14:textId="2235BB2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2</w:t>
      </w:r>
      <w:r w:rsidR="006A2DB6">
        <w:rPr>
          <w:szCs w:val="24"/>
        </w:rPr>
        <w:t>"&gt; 1994.802 14.435 1734.247 &lt;/loc&gt;</w:t>
      </w:r>
    </w:p>
    <w:p w14:paraId="19C1D140" w14:textId="025A04AA"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3</w:t>
      </w:r>
      <w:r w:rsidR="006A2DB6">
        <w:rPr>
          <w:szCs w:val="24"/>
        </w:rPr>
        <w:t>"&gt; 1994.790 0.0436 1734.256 &lt;/loc&gt;</w:t>
      </w:r>
    </w:p>
    <w:p w14:paraId="3B854BF5" w14:textId="5271AF6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4</w:t>
      </w:r>
      <w:r w:rsidR="006A2DB6">
        <w:rPr>
          <w:szCs w:val="24"/>
        </w:rPr>
        <w:t>"&gt; 2001.547 0.0545 1736.911 &lt;/loc&gt;</w:t>
      </w:r>
    </w:p>
    <w:p w14:paraId="03BFC954" w14:textId="6E62940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5</w:t>
      </w:r>
      <w:r w:rsidR="006A2DB6">
        <w:rPr>
          <w:szCs w:val="24"/>
        </w:rPr>
        <w:t>"&gt; 2008.298 14.435 1739.550 &lt;/loc&gt;</w:t>
      </w:r>
    </w:p>
    <w:p w14:paraId="6F9B4E64" w14:textId="56D5B552"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 v="</w:t>
      </w:r>
      <w:r w:rsidR="006A2DB6">
        <w:rPr>
          <w:b/>
          <w:szCs w:val="24"/>
        </w:rPr>
        <w:t>6</w:t>
      </w:r>
      <w:r w:rsidR="006A2DB6">
        <w:rPr>
          <w:szCs w:val="24"/>
        </w:rPr>
        <w:t>"&gt; 2008.336 28.784 1739.524 &lt;/loc&gt;</w:t>
      </w:r>
    </w:p>
    <w:p w14:paraId="341B38FB" w14:textId="58462559"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&lt;/loc_list&gt;</w:t>
      </w:r>
    </w:p>
    <w:p w14:paraId="1365C955" w14:textId="08F699C7"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42E974AE" w14:textId="083011C7" w:rsidR="006A2DB6" w:rsidRP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677291">
        <w:rPr>
          <w:szCs w:val="24"/>
          <w:lang w:val="fr-CH"/>
        </w:rPr>
        <w:t xml:space="preserve">      </w:t>
      </w:r>
      <w:r>
        <w:rPr>
          <w:szCs w:val="24"/>
          <w:lang w:val="fr-CH"/>
        </w:rPr>
        <w:t xml:space="preserve"> </w:t>
      </w:r>
      <w:r w:rsidR="006A2DB6" w:rsidRPr="00677291">
        <w:rPr>
          <w:b/>
          <w:szCs w:val="24"/>
          <w:lang w:val="fr-CH"/>
        </w:rPr>
        <w:t>&lt;face v1="1" v2="2" v3="3" v4="4"/&gt;</w:t>
      </w:r>
      <w:r w:rsidR="006A2DB6" w:rsidRPr="00677291">
        <w:rPr>
          <w:szCs w:val="24"/>
          <w:lang w:val="fr-CH"/>
        </w:rPr>
        <w:t xml:space="preserve"> &lt;!-- quadrangular facet --&gt;</w:t>
      </w:r>
    </w:p>
    <w:p w14:paraId="112E16E6" w14:textId="2E32B754"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677291">
        <w:rPr>
          <w:szCs w:val="24"/>
          <w:lang w:val="fr-CH"/>
        </w:rPr>
        <w:t xml:space="preserve">      </w:t>
      </w:r>
      <w:r>
        <w:rPr>
          <w:szCs w:val="24"/>
          <w:lang w:val="fr-CH"/>
        </w:rPr>
        <w:t xml:space="preserve"> </w:t>
      </w:r>
      <w:r w:rsidR="006A2DB6">
        <w:rPr>
          <w:b/>
          <w:szCs w:val="24"/>
        </w:rPr>
        <w:t>&lt;face v1="1" v2="5" v3="6"/&gt;</w:t>
      </w:r>
      <w:r w:rsidR="006A2DB6">
        <w:rPr>
          <w:szCs w:val="24"/>
        </w:rPr>
        <w:t xml:space="preserve"> </w:t>
      </w:r>
      <w:r w:rsidR="00293E6B">
        <w:rPr>
          <w:szCs w:val="24"/>
        </w:rPr>
        <w:t xml:space="preserve">       </w:t>
      </w:r>
      <w:r w:rsidR="006A2DB6">
        <w:rPr>
          <w:szCs w:val="24"/>
        </w:rPr>
        <w:t>&lt;!-- triangular facet --&gt;</w:t>
      </w:r>
    </w:p>
    <w:p w14:paraId="3031274F" w14:textId="2E5895A5" w:rsidR="006A2DB6"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  </w:t>
      </w:r>
      <w:r w:rsidR="006A2DB6">
        <w:rPr>
          <w:szCs w:val="24"/>
        </w:rPr>
        <w:t>&lt;/face_list&gt;</w:t>
      </w:r>
    </w:p>
    <w:p w14:paraId="177193D1" w14:textId="7B40673A" w:rsidR="00677291" w:rsidRDefault="00677291">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68BDCC8D" w14:textId="77777777" w:rsidR="006A2DB6" w:rsidRDefault="006A2DB6">
      <w:pPr>
        <w:pStyle w:val="Heading3"/>
        <w:tabs>
          <w:tab w:val="left" w:pos="400"/>
          <w:tab w:val="left" w:pos="560"/>
          <w:tab w:val="left" w:pos="720"/>
        </w:tabs>
        <w:autoSpaceDE w:val="0"/>
        <w:autoSpaceDN w:val="0"/>
        <w:adjustRightInd w:val="0"/>
        <w:rPr>
          <w:rFonts w:eastAsia="Times New Roman"/>
          <w:szCs w:val="24"/>
        </w:rPr>
      </w:pPr>
      <w:r>
        <w:rPr>
          <w:rFonts w:eastAsia="Times New Roman"/>
          <w:szCs w:val="24"/>
        </w:rPr>
        <w:t>Type specification</w:t>
      </w:r>
    </w:p>
    <w:p w14:paraId="545D28AB" w14:textId="70ABEF59" w:rsidR="006A2DB6" w:rsidRDefault="006A2DB6">
      <w:pPr>
        <w:pStyle w:val="BodyText"/>
        <w:autoSpaceDE w:val="0"/>
        <w:autoSpaceDN w:val="0"/>
        <w:adjustRightInd w:val="0"/>
        <w:rPr>
          <w:szCs w:val="24"/>
        </w:rPr>
      </w:pPr>
      <w:r>
        <w:rPr>
          <w:szCs w:val="24"/>
        </w:rPr>
        <w:t xml:space="preserve">Each connection is identified by its type. The XML definition of 2D connections contains the following nested elements (see </w:t>
      </w:r>
      <w:r w:rsidR="009C3FFA">
        <w:rPr>
          <w:rStyle w:val="citetbl"/>
          <w:szCs w:val="24"/>
        </w:rPr>
        <w:t>Table </w:t>
      </w:r>
      <w:r>
        <w:rPr>
          <w:rStyle w:val="citetbl"/>
          <w:szCs w:val="24"/>
        </w:rPr>
        <w:t>142</w:t>
      </w:r>
      <w:r>
        <w:rPr>
          <w:szCs w:val="24"/>
        </w:rPr>
        <w:t>):</w:t>
      </w:r>
    </w:p>
    <w:p w14:paraId="14EE1419" w14:textId="1486577B" w:rsidR="006A2DB6" w:rsidRDefault="009C3FFA">
      <w:pPr>
        <w:pStyle w:val="Tabletitle"/>
        <w:autoSpaceDE w:val="0"/>
        <w:autoSpaceDN w:val="0"/>
        <w:adjustRightInd w:val="0"/>
        <w:outlineLvl w:val="0"/>
        <w:rPr>
          <w:szCs w:val="24"/>
        </w:rPr>
      </w:pPr>
      <w:r>
        <w:rPr>
          <w:szCs w:val="24"/>
        </w:rPr>
        <w:t>Table </w:t>
      </w:r>
      <w:r w:rsidR="006A2DB6">
        <w:rPr>
          <w:szCs w:val="24"/>
        </w:rPr>
        <w:t xml:space="preserve">142 — Nested elements of </w:t>
      </w:r>
      <w:r w:rsidR="006A2DB6" w:rsidRPr="007538D9">
        <w:rPr>
          <w:rStyle w:val="ISOCode"/>
        </w:rPr>
        <w:t>&lt;connection_2d/&gt;</w:t>
      </w:r>
    </w:p>
    <w:tbl>
      <w:tblPr>
        <w:tblW w:w="847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221"/>
        <w:gridCol w:w="1842"/>
        <w:gridCol w:w="1701"/>
        <w:gridCol w:w="2708"/>
      </w:tblGrid>
      <w:tr w:rsidR="006A2DB6" w:rsidRPr="00EC4DAD" w14:paraId="5BA4724C" w14:textId="77777777" w:rsidTr="009233A5">
        <w:trPr>
          <w:tblHeader/>
          <w:jc w:val="center"/>
        </w:trPr>
        <w:tc>
          <w:tcPr>
            <w:tcW w:w="2221" w:type="dxa"/>
            <w:tcBorders>
              <w:top w:val="single" w:sz="12" w:space="0" w:color="auto"/>
              <w:bottom w:val="single" w:sz="12" w:space="0" w:color="auto"/>
            </w:tcBorders>
            <w:shd w:val="clear" w:color="auto" w:fill="F3F3F3"/>
            <w:vAlign w:val="bottom"/>
          </w:tcPr>
          <w:p w14:paraId="7F40CE8F" w14:textId="162FC7A8" w:rsidR="006A2DB6" w:rsidRPr="00EC4DAD" w:rsidRDefault="006A2DB6" w:rsidP="006A2DB6">
            <w:pPr>
              <w:pStyle w:val="Tableheader"/>
              <w:autoSpaceDE w:val="0"/>
              <w:autoSpaceDN w:val="0"/>
              <w:adjustRightInd w:val="0"/>
              <w:jc w:val="both"/>
              <w:rPr>
                <w:b/>
              </w:rPr>
            </w:pPr>
            <w:r w:rsidRPr="00EC4DAD">
              <w:rPr>
                <w:b/>
                <w:szCs w:val="24"/>
              </w:rPr>
              <w:t xml:space="preserve">Nested </w:t>
            </w:r>
            <w:ins w:id="1596" w:author="LUEJE Claudia" w:date="2024-05-02T21:43:00Z">
              <w:r w:rsidR="00C84701">
                <w:rPr>
                  <w:b/>
                  <w:szCs w:val="24"/>
                </w:rPr>
                <w:t>e</w:t>
              </w:r>
            </w:ins>
            <w:del w:id="1597" w:author="LUEJE Claudia" w:date="2024-05-02T21:43:00Z">
              <w:r w:rsidRPr="00EC4DAD" w:rsidDel="00C84701">
                <w:rPr>
                  <w:b/>
                  <w:szCs w:val="24"/>
                </w:rPr>
                <w:delText>E</w:delText>
              </w:r>
            </w:del>
            <w:r w:rsidRPr="00EC4DAD">
              <w:rPr>
                <w:b/>
                <w:szCs w:val="24"/>
              </w:rPr>
              <w:t>lements</w:t>
            </w:r>
          </w:p>
        </w:tc>
        <w:tc>
          <w:tcPr>
            <w:tcW w:w="1842" w:type="dxa"/>
            <w:tcBorders>
              <w:top w:val="single" w:sz="12" w:space="0" w:color="auto"/>
              <w:bottom w:val="single" w:sz="12" w:space="0" w:color="auto"/>
            </w:tcBorders>
            <w:shd w:val="clear" w:color="auto" w:fill="F3F3F3"/>
            <w:vAlign w:val="bottom"/>
          </w:tcPr>
          <w:p w14:paraId="74414679" w14:textId="44431936" w:rsidR="006A2DB6" w:rsidRPr="00EC4DAD" w:rsidRDefault="006A2DB6" w:rsidP="006A2DB6">
            <w:pPr>
              <w:pStyle w:val="Tableheader"/>
              <w:autoSpaceDE w:val="0"/>
              <w:autoSpaceDN w:val="0"/>
              <w:adjustRightInd w:val="0"/>
              <w:jc w:val="both"/>
              <w:rPr>
                <w:b/>
              </w:rPr>
            </w:pPr>
            <w:r w:rsidRPr="00EC4DAD">
              <w:rPr>
                <w:b/>
                <w:szCs w:val="24"/>
              </w:rPr>
              <w:t>Multiplicity</w:t>
            </w:r>
          </w:p>
        </w:tc>
        <w:tc>
          <w:tcPr>
            <w:tcW w:w="1701" w:type="dxa"/>
            <w:tcBorders>
              <w:top w:val="single" w:sz="12" w:space="0" w:color="auto"/>
              <w:bottom w:val="single" w:sz="12" w:space="0" w:color="auto"/>
            </w:tcBorders>
            <w:shd w:val="clear" w:color="auto" w:fill="F3F3F3"/>
            <w:vAlign w:val="bottom"/>
          </w:tcPr>
          <w:p w14:paraId="073979FC" w14:textId="137EC3E3" w:rsidR="006A2DB6" w:rsidRPr="00EC4DAD" w:rsidRDefault="006A2DB6" w:rsidP="006A2DB6">
            <w:pPr>
              <w:pStyle w:val="Tableheader"/>
              <w:autoSpaceDE w:val="0"/>
              <w:autoSpaceDN w:val="0"/>
              <w:adjustRightInd w:val="0"/>
              <w:jc w:val="both"/>
              <w:rPr>
                <w:b/>
              </w:rPr>
            </w:pPr>
            <w:r w:rsidRPr="00EC4DAD">
              <w:rPr>
                <w:b/>
                <w:szCs w:val="24"/>
              </w:rPr>
              <w:t>Use</w:t>
            </w:r>
          </w:p>
        </w:tc>
        <w:tc>
          <w:tcPr>
            <w:tcW w:w="2708" w:type="dxa"/>
            <w:tcBorders>
              <w:top w:val="single" w:sz="12" w:space="0" w:color="auto"/>
              <w:bottom w:val="single" w:sz="12" w:space="0" w:color="auto"/>
            </w:tcBorders>
            <w:shd w:val="clear" w:color="auto" w:fill="F3F3F3"/>
            <w:vAlign w:val="bottom"/>
          </w:tcPr>
          <w:p w14:paraId="43096CEC" w14:textId="3CF5DB78"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0B9D568F" w14:textId="77777777" w:rsidTr="009233A5">
        <w:trPr>
          <w:jc w:val="center"/>
        </w:trPr>
        <w:tc>
          <w:tcPr>
            <w:tcW w:w="2221" w:type="dxa"/>
            <w:tcBorders>
              <w:top w:val="single" w:sz="12" w:space="0" w:color="auto"/>
            </w:tcBorders>
          </w:tcPr>
          <w:p w14:paraId="4EC1C246" w14:textId="0940D8B9" w:rsidR="006A2DB6" w:rsidRPr="006A2DB6" w:rsidRDefault="006A2DB6" w:rsidP="006A2DB6">
            <w:pPr>
              <w:pStyle w:val="Tablebody"/>
              <w:autoSpaceDE w:val="0"/>
              <w:autoSpaceDN w:val="0"/>
              <w:adjustRightInd w:val="0"/>
              <w:jc w:val="both"/>
            </w:pPr>
            <w:r w:rsidRPr="006A2DB6">
              <w:rPr>
                <w:szCs w:val="24"/>
              </w:rPr>
              <w:t>adhesive_face</w:t>
            </w:r>
          </w:p>
        </w:tc>
        <w:tc>
          <w:tcPr>
            <w:tcW w:w="1842" w:type="dxa"/>
            <w:tcBorders>
              <w:top w:val="single" w:sz="12" w:space="0" w:color="auto"/>
            </w:tcBorders>
            <w:vAlign w:val="bottom"/>
          </w:tcPr>
          <w:p w14:paraId="7A46CA26" w14:textId="3540910C" w:rsidR="006A2DB6" w:rsidRPr="006A2DB6" w:rsidRDefault="006A2DB6" w:rsidP="006A2DB6">
            <w:pPr>
              <w:pStyle w:val="Tablebody"/>
              <w:autoSpaceDE w:val="0"/>
              <w:autoSpaceDN w:val="0"/>
              <w:adjustRightInd w:val="0"/>
              <w:jc w:val="both"/>
            </w:pPr>
            <w:r w:rsidRPr="006A2DB6">
              <w:rPr>
                <w:szCs w:val="24"/>
              </w:rPr>
              <w:t>1</w:t>
            </w:r>
          </w:p>
        </w:tc>
        <w:tc>
          <w:tcPr>
            <w:tcW w:w="1701" w:type="dxa"/>
            <w:tcBorders>
              <w:top w:val="single" w:sz="12" w:space="0" w:color="auto"/>
            </w:tcBorders>
            <w:vAlign w:val="bottom"/>
          </w:tcPr>
          <w:p w14:paraId="08C60207" w14:textId="5AA61DAD"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top w:val="single" w:sz="12" w:space="0" w:color="auto"/>
            </w:tcBorders>
            <w:vAlign w:val="bottom"/>
          </w:tcPr>
          <w:p w14:paraId="2F488183" w14:textId="686D6CF8"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21C1F20D" w14:textId="77777777" w:rsidTr="009233A5">
        <w:trPr>
          <w:jc w:val="center"/>
        </w:trPr>
        <w:tc>
          <w:tcPr>
            <w:tcW w:w="2221" w:type="dxa"/>
            <w:tcBorders>
              <w:bottom w:val="single" w:sz="12" w:space="0" w:color="auto"/>
            </w:tcBorders>
            <w:vAlign w:val="bottom"/>
          </w:tcPr>
          <w:p w14:paraId="2E0E68DE" w14:textId="196A1837" w:rsidR="006A2DB6" w:rsidRPr="006A2DB6" w:rsidRDefault="00C84701" w:rsidP="006A2DB6">
            <w:pPr>
              <w:pStyle w:val="Tablebody"/>
              <w:autoSpaceDE w:val="0"/>
              <w:autoSpaceDN w:val="0"/>
              <w:adjustRightInd w:val="0"/>
              <w:jc w:val="both"/>
            </w:pPr>
            <w:r w:rsidRPr="006A2DB6">
              <w:rPr>
                <w:szCs w:val="24"/>
              </w:rPr>
              <w:t>S</w:t>
            </w:r>
            <w:r w:rsidR="006A2DB6" w:rsidRPr="006A2DB6">
              <w:rPr>
                <w:szCs w:val="24"/>
              </w:rPr>
              <w:t>tacking</w:t>
            </w:r>
          </w:p>
        </w:tc>
        <w:tc>
          <w:tcPr>
            <w:tcW w:w="1842" w:type="dxa"/>
            <w:tcBorders>
              <w:bottom w:val="single" w:sz="12" w:space="0" w:color="auto"/>
            </w:tcBorders>
            <w:vAlign w:val="bottom"/>
          </w:tcPr>
          <w:p w14:paraId="79D9D9F9" w14:textId="0076726D" w:rsidR="006A2DB6" w:rsidRPr="006A2DB6" w:rsidRDefault="006A2DB6" w:rsidP="006A2DB6">
            <w:pPr>
              <w:pStyle w:val="Tablebody"/>
              <w:autoSpaceDE w:val="0"/>
              <w:autoSpaceDN w:val="0"/>
              <w:adjustRightInd w:val="0"/>
              <w:jc w:val="both"/>
            </w:pPr>
            <w:r w:rsidRPr="006A2DB6">
              <w:rPr>
                <w:szCs w:val="24"/>
              </w:rPr>
              <w:t>1</w:t>
            </w:r>
          </w:p>
        </w:tc>
        <w:tc>
          <w:tcPr>
            <w:tcW w:w="1701" w:type="dxa"/>
            <w:tcBorders>
              <w:bottom w:val="single" w:sz="12" w:space="0" w:color="auto"/>
            </w:tcBorders>
            <w:vAlign w:val="bottom"/>
          </w:tcPr>
          <w:p w14:paraId="358C10AE" w14:textId="4C3D18B2" w:rsidR="006A2DB6" w:rsidRPr="006A2DB6" w:rsidRDefault="006A2DB6" w:rsidP="006A2DB6">
            <w:pPr>
              <w:pStyle w:val="Tablebody"/>
              <w:autoSpaceDE w:val="0"/>
              <w:autoSpaceDN w:val="0"/>
              <w:adjustRightInd w:val="0"/>
              <w:jc w:val="both"/>
            </w:pPr>
            <w:r w:rsidRPr="006A2DB6">
              <w:rPr>
                <w:szCs w:val="24"/>
              </w:rPr>
              <w:t>Optional</w:t>
            </w:r>
          </w:p>
        </w:tc>
        <w:tc>
          <w:tcPr>
            <w:tcW w:w="2708" w:type="dxa"/>
            <w:tcBorders>
              <w:bottom w:val="single" w:sz="12" w:space="0" w:color="auto"/>
            </w:tcBorders>
            <w:vAlign w:val="bottom"/>
          </w:tcPr>
          <w:p w14:paraId="5968BA5A" w14:textId="0DD5D9E2" w:rsidR="006A2DB6" w:rsidRPr="006A2DB6" w:rsidRDefault="006A2DB6" w:rsidP="006A2DB6">
            <w:pPr>
              <w:pStyle w:val="Tablebody"/>
              <w:autoSpaceDE w:val="0"/>
              <w:autoSpaceDN w:val="0"/>
              <w:adjustRightInd w:val="0"/>
              <w:jc w:val="both"/>
            </w:pPr>
            <w:r w:rsidRPr="006A2DB6">
              <w:rPr>
                <w:szCs w:val="24"/>
              </w:rPr>
              <w:t xml:space="preserve">See </w:t>
            </w:r>
            <w:del w:id="1598" w:author="LUEJE Claudia" w:date="2024-05-02T21:43:00Z">
              <w:r w:rsidRPr="004D33BB" w:rsidDel="00C84701">
                <w:rPr>
                  <w:rStyle w:val="citesec"/>
                </w:rPr>
                <w:delText>clause </w:delText>
              </w:r>
            </w:del>
            <w:r w:rsidRPr="004D33BB">
              <w:rPr>
                <w:rStyle w:val="citesec"/>
              </w:rPr>
              <w:t>7.4.2.4</w:t>
            </w:r>
          </w:p>
        </w:tc>
      </w:tr>
    </w:tbl>
    <w:p w14:paraId="7E8601B1" w14:textId="6F104C84" w:rsidR="006A2DB6" w:rsidRDefault="006A2DB6">
      <w:pPr>
        <w:pStyle w:val="BodyText"/>
        <w:autoSpaceDE w:val="0"/>
        <w:autoSpaceDN w:val="0"/>
        <w:adjustRightInd w:val="0"/>
        <w:rPr>
          <w:szCs w:val="24"/>
        </w:rPr>
      </w:pPr>
      <w:r>
        <w:rPr>
          <w:szCs w:val="24"/>
        </w:rPr>
        <w:t xml:space="preserve">Only one of the type elements </w:t>
      </w:r>
      <w:r w:rsidRPr="007538D9">
        <w:rPr>
          <w:rStyle w:val="ISOCode"/>
        </w:rPr>
        <w:t>&lt;adhesive_face/&gt;</w:t>
      </w:r>
      <w:r>
        <w:rPr>
          <w:szCs w:val="24"/>
        </w:rPr>
        <w:t xml:space="preserve"> shall exist in &lt;connection_2d/&gt;. If none of the type elements exist, then this will default to </w:t>
      </w:r>
      <w:r w:rsidRPr="007538D9">
        <w:rPr>
          <w:rStyle w:val="ISOCode"/>
        </w:rPr>
        <w:t>&lt;adhesive_face/&gt;</w:t>
      </w:r>
      <w:r>
        <w:rPr>
          <w:szCs w:val="24"/>
        </w:rPr>
        <w:t>.</w:t>
      </w:r>
    </w:p>
    <w:p w14:paraId="75FBD02B"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Adhesive faces</w:t>
      </w:r>
    </w:p>
    <w:p w14:paraId="586DFEFA" w14:textId="18F1D647" w:rsidR="006A2DB6" w:rsidRDefault="006A2DB6">
      <w:pPr>
        <w:pStyle w:val="BodyText"/>
        <w:autoSpaceDE w:val="0"/>
        <w:autoSpaceDN w:val="0"/>
        <w:adjustRightInd w:val="0"/>
        <w:rPr>
          <w:szCs w:val="24"/>
        </w:rPr>
      </w:pPr>
      <w:r>
        <w:rPr>
          <w:szCs w:val="24"/>
        </w:rPr>
        <w:t xml:space="preserve">An adhesive is denoted by an element </w:t>
      </w:r>
      <w:r w:rsidRPr="007538D9">
        <w:rPr>
          <w:rStyle w:val="ISOCode"/>
        </w:rPr>
        <w:t>&lt;adhesive_face/&gt;</w:t>
      </w:r>
      <w:r>
        <w:rPr>
          <w:szCs w:val="24"/>
        </w:rPr>
        <w:t xml:space="preserve">, see </w:t>
      </w:r>
      <w:r w:rsidR="00374751">
        <w:rPr>
          <w:rStyle w:val="citefig"/>
          <w:szCs w:val="24"/>
        </w:rPr>
        <w:t>Figure </w:t>
      </w:r>
      <w:r>
        <w:rPr>
          <w:rStyle w:val="citefig"/>
          <w:szCs w:val="24"/>
        </w:rPr>
        <w:t>86</w:t>
      </w:r>
      <w:r>
        <w:rPr>
          <w:szCs w:val="24"/>
        </w:rPr>
        <w:t>:</w:t>
      </w:r>
    </w:p>
    <w:p w14:paraId="0EDB9251"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8329_ed1fig86.EPS</w:t>
      </w:r>
    </w:p>
    <w:p w14:paraId="1888EA92" w14:textId="38151ECE" w:rsidR="006A2DB6" w:rsidRDefault="00374751">
      <w:pPr>
        <w:pStyle w:val="Figuretitle0"/>
        <w:autoSpaceDE w:val="0"/>
        <w:autoSpaceDN w:val="0"/>
        <w:adjustRightInd w:val="0"/>
        <w:outlineLvl w:val="0"/>
        <w:rPr>
          <w:szCs w:val="24"/>
        </w:rPr>
      </w:pPr>
      <w:r>
        <w:rPr>
          <w:szCs w:val="24"/>
        </w:rPr>
        <w:t>Figure </w:t>
      </w:r>
      <w:r w:rsidR="006A2DB6">
        <w:rPr>
          <w:szCs w:val="24"/>
        </w:rPr>
        <w:t>86 — Picture of a sealing or die-cut adhesive face</w:t>
      </w:r>
    </w:p>
    <w:p w14:paraId="579B9EE8" w14:textId="4BB02236" w:rsidR="006A2DB6" w:rsidRDefault="006A2DB6">
      <w:pPr>
        <w:pStyle w:val="BodyText"/>
        <w:autoSpaceDE w:val="0"/>
        <w:autoSpaceDN w:val="0"/>
        <w:adjustRightInd w:val="0"/>
        <w:rPr>
          <w:szCs w:val="24"/>
        </w:rPr>
      </w:pPr>
      <w:r>
        <w:rPr>
          <w:szCs w:val="24"/>
        </w:rPr>
        <w:t xml:space="preserve">An adhesive face connection is denoted by an element </w:t>
      </w:r>
      <w:r w:rsidRPr="007538D9">
        <w:rPr>
          <w:rStyle w:val="ISOCode"/>
        </w:rPr>
        <w:t>&lt;adhesive_face/&gt;</w:t>
      </w:r>
      <w:r>
        <w:rPr>
          <w:szCs w:val="24"/>
        </w:rPr>
        <w:t xml:space="preserve">. This element is described completely by its attributes and nested elements (see </w:t>
      </w:r>
      <w:r w:rsidR="009C3FFA">
        <w:rPr>
          <w:rStyle w:val="citetbl"/>
          <w:szCs w:val="24"/>
        </w:rPr>
        <w:t>Table </w:t>
      </w:r>
      <w:r>
        <w:rPr>
          <w:rStyle w:val="citetbl"/>
          <w:szCs w:val="24"/>
        </w:rPr>
        <w:t>143</w:t>
      </w:r>
      <w:r>
        <w:rPr>
          <w:szCs w:val="24"/>
        </w:rPr>
        <w:t>):</w:t>
      </w:r>
    </w:p>
    <w:p w14:paraId="082C0925" w14:textId="5F9D1EE4" w:rsidR="006A2DB6" w:rsidRDefault="009C3FFA">
      <w:pPr>
        <w:pStyle w:val="Tabletitle"/>
        <w:autoSpaceDE w:val="0"/>
        <w:autoSpaceDN w:val="0"/>
        <w:adjustRightInd w:val="0"/>
        <w:outlineLvl w:val="0"/>
        <w:rPr>
          <w:szCs w:val="24"/>
        </w:rPr>
      </w:pPr>
      <w:r>
        <w:rPr>
          <w:szCs w:val="24"/>
        </w:rPr>
        <w:t>Table </w:t>
      </w:r>
      <w:r w:rsidR="006A2DB6">
        <w:rPr>
          <w:szCs w:val="24"/>
        </w:rPr>
        <w:t xml:space="preserve">143 — Nested elements of element </w:t>
      </w:r>
      <w:r w:rsidR="006A2DB6" w:rsidRPr="007538D9">
        <w:rPr>
          <w:rStyle w:val="ISOCode"/>
        </w:rPr>
        <w:t>&lt;connection_2d/&gt;</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2111"/>
        <w:gridCol w:w="1428"/>
        <w:gridCol w:w="1275"/>
        <w:gridCol w:w="3678"/>
      </w:tblGrid>
      <w:tr w:rsidR="006A2DB6" w:rsidRPr="00EC4DAD" w14:paraId="4A01E99F" w14:textId="77777777" w:rsidTr="009233A5">
        <w:trPr>
          <w:tblHeader/>
          <w:jc w:val="center"/>
        </w:trPr>
        <w:tc>
          <w:tcPr>
            <w:tcW w:w="2111" w:type="dxa"/>
            <w:tcBorders>
              <w:top w:val="single" w:sz="12" w:space="0" w:color="000000"/>
              <w:bottom w:val="single" w:sz="12" w:space="0" w:color="000000"/>
            </w:tcBorders>
            <w:shd w:val="clear" w:color="auto" w:fill="F3F3F3"/>
            <w:vAlign w:val="bottom"/>
            <w:hideMark/>
          </w:tcPr>
          <w:p w14:paraId="49FD62E3" w14:textId="420B2B0F" w:rsidR="006A2DB6" w:rsidRPr="00EC4DAD" w:rsidRDefault="006A2DB6" w:rsidP="006A2DB6">
            <w:pPr>
              <w:pStyle w:val="Tableheader"/>
              <w:autoSpaceDE w:val="0"/>
              <w:autoSpaceDN w:val="0"/>
              <w:adjustRightInd w:val="0"/>
              <w:jc w:val="both"/>
              <w:rPr>
                <w:rFonts w:cs="Calibri"/>
                <w:b/>
                <w:lang w:eastAsia="zh-CN"/>
              </w:rPr>
            </w:pPr>
            <w:r w:rsidRPr="00EC4DAD">
              <w:rPr>
                <w:b/>
                <w:szCs w:val="24"/>
              </w:rPr>
              <w:t xml:space="preserve">Nested </w:t>
            </w:r>
            <w:ins w:id="1599" w:author="LUEJE Claudia" w:date="2024-05-02T21:43:00Z">
              <w:r w:rsidR="00C84701">
                <w:rPr>
                  <w:b/>
                  <w:szCs w:val="24"/>
                </w:rPr>
                <w:t>e</w:t>
              </w:r>
            </w:ins>
            <w:del w:id="1600" w:author="LUEJE Claudia" w:date="2024-05-02T21:43:00Z">
              <w:r w:rsidRPr="00EC4DAD" w:rsidDel="00C84701">
                <w:rPr>
                  <w:b/>
                  <w:szCs w:val="24"/>
                </w:rPr>
                <w:delText>E</w:delText>
              </w:r>
            </w:del>
            <w:r w:rsidRPr="00EC4DAD">
              <w:rPr>
                <w:b/>
                <w:szCs w:val="24"/>
              </w:rPr>
              <w:t>lements</w:t>
            </w:r>
          </w:p>
        </w:tc>
        <w:tc>
          <w:tcPr>
            <w:tcW w:w="1428" w:type="dxa"/>
            <w:tcBorders>
              <w:top w:val="single" w:sz="12" w:space="0" w:color="000000"/>
              <w:bottom w:val="single" w:sz="12" w:space="0" w:color="000000"/>
            </w:tcBorders>
            <w:shd w:val="clear" w:color="auto" w:fill="F3F3F3"/>
            <w:vAlign w:val="bottom"/>
            <w:hideMark/>
          </w:tcPr>
          <w:p w14:paraId="18C785CB" w14:textId="76A4A13B" w:rsidR="006A2DB6" w:rsidRPr="00EC4DAD" w:rsidRDefault="006A2DB6" w:rsidP="006A2DB6">
            <w:pPr>
              <w:pStyle w:val="Tableheader"/>
              <w:autoSpaceDE w:val="0"/>
              <w:autoSpaceDN w:val="0"/>
              <w:adjustRightInd w:val="0"/>
              <w:jc w:val="both"/>
              <w:rPr>
                <w:rFonts w:cs="Calibri"/>
                <w:b/>
                <w:lang w:eastAsia="zh-CN"/>
              </w:rPr>
            </w:pPr>
            <w:r w:rsidRPr="00EC4DAD">
              <w:rPr>
                <w:b/>
                <w:szCs w:val="24"/>
              </w:rPr>
              <w:t>Multiplicity</w:t>
            </w:r>
          </w:p>
        </w:tc>
        <w:tc>
          <w:tcPr>
            <w:tcW w:w="1275" w:type="dxa"/>
            <w:tcBorders>
              <w:top w:val="single" w:sz="12" w:space="0" w:color="000000"/>
              <w:bottom w:val="single" w:sz="12" w:space="0" w:color="000000"/>
            </w:tcBorders>
            <w:shd w:val="clear" w:color="auto" w:fill="F3F3F3"/>
            <w:vAlign w:val="bottom"/>
            <w:hideMark/>
          </w:tcPr>
          <w:p w14:paraId="396482BB" w14:textId="233BAAE6" w:rsidR="006A2DB6" w:rsidRPr="00EC4DAD" w:rsidRDefault="006A2DB6" w:rsidP="006A2DB6">
            <w:pPr>
              <w:pStyle w:val="Tableheader"/>
              <w:autoSpaceDE w:val="0"/>
              <w:autoSpaceDN w:val="0"/>
              <w:adjustRightInd w:val="0"/>
              <w:jc w:val="both"/>
              <w:rPr>
                <w:rFonts w:cs="Calibri"/>
                <w:b/>
                <w:lang w:eastAsia="zh-CN"/>
              </w:rPr>
            </w:pPr>
            <w:r w:rsidRPr="00EC4DAD">
              <w:rPr>
                <w:b/>
                <w:szCs w:val="24"/>
              </w:rPr>
              <w:t>Use</w:t>
            </w:r>
          </w:p>
        </w:tc>
        <w:tc>
          <w:tcPr>
            <w:tcW w:w="3678" w:type="dxa"/>
            <w:tcBorders>
              <w:top w:val="single" w:sz="12" w:space="0" w:color="000000"/>
              <w:bottom w:val="single" w:sz="12" w:space="0" w:color="000000"/>
            </w:tcBorders>
            <w:shd w:val="clear" w:color="auto" w:fill="F3F3F3"/>
            <w:vAlign w:val="bottom"/>
            <w:hideMark/>
          </w:tcPr>
          <w:p w14:paraId="5FF80C6F" w14:textId="18A16B73" w:rsidR="006A2DB6" w:rsidRPr="00EC4DAD" w:rsidRDefault="006A2DB6" w:rsidP="006A2DB6">
            <w:pPr>
              <w:pStyle w:val="Tableheader"/>
              <w:autoSpaceDE w:val="0"/>
              <w:autoSpaceDN w:val="0"/>
              <w:adjustRightInd w:val="0"/>
              <w:jc w:val="both"/>
              <w:rPr>
                <w:rFonts w:cs="Calibri"/>
                <w:b/>
                <w:lang w:eastAsia="zh-CN"/>
              </w:rPr>
            </w:pPr>
            <w:r w:rsidRPr="00EC4DAD">
              <w:rPr>
                <w:b/>
                <w:szCs w:val="24"/>
              </w:rPr>
              <w:t>Constraint / Remarks</w:t>
            </w:r>
          </w:p>
        </w:tc>
      </w:tr>
      <w:tr w:rsidR="006A2DB6" w:rsidRPr="00F54804" w14:paraId="376ED117" w14:textId="77777777" w:rsidTr="009233A5">
        <w:trPr>
          <w:jc w:val="center"/>
        </w:trPr>
        <w:tc>
          <w:tcPr>
            <w:tcW w:w="2111" w:type="dxa"/>
            <w:tcBorders>
              <w:top w:val="single" w:sz="12" w:space="0" w:color="000000"/>
            </w:tcBorders>
            <w:vAlign w:val="bottom"/>
            <w:hideMark/>
          </w:tcPr>
          <w:p w14:paraId="466C56CC" w14:textId="76A48A26" w:rsidR="006A2DB6" w:rsidRPr="006A2DB6" w:rsidRDefault="006A2DB6" w:rsidP="006A2DB6">
            <w:pPr>
              <w:pStyle w:val="Tablebody"/>
              <w:autoSpaceDE w:val="0"/>
              <w:autoSpaceDN w:val="0"/>
              <w:adjustRightInd w:val="0"/>
              <w:jc w:val="both"/>
              <w:rPr>
                <w:rFonts w:cs="Calibri"/>
                <w:lang w:eastAsia="zh-CN"/>
              </w:rPr>
            </w:pPr>
            <w:r w:rsidRPr="006A2DB6">
              <w:rPr>
                <w:szCs w:val="24"/>
              </w:rPr>
              <w:t>adhesive_face</w:t>
            </w:r>
          </w:p>
        </w:tc>
        <w:tc>
          <w:tcPr>
            <w:tcW w:w="1428" w:type="dxa"/>
            <w:tcBorders>
              <w:top w:val="single" w:sz="12" w:space="0" w:color="000000"/>
            </w:tcBorders>
            <w:vAlign w:val="bottom"/>
            <w:hideMark/>
          </w:tcPr>
          <w:p w14:paraId="454AA860" w14:textId="3E041874"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tcBorders>
              <w:top w:val="single" w:sz="12" w:space="0" w:color="000000"/>
            </w:tcBorders>
            <w:vAlign w:val="bottom"/>
            <w:hideMark/>
          </w:tcPr>
          <w:p w14:paraId="5C2A43AA" w14:textId="0D56D91C"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tcBorders>
              <w:top w:val="single" w:sz="12" w:space="0" w:color="000000"/>
            </w:tcBorders>
            <w:vAlign w:val="bottom"/>
            <w:hideMark/>
          </w:tcPr>
          <w:p w14:paraId="5C72B3F6" w14:textId="13E7B09C"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0440D493" w14:textId="77777777" w:rsidTr="009233A5">
        <w:trPr>
          <w:jc w:val="center"/>
        </w:trPr>
        <w:tc>
          <w:tcPr>
            <w:tcW w:w="2111" w:type="dxa"/>
            <w:vAlign w:val="bottom"/>
            <w:hideMark/>
          </w:tcPr>
          <w:p w14:paraId="31582856" w14:textId="6EE068D6" w:rsidR="006A2DB6" w:rsidRPr="006A2DB6" w:rsidRDefault="006A2DB6" w:rsidP="006A2DB6">
            <w:pPr>
              <w:pStyle w:val="Tablebody"/>
              <w:autoSpaceDE w:val="0"/>
              <w:autoSpaceDN w:val="0"/>
              <w:adjustRightInd w:val="0"/>
              <w:jc w:val="both"/>
              <w:rPr>
                <w:rFonts w:cs="Calibri"/>
                <w:lang w:eastAsia="zh-CN"/>
              </w:rPr>
            </w:pPr>
            <w:r w:rsidRPr="006A2DB6">
              <w:rPr>
                <w:szCs w:val="24"/>
              </w:rPr>
              <w:t>loc_list</w:t>
            </w:r>
          </w:p>
        </w:tc>
        <w:tc>
          <w:tcPr>
            <w:tcW w:w="1428" w:type="dxa"/>
            <w:vAlign w:val="bottom"/>
            <w:hideMark/>
          </w:tcPr>
          <w:p w14:paraId="1E1041F0" w14:textId="139C144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70BE4DBB" w14:textId="5C640D26" w:rsidR="006A2DB6" w:rsidRPr="006A2DB6" w:rsidRDefault="006A2DB6" w:rsidP="006A2DB6">
            <w:pPr>
              <w:pStyle w:val="Tablebody"/>
              <w:autoSpaceDE w:val="0"/>
              <w:autoSpaceDN w:val="0"/>
              <w:adjustRightInd w:val="0"/>
              <w:jc w:val="both"/>
              <w:rPr>
                <w:rFonts w:cs="Calibri"/>
                <w:lang w:eastAsia="zh-CN"/>
              </w:rPr>
            </w:pPr>
            <w:r w:rsidRPr="006A2DB6">
              <w:rPr>
                <w:szCs w:val="24"/>
              </w:rPr>
              <w:t>Required</w:t>
            </w:r>
          </w:p>
        </w:tc>
        <w:tc>
          <w:tcPr>
            <w:tcW w:w="3678" w:type="dxa"/>
            <w:vAlign w:val="bottom"/>
            <w:hideMark/>
          </w:tcPr>
          <w:p w14:paraId="4FB8EBF4" w14:textId="0D722AB3" w:rsidR="006A2DB6" w:rsidRPr="006A2DB6" w:rsidRDefault="006A2DB6" w:rsidP="006A2DB6">
            <w:pPr>
              <w:pStyle w:val="Tablebody"/>
              <w:autoSpaceDE w:val="0"/>
              <w:autoSpaceDN w:val="0"/>
              <w:adjustRightInd w:val="0"/>
              <w:jc w:val="both"/>
              <w:rPr>
                <w:rFonts w:cs="Calibri"/>
                <w:lang w:eastAsia="zh-CN"/>
              </w:rPr>
            </w:pPr>
            <w:r w:rsidRPr="006A2DB6">
              <w:rPr>
                <w:szCs w:val="24"/>
              </w:rPr>
              <w:t>-</w:t>
            </w:r>
          </w:p>
        </w:tc>
      </w:tr>
      <w:tr w:rsidR="006A2DB6" w:rsidRPr="00F54804" w14:paraId="69057E07" w14:textId="77777777" w:rsidTr="009233A5">
        <w:trPr>
          <w:jc w:val="center"/>
        </w:trPr>
        <w:tc>
          <w:tcPr>
            <w:tcW w:w="2111" w:type="dxa"/>
            <w:vAlign w:val="bottom"/>
          </w:tcPr>
          <w:p w14:paraId="4627B237" w14:textId="723E6097" w:rsidR="006A2DB6" w:rsidRPr="006A2DB6" w:rsidRDefault="006A2DB6" w:rsidP="006A2DB6">
            <w:pPr>
              <w:pStyle w:val="Tablebody"/>
              <w:autoSpaceDE w:val="0"/>
              <w:autoSpaceDN w:val="0"/>
              <w:adjustRightInd w:val="0"/>
              <w:jc w:val="both"/>
            </w:pPr>
            <w:r w:rsidRPr="006A2DB6">
              <w:rPr>
                <w:szCs w:val="24"/>
              </w:rPr>
              <w:t>face_list</w:t>
            </w:r>
          </w:p>
        </w:tc>
        <w:tc>
          <w:tcPr>
            <w:tcW w:w="1428" w:type="dxa"/>
            <w:vAlign w:val="bottom"/>
          </w:tcPr>
          <w:p w14:paraId="7BECC543" w14:textId="2802C214" w:rsidR="006A2DB6" w:rsidRPr="006A2DB6" w:rsidRDefault="006A2DB6" w:rsidP="006A2DB6">
            <w:pPr>
              <w:pStyle w:val="Tablebody"/>
              <w:autoSpaceDE w:val="0"/>
              <w:autoSpaceDN w:val="0"/>
              <w:adjustRightInd w:val="0"/>
              <w:jc w:val="both"/>
            </w:pPr>
            <w:r w:rsidRPr="006A2DB6">
              <w:rPr>
                <w:szCs w:val="24"/>
              </w:rPr>
              <w:t>1</w:t>
            </w:r>
          </w:p>
        </w:tc>
        <w:tc>
          <w:tcPr>
            <w:tcW w:w="1275" w:type="dxa"/>
            <w:vAlign w:val="bottom"/>
          </w:tcPr>
          <w:p w14:paraId="4558A103" w14:textId="33FA2C6C" w:rsidR="006A2DB6" w:rsidRPr="006A2DB6" w:rsidRDefault="006A2DB6" w:rsidP="006A2DB6">
            <w:pPr>
              <w:pStyle w:val="Tablebody"/>
              <w:autoSpaceDE w:val="0"/>
              <w:autoSpaceDN w:val="0"/>
              <w:adjustRightInd w:val="0"/>
              <w:jc w:val="both"/>
            </w:pPr>
            <w:r w:rsidRPr="006A2DB6">
              <w:rPr>
                <w:szCs w:val="24"/>
              </w:rPr>
              <w:t>Required</w:t>
            </w:r>
          </w:p>
        </w:tc>
        <w:tc>
          <w:tcPr>
            <w:tcW w:w="3678" w:type="dxa"/>
            <w:vAlign w:val="bottom"/>
          </w:tcPr>
          <w:p w14:paraId="7425CBB9" w14:textId="3BC1F03C"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5F6ED2EE" w14:textId="77777777" w:rsidTr="009233A5">
        <w:trPr>
          <w:jc w:val="center"/>
        </w:trPr>
        <w:tc>
          <w:tcPr>
            <w:tcW w:w="2111" w:type="dxa"/>
            <w:vAlign w:val="bottom"/>
            <w:hideMark/>
          </w:tcPr>
          <w:p w14:paraId="12C0BC45" w14:textId="02516705" w:rsidR="006A2DB6" w:rsidRPr="006A2DB6" w:rsidRDefault="00BE436E" w:rsidP="006A2DB6">
            <w:pPr>
              <w:pStyle w:val="Tablebody"/>
              <w:autoSpaceDE w:val="0"/>
              <w:autoSpaceDN w:val="0"/>
              <w:adjustRightInd w:val="0"/>
              <w:jc w:val="both"/>
              <w:rPr>
                <w:rFonts w:cs="Calibri"/>
                <w:lang w:eastAsia="zh-CN"/>
              </w:rPr>
            </w:pPr>
            <w:r w:rsidRPr="006A2DB6">
              <w:rPr>
                <w:szCs w:val="24"/>
              </w:rPr>
              <w:t>A</w:t>
            </w:r>
            <w:r w:rsidR="006A2DB6" w:rsidRPr="006A2DB6">
              <w:rPr>
                <w:szCs w:val="24"/>
              </w:rPr>
              <w:t>ppdata</w:t>
            </w:r>
          </w:p>
        </w:tc>
        <w:tc>
          <w:tcPr>
            <w:tcW w:w="1428" w:type="dxa"/>
            <w:vAlign w:val="bottom"/>
            <w:hideMark/>
          </w:tcPr>
          <w:p w14:paraId="070361DC" w14:textId="327CB53D" w:rsidR="006A2DB6" w:rsidRPr="006A2DB6" w:rsidRDefault="006A2DB6" w:rsidP="006A2DB6">
            <w:pPr>
              <w:pStyle w:val="Tablebody"/>
              <w:autoSpaceDE w:val="0"/>
              <w:autoSpaceDN w:val="0"/>
              <w:adjustRightInd w:val="0"/>
              <w:jc w:val="both"/>
              <w:rPr>
                <w:rFonts w:cs="Calibri"/>
                <w:lang w:eastAsia="zh-CN"/>
              </w:rPr>
            </w:pPr>
            <w:r w:rsidRPr="006A2DB6">
              <w:rPr>
                <w:szCs w:val="24"/>
              </w:rPr>
              <w:t>1</w:t>
            </w:r>
          </w:p>
        </w:tc>
        <w:tc>
          <w:tcPr>
            <w:tcW w:w="1275" w:type="dxa"/>
            <w:vAlign w:val="bottom"/>
            <w:hideMark/>
          </w:tcPr>
          <w:p w14:paraId="27CDF0A4" w14:textId="340B2B94" w:rsidR="006A2DB6" w:rsidRPr="006A2DB6" w:rsidRDefault="006A2DB6" w:rsidP="006A2DB6">
            <w:pPr>
              <w:pStyle w:val="Tablebody"/>
              <w:autoSpaceDE w:val="0"/>
              <w:autoSpaceDN w:val="0"/>
              <w:adjustRightInd w:val="0"/>
              <w:jc w:val="both"/>
              <w:rPr>
                <w:rFonts w:cs="Calibri"/>
                <w:lang w:eastAsia="zh-CN"/>
              </w:rPr>
            </w:pPr>
            <w:r w:rsidRPr="006A2DB6">
              <w:rPr>
                <w:szCs w:val="24"/>
              </w:rPr>
              <w:t>Optional</w:t>
            </w:r>
          </w:p>
        </w:tc>
        <w:tc>
          <w:tcPr>
            <w:tcW w:w="3678" w:type="dxa"/>
            <w:vAlign w:val="bottom"/>
            <w:hideMark/>
          </w:tcPr>
          <w:p w14:paraId="22959481" w14:textId="12281BE9" w:rsidR="006A2DB6" w:rsidRPr="006A2DB6" w:rsidRDefault="006A2DB6" w:rsidP="006A2DB6">
            <w:pPr>
              <w:pStyle w:val="Tablebody"/>
              <w:autoSpaceDE w:val="0"/>
              <w:autoSpaceDN w:val="0"/>
              <w:adjustRightInd w:val="0"/>
              <w:jc w:val="both"/>
              <w:rPr>
                <w:rFonts w:cs="Calibri"/>
                <w:lang w:eastAsia="zh-CN"/>
              </w:rPr>
            </w:pPr>
            <w:r w:rsidRPr="006A2DB6">
              <w:rPr>
                <w:szCs w:val="24"/>
              </w:rPr>
              <w:t xml:space="preserve">See </w:t>
            </w:r>
            <w:del w:id="1601" w:author="LUEJE Claudia" w:date="2024-05-02T21:43:00Z">
              <w:r w:rsidRPr="006A2DB6" w:rsidDel="00BE436E">
                <w:rPr>
                  <w:rStyle w:val="citesec"/>
                  <w:szCs w:val="24"/>
                </w:rPr>
                <w:delText>clause </w:delText>
              </w:r>
            </w:del>
            <w:r w:rsidRPr="006A2DB6">
              <w:rPr>
                <w:rStyle w:val="citesec"/>
                <w:szCs w:val="24"/>
              </w:rPr>
              <w:t>7.3.2</w:t>
            </w:r>
            <w:r w:rsidRPr="006A2DB6">
              <w:rPr>
                <w:szCs w:val="24"/>
              </w:rPr>
              <w:t>.</w:t>
            </w:r>
          </w:p>
        </w:tc>
      </w:tr>
      <w:tr w:rsidR="006A2DB6" w:rsidRPr="00F54804" w14:paraId="72480550" w14:textId="77777777" w:rsidTr="009233A5">
        <w:trPr>
          <w:jc w:val="center"/>
        </w:trPr>
        <w:tc>
          <w:tcPr>
            <w:tcW w:w="2111" w:type="dxa"/>
            <w:vAlign w:val="bottom"/>
          </w:tcPr>
          <w:p w14:paraId="399EEBE6" w14:textId="2FCB6E66" w:rsidR="006A2DB6" w:rsidRPr="006A2DB6" w:rsidRDefault="00BE436E" w:rsidP="006A2DB6">
            <w:pPr>
              <w:pStyle w:val="Tablebody"/>
              <w:autoSpaceDE w:val="0"/>
              <w:autoSpaceDN w:val="0"/>
              <w:adjustRightInd w:val="0"/>
              <w:jc w:val="both"/>
            </w:pPr>
            <w:r w:rsidRPr="006A2DB6">
              <w:rPr>
                <w:szCs w:val="24"/>
              </w:rPr>
              <w:t>F</w:t>
            </w:r>
            <w:r w:rsidR="006A2DB6" w:rsidRPr="006A2DB6">
              <w:rPr>
                <w:szCs w:val="24"/>
              </w:rPr>
              <w:t>emdata</w:t>
            </w:r>
          </w:p>
        </w:tc>
        <w:tc>
          <w:tcPr>
            <w:tcW w:w="1428" w:type="dxa"/>
            <w:vAlign w:val="bottom"/>
          </w:tcPr>
          <w:p w14:paraId="20CC9E90" w14:textId="0AC66C66" w:rsidR="006A2DB6" w:rsidRPr="006A2DB6" w:rsidDel="009050D3" w:rsidRDefault="006A2DB6" w:rsidP="006A2DB6">
            <w:pPr>
              <w:pStyle w:val="Tablebody"/>
              <w:autoSpaceDE w:val="0"/>
              <w:autoSpaceDN w:val="0"/>
              <w:adjustRightInd w:val="0"/>
              <w:jc w:val="both"/>
            </w:pPr>
            <w:r w:rsidRPr="006A2DB6">
              <w:rPr>
                <w:szCs w:val="24"/>
              </w:rPr>
              <w:t>1</w:t>
            </w:r>
          </w:p>
        </w:tc>
        <w:tc>
          <w:tcPr>
            <w:tcW w:w="1275" w:type="dxa"/>
            <w:vAlign w:val="bottom"/>
          </w:tcPr>
          <w:p w14:paraId="64EBC324" w14:textId="06BB6FF5" w:rsidR="006A2DB6" w:rsidRPr="006A2DB6" w:rsidRDefault="006A2DB6" w:rsidP="006A2DB6">
            <w:pPr>
              <w:pStyle w:val="Tablebody"/>
              <w:autoSpaceDE w:val="0"/>
              <w:autoSpaceDN w:val="0"/>
              <w:adjustRightInd w:val="0"/>
              <w:jc w:val="both"/>
            </w:pPr>
            <w:r w:rsidRPr="006A2DB6">
              <w:rPr>
                <w:szCs w:val="24"/>
              </w:rPr>
              <w:t>Optional</w:t>
            </w:r>
          </w:p>
        </w:tc>
        <w:tc>
          <w:tcPr>
            <w:tcW w:w="3678" w:type="dxa"/>
            <w:vAlign w:val="bottom"/>
          </w:tcPr>
          <w:p w14:paraId="43AA2B32" w14:textId="0B2B7B16" w:rsidR="006A2DB6" w:rsidRPr="006A2DB6" w:rsidRDefault="006A2DB6" w:rsidP="006A2DB6">
            <w:pPr>
              <w:pStyle w:val="Tablebody"/>
              <w:autoSpaceDE w:val="0"/>
              <w:autoSpaceDN w:val="0"/>
              <w:adjustRightInd w:val="0"/>
              <w:jc w:val="both"/>
            </w:pPr>
            <w:r w:rsidRPr="006A2DB6">
              <w:rPr>
                <w:szCs w:val="24"/>
              </w:rPr>
              <w:t xml:space="preserve">See </w:t>
            </w:r>
            <w:del w:id="1602" w:author="LUEJE Claudia" w:date="2024-05-02T21:44:00Z">
              <w:r w:rsidRPr="00F5203F" w:rsidDel="00BE436E">
                <w:rPr>
                  <w:rStyle w:val="citesec"/>
                </w:rPr>
                <w:delText>clause </w:delText>
              </w:r>
            </w:del>
            <w:r w:rsidRPr="00F5203F">
              <w:rPr>
                <w:rStyle w:val="citesec"/>
              </w:rPr>
              <w:t>7.3.3</w:t>
            </w:r>
            <w:r w:rsidRPr="006A2DB6">
              <w:rPr>
                <w:szCs w:val="24"/>
              </w:rPr>
              <w:t>.</w:t>
            </w:r>
          </w:p>
        </w:tc>
      </w:tr>
      <w:tr w:rsidR="006A2DB6" w:rsidRPr="00F54804" w14:paraId="2EA69844" w14:textId="77777777" w:rsidTr="009233A5">
        <w:trPr>
          <w:jc w:val="center"/>
        </w:trPr>
        <w:tc>
          <w:tcPr>
            <w:tcW w:w="2111" w:type="dxa"/>
            <w:tcBorders>
              <w:bottom w:val="single" w:sz="12" w:space="0" w:color="000000"/>
            </w:tcBorders>
            <w:vAlign w:val="bottom"/>
            <w:hideMark/>
          </w:tcPr>
          <w:p w14:paraId="5000BA55" w14:textId="54E06256" w:rsidR="006A2DB6" w:rsidRPr="006A2DB6" w:rsidRDefault="006A2DB6" w:rsidP="006A2DB6">
            <w:pPr>
              <w:pStyle w:val="Tablebody"/>
              <w:autoSpaceDE w:val="0"/>
              <w:autoSpaceDN w:val="0"/>
              <w:adjustRightInd w:val="0"/>
              <w:jc w:val="both"/>
            </w:pPr>
            <w:r w:rsidRPr="006A2DB6">
              <w:rPr>
                <w:szCs w:val="24"/>
              </w:rPr>
              <w:t>custom_attributes_list</w:t>
            </w:r>
          </w:p>
        </w:tc>
        <w:tc>
          <w:tcPr>
            <w:tcW w:w="1428" w:type="dxa"/>
            <w:tcBorders>
              <w:bottom w:val="single" w:sz="12" w:space="0" w:color="000000"/>
            </w:tcBorders>
            <w:vAlign w:val="bottom"/>
            <w:hideMark/>
          </w:tcPr>
          <w:p w14:paraId="46F93ADA" w14:textId="323C9081" w:rsidR="006A2DB6" w:rsidRPr="006A2DB6" w:rsidRDefault="006A2DB6" w:rsidP="006A2DB6">
            <w:pPr>
              <w:pStyle w:val="Tablebody"/>
              <w:autoSpaceDE w:val="0"/>
              <w:autoSpaceDN w:val="0"/>
              <w:adjustRightInd w:val="0"/>
              <w:jc w:val="both"/>
            </w:pPr>
            <w:r w:rsidRPr="006A2DB6">
              <w:rPr>
                <w:szCs w:val="24"/>
              </w:rPr>
              <w:t>1</w:t>
            </w:r>
          </w:p>
        </w:tc>
        <w:tc>
          <w:tcPr>
            <w:tcW w:w="1275" w:type="dxa"/>
            <w:tcBorders>
              <w:bottom w:val="single" w:sz="12" w:space="0" w:color="000000"/>
            </w:tcBorders>
            <w:vAlign w:val="bottom"/>
            <w:hideMark/>
          </w:tcPr>
          <w:p w14:paraId="62538D38" w14:textId="25E7D2AA" w:rsidR="006A2DB6" w:rsidRPr="006A2DB6" w:rsidRDefault="006A2DB6" w:rsidP="006A2DB6">
            <w:pPr>
              <w:pStyle w:val="Tablebody"/>
              <w:autoSpaceDE w:val="0"/>
              <w:autoSpaceDN w:val="0"/>
              <w:adjustRightInd w:val="0"/>
              <w:jc w:val="both"/>
            </w:pPr>
            <w:r w:rsidRPr="006A2DB6">
              <w:rPr>
                <w:szCs w:val="24"/>
              </w:rPr>
              <w:t>Optional</w:t>
            </w:r>
          </w:p>
        </w:tc>
        <w:tc>
          <w:tcPr>
            <w:tcW w:w="3678" w:type="dxa"/>
            <w:tcBorders>
              <w:bottom w:val="single" w:sz="12" w:space="0" w:color="000000"/>
            </w:tcBorders>
            <w:hideMark/>
          </w:tcPr>
          <w:p w14:paraId="3A5D76E2" w14:textId="4301A62B" w:rsidR="006A2DB6" w:rsidRPr="006A2DB6" w:rsidRDefault="006A2DB6" w:rsidP="006A2DB6">
            <w:pPr>
              <w:pStyle w:val="Tablebody"/>
              <w:autoSpaceDE w:val="0"/>
              <w:autoSpaceDN w:val="0"/>
              <w:adjustRightInd w:val="0"/>
              <w:jc w:val="both"/>
            </w:pPr>
            <w:r w:rsidRPr="006A2DB6">
              <w:rPr>
                <w:szCs w:val="24"/>
              </w:rPr>
              <w:t xml:space="preserve">See </w:t>
            </w:r>
            <w:del w:id="1603" w:author="LUEJE Claudia" w:date="2024-05-02T21:44:00Z">
              <w:r w:rsidRPr="006A2DB6" w:rsidDel="00BE436E">
                <w:rPr>
                  <w:rStyle w:val="citesec"/>
                  <w:szCs w:val="24"/>
                </w:rPr>
                <w:delText>clause </w:delText>
              </w:r>
            </w:del>
            <w:r w:rsidRPr="006A2DB6">
              <w:rPr>
                <w:rStyle w:val="citesec"/>
                <w:szCs w:val="24"/>
              </w:rPr>
              <w:t>8.5</w:t>
            </w:r>
            <w:r w:rsidRPr="006A2DB6">
              <w:rPr>
                <w:szCs w:val="24"/>
              </w:rPr>
              <w:t>.</w:t>
            </w:r>
          </w:p>
        </w:tc>
      </w:tr>
    </w:tbl>
    <w:p w14:paraId="1E03CCAD" w14:textId="49D7BE79" w:rsidR="006A2DB6" w:rsidRDefault="006A2DB6">
      <w:pPr>
        <w:pStyle w:val="BodyText"/>
        <w:autoSpaceDE w:val="0"/>
        <w:autoSpaceDN w:val="0"/>
        <w:adjustRightInd w:val="0"/>
        <w:rPr>
          <w:szCs w:val="24"/>
        </w:rPr>
      </w:pPr>
      <w:r>
        <w:rPr>
          <w:szCs w:val="24"/>
        </w:rPr>
        <w:t xml:space="preserve">For the </w:t>
      </w:r>
      <w:r w:rsidRPr="007538D9">
        <w:rPr>
          <w:rStyle w:val="ISOCode"/>
        </w:rPr>
        <w:t>&lt;adhesive_face/&gt;</w:t>
      </w:r>
      <w:r>
        <w:rPr>
          <w:szCs w:val="24"/>
        </w:rPr>
        <w:t xml:space="preserve"> element, the following attributes can be specified (see </w:t>
      </w:r>
      <w:r w:rsidR="009C3FFA">
        <w:rPr>
          <w:rStyle w:val="citetbl"/>
          <w:szCs w:val="24"/>
        </w:rPr>
        <w:t>Table </w:t>
      </w:r>
      <w:r>
        <w:rPr>
          <w:rStyle w:val="citetbl"/>
          <w:szCs w:val="24"/>
        </w:rPr>
        <w:t>144</w:t>
      </w:r>
      <w:r>
        <w:rPr>
          <w:szCs w:val="24"/>
        </w:rPr>
        <w:t>):</w:t>
      </w:r>
    </w:p>
    <w:p w14:paraId="12CFC4CB" w14:textId="5A7465D8" w:rsidR="006A2DB6" w:rsidRDefault="009C3FFA">
      <w:pPr>
        <w:pStyle w:val="Tabletitle"/>
        <w:autoSpaceDE w:val="0"/>
        <w:autoSpaceDN w:val="0"/>
        <w:adjustRightInd w:val="0"/>
        <w:outlineLvl w:val="0"/>
        <w:rPr>
          <w:szCs w:val="24"/>
        </w:rPr>
      </w:pPr>
      <w:r>
        <w:rPr>
          <w:szCs w:val="24"/>
        </w:rPr>
        <w:t>Table </w:t>
      </w:r>
      <w:r w:rsidR="006A2DB6">
        <w:rPr>
          <w:szCs w:val="24"/>
        </w:rPr>
        <w:t xml:space="preserve">144 — Attributes of element </w:t>
      </w:r>
      <w:r w:rsidR="006A2DB6" w:rsidRPr="007538D9">
        <w:rPr>
          <w:rStyle w:val="ISOCode"/>
        </w:rPr>
        <w:t>&lt;adhesive_face/&gt;</w:t>
      </w:r>
    </w:p>
    <w:tbl>
      <w:tblPr>
        <w:tblW w:w="8142"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1296"/>
        <w:gridCol w:w="1800"/>
        <w:gridCol w:w="1418"/>
        <w:gridCol w:w="1620"/>
        <w:gridCol w:w="2008"/>
      </w:tblGrid>
      <w:tr w:rsidR="006A2DB6" w:rsidRPr="00EC4DAD" w14:paraId="60245D8C" w14:textId="77777777" w:rsidTr="009233A5">
        <w:trPr>
          <w:tblHeader/>
          <w:jc w:val="center"/>
        </w:trPr>
        <w:tc>
          <w:tcPr>
            <w:tcW w:w="1296" w:type="dxa"/>
            <w:tcBorders>
              <w:top w:val="single" w:sz="12" w:space="0" w:color="auto"/>
              <w:bottom w:val="single" w:sz="12" w:space="0" w:color="auto"/>
            </w:tcBorders>
            <w:shd w:val="clear" w:color="auto" w:fill="F3F3F3"/>
            <w:vAlign w:val="bottom"/>
          </w:tcPr>
          <w:p w14:paraId="48B3AAD6" w14:textId="19EE97A6" w:rsidR="006A2DB6" w:rsidRPr="00EC4DAD" w:rsidRDefault="006A2DB6" w:rsidP="006A2DB6">
            <w:pPr>
              <w:pStyle w:val="Tableheader"/>
              <w:autoSpaceDE w:val="0"/>
              <w:autoSpaceDN w:val="0"/>
              <w:adjustRightInd w:val="0"/>
              <w:jc w:val="both"/>
              <w:rPr>
                <w:b/>
              </w:rPr>
            </w:pPr>
            <w:r w:rsidRPr="00EC4DAD">
              <w:rPr>
                <w:b/>
                <w:szCs w:val="24"/>
              </w:rPr>
              <w:t>Attributes</w:t>
            </w:r>
          </w:p>
        </w:tc>
        <w:tc>
          <w:tcPr>
            <w:tcW w:w="1800" w:type="dxa"/>
            <w:tcBorders>
              <w:top w:val="single" w:sz="12" w:space="0" w:color="auto"/>
              <w:bottom w:val="single" w:sz="12" w:space="0" w:color="auto"/>
            </w:tcBorders>
            <w:shd w:val="clear" w:color="auto" w:fill="F3F3F3"/>
            <w:vAlign w:val="bottom"/>
          </w:tcPr>
          <w:p w14:paraId="2FADA651" w14:textId="4ACEFADA" w:rsidR="006A2DB6" w:rsidRPr="00EC4DAD" w:rsidRDefault="006A2DB6" w:rsidP="006A2DB6">
            <w:pPr>
              <w:pStyle w:val="Tableheader"/>
              <w:autoSpaceDE w:val="0"/>
              <w:autoSpaceDN w:val="0"/>
              <w:adjustRightInd w:val="0"/>
              <w:jc w:val="both"/>
              <w:rPr>
                <w:b/>
              </w:rPr>
            </w:pPr>
            <w:r w:rsidRPr="00EC4DAD">
              <w:rPr>
                <w:b/>
                <w:szCs w:val="24"/>
              </w:rPr>
              <w:t>Type</w:t>
            </w:r>
          </w:p>
        </w:tc>
        <w:tc>
          <w:tcPr>
            <w:tcW w:w="1418" w:type="dxa"/>
            <w:tcBorders>
              <w:top w:val="single" w:sz="12" w:space="0" w:color="auto"/>
              <w:bottom w:val="single" w:sz="12" w:space="0" w:color="auto"/>
            </w:tcBorders>
            <w:shd w:val="clear" w:color="auto" w:fill="F3F3F3"/>
          </w:tcPr>
          <w:p w14:paraId="33D22B59" w14:textId="6922871B" w:rsidR="006A2DB6" w:rsidRPr="00EC4DAD" w:rsidRDefault="006A2DB6" w:rsidP="006A2DB6">
            <w:pPr>
              <w:pStyle w:val="Tableheader"/>
              <w:autoSpaceDE w:val="0"/>
              <w:autoSpaceDN w:val="0"/>
              <w:adjustRightInd w:val="0"/>
              <w:jc w:val="both"/>
              <w:rPr>
                <w:b/>
              </w:rPr>
            </w:pPr>
            <w:r w:rsidRPr="00EC4DAD">
              <w:rPr>
                <w:b/>
                <w:szCs w:val="24"/>
              </w:rPr>
              <w:t>Value space</w:t>
            </w:r>
          </w:p>
        </w:tc>
        <w:tc>
          <w:tcPr>
            <w:tcW w:w="1620" w:type="dxa"/>
            <w:tcBorders>
              <w:top w:val="single" w:sz="12" w:space="0" w:color="auto"/>
              <w:bottom w:val="single" w:sz="12" w:space="0" w:color="auto"/>
            </w:tcBorders>
            <w:shd w:val="clear" w:color="auto" w:fill="F3F3F3"/>
            <w:vAlign w:val="bottom"/>
          </w:tcPr>
          <w:p w14:paraId="20D5B878" w14:textId="2EF0E5A1" w:rsidR="006A2DB6" w:rsidRPr="00EC4DAD" w:rsidRDefault="006A2DB6" w:rsidP="006A2DB6">
            <w:pPr>
              <w:pStyle w:val="Tableheader"/>
              <w:autoSpaceDE w:val="0"/>
              <w:autoSpaceDN w:val="0"/>
              <w:adjustRightInd w:val="0"/>
              <w:jc w:val="both"/>
              <w:rPr>
                <w:b/>
              </w:rPr>
            </w:pPr>
            <w:r w:rsidRPr="00EC4DAD">
              <w:rPr>
                <w:b/>
                <w:szCs w:val="24"/>
              </w:rPr>
              <w:t>Use</w:t>
            </w:r>
          </w:p>
        </w:tc>
        <w:tc>
          <w:tcPr>
            <w:tcW w:w="2008" w:type="dxa"/>
            <w:tcBorders>
              <w:top w:val="single" w:sz="12" w:space="0" w:color="auto"/>
              <w:bottom w:val="single" w:sz="12" w:space="0" w:color="auto"/>
            </w:tcBorders>
            <w:shd w:val="clear" w:color="auto" w:fill="F3F3F3"/>
            <w:vAlign w:val="bottom"/>
          </w:tcPr>
          <w:p w14:paraId="4212A3D8" w14:textId="4C21BC51" w:rsidR="006A2DB6" w:rsidRPr="00EC4DAD" w:rsidRDefault="006A2DB6" w:rsidP="006A2DB6">
            <w:pPr>
              <w:pStyle w:val="Tableheader"/>
              <w:autoSpaceDE w:val="0"/>
              <w:autoSpaceDN w:val="0"/>
              <w:adjustRightInd w:val="0"/>
              <w:jc w:val="both"/>
              <w:rPr>
                <w:b/>
              </w:rPr>
            </w:pPr>
            <w:r w:rsidRPr="00EC4DAD">
              <w:rPr>
                <w:b/>
                <w:szCs w:val="24"/>
              </w:rPr>
              <w:t>Constraint</w:t>
            </w:r>
          </w:p>
        </w:tc>
      </w:tr>
      <w:tr w:rsidR="006A2DB6" w:rsidRPr="00F54804" w14:paraId="7FA7325A" w14:textId="77777777" w:rsidTr="009233A5">
        <w:trPr>
          <w:jc w:val="center"/>
        </w:trPr>
        <w:tc>
          <w:tcPr>
            <w:tcW w:w="1296" w:type="dxa"/>
            <w:tcBorders>
              <w:top w:val="single" w:sz="12" w:space="0" w:color="auto"/>
            </w:tcBorders>
            <w:vAlign w:val="bottom"/>
          </w:tcPr>
          <w:p w14:paraId="6E25BA05" w14:textId="44FE560A" w:rsidR="006A2DB6" w:rsidRPr="006A2DB6" w:rsidRDefault="006A2DB6" w:rsidP="006A2DB6">
            <w:pPr>
              <w:pStyle w:val="Tablebody"/>
              <w:autoSpaceDE w:val="0"/>
              <w:autoSpaceDN w:val="0"/>
              <w:adjustRightInd w:val="0"/>
              <w:jc w:val="both"/>
            </w:pPr>
            <w:r w:rsidRPr="006A2DB6">
              <w:rPr>
                <w:szCs w:val="24"/>
              </w:rPr>
              <w:t>base</w:t>
            </w:r>
          </w:p>
        </w:tc>
        <w:tc>
          <w:tcPr>
            <w:tcW w:w="1800" w:type="dxa"/>
            <w:tcBorders>
              <w:top w:val="single" w:sz="12" w:space="0" w:color="auto"/>
            </w:tcBorders>
            <w:vAlign w:val="bottom"/>
          </w:tcPr>
          <w:p w14:paraId="385E3CD1" w14:textId="1D287C78" w:rsidR="006A2DB6" w:rsidRPr="006A2DB6" w:rsidRDefault="006A2DB6" w:rsidP="006A2DB6">
            <w:pPr>
              <w:pStyle w:val="Tablebody"/>
              <w:autoSpaceDE w:val="0"/>
              <w:autoSpaceDN w:val="0"/>
              <w:adjustRightInd w:val="0"/>
              <w:jc w:val="both"/>
            </w:pPr>
            <w:r w:rsidRPr="006A2DB6">
              <w:rPr>
                <w:szCs w:val="24"/>
              </w:rPr>
              <w:t>Integer</w:t>
            </w:r>
          </w:p>
        </w:tc>
        <w:tc>
          <w:tcPr>
            <w:tcW w:w="1418" w:type="dxa"/>
            <w:tcBorders>
              <w:top w:val="single" w:sz="12" w:space="0" w:color="auto"/>
            </w:tcBorders>
          </w:tcPr>
          <w:p w14:paraId="124FE017" w14:textId="6567FFED" w:rsidR="006A2DB6" w:rsidRPr="006A2DB6" w:rsidRDefault="006A2DB6" w:rsidP="006A2DB6">
            <w:pPr>
              <w:pStyle w:val="Tablebody"/>
              <w:autoSpaceDE w:val="0"/>
              <w:autoSpaceDN w:val="0"/>
              <w:adjustRightInd w:val="0"/>
              <w:jc w:val="both"/>
            </w:pPr>
            <w:r w:rsidRPr="006A2DB6">
              <w:rPr>
                <w:szCs w:val="24"/>
              </w:rPr>
              <w:t>&gt; 0</w:t>
            </w:r>
          </w:p>
        </w:tc>
        <w:tc>
          <w:tcPr>
            <w:tcW w:w="1620" w:type="dxa"/>
            <w:tcBorders>
              <w:top w:val="single" w:sz="12" w:space="0" w:color="auto"/>
            </w:tcBorders>
            <w:vAlign w:val="bottom"/>
          </w:tcPr>
          <w:p w14:paraId="1D5494BF" w14:textId="557C4EF6"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top w:val="single" w:sz="12" w:space="0" w:color="auto"/>
            </w:tcBorders>
            <w:vAlign w:val="bottom"/>
          </w:tcPr>
          <w:p w14:paraId="50DB1450" w14:textId="5A366755"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A032084" w14:textId="77777777" w:rsidTr="009233A5">
        <w:trPr>
          <w:jc w:val="center"/>
        </w:trPr>
        <w:tc>
          <w:tcPr>
            <w:tcW w:w="1296" w:type="dxa"/>
            <w:vAlign w:val="bottom"/>
          </w:tcPr>
          <w:p w14:paraId="4C43991C" w14:textId="262BBC61" w:rsidR="006A2DB6" w:rsidRPr="006A2DB6" w:rsidRDefault="006A2DB6" w:rsidP="006A2DB6">
            <w:pPr>
              <w:pStyle w:val="Tablebody"/>
              <w:autoSpaceDE w:val="0"/>
              <w:autoSpaceDN w:val="0"/>
              <w:adjustRightInd w:val="0"/>
              <w:jc w:val="both"/>
            </w:pPr>
            <w:r w:rsidRPr="006A2DB6">
              <w:rPr>
                <w:szCs w:val="24"/>
              </w:rPr>
              <w:t>thickness</w:t>
            </w:r>
          </w:p>
        </w:tc>
        <w:tc>
          <w:tcPr>
            <w:tcW w:w="1800" w:type="dxa"/>
            <w:vAlign w:val="bottom"/>
          </w:tcPr>
          <w:p w14:paraId="5855AF19" w14:textId="0C940E42" w:rsidR="006A2DB6" w:rsidRPr="006A2DB6" w:rsidRDefault="006A2DB6" w:rsidP="006A2DB6">
            <w:pPr>
              <w:pStyle w:val="Tablebody"/>
              <w:autoSpaceDE w:val="0"/>
              <w:autoSpaceDN w:val="0"/>
              <w:adjustRightInd w:val="0"/>
              <w:jc w:val="both"/>
            </w:pPr>
            <w:r w:rsidRPr="006A2DB6">
              <w:rPr>
                <w:szCs w:val="24"/>
              </w:rPr>
              <w:t>Floating point</w:t>
            </w:r>
          </w:p>
        </w:tc>
        <w:tc>
          <w:tcPr>
            <w:tcW w:w="1418" w:type="dxa"/>
          </w:tcPr>
          <w:p w14:paraId="6A2B2972" w14:textId="288F0E9F" w:rsidR="006A2DB6" w:rsidRPr="006A2DB6" w:rsidRDefault="006A2DB6" w:rsidP="006A2DB6">
            <w:pPr>
              <w:pStyle w:val="Tablebody"/>
              <w:autoSpaceDE w:val="0"/>
              <w:autoSpaceDN w:val="0"/>
              <w:adjustRightInd w:val="0"/>
              <w:jc w:val="both"/>
            </w:pPr>
            <w:r w:rsidRPr="006A2DB6">
              <w:rPr>
                <w:szCs w:val="24"/>
              </w:rPr>
              <w:t>≥ 0</w:t>
            </w:r>
            <w:r w:rsidR="00113895">
              <w:rPr>
                <w:szCs w:val="24"/>
              </w:rPr>
              <w:t>,</w:t>
            </w:r>
            <w:r w:rsidRPr="006A2DB6">
              <w:rPr>
                <w:szCs w:val="24"/>
              </w:rPr>
              <w:t>0</w:t>
            </w:r>
          </w:p>
        </w:tc>
        <w:tc>
          <w:tcPr>
            <w:tcW w:w="1620" w:type="dxa"/>
            <w:vAlign w:val="bottom"/>
          </w:tcPr>
          <w:p w14:paraId="14E1F2AD" w14:textId="71F04DBF" w:rsidR="006A2DB6" w:rsidRPr="006A2DB6" w:rsidRDefault="006A2DB6" w:rsidP="006A2DB6">
            <w:pPr>
              <w:pStyle w:val="Tablebody"/>
              <w:autoSpaceDE w:val="0"/>
              <w:autoSpaceDN w:val="0"/>
              <w:adjustRightInd w:val="0"/>
              <w:jc w:val="both"/>
            </w:pPr>
            <w:r w:rsidRPr="006A2DB6">
              <w:rPr>
                <w:szCs w:val="24"/>
              </w:rPr>
              <w:t>Optional</w:t>
            </w:r>
          </w:p>
        </w:tc>
        <w:tc>
          <w:tcPr>
            <w:tcW w:w="2008" w:type="dxa"/>
            <w:vAlign w:val="bottom"/>
          </w:tcPr>
          <w:p w14:paraId="3B279EC8" w14:textId="6E0C7869" w:rsidR="006A2DB6" w:rsidRPr="006A2DB6" w:rsidRDefault="006A2DB6" w:rsidP="006A2DB6">
            <w:pPr>
              <w:pStyle w:val="Tablebody"/>
              <w:autoSpaceDE w:val="0"/>
              <w:autoSpaceDN w:val="0"/>
              <w:adjustRightInd w:val="0"/>
              <w:jc w:val="both"/>
            </w:pPr>
            <w:r w:rsidRPr="006A2DB6">
              <w:rPr>
                <w:szCs w:val="24"/>
              </w:rPr>
              <w:t>-</w:t>
            </w:r>
          </w:p>
        </w:tc>
      </w:tr>
      <w:tr w:rsidR="006A2DB6" w:rsidRPr="00F54804" w14:paraId="755739F5" w14:textId="77777777" w:rsidTr="009233A5">
        <w:trPr>
          <w:jc w:val="center"/>
        </w:trPr>
        <w:tc>
          <w:tcPr>
            <w:tcW w:w="1296" w:type="dxa"/>
            <w:tcBorders>
              <w:bottom w:val="single" w:sz="12" w:space="0" w:color="auto"/>
            </w:tcBorders>
            <w:vAlign w:val="bottom"/>
          </w:tcPr>
          <w:p w14:paraId="65035B31" w14:textId="7D23A2E0" w:rsidR="006A2DB6" w:rsidRPr="006A2DB6" w:rsidRDefault="006A2DB6" w:rsidP="006A2DB6">
            <w:pPr>
              <w:pStyle w:val="Tablebody"/>
              <w:autoSpaceDE w:val="0"/>
              <w:autoSpaceDN w:val="0"/>
              <w:adjustRightInd w:val="0"/>
              <w:jc w:val="both"/>
            </w:pPr>
            <w:r w:rsidRPr="006A2DB6">
              <w:rPr>
                <w:szCs w:val="24"/>
              </w:rPr>
              <w:t>material</w:t>
            </w:r>
          </w:p>
        </w:tc>
        <w:tc>
          <w:tcPr>
            <w:tcW w:w="1800" w:type="dxa"/>
            <w:tcBorders>
              <w:bottom w:val="single" w:sz="12" w:space="0" w:color="auto"/>
            </w:tcBorders>
            <w:vAlign w:val="bottom"/>
          </w:tcPr>
          <w:p w14:paraId="4CCE4EBA" w14:textId="15769338" w:rsidR="006A2DB6" w:rsidRPr="006A2DB6" w:rsidRDefault="006A2DB6" w:rsidP="006A2DB6">
            <w:pPr>
              <w:pStyle w:val="Tablebody"/>
              <w:autoSpaceDE w:val="0"/>
              <w:autoSpaceDN w:val="0"/>
              <w:adjustRightInd w:val="0"/>
              <w:jc w:val="both"/>
            </w:pPr>
            <w:r w:rsidRPr="006A2DB6">
              <w:rPr>
                <w:szCs w:val="24"/>
              </w:rPr>
              <w:t>Alphanumeric</w:t>
            </w:r>
          </w:p>
        </w:tc>
        <w:tc>
          <w:tcPr>
            <w:tcW w:w="1418" w:type="dxa"/>
            <w:tcBorders>
              <w:bottom w:val="single" w:sz="12" w:space="0" w:color="auto"/>
            </w:tcBorders>
          </w:tcPr>
          <w:p w14:paraId="21AF0CF0" w14:textId="6B2FF0D0" w:rsidR="006A2DB6" w:rsidRPr="006A2DB6" w:rsidRDefault="006A2DB6" w:rsidP="006A2DB6">
            <w:pPr>
              <w:pStyle w:val="Tablebody"/>
              <w:autoSpaceDE w:val="0"/>
              <w:autoSpaceDN w:val="0"/>
              <w:adjustRightInd w:val="0"/>
              <w:jc w:val="both"/>
            </w:pPr>
            <w:r w:rsidRPr="006A2DB6">
              <w:rPr>
                <w:szCs w:val="24"/>
              </w:rPr>
              <w:t>-</w:t>
            </w:r>
          </w:p>
        </w:tc>
        <w:tc>
          <w:tcPr>
            <w:tcW w:w="1620" w:type="dxa"/>
            <w:tcBorders>
              <w:bottom w:val="single" w:sz="12" w:space="0" w:color="auto"/>
            </w:tcBorders>
            <w:vAlign w:val="bottom"/>
          </w:tcPr>
          <w:p w14:paraId="53902515" w14:textId="07006B0D" w:rsidR="006A2DB6" w:rsidRPr="006A2DB6" w:rsidRDefault="006A2DB6" w:rsidP="006A2DB6">
            <w:pPr>
              <w:pStyle w:val="Tablebody"/>
              <w:autoSpaceDE w:val="0"/>
              <w:autoSpaceDN w:val="0"/>
              <w:adjustRightInd w:val="0"/>
              <w:jc w:val="both"/>
            </w:pPr>
            <w:r w:rsidRPr="006A2DB6">
              <w:rPr>
                <w:szCs w:val="24"/>
              </w:rPr>
              <w:t>Optional</w:t>
            </w:r>
          </w:p>
        </w:tc>
        <w:tc>
          <w:tcPr>
            <w:tcW w:w="2008" w:type="dxa"/>
            <w:tcBorders>
              <w:bottom w:val="single" w:sz="12" w:space="0" w:color="auto"/>
            </w:tcBorders>
            <w:vAlign w:val="bottom"/>
          </w:tcPr>
          <w:p w14:paraId="5BEB84EC" w14:textId="2680B0D8" w:rsidR="006A2DB6" w:rsidRPr="006A2DB6" w:rsidRDefault="006A2DB6" w:rsidP="006A2DB6">
            <w:pPr>
              <w:pStyle w:val="Tablebody"/>
              <w:autoSpaceDE w:val="0"/>
              <w:autoSpaceDN w:val="0"/>
              <w:adjustRightInd w:val="0"/>
              <w:jc w:val="both"/>
            </w:pPr>
            <w:r w:rsidRPr="006A2DB6">
              <w:rPr>
                <w:szCs w:val="24"/>
              </w:rPr>
              <w:t>-</w:t>
            </w:r>
          </w:p>
        </w:tc>
      </w:tr>
    </w:tbl>
    <w:p w14:paraId="0EEBA3AA" w14:textId="72D16CF5" w:rsidR="006A2DB6" w:rsidRDefault="006A2DB6">
      <w:pPr>
        <w:pStyle w:val="BodyText"/>
        <w:autoSpaceDE w:val="0"/>
        <w:autoSpaceDN w:val="0"/>
        <w:adjustRightInd w:val="0"/>
        <w:rPr>
          <w:szCs w:val="24"/>
        </w:rPr>
      </w:pPr>
      <w:r>
        <w:rPr>
          <w:szCs w:val="24"/>
        </w:rPr>
        <w:t>The following list explains the attributes:</w:t>
      </w:r>
    </w:p>
    <w:p w14:paraId="00F2636A"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base</w:t>
      </w:r>
      <w:r>
        <w:rPr>
          <w:szCs w:val="24"/>
        </w:rPr>
        <w:t>: the index of the flange partner, on which the adhesive is applied to before the flange partners are fitted together,</w:t>
      </w:r>
    </w:p>
    <w:p w14:paraId="6DDC84E4"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thickness:</w:t>
      </w:r>
      <w:r>
        <w:rPr>
          <w:szCs w:val="24"/>
        </w:rPr>
        <w:t xml:space="preserve"> denotes the thickness of the adhesive between the sheets,</w:t>
      </w:r>
    </w:p>
    <w:p w14:paraId="3FE2FF30" w14:textId="77777777" w:rsidR="006A2DB6" w:rsidRDefault="006A2DB6">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Pr>
          <w:szCs w:val="24"/>
        </w:rPr>
        <w:tab/>
      </w:r>
      <w:r w:rsidRPr="007538D9">
        <w:rPr>
          <w:rStyle w:val="ISOCode"/>
        </w:rPr>
        <w:t>material:</w:t>
      </w:r>
      <w:r>
        <w:rPr>
          <w:szCs w:val="24"/>
        </w:rPr>
        <w:t xml:space="preserve"> is an optional label that denotes which material is to be used for the adhesive.</w:t>
      </w:r>
    </w:p>
    <w:p w14:paraId="0264AA16" w14:textId="233611ED" w:rsidR="006A2DB6" w:rsidRDefault="006A2DB6" w:rsidP="007538D9">
      <w:pPr>
        <w:pStyle w:val="Example"/>
      </w:pPr>
      <w:r>
        <w:t>E</w:t>
      </w:r>
      <w:ins w:id="1604" w:author="LUEJE Claudia" w:date="2024-05-02T21:44:00Z">
        <w:r w:rsidR="00BE436E">
          <w:t>XAMPLE</w:t>
        </w:r>
      </w:ins>
      <w:del w:id="1605" w:author="LUEJE Claudia" w:date="2024-05-02T21:44:00Z">
        <w:r w:rsidDel="00BE436E">
          <w:delText>xample</w:delText>
        </w:r>
      </w:del>
      <w:r w:rsidR="00690423">
        <w:tab/>
      </w:r>
      <w:r>
        <w:t>Definition of an adhesive face connection</w:t>
      </w:r>
    </w:p>
    <w:p w14:paraId="6ADDB2B4" w14:textId="5009AB3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&lt;connection_2d&gt;</w:t>
      </w:r>
    </w:p>
    <w:p w14:paraId="561DA3BE" w14:textId="1D83BB3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&lt;adhesive_face</w:t>
      </w:r>
      <w:r w:rsidR="006A2DB6">
        <w:rPr>
          <w:rStyle w:val="ISOCode"/>
          <w:rFonts w:cs="Times New Roman"/>
          <w:szCs w:val="24"/>
        </w:rPr>
        <w:t xml:space="preserve"> </w:t>
      </w:r>
      <w:r w:rsidR="006A2DB6">
        <w:rPr>
          <w:rStyle w:val="ISOCodebold"/>
          <w:rFonts w:cs="Times New Roman"/>
          <w:szCs w:val="24"/>
        </w:rPr>
        <w:t>thickness="2.0" material="CAD_Material"/&gt;</w:t>
      </w:r>
    </w:p>
    <w:p w14:paraId="4A1FA6A2" w14:textId="61B31B61"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3B48834C" w14:textId="2F2E3A9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v="1"&gt; 2001.557  14.435  1736.898 &lt;/loc&gt;</w:t>
      </w:r>
    </w:p>
    <w:p w14:paraId="67E1CA68" w14:textId="1B8BAC32"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v="2"&gt; 1994.802  14.435  1734.247 &lt;/loc&gt;</w:t>
      </w:r>
    </w:p>
    <w:p w14:paraId="5C1EE2C7" w14:textId="5859CA1D"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v="3"&gt; 1994.790  0.0436  1734.256 &lt;/loc&gt;</w:t>
      </w:r>
    </w:p>
    <w:p w14:paraId="27EED4D2" w14:textId="07AB8D1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v="4"&gt; 2001.547  0.0545  1736.911 &lt;/loc&gt;</w:t>
      </w:r>
    </w:p>
    <w:p w14:paraId="10673EAE" w14:textId="5B512517"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v="5"&gt; 2008.298  14.435  1739.550 &lt;/loc&gt;</w:t>
      </w:r>
    </w:p>
    <w:p w14:paraId="63DC4A23" w14:textId="5308CCDB"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 v="6"&gt; 2008.336  28.784  1739.524 &lt;/loc&gt;</w:t>
      </w:r>
    </w:p>
    <w:p w14:paraId="15151202" w14:textId="13A7BDCF"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&lt;/loc_list&gt;</w:t>
      </w:r>
    </w:p>
    <w:p w14:paraId="6460A2C7" w14:textId="25297648"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6A519424" w14:textId="42AB77F4"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v2="2" v3="3" v4="4"/&gt;   </w:t>
      </w:r>
      <w:r w:rsidR="006A2DB6">
        <w:rPr>
          <w:rStyle w:val="ISOCode"/>
          <w:rFonts w:cs="Times New Roman"/>
          <w:szCs w:val="24"/>
        </w:rPr>
        <w:t>&lt;!-- quadrangular facet --&gt;</w:t>
      </w:r>
    </w:p>
    <w:p w14:paraId="56AD1FD7" w14:textId="4725B6A3"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r w:rsidR="006A2DB6">
        <w:rPr>
          <w:rStyle w:val="ISOCodebold"/>
          <w:rFonts w:cs="Times New Roman"/>
          <w:szCs w:val="24"/>
        </w:rPr>
        <w:t xml:space="preserve">&lt;face v1="1" v2="5" v3="6"/&gt;        </w:t>
      </w:r>
      <w:r w:rsidR="006A2DB6">
        <w:rPr>
          <w:rStyle w:val="ISOCode"/>
          <w:rFonts w:cs="Times New Roman"/>
          <w:szCs w:val="24"/>
        </w:rPr>
        <w:t xml:space="preserve">  &lt;!-- triangular facet   --&gt;</w:t>
      </w:r>
    </w:p>
    <w:p w14:paraId="4AAB511F" w14:textId="0CDC73B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&lt;/face_list&gt;</w:t>
      </w:r>
    </w:p>
    <w:p w14:paraId="2954002F" w14:textId="0051026A"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1697D076" w14:textId="3ED64D70"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5924F9FC" w14:textId="3E658C9E"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&lt;/appdata&gt;</w:t>
      </w:r>
    </w:p>
    <w:p w14:paraId="7A971E72" w14:textId="58D063D6"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1277FCD1" w14:textId="4D92EBC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w:t>
      </w:r>
    </w:p>
    <w:p w14:paraId="202AAC14" w14:textId="186CCFE5"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rStyle w:val="ISOCode"/>
          <w:rFonts w:cs="Times New Roman"/>
          <w:szCs w:val="24"/>
        </w:rPr>
        <w:t xml:space="preserve">  </w:t>
      </w:r>
      <w:r w:rsidR="006A2DB6">
        <w:rPr>
          <w:rStyle w:val="ISOCode"/>
          <w:rFonts w:cs="Times New Roman"/>
          <w:szCs w:val="24"/>
        </w:rPr>
        <w:t xml:space="preserve">    &lt;/custom_attributes_list&gt;</w:t>
      </w:r>
    </w:p>
    <w:p w14:paraId="2018400D" w14:textId="32A105AC" w:rsidR="006A2DB6" w:rsidRDefault="007538D9">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rStyle w:val="ISOCode"/>
          <w:rFonts w:cs="Times New Roman"/>
          <w:szCs w:val="24"/>
        </w:rPr>
      </w:pPr>
      <w:r>
        <w:rPr>
          <w:rStyle w:val="ISOCode"/>
          <w:rFonts w:cs="Times New Roman"/>
          <w:szCs w:val="24"/>
        </w:rPr>
        <w:t xml:space="preserve">  </w:t>
      </w:r>
      <w:r w:rsidR="006A2DB6">
        <w:rPr>
          <w:rStyle w:val="ISOCode"/>
          <w:rFonts w:cs="Times New Roman"/>
          <w:szCs w:val="24"/>
        </w:rPr>
        <w:t>&lt;/connection_2d&gt;</w:t>
      </w:r>
    </w:p>
    <w:p w14:paraId="66635CA4" w14:textId="0CE5F286" w:rsidR="00242DAA" w:rsidRDefault="00242DAA">
      <w:pPr>
        <w:pStyle w:val="Cod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w:t>
      </w:r>
    </w:p>
    <w:p w14:paraId="5D5E02D2" w14:textId="77777777" w:rsidR="006A2DB6" w:rsidRDefault="006A2DB6">
      <w:pPr>
        <w:pStyle w:val="Heading1"/>
        <w:autoSpaceDE w:val="0"/>
        <w:autoSpaceDN w:val="0"/>
        <w:adjustRightInd w:val="0"/>
        <w:rPr>
          <w:rFonts w:eastAsia="Times New Roman"/>
          <w:szCs w:val="24"/>
        </w:rPr>
      </w:pPr>
      <w:r>
        <w:rPr>
          <w:rFonts w:eastAsia="Times New Roman"/>
          <w:szCs w:val="24"/>
        </w:rPr>
        <w:t>Future extensions</w:t>
      </w:r>
    </w:p>
    <w:p w14:paraId="7A9F12CB"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General</w:t>
      </w:r>
    </w:p>
    <w:p w14:paraId="43A0F426" w14:textId="15391E8A" w:rsidR="006A2DB6" w:rsidRDefault="006A2DB6">
      <w:pPr>
        <w:pStyle w:val="BodyText"/>
        <w:autoSpaceDE w:val="0"/>
        <w:autoSpaceDN w:val="0"/>
        <w:adjustRightInd w:val="0"/>
        <w:rPr>
          <w:szCs w:val="24"/>
        </w:rPr>
      </w:pPr>
      <w:r>
        <w:rPr>
          <w:szCs w:val="24"/>
        </w:rPr>
        <w:t>So far, only the above</w:t>
      </w:r>
      <w:ins w:id="1606" w:author="LUEJE Claudia" w:date="2024-05-02T21:44:00Z">
        <w:r w:rsidR="00155794">
          <w:rPr>
            <w:szCs w:val="24"/>
          </w:rPr>
          <w:t>-</w:t>
        </w:r>
      </w:ins>
      <w:r>
        <w:rPr>
          <w:szCs w:val="24"/>
        </w:rPr>
        <w:t>mentioned connection types with the corresponding parameters are described, which cover mainly the applications of CAD and CAE. However, χMCF is designed for the use in the complete development process and should be able to cover all major joint types. Thus, important extensions remain to be undertaken. Examples are given in the following subclauses.</w:t>
      </w:r>
    </w:p>
    <w:p w14:paraId="10C34022"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Additional parameters for spot and seam welds</w:t>
      </w:r>
    </w:p>
    <w:p w14:paraId="2D80022A" w14:textId="77777777" w:rsidR="006A2DB6" w:rsidRDefault="006A2DB6">
      <w:pPr>
        <w:pStyle w:val="BodyText"/>
        <w:autoSpaceDE w:val="0"/>
        <w:autoSpaceDN w:val="0"/>
        <w:adjustRightInd w:val="0"/>
        <w:rPr>
          <w:szCs w:val="24"/>
        </w:rPr>
      </w:pPr>
      <w:r>
        <w:rPr>
          <w:szCs w:val="24"/>
        </w:rPr>
        <w:t>For prototyping and manufacturing (CAM), additional parameters and information, e.g. type and manufacturer of a welding device, may be relevant and needed. These parameters are not included in the present document yet.</w:t>
      </w:r>
    </w:p>
    <w:p w14:paraId="22DFC65F" w14:textId="77777777" w:rsidR="006A2DB6" w:rsidRDefault="006A2DB6">
      <w:pPr>
        <w:pStyle w:val="Heading2"/>
        <w:tabs>
          <w:tab w:val="left" w:pos="400"/>
        </w:tabs>
        <w:autoSpaceDE w:val="0"/>
        <w:autoSpaceDN w:val="0"/>
        <w:adjustRightInd w:val="0"/>
        <w:rPr>
          <w:rFonts w:eastAsia="Times New Roman"/>
          <w:szCs w:val="24"/>
        </w:rPr>
      </w:pPr>
      <w:r>
        <w:rPr>
          <w:rFonts w:eastAsia="Times New Roman"/>
          <w:szCs w:val="24"/>
        </w:rPr>
        <w:t>Other relevant and new joint types</w:t>
      </w:r>
    </w:p>
    <w:p w14:paraId="7DC9FE6E" w14:textId="77777777" w:rsidR="006A2DB6" w:rsidRDefault="006A2DB6">
      <w:pPr>
        <w:pStyle w:val="BodyText"/>
        <w:autoSpaceDE w:val="0"/>
        <w:autoSpaceDN w:val="0"/>
        <w:adjustRightInd w:val="0"/>
        <w:rPr>
          <w:szCs w:val="24"/>
        </w:rPr>
      </w:pPr>
      <w:r>
        <w:rPr>
          <w:szCs w:val="24"/>
        </w:rPr>
        <w:t>It can be expected that increasingly new joint types will arise due to the advance of the technological development.</w:t>
      </w:r>
    </w:p>
    <w:p w14:paraId="4932AC95" w14:textId="77777777" w:rsidR="006A2DB6" w:rsidRDefault="006A2DB6">
      <w:pPr>
        <w:pStyle w:val="BodyText"/>
        <w:autoSpaceDE w:val="0"/>
        <w:autoSpaceDN w:val="0"/>
        <w:adjustRightInd w:val="0"/>
        <w:rPr>
          <w:szCs w:val="24"/>
        </w:rPr>
      </w:pPr>
      <w:r>
        <w:rPr>
          <w:szCs w:val="24"/>
        </w:rPr>
        <w:t>As mentioned before, χMCF is open for any new joint type which will come and be of relevance for the technical application.</w:t>
      </w:r>
    </w:p>
    <w:p w14:paraId="3813BC40" w14:textId="77777777"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t>Derivation of formulae used for regular intermittent welds</w:t>
      </w:r>
    </w:p>
    <w:p w14:paraId="6829C135" w14:textId="75309143" w:rsidR="006A2DB6" w:rsidRDefault="006A2DB6">
      <w:pPr>
        <w:pStyle w:val="BodyText"/>
        <w:autoSpaceDE w:val="0"/>
        <w:autoSpaceDN w:val="0"/>
        <w:adjustRightInd w:val="0"/>
        <w:rPr>
          <w:szCs w:val="24"/>
        </w:rPr>
      </w:pPr>
      <w:r>
        <w:rPr>
          <w:szCs w:val="24"/>
        </w:rPr>
        <w:t xml:space="preserve">The regular intermittent weld is defined using the following terms (see </w:t>
      </w:r>
      <w:r w:rsidR="00374751">
        <w:rPr>
          <w:rStyle w:val="citefig"/>
          <w:szCs w:val="24"/>
        </w:rPr>
        <w:t>Figure </w:t>
      </w:r>
      <w:r>
        <w:rPr>
          <w:rStyle w:val="citefig"/>
          <w:szCs w:val="24"/>
        </w:rPr>
        <w:t>A.1</w:t>
      </w:r>
      <w:r>
        <w:rPr>
          <w:szCs w:val="24"/>
        </w:rPr>
        <w:t>):</w:t>
      </w:r>
    </w:p>
    <w:p w14:paraId="24E605EB"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8329_ed1figA1.EPS</w:t>
      </w:r>
    </w:p>
    <w:p w14:paraId="277DBEEC" w14:textId="6C1116E5" w:rsidR="006A2DB6" w:rsidRDefault="00374751">
      <w:pPr>
        <w:pStyle w:val="Figuretitle0"/>
        <w:autoSpaceDE w:val="0"/>
        <w:autoSpaceDN w:val="0"/>
        <w:adjustRightInd w:val="0"/>
        <w:outlineLvl w:val="0"/>
        <w:rPr>
          <w:szCs w:val="24"/>
        </w:rPr>
      </w:pPr>
      <w:r>
        <w:rPr>
          <w:szCs w:val="24"/>
        </w:rPr>
        <w:t>Figure </w:t>
      </w:r>
      <w:r w:rsidR="006A2DB6">
        <w:rPr>
          <w:szCs w:val="24"/>
        </w:rPr>
        <w:t>A.1 — 'length', 'spacing', 'first_spacing' and 'last_spacing' are the terms needed to define a regular intermittent weld</w:t>
      </w:r>
    </w:p>
    <w:p w14:paraId="1E122034" w14:textId="5F8AE393" w:rsidR="006A2DB6" w:rsidRDefault="006A2DB6">
      <w:pPr>
        <w:pStyle w:val="BodyText"/>
        <w:autoSpaceDE w:val="0"/>
        <w:autoSpaceDN w:val="0"/>
        <w:adjustRightInd w:val="0"/>
        <w:rPr>
          <w:szCs w:val="24"/>
        </w:rPr>
      </w:pPr>
      <w:r>
        <w:rPr>
          <w:szCs w:val="24"/>
        </w:rPr>
        <w:t xml:space="preserve">For simplicity, we shall refer to them as (see </w:t>
      </w:r>
      <w:r w:rsidR="00374751">
        <w:rPr>
          <w:rStyle w:val="citefig"/>
          <w:szCs w:val="24"/>
        </w:rPr>
        <w:t>Figure </w:t>
      </w:r>
      <w:r>
        <w:rPr>
          <w:rStyle w:val="citefig"/>
          <w:szCs w:val="24"/>
        </w:rPr>
        <w:t>A.2</w:t>
      </w:r>
      <w:r>
        <w:rPr>
          <w:szCs w:val="24"/>
        </w:rPr>
        <w:t>):</w:t>
      </w:r>
    </w:p>
    <w:p w14:paraId="386A34C5"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8329_ed1figA2.EPS</w:t>
      </w:r>
    </w:p>
    <w:p w14:paraId="5D774726" w14:textId="1299885B" w:rsidR="006A2DB6" w:rsidRDefault="00374751">
      <w:pPr>
        <w:pStyle w:val="Figuretitle0"/>
        <w:autoSpaceDE w:val="0"/>
        <w:autoSpaceDN w:val="0"/>
        <w:adjustRightInd w:val="0"/>
        <w:outlineLvl w:val="0"/>
        <w:rPr>
          <w:szCs w:val="24"/>
        </w:rPr>
      </w:pPr>
      <w:r>
        <w:rPr>
          <w:szCs w:val="24"/>
        </w:rPr>
        <w:t>Figure </w:t>
      </w:r>
      <w:r w:rsidR="006A2DB6">
        <w:rPr>
          <w:szCs w:val="24"/>
        </w:rPr>
        <w:t>A.2 — Regular intermittent weld with 'n' segments and 'n-1' spacings between segments</w:t>
      </w:r>
    </w:p>
    <w:p w14:paraId="43F177FD" w14:textId="77777777" w:rsidR="006A2DB6" w:rsidRDefault="006A2DB6">
      <w:pPr>
        <w:pStyle w:val="BodyText"/>
        <w:autoSpaceDE w:val="0"/>
        <w:autoSpaceDN w:val="0"/>
        <w:adjustRightInd w:val="0"/>
        <w:rPr>
          <w:szCs w:val="24"/>
        </w:rPr>
      </w:pPr>
      <w:r>
        <w:rPr>
          <w:szCs w:val="24"/>
        </w:rPr>
        <w:t>where:</w:t>
      </w:r>
    </w:p>
    <w:tbl>
      <w:tblPr>
        <w:tblStyle w:val="TableGrid"/>
        <w:tblW w:w="0" w:type="auto"/>
        <w:tblLayout w:type="fixed"/>
        <w:tblCellMar>
          <w:top w:w="57" w:type="dxa"/>
        </w:tblCellMar>
        <w:tblLook w:val="04A0" w:firstRow="1" w:lastRow="0" w:firstColumn="1" w:lastColumn="0" w:noHBand="0" w:noVBand="1"/>
      </w:tblPr>
      <w:tblGrid>
        <w:gridCol w:w="846"/>
        <w:gridCol w:w="8440"/>
      </w:tblGrid>
      <w:tr w:rsidR="006A2DB6" w:rsidRPr="00EC4DAD" w14:paraId="56EECD9B" w14:textId="77777777" w:rsidTr="009233A5">
        <w:trPr>
          <w:cantSplit/>
        </w:trPr>
        <w:tc>
          <w:tcPr>
            <w:tcW w:w="846" w:type="dxa"/>
          </w:tcPr>
          <w:p w14:paraId="69CA76C4" w14:textId="0173A65D" w:rsidR="006A2DB6" w:rsidRPr="00EC4DAD" w:rsidRDefault="006A2DB6" w:rsidP="006A2DB6">
            <w:pPr>
              <w:pStyle w:val="BodyText"/>
              <w:autoSpaceDE w:val="0"/>
              <w:autoSpaceDN w:val="0"/>
              <w:adjustRightInd w:val="0"/>
              <w:rPr>
                <w:i/>
                <w:sz w:val="24"/>
              </w:rPr>
            </w:pPr>
            <w:r w:rsidRPr="00EC4DAD">
              <w:rPr>
                <w:i/>
                <w:szCs w:val="24"/>
              </w:rPr>
              <w:t>L</w:t>
            </w:r>
            <w:r w:rsidRPr="00155794">
              <w:rPr>
                <w:szCs w:val="24"/>
                <w:vertAlign w:val="subscript"/>
                <w:rPrChange w:id="1607" w:author="LUEJE Claudia" w:date="2024-05-02T21:46:00Z">
                  <w:rPr>
                    <w:i/>
                    <w:szCs w:val="24"/>
                    <w:vertAlign w:val="subscript"/>
                  </w:rPr>
                </w:rPrChange>
              </w:rPr>
              <w:t>total</w:t>
            </w:r>
          </w:p>
        </w:tc>
        <w:tc>
          <w:tcPr>
            <w:tcW w:w="8440" w:type="dxa"/>
          </w:tcPr>
          <w:p w14:paraId="173B3F0F" w14:textId="2138E264" w:rsidR="006A2DB6" w:rsidRPr="00EC4DAD" w:rsidRDefault="006A2DB6" w:rsidP="006A2DB6">
            <w:pPr>
              <w:pStyle w:val="BodyText"/>
              <w:tabs>
                <w:tab w:val="left" w:pos="323"/>
                <w:tab w:val="left" w:pos="652"/>
                <w:tab w:val="left" w:pos="975"/>
                <w:tab w:val="left" w:pos="1304"/>
                <w:tab w:val="left" w:pos="1627"/>
                <w:tab w:val="left" w:pos="1956"/>
                <w:tab w:val="left" w:pos="2279"/>
                <w:tab w:val="left" w:pos="2608"/>
                <w:tab w:val="left" w:pos="2931"/>
                <w:tab w:val="left" w:pos="3255"/>
              </w:tabs>
              <w:autoSpaceDE w:val="0"/>
              <w:autoSpaceDN w:val="0"/>
              <w:adjustRightInd w:val="0"/>
            </w:pPr>
            <w:r w:rsidRPr="00EC4DAD">
              <w:rPr>
                <w:szCs w:val="24"/>
              </w:rPr>
              <w:t xml:space="preserve">The “total length” of the of the </w:t>
            </w:r>
            <w:r w:rsidRPr="00EC4DAD">
              <w:rPr>
                <w:rStyle w:val="ISOCode"/>
              </w:rPr>
              <w:t>&lt;loc_list/&gt;</w:t>
            </w:r>
            <w:r w:rsidRPr="00EC4DAD">
              <w:rPr>
                <w:szCs w:val="24"/>
              </w:rPr>
              <w:t xml:space="preserve"> polyline in χMCF</w:t>
            </w:r>
            <w:ins w:id="1608" w:author="LUEJE Claudia" w:date="2024-05-02T21:47:00Z">
              <w:r w:rsidR="00155794">
                <w:rPr>
                  <w:szCs w:val="24"/>
                </w:rPr>
                <w:t>;</w:t>
              </w:r>
            </w:ins>
            <w:del w:id="1609" w:author="LUEJE Claudia" w:date="2024-05-02T21:47:00Z">
              <w:r w:rsidRPr="00EC4DAD" w:rsidDel="00155794">
                <w:rPr>
                  <w:szCs w:val="24"/>
                </w:rPr>
                <w:delText>.</w:delText>
              </w:r>
            </w:del>
          </w:p>
        </w:tc>
      </w:tr>
      <w:tr w:rsidR="006A2DB6" w:rsidRPr="009233A5" w14:paraId="2038CAB9" w14:textId="77777777" w:rsidTr="009233A5">
        <w:trPr>
          <w:cantSplit/>
        </w:trPr>
        <w:tc>
          <w:tcPr>
            <w:tcW w:w="846" w:type="dxa"/>
          </w:tcPr>
          <w:p w14:paraId="2252A520" w14:textId="66779CAA" w:rsidR="006A2DB6" w:rsidRPr="006A2DB6" w:rsidRDefault="006A2DB6" w:rsidP="006A2DB6">
            <w:pPr>
              <w:pStyle w:val="BodyText"/>
              <w:autoSpaceDE w:val="0"/>
              <w:autoSpaceDN w:val="0"/>
              <w:adjustRightInd w:val="0"/>
              <w:rPr>
                <w:i/>
                <w:sz w:val="24"/>
              </w:rPr>
            </w:pPr>
            <w:r w:rsidRPr="006A2DB6">
              <w:rPr>
                <w:i/>
                <w:szCs w:val="24"/>
              </w:rPr>
              <w:t>m</w:t>
            </w:r>
            <w:r w:rsidRPr="00155794">
              <w:rPr>
                <w:szCs w:val="24"/>
                <w:vertAlign w:val="subscript"/>
                <w:rPrChange w:id="1610" w:author="LUEJE Claudia" w:date="2024-05-02T21:46:00Z">
                  <w:rPr>
                    <w:i/>
                    <w:szCs w:val="24"/>
                    <w:vertAlign w:val="subscript"/>
                  </w:rPr>
                </w:rPrChange>
              </w:rPr>
              <w:t>first</w:t>
            </w:r>
          </w:p>
        </w:tc>
        <w:tc>
          <w:tcPr>
            <w:tcW w:w="8440" w:type="dxa"/>
          </w:tcPr>
          <w:p w14:paraId="57959317" w14:textId="1E51D0A0" w:rsidR="006A2DB6" w:rsidRPr="006A2DB6" w:rsidRDefault="006A2DB6" w:rsidP="006A2DB6">
            <w:pPr>
              <w:pStyle w:val="BodyText"/>
              <w:autoSpaceDE w:val="0"/>
              <w:autoSpaceDN w:val="0"/>
              <w:adjustRightInd w:val="0"/>
            </w:pPr>
            <w:r w:rsidRPr="006A2DB6">
              <w:rPr>
                <w:szCs w:val="24"/>
              </w:rPr>
              <w:t>"first_spacing"</w:t>
            </w:r>
            <w:ins w:id="1611" w:author="LUEJE Claudia" w:date="2024-05-02T21:47:00Z">
              <w:r w:rsidR="00155794">
                <w:rPr>
                  <w:szCs w:val="24"/>
                </w:rPr>
                <w:t>;</w:t>
              </w:r>
            </w:ins>
          </w:p>
        </w:tc>
      </w:tr>
      <w:tr w:rsidR="006A2DB6" w:rsidRPr="009233A5" w14:paraId="59182B3F" w14:textId="77777777" w:rsidTr="009233A5">
        <w:trPr>
          <w:cantSplit/>
        </w:trPr>
        <w:tc>
          <w:tcPr>
            <w:tcW w:w="846" w:type="dxa"/>
          </w:tcPr>
          <w:p w14:paraId="3DC5EE3A" w14:textId="25655B36" w:rsidR="006A2DB6" w:rsidRPr="006A2DB6" w:rsidRDefault="006A2DB6" w:rsidP="006A2DB6">
            <w:pPr>
              <w:pStyle w:val="BodyText"/>
              <w:autoSpaceDE w:val="0"/>
              <w:autoSpaceDN w:val="0"/>
              <w:adjustRightInd w:val="0"/>
              <w:rPr>
                <w:i/>
                <w:sz w:val="24"/>
              </w:rPr>
            </w:pPr>
            <w:r w:rsidRPr="006A2DB6">
              <w:rPr>
                <w:i/>
                <w:szCs w:val="24"/>
              </w:rPr>
              <w:t>m</w:t>
            </w:r>
            <w:r w:rsidRPr="00155794">
              <w:rPr>
                <w:szCs w:val="24"/>
                <w:vertAlign w:val="subscript"/>
                <w:rPrChange w:id="1612" w:author="LUEJE Claudia" w:date="2024-05-02T21:47:00Z">
                  <w:rPr>
                    <w:i/>
                    <w:szCs w:val="24"/>
                    <w:vertAlign w:val="subscript"/>
                  </w:rPr>
                </w:rPrChange>
              </w:rPr>
              <w:t>last</w:t>
            </w:r>
          </w:p>
        </w:tc>
        <w:tc>
          <w:tcPr>
            <w:tcW w:w="8440" w:type="dxa"/>
          </w:tcPr>
          <w:p w14:paraId="6D510ACC" w14:textId="43BD49BD" w:rsidR="006A2DB6" w:rsidRPr="006A2DB6" w:rsidRDefault="006A2DB6" w:rsidP="006A2DB6">
            <w:pPr>
              <w:pStyle w:val="BodyText"/>
              <w:autoSpaceDE w:val="0"/>
              <w:autoSpaceDN w:val="0"/>
              <w:adjustRightInd w:val="0"/>
            </w:pPr>
            <w:r w:rsidRPr="006A2DB6">
              <w:rPr>
                <w:szCs w:val="24"/>
              </w:rPr>
              <w:t>"last_spacing"</w:t>
            </w:r>
            <w:ins w:id="1613" w:author="LUEJE Claudia" w:date="2024-05-02T21:47:00Z">
              <w:r w:rsidR="00155794">
                <w:rPr>
                  <w:szCs w:val="24"/>
                </w:rPr>
                <w:t>;</w:t>
              </w:r>
            </w:ins>
          </w:p>
        </w:tc>
      </w:tr>
      <w:tr w:rsidR="006A2DB6" w:rsidRPr="009233A5" w14:paraId="27EFAC69" w14:textId="77777777" w:rsidTr="009233A5">
        <w:trPr>
          <w:cantSplit/>
        </w:trPr>
        <w:tc>
          <w:tcPr>
            <w:tcW w:w="846" w:type="dxa"/>
          </w:tcPr>
          <w:p w14:paraId="0F3FE289" w14:textId="5D6D2CA5" w:rsidR="006A2DB6" w:rsidRPr="006A2DB6" w:rsidRDefault="006A2DB6" w:rsidP="006A2DB6">
            <w:pPr>
              <w:pStyle w:val="BodyText"/>
              <w:autoSpaceDE w:val="0"/>
              <w:autoSpaceDN w:val="0"/>
              <w:adjustRightInd w:val="0"/>
              <w:rPr>
                <w:i/>
                <w:sz w:val="24"/>
              </w:rPr>
            </w:pPr>
            <w:r w:rsidRPr="006A2DB6">
              <w:rPr>
                <w:i/>
                <w:szCs w:val="24"/>
              </w:rPr>
              <w:t>l</w:t>
            </w:r>
          </w:p>
        </w:tc>
        <w:tc>
          <w:tcPr>
            <w:tcW w:w="8440" w:type="dxa"/>
          </w:tcPr>
          <w:p w14:paraId="20E262A9" w14:textId="4FC2B9AA" w:rsidR="006A2DB6" w:rsidRPr="006A2DB6" w:rsidRDefault="006A2DB6" w:rsidP="006A2DB6">
            <w:pPr>
              <w:pStyle w:val="BodyText"/>
              <w:autoSpaceDE w:val="0"/>
              <w:autoSpaceDN w:val="0"/>
              <w:adjustRightInd w:val="0"/>
            </w:pPr>
            <w:commentRangeStart w:id="1614"/>
            <w:r w:rsidRPr="006A2DB6">
              <w:rPr>
                <w:szCs w:val="24"/>
              </w:rPr>
              <w:t>the prescribed “length"</w:t>
            </w:r>
            <w:commentRangeEnd w:id="1614"/>
            <w:r w:rsidR="00155794">
              <w:rPr>
                <w:rStyle w:val="CommentReference"/>
                <w:rFonts w:ascii="Calibri" w:eastAsia="Times New Roman" w:hAnsi="Calibri"/>
                <w:lang w:val="en-US" w:eastAsia="x-none"/>
              </w:rPr>
              <w:commentReference w:id="1614"/>
            </w:r>
            <w:ins w:id="1615" w:author="LUEJE Claudia" w:date="2024-05-02T21:47:00Z">
              <w:r w:rsidR="00155794">
                <w:rPr>
                  <w:szCs w:val="24"/>
                </w:rPr>
                <w:t>;</w:t>
              </w:r>
            </w:ins>
          </w:p>
        </w:tc>
      </w:tr>
      <w:tr w:rsidR="006A2DB6" w:rsidRPr="009233A5" w14:paraId="5B3ED72E" w14:textId="77777777" w:rsidTr="009233A5">
        <w:trPr>
          <w:cantSplit/>
        </w:trPr>
        <w:tc>
          <w:tcPr>
            <w:tcW w:w="846" w:type="dxa"/>
          </w:tcPr>
          <w:p w14:paraId="30B608C5" w14:textId="738B3639" w:rsidR="006A2DB6" w:rsidRPr="006A2DB6" w:rsidRDefault="006A2DB6" w:rsidP="006A2DB6">
            <w:pPr>
              <w:pStyle w:val="BodyText"/>
              <w:autoSpaceDE w:val="0"/>
              <w:autoSpaceDN w:val="0"/>
              <w:adjustRightInd w:val="0"/>
              <w:rPr>
                <w:i/>
                <w:sz w:val="24"/>
              </w:rPr>
            </w:pPr>
            <w:r w:rsidRPr="006A2DB6">
              <w:rPr>
                <w:i/>
                <w:szCs w:val="24"/>
              </w:rPr>
              <w:t>s</w:t>
            </w:r>
          </w:p>
        </w:tc>
        <w:tc>
          <w:tcPr>
            <w:tcW w:w="8440" w:type="dxa"/>
          </w:tcPr>
          <w:p w14:paraId="527B3220" w14:textId="7C599F12" w:rsidR="006A2DB6" w:rsidRPr="006A2DB6" w:rsidRDefault="006A2DB6" w:rsidP="006A2DB6">
            <w:pPr>
              <w:pStyle w:val="BodyText"/>
              <w:autoSpaceDE w:val="0"/>
              <w:autoSpaceDN w:val="0"/>
              <w:adjustRightInd w:val="0"/>
            </w:pPr>
            <w:r w:rsidRPr="006A2DB6">
              <w:rPr>
                <w:szCs w:val="24"/>
              </w:rPr>
              <w:t>the prescribed “spacing"</w:t>
            </w:r>
            <w:ins w:id="1616" w:author="LUEJE Claudia" w:date="2024-05-02T21:47:00Z">
              <w:r w:rsidR="00155794">
                <w:rPr>
                  <w:szCs w:val="24"/>
                </w:rPr>
                <w:t>;</w:t>
              </w:r>
            </w:ins>
          </w:p>
        </w:tc>
      </w:tr>
      <w:tr w:rsidR="006A2DB6" w:rsidRPr="009233A5" w14:paraId="174585D0" w14:textId="77777777" w:rsidTr="009233A5">
        <w:trPr>
          <w:cantSplit/>
        </w:trPr>
        <w:tc>
          <w:tcPr>
            <w:tcW w:w="846" w:type="dxa"/>
          </w:tcPr>
          <w:p w14:paraId="14D1EC96" w14:textId="7C8DE4C3" w:rsidR="006A2DB6" w:rsidRPr="006A2DB6" w:rsidRDefault="006A2DB6" w:rsidP="006A2DB6">
            <w:pPr>
              <w:pStyle w:val="BodyText"/>
              <w:autoSpaceDE w:val="0"/>
              <w:autoSpaceDN w:val="0"/>
              <w:adjustRightInd w:val="0"/>
              <w:rPr>
                <w:i/>
                <w:sz w:val="24"/>
              </w:rPr>
            </w:pPr>
            <w:r w:rsidRPr="006A2DB6">
              <w:rPr>
                <w:i/>
                <w:szCs w:val="24"/>
              </w:rPr>
              <w:t>n</w:t>
            </w:r>
          </w:p>
        </w:tc>
        <w:tc>
          <w:tcPr>
            <w:tcW w:w="8440" w:type="dxa"/>
          </w:tcPr>
          <w:p w14:paraId="546DE70B" w14:textId="2CDC4111" w:rsidR="006A2DB6" w:rsidRPr="006A2DB6" w:rsidRDefault="006A2DB6" w:rsidP="002C5448">
            <w:pPr>
              <w:pStyle w:val="BodyText"/>
              <w:autoSpaceDE w:val="0"/>
              <w:autoSpaceDN w:val="0"/>
              <w:adjustRightInd w:val="0"/>
              <w:jc w:val="left"/>
            </w:pPr>
            <w:r w:rsidRPr="006A2DB6">
              <w:rPr>
                <w:szCs w:val="24"/>
              </w:rPr>
              <w:t xml:space="preserve">"num_segments” defines the number of segments. </w:t>
            </w:r>
            <w:r w:rsidRPr="006A2DB6">
              <w:rPr>
                <w:szCs w:val="24"/>
              </w:rPr>
              <w:br/>
            </w:r>
            <w:r w:rsidRPr="006A2DB6">
              <w:rPr>
                <w:i/>
                <w:szCs w:val="24"/>
              </w:rPr>
              <w:t>n -1</w:t>
            </w:r>
            <w:r w:rsidRPr="006A2DB6">
              <w:rPr>
                <w:szCs w:val="24"/>
              </w:rPr>
              <w:t xml:space="preserve"> is the number of spacings between the segments.</w:t>
            </w:r>
          </w:p>
        </w:tc>
      </w:tr>
    </w:tbl>
    <w:p w14:paraId="1CDC41C2" w14:textId="7F50D31C" w:rsidR="006A2DB6" w:rsidRDefault="006A2DB6">
      <w:pPr>
        <w:pStyle w:val="BodyText"/>
        <w:autoSpaceDE w:val="0"/>
        <w:autoSpaceDN w:val="0"/>
        <w:adjustRightInd w:val="0"/>
        <w:rPr>
          <w:szCs w:val="24"/>
        </w:rPr>
      </w:pPr>
      <w:r>
        <w:rPr>
          <w:szCs w:val="24"/>
        </w:rPr>
        <w:t xml:space="preserve">For a connection line of total length </w:t>
      </w:r>
      <w:r>
        <w:rPr>
          <w:i/>
          <w:szCs w:val="24"/>
        </w:rPr>
        <w:t>L</w:t>
      </w:r>
      <w:r w:rsidRPr="00155794">
        <w:rPr>
          <w:i/>
          <w:szCs w:val="24"/>
          <w:vertAlign w:val="subscript"/>
          <w:rPrChange w:id="1617" w:author="LUEJE Claudia" w:date="2024-05-02T21:47:00Z">
            <w:rPr>
              <w:szCs w:val="24"/>
              <w:vertAlign w:val="subscript"/>
            </w:rPr>
          </w:rPrChange>
        </w:rPr>
        <w:t>total</w:t>
      </w:r>
      <w:r>
        <w:rPr>
          <w:szCs w:val="24"/>
        </w:rPr>
        <w:t xml:space="preserve">, the effective welded </w:t>
      </w:r>
      <w:commentRangeStart w:id="1618"/>
      <w:r>
        <w:rPr>
          <w:szCs w:val="24"/>
        </w:rPr>
        <w:t xml:space="preserve">length </w:t>
      </w:r>
      <w:r>
        <w:rPr>
          <w:i/>
          <w:szCs w:val="24"/>
        </w:rPr>
        <w:t>L</w:t>
      </w:r>
      <w:commentRangeEnd w:id="1618"/>
      <w:r w:rsidR="00155794">
        <w:rPr>
          <w:rStyle w:val="CommentReference"/>
          <w:rFonts w:ascii="Calibri" w:eastAsia="Times New Roman" w:hAnsi="Calibri"/>
          <w:lang w:val="en-US" w:eastAsia="x-none"/>
        </w:rPr>
        <w:commentReference w:id="1618"/>
      </w:r>
      <w:r>
        <w:rPr>
          <w:szCs w:val="24"/>
        </w:rPr>
        <w:t xml:space="preserve"> is</w:t>
      </w:r>
    </w:p>
    <w:bookmarkStart w:id="1619" w:name="MTBlankEqn"/>
    <w:p w14:paraId="48D37024" w14:textId="6022E614" w:rsidR="006A2DB6" w:rsidRDefault="00155794">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155794">
        <w:rPr>
          <w:position w:val="-12"/>
        </w:rPr>
        <w:object w:dxaOrig="2200" w:dyaOrig="340" w14:anchorId="0FEC05D0">
          <v:shape id="_x0000_i1041" type="#_x0000_t75" style="width:110pt;height:17.25pt" o:ole="">
            <v:imagedata r:id="rId76" o:title=""/>
          </v:shape>
          <o:OLEObject Type="Embed" ProgID="Equation.DSMT4" ShapeID="_x0000_i1041" DrawAspect="Content" ObjectID="_1776249128" r:id="rId77"/>
        </w:object>
      </w:r>
      <w:bookmarkEnd w:id="1619"/>
    </w:p>
    <w:p w14:paraId="7281E58C" w14:textId="5A39F2D2" w:rsidR="006A2DB6" w:rsidRDefault="006A2DB6">
      <w:pPr>
        <w:pStyle w:val="BodyText"/>
        <w:autoSpaceDE w:val="0"/>
        <w:autoSpaceDN w:val="0"/>
        <w:adjustRightInd w:val="0"/>
        <w:rPr>
          <w:szCs w:val="24"/>
        </w:rPr>
      </w:pPr>
      <w:r>
        <w:rPr>
          <w:szCs w:val="24"/>
        </w:rPr>
        <w:t xml:space="preserve">The density </w:t>
      </w:r>
      <w:r>
        <w:rPr>
          <w:i/>
          <w:szCs w:val="24"/>
        </w:rPr>
        <w:t>d</w:t>
      </w:r>
      <w:r>
        <w:rPr>
          <w:szCs w:val="24"/>
        </w:rPr>
        <w:t xml:space="preserve"> of the welded segments is defined as (</w:t>
      </w:r>
      <w:r>
        <w:rPr>
          <w:rStyle w:val="citeeq"/>
          <w:szCs w:val="24"/>
        </w:rPr>
        <w:t>Formula</w:t>
      </w:r>
      <w:r w:rsidR="00691442">
        <w:rPr>
          <w:rStyle w:val="citeeq"/>
          <w:szCs w:val="24"/>
        </w:rPr>
        <w:t> </w:t>
      </w:r>
      <w:r>
        <w:rPr>
          <w:rStyle w:val="citeeq"/>
          <w:szCs w:val="24"/>
        </w:rPr>
        <w:t>(A.1)</w:t>
      </w:r>
      <w:r>
        <w:rPr>
          <w:szCs w:val="24"/>
        </w:rPr>
        <w:t>):</w:t>
      </w:r>
    </w:p>
    <w:p w14:paraId="7C502F35" w14:textId="2EB4FA6F"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22"/>
        </w:rPr>
        <w:object w:dxaOrig="800" w:dyaOrig="580" w14:anchorId="498F4D33">
          <v:shape id="_x0000_i1042" type="#_x0000_t75" style="width:40.2pt;height:28.25pt" o:ole="">
            <v:imagedata r:id="rId78" o:title=""/>
          </v:shape>
          <o:OLEObject Type="Embed" ProgID="Equation.DSMT4" ShapeID="_x0000_i1042" DrawAspect="Content" ObjectID="_1776249129" r:id="rId79"/>
        </w:object>
      </w:r>
      <w:r w:rsidR="006A2DB6">
        <w:rPr>
          <w:szCs w:val="24"/>
        </w:rPr>
        <w:tab/>
        <w:t>(A.1)</w:t>
      </w:r>
    </w:p>
    <w:p w14:paraId="2B2FEE21" w14:textId="3C01E9D7" w:rsidR="006A2DB6" w:rsidRDefault="006A2DB6">
      <w:pPr>
        <w:pStyle w:val="BodyText"/>
        <w:autoSpaceDE w:val="0"/>
        <w:autoSpaceDN w:val="0"/>
        <w:adjustRightInd w:val="0"/>
        <w:rPr>
          <w:szCs w:val="24"/>
        </w:rPr>
      </w:pPr>
      <w:r>
        <w:rPr>
          <w:szCs w:val="24"/>
        </w:rPr>
        <w:t xml:space="preserve">The effective length </w:t>
      </w:r>
      <w:r>
        <w:rPr>
          <w:i/>
          <w:szCs w:val="24"/>
        </w:rPr>
        <w:t>L</w:t>
      </w:r>
      <w:r>
        <w:rPr>
          <w:szCs w:val="24"/>
        </w:rPr>
        <w:t xml:space="preserve"> can be calculated by adding the segments and the spacings (</w:t>
      </w:r>
      <w:r>
        <w:rPr>
          <w:rStyle w:val="citeeq"/>
          <w:szCs w:val="24"/>
        </w:rPr>
        <w:t>Formula</w:t>
      </w:r>
      <w:r w:rsidR="00691442">
        <w:rPr>
          <w:rStyle w:val="citeeq"/>
          <w:szCs w:val="24"/>
        </w:rPr>
        <w:t> </w:t>
      </w:r>
      <w:r>
        <w:rPr>
          <w:rStyle w:val="citeeq"/>
          <w:szCs w:val="24"/>
        </w:rPr>
        <w:t>(A.2)</w:t>
      </w:r>
      <w:r>
        <w:rPr>
          <w:szCs w:val="24"/>
        </w:rPr>
        <w:t>):</w:t>
      </w:r>
    </w:p>
    <w:p w14:paraId="68CF34CA" w14:textId="6C66C4B9" w:rsidR="006A2DB6" w:rsidRDefault="009339CE">
      <w:pPr>
        <w:pStyle w:val="Formula"/>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339CE">
        <w:rPr>
          <w:position w:val="-12"/>
        </w:rPr>
        <w:object w:dxaOrig="1440" w:dyaOrig="340" w14:anchorId="631EBBEE">
          <v:shape id="_x0000_i1043" type="#_x0000_t75" style="width:1in;height:16.8pt" o:ole="">
            <v:imagedata r:id="rId80" o:title=""/>
          </v:shape>
          <o:OLEObject Type="Embed" ProgID="Equation.DSMT4" ShapeID="_x0000_i1043" DrawAspect="Content" ObjectID="_1776249130" r:id="rId81"/>
        </w:object>
      </w:r>
      <w:r w:rsidR="006A2DB6">
        <w:rPr>
          <w:szCs w:val="24"/>
        </w:rPr>
        <w:tab/>
        <w:t>(A.2)</w:t>
      </w:r>
    </w:p>
    <w:p w14:paraId="70290A30" w14:textId="77777777" w:rsidR="006A2DB6" w:rsidRDefault="006A2DB6">
      <w:pPr>
        <w:pStyle w:val="BodyText"/>
        <w:autoSpaceDE w:val="0"/>
        <w:autoSpaceDN w:val="0"/>
        <w:adjustRightInd w:val="0"/>
        <w:rPr>
          <w:szCs w:val="24"/>
        </w:rPr>
      </w:pPr>
      <w:r>
        <w:rPr>
          <w:szCs w:val="24"/>
        </w:rPr>
        <w:t xml:space="preserve">Here, </w:t>
      </w:r>
      <w:r>
        <w:rPr>
          <w:i/>
          <w:szCs w:val="24"/>
        </w:rPr>
        <w:t>n</w:t>
      </w:r>
      <w:r>
        <w:rPr>
          <w:szCs w:val="24"/>
        </w:rPr>
        <w:t xml:space="preserve"> is the prescribed number of segments that fit in the connection line. The line is a polyline approximation in χMCF. As a result of this, the prescribed length and spacing may not fit in the approximated curve, exactly. Therefore, the length or spacing or both are adjusted.</w:t>
      </w:r>
    </w:p>
    <w:p w14:paraId="7178C759" w14:textId="5B920895" w:rsidR="006A2DB6" w:rsidRDefault="006A2DB6">
      <w:pPr>
        <w:pStyle w:val="BodyText"/>
        <w:autoSpaceDE w:val="0"/>
        <w:autoSpaceDN w:val="0"/>
        <w:adjustRightInd w:val="0"/>
        <w:rPr>
          <w:szCs w:val="24"/>
        </w:rPr>
      </w:pPr>
      <w:r>
        <w:rPr>
          <w:szCs w:val="24"/>
        </w:rPr>
        <w:t xml:space="preserve">There are three strategies for adjusting the length and spacing </w:t>
      </w:r>
      <w:ins w:id="1620" w:author="LUEJE Claudia" w:date="2024-05-02T21:49:00Z">
        <w:r w:rsidR="00155794">
          <w:rPr>
            <w:szCs w:val="24"/>
          </w:rPr>
          <w:t>[</w:t>
        </w:r>
      </w:ins>
      <w:del w:id="1621" w:author="LUEJE Claudia" w:date="2024-05-02T21:49:00Z">
        <w:r w:rsidDel="00155794">
          <w:rPr>
            <w:szCs w:val="24"/>
          </w:rPr>
          <w:delText>(</w:delText>
        </w:r>
      </w:del>
      <w:r>
        <w:rPr>
          <w:szCs w:val="24"/>
        </w:rPr>
        <w:t>Formulae</w:t>
      </w:r>
      <w:r w:rsidR="00691442">
        <w:rPr>
          <w:szCs w:val="24"/>
        </w:rPr>
        <w:t> </w:t>
      </w:r>
      <w:r>
        <w:rPr>
          <w:szCs w:val="24"/>
        </w:rPr>
        <w:t>(A.3) to (A.7)</w:t>
      </w:r>
      <w:ins w:id="1622" w:author="LUEJE Claudia" w:date="2024-05-02T21:49:00Z">
        <w:r w:rsidR="00155794">
          <w:rPr>
            <w:szCs w:val="24"/>
          </w:rPr>
          <w:t>]</w:t>
        </w:r>
      </w:ins>
      <w:del w:id="1623" w:author="LUEJE Claudia" w:date="2024-05-02T21:49:00Z">
        <w:r w:rsidDel="00155794">
          <w:rPr>
            <w:szCs w:val="24"/>
          </w:rPr>
          <w:delText>)</w:delText>
        </w:r>
      </w:del>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7"/>
        <w:gridCol w:w="45"/>
        <w:gridCol w:w="2610"/>
        <w:gridCol w:w="73"/>
        <w:gridCol w:w="57"/>
        <w:gridCol w:w="2939"/>
      </w:tblGrid>
      <w:tr w:rsidR="00F34052" w:rsidRPr="00EC4DAD" w14:paraId="75AEE793" w14:textId="77777777" w:rsidTr="00F34052">
        <w:tc>
          <w:tcPr>
            <w:tcW w:w="9751" w:type="dxa"/>
            <w:gridSpan w:val="6"/>
          </w:tcPr>
          <w:p w14:paraId="7631F5C8" w14:textId="22FCEE58" w:rsidR="00F34052" w:rsidRPr="00EC4DAD"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length– adjust the spacing:</w:t>
            </w:r>
          </w:p>
        </w:tc>
      </w:tr>
      <w:tr w:rsidR="006A2DB6" w:rsidRPr="00EC4DAD" w14:paraId="0684F436" w14:textId="77777777" w:rsidTr="00F34052">
        <w:tc>
          <w:tcPr>
            <w:tcW w:w="4072" w:type="dxa"/>
            <w:gridSpan w:val="2"/>
          </w:tcPr>
          <w:p w14:paraId="6473664F" w14:textId="5B4C5052" w:rsidR="006A2DB6" w:rsidRPr="00EC4DAD" w:rsidRDefault="006A2DB6" w:rsidP="006A2DB6">
            <w:pPr>
              <w:pStyle w:val="BodyText"/>
              <w:autoSpaceDE w:val="0"/>
              <w:autoSpaceDN w:val="0"/>
              <w:adjustRightInd w:val="0"/>
              <w:jc w:val="center"/>
            </w:pPr>
            <w:r w:rsidRPr="00EC4DAD">
              <w:rPr>
                <w:szCs w:val="24"/>
              </w:rPr>
              <w:t xml:space="preserve">from </w:t>
            </w:r>
            <w:commentRangeStart w:id="1624"/>
            <w:r w:rsidRPr="00EC4DAD">
              <w:rPr>
                <w:szCs w:val="24"/>
              </w:rPr>
              <w:t>(A.2)</w:t>
            </w:r>
            <w:commentRangeEnd w:id="1624"/>
            <w:r w:rsidR="00155794">
              <w:rPr>
                <w:rStyle w:val="CommentReference"/>
                <w:rFonts w:ascii="Calibri" w:eastAsia="Times New Roman" w:hAnsi="Calibri"/>
                <w:lang w:val="en-US" w:eastAsia="x-none"/>
              </w:rPr>
              <w:commentReference w:id="1624"/>
            </w:r>
            <w:r w:rsidRPr="00EC4DAD">
              <w:rPr>
                <w:szCs w:val="24"/>
              </w:rPr>
              <w:t>:</w:t>
            </w:r>
          </w:p>
        </w:tc>
        <w:tc>
          <w:tcPr>
            <w:tcW w:w="2683" w:type="dxa"/>
            <w:gridSpan w:val="2"/>
          </w:tcPr>
          <w:p w14:paraId="3A28D52B" w14:textId="55149EE3" w:rsidR="006A2DB6" w:rsidRPr="00EC4DAD" w:rsidRDefault="009339CE" w:rsidP="006A2DB6">
            <w:pPr>
              <w:pStyle w:val="BodyText"/>
              <w:autoSpaceDE w:val="0"/>
              <w:autoSpaceDN w:val="0"/>
              <w:adjustRightInd w:val="0"/>
              <w:jc w:val="center"/>
              <w:rPr>
                <w:szCs w:val="24"/>
              </w:rPr>
            </w:pPr>
            <w:r w:rsidRPr="00EC4DAD">
              <w:rPr>
                <w:position w:val="-10"/>
              </w:rPr>
              <w:object w:dxaOrig="1359" w:dyaOrig="300" w14:anchorId="3E417411">
                <v:shape id="_x0000_i1044" type="#_x0000_t75" style="width:67.6pt;height:15pt" o:ole="">
                  <v:imagedata r:id="rId82" o:title=""/>
                </v:shape>
                <o:OLEObject Type="Embed" ProgID="Equation.DSMT4" ShapeID="_x0000_i1044" DrawAspect="Content" ObjectID="_1776249131" r:id="rId83"/>
              </w:object>
            </w:r>
          </w:p>
        </w:tc>
        <w:tc>
          <w:tcPr>
            <w:tcW w:w="2996" w:type="dxa"/>
            <w:gridSpan w:val="2"/>
          </w:tcPr>
          <w:p w14:paraId="4B869EBF" w14:textId="036BD7D2" w:rsidR="006A2DB6" w:rsidRPr="00EC4DAD" w:rsidRDefault="006A2DB6" w:rsidP="006A2DB6">
            <w:pPr>
              <w:pStyle w:val="BodyText"/>
              <w:autoSpaceDE w:val="0"/>
              <w:autoSpaceDN w:val="0"/>
              <w:adjustRightInd w:val="0"/>
            </w:pPr>
            <w:r w:rsidRPr="00EC4DAD">
              <w:rPr>
                <w:szCs w:val="24"/>
              </w:rPr>
              <w:t xml:space="preserve">where </w:t>
            </w:r>
            <w:r w:rsidR="009339CE" w:rsidRPr="00EC4DAD">
              <w:rPr>
                <w:position w:val="-6"/>
              </w:rPr>
              <w:object w:dxaOrig="180" w:dyaOrig="240" w14:anchorId="34B31164">
                <v:shape id="_x0000_i1045" type="#_x0000_t75" style="width:7.95pt;height:11.95pt" o:ole="">
                  <v:imagedata r:id="rId84" o:title=""/>
                </v:shape>
                <o:OLEObject Type="Embed" ProgID="Equation.DSMT4" ShapeID="_x0000_i1045" DrawAspect="Content" ObjectID="_1776249132" r:id="rId85"/>
              </w:object>
            </w:r>
            <w:r w:rsidRPr="00EC4DAD">
              <w:rPr>
                <w:szCs w:val="24"/>
              </w:rPr>
              <w:t>: adjusted spacing;</w:t>
            </w:r>
          </w:p>
        </w:tc>
      </w:tr>
      <w:tr w:rsidR="006A2DB6" w:rsidRPr="009233A5" w14:paraId="1CCA725F" w14:textId="77777777" w:rsidTr="00F34052">
        <w:tc>
          <w:tcPr>
            <w:tcW w:w="4072" w:type="dxa"/>
            <w:gridSpan w:val="2"/>
          </w:tcPr>
          <w:p w14:paraId="35996188" w14:textId="26BBC8AB" w:rsidR="006A2DB6" w:rsidRPr="006A2DB6" w:rsidRDefault="009339CE" w:rsidP="006A2DB6">
            <w:pPr>
              <w:pStyle w:val="BodyText"/>
              <w:autoSpaceDE w:val="0"/>
              <w:autoSpaceDN w:val="0"/>
              <w:adjustRightInd w:val="0"/>
              <w:jc w:val="center"/>
              <w:rPr>
                <w:szCs w:val="24"/>
              </w:rPr>
            </w:pPr>
            <w:r w:rsidRPr="009339CE">
              <w:rPr>
                <w:position w:val="-6"/>
              </w:rPr>
              <w:object w:dxaOrig="300" w:dyaOrig="440" w14:anchorId="246481EA">
                <v:shape id="_x0000_i1046" type="#_x0000_t75" style="width:15pt;height:22.1pt" o:ole="">
                  <v:imagedata r:id="rId86" o:title=""/>
                </v:shape>
                <o:OLEObject Type="Embed" ProgID="Equation.DSMT4" ShapeID="_x0000_i1046" DrawAspect="Content" ObjectID="_1776249133" r:id="rId87"/>
              </w:object>
            </w:r>
          </w:p>
        </w:tc>
        <w:tc>
          <w:tcPr>
            <w:tcW w:w="2683" w:type="dxa"/>
            <w:gridSpan w:val="2"/>
          </w:tcPr>
          <w:p w14:paraId="583F74CC" w14:textId="0DF1C621" w:rsidR="006A2DB6" w:rsidRPr="006A2DB6" w:rsidRDefault="009339CE" w:rsidP="006A2DB6">
            <w:pPr>
              <w:pStyle w:val="BodyText"/>
              <w:autoSpaceDE w:val="0"/>
              <w:autoSpaceDN w:val="0"/>
              <w:adjustRightInd w:val="0"/>
              <w:jc w:val="center"/>
            </w:pPr>
            <w:r w:rsidRPr="009339CE">
              <w:rPr>
                <w:position w:val="-20"/>
              </w:rPr>
              <w:object w:dxaOrig="859" w:dyaOrig="540" w14:anchorId="6BD9EAE3">
                <v:shape id="_x0000_i1047" type="#_x0000_t75" style="width:43.75pt;height:26.95pt" o:ole="">
                  <v:imagedata r:id="rId88" o:title=""/>
                </v:shape>
                <o:OLEObject Type="Embed" ProgID="Equation.DSMT4" ShapeID="_x0000_i1047" DrawAspect="Content" ObjectID="_1776249134" r:id="rId89"/>
              </w:object>
            </w:r>
          </w:p>
        </w:tc>
        <w:tc>
          <w:tcPr>
            <w:tcW w:w="2996" w:type="dxa"/>
            <w:gridSpan w:val="2"/>
          </w:tcPr>
          <w:p w14:paraId="1570A083" w14:textId="647CE348" w:rsidR="006A2DB6" w:rsidRPr="006A2DB6" w:rsidRDefault="006A2DB6" w:rsidP="006A2DB6">
            <w:pPr>
              <w:pStyle w:val="BodyText"/>
              <w:autoSpaceDE w:val="0"/>
              <w:autoSpaceDN w:val="0"/>
              <w:adjustRightInd w:val="0"/>
              <w:jc w:val="center"/>
            </w:pPr>
            <w:r w:rsidRPr="006A2DB6">
              <w:rPr>
                <w:szCs w:val="24"/>
              </w:rPr>
              <w:t>(A.3)</w:t>
            </w:r>
          </w:p>
        </w:tc>
      </w:tr>
      <w:tr w:rsidR="00F34052" w:rsidRPr="009233A5" w14:paraId="7ABD47D0" w14:textId="77777777" w:rsidTr="00F34052">
        <w:tc>
          <w:tcPr>
            <w:tcW w:w="9751" w:type="dxa"/>
            <w:gridSpan w:val="6"/>
          </w:tcPr>
          <w:p w14:paraId="19555C29" w14:textId="5395B44D"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spacing – adjust the length:</w:t>
            </w:r>
          </w:p>
        </w:tc>
      </w:tr>
      <w:tr w:rsidR="006A2DB6" w:rsidRPr="00EC4DAD" w14:paraId="7B0D60E3" w14:textId="77777777" w:rsidTr="00F34052">
        <w:tc>
          <w:tcPr>
            <w:tcW w:w="4027" w:type="dxa"/>
          </w:tcPr>
          <w:p w14:paraId="7EABED96" w14:textId="308DDAA4" w:rsidR="006A2DB6" w:rsidRPr="00EC4DAD" w:rsidRDefault="006A2DB6" w:rsidP="006A2DB6">
            <w:pPr>
              <w:pStyle w:val="BodyText"/>
              <w:autoSpaceDE w:val="0"/>
              <w:autoSpaceDN w:val="0"/>
              <w:adjustRightInd w:val="0"/>
              <w:jc w:val="center"/>
            </w:pPr>
            <w:r w:rsidRPr="00EC4DAD">
              <w:rPr>
                <w:szCs w:val="24"/>
              </w:rPr>
              <w:t>from (</w:t>
            </w:r>
            <w:r w:rsidRPr="00EC4DAD">
              <w:rPr>
                <w:noProof/>
                <w:szCs w:val="24"/>
              </w:rPr>
              <w:t>A</w:t>
            </w:r>
            <w:r w:rsidRPr="00EC4DAD">
              <w:rPr>
                <w:szCs w:val="24"/>
              </w:rPr>
              <w:t>.</w:t>
            </w:r>
            <w:r w:rsidRPr="00EC4DAD">
              <w:rPr>
                <w:noProof/>
                <w:szCs w:val="24"/>
              </w:rPr>
              <w:t>2</w:t>
            </w:r>
            <w:r w:rsidRPr="00EC4DAD">
              <w:rPr>
                <w:szCs w:val="24"/>
              </w:rPr>
              <w:t>):</w:t>
            </w:r>
          </w:p>
        </w:tc>
        <w:tc>
          <w:tcPr>
            <w:tcW w:w="2655" w:type="dxa"/>
            <w:gridSpan w:val="2"/>
          </w:tcPr>
          <w:p w14:paraId="24C68263" w14:textId="4752F3E1" w:rsidR="006A2DB6" w:rsidRPr="00EC4DAD" w:rsidRDefault="009339CE" w:rsidP="006A2DB6">
            <w:pPr>
              <w:pStyle w:val="BodyText"/>
              <w:autoSpaceDE w:val="0"/>
              <w:autoSpaceDN w:val="0"/>
              <w:adjustRightInd w:val="0"/>
              <w:jc w:val="center"/>
              <w:rPr>
                <w:szCs w:val="24"/>
              </w:rPr>
            </w:pPr>
            <w:r w:rsidRPr="00EC4DAD">
              <w:rPr>
                <w:position w:val="-10"/>
              </w:rPr>
              <w:object w:dxaOrig="1400" w:dyaOrig="340" w14:anchorId="0AC00803">
                <v:shape id="_x0000_i1048" type="#_x0000_t75" style="width:70.25pt;height:16.8pt" o:ole="">
                  <v:imagedata r:id="rId90" o:title=""/>
                </v:shape>
                <o:OLEObject Type="Embed" ProgID="Equation.DSMT4" ShapeID="_x0000_i1048" DrawAspect="Content" ObjectID="_1776249135" r:id="rId91"/>
              </w:object>
            </w:r>
          </w:p>
        </w:tc>
        <w:tc>
          <w:tcPr>
            <w:tcW w:w="3069" w:type="dxa"/>
            <w:gridSpan w:val="3"/>
          </w:tcPr>
          <w:p w14:paraId="6E84E335" w14:textId="3DC46AB2" w:rsidR="006A2DB6" w:rsidRPr="00EC4DAD" w:rsidRDefault="006A2DB6" w:rsidP="006A2DB6">
            <w:pPr>
              <w:pStyle w:val="BodyText"/>
              <w:autoSpaceDE w:val="0"/>
              <w:autoSpaceDN w:val="0"/>
              <w:adjustRightInd w:val="0"/>
              <w:rPr>
                <w:szCs w:val="24"/>
              </w:rPr>
            </w:pPr>
            <w:r w:rsidRPr="00EC4DAD">
              <w:rPr>
                <w:szCs w:val="24"/>
              </w:rPr>
              <w:t xml:space="preserve">where </w:t>
            </w:r>
            <w:r w:rsidR="009339CE" w:rsidRPr="00EC4DAD">
              <w:rPr>
                <w:position w:val="-4"/>
              </w:rPr>
              <w:object w:dxaOrig="180" w:dyaOrig="279" w14:anchorId="7685FC7A">
                <v:shape id="_x0000_i1049" type="#_x0000_t75" style="width:7.95pt;height:13.25pt" o:ole="">
                  <v:imagedata r:id="rId92" o:title=""/>
                </v:shape>
                <o:OLEObject Type="Embed" ProgID="Equation.DSMT4" ShapeID="_x0000_i1049" DrawAspect="Content" ObjectID="_1776249136" r:id="rId93"/>
              </w:object>
            </w:r>
            <w:r w:rsidRPr="00EC4DAD">
              <w:rPr>
                <w:szCs w:val="24"/>
              </w:rPr>
              <w:t>: adjusted length;</w:t>
            </w:r>
          </w:p>
        </w:tc>
      </w:tr>
      <w:tr w:rsidR="006A2DB6" w:rsidRPr="009233A5" w14:paraId="13D7BB3F" w14:textId="77777777" w:rsidTr="00F34052">
        <w:tc>
          <w:tcPr>
            <w:tcW w:w="4027" w:type="dxa"/>
          </w:tcPr>
          <w:p w14:paraId="4B4ACF63" w14:textId="2ED172EB" w:rsidR="006A2DB6" w:rsidRPr="006A2DB6" w:rsidRDefault="009339CE" w:rsidP="006A2DB6">
            <w:pPr>
              <w:pStyle w:val="BodyText"/>
              <w:autoSpaceDE w:val="0"/>
              <w:autoSpaceDN w:val="0"/>
              <w:adjustRightInd w:val="0"/>
              <w:jc w:val="center"/>
              <w:rPr>
                <w:szCs w:val="24"/>
              </w:rPr>
            </w:pPr>
            <w:r w:rsidRPr="009339CE">
              <w:rPr>
                <w:position w:val="-6"/>
              </w:rPr>
              <w:object w:dxaOrig="279" w:dyaOrig="440" w14:anchorId="27A23F66">
                <v:shape id="_x0000_i1050" type="#_x0000_t75" style="width:13.25pt;height:22.1pt" o:ole="">
                  <v:imagedata r:id="rId94" o:title=""/>
                </v:shape>
                <o:OLEObject Type="Embed" ProgID="Equation.DSMT4" ShapeID="_x0000_i1050" DrawAspect="Content" ObjectID="_1776249137" r:id="rId95"/>
              </w:object>
            </w:r>
          </w:p>
        </w:tc>
        <w:tc>
          <w:tcPr>
            <w:tcW w:w="2655" w:type="dxa"/>
            <w:gridSpan w:val="2"/>
          </w:tcPr>
          <w:p w14:paraId="1002EA9A" w14:textId="31A829A7" w:rsidR="006A2DB6" w:rsidRPr="006A2DB6" w:rsidRDefault="009339CE" w:rsidP="006A2DB6">
            <w:pPr>
              <w:pStyle w:val="BodyText"/>
              <w:autoSpaceDE w:val="0"/>
              <w:autoSpaceDN w:val="0"/>
              <w:adjustRightInd w:val="0"/>
              <w:jc w:val="center"/>
              <w:rPr>
                <w:szCs w:val="24"/>
              </w:rPr>
            </w:pPr>
            <w:r w:rsidRPr="009339CE">
              <w:rPr>
                <w:position w:val="-20"/>
              </w:rPr>
              <w:object w:dxaOrig="1320" w:dyaOrig="560" w14:anchorId="789FA4C1">
                <v:shape id="_x0000_i1051" type="#_x0000_t75" style="width:66.25pt;height:28.25pt" o:ole="">
                  <v:imagedata r:id="rId96" o:title=""/>
                </v:shape>
                <o:OLEObject Type="Embed" ProgID="Equation.DSMT4" ShapeID="_x0000_i1051" DrawAspect="Content" ObjectID="_1776249138" r:id="rId97"/>
              </w:object>
            </w:r>
          </w:p>
        </w:tc>
        <w:tc>
          <w:tcPr>
            <w:tcW w:w="3069" w:type="dxa"/>
            <w:gridSpan w:val="3"/>
          </w:tcPr>
          <w:p w14:paraId="5AEEBD0E" w14:textId="748CE47C" w:rsidR="006A2DB6" w:rsidRPr="006A2DB6" w:rsidRDefault="006A2DB6" w:rsidP="006A2DB6">
            <w:pPr>
              <w:pStyle w:val="BodyText"/>
              <w:autoSpaceDE w:val="0"/>
              <w:autoSpaceDN w:val="0"/>
              <w:adjustRightInd w:val="0"/>
              <w:jc w:val="center"/>
            </w:pPr>
            <w:r w:rsidRPr="006A2DB6">
              <w:rPr>
                <w:szCs w:val="24"/>
              </w:rPr>
              <w:t>(A.4)</w:t>
            </w:r>
          </w:p>
        </w:tc>
      </w:tr>
      <w:tr w:rsidR="00F34052" w:rsidRPr="009233A5" w14:paraId="699A4CD7" w14:textId="77777777" w:rsidTr="00F34052">
        <w:tc>
          <w:tcPr>
            <w:tcW w:w="9751" w:type="dxa"/>
            <w:gridSpan w:val="6"/>
          </w:tcPr>
          <w:p w14:paraId="1B8F7578" w14:textId="340809BE" w:rsidR="00F34052" w:rsidRPr="006A2DB6" w:rsidRDefault="00F34052" w:rsidP="002337D3">
            <w:pPr>
              <w:pStyle w:val="ListContinue1"/>
              <w:tabs>
                <w:tab w:val="left" w:pos="397"/>
                <w:tab w:val="left" w:pos="794"/>
                <w:tab w:val="left" w:pos="1191"/>
                <w:tab w:val="left" w:pos="1588"/>
                <w:tab w:val="left" w:pos="1985"/>
                <w:tab w:val="left" w:pos="2381"/>
                <w:tab w:val="left" w:pos="2778"/>
                <w:tab w:val="left" w:pos="3175"/>
                <w:tab w:val="left" w:pos="3572"/>
                <w:tab w:val="left" w:pos="3969"/>
              </w:tabs>
              <w:ind w:left="0" w:firstLine="0"/>
            </w:pPr>
            <w:r>
              <w:t>—</w:t>
            </w:r>
            <w:r>
              <w:tab/>
              <w:t>keep density – adjust length and spacing:</w:t>
            </w:r>
          </w:p>
        </w:tc>
      </w:tr>
      <w:tr w:rsidR="006A2DB6" w:rsidRPr="00EC4DAD" w14:paraId="4EE4079D" w14:textId="77777777" w:rsidTr="00F34052">
        <w:tc>
          <w:tcPr>
            <w:tcW w:w="4072" w:type="dxa"/>
            <w:gridSpan w:val="2"/>
          </w:tcPr>
          <w:p w14:paraId="2DF59A8E" w14:textId="2F877396" w:rsidR="006A2DB6" w:rsidRPr="00EC4DAD" w:rsidRDefault="006A2DB6" w:rsidP="00EC4DAD">
            <w:pPr>
              <w:pStyle w:val="BodyText"/>
              <w:autoSpaceDE w:val="0"/>
              <w:autoSpaceDN w:val="0"/>
              <w:adjustRightInd w:val="0"/>
              <w:jc w:val="center"/>
            </w:pPr>
            <w:r w:rsidRPr="00EC4DAD">
              <w:rPr>
                <w:szCs w:val="24"/>
              </w:rPr>
              <w:t>(A.1) becomes:</w:t>
            </w:r>
          </w:p>
        </w:tc>
        <w:tc>
          <w:tcPr>
            <w:tcW w:w="2740" w:type="dxa"/>
            <w:gridSpan w:val="3"/>
          </w:tcPr>
          <w:p w14:paraId="42371560" w14:textId="69CEAAD6" w:rsidR="006A2DB6" w:rsidRPr="00EC4DAD" w:rsidRDefault="009339CE" w:rsidP="00EC4DAD">
            <w:pPr>
              <w:pStyle w:val="BodyText"/>
              <w:autoSpaceDE w:val="0"/>
              <w:autoSpaceDN w:val="0"/>
              <w:adjustRightInd w:val="0"/>
              <w:jc w:val="center"/>
              <w:rPr>
                <w:szCs w:val="24"/>
              </w:rPr>
            </w:pPr>
            <w:r w:rsidRPr="00EC4DAD">
              <w:rPr>
                <w:position w:val="-22"/>
              </w:rPr>
              <w:object w:dxaOrig="820" w:dyaOrig="580" w14:anchorId="55DDF5CC">
                <v:shape id="_x0000_i1052" type="#_x0000_t75" style="width:40.65pt;height:28.25pt" o:ole="">
                  <v:imagedata r:id="rId98" o:title=""/>
                </v:shape>
                <o:OLEObject Type="Embed" ProgID="Equation.DSMT4" ShapeID="_x0000_i1052" DrawAspect="Content" ObjectID="_1776249139" r:id="rId99"/>
              </w:object>
            </w:r>
          </w:p>
        </w:tc>
        <w:tc>
          <w:tcPr>
            <w:tcW w:w="2939" w:type="dxa"/>
          </w:tcPr>
          <w:p w14:paraId="563BCAE8" w14:textId="77777777" w:rsidR="006A2DB6" w:rsidRPr="00EC4DAD" w:rsidRDefault="006A2DB6" w:rsidP="00EC4DAD">
            <w:pPr>
              <w:pStyle w:val="BodyText"/>
              <w:autoSpaceDE w:val="0"/>
              <w:autoSpaceDN w:val="0"/>
              <w:adjustRightInd w:val="0"/>
              <w:jc w:val="center"/>
            </w:pPr>
          </w:p>
        </w:tc>
      </w:tr>
      <w:tr w:rsidR="006A2DB6" w:rsidRPr="00085778" w14:paraId="56B901E8" w14:textId="77777777" w:rsidTr="00F34052">
        <w:tc>
          <w:tcPr>
            <w:tcW w:w="4072" w:type="dxa"/>
            <w:gridSpan w:val="2"/>
          </w:tcPr>
          <w:p w14:paraId="1D04EA01" w14:textId="31EBA1E6" w:rsidR="006A2DB6" w:rsidRPr="006A2DB6" w:rsidRDefault="009339CE" w:rsidP="00EC4DAD">
            <w:pPr>
              <w:pStyle w:val="BodyText"/>
              <w:autoSpaceDE w:val="0"/>
              <w:autoSpaceDN w:val="0"/>
              <w:adjustRightInd w:val="0"/>
              <w:jc w:val="center"/>
              <w:rPr>
                <w:bCs/>
                <w:szCs w:val="24"/>
              </w:rPr>
            </w:pPr>
            <w:r w:rsidRPr="009339CE">
              <w:rPr>
                <w:position w:val="-6"/>
              </w:rPr>
              <w:object w:dxaOrig="279" w:dyaOrig="440" w14:anchorId="71B69B8D">
                <v:shape id="_x0000_i1053" type="#_x0000_t75" style="width:13.25pt;height:22.1pt" o:ole="">
                  <v:imagedata r:id="rId100" o:title=""/>
                </v:shape>
                <o:OLEObject Type="Embed" ProgID="Equation.DSMT4" ShapeID="_x0000_i1053" DrawAspect="Content" ObjectID="_1776249140" r:id="rId101"/>
              </w:object>
            </w:r>
          </w:p>
        </w:tc>
        <w:tc>
          <w:tcPr>
            <w:tcW w:w="2740" w:type="dxa"/>
            <w:gridSpan w:val="3"/>
          </w:tcPr>
          <w:p w14:paraId="6091E547" w14:textId="0877A8FC" w:rsidR="006A2DB6" w:rsidRPr="006A2DB6" w:rsidRDefault="00164C9D" w:rsidP="00EC4DAD">
            <w:pPr>
              <w:pStyle w:val="BodyText"/>
              <w:autoSpaceDE w:val="0"/>
              <w:autoSpaceDN w:val="0"/>
              <w:adjustRightInd w:val="0"/>
              <w:jc w:val="center"/>
              <w:rPr>
                <w:bCs/>
                <w:szCs w:val="24"/>
              </w:rPr>
            </w:pPr>
            <w:r w:rsidRPr="009339CE">
              <w:rPr>
                <w:position w:val="-24"/>
              </w:rPr>
              <w:object w:dxaOrig="1120" w:dyaOrig="580" w14:anchorId="0B934A9E">
                <v:shape id="_x0000_i1054" type="#_x0000_t75" style="width:56.55pt;height:28.25pt" o:ole="">
                  <v:imagedata r:id="rId102" o:title=""/>
                </v:shape>
                <o:OLEObject Type="Embed" ProgID="Equation.DSMT4" ShapeID="_x0000_i1054" DrawAspect="Content" ObjectID="_1776249141" r:id="rId103"/>
              </w:object>
            </w:r>
          </w:p>
        </w:tc>
        <w:tc>
          <w:tcPr>
            <w:tcW w:w="2939" w:type="dxa"/>
          </w:tcPr>
          <w:p w14:paraId="5815C87B" w14:textId="2F8707BA" w:rsidR="006A2DB6" w:rsidRPr="006A2DB6" w:rsidRDefault="006A2DB6" w:rsidP="00EC4DAD">
            <w:pPr>
              <w:pStyle w:val="BodyText"/>
              <w:autoSpaceDE w:val="0"/>
              <w:autoSpaceDN w:val="0"/>
              <w:adjustRightInd w:val="0"/>
              <w:jc w:val="center"/>
              <w:rPr>
                <w:bCs/>
              </w:rPr>
            </w:pPr>
            <w:r w:rsidRPr="006A2DB6">
              <w:rPr>
                <w:szCs w:val="24"/>
              </w:rPr>
              <w:t>(A.5)</w:t>
            </w:r>
          </w:p>
        </w:tc>
      </w:tr>
      <w:tr w:rsidR="006A2DB6" w:rsidRPr="00085778" w14:paraId="3B99C3B4" w14:textId="77777777" w:rsidTr="00F34052">
        <w:tc>
          <w:tcPr>
            <w:tcW w:w="4072" w:type="dxa"/>
            <w:gridSpan w:val="2"/>
          </w:tcPr>
          <w:p w14:paraId="128AF85A" w14:textId="251B90E8" w:rsidR="006A2DB6" w:rsidRPr="006A2DB6" w:rsidRDefault="006A2DB6" w:rsidP="00EC4DAD">
            <w:pPr>
              <w:pStyle w:val="BodyText"/>
              <w:autoSpaceDE w:val="0"/>
              <w:autoSpaceDN w:val="0"/>
              <w:adjustRightInd w:val="0"/>
              <w:jc w:val="center"/>
            </w:pPr>
            <w:r w:rsidRPr="006A2DB6">
              <w:rPr>
                <w:szCs w:val="24"/>
              </w:rPr>
              <w:t>(A.2) becomes:</w:t>
            </w:r>
          </w:p>
        </w:tc>
        <w:tc>
          <w:tcPr>
            <w:tcW w:w="2740" w:type="dxa"/>
            <w:gridSpan w:val="3"/>
          </w:tcPr>
          <w:p w14:paraId="78664AB7" w14:textId="4566DC38" w:rsidR="006A2DB6" w:rsidRPr="006A2DB6" w:rsidRDefault="009339CE" w:rsidP="00EC4DAD">
            <w:pPr>
              <w:pStyle w:val="BodyText"/>
              <w:autoSpaceDE w:val="0"/>
              <w:autoSpaceDN w:val="0"/>
              <w:adjustRightInd w:val="0"/>
              <w:jc w:val="center"/>
            </w:pPr>
            <w:r w:rsidRPr="009339CE">
              <w:rPr>
                <w:position w:val="-10"/>
              </w:rPr>
              <w:object w:dxaOrig="1420" w:dyaOrig="340" w14:anchorId="1D89DBB3">
                <v:shape id="_x0000_i1055" type="#_x0000_t75" style="width:70.25pt;height:16.8pt" o:ole="">
                  <v:imagedata r:id="rId104" o:title=""/>
                </v:shape>
                <o:OLEObject Type="Embed" ProgID="Equation.DSMT4" ShapeID="_x0000_i1055" DrawAspect="Content" ObjectID="_1776249142" r:id="rId105"/>
              </w:object>
            </w:r>
          </w:p>
        </w:tc>
        <w:tc>
          <w:tcPr>
            <w:tcW w:w="2939" w:type="dxa"/>
          </w:tcPr>
          <w:p w14:paraId="074D4D43" w14:textId="77777777" w:rsidR="006A2DB6" w:rsidRPr="006A2DB6" w:rsidRDefault="006A2DB6" w:rsidP="00EC4DAD">
            <w:pPr>
              <w:pStyle w:val="BodyText"/>
              <w:autoSpaceDE w:val="0"/>
              <w:autoSpaceDN w:val="0"/>
              <w:adjustRightInd w:val="0"/>
              <w:jc w:val="center"/>
            </w:pPr>
          </w:p>
        </w:tc>
      </w:tr>
      <w:tr w:rsidR="006A2DB6" w:rsidRPr="00085778" w14:paraId="701159CB" w14:textId="77777777" w:rsidTr="00F34052">
        <w:tc>
          <w:tcPr>
            <w:tcW w:w="4072" w:type="dxa"/>
            <w:gridSpan w:val="2"/>
          </w:tcPr>
          <w:p w14:paraId="14F5AB5B" w14:textId="0D382F27" w:rsidR="006A2DB6" w:rsidRPr="006A2DB6" w:rsidRDefault="009339CE" w:rsidP="00EC4DAD">
            <w:pPr>
              <w:pStyle w:val="BodyText"/>
              <w:autoSpaceDE w:val="0"/>
              <w:autoSpaceDN w:val="0"/>
              <w:adjustRightInd w:val="0"/>
              <w:jc w:val="center"/>
              <w:rPr>
                <w:szCs w:val="24"/>
              </w:rPr>
            </w:pPr>
            <w:r w:rsidRPr="009339CE">
              <w:rPr>
                <w:position w:val="-6"/>
              </w:rPr>
              <w:object w:dxaOrig="279" w:dyaOrig="440" w14:anchorId="44369290">
                <v:shape id="_x0000_i1056" type="#_x0000_t75" style="width:13.25pt;height:22.1pt" o:ole="">
                  <v:imagedata r:id="rId106" o:title=""/>
                </v:shape>
                <o:OLEObject Type="Embed" ProgID="Equation.DSMT4" ShapeID="_x0000_i1056" DrawAspect="Content" ObjectID="_1776249143" r:id="rId107"/>
              </w:object>
            </w:r>
          </w:p>
        </w:tc>
        <w:tc>
          <w:tcPr>
            <w:tcW w:w="2740" w:type="dxa"/>
            <w:gridSpan w:val="3"/>
          </w:tcPr>
          <w:p w14:paraId="2FBB892B" w14:textId="494F7142" w:rsidR="006A2DB6" w:rsidRPr="006A2DB6" w:rsidRDefault="009339CE" w:rsidP="00EC4DAD">
            <w:pPr>
              <w:pStyle w:val="BodyText"/>
              <w:autoSpaceDE w:val="0"/>
              <w:autoSpaceDN w:val="0"/>
              <w:adjustRightInd w:val="0"/>
              <w:jc w:val="center"/>
            </w:pPr>
            <w:r w:rsidRPr="009339CE">
              <w:rPr>
                <w:position w:val="-24"/>
              </w:rPr>
              <w:object w:dxaOrig="2060" w:dyaOrig="580" w14:anchorId="2AC4DBC4">
                <v:shape id="_x0000_i1057" type="#_x0000_t75" style="width:103.35pt;height:28.25pt" o:ole="">
                  <v:imagedata r:id="rId108" o:title=""/>
                </v:shape>
                <o:OLEObject Type="Embed" ProgID="Equation.DSMT4" ShapeID="_x0000_i1057" DrawAspect="Content" ObjectID="_1776249144" r:id="rId109"/>
              </w:object>
            </w:r>
          </w:p>
        </w:tc>
        <w:tc>
          <w:tcPr>
            <w:tcW w:w="2939" w:type="dxa"/>
          </w:tcPr>
          <w:p w14:paraId="4889F88F" w14:textId="0176882F" w:rsidR="006A2DB6" w:rsidRPr="006A2DB6" w:rsidRDefault="006A2DB6" w:rsidP="00EC4DAD">
            <w:pPr>
              <w:pStyle w:val="BodyText"/>
              <w:autoSpaceDE w:val="0"/>
              <w:autoSpaceDN w:val="0"/>
              <w:adjustRightInd w:val="0"/>
              <w:jc w:val="center"/>
              <w:rPr>
                <w:bCs/>
              </w:rPr>
            </w:pPr>
            <w:r w:rsidRPr="006A2DB6">
              <w:rPr>
                <w:szCs w:val="24"/>
              </w:rPr>
              <w:t>substituted (A.5)</w:t>
            </w:r>
          </w:p>
        </w:tc>
      </w:tr>
      <w:tr w:rsidR="00F822BA" w:rsidRPr="00085778" w14:paraId="34974EE0" w14:textId="77777777" w:rsidTr="00695A34">
        <w:tc>
          <w:tcPr>
            <w:tcW w:w="4072" w:type="dxa"/>
            <w:gridSpan w:val="2"/>
          </w:tcPr>
          <w:p w14:paraId="64AEA466" w14:textId="64DC4420" w:rsidR="00F822BA" w:rsidRPr="006A2DB6" w:rsidRDefault="00F822BA" w:rsidP="00EC4DAD">
            <w:pPr>
              <w:pStyle w:val="BodyText"/>
              <w:autoSpaceDE w:val="0"/>
              <w:autoSpaceDN w:val="0"/>
              <w:adjustRightInd w:val="0"/>
              <w:jc w:val="center"/>
            </w:pPr>
            <w:r w:rsidRPr="009339CE">
              <w:rPr>
                <w:position w:val="-6"/>
              </w:rPr>
              <w:object w:dxaOrig="279" w:dyaOrig="440" w14:anchorId="767646AE">
                <v:shape id="_x0000_i1058" type="#_x0000_t75" style="width:13.25pt;height:22.1pt" o:ole="">
                  <v:imagedata r:id="rId110" o:title=""/>
                </v:shape>
                <o:OLEObject Type="Embed" ProgID="Equation.DSMT4" ShapeID="_x0000_i1058" DrawAspect="Content" ObjectID="_1776249145" r:id="rId111"/>
              </w:object>
            </w:r>
          </w:p>
        </w:tc>
        <w:tc>
          <w:tcPr>
            <w:tcW w:w="2740" w:type="dxa"/>
            <w:gridSpan w:val="3"/>
          </w:tcPr>
          <w:p w14:paraId="1AE5CD60" w14:textId="62EBED12" w:rsidR="00F822BA" w:rsidRPr="006A2DB6" w:rsidRDefault="00F822BA" w:rsidP="004A0232">
            <w:pPr>
              <w:pStyle w:val="BodyText"/>
              <w:autoSpaceDE w:val="0"/>
              <w:autoSpaceDN w:val="0"/>
              <w:adjustRightInd w:val="0"/>
              <w:jc w:val="center"/>
            </w:pPr>
            <w:r w:rsidRPr="004A0232">
              <w:rPr>
                <w:position w:val="-68"/>
              </w:rPr>
              <w:object w:dxaOrig="2340" w:dyaOrig="1460" w14:anchorId="4E97C154">
                <v:shape id="_x0000_i1059" type="#_x0000_t75" style="width:117.05pt;height:1in" o:ole="">
                  <v:imagedata r:id="rId112" o:title=""/>
                </v:shape>
                <o:OLEObject Type="Embed" ProgID="Equation.DSMT4" ShapeID="_x0000_i1059" DrawAspect="Content" ObjectID="_1776249146" r:id="rId113"/>
              </w:object>
            </w:r>
          </w:p>
        </w:tc>
        <w:tc>
          <w:tcPr>
            <w:tcW w:w="2939" w:type="dxa"/>
          </w:tcPr>
          <w:p w14:paraId="79E4C09B" w14:textId="77777777" w:rsidR="00F822BA" w:rsidRPr="006A2DB6" w:rsidRDefault="00F822BA" w:rsidP="00EC4DAD">
            <w:pPr>
              <w:pStyle w:val="BodyText"/>
              <w:tabs>
                <w:tab w:val="left" w:pos="3731"/>
                <w:tab w:val="left" w:pos="4197"/>
                <w:tab w:val="left" w:pos="6879"/>
              </w:tabs>
              <w:autoSpaceDE w:val="0"/>
              <w:autoSpaceDN w:val="0"/>
              <w:adjustRightInd w:val="0"/>
              <w:jc w:val="center"/>
              <w:rPr>
                <w:szCs w:val="24"/>
              </w:rPr>
            </w:pPr>
            <w:r w:rsidRPr="006A2DB6">
              <w:rPr>
                <w:szCs w:val="24"/>
              </w:rPr>
              <w:t xml:space="preserve">multiplied by </w:t>
            </w:r>
            <w:r w:rsidRPr="009339CE">
              <w:rPr>
                <w:position w:val="-6"/>
              </w:rPr>
              <w:object w:dxaOrig="180" w:dyaOrig="260" w14:anchorId="7E66A97E">
                <v:shape id="_x0000_i1060" type="#_x0000_t75" style="width:7.95pt;height:13.25pt" o:ole="">
                  <v:imagedata r:id="rId114" o:title=""/>
                </v:shape>
                <o:OLEObject Type="Embed" ProgID="Equation.DSMT4" ShapeID="_x0000_i1060" DrawAspect="Content" ObjectID="_1776249147" r:id="rId115"/>
              </w:object>
            </w:r>
          </w:p>
          <w:p w14:paraId="2B24093D" w14:textId="77777777" w:rsidR="00F822BA" w:rsidRPr="006A2DB6" w:rsidRDefault="00F822BA" w:rsidP="00EC4DAD">
            <w:pPr>
              <w:pStyle w:val="BodyText"/>
              <w:tabs>
                <w:tab w:val="left" w:pos="3731"/>
                <w:tab w:val="left" w:pos="4197"/>
                <w:tab w:val="left" w:pos="6879"/>
              </w:tabs>
              <w:autoSpaceDE w:val="0"/>
              <w:autoSpaceDN w:val="0"/>
              <w:adjustRightInd w:val="0"/>
              <w:jc w:val="center"/>
              <w:rPr>
                <w:szCs w:val="24"/>
              </w:rPr>
            </w:pPr>
            <w:r w:rsidRPr="006A2DB6">
              <w:rPr>
                <w:szCs w:val="24"/>
              </w:rPr>
              <w:t xml:space="preserve">factored by </w:t>
            </w:r>
            <w:r w:rsidRPr="00025957">
              <w:rPr>
                <w:position w:val="-4"/>
              </w:rPr>
              <w:object w:dxaOrig="180" w:dyaOrig="279" w14:anchorId="57BDE5C1">
                <v:shape id="_x0000_i1061" type="#_x0000_t75" style="width:7.95pt;height:13.25pt" o:ole="">
                  <v:imagedata r:id="rId116" o:title=""/>
                </v:shape>
                <o:OLEObject Type="Embed" ProgID="Equation.DSMT4" ShapeID="_x0000_i1061" DrawAspect="Content" ObjectID="_1776249148" r:id="rId117"/>
              </w:object>
            </w:r>
          </w:p>
          <w:p w14:paraId="7D049A10" w14:textId="208320C2" w:rsidR="00F822BA" w:rsidRPr="006A2DB6" w:rsidRDefault="00F822BA" w:rsidP="00EC4DAD">
            <w:pPr>
              <w:pStyle w:val="BodyText"/>
              <w:tabs>
                <w:tab w:val="left" w:pos="3731"/>
                <w:tab w:val="left" w:pos="4197"/>
                <w:tab w:val="left" w:pos="6879"/>
              </w:tabs>
              <w:autoSpaceDE w:val="0"/>
              <w:autoSpaceDN w:val="0"/>
              <w:adjustRightInd w:val="0"/>
              <w:jc w:val="center"/>
              <w:rPr>
                <w:szCs w:val="24"/>
              </w:rPr>
            </w:pPr>
            <w:r w:rsidRPr="006A2DB6">
              <w:rPr>
                <w:szCs w:val="24"/>
              </w:rPr>
              <w:t>expanded product</w:t>
            </w:r>
          </w:p>
        </w:tc>
      </w:tr>
      <w:tr w:rsidR="006A2DB6" w:rsidRPr="00085778" w14:paraId="41C90669" w14:textId="77777777" w:rsidTr="00F34052">
        <w:tc>
          <w:tcPr>
            <w:tcW w:w="4072" w:type="dxa"/>
            <w:gridSpan w:val="2"/>
          </w:tcPr>
          <w:p w14:paraId="0D2562B8" w14:textId="28B70AA1" w:rsidR="006A2DB6" w:rsidRPr="006A2DB6" w:rsidRDefault="009339CE" w:rsidP="00EC4DAD">
            <w:pPr>
              <w:pStyle w:val="BodyText"/>
              <w:autoSpaceDE w:val="0"/>
              <w:autoSpaceDN w:val="0"/>
              <w:adjustRightInd w:val="0"/>
              <w:jc w:val="center"/>
            </w:pPr>
            <w:r w:rsidRPr="009339CE">
              <w:rPr>
                <w:position w:val="-6"/>
              </w:rPr>
              <w:object w:dxaOrig="279" w:dyaOrig="440" w14:anchorId="3528B4EA">
                <v:shape id="_x0000_i1062" type="#_x0000_t75" style="width:13.25pt;height:22.1pt" o:ole="">
                  <v:imagedata r:id="rId118" o:title=""/>
                </v:shape>
                <o:OLEObject Type="Embed" ProgID="Equation.DSMT4" ShapeID="_x0000_i1062" DrawAspect="Content" ObjectID="_1776249149" r:id="rId119"/>
              </w:object>
            </w:r>
          </w:p>
        </w:tc>
        <w:tc>
          <w:tcPr>
            <w:tcW w:w="2740" w:type="dxa"/>
            <w:gridSpan w:val="3"/>
          </w:tcPr>
          <w:p w14:paraId="6E48D8AD" w14:textId="000D02AA" w:rsidR="006A2DB6" w:rsidRPr="006A2DB6" w:rsidRDefault="009339CE" w:rsidP="00EC4DAD">
            <w:pPr>
              <w:pStyle w:val="BodyText"/>
              <w:autoSpaceDE w:val="0"/>
              <w:autoSpaceDN w:val="0"/>
              <w:adjustRightInd w:val="0"/>
              <w:jc w:val="center"/>
            </w:pPr>
            <w:r w:rsidRPr="009339CE">
              <w:rPr>
                <w:position w:val="-22"/>
              </w:rPr>
              <w:object w:dxaOrig="1080" w:dyaOrig="560" w14:anchorId="4729CBAD">
                <v:shape id="_x0000_i1063" type="#_x0000_t75" style="width:53.9pt;height:28.25pt" o:ole="">
                  <v:imagedata r:id="rId120" o:title=""/>
                </v:shape>
                <o:OLEObject Type="Embed" ProgID="Equation.DSMT4" ShapeID="_x0000_i1063" DrawAspect="Content" ObjectID="_1776249150" r:id="rId121"/>
              </w:object>
            </w:r>
          </w:p>
        </w:tc>
        <w:tc>
          <w:tcPr>
            <w:tcW w:w="2939" w:type="dxa"/>
          </w:tcPr>
          <w:p w14:paraId="7BAD48A6" w14:textId="0C897974" w:rsidR="006A2DB6" w:rsidRPr="006A2DB6" w:rsidRDefault="006A2DB6" w:rsidP="00EC4DAD">
            <w:pPr>
              <w:pStyle w:val="BodyText"/>
              <w:tabs>
                <w:tab w:val="left" w:pos="3731"/>
                <w:tab w:val="left" w:pos="4197"/>
                <w:tab w:val="left" w:pos="6879"/>
              </w:tabs>
              <w:autoSpaceDE w:val="0"/>
              <w:autoSpaceDN w:val="0"/>
              <w:adjustRightInd w:val="0"/>
              <w:jc w:val="center"/>
            </w:pPr>
            <w:r w:rsidRPr="006A2DB6">
              <w:rPr>
                <w:szCs w:val="24"/>
              </w:rPr>
              <w:t>(A.6)</w:t>
            </w:r>
          </w:p>
        </w:tc>
      </w:tr>
      <w:tr w:rsidR="006A2DB6" w:rsidRPr="00085778" w14:paraId="02D550B5" w14:textId="77777777" w:rsidTr="00F34052">
        <w:tc>
          <w:tcPr>
            <w:tcW w:w="4072" w:type="dxa"/>
            <w:gridSpan w:val="2"/>
          </w:tcPr>
          <w:p w14:paraId="5807B898" w14:textId="6B482F33" w:rsidR="006A2DB6" w:rsidRPr="006A2DB6" w:rsidRDefault="006A2DB6" w:rsidP="00EC4DAD">
            <w:pPr>
              <w:pStyle w:val="BodyText"/>
              <w:autoSpaceDE w:val="0"/>
              <w:autoSpaceDN w:val="0"/>
              <w:adjustRightInd w:val="0"/>
              <w:jc w:val="center"/>
            </w:pPr>
            <w:r w:rsidRPr="006A2DB6">
              <w:rPr>
                <w:szCs w:val="24"/>
              </w:rPr>
              <w:t>and</w:t>
            </w:r>
          </w:p>
        </w:tc>
        <w:tc>
          <w:tcPr>
            <w:tcW w:w="2740" w:type="dxa"/>
            <w:gridSpan w:val="3"/>
          </w:tcPr>
          <w:p w14:paraId="3B417FE0" w14:textId="26657417" w:rsidR="006A2DB6" w:rsidRPr="006A2DB6" w:rsidRDefault="009339CE" w:rsidP="00EC4DAD">
            <w:pPr>
              <w:pStyle w:val="BodyText"/>
              <w:autoSpaceDE w:val="0"/>
              <w:autoSpaceDN w:val="0"/>
              <w:adjustRightInd w:val="0"/>
              <w:jc w:val="center"/>
            </w:pPr>
            <w:r w:rsidRPr="009339CE">
              <w:rPr>
                <w:position w:val="-22"/>
              </w:rPr>
              <w:object w:dxaOrig="1080" w:dyaOrig="580" w14:anchorId="2ACD1EE9">
                <v:shape id="_x0000_i1064" type="#_x0000_t75" style="width:53.9pt;height:28.25pt" o:ole="">
                  <v:imagedata r:id="rId122" o:title=""/>
                </v:shape>
                <o:OLEObject Type="Embed" ProgID="Equation.DSMT4" ShapeID="_x0000_i1064" DrawAspect="Content" ObjectID="_1776249151" r:id="rId123"/>
              </w:object>
            </w:r>
          </w:p>
        </w:tc>
        <w:tc>
          <w:tcPr>
            <w:tcW w:w="2939" w:type="dxa"/>
          </w:tcPr>
          <w:p w14:paraId="5AD39A5A" w14:textId="2B67E84F" w:rsidR="006A2DB6" w:rsidRPr="006A2DB6" w:rsidRDefault="006A2DB6" w:rsidP="00EC4DAD">
            <w:pPr>
              <w:pStyle w:val="BodyText"/>
              <w:tabs>
                <w:tab w:val="left" w:pos="3731"/>
                <w:tab w:val="left" w:pos="4197"/>
                <w:tab w:val="left" w:pos="6879"/>
              </w:tabs>
              <w:autoSpaceDE w:val="0"/>
              <w:autoSpaceDN w:val="0"/>
              <w:adjustRightInd w:val="0"/>
              <w:jc w:val="center"/>
            </w:pPr>
            <w:r w:rsidRPr="006A2DB6">
              <w:rPr>
                <w:szCs w:val="24"/>
              </w:rPr>
              <w:t>(A.7)</w:t>
            </w:r>
          </w:p>
        </w:tc>
      </w:tr>
    </w:tbl>
    <w:p w14:paraId="2CF27C15" w14:textId="109A6919"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r>
      <w:commentRangeStart w:id="1625"/>
      <w:r>
        <w:rPr>
          <w:rFonts w:eastAsia="Times New Roman"/>
          <w:szCs w:val="24"/>
        </w:rPr>
        <w:t xml:space="preserve">Federative </w:t>
      </w:r>
      <w:commentRangeEnd w:id="1625"/>
      <w:r w:rsidR="00DD5D97">
        <w:rPr>
          <w:rStyle w:val="CommentReference"/>
          <w:rFonts w:ascii="Calibri" w:eastAsia="Times New Roman" w:hAnsi="Calibri"/>
          <w:b w:val="0"/>
          <w:lang w:val="en-US" w:eastAsia="x-none"/>
        </w:rPr>
        <w:commentReference w:id="1625"/>
      </w:r>
      <w:r>
        <w:rPr>
          <w:rFonts w:eastAsia="Times New Roman"/>
          <w:szCs w:val="24"/>
        </w:rPr>
        <w:t xml:space="preserve">use of χMCF with </w:t>
      </w:r>
      <w:r>
        <w:rPr>
          <w:rStyle w:val="stdpublisher"/>
          <w:rFonts w:eastAsia="Times New Roman"/>
          <w:szCs w:val="24"/>
        </w:rPr>
        <w:t>ISO</w:t>
      </w:r>
      <w:r>
        <w:rPr>
          <w:rFonts w:eastAsia="Times New Roman"/>
          <w:szCs w:val="24"/>
        </w:rPr>
        <w:t> </w:t>
      </w:r>
      <w:r>
        <w:rPr>
          <w:rStyle w:val="stddocNumber"/>
          <w:rFonts w:eastAsia="Times New Roman"/>
          <w:szCs w:val="24"/>
        </w:rPr>
        <w:t>10303</w:t>
      </w:r>
      <w:r>
        <w:rPr>
          <w:rFonts w:eastAsia="Times New Roman"/>
          <w:szCs w:val="24"/>
        </w:rPr>
        <w:t>-</w:t>
      </w:r>
      <w:r>
        <w:rPr>
          <w:rStyle w:val="stddocPartNumber"/>
          <w:rFonts w:eastAsia="Times New Roman"/>
          <w:szCs w:val="24"/>
        </w:rPr>
        <w:t>242</w:t>
      </w:r>
    </w:p>
    <w:p w14:paraId="6D8EF8BC" w14:textId="77777777" w:rsidR="006A2DB6" w:rsidRDefault="006A2DB6">
      <w:pPr>
        <w:pStyle w:val="a2"/>
        <w:tabs>
          <w:tab w:val="left" w:pos="360"/>
        </w:tabs>
        <w:autoSpaceDE w:val="0"/>
        <w:autoSpaceDN w:val="0"/>
        <w:adjustRightInd w:val="0"/>
        <w:rPr>
          <w:szCs w:val="24"/>
        </w:rPr>
      </w:pPr>
      <w:r>
        <w:rPr>
          <w:szCs w:val="24"/>
        </w:rPr>
        <w:t>General principles</w:t>
      </w:r>
    </w:p>
    <w:p w14:paraId="20E92C99" w14:textId="48423392" w:rsidR="006A2DB6" w:rsidRDefault="006A2DB6">
      <w:pPr>
        <w:pStyle w:val="BodyText"/>
        <w:autoSpaceDE w:val="0"/>
        <w:autoSpaceDN w:val="0"/>
        <w:adjustRightInd w:val="0"/>
        <w:rPr>
          <w:szCs w:val="24"/>
        </w:rPr>
      </w:pPr>
      <w:r>
        <w:rPr>
          <w:szCs w:val="24"/>
        </w:rPr>
        <w:t xml:space="preserve">According to the widespread use of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w:t>
      </w:r>
      <w:del w:id="1626" w:author="LUEJE Claudia" w:date="2024-05-02T21:52:00Z">
        <w:r w:rsidDel="00DD5D97">
          <w:rPr>
            <w:szCs w:val="24"/>
          </w:rPr>
          <w:delText>(cf</w:delText>
        </w:r>
        <w:r w:rsidR="00827D30" w:rsidDel="00DD5D97">
          <w:rPr>
            <w:szCs w:val="24"/>
          </w:rPr>
          <w:delText> </w:delText>
        </w:r>
      </w:del>
      <w:r w:rsidRPr="00DD5D97">
        <w:rPr>
          <w:szCs w:val="24"/>
          <w:vertAlign w:val="superscript"/>
          <w:rPrChange w:id="1627" w:author="LUEJE Claudia" w:date="2024-05-02T21:52:00Z">
            <w:rPr>
              <w:szCs w:val="24"/>
            </w:rPr>
          </w:rPrChange>
        </w:rPr>
        <w:t>[</w:t>
      </w:r>
      <w:r w:rsidRPr="00DD5D97">
        <w:rPr>
          <w:rStyle w:val="citebib"/>
          <w:szCs w:val="24"/>
          <w:vertAlign w:val="superscript"/>
          <w:rPrChange w:id="1628" w:author="LUEJE Claudia" w:date="2024-05-02T21:52:00Z">
            <w:rPr>
              <w:rStyle w:val="citebib"/>
              <w:szCs w:val="24"/>
            </w:rPr>
          </w:rPrChange>
        </w:rPr>
        <w:t>1</w:t>
      </w:r>
      <w:r w:rsidRPr="00DD5D97">
        <w:rPr>
          <w:szCs w:val="24"/>
          <w:vertAlign w:val="superscript"/>
          <w:rPrChange w:id="1629" w:author="LUEJE Claudia" w:date="2024-05-02T21:52:00Z">
            <w:rPr>
              <w:szCs w:val="24"/>
            </w:rPr>
          </w:rPrChange>
        </w:rPr>
        <w:t>]</w:t>
      </w:r>
      <w:del w:id="1630" w:author="LUEJE Claudia" w:date="2024-05-02T21:52:00Z">
        <w:r w:rsidDel="00DD5D97">
          <w:rPr>
            <w:szCs w:val="24"/>
          </w:rPr>
          <w:delText>.)</w:delText>
        </w:r>
      </w:del>
      <w:r>
        <w:rPr>
          <w:szCs w:val="24"/>
        </w:rPr>
        <w:t xml:space="preserve">, it is important to </w:t>
      </w:r>
      <w:commentRangeStart w:id="1631"/>
      <w:r>
        <w:rPr>
          <w:szCs w:val="24"/>
        </w:rPr>
        <w:t xml:space="preserve">describe the federated use of χMCF together with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w:t>
      </w:r>
      <w:commentRangeEnd w:id="1631"/>
      <w:r w:rsidR="00DD5D97">
        <w:rPr>
          <w:rStyle w:val="CommentReference"/>
          <w:rFonts w:ascii="Calibri" w:eastAsia="Times New Roman" w:hAnsi="Calibri"/>
          <w:lang w:val="en-US" w:eastAsia="x-none"/>
        </w:rPr>
        <w:commentReference w:id="1631"/>
      </w:r>
    </w:p>
    <w:p w14:paraId="2C60BD6E" w14:textId="4631B480" w:rsidR="006A2DB6" w:rsidRDefault="00DD5D97">
      <w:pPr>
        <w:pStyle w:val="BodyText"/>
        <w:autoSpaceDE w:val="0"/>
        <w:autoSpaceDN w:val="0"/>
        <w:adjustRightInd w:val="0"/>
        <w:rPr>
          <w:szCs w:val="24"/>
        </w:rPr>
      </w:pPr>
      <w:ins w:id="1632" w:author="LUEJE Claudia" w:date="2024-05-02T21:53:00Z">
        <w:r>
          <w:rPr>
            <w:szCs w:val="24"/>
          </w:rPr>
          <w:t>The f</w:t>
        </w:r>
      </w:ins>
      <w:del w:id="1633" w:author="LUEJE Claudia" w:date="2024-05-02T21:53:00Z">
        <w:r w:rsidR="006A2DB6" w:rsidDel="00DD5D97">
          <w:rPr>
            <w:szCs w:val="24"/>
          </w:rPr>
          <w:delText>F</w:delText>
        </w:r>
      </w:del>
      <w:r w:rsidR="006A2DB6">
        <w:rPr>
          <w:szCs w:val="24"/>
        </w:rPr>
        <w:t>ollowing general principles apply to this federated use:</w:t>
      </w:r>
    </w:p>
    <w:p w14:paraId="164FE241" w14:textId="37677AEB"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634" w:author="LUEJE Claudia" w:date="2024-05-02T21:59:00Z">
        <w:r>
          <w:rPr>
            <w:szCs w:val="24"/>
          </w:rPr>
          <w:t>—</w:t>
        </w:r>
      </w:ins>
      <w:del w:id="1635" w:author="LUEJE Claudia" w:date="2024-05-02T21:57:00Z">
        <w:r w:rsidR="006A2DB6" w:rsidDel="00DD5D97">
          <w:rPr>
            <w:szCs w:val="24"/>
          </w:rPr>
          <w:delText>1.</w:delText>
        </w:r>
      </w:del>
      <w:ins w:id="1636" w:author="LUEJE Claudia" w:date="2024-05-02T21:57:00Z">
        <w:r>
          <w:rPr>
            <w:szCs w:val="24"/>
          </w:rPr>
          <w:tab/>
        </w:r>
      </w:ins>
      <w:r w:rsidR="006A2DB6">
        <w:rPr>
          <w:szCs w:val="24"/>
        </w:rPr>
        <w:tab/>
        <w:t>Both standard definitions stay unchanged. Federated use shall be described by recommendations, only.</w:t>
      </w:r>
    </w:p>
    <w:p w14:paraId="11A7A16C" w14:textId="7C2B37F7"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637" w:author="LUEJE Claudia" w:date="2024-05-02T21:59:00Z">
        <w:r>
          <w:rPr>
            <w:szCs w:val="24"/>
          </w:rPr>
          <w:t>—</w:t>
        </w:r>
      </w:ins>
      <w:del w:id="1638" w:author="LUEJE Claudia" w:date="2024-05-02T21:58:00Z">
        <w:r w:rsidR="006A2DB6" w:rsidDel="00DD5D97">
          <w:rPr>
            <w:szCs w:val="24"/>
          </w:rPr>
          <w:delText>2.</w:delText>
        </w:r>
      </w:del>
      <w:r w:rsidR="006A2DB6">
        <w:rPr>
          <w:szCs w:val="24"/>
        </w:rPr>
        <w:tab/>
        <w:t>Clearly defined and delimited roles are assigned to both standards.</w:t>
      </w:r>
    </w:p>
    <w:p w14:paraId="66E85C7C" w14:textId="5620768A"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639" w:author="LUEJE Claudia" w:date="2024-05-02T21:59:00Z">
        <w:r>
          <w:rPr>
            <w:szCs w:val="24"/>
          </w:rPr>
          <w:t>—</w:t>
        </w:r>
      </w:ins>
      <w:del w:id="1640" w:author="LUEJE Claudia" w:date="2024-05-02T21:58:00Z">
        <w:r w:rsidR="006A2DB6" w:rsidDel="00DD5D97">
          <w:rPr>
            <w:szCs w:val="24"/>
          </w:rPr>
          <w:delText>3.</w:delText>
        </w:r>
      </w:del>
      <w:r w:rsidR="006A2DB6">
        <w:rPr>
          <w:szCs w:val="24"/>
        </w:rPr>
        <w:tab/>
        <w:t>Redundancies shall be avoided as far as possible.</w:t>
      </w:r>
    </w:p>
    <w:p w14:paraId="7B310059" w14:textId="0FB48243" w:rsidR="006A2DB6" w:rsidRDefault="00DD5D97">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ins w:id="1641" w:author="LUEJE Claudia" w:date="2024-05-02T22:00:00Z">
        <w:r>
          <w:rPr>
            <w:szCs w:val="24"/>
          </w:rPr>
          <w:t>—</w:t>
        </w:r>
      </w:ins>
      <w:del w:id="1642" w:author="LUEJE Claudia" w:date="2024-05-02T21:58:00Z">
        <w:r w:rsidR="006A2DB6" w:rsidDel="00DD5D97">
          <w:rPr>
            <w:szCs w:val="24"/>
          </w:rPr>
          <w:delText>4.</w:delText>
        </w:r>
      </w:del>
      <w:r w:rsidR="006A2DB6">
        <w:rPr>
          <w:szCs w:val="24"/>
        </w:rPr>
        <w:tab/>
        <w:t>In case of unavoidable redundancies, there shall be no inconsistencies within the set of federatively used files.</w:t>
      </w:r>
    </w:p>
    <w:p w14:paraId="21E7477A" w14:textId="1B10F194" w:rsidR="006A2DB6" w:rsidRDefault="006A2DB6">
      <w:pPr>
        <w:pStyle w:val="BodyText"/>
        <w:autoSpaceDE w:val="0"/>
        <w:autoSpaceDN w:val="0"/>
        <w:adjustRightInd w:val="0"/>
        <w:rPr>
          <w:szCs w:val="24"/>
        </w:rPr>
      </w:pPr>
      <w:r>
        <w:rPr>
          <w:szCs w:val="24"/>
        </w:rPr>
        <w:t xml:space="preserve">These general principles are implemented by </w:t>
      </w:r>
      <w:ins w:id="1643" w:author="LUEJE Claudia" w:date="2024-05-02T21:59:00Z">
        <w:r w:rsidR="00DD5D97">
          <w:rPr>
            <w:szCs w:val="24"/>
          </w:rPr>
          <w:t xml:space="preserve">the </w:t>
        </w:r>
      </w:ins>
      <w:r>
        <w:rPr>
          <w:szCs w:val="24"/>
        </w:rPr>
        <w:t>following regulations: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9138"/>
      </w:tblGrid>
      <w:tr w:rsidR="006A2DB6" w:rsidRPr="00EC4DAD" w14:paraId="21F29AC9" w14:textId="77777777" w:rsidTr="00085778">
        <w:tc>
          <w:tcPr>
            <w:tcW w:w="562" w:type="dxa"/>
          </w:tcPr>
          <w:p w14:paraId="674E3F28" w14:textId="3FCEA49F" w:rsidR="006A2DB6" w:rsidRPr="00EC4DAD" w:rsidRDefault="00DD5D97" w:rsidP="006A2DB6">
            <w:pPr>
              <w:pStyle w:val="BodyText"/>
              <w:autoSpaceDE w:val="0"/>
              <w:autoSpaceDN w:val="0"/>
              <w:adjustRightInd w:val="0"/>
            </w:pPr>
            <w:ins w:id="1644" w:author="LUEJE Claudia" w:date="2024-05-02T22:00:00Z">
              <w:r>
                <w:rPr>
                  <w:szCs w:val="24"/>
                </w:rPr>
                <w:t>a)</w:t>
              </w:r>
            </w:ins>
            <w:del w:id="1645" w:author="LUEJE Claudia" w:date="2024-05-02T22:00:00Z">
              <w:r w:rsidR="006A2DB6" w:rsidRPr="00EC4DAD" w:rsidDel="00DD5D97">
                <w:rPr>
                  <w:szCs w:val="24"/>
                </w:rPr>
                <w:delText>A.</w:delText>
              </w:r>
            </w:del>
          </w:p>
        </w:tc>
        <w:tc>
          <w:tcPr>
            <w:tcW w:w="9179" w:type="dxa"/>
          </w:tcPr>
          <w:p w14:paraId="3FD9CF4D" w14:textId="4596B3D4" w:rsidR="006A2DB6" w:rsidRPr="00EC4DAD" w:rsidRDefault="006A2DB6" w:rsidP="006A2DB6">
            <w:pPr>
              <w:pStyle w:val="BodyText"/>
              <w:autoSpaceDE w:val="0"/>
              <w:autoSpaceDN w:val="0"/>
              <w:adjustRightInd w:val="0"/>
            </w:pPr>
            <w:r w:rsidRPr="00EC4DAD">
              <w:rPr>
                <w:rStyle w:val="stdpublisher"/>
                <w:szCs w:val="24"/>
              </w:rPr>
              <w:t>ISO</w:t>
            </w:r>
            <w:r w:rsidRPr="00EC4DAD">
              <w:rPr>
                <w:szCs w:val="24"/>
              </w:rPr>
              <w:t xml:space="preserve"> </w:t>
            </w:r>
            <w:r w:rsidRPr="00EC4DAD">
              <w:rPr>
                <w:rStyle w:val="stddocNumber"/>
                <w:szCs w:val="24"/>
              </w:rPr>
              <w:t>10303</w:t>
            </w:r>
            <w:r w:rsidRPr="00EC4DAD">
              <w:rPr>
                <w:szCs w:val="24"/>
              </w:rPr>
              <w:t>-</w:t>
            </w:r>
            <w:r w:rsidRPr="00EC4DAD">
              <w:rPr>
                <w:rStyle w:val="stddocPartNumber"/>
                <w:szCs w:val="24"/>
              </w:rPr>
              <w:t>242</w:t>
            </w:r>
            <w:r w:rsidRPr="00EC4DAD">
              <w:rPr>
                <w:szCs w:val="24"/>
              </w:rPr>
              <w:t xml:space="preserve"> contains the usual PLM-type information. </w:t>
            </w:r>
            <w:ins w:id="1646" w:author="LUEJE Claudia" w:date="2024-05-02T22:00:00Z">
              <w:r w:rsidR="00DD5D97">
                <w:rPr>
                  <w:szCs w:val="24"/>
                </w:rPr>
                <w:t>In particular</w:t>
              </w:r>
            </w:ins>
            <w:del w:id="1647" w:author="LUEJE Claudia" w:date="2024-05-02T22:00:00Z">
              <w:r w:rsidRPr="00EC4DAD" w:rsidDel="00DD5D97">
                <w:rPr>
                  <w:szCs w:val="24"/>
                </w:rPr>
                <w:delText>Especially</w:delText>
              </w:r>
            </w:del>
            <w:r w:rsidRPr="00EC4DAD">
              <w:rPr>
                <w:szCs w:val="24"/>
              </w:rPr>
              <w:t>, it references the relevant files (let it be CAD native or standard, visualization or χMCF) and defines the location in space, where their content shall be instantiated (geometric transformations).</w:t>
            </w:r>
          </w:p>
        </w:tc>
      </w:tr>
      <w:tr w:rsidR="006A2DB6" w:rsidRPr="00085778" w14:paraId="41F9488F" w14:textId="77777777" w:rsidTr="00085778">
        <w:tc>
          <w:tcPr>
            <w:tcW w:w="562" w:type="dxa"/>
          </w:tcPr>
          <w:p w14:paraId="7328D461" w14:textId="5E450A6D" w:rsidR="006A2DB6" w:rsidRPr="006A2DB6" w:rsidRDefault="00DD5D97" w:rsidP="006A2DB6">
            <w:pPr>
              <w:pStyle w:val="BodyText"/>
              <w:autoSpaceDE w:val="0"/>
              <w:autoSpaceDN w:val="0"/>
              <w:adjustRightInd w:val="0"/>
            </w:pPr>
            <w:ins w:id="1648" w:author="LUEJE Claudia" w:date="2024-05-02T22:00:00Z">
              <w:r>
                <w:rPr>
                  <w:szCs w:val="24"/>
                </w:rPr>
                <w:t>b)</w:t>
              </w:r>
            </w:ins>
            <w:del w:id="1649" w:author="LUEJE Claudia" w:date="2024-05-02T22:00:00Z">
              <w:r w:rsidR="006A2DB6" w:rsidRPr="006A2DB6" w:rsidDel="00DD5D97">
                <w:rPr>
                  <w:szCs w:val="24"/>
                </w:rPr>
                <w:delText>B.</w:delText>
              </w:r>
            </w:del>
          </w:p>
        </w:tc>
        <w:tc>
          <w:tcPr>
            <w:tcW w:w="9179" w:type="dxa"/>
          </w:tcPr>
          <w:p w14:paraId="00687265" w14:textId="1DC8DAFF" w:rsidR="006A2DB6" w:rsidRPr="006A2DB6" w:rsidRDefault="006A2DB6" w:rsidP="006A2DB6">
            <w:pPr>
              <w:pStyle w:val="BodyText"/>
              <w:autoSpaceDE w:val="0"/>
              <w:autoSpaceDN w:val="0"/>
              <w:adjustRightInd w:val="0"/>
            </w:pPr>
            <w:r w:rsidRPr="006A2DB6">
              <w:rPr>
                <w:szCs w:val="24"/>
              </w:rPr>
              <w:t>χMCF contains geometrical (</w:t>
            </w:r>
            <w:ins w:id="1650" w:author="LUEJE Claudia" w:date="2024-05-02T22:00:00Z">
              <w:r w:rsidR="00DD5D97">
                <w:rPr>
                  <w:szCs w:val="24"/>
                </w:rPr>
                <w:t xml:space="preserve">e.g. </w:t>
              </w:r>
            </w:ins>
            <w:r w:rsidRPr="006A2DB6">
              <w:rPr>
                <w:szCs w:val="24"/>
              </w:rPr>
              <w:t>position, orientation, length</w:t>
            </w:r>
            <w:del w:id="1651" w:author="LUEJE Claudia" w:date="2024-05-02T22:01:00Z">
              <w:r w:rsidRPr="006A2DB6" w:rsidDel="00DD5D97">
                <w:rPr>
                  <w:szCs w:val="24"/>
                </w:rPr>
                <w:delText>, …</w:delText>
              </w:r>
            </w:del>
            <w:r w:rsidRPr="006A2DB6">
              <w:rPr>
                <w:szCs w:val="24"/>
              </w:rPr>
              <w:t>), technical information of connecting elements, and the lists of the parts connected, only.</w:t>
            </w:r>
          </w:p>
        </w:tc>
      </w:tr>
      <w:tr w:rsidR="006A2DB6" w:rsidRPr="00085778" w14:paraId="35291252" w14:textId="77777777" w:rsidTr="00085778">
        <w:tc>
          <w:tcPr>
            <w:tcW w:w="562" w:type="dxa"/>
          </w:tcPr>
          <w:p w14:paraId="136174D0" w14:textId="71A479AE" w:rsidR="006A2DB6" w:rsidRPr="006A2DB6" w:rsidRDefault="00DD5D97" w:rsidP="006A2DB6">
            <w:pPr>
              <w:pStyle w:val="BodyText"/>
              <w:autoSpaceDE w:val="0"/>
              <w:autoSpaceDN w:val="0"/>
              <w:adjustRightInd w:val="0"/>
            </w:pPr>
            <w:ins w:id="1652" w:author="LUEJE Claudia" w:date="2024-05-02T22:00:00Z">
              <w:r>
                <w:rPr>
                  <w:szCs w:val="24"/>
                </w:rPr>
                <w:t>c)</w:t>
              </w:r>
            </w:ins>
            <w:del w:id="1653" w:author="LUEJE Claudia" w:date="2024-05-02T22:00:00Z">
              <w:r w:rsidR="006A2DB6" w:rsidRPr="006A2DB6" w:rsidDel="00DD5D97">
                <w:rPr>
                  <w:szCs w:val="24"/>
                </w:rPr>
                <w:delText>C.</w:delText>
              </w:r>
            </w:del>
          </w:p>
        </w:tc>
        <w:tc>
          <w:tcPr>
            <w:tcW w:w="9179" w:type="dxa"/>
          </w:tcPr>
          <w:p w14:paraId="1CCB0FC7" w14:textId="14B9A18C" w:rsidR="006A2DB6" w:rsidRPr="006A2DB6" w:rsidRDefault="006A2DB6" w:rsidP="006A2DB6">
            <w:pPr>
              <w:pStyle w:val="BodyText"/>
              <w:autoSpaceDE w:val="0"/>
              <w:autoSpaceDN w:val="0"/>
              <w:adjustRightInd w:val="0"/>
            </w:pPr>
            <w:r w:rsidRPr="006A2DB6">
              <w:rPr>
                <w:szCs w:val="24"/>
              </w:rPr>
              <w:t xml:space="preserve">In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the element “MatedPartAssociation” is necessary for technical reasons. The list of the part numbers of connected parts is mandatory within it. It shall be identical to </w:t>
            </w:r>
            <w:r w:rsidRPr="00A312FB">
              <w:rPr>
                <w:rStyle w:val="ISOCode"/>
              </w:rPr>
              <w:t>&lt;connected_to/&gt;</w:t>
            </w:r>
            <w:r w:rsidRPr="006A2DB6">
              <w:rPr>
                <w:szCs w:val="24"/>
              </w:rPr>
              <w:t xml:space="preserve"> in χMCF up to sequence.</w:t>
            </w:r>
          </w:p>
        </w:tc>
      </w:tr>
      <w:tr w:rsidR="006A2DB6" w:rsidRPr="00085778" w14:paraId="0D59D498" w14:textId="77777777" w:rsidTr="00085778">
        <w:tc>
          <w:tcPr>
            <w:tcW w:w="562" w:type="dxa"/>
          </w:tcPr>
          <w:p w14:paraId="03B0A324" w14:textId="2DC7ED47" w:rsidR="006A2DB6" w:rsidRPr="006A2DB6" w:rsidRDefault="00DD5D97" w:rsidP="006A2DB6">
            <w:pPr>
              <w:pStyle w:val="BodyText"/>
              <w:autoSpaceDE w:val="0"/>
              <w:autoSpaceDN w:val="0"/>
              <w:adjustRightInd w:val="0"/>
            </w:pPr>
            <w:ins w:id="1654" w:author="LUEJE Claudia" w:date="2024-05-02T22:00:00Z">
              <w:r>
                <w:rPr>
                  <w:szCs w:val="24"/>
                </w:rPr>
                <w:t>d)</w:t>
              </w:r>
            </w:ins>
            <w:del w:id="1655" w:author="LUEJE Claudia" w:date="2024-05-02T22:00:00Z">
              <w:r w:rsidR="006A2DB6" w:rsidRPr="006A2DB6" w:rsidDel="00DD5D97">
                <w:rPr>
                  <w:szCs w:val="24"/>
                </w:rPr>
                <w:delText>D.</w:delText>
              </w:r>
            </w:del>
          </w:p>
        </w:tc>
        <w:tc>
          <w:tcPr>
            <w:tcW w:w="9179" w:type="dxa"/>
          </w:tcPr>
          <w:p w14:paraId="2A6F5D44" w14:textId="635242FF" w:rsidR="006A2DB6" w:rsidRPr="006A2DB6" w:rsidRDefault="006A2DB6" w:rsidP="006A2DB6">
            <w:pPr>
              <w:pStyle w:val="BodyText"/>
              <w:autoSpaceDE w:val="0"/>
              <w:autoSpaceDN w:val="0"/>
              <w:adjustRightInd w:val="0"/>
            </w:pPr>
            <w:r w:rsidRPr="006A2DB6">
              <w:rPr>
                <w:szCs w:val="24"/>
              </w:rPr>
              <w:t xml:space="preserve">Consequently, nested χMCF element </w:t>
            </w:r>
            <w:r w:rsidRPr="00A312FB">
              <w:rPr>
                <w:rStyle w:val="ISOCode"/>
              </w:rPr>
              <w:t>&lt;assy/&gt;</w:t>
            </w:r>
            <w:r w:rsidRPr="006A2DB6">
              <w:rPr>
                <w:szCs w:val="24"/>
              </w:rPr>
              <w:t xml:space="preserve"> cannot be used. Furthermore, attributes </w:t>
            </w:r>
            <w:r w:rsidRPr="00AA0990">
              <w:rPr>
                <w:rStyle w:val="ISOCode"/>
              </w:rPr>
              <w:t>pid</w:t>
            </w:r>
            <w:r w:rsidRPr="006A2DB6">
              <w:rPr>
                <w:szCs w:val="24"/>
              </w:rPr>
              <w:t xml:space="preserve"> and </w:t>
            </w:r>
            <w:r w:rsidRPr="00A312FB">
              <w:rPr>
                <w:rStyle w:val="ISOCode"/>
              </w:rPr>
              <w:t>pname</w:t>
            </w:r>
            <w:r w:rsidRPr="006A2DB6">
              <w:rPr>
                <w:szCs w:val="24"/>
              </w:rPr>
              <w:t xml:space="preserve"> of nested </w:t>
            </w:r>
            <w:r w:rsidRPr="00A312FB">
              <w:rPr>
                <w:rStyle w:val="ISOCode"/>
              </w:rPr>
              <w:t>&lt;part/&gt;</w:t>
            </w:r>
            <w:r w:rsidRPr="006A2DB6">
              <w:rPr>
                <w:szCs w:val="24"/>
              </w:rPr>
              <w:t xml:space="preserve"> element cannot be used.</w:t>
            </w:r>
          </w:p>
        </w:tc>
      </w:tr>
      <w:tr w:rsidR="006A2DB6" w:rsidRPr="00085778" w14:paraId="53F05827" w14:textId="77777777" w:rsidTr="00085778">
        <w:tc>
          <w:tcPr>
            <w:tcW w:w="562" w:type="dxa"/>
          </w:tcPr>
          <w:p w14:paraId="4A3D8B5B" w14:textId="0AB5903A" w:rsidR="006A2DB6" w:rsidRPr="006A2DB6" w:rsidRDefault="006A2DB6" w:rsidP="006A2DB6">
            <w:pPr>
              <w:pStyle w:val="BodyText"/>
              <w:autoSpaceDE w:val="0"/>
              <w:autoSpaceDN w:val="0"/>
              <w:adjustRightInd w:val="0"/>
            </w:pPr>
            <w:r w:rsidRPr="006A2DB6">
              <w:rPr>
                <w:szCs w:val="24"/>
              </w:rPr>
              <w:t>E.</w:t>
            </w:r>
          </w:p>
        </w:tc>
        <w:tc>
          <w:tcPr>
            <w:tcW w:w="9179" w:type="dxa"/>
          </w:tcPr>
          <w:p w14:paraId="36180E7B" w14:textId="5039AA56" w:rsidR="006A2DB6" w:rsidRPr="006A2DB6" w:rsidRDefault="006A2DB6" w:rsidP="006A2DB6">
            <w:pPr>
              <w:pStyle w:val="BodyText"/>
              <w:autoSpaceDE w:val="0"/>
              <w:autoSpaceDN w:val="0"/>
              <w:adjustRightInd w:val="0"/>
            </w:pPr>
            <w:r w:rsidRPr="006A2DB6">
              <w:rPr>
                <w:szCs w:val="24"/>
              </w:rPr>
              <w:t xml:space="preserve">χMCF files are referenced from </w:t>
            </w:r>
            <w:r w:rsidRPr="006A2DB6">
              <w:rPr>
                <w:rStyle w:val="stdpublisher"/>
                <w:szCs w:val="24"/>
              </w:rPr>
              <w:t>ISO</w:t>
            </w:r>
            <w:r w:rsidRPr="006A2DB6">
              <w:rPr>
                <w:szCs w:val="24"/>
              </w:rPr>
              <w:t xml:space="preserve"> </w:t>
            </w:r>
            <w:r w:rsidRPr="006A2DB6">
              <w:rPr>
                <w:rStyle w:val="stddocNumber"/>
                <w:szCs w:val="24"/>
              </w:rPr>
              <w:t>10303</w:t>
            </w:r>
            <w:r w:rsidRPr="006A2DB6">
              <w:rPr>
                <w:szCs w:val="24"/>
              </w:rPr>
              <w:t>-</w:t>
            </w:r>
            <w:r w:rsidRPr="006A2DB6">
              <w:rPr>
                <w:rStyle w:val="stddocPartNumber"/>
                <w:szCs w:val="24"/>
              </w:rPr>
              <w:t>242</w:t>
            </w:r>
            <w:commentRangeStart w:id="1656"/>
            <w:commentRangeEnd w:id="1656"/>
            <w:r w:rsidRPr="006A2DB6">
              <w:rPr>
                <w:szCs w:val="24"/>
              </w:rPr>
              <w:commentReference w:id="1656"/>
            </w:r>
            <w:r w:rsidRPr="006A2DB6">
              <w:rPr>
                <w:szCs w:val="24"/>
              </w:rPr>
              <w:t xml:space="preserve"> by means of “external reference”.</w:t>
            </w:r>
          </w:p>
        </w:tc>
      </w:tr>
    </w:tbl>
    <w:p w14:paraId="197E761E" w14:textId="779DF686" w:rsidR="006A2DB6" w:rsidRDefault="006A2DB6">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w:t>
      </w:r>
      <w:ins w:id="1657" w:author="LUEJE Claudia" w:date="2024-05-02T22:01:00Z">
        <w:r w:rsidR="00DD5D97">
          <w:rPr>
            <w:szCs w:val="24"/>
          </w:rPr>
          <w:t>OTE</w:t>
        </w:r>
      </w:ins>
      <w:del w:id="1658" w:author="LUEJE Claudia" w:date="2024-05-02T22:01:00Z">
        <w:r w:rsidDel="00DD5D97">
          <w:rPr>
            <w:szCs w:val="24"/>
          </w:rPr>
          <w:delText>ote:</w:delText>
        </w:r>
      </w:del>
      <w:r>
        <w:rPr>
          <w:szCs w:val="24"/>
        </w:rPr>
        <w:tab/>
        <w:t>In general, χMCF files are handled quite similar</w:t>
      </w:r>
      <w:ins w:id="1659" w:author="LUEJE Claudia" w:date="2024-05-02T22:01:00Z">
        <w:r w:rsidR="00DD5D97">
          <w:rPr>
            <w:szCs w:val="24"/>
          </w:rPr>
          <w:t>ly</w:t>
        </w:r>
      </w:ins>
      <w:r>
        <w:rPr>
          <w:szCs w:val="24"/>
        </w:rPr>
        <w:t xml:space="preserve"> to CAD files, for example if it comes to geometric transformation, configuration or version management.</w:t>
      </w:r>
    </w:p>
    <w:p w14:paraId="238612A0" w14:textId="77777777" w:rsidR="006A2DB6" w:rsidRDefault="006A2DB6">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8329_ed1figB1.EPS</w:t>
      </w:r>
    </w:p>
    <w:p w14:paraId="698540AA" w14:textId="4BB7796B" w:rsidR="006A2DB6" w:rsidRDefault="00374751">
      <w:pPr>
        <w:pStyle w:val="Figuretitle0"/>
        <w:autoSpaceDE w:val="0"/>
        <w:autoSpaceDN w:val="0"/>
        <w:adjustRightInd w:val="0"/>
        <w:outlineLvl w:val="0"/>
        <w:rPr>
          <w:szCs w:val="24"/>
        </w:rPr>
      </w:pPr>
      <w:r>
        <w:rPr>
          <w:szCs w:val="24"/>
        </w:rPr>
        <w:t>Figure </w:t>
      </w:r>
      <w:r w:rsidR="006A2DB6">
        <w:rPr>
          <w:szCs w:val="24"/>
        </w:rPr>
        <w:t>B.1— References in STEP file to related χMCF file</w:t>
      </w:r>
    </w:p>
    <w:p w14:paraId="380EB0F8" w14:textId="4357CC68" w:rsidR="006A2DB6" w:rsidRDefault="00374751">
      <w:pPr>
        <w:pStyle w:val="BodyText"/>
        <w:autoSpaceDE w:val="0"/>
        <w:autoSpaceDN w:val="0"/>
        <w:adjustRightInd w:val="0"/>
        <w:rPr>
          <w:szCs w:val="24"/>
        </w:rPr>
      </w:pPr>
      <w:r>
        <w:rPr>
          <w:rStyle w:val="citefig"/>
          <w:szCs w:val="24"/>
        </w:rPr>
        <w:t>Figure </w:t>
      </w:r>
      <w:r w:rsidR="006A2DB6">
        <w:rPr>
          <w:rStyle w:val="citefig"/>
          <w:szCs w:val="24"/>
        </w:rPr>
        <w:t>B.1</w:t>
      </w:r>
      <w:r w:rsidR="006A2DB6">
        <w:rPr>
          <w:szCs w:val="24"/>
        </w:rPr>
        <w:t xml:space="preserve"> depicts how the STEP AP 242 file refers to the χMCF file for an example assembly which was taken from </w:t>
      </w:r>
      <w:r>
        <w:rPr>
          <w:rStyle w:val="citefig"/>
          <w:szCs w:val="24"/>
        </w:rPr>
        <w:t>Figure </w:t>
      </w:r>
      <w:r w:rsidR="006A2DB6">
        <w:rPr>
          <w:rStyle w:val="citefig"/>
          <w:szCs w:val="24"/>
        </w:rPr>
        <w:t>2</w:t>
      </w:r>
      <w:r w:rsidR="006A2DB6">
        <w:rPr>
          <w:szCs w:val="24"/>
        </w:rPr>
        <w:t>. The complete assembly named “AS_1” consists of 3 parts (“P_A”, P_B”, P_C”) which are logically linked via “MatingDefinition” in the STEP file. The χMCF-file which contains all the detailed joining information is external to the STEP AP242 file and is referenced by “DocumentAssignment”. The 3 parts of the assembly are associated to the assembly by 3 entries of “MatingAssociation”. The actual geometry of the 3 parts is defined in separate files external to the AP242 file by 3 entries “DocumentAssignment”. In summary, the AP242 file contains the logical structure of the assembly, whereas the detailed physical design information, such as part geometries and details of the connections or joints are described in external files which are referenced by the AP242 file.</w:t>
      </w:r>
    </w:p>
    <w:p w14:paraId="26A7F38F" w14:textId="46702E6C" w:rsidR="006A2DB6" w:rsidRDefault="0050773B">
      <w:pPr>
        <w:pStyle w:val="a2"/>
        <w:tabs>
          <w:tab w:val="left" w:pos="360"/>
        </w:tabs>
        <w:autoSpaceDE w:val="0"/>
        <w:autoSpaceDN w:val="0"/>
        <w:adjustRightInd w:val="0"/>
        <w:rPr>
          <w:szCs w:val="24"/>
        </w:rPr>
      </w:pPr>
      <w:ins w:id="1660" w:author="LUEJE Claudia" w:date="2024-05-02T22:02:00Z">
        <w:r>
          <w:rPr>
            <w:szCs w:val="24"/>
          </w:rPr>
          <w:t xml:space="preserve">Comparison of </w:t>
        </w:r>
      </w:ins>
      <w:ins w:id="1661" w:author="LUEJE Claudia" w:date="2024-05-02T22:03:00Z">
        <w:r>
          <w:rPr>
            <w:szCs w:val="24"/>
          </w:rPr>
          <w:t>elements</w:t>
        </w:r>
      </w:ins>
      <w:del w:id="1662" w:author="LUEJE Claudia" w:date="2024-05-02T22:02:00Z">
        <w:r w:rsidR="006A2DB6" w:rsidDel="0050773B">
          <w:rPr>
            <w:szCs w:val="24"/>
          </w:rPr>
          <w:delText>C</w:delText>
        </w:r>
      </w:del>
      <w:del w:id="1663" w:author="LUEJE Claudia" w:date="2024-05-02T22:03:00Z">
        <w:r w:rsidR="006A2DB6" w:rsidDel="0050773B">
          <w:rPr>
            <w:szCs w:val="24"/>
          </w:rPr>
          <w:delText>ross-references</w:delText>
        </w:r>
      </w:del>
      <w:r w:rsidR="006A2DB6">
        <w:rPr>
          <w:szCs w:val="24"/>
        </w:rPr>
        <w:t xml:space="preserve"> </w:t>
      </w:r>
      <w:ins w:id="1664" w:author="LUEJE Claudia" w:date="2024-05-02T22:03:00Z">
        <w:r>
          <w:rPr>
            <w:szCs w:val="24"/>
          </w:rPr>
          <w:t>in</w:t>
        </w:r>
      </w:ins>
      <w:del w:id="1665" w:author="LUEJE Claudia" w:date="2024-05-02T22:03:00Z">
        <w:r w:rsidR="006A2DB6" w:rsidDel="0050773B">
          <w:rPr>
            <w:szCs w:val="24"/>
          </w:rPr>
          <w:delText>between</w:delText>
        </w:r>
      </w:del>
      <w:r w:rsidR="006A2DB6">
        <w:rPr>
          <w:szCs w:val="24"/>
        </w:rPr>
        <w:t xml:space="preserve"> </w:t>
      </w:r>
      <w:r w:rsidR="006A2DB6">
        <w:rPr>
          <w:rStyle w:val="stdpublisher"/>
          <w:szCs w:val="24"/>
        </w:rPr>
        <w:t>ISO</w:t>
      </w:r>
      <w:r w:rsidR="006A2DB6">
        <w:rPr>
          <w:szCs w:val="24"/>
        </w:rPr>
        <w:t>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p w14:paraId="14378A25" w14:textId="0C5A6CDC" w:rsidR="006A2DB6" w:rsidRDefault="006A2DB6">
      <w:pPr>
        <w:pStyle w:val="BodyText"/>
        <w:autoSpaceDE w:val="0"/>
        <w:autoSpaceDN w:val="0"/>
        <w:adjustRightInd w:val="0"/>
        <w:rPr>
          <w:szCs w:val="24"/>
        </w:rPr>
      </w:pPr>
      <w:r>
        <w:rPr>
          <w:szCs w:val="24"/>
        </w:rPr>
        <w:t xml:space="preserve">Both standards, χMCF and </w:t>
      </w:r>
      <w:r>
        <w:rPr>
          <w:rStyle w:val="stdpublisher"/>
          <w:szCs w:val="24"/>
        </w:rPr>
        <w:t>ISO</w:t>
      </w:r>
      <w:r>
        <w:rPr>
          <w:szCs w:val="24"/>
        </w:rPr>
        <w:t> </w:t>
      </w:r>
      <w:r>
        <w:rPr>
          <w:rStyle w:val="stddocNumber"/>
          <w:szCs w:val="24"/>
        </w:rPr>
        <w:t>10303</w:t>
      </w:r>
      <w:r>
        <w:rPr>
          <w:szCs w:val="24"/>
        </w:rPr>
        <w:t>-</w:t>
      </w:r>
      <w:r>
        <w:rPr>
          <w:rStyle w:val="stddocPartNumber"/>
          <w:szCs w:val="24"/>
        </w:rPr>
        <w:t>242</w:t>
      </w:r>
      <w:r>
        <w:rPr>
          <w:szCs w:val="24"/>
        </w:rPr>
        <w:t xml:space="preserve">, contain elements which </w:t>
      </w:r>
      <w:ins w:id="1666" w:author="LUEJE Claudia" w:date="2024-05-02T22:04:00Z">
        <w:r w:rsidR="0050773B">
          <w:rPr>
            <w:szCs w:val="24"/>
          </w:rPr>
          <w:t>initially</w:t>
        </w:r>
      </w:ins>
      <w:del w:id="1667" w:author="LUEJE Claudia" w:date="2024-05-02T22:04:00Z">
        <w:r w:rsidDel="0050773B">
          <w:rPr>
            <w:szCs w:val="24"/>
          </w:rPr>
          <w:delText>on first glance</w:delText>
        </w:r>
      </w:del>
      <w:r>
        <w:rPr>
          <w:szCs w:val="24"/>
        </w:rPr>
        <w:t xml:space="preserve"> appear to potentially match. However, there is only one pair of matching elements, as is explained by following </w:t>
      </w:r>
      <w:r w:rsidR="009C3FFA">
        <w:rPr>
          <w:rStyle w:val="citetbl"/>
        </w:rPr>
        <w:t>Table </w:t>
      </w:r>
      <w:r w:rsidRPr="009C3FFA">
        <w:rPr>
          <w:rStyle w:val="citetbl"/>
        </w:rPr>
        <w:t>B.1</w:t>
      </w:r>
      <w:r>
        <w:rPr>
          <w:szCs w:val="24"/>
        </w:rPr>
        <w:t>:</w:t>
      </w:r>
    </w:p>
    <w:p w14:paraId="31BB7513" w14:textId="69794283" w:rsidR="006A2DB6" w:rsidRDefault="009C3FFA">
      <w:pPr>
        <w:pStyle w:val="Tabletitle"/>
        <w:autoSpaceDE w:val="0"/>
        <w:autoSpaceDN w:val="0"/>
        <w:adjustRightInd w:val="0"/>
        <w:outlineLvl w:val="0"/>
        <w:rPr>
          <w:szCs w:val="24"/>
        </w:rPr>
      </w:pPr>
      <w:r>
        <w:rPr>
          <w:szCs w:val="24"/>
        </w:rPr>
        <w:t>Table </w:t>
      </w:r>
      <w:r w:rsidR="006A2DB6">
        <w:rPr>
          <w:szCs w:val="24"/>
        </w:rPr>
        <w:t xml:space="preserve">B.1 — </w:t>
      </w:r>
      <w:ins w:id="1668" w:author="LUEJE Claudia" w:date="2024-05-02T22:03:00Z">
        <w:r w:rsidR="0050773B">
          <w:rPr>
            <w:szCs w:val="24"/>
          </w:rPr>
          <w:t xml:space="preserve">Comparison of </w:t>
        </w:r>
      </w:ins>
      <w:ins w:id="1669" w:author="LUEJE Claudia" w:date="2024-05-02T22:04:00Z">
        <w:r w:rsidR="0050773B">
          <w:rPr>
            <w:szCs w:val="24"/>
          </w:rPr>
          <w:t>elements</w:t>
        </w:r>
      </w:ins>
      <w:del w:id="1670" w:author="LUEJE Claudia" w:date="2024-05-02T22:03:00Z">
        <w:r w:rsidR="006A2DB6" w:rsidDel="0050773B">
          <w:rPr>
            <w:szCs w:val="24"/>
          </w:rPr>
          <w:delText>C</w:delText>
        </w:r>
      </w:del>
      <w:del w:id="1671" w:author="LUEJE Claudia" w:date="2024-05-02T22:04:00Z">
        <w:r w:rsidR="006A2DB6" w:rsidDel="0050773B">
          <w:rPr>
            <w:szCs w:val="24"/>
          </w:rPr>
          <w:delText>ross-</w:delText>
        </w:r>
      </w:del>
      <w:del w:id="1672" w:author="LUEJE Claudia" w:date="2024-05-02T22:02:00Z">
        <w:r w:rsidR="006A2DB6" w:rsidDel="0050773B">
          <w:rPr>
            <w:szCs w:val="24"/>
          </w:rPr>
          <w:delText>R</w:delText>
        </w:r>
      </w:del>
      <w:del w:id="1673" w:author="LUEJE Claudia" w:date="2024-05-02T22:04:00Z">
        <w:r w:rsidR="006A2DB6" w:rsidDel="0050773B">
          <w:rPr>
            <w:szCs w:val="24"/>
          </w:rPr>
          <w:delText>eference</w:delText>
        </w:r>
      </w:del>
      <w:del w:id="1674" w:author="LUEJE Claudia" w:date="2024-05-02T22:03:00Z">
        <w:r w:rsidR="006A2DB6" w:rsidDel="0050773B">
          <w:rPr>
            <w:szCs w:val="24"/>
          </w:rPr>
          <w:delText xml:space="preserve"> Table</w:delText>
        </w:r>
      </w:del>
      <w:del w:id="1675" w:author="LUEJE Claudia" w:date="2024-05-02T22:04:00Z">
        <w:r w:rsidR="006A2DB6" w:rsidDel="0050773B">
          <w:rPr>
            <w:szCs w:val="24"/>
          </w:rPr>
          <w:delText xml:space="preserve"> between</w:delText>
        </w:r>
      </w:del>
      <w:ins w:id="1676" w:author="LUEJE Claudia" w:date="2024-05-02T22:04:00Z">
        <w:r w:rsidR="0050773B">
          <w:rPr>
            <w:szCs w:val="24"/>
          </w:rPr>
          <w:t>in</w:t>
        </w:r>
      </w:ins>
      <w:r w:rsidR="006A2DB6">
        <w:rPr>
          <w:szCs w:val="24"/>
        </w:rPr>
        <w:t xml:space="preserve"> </w:t>
      </w:r>
      <w:r w:rsidR="006A2DB6">
        <w:rPr>
          <w:rStyle w:val="stdpublisher"/>
          <w:szCs w:val="24"/>
        </w:rPr>
        <w:t>ISO</w:t>
      </w:r>
      <w:r w:rsidR="006A2DB6">
        <w:rPr>
          <w:szCs w:val="24"/>
        </w:rPr>
        <w:t xml:space="preserve"> </w:t>
      </w:r>
      <w:r w:rsidR="006A2DB6">
        <w:rPr>
          <w:rStyle w:val="stddocNumber"/>
          <w:szCs w:val="24"/>
        </w:rPr>
        <w:t>10303</w:t>
      </w:r>
      <w:r w:rsidR="006A2DB6">
        <w:rPr>
          <w:szCs w:val="24"/>
        </w:rPr>
        <w:t>-</w:t>
      </w:r>
      <w:r w:rsidR="006A2DB6">
        <w:rPr>
          <w:rStyle w:val="stddocPartNumber"/>
          <w:szCs w:val="24"/>
        </w:rPr>
        <w:t>242</w:t>
      </w:r>
      <w:r w:rsidR="006A2DB6">
        <w:rPr>
          <w:szCs w:val="24"/>
        </w:rPr>
        <w:t xml:space="preserve"> and χMCF</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3234"/>
        <w:gridCol w:w="3234"/>
        <w:gridCol w:w="3234"/>
      </w:tblGrid>
      <w:tr w:rsidR="006A2DB6" w:rsidRPr="00EC4DAD" w14:paraId="7DBF440B" w14:textId="77777777" w:rsidTr="004633E8">
        <w:trPr>
          <w:cantSplit/>
          <w:trHeight w:val="383"/>
          <w:tblHeader/>
        </w:trPr>
        <w:tc>
          <w:tcPr>
            <w:tcW w:w="3234" w:type="dxa"/>
            <w:tcBorders>
              <w:top w:val="single" w:sz="12" w:space="0" w:color="auto"/>
              <w:bottom w:val="single" w:sz="12" w:space="0" w:color="auto"/>
            </w:tcBorders>
          </w:tcPr>
          <w:p w14:paraId="7ED368F8" w14:textId="75F72C97" w:rsidR="006A2DB6" w:rsidRPr="00EC4DAD" w:rsidRDefault="006A2DB6" w:rsidP="006A2DB6">
            <w:pPr>
              <w:pStyle w:val="Tableheader"/>
              <w:autoSpaceDE w:val="0"/>
              <w:autoSpaceDN w:val="0"/>
              <w:adjustRightInd w:val="0"/>
              <w:jc w:val="both"/>
              <w:rPr>
                <w:b/>
              </w:rPr>
            </w:pPr>
            <w:r w:rsidRPr="00EC4DAD">
              <w:rPr>
                <w:b/>
                <w:szCs w:val="24"/>
              </w:rPr>
              <w:t>χMCF</w:t>
            </w:r>
          </w:p>
        </w:tc>
        <w:tc>
          <w:tcPr>
            <w:tcW w:w="3234" w:type="dxa"/>
            <w:tcBorders>
              <w:top w:val="single" w:sz="12" w:space="0" w:color="auto"/>
              <w:bottom w:val="single" w:sz="12" w:space="0" w:color="auto"/>
            </w:tcBorders>
          </w:tcPr>
          <w:p w14:paraId="0F6EFEE3" w14:textId="1D0EAC47" w:rsidR="006A2DB6" w:rsidRPr="00EC4DAD" w:rsidRDefault="006A2DB6" w:rsidP="006A2DB6">
            <w:pPr>
              <w:pStyle w:val="Tableheader"/>
              <w:autoSpaceDE w:val="0"/>
              <w:autoSpaceDN w:val="0"/>
              <w:adjustRightInd w:val="0"/>
              <w:rPr>
                <w:b/>
              </w:rPr>
            </w:pPr>
            <w:r w:rsidRPr="00EC4DAD">
              <w:rPr>
                <w:rStyle w:val="stdpublisher"/>
                <w:b/>
                <w:szCs w:val="24"/>
              </w:rPr>
              <w:t>ISO</w:t>
            </w:r>
            <w:r w:rsidRPr="00EC4DAD">
              <w:rPr>
                <w:b/>
                <w:szCs w:val="24"/>
              </w:rPr>
              <w:t> </w:t>
            </w:r>
            <w:r w:rsidRPr="00EC4DAD">
              <w:rPr>
                <w:rStyle w:val="stddocNumber"/>
                <w:b/>
                <w:szCs w:val="24"/>
              </w:rPr>
              <w:t>10303</w:t>
            </w:r>
            <w:r w:rsidRPr="00EC4DAD">
              <w:rPr>
                <w:b/>
                <w:szCs w:val="24"/>
              </w:rPr>
              <w:t>-</w:t>
            </w:r>
            <w:r w:rsidRPr="00EC4DAD">
              <w:rPr>
                <w:rStyle w:val="stddocPartNumber"/>
                <w:b/>
                <w:szCs w:val="24"/>
              </w:rPr>
              <w:t>242</w:t>
            </w:r>
          </w:p>
        </w:tc>
        <w:tc>
          <w:tcPr>
            <w:tcW w:w="3234" w:type="dxa"/>
            <w:tcBorders>
              <w:top w:val="single" w:sz="12" w:space="0" w:color="auto"/>
              <w:bottom w:val="single" w:sz="12" w:space="0" w:color="auto"/>
            </w:tcBorders>
          </w:tcPr>
          <w:p w14:paraId="303509A1" w14:textId="59A1E203" w:rsidR="006A2DB6" w:rsidRPr="00EC4DAD" w:rsidRDefault="006A2DB6" w:rsidP="006A2DB6">
            <w:pPr>
              <w:pStyle w:val="Tableheader"/>
              <w:autoSpaceDE w:val="0"/>
              <w:autoSpaceDN w:val="0"/>
              <w:adjustRightInd w:val="0"/>
              <w:jc w:val="both"/>
              <w:rPr>
                <w:b/>
              </w:rPr>
            </w:pPr>
            <w:r w:rsidRPr="00EC4DAD">
              <w:rPr>
                <w:b/>
                <w:szCs w:val="24"/>
              </w:rPr>
              <w:t>Comments</w:t>
            </w:r>
          </w:p>
        </w:tc>
      </w:tr>
      <w:tr w:rsidR="006A2DB6" w:rsidRPr="00F54804" w14:paraId="404D386A" w14:textId="77777777" w:rsidTr="004633E8">
        <w:trPr>
          <w:cantSplit/>
          <w:trHeight w:val="383"/>
        </w:trPr>
        <w:tc>
          <w:tcPr>
            <w:tcW w:w="3234" w:type="dxa"/>
            <w:tcBorders>
              <w:top w:val="single" w:sz="12" w:space="0" w:color="auto"/>
            </w:tcBorders>
          </w:tcPr>
          <w:p w14:paraId="2DA2630B" w14:textId="4F822CBD" w:rsidR="006A2DB6" w:rsidRPr="006A2DB6" w:rsidRDefault="006A2DB6" w:rsidP="006A2DB6">
            <w:pPr>
              <w:pStyle w:val="Tablebody"/>
              <w:autoSpaceDE w:val="0"/>
              <w:autoSpaceDN w:val="0"/>
              <w:adjustRightInd w:val="0"/>
              <w:jc w:val="both"/>
            </w:pPr>
            <w:r w:rsidRPr="006A2DB6">
              <w:rPr>
                <w:szCs w:val="24"/>
              </w:rPr>
              <w:t>connection_group</w:t>
            </w:r>
          </w:p>
        </w:tc>
        <w:tc>
          <w:tcPr>
            <w:tcW w:w="3234" w:type="dxa"/>
            <w:tcBorders>
              <w:top w:val="single" w:sz="12" w:space="0" w:color="auto"/>
            </w:tcBorders>
          </w:tcPr>
          <w:p w14:paraId="49BE5903" w14:textId="4B143AC3" w:rsidR="006A2DB6" w:rsidRPr="006A2DB6" w:rsidRDefault="006A2DB6" w:rsidP="006A2DB6">
            <w:pPr>
              <w:pStyle w:val="Tablebody"/>
              <w:autoSpaceDE w:val="0"/>
              <w:autoSpaceDN w:val="0"/>
              <w:adjustRightInd w:val="0"/>
              <w:jc w:val="both"/>
            </w:pPr>
            <w:r w:rsidRPr="006A2DB6">
              <w:rPr>
                <w:szCs w:val="24"/>
              </w:rPr>
              <w:t>MatingDefinition</w:t>
            </w:r>
          </w:p>
        </w:tc>
        <w:tc>
          <w:tcPr>
            <w:tcW w:w="3234" w:type="dxa"/>
            <w:tcBorders>
              <w:top w:val="single" w:sz="12" w:space="0" w:color="auto"/>
            </w:tcBorders>
          </w:tcPr>
          <w:p w14:paraId="2669B4E3" w14:textId="69728923" w:rsidR="006A2DB6" w:rsidRPr="006A2DB6" w:rsidRDefault="006A2DB6" w:rsidP="006A2DB6">
            <w:pPr>
              <w:pStyle w:val="Tablebody"/>
              <w:autoSpaceDE w:val="0"/>
              <w:autoSpaceDN w:val="0"/>
              <w:adjustRightInd w:val="0"/>
              <w:jc w:val="both"/>
            </w:pPr>
            <w:r w:rsidRPr="006A2DB6">
              <w:rPr>
                <w:szCs w:val="24"/>
              </w:rPr>
              <w:t>MatingDefinition points to part version of assembly, which is irrelevant for χMCF. Therefore, there is no correlation between both XML elements.</w:t>
            </w:r>
          </w:p>
        </w:tc>
      </w:tr>
      <w:tr w:rsidR="006A2DB6" w:rsidRPr="00F54804" w14:paraId="0AE8A59F" w14:textId="77777777" w:rsidTr="004633E8">
        <w:trPr>
          <w:cantSplit/>
          <w:trHeight w:val="383"/>
        </w:trPr>
        <w:tc>
          <w:tcPr>
            <w:tcW w:w="3234" w:type="dxa"/>
          </w:tcPr>
          <w:p w14:paraId="6D7A0D14" w14:textId="01293C27" w:rsidR="006A2DB6" w:rsidRPr="006A2DB6" w:rsidRDefault="006A2DB6" w:rsidP="006A2DB6">
            <w:pPr>
              <w:pStyle w:val="Tablebody"/>
              <w:autoSpaceDE w:val="0"/>
              <w:autoSpaceDN w:val="0"/>
              <w:adjustRightInd w:val="0"/>
              <w:jc w:val="both"/>
            </w:pPr>
            <w:r w:rsidRPr="006A2DB6">
              <w:rPr>
                <w:szCs w:val="24"/>
              </w:rPr>
              <w:t>+ connected_to</w:t>
            </w:r>
          </w:p>
        </w:tc>
        <w:tc>
          <w:tcPr>
            <w:tcW w:w="3234" w:type="dxa"/>
          </w:tcPr>
          <w:p w14:paraId="7E54988C" w14:textId="3D34F652" w:rsidR="006A2DB6" w:rsidRPr="006A2DB6" w:rsidRDefault="006A2DB6" w:rsidP="006A2DB6">
            <w:pPr>
              <w:pStyle w:val="Tablebody"/>
              <w:autoSpaceDE w:val="0"/>
              <w:autoSpaceDN w:val="0"/>
              <w:adjustRightInd w:val="0"/>
              <w:jc w:val="both"/>
            </w:pPr>
            <w:r w:rsidRPr="006A2DB6">
              <w:rPr>
                <w:szCs w:val="24"/>
              </w:rPr>
              <w:t>MatedPartAssociation</w:t>
            </w:r>
          </w:p>
        </w:tc>
        <w:tc>
          <w:tcPr>
            <w:tcW w:w="3234" w:type="dxa"/>
          </w:tcPr>
          <w:p w14:paraId="0E6D1C70" w14:textId="3EE5F851" w:rsidR="006A2DB6" w:rsidRPr="006A2DB6" w:rsidRDefault="006A2DB6" w:rsidP="006A2DB6">
            <w:pPr>
              <w:pStyle w:val="Tablebody"/>
              <w:autoSpaceDE w:val="0"/>
              <w:autoSpaceDN w:val="0"/>
              <w:adjustRightInd w:val="0"/>
              <w:jc w:val="both"/>
            </w:pPr>
            <w:r w:rsidRPr="006A2DB6">
              <w:rPr>
                <w:szCs w:val="24"/>
              </w:rPr>
              <w:t>MatedPartAssociation contains geometric transformation, therefore, is necessary. List of part codes is mandatory within it.</w:t>
            </w:r>
          </w:p>
        </w:tc>
      </w:tr>
      <w:tr w:rsidR="006A2DB6" w:rsidRPr="00F54804" w14:paraId="4CD1E471" w14:textId="77777777" w:rsidTr="004633E8">
        <w:trPr>
          <w:cantSplit/>
          <w:trHeight w:val="383"/>
        </w:trPr>
        <w:tc>
          <w:tcPr>
            <w:tcW w:w="3234" w:type="dxa"/>
          </w:tcPr>
          <w:p w14:paraId="1A266954" w14:textId="56C20040" w:rsidR="006A2DB6" w:rsidRPr="006A2DB6" w:rsidRDefault="006A2DB6" w:rsidP="006A2DB6">
            <w:pPr>
              <w:pStyle w:val="Tablebody"/>
              <w:autoSpaceDE w:val="0"/>
              <w:autoSpaceDN w:val="0"/>
              <w:adjustRightInd w:val="0"/>
              <w:jc w:val="both"/>
            </w:pPr>
            <w:r w:rsidRPr="006A2DB6">
              <w:rPr>
                <w:szCs w:val="24"/>
              </w:rPr>
              <w:t>+ connection_list</w:t>
            </w:r>
          </w:p>
        </w:tc>
        <w:tc>
          <w:tcPr>
            <w:tcW w:w="3234" w:type="dxa"/>
          </w:tcPr>
          <w:p w14:paraId="4EA38791" w14:textId="6954BDE0" w:rsidR="006A2DB6" w:rsidRPr="006A2DB6" w:rsidRDefault="006A2DB6" w:rsidP="006A2DB6">
            <w:pPr>
              <w:pStyle w:val="Tablebody"/>
              <w:autoSpaceDE w:val="0"/>
              <w:autoSpaceDN w:val="0"/>
              <w:adjustRightInd w:val="0"/>
              <w:jc w:val="both"/>
            </w:pPr>
            <w:r w:rsidRPr="006A2DB6">
              <w:rPr>
                <w:szCs w:val="24"/>
              </w:rPr>
              <w:t>n/a</w:t>
            </w:r>
          </w:p>
        </w:tc>
        <w:tc>
          <w:tcPr>
            <w:tcW w:w="3234" w:type="dxa"/>
          </w:tcPr>
          <w:p w14:paraId="7294AD86" w14:textId="6A72A031" w:rsidR="006A2DB6" w:rsidRPr="006A2DB6" w:rsidRDefault="006A2DB6" w:rsidP="006A2DB6">
            <w:pPr>
              <w:pStyle w:val="Tablebody"/>
              <w:autoSpaceDE w:val="0"/>
              <w:autoSpaceDN w:val="0"/>
              <w:adjustRightInd w:val="0"/>
              <w:jc w:val="both"/>
            </w:pPr>
            <w:r w:rsidRPr="006A2DB6">
              <w:rPr>
                <w:szCs w:val="24"/>
              </w:rPr>
              <w:t xml:space="preserve">No corresponding entity in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w:t>
            </w:r>
          </w:p>
        </w:tc>
      </w:tr>
      <w:tr w:rsidR="006A2DB6" w:rsidRPr="00F54804" w14:paraId="6BCFC1EA" w14:textId="77777777" w:rsidTr="004633E8">
        <w:trPr>
          <w:cantSplit/>
          <w:trHeight w:val="383"/>
        </w:trPr>
        <w:tc>
          <w:tcPr>
            <w:tcW w:w="3234" w:type="dxa"/>
          </w:tcPr>
          <w:p w14:paraId="2B359925" w14:textId="7905DB22" w:rsidR="006A2DB6" w:rsidRPr="006A2DB6" w:rsidRDefault="006A2DB6" w:rsidP="006A2DB6">
            <w:pPr>
              <w:pStyle w:val="Tablebody"/>
              <w:autoSpaceDE w:val="0"/>
              <w:autoSpaceDN w:val="0"/>
              <w:adjustRightInd w:val="0"/>
              <w:jc w:val="both"/>
            </w:pPr>
            <w:r w:rsidRPr="006A2DB6">
              <w:rPr>
                <w:szCs w:val="24"/>
              </w:rPr>
              <w:t>+ connection_[012]d</w:t>
            </w:r>
          </w:p>
        </w:tc>
        <w:tc>
          <w:tcPr>
            <w:tcW w:w="3234" w:type="dxa"/>
          </w:tcPr>
          <w:p w14:paraId="4240EEF7" w14:textId="35B5D4C0" w:rsidR="006A2DB6" w:rsidRPr="006A2DB6" w:rsidRDefault="006A2DB6" w:rsidP="006A2DB6">
            <w:pPr>
              <w:pStyle w:val="Tablebody"/>
              <w:autoSpaceDE w:val="0"/>
              <w:autoSpaceDN w:val="0"/>
              <w:adjustRightInd w:val="0"/>
              <w:jc w:val="both"/>
            </w:pPr>
            <w:r w:rsidRPr="006A2DB6">
              <w:rPr>
                <w:szCs w:val="24"/>
              </w:rPr>
              <w:t>MatedPartRelationship</w:t>
            </w:r>
          </w:p>
        </w:tc>
        <w:tc>
          <w:tcPr>
            <w:tcW w:w="3234" w:type="dxa"/>
          </w:tcPr>
          <w:p w14:paraId="501C615B" w14:textId="3036010D" w:rsidR="006A2DB6" w:rsidRPr="006A2DB6" w:rsidRDefault="006A2DB6" w:rsidP="006A2DB6">
            <w:pPr>
              <w:pStyle w:val="Tablebody"/>
              <w:autoSpaceDE w:val="0"/>
              <w:autoSpaceDN w:val="0"/>
              <w:adjustRightInd w:val="0"/>
              <w:jc w:val="both"/>
            </w:pPr>
            <w:r w:rsidRPr="006A2DB6">
              <w:rPr>
                <w:szCs w:val="24"/>
              </w:rPr>
              <w:t>Semantics of both XML elements does not match exactly. They are just similar. MatedPartRelationship is not relevant for χMCF use cases.</w:t>
            </w:r>
          </w:p>
        </w:tc>
      </w:tr>
      <w:tr w:rsidR="006A2DB6" w:rsidRPr="00F54804" w14:paraId="2BF70BD9" w14:textId="77777777" w:rsidTr="004633E8">
        <w:trPr>
          <w:cantSplit/>
          <w:trHeight w:val="383"/>
        </w:trPr>
        <w:tc>
          <w:tcPr>
            <w:tcW w:w="3234" w:type="dxa"/>
          </w:tcPr>
          <w:p w14:paraId="1C4F1064" w14:textId="064E9BA3" w:rsidR="006A2DB6" w:rsidRPr="006A2DB6" w:rsidRDefault="006A2DB6" w:rsidP="006A2DB6">
            <w:pPr>
              <w:pStyle w:val="Tablebody"/>
              <w:autoSpaceDE w:val="0"/>
              <w:autoSpaceDN w:val="0"/>
              <w:adjustRightInd w:val="0"/>
              <w:jc w:val="both"/>
            </w:pPr>
            <w:r w:rsidRPr="006A2DB6">
              <w:rPr>
                <w:szCs w:val="24"/>
              </w:rPr>
              <w:t>+ + connection_[012]d_type</w:t>
            </w:r>
          </w:p>
        </w:tc>
        <w:tc>
          <w:tcPr>
            <w:tcW w:w="3234" w:type="dxa"/>
          </w:tcPr>
          <w:p w14:paraId="203492D7" w14:textId="2BFC1011" w:rsidR="006A2DB6" w:rsidRPr="006A2DB6" w:rsidRDefault="006A2DB6" w:rsidP="006A2DB6">
            <w:pPr>
              <w:pStyle w:val="Tablebody"/>
              <w:autoSpaceDE w:val="0"/>
              <w:autoSpaceDN w:val="0"/>
              <w:adjustRightInd w:val="0"/>
              <w:jc w:val="both"/>
            </w:pPr>
            <w:r w:rsidRPr="006A2DB6">
              <w:rPr>
                <w:szCs w:val="24"/>
              </w:rPr>
              <w:t>Mating_Type</w:t>
            </w:r>
          </w:p>
        </w:tc>
        <w:tc>
          <w:tcPr>
            <w:tcW w:w="3234" w:type="dxa"/>
          </w:tcPr>
          <w:p w14:paraId="1BF1F2A9" w14:textId="7759921A" w:rsidR="006A2DB6" w:rsidRPr="006A2DB6" w:rsidRDefault="006A2DB6" w:rsidP="006A2DB6">
            <w:pPr>
              <w:pStyle w:val="Tablebody"/>
              <w:autoSpaceDE w:val="0"/>
              <w:autoSpaceDN w:val="0"/>
              <w:adjustRightInd w:val="0"/>
            </w:pP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defines the connection type as attribute within MatedPartRelationship, which is not relevant (see above). “connection_[012]d_type” is just a placeholder for a specific name, such as “spotweld”, “rivet”, ”seamweld”, …</w:t>
            </w:r>
          </w:p>
        </w:tc>
      </w:tr>
      <w:tr w:rsidR="006A2DB6" w:rsidRPr="00F54804" w14:paraId="25678A99" w14:textId="77777777" w:rsidTr="004633E8">
        <w:trPr>
          <w:cantSplit/>
          <w:trHeight w:val="383"/>
        </w:trPr>
        <w:tc>
          <w:tcPr>
            <w:tcW w:w="3234" w:type="dxa"/>
          </w:tcPr>
          <w:p w14:paraId="3F8E3E20" w14:textId="5B4D9DC1" w:rsidR="006A2DB6" w:rsidRPr="006A2DB6" w:rsidRDefault="006A2DB6" w:rsidP="006A2DB6">
            <w:pPr>
              <w:pStyle w:val="Tablebody"/>
              <w:autoSpaceDE w:val="0"/>
              <w:autoSpaceDN w:val="0"/>
              <w:adjustRightInd w:val="0"/>
              <w:jc w:val="both"/>
            </w:pPr>
            <w:r w:rsidRPr="006A2DB6">
              <w:rPr>
                <w:szCs w:val="24"/>
              </w:rPr>
              <w:t>+ + + loc</w:t>
            </w:r>
          </w:p>
        </w:tc>
        <w:tc>
          <w:tcPr>
            <w:tcW w:w="3234" w:type="dxa"/>
          </w:tcPr>
          <w:p w14:paraId="4EF2379A" w14:textId="26427CF7" w:rsidR="006A2DB6" w:rsidRPr="006A2DB6" w:rsidRDefault="00DD5D97" w:rsidP="006A2DB6">
            <w:pPr>
              <w:pStyle w:val="Tablebody"/>
              <w:autoSpaceDE w:val="0"/>
              <w:autoSpaceDN w:val="0"/>
              <w:adjustRightInd w:val="0"/>
              <w:jc w:val="both"/>
            </w:pPr>
            <w:r w:rsidRPr="006A2DB6">
              <w:rPr>
                <w:szCs w:val="24"/>
              </w:rPr>
              <w:t>L</w:t>
            </w:r>
            <w:r w:rsidR="006A2DB6" w:rsidRPr="006A2DB6">
              <w:rPr>
                <w:szCs w:val="24"/>
              </w:rPr>
              <w:t>ocation</w:t>
            </w:r>
          </w:p>
        </w:tc>
        <w:tc>
          <w:tcPr>
            <w:tcW w:w="3234" w:type="dxa"/>
          </w:tcPr>
          <w:p w14:paraId="3D4BF0F4" w14:textId="4DA0ED6C" w:rsidR="006A2DB6" w:rsidRPr="006A2DB6" w:rsidRDefault="006A2DB6" w:rsidP="006A2DB6">
            <w:pPr>
              <w:pStyle w:val="Tablebody"/>
              <w:autoSpaceDE w:val="0"/>
              <w:autoSpaceDN w:val="0"/>
              <w:adjustRightInd w:val="0"/>
              <w:jc w:val="both"/>
            </w:pPr>
            <w:r w:rsidRPr="006A2DB6">
              <w:rPr>
                <w:szCs w:val="24"/>
              </w:rPr>
              <w:t xml:space="preserve">&lt;loc/&gt; in χMCF is nested in &lt;connection_[012]d/&gt;. </w:t>
            </w:r>
            <w:r w:rsidRPr="006A2DB6">
              <w:rPr>
                <w:rStyle w:val="stdpublisher"/>
                <w:szCs w:val="24"/>
              </w:rPr>
              <w:t>ISO</w:t>
            </w:r>
            <w:r w:rsidRPr="006A2DB6">
              <w:rPr>
                <w:szCs w:val="24"/>
              </w:rPr>
              <w:t> </w:t>
            </w:r>
            <w:r w:rsidRPr="006A2DB6">
              <w:rPr>
                <w:rStyle w:val="stddocNumber"/>
                <w:szCs w:val="24"/>
              </w:rPr>
              <w:t>10303</w:t>
            </w:r>
            <w:r w:rsidRPr="006A2DB6">
              <w:rPr>
                <w:szCs w:val="24"/>
              </w:rPr>
              <w:t>-</w:t>
            </w:r>
            <w:r w:rsidRPr="006A2DB6">
              <w:rPr>
                <w:rStyle w:val="stddocPartNumber"/>
                <w:szCs w:val="24"/>
              </w:rPr>
              <w:t>242</w:t>
            </w:r>
            <w:r w:rsidRPr="006A2DB6">
              <w:rPr>
                <w:szCs w:val="24"/>
              </w:rPr>
              <w:t xml:space="preserve"> entity is not relevant, since χMCF is master for location.</w:t>
            </w:r>
          </w:p>
        </w:tc>
      </w:tr>
      <w:tr w:rsidR="006A2DB6" w:rsidRPr="00F54804" w14:paraId="70BE8FE3" w14:textId="77777777" w:rsidTr="004633E8">
        <w:trPr>
          <w:cantSplit/>
          <w:trHeight w:val="383"/>
        </w:trPr>
        <w:tc>
          <w:tcPr>
            <w:tcW w:w="3234" w:type="dxa"/>
          </w:tcPr>
          <w:p w14:paraId="103CCDC7" w14:textId="53E26C76" w:rsidR="006A2DB6" w:rsidRPr="006A2DB6" w:rsidRDefault="006A2DB6" w:rsidP="006A2DB6">
            <w:pPr>
              <w:pStyle w:val="Tablebody"/>
              <w:autoSpaceDE w:val="0"/>
              <w:autoSpaceDN w:val="0"/>
              <w:adjustRightInd w:val="0"/>
              <w:jc w:val="both"/>
            </w:pPr>
            <w:r w:rsidRPr="006A2DB6">
              <w:rPr>
                <w:szCs w:val="24"/>
              </w:rPr>
              <w:t>units</w:t>
            </w:r>
          </w:p>
        </w:tc>
        <w:tc>
          <w:tcPr>
            <w:tcW w:w="3234" w:type="dxa"/>
          </w:tcPr>
          <w:p w14:paraId="07AEF5A2" w14:textId="1F193CD1" w:rsidR="006A2DB6" w:rsidRPr="006A2DB6" w:rsidRDefault="006A2DB6" w:rsidP="006A2DB6">
            <w:pPr>
              <w:pStyle w:val="Tablebody"/>
              <w:autoSpaceDE w:val="0"/>
              <w:autoSpaceDN w:val="0"/>
              <w:adjustRightInd w:val="0"/>
              <w:jc w:val="both"/>
            </w:pPr>
            <w:r w:rsidRPr="006A2DB6">
              <w:rPr>
                <w:szCs w:val="24"/>
              </w:rPr>
              <w:t>Unit</w:t>
            </w:r>
          </w:p>
        </w:tc>
        <w:tc>
          <w:tcPr>
            <w:tcW w:w="3234" w:type="dxa"/>
          </w:tcPr>
          <w:p w14:paraId="5E11ED04" w14:textId="0ED92310" w:rsidR="006A2DB6" w:rsidRPr="006A2DB6" w:rsidRDefault="006A2DB6" w:rsidP="006A2DB6">
            <w:pPr>
              <w:pStyle w:val="Tablebody"/>
              <w:autoSpaceDE w:val="0"/>
              <w:autoSpaceDN w:val="0"/>
              <w:adjustRightInd w:val="0"/>
              <w:jc w:val="both"/>
            </w:pPr>
            <w:r w:rsidRPr="006A2DB6">
              <w:rPr>
                <w:szCs w:val="24"/>
              </w:rPr>
              <w:t>Unit system used by the file. However, they do not need to be coincident (e.g.</w:t>
            </w:r>
            <w:del w:id="1677" w:author="LUEJE Claudia" w:date="2024-05-02T22:05:00Z">
              <w:r w:rsidRPr="006A2DB6" w:rsidDel="004705A1">
                <w:rPr>
                  <w:szCs w:val="24"/>
                </w:rPr>
                <w:delText>,</w:delText>
              </w:r>
            </w:del>
            <w:r w:rsidRPr="006A2DB6">
              <w:rPr>
                <w:szCs w:val="24"/>
              </w:rPr>
              <w:t xml:space="preserve"> one could be in m, the other one in inches).</w:t>
            </w:r>
          </w:p>
        </w:tc>
      </w:tr>
      <w:tr w:rsidR="006A2DB6" w:rsidRPr="00F54804" w14:paraId="27EC3A6C" w14:textId="77777777" w:rsidTr="004633E8">
        <w:trPr>
          <w:cantSplit/>
          <w:trHeight w:val="383"/>
        </w:trPr>
        <w:tc>
          <w:tcPr>
            <w:tcW w:w="3234" w:type="dxa"/>
          </w:tcPr>
          <w:p w14:paraId="59A2E4B6" w14:textId="7CFAC371" w:rsidR="006A2DB6" w:rsidRPr="006A2DB6" w:rsidRDefault="006A2DB6" w:rsidP="006A2DB6">
            <w:pPr>
              <w:pStyle w:val="Tablebody"/>
              <w:autoSpaceDE w:val="0"/>
              <w:autoSpaceDN w:val="0"/>
              <w:adjustRightInd w:val="0"/>
              <w:jc w:val="both"/>
            </w:pPr>
            <w:r w:rsidRPr="006A2DB6">
              <w:rPr>
                <w:szCs w:val="24"/>
              </w:rPr>
              <w:t>date</w:t>
            </w:r>
          </w:p>
        </w:tc>
        <w:tc>
          <w:tcPr>
            <w:tcW w:w="3234" w:type="dxa"/>
          </w:tcPr>
          <w:p w14:paraId="592CEDA9" w14:textId="1B25D337" w:rsidR="006A2DB6" w:rsidRPr="006A2DB6" w:rsidRDefault="006A2DB6" w:rsidP="006A2DB6">
            <w:pPr>
              <w:pStyle w:val="Tablebody"/>
              <w:autoSpaceDE w:val="0"/>
              <w:autoSpaceDN w:val="0"/>
              <w:adjustRightInd w:val="0"/>
              <w:jc w:val="both"/>
            </w:pPr>
            <w:r w:rsidRPr="006A2DB6">
              <w:rPr>
                <w:szCs w:val="24"/>
              </w:rPr>
              <w:t>TimeStamp in header element</w:t>
            </w:r>
          </w:p>
        </w:tc>
        <w:tc>
          <w:tcPr>
            <w:tcW w:w="3234" w:type="dxa"/>
          </w:tcPr>
          <w:p w14:paraId="2BA65A8A" w14:textId="5C542394" w:rsidR="006A2DB6" w:rsidRPr="006A2DB6" w:rsidRDefault="006A2DB6" w:rsidP="006A2DB6">
            <w:pPr>
              <w:pStyle w:val="Tablebody"/>
              <w:autoSpaceDE w:val="0"/>
              <w:autoSpaceDN w:val="0"/>
              <w:adjustRightInd w:val="0"/>
              <w:jc w:val="both"/>
            </w:pPr>
            <w:r w:rsidRPr="006A2DB6">
              <w:rPr>
                <w:szCs w:val="24"/>
              </w:rPr>
              <w:t>Date on which the file is created. Does not need to be coincident.</w:t>
            </w:r>
          </w:p>
        </w:tc>
      </w:tr>
      <w:tr w:rsidR="006A2DB6" w:rsidRPr="00F54804" w14:paraId="7EE7DE32" w14:textId="77777777" w:rsidTr="004633E8">
        <w:trPr>
          <w:cantSplit/>
          <w:trHeight w:val="383"/>
        </w:trPr>
        <w:tc>
          <w:tcPr>
            <w:tcW w:w="3234" w:type="dxa"/>
            <w:tcBorders>
              <w:bottom w:val="single" w:sz="12" w:space="0" w:color="auto"/>
            </w:tcBorders>
          </w:tcPr>
          <w:p w14:paraId="2C8A165B" w14:textId="380A10C7" w:rsidR="006A2DB6" w:rsidRPr="006A2DB6" w:rsidRDefault="006A2DB6" w:rsidP="006A2DB6">
            <w:pPr>
              <w:pStyle w:val="Tablebody"/>
              <w:autoSpaceDE w:val="0"/>
              <w:autoSpaceDN w:val="0"/>
              <w:adjustRightInd w:val="0"/>
              <w:jc w:val="both"/>
            </w:pPr>
            <w:r w:rsidRPr="006A2DB6">
              <w:rPr>
                <w:szCs w:val="24"/>
              </w:rPr>
              <w:t>version</w:t>
            </w:r>
          </w:p>
        </w:tc>
        <w:tc>
          <w:tcPr>
            <w:tcW w:w="3234" w:type="dxa"/>
            <w:tcBorders>
              <w:bottom w:val="single" w:sz="12" w:space="0" w:color="auto"/>
            </w:tcBorders>
          </w:tcPr>
          <w:p w14:paraId="488861B9" w14:textId="6B86D814" w:rsidR="006A2DB6" w:rsidRPr="006A2DB6" w:rsidRDefault="006A2DB6" w:rsidP="006A2DB6">
            <w:pPr>
              <w:pStyle w:val="Tablebody"/>
              <w:autoSpaceDE w:val="0"/>
              <w:autoSpaceDN w:val="0"/>
              <w:adjustRightInd w:val="0"/>
              <w:jc w:val="both"/>
            </w:pPr>
            <w:r w:rsidRPr="006A2DB6">
              <w:rPr>
                <w:szCs w:val="24"/>
              </w:rPr>
              <w:t>Encoded in XML name space</w:t>
            </w:r>
          </w:p>
        </w:tc>
        <w:tc>
          <w:tcPr>
            <w:tcW w:w="3234" w:type="dxa"/>
            <w:tcBorders>
              <w:bottom w:val="single" w:sz="12" w:space="0" w:color="auto"/>
            </w:tcBorders>
          </w:tcPr>
          <w:p w14:paraId="3319C6AE" w14:textId="478C705E" w:rsidR="006A2DB6" w:rsidRPr="006A2DB6" w:rsidRDefault="006A2DB6" w:rsidP="006A2DB6">
            <w:pPr>
              <w:pStyle w:val="Tablebody"/>
              <w:autoSpaceDE w:val="0"/>
              <w:autoSpaceDN w:val="0"/>
              <w:adjustRightInd w:val="0"/>
              <w:jc w:val="both"/>
            </w:pPr>
            <w:r w:rsidRPr="006A2DB6">
              <w:rPr>
                <w:szCs w:val="24"/>
              </w:rPr>
              <w:t>Version code of the standard used. These XML elements are not related.</w:t>
            </w:r>
          </w:p>
        </w:tc>
      </w:tr>
    </w:tbl>
    <w:p w14:paraId="2D82CA12" w14:textId="1C2CEDEA" w:rsidR="006A2DB6" w:rsidRDefault="006A2DB6">
      <w:pPr>
        <w:pStyle w:val="BodyText"/>
        <w:autoSpaceDE w:val="0"/>
        <w:autoSpaceDN w:val="0"/>
        <w:adjustRightInd w:val="0"/>
        <w:rPr>
          <w:szCs w:val="24"/>
        </w:rPr>
      </w:pPr>
      <w:r>
        <w:rPr>
          <w:szCs w:val="24"/>
        </w:rPr>
        <w:t>Any entity of either standard that is not mentioned, does not map to or interact with an entity of the other standard.</w:t>
      </w:r>
    </w:p>
    <w:p w14:paraId="0D8EE17E" w14:textId="77777777" w:rsidR="006A2DB6" w:rsidRDefault="006A2DB6">
      <w:pPr>
        <w:pStyle w:val="ANNEX"/>
        <w:autoSpaceDE w:val="0"/>
        <w:autoSpaceDN w:val="0"/>
        <w:adjustRightInd w:val="0"/>
        <w:rPr>
          <w:rFonts w:eastAsia="Times New Roman"/>
          <w:szCs w:val="24"/>
        </w:rPr>
      </w:pPr>
      <w:r>
        <w:rPr>
          <w:rFonts w:eastAsia="Times New Roman"/>
          <w:szCs w:val="24"/>
        </w:rPr>
        <w:br/>
      </w:r>
      <w:r>
        <w:rPr>
          <w:rFonts w:eastAsia="Times New Roman"/>
          <w:b w:val="0"/>
          <w:szCs w:val="24"/>
        </w:rPr>
        <w:t>(informative)</w:t>
      </w:r>
      <w:r>
        <w:rPr>
          <w:rFonts w:eastAsia="Times New Roman"/>
          <w:szCs w:val="24"/>
        </w:rPr>
        <w:br/>
      </w:r>
      <w:r>
        <w:rPr>
          <w:rFonts w:eastAsia="Times New Roman"/>
          <w:szCs w:val="24"/>
        </w:rPr>
        <w:br/>
        <w:t>Background and context to this document</w:t>
      </w:r>
    </w:p>
    <w:p w14:paraId="3D6D6728" w14:textId="456A0933" w:rsidR="006A2DB6" w:rsidRDefault="006A2DB6">
      <w:pPr>
        <w:pStyle w:val="BodyText"/>
        <w:autoSpaceDE w:val="0"/>
        <w:autoSpaceDN w:val="0"/>
        <w:adjustRightInd w:val="0"/>
        <w:rPr>
          <w:szCs w:val="24"/>
        </w:rPr>
      </w:pPr>
      <w:r>
        <w:rPr>
          <w:szCs w:val="24"/>
        </w:rPr>
        <w:t xml:space="preserve">Facing the difficulty that joints were represented quite differently in different CAE tools, </w:t>
      </w:r>
      <w:ins w:id="1678" w:author="LUEJE Claudia" w:date="2024-05-02T22:07:00Z">
        <w:r w:rsidR="00C22F20">
          <w:rPr>
            <w:szCs w:val="24"/>
          </w:rPr>
          <w:t>t</w:t>
        </w:r>
      </w:ins>
      <w:del w:id="1679" w:author="LUEJE Claudia" w:date="2024-05-02T22:07:00Z">
        <w:r w:rsidDel="00C22F20">
          <w:rPr>
            <w:szCs w:val="24"/>
          </w:rPr>
          <w:delText>T</w:delText>
        </w:r>
      </w:del>
      <w:r>
        <w:rPr>
          <w:szCs w:val="24"/>
        </w:rPr>
        <w:t xml:space="preserve">he </w:t>
      </w:r>
      <w:ins w:id="1680" w:author="LUEJE Claudia" w:date="2024-05-02T22:08:00Z">
        <w:r w:rsidR="00C22F20">
          <w:rPr>
            <w:szCs w:val="24"/>
          </w:rPr>
          <w:t>German Association of the Automotive Industry (</w:t>
        </w:r>
      </w:ins>
      <w:r>
        <w:rPr>
          <w:szCs w:val="24"/>
        </w:rPr>
        <w:t>VDA</w:t>
      </w:r>
      <w:ins w:id="1681" w:author="LUEJE Claudia" w:date="2024-05-02T22:08:00Z">
        <w:r w:rsidR="00C22F20">
          <w:rPr>
            <w:szCs w:val="24"/>
          </w:rPr>
          <w:t>)</w:t>
        </w:r>
      </w:ins>
      <w:r>
        <w:rPr>
          <w:szCs w:val="24"/>
        </w:rPr>
        <w:t xml:space="preserve"> Research Association for Automotive Technology (FAT) working group FAT-AK 25 (= Working Group 25) started to develop a standard for connections and joints in cooperation with CAE software vendors. The working group 25 for joining technologies is a working group of the German Research Association of Automotive Technologies (FAT). The FAT is a department of the </w:t>
      </w:r>
      <w:del w:id="1682" w:author="LUEJE Claudia" w:date="2024-05-02T22:08:00Z">
        <w:r w:rsidDel="00C22F20">
          <w:rPr>
            <w:szCs w:val="24"/>
          </w:rPr>
          <w:delText>German Association of the Automotive Industry (</w:delText>
        </w:r>
      </w:del>
      <w:r>
        <w:rPr>
          <w:szCs w:val="24"/>
        </w:rPr>
        <w:t>VDA</w:t>
      </w:r>
      <w:del w:id="1683" w:author="LUEJE Claudia" w:date="2024-05-02T22:09:00Z">
        <w:r w:rsidDel="00C22F20">
          <w:rPr>
            <w:szCs w:val="24"/>
          </w:rPr>
          <w:delText>)</w:delText>
        </w:r>
      </w:del>
      <w:r>
        <w:rPr>
          <w:szCs w:val="24"/>
        </w:rPr>
        <w:t>.</w:t>
      </w:r>
    </w:p>
    <w:p w14:paraId="291B2ED7" w14:textId="77777777" w:rsidR="006A2DB6" w:rsidRDefault="006A2DB6">
      <w:pPr>
        <w:pStyle w:val="BodyText"/>
        <w:autoSpaceDE w:val="0"/>
        <w:autoSpaceDN w:val="0"/>
        <w:adjustRightInd w:val="0"/>
        <w:rPr>
          <w:szCs w:val="24"/>
        </w:rPr>
      </w:pPr>
      <w:r>
        <w:rPr>
          <w:szCs w:val="24"/>
        </w:rPr>
        <w:t xml:space="preserve">The evaluation of existing formats revealed that the </w:t>
      </w:r>
      <w:r w:rsidRPr="00C22F20">
        <w:rPr>
          <w:szCs w:val="24"/>
          <w:rPrChange w:id="1684" w:author="LUEJE Claudia" w:date="2024-05-02T22:09:00Z">
            <w:rPr>
              <w:b/>
              <w:szCs w:val="24"/>
            </w:rPr>
          </w:rPrChange>
        </w:rPr>
        <w:t>M</w:t>
      </w:r>
      <w:r>
        <w:rPr>
          <w:szCs w:val="24"/>
        </w:rPr>
        <w:t xml:space="preserve">aster </w:t>
      </w:r>
      <w:r w:rsidRPr="00C22F20">
        <w:rPr>
          <w:szCs w:val="24"/>
          <w:rPrChange w:id="1685" w:author="LUEJE Claudia" w:date="2024-05-02T22:09:00Z">
            <w:rPr>
              <w:b/>
              <w:szCs w:val="24"/>
            </w:rPr>
          </w:rPrChange>
        </w:rPr>
        <w:t>C</w:t>
      </w:r>
      <w:r>
        <w:rPr>
          <w:szCs w:val="24"/>
        </w:rPr>
        <w:t xml:space="preserve">onnection </w:t>
      </w:r>
      <w:r w:rsidRPr="00C22F20">
        <w:rPr>
          <w:szCs w:val="24"/>
          <w:rPrChange w:id="1686" w:author="LUEJE Claudia" w:date="2024-05-02T22:09:00Z">
            <w:rPr>
              <w:b/>
              <w:szCs w:val="24"/>
            </w:rPr>
          </w:rPrChange>
        </w:rPr>
        <w:t>F</w:t>
      </w:r>
      <w:r>
        <w:rPr>
          <w:szCs w:val="24"/>
        </w:rPr>
        <w:t>ile (</w:t>
      </w:r>
      <w:r w:rsidRPr="00C22F20">
        <w:rPr>
          <w:szCs w:val="24"/>
          <w:rPrChange w:id="1687" w:author="LUEJE Claudia" w:date="2024-05-02T22:09:00Z">
            <w:rPr>
              <w:b/>
              <w:szCs w:val="24"/>
            </w:rPr>
          </w:rPrChange>
        </w:rPr>
        <w:t>MCF</w:t>
      </w:r>
      <w:r>
        <w:rPr>
          <w:szCs w:val="24"/>
        </w:rPr>
        <w:t>) by Ford</w:t>
      </w:r>
      <w:r>
        <w:rPr>
          <w:szCs w:val="24"/>
          <w:vertAlign w:val="superscript"/>
        </w:rPr>
        <w:t>[</w:t>
      </w:r>
      <w:r>
        <w:rPr>
          <w:rStyle w:val="citebib"/>
          <w:szCs w:val="24"/>
          <w:vertAlign w:val="superscript"/>
        </w:rPr>
        <w:t>15</w:t>
      </w:r>
      <w:r>
        <w:rPr>
          <w:szCs w:val="24"/>
          <w:vertAlign w:val="superscript"/>
        </w:rPr>
        <w:t>]</w:t>
      </w:r>
      <w:r>
        <w:rPr>
          <w:szCs w:val="24"/>
        </w:rPr>
        <w:t xml:space="preserve"> was the most suitable basis for future developments and extensions. This original MCF format is based on the XML-standard but covers only few joint types and parameters. In order to distinguish from the original Ford-MCF, the FAT-format was named the E</w:t>
      </w:r>
      <w:r>
        <w:rPr>
          <w:b/>
          <w:szCs w:val="24"/>
        </w:rPr>
        <w:t>x</w:t>
      </w:r>
      <w:r>
        <w:rPr>
          <w:szCs w:val="24"/>
        </w:rPr>
        <w:t xml:space="preserve">tended </w:t>
      </w:r>
      <w:r>
        <w:rPr>
          <w:b/>
          <w:szCs w:val="24"/>
        </w:rPr>
        <w:t>M</w:t>
      </w:r>
      <w:r>
        <w:rPr>
          <w:szCs w:val="24"/>
        </w:rPr>
        <w:t xml:space="preserve">aster </w:t>
      </w:r>
      <w:r>
        <w:rPr>
          <w:b/>
          <w:szCs w:val="24"/>
        </w:rPr>
        <w:t>C</w:t>
      </w:r>
      <w:r>
        <w:rPr>
          <w:szCs w:val="24"/>
        </w:rPr>
        <w:t xml:space="preserve">onnection </w:t>
      </w:r>
      <w:r>
        <w:rPr>
          <w:b/>
          <w:szCs w:val="24"/>
        </w:rPr>
        <w:t>F</w:t>
      </w:r>
      <w:r>
        <w:rPr>
          <w:szCs w:val="24"/>
        </w:rPr>
        <w:t>ile, abbreviated as “χMCF” (read: chi-M-C-F) or “xMCF” (read: x-M-C-F).</w:t>
      </w:r>
    </w:p>
    <w:p w14:paraId="12E0C89F" w14:textId="7E65A4F4" w:rsidR="006A2DB6" w:rsidRDefault="006A2DB6">
      <w:pPr>
        <w:pStyle w:val="BodyText"/>
        <w:autoSpaceDE w:val="0"/>
        <w:autoSpaceDN w:val="0"/>
        <w:adjustRightInd w:val="0"/>
        <w:rPr>
          <w:szCs w:val="24"/>
        </w:rPr>
      </w:pPr>
      <w:r>
        <w:rPr>
          <w:szCs w:val="24"/>
        </w:rPr>
        <w:t>In 2005, the working group decided to begin with the extension of MCF to seam welds. There were several reasons for this decision. First, the demand for the fatigue evaluation of seam welds was increasing rapidly. Furthermore, there were and still are a wide variety of weld types with partly complex geometrical shapes.</w:t>
      </w:r>
      <w:r>
        <w:rPr>
          <w:szCs w:val="24"/>
          <w:vertAlign w:val="superscript"/>
        </w:rPr>
        <w:t>[</w:t>
      </w:r>
      <w:r>
        <w:rPr>
          <w:rStyle w:val="citebib"/>
          <w:szCs w:val="24"/>
          <w:vertAlign w:val="superscript"/>
        </w:rPr>
        <w:t>16</w:t>
      </w:r>
      <w:r>
        <w:rPr>
          <w:szCs w:val="24"/>
          <w:vertAlign w:val="superscript"/>
        </w:rPr>
        <w:t>]</w:t>
      </w:r>
      <w:r>
        <w:rPr>
          <w:szCs w:val="24"/>
        </w:rPr>
        <w:t xml:space="preserve"> The proper description of these welds meant a big challenge. The successful treatment of seam welds laid out the foundation for the integration of any other joint type. A first draft of the χMCF specification was available by 2006,</w:t>
      </w:r>
      <w:r>
        <w:rPr>
          <w:szCs w:val="24"/>
          <w:vertAlign w:val="superscript"/>
        </w:rPr>
        <w:t>[</w:t>
      </w:r>
      <w:r>
        <w:rPr>
          <w:rStyle w:val="citebib"/>
          <w:szCs w:val="24"/>
          <w:vertAlign w:val="superscript"/>
        </w:rPr>
        <w:t>17</w:t>
      </w:r>
      <w:r>
        <w:rPr>
          <w:szCs w:val="24"/>
          <w:vertAlign w:val="superscript"/>
        </w:rPr>
        <w:t>]</w:t>
      </w:r>
      <w:r>
        <w:rPr>
          <w:szCs w:val="24"/>
        </w:rPr>
        <w:t xml:space="preserve"> and prototypic implementations by 2008</w:t>
      </w:r>
      <w:r>
        <w:rPr>
          <w:szCs w:val="24"/>
          <w:vertAlign w:val="superscript"/>
        </w:rPr>
        <w:t>[</w:t>
      </w:r>
      <w:r>
        <w:rPr>
          <w:rStyle w:val="citebib"/>
          <w:szCs w:val="24"/>
          <w:vertAlign w:val="superscript"/>
        </w:rPr>
        <w:t>18</w:t>
      </w:r>
      <w:r>
        <w:rPr>
          <w:szCs w:val="24"/>
          <w:vertAlign w:val="superscript"/>
        </w:rPr>
        <w:t>]</w:t>
      </w:r>
      <w:r>
        <w:rPr>
          <w:szCs w:val="24"/>
        </w:rPr>
        <w:t xml:space="preserve"> and 2011</w:t>
      </w:r>
      <w:ins w:id="1688" w:author="LUEJE Claudia" w:date="2024-05-02T22:11:00Z">
        <w:r w:rsidR="00C22F20">
          <w:rPr>
            <w:szCs w:val="24"/>
          </w:rPr>
          <w:t>.</w:t>
        </w:r>
      </w:ins>
      <w:r>
        <w:rPr>
          <w:szCs w:val="24"/>
          <w:vertAlign w:val="superscript"/>
        </w:rPr>
        <w:t>[</w:t>
      </w:r>
      <w:r>
        <w:rPr>
          <w:rStyle w:val="citebib"/>
          <w:szCs w:val="24"/>
          <w:vertAlign w:val="superscript"/>
        </w:rPr>
        <w:t>19</w:t>
      </w:r>
      <w:r>
        <w:rPr>
          <w:szCs w:val="24"/>
          <w:vertAlign w:val="superscript"/>
        </w:rPr>
        <w:t>]</w:t>
      </w:r>
      <w:del w:id="1689" w:author="LUEJE Claudia" w:date="2024-05-02T22:11:00Z">
        <w:r w:rsidDel="00C22F20">
          <w:rPr>
            <w:szCs w:val="24"/>
          </w:rPr>
          <w:delText>.</w:delText>
        </w:r>
      </w:del>
    </w:p>
    <w:p w14:paraId="547D3F6C" w14:textId="2108946C" w:rsidR="006A2DB6" w:rsidRDefault="006A2DB6">
      <w:pPr>
        <w:pStyle w:val="BodyText"/>
        <w:autoSpaceDE w:val="0"/>
        <w:autoSpaceDN w:val="0"/>
        <w:adjustRightInd w:val="0"/>
        <w:rPr>
          <w:szCs w:val="24"/>
        </w:rPr>
      </w:pPr>
      <w:r>
        <w:rPr>
          <w:szCs w:val="24"/>
        </w:rPr>
        <w:t>Over the years, χMCF has been presented at several conferences,</w:t>
      </w:r>
      <w:ins w:id="1690" w:author="LUEJE Claudia" w:date="2024-05-02T22:11:00Z">
        <w:r w:rsidR="00C22F20">
          <w:rPr>
            <w:szCs w:val="24"/>
          </w:rPr>
          <w:t xml:space="preserve"> given in References</w:t>
        </w:r>
      </w:ins>
      <w:del w:id="1691" w:author="LUEJE Claudia" w:date="2024-05-02T22:12:00Z">
        <w:r w:rsidDel="00C22F20">
          <w:rPr>
            <w:szCs w:val="24"/>
          </w:rPr>
          <w:delText xml:space="preserve"> e.g</w:delText>
        </w:r>
      </w:del>
      <w:r w:rsidR="006145A5">
        <w:rPr>
          <w:szCs w:val="24"/>
          <w:lang w:val="en-US"/>
        </w:rPr>
        <w:t> </w:t>
      </w:r>
      <w:r w:rsidRPr="006145A5">
        <w:rPr>
          <w:szCs w:val="24"/>
        </w:rPr>
        <w:t>[</w:t>
      </w:r>
      <w:r w:rsidRPr="006145A5">
        <w:rPr>
          <w:rStyle w:val="citebib"/>
          <w:szCs w:val="24"/>
        </w:rPr>
        <w:t>20</w:t>
      </w:r>
      <w:r w:rsidRPr="006145A5">
        <w:rPr>
          <w:szCs w:val="24"/>
        </w:rPr>
        <w:t>],[</w:t>
      </w:r>
      <w:r w:rsidRPr="006145A5">
        <w:rPr>
          <w:rStyle w:val="citebib"/>
          <w:szCs w:val="24"/>
        </w:rPr>
        <w:t>21</w:t>
      </w:r>
      <w:r w:rsidRPr="006145A5">
        <w:rPr>
          <w:szCs w:val="24"/>
        </w:rPr>
        <w:t>],[</w:t>
      </w:r>
      <w:r w:rsidRPr="006145A5">
        <w:rPr>
          <w:rStyle w:val="citebib"/>
          <w:szCs w:val="24"/>
        </w:rPr>
        <w:t>22</w:t>
      </w:r>
      <w:r w:rsidRPr="006145A5">
        <w:rPr>
          <w:szCs w:val="24"/>
        </w:rPr>
        <w:t>],[</w:t>
      </w:r>
      <w:r w:rsidRPr="006145A5">
        <w:rPr>
          <w:rStyle w:val="citebib"/>
          <w:szCs w:val="24"/>
        </w:rPr>
        <w:t>23</w:t>
      </w:r>
      <w:r w:rsidRPr="006145A5">
        <w:rPr>
          <w:szCs w:val="24"/>
        </w:rPr>
        <w:t>],[</w:t>
      </w:r>
      <w:r w:rsidRPr="006145A5">
        <w:rPr>
          <w:rStyle w:val="citebib"/>
          <w:szCs w:val="24"/>
        </w:rPr>
        <w:t>24</w:t>
      </w:r>
      <w:r w:rsidRPr="006145A5">
        <w:rPr>
          <w:szCs w:val="24"/>
        </w:rPr>
        <w:t>]</w:t>
      </w:r>
      <w:r>
        <w:rPr>
          <w:szCs w:val="24"/>
        </w:rPr>
        <w:t>.</w:t>
      </w:r>
    </w:p>
    <w:p w14:paraId="63F6ECE5" w14:textId="3097BD7A" w:rsidR="006A2DB6" w:rsidRDefault="006A2DB6">
      <w:pPr>
        <w:pStyle w:val="BodyText"/>
        <w:autoSpaceDE w:val="0"/>
        <w:autoSpaceDN w:val="0"/>
        <w:adjustRightInd w:val="0"/>
        <w:rPr>
          <w:szCs w:val="24"/>
        </w:rPr>
      </w:pPr>
      <w:r>
        <w:rPr>
          <w:szCs w:val="24"/>
        </w:rPr>
        <w:t xml:space="preserve">This document is based on the most recent VDA/FAT standard “xMCF – A Standard for Describing Connections </w:t>
      </w:r>
      <w:ins w:id="1692" w:author="LUEJE Claudia" w:date="2024-05-02T22:12:00Z">
        <w:r w:rsidR="00C22F20">
          <w:rPr>
            <w:szCs w:val="24"/>
          </w:rPr>
          <w:t>and</w:t>
        </w:r>
      </w:ins>
      <w:del w:id="1693" w:author="LUEJE Claudia" w:date="2024-05-02T22:12:00Z">
        <w:r w:rsidDel="00C22F20">
          <w:rPr>
            <w:szCs w:val="24"/>
          </w:rPr>
          <w:delText>&amp;</w:delText>
        </w:r>
      </w:del>
      <w:r>
        <w:rPr>
          <w:szCs w:val="24"/>
        </w:rPr>
        <w:t xml:space="preserve"> Joints in Mechanical Systems (Version 3.1)”</w:t>
      </w:r>
      <w:del w:id="1694" w:author="LUEJE Claudia" w:date="2024-05-02T22:12:00Z">
        <w:r w:rsidDel="00C22F20">
          <w:rPr>
            <w:szCs w:val="24"/>
          </w:rPr>
          <w:delText xml:space="preserve"> (see</w:delText>
        </w:r>
        <w:r w:rsidR="006145A5" w:rsidDel="00C22F20">
          <w:rPr>
            <w:szCs w:val="24"/>
          </w:rPr>
          <w:delText> </w:delText>
        </w:r>
      </w:del>
      <w:r w:rsidRPr="00C22F20">
        <w:rPr>
          <w:szCs w:val="24"/>
          <w:vertAlign w:val="superscript"/>
          <w:rPrChange w:id="1695" w:author="LUEJE Claudia" w:date="2024-05-02T22:13:00Z">
            <w:rPr>
              <w:szCs w:val="24"/>
            </w:rPr>
          </w:rPrChange>
        </w:rPr>
        <w:t>[</w:t>
      </w:r>
      <w:r w:rsidRPr="00C22F20">
        <w:rPr>
          <w:rStyle w:val="citebib"/>
          <w:szCs w:val="24"/>
          <w:vertAlign w:val="superscript"/>
          <w:rPrChange w:id="1696" w:author="LUEJE Claudia" w:date="2024-05-02T22:13:00Z">
            <w:rPr>
              <w:rStyle w:val="citebib"/>
              <w:szCs w:val="24"/>
            </w:rPr>
          </w:rPrChange>
        </w:rPr>
        <w:t>25</w:t>
      </w:r>
      <w:r w:rsidRPr="00C22F20">
        <w:rPr>
          <w:szCs w:val="24"/>
          <w:vertAlign w:val="superscript"/>
          <w:rPrChange w:id="1697" w:author="LUEJE Claudia" w:date="2024-05-02T22:13:00Z">
            <w:rPr>
              <w:szCs w:val="24"/>
            </w:rPr>
          </w:rPrChange>
        </w:rPr>
        <w:t>]</w:t>
      </w:r>
      <w:del w:id="1698" w:author="LUEJE Claudia" w:date="2024-05-02T22:12:00Z">
        <w:r w:rsidDel="00C22F20">
          <w:rPr>
            <w:szCs w:val="24"/>
          </w:rPr>
          <w:delText>)</w:delText>
        </w:r>
      </w:del>
      <w:r>
        <w:rPr>
          <w:szCs w:val="24"/>
        </w:rPr>
        <w:t xml:space="preserve">. The version of χMCF described in this document has a strong and stable structure but has probably not covered all potential joining types and parameters. Thanks to the simple extensibility of χMCF, additional information can be integrated on demand. In addition, customizable elements allow to adopt new joining technologies or parameters before formal implementation in future editions of </w:t>
      </w:r>
      <w:r>
        <w:rPr>
          <w:rStyle w:val="stdpublisher"/>
          <w:szCs w:val="24"/>
        </w:rPr>
        <w:t>ISO</w:t>
      </w:r>
      <w:ins w:id="1699" w:author="LUEJE Claudia" w:date="2024-05-02T22:13:00Z">
        <w:r w:rsidR="00C22F20" w:rsidRPr="00C22F20">
          <w:rPr>
            <w:rPrChange w:id="1700" w:author="LUEJE Claudia" w:date="2024-05-02T22:13:00Z">
              <w:rPr>
                <w:rStyle w:val="stdpublisher"/>
                <w:szCs w:val="24"/>
              </w:rPr>
            </w:rPrChange>
          </w:rPr>
          <w:t xml:space="preserve"> PAS</w:t>
        </w:r>
      </w:ins>
      <w:r>
        <w:rPr>
          <w:szCs w:val="24"/>
        </w:rPr>
        <w:t xml:space="preserve"> </w:t>
      </w:r>
      <w:r>
        <w:rPr>
          <w:rStyle w:val="stddocNumber"/>
          <w:szCs w:val="24"/>
        </w:rPr>
        <w:t>8329</w:t>
      </w:r>
      <w:r>
        <w:rPr>
          <w:szCs w:val="24"/>
        </w:rPr>
        <w:t>. Older versions</w:t>
      </w:r>
      <w:del w:id="1701" w:author="LUEJE Claudia" w:date="2024-05-02T22:13:00Z">
        <w:r w:rsidDel="00C22F20">
          <w:rPr>
            <w:szCs w:val="24"/>
            <w:vertAlign w:val="superscript"/>
          </w:rPr>
          <w:delText>[</w:delText>
        </w:r>
        <w:r w:rsidDel="00C22F20">
          <w:rPr>
            <w:rStyle w:val="citebib"/>
            <w:szCs w:val="24"/>
            <w:vertAlign w:val="superscript"/>
          </w:rPr>
          <w:delText>26</w:delText>
        </w:r>
        <w:r w:rsidDel="00C22F20">
          <w:rPr>
            <w:szCs w:val="24"/>
            <w:vertAlign w:val="superscript"/>
          </w:rPr>
          <w:delText>]</w:delText>
        </w:r>
        <w:r w:rsidDel="00C22F20">
          <w:rPr>
            <w:szCs w:val="24"/>
          </w:rPr>
          <w:delText>,</w:delText>
        </w:r>
        <w:r w:rsidDel="00C22F20">
          <w:rPr>
            <w:szCs w:val="24"/>
            <w:vertAlign w:val="superscript"/>
          </w:rPr>
          <w:delText>[</w:delText>
        </w:r>
        <w:r w:rsidDel="00C22F20">
          <w:rPr>
            <w:rStyle w:val="citebib"/>
            <w:szCs w:val="24"/>
            <w:vertAlign w:val="superscript"/>
          </w:rPr>
          <w:delText>27</w:delText>
        </w:r>
        <w:r w:rsidDel="00C22F20">
          <w:rPr>
            <w:szCs w:val="24"/>
            <w:vertAlign w:val="superscript"/>
          </w:rPr>
          <w:delText>]</w:delText>
        </w:r>
      </w:del>
      <w:r>
        <w:rPr>
          <w:szCs w:val="24"/>
        </w:rPr>
        <w:t xml:space="preserve"> of the standard</w:t>
      </w:r>
      <w:ins w:id="1702" w:author="LUEJE Claudia" w:date="2024-05-02T22:14:00Z">
        <w:r w:rsidR="00C22F20">
          <w:rPr>
            <w:szCs w:val="24"/>
            <w:vertAlign w:val="superscript"/>
          </w:rPr>
          <w:t>[</w:t>
        </w:r>
        <w:r w:rsidR="00C22F20">
          <w:rPr>
            <w:rStyle w:val="citebib"/>
            <w:szCs w:val="24"/>
            <w:vertAlign w:val="superscript"/>
          </w:rPr>
          <w:t>26</w:t>
        </w:r>
        <w:r w:rsidR="00C22F20">
          <w:rPr>
            <w:szCs w:val="24"/>
            <w:vertAlign w:val="superscript"/>
          </w:rPr>
          <w:t>]</w:t>
        </w:r>
        <w:r w:rsidR="00C22F20">
          <w:rPr>
            <w:szCs w:val="24"/>
          </w:rPr>
          <w:t>,</w:t>
        </w:r>
        <w:r w:rsidR="00C22F20">
          <w:rPr>
            <w:szCs w:val="24"/>
            <w:vertAlign w:val="superscript"/>
          </w:rPr>
          <w:t>[</w:t>
        </w:r>
        <w:r w:rsidR="00C22F20">
          <w:rPr>
            <w:rStyle w:val="citebib"/>
            <w:szCs w:val="24"/>
            <w:vertAlign w:val="superscript"/>
          </w:rPr>
          <w:t>27</w:t>
        </w:r>
        <w:r w:rsidR="00C22F20">
          <w:rPr>
            <w:szCs w:val="24"/>
            <w:vertAlign w:val="superscript"/>
          </w:rPr>
          <w:t>]</w:t>
        </w:r>
      </w:ins>
      <w:r>
        <w:rPr>
          <w:szCs w:val="24"/>
        </w:rPr>
        <w:t xml:space="preserve"> can be found on the VDA website but are for reference only.</w:t>
      </w:r>
    </w:p>
    <w:p w14:paraId="12EB0528" w14:textId="77777777" w:rsidR="006A2DB6" w:rsidRPr="00E03749" w:rsidRDefault="006A2DB6">
      <w:pPr>
        <w:pStyle w:val="BiblioTitle"/>
        <w:autoSpaceDE w:val="0"/>
        <w:autoSpaceDN w:val="0"/>
        <w:adjustRightInd w:val="0"/>
      </w:pPr>
      <w:bookmarkStart w:id="1703" w:name="_Toc160825225"/>
      <w:r w:rsidRPr="00E03749">
        <w:rPr>
          <w:szCs w:val="24"/>
        </w:rPr>
        <w:t>Bibliography</w:t>
      </w:r>
      <w:bookmarkEnd w:id="1703"/>
    </w:p>
    <w:p w14:paraId="5D317B96" w14:textId="4548B37F"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w:instrText>
      </w:r>
      <w:r>
        <w:rPr>
          <w:szCs w:val="24"/>
        </w:rPr>
        <w:fldChar w:fldCharType="separate"/>
      </w:r>
      <w:r>
        <w:rPr>
          <w:szCs w:val="24"/>
        </w:rPr>
        <w:instrText xml:space="preserve"> _id="b1"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w:t>
      </w:r>
      <w:r>
        <w:rPr>
          <w:szCs w:val="24"/>
        </w:rPr>
        <w:t>]</w:t>
      </w:r>
      <w:r>
        <w:rPr>
          <w:szCs w:val="24"/>
        </w:rPr>
        <w:tab/>
      </w:r>
      <w:del w:id="1704"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10303-242</w:t>
      </w:r>
      <w:ins w:id="1705" w:author="LUEJE Claudia" w:date="2024-05-02T22:14:00Z">
        <w:r w:rsidR="00C22F20">
          <w:rPr>
            <w:szCs w:val="24"/>
          </w:rPr>
          <w:t>,</w:t>
        </w:r>
      </w:ins>
      <w:del w:id="1706" w:author="LUEJE Claudia" w:date="2024-05-02T22:14:00Z">
        <w:r w:rsidDel="00C22F20">
          <w:rPr>
            <w:szCs w:val="24"/>
          </w:rPr>
          <w:delText>:</w:delText>
        </w:r>
      </w:del>
      <w:r>
        <w:rPr>
          <w:szCs w:val="24"/>
        </w:rPr>
        <w:t xml:space="preserve"> Industrial automation systems and integration — Product data representation and exchange — Part 242: Application protocol: Managed model-based 3D engineering</w:t>
      </w:r>
      <w:del w:id="1707" w:author="LUEJE Claudia" w:date="2024-05-02T16:20:00Z">
        <w:r w:rsidDel="00810C5B">
          <w:rPr>
            <w:szCs w:val="24"/>
          </w:rPr>
          <w:delText>, G</w:delText>
        </w:r>
      </w:del>
      <w:del w:id="1708" w:author="LUEJE Claudia" w:date="2024-05-02T16:21:00Z">
        <w:r w:rsidDel="00810C5B">
          <w:rPr>
            <w:szCs w:val="24"/>
          </w:rPr>
          <w:delText xml:space="preserve">eneva: ISO.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4E5F22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w:instrText>
      </w:r>
      <w:r>
        <w:rPr>
          <w:szCs w:val="24"/>
        </w:rPr>
        <w:fldChar w:fldCharType="separate"/>
      </w:r>
      <w:r>
        <w:rPr>
          <w:szCs w:val="24"/>
        </w:rPr>
        <w:instrText xml:space="preserve"> _id="b2"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w:t>
      </w:r>
      <w:r>
        <w:rPr>
          <w:szCs w:val="24"/>
        </w:rPr>
        <w:t>]</w:t>
      </w:r>
      <w:r>
        <w:rPr>
          <w:szCs w:val="24"/>
        </w:rPr>
        <w:tab/>
      </w:r>
      <w:r>
        <w:rPr>
          <w:rStyle w:val="biborganization"/>
          <w:szCs w:val="24"/>
        </w:rPr>
        <w:t>The World Wide Web Consortium</w:t>
      </w:r>
      <w:r>
        <w:rPr>
          <w:szCs w:val="24"/>
        </w:rPr>
        <w:t xml:space="preserve"> (W3C), Extensible Markup Language (XML) 1.0 (Fifth Edition), 5 ed., Wakefield, MA: W3C, </w:t>
      </w:r>
      <w:r>
        <w:rPr>
          <w:rStyle w:val="bibyear"/>
          <w:szCs w:val="24"/>
        </w:rPr>
        <w:t>2008</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AFF04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_id=\"b3\""</w:instrText>
      </w:r>
      <w:r>
        <w:rPr>
          <w:szCs w:val="24"/>
        </w:rPr>
        <w:fldChar w:fldCharType="separate"/>
      </w:r>
      <w:r>
        <w:rPr>
          <w:szCs w:val="24"/>
        </w:rPr>
        <w:instrText xml:space="preserve"> _id="b3"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3</w:t>
      </w:r>
      <w:r>
        <w:rPr>
          <w:szCs w:val="24"/>
        </w:rPr>
        <w:t>]</w:t>
      </w:r>
      <w:r>
        <w:rPr>
          <w:szCs w:val="24"/>
        </w:rPr>
        <w:tab/>
      </w:r>
      <w:r>
        <w:rPr>
          <w:rStyle w:val="biborganization"/>
          <w:szCs w:val="24"/>
        </w:rPr>
        <w:t>The World Wide Web Consortium</w:t>
      </w:r>
      <w:r>
        <w:rPr>
          <w:szCs w:val="24"/>
        </w:rPr>
        <w:t xml:space="preserve"> (W3C), Extensible Markup Language (XML) 1.1 (Second Edition), 2 ed., Wakefield, MA: W3C, </w:t>
      </w:r>
      <w:r>
        <w:rPr>
          <w:rStyle w:val="bibyear"/>
          <w:szCs w:val="24"/>
        </w:rPr>
        <w:t>2006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A15691" w14:textId="45C31F0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_id=\"b4\""</w:instrText>
      </w:r>
      <w:r>
        <w:rPr>
          <w:szCs w:val="24"/>
        </w:rPr>
        <w:fldChar w:fldCharType="separate"/>
      </w:r>
      <w:r>
        <w:rPr>
          <w:szCs w:val="24"/>
        </w:rPr>
        <w:instrText xml:space="preserve"> _id="b4"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4</w:t>
      </w:r>
      <w:r>
        <w:rPr>
          <w:szCs w:val="24"/>
        </w:rPr>
        <w:t>]</w:t>
      </w:r>
      <w:r>
        <w:rPr>
          <w:szCs w:val="24"/>
        </w:rPr>
        <w:tab/>
      </w:r>
      <w:del w:id="1709" w:author="LUEJE Claudia" w:date="2024-05-02T16:20:00Z">
        <w:r w:rsidDel="000C795F">
          <w:rPr>
            <w:rStyle w:val="biborganization"/>
            <w:szCs w:val="24"/>
          </w:rPr>
          <w:delText>International Organization for Standardization</w:delText>
        </w:r>
        <w:r w:rsidDel="000C795F">
          <w:rPr>
            <w:szCs w:val="24"/>
          </w:rPr>
          <w:delText xml:space="preserve">, </w:delText>
        </w:r>
      </w:del>
      <w:r>
        <w:rPr>
          <w:szCs w:val="24"/>
        </w:rPr>
        <w:t>ISO 8601</w:t>
      </w:r>
      <w:ins w:id="1710" w:author="LUEJE Claudia" w:date="2024-05-02T17:10:00Z">
        <w:r w:rsidR="002A7093">
          <w:rPr>
            <w:szCs w:val="24"/>
          </w:rPr>
          <w:t xml:space="preserve"> (all parts),</w:t>
        </w:r>
      </w:ins>
      <w:del w:id="1711" w:author="LUEJE Claudia" w:date="2024-05-02T17:10:00Z">
        <w:r w:rsidDel="002A7093">
          <w:rPr>
            <w:szCs w:val="24"/>
          </w:rPr>
          <w:delText>:</w:delText>
        </w:r>
      </w:del>
      <w:r>
        <w:rPr>
          <w:szCs w:val="24"/>
        </w:rPr>
        <w:t xml:space="preserve"> </w:t>
      </w:r>
      <w:ins w:id="1712" w:author="LUEJE Claudia" w:date="2024-05-02T17:10:00Z">
        <w:r w:rsidR="002A7093" w:rsidRPr="002A7093">
          <w:rPr>
            <w:szCs w:val="24"/>
          </w:rPr>
          <w:t>Date and time — Representations for information interchange</w:t>
        </w:r>
      </w:ins>
      <w:del w:id="1713" w:author="LUEJE Claudia" w:date="2024-05-02T17:10:00Z">
        <w:r w:rsidDel="002A7093">
          <w:rPr>
            <w:szCs w:val="24"/>
          </w:rPr>
          <w:delText>Data elements and interchange formats – Information interchange – Representation of dates and times</w:delText>
        </w:r>
      </w:del>
      <w:del w:id="1714" w:author="LUEJE Claudia" w:date="2024-05-02T16:21:00Z">
        <w:r w:rsidDel="00810C5B">
          <w:rPr>
            <w:szCs w:val="24"/>
          </w:rPr>
          <w:delText>, Geneva: ISO.</w:delText>
        </w:r>
      </w:del>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282C7CD" w14:textId="1EA38138"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_id=\"b5\""</w:instrText>
      </w:r>
      <w:r>
        <w:rPr>
          <w:szCs w:val="24"/>
        </w:rPr>
        <w:fldChar w:fldCharType="separate"/>
      </w:r>
      <w:r>
        <w:rPr>
          <w:szCs w:val="24"/>
        </w:rPr>
        <w:instrText xml:space="preserve"> _id="b5"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5</w:t>
      </w:r>
      <w:r>
        <w:rPr>
          <w:szCs w:val="24"/>
        </w:rPr>
        <w:t>]</w:t>
      </w:r>
      <w:r>
        <w:rPr>
          <w:szCs w:val="24"/>
        </w:rPr>
        <w:tab/>
      </w:r>
      <w:del w:id="1715"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80000-1:2022 — Quantities and units — Part 1: General</w:t>
      </w:r>
      <w:del w:id="1716"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2022</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E37D61F"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_id=\"b6\""</w:instrText>
      </w:r>
      <w:r>
        <w:rPr>
          <w:szCs w:val="24"/>
        </w:rPr>
        <w:fldChar w:fldCharType="separate"/>
      </w:r>
      <w:r>
        <w:rPr>
          <w:szCs w:val="24"/>
        </w:rPr>
        <w:instrText xml:space="preserve"> _id="b6"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6</w:t>
      </w:r>
      <w:r>
        <w:rPr>
          <w:szCs w:val="24"/>
        </w:rPr>
        <w:t>]</w:t>
      </w:r>
      <w:r>
        <w:rPr>
          <w:szCs w:val="24"/>
        </w:rPr>
        <w:tab/>
      </w:r>
      <w:r>
        <w:rPr>
          <w:rStyle w:val="biborganization"/>
          <w:szCs w:val="24"/>
        </w:rPr>
        <w:t>N</w:t>
      </w:r>
      <w:r>
        <w:rPr>
          <w:rStyle w:val="biborganization"/>
          <w:smallCaps/>
          <w:szCs w:val="24"/>
        </w:rPr>
        <w:t>ational</w:t>
      </w:r>
      <w:r>
        <w:rPr>
          <w:rStyle w:val="biborganization"/>
          <w:szCs w:val="24"/>
        </w:rPr>
        <w:t xml:space="preserve"> I</w:t>
      </w:r>
      <w:r>
        <w:rPr>
          <w:rStyle w:val="biborganization"/>
          <w:smallCaps/>
          <w:szCs w:val="24"/>
        </w:rPr>
        <w:t>nstitute of</w:t>
      </w:r>
      <w:r>
        <w:rPr>
          <w:rStyle w:val="biborganization"/>
          <w:szCs w:val="24"/>
        </w:rPr>
        <w:t xml:space="preserve"> S</w:t>
      </w:r>
      <w:r>
        <w:rPr>
          <w:rStyle w:val="biborganization"/>
          <w:smallCaps/>
          <w:szCs w:val="24"/>
        </w:rPr>
        <w:t>tandards and</w:t>
      </w:r>
      <w:r>
        <w:rPr>
          <w:rStyle w:val="biborganization"/>
          <w:szCs w:val="24"/>
        </w:rPr>
        <w:t xml:space="preserve"> T</w:t>
      </w:r>
      <w:r>
        <w:rPr>
          <w:rStyle w:val="biborganization"/>
          <w:smallCaps/>
          <w:szCs w:val="24"/>
        </w:rPr>
        <w:t>echnology</w:t>
      </w:r>
      <w:r>
        <w:rPr>
          <w:rStyle w:val="biborganization"/>
          <w:szCs w:val="24"/>
        </w:rPr>
        <w:t xml:space="preserve"> (NIST)</w:t>
      </w:r>
      <w:r>
        <w:rPr>
          <w:szCs w:val="24"/>
        </w:rPr>
        <w:t xml:space="preserve">. "The NIST Guide for the Use of the International System of Units (SI)," 04 03 </w:t>
      </w:r>
      <w:r>
        <w:rPr>
          <w:rStyle w:val="bibyear"/>
          <w:szCs w:val="24"/>
        </w:rPr>
        <w:t>2020</w:t>
      </w:r>
      <w:r>
        <w:rPr>
          <w:szCs w:val="24"/>
        </w:rPr>
        <w:t xml:space="preserve">. [Online]. Available: </w:t>
      </w:r>
      <w:hyperlink r:id="rId124" w:history="1">
        <w:r>
          <w:rPr>
            <w:rStyle w:val="biburl"/>
            <w:color w:val="0000FF"/>
            <w:szCs w:val="24"/>
            <w:u w:val="single"/>
          </w:rPr>
          <w:t>https://www.nist.gov/pml/special-publication-811</w:t>
        </w:r>
      </w:hyperlink>
      <w:r>
        <w:rPr>
          <w:szCs w:val="24"/>
        </w:rPr>
        <w:t xml:space="preserve">. </w:t>
      </w:r>
      <w:r>
        <w:rPr>
          <w:rStyle w:val="bibcomment"/>
          <w:szCs w:val="24"/>
        </w:rPr>
        <w:t>[Accessed 24 01 2024]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"eref"</w:instrText>
      </w:r>
      <w:r>
        <w:rPr>
          <w:szCs w:val="24"/>
        </w:rPr>
        <w:fldChar w:fldCharType="separate"/>
      </w:r>
      <w:r>
        <w:rPr>
          <w:szCs w:val="24"/>
        </w:rPr>
        <w:instrText>eref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"eref"</w:instrText>
      </w:r>
      <w:r>
        <w:rPr>
          <w:szCs w:val="24"/>
        </w:rPr>
        <w:fldChar w:fldCharType="separate"/>
      </w:r>
      <w:r>
        <w:rPr>
          <w:szCs w:val="24"/>
        </w:rPr>
        <w:t>eref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F1E242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_id=\"b7\""</w:instrText>
      </w:r>
      <w:r>
        <w:rPr>
          <w:szCs w:val="24"/>
        </w:rPr>
        <w:fldChar w:fldCharType="separate"/>
      </w:r>
      <w:r>
        <w:rPr>
          <w:szCs w:val="24"/>
        </w:rPr>
        <w:instrText xml:space="preserve"> _id="b7"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7</w:t>
      </w:r>
      <w:r>
        <w:rPr>
          <w:szCs w:val="24"/>
        </w:rPr>
        <w:t>]</w:t>
      </w:r>
      <w:r>
        <w:rPr>
          <w:szCs w:val="24"/>
        </w:rPr>
        <w:tab/>
      </w:r>
      <w:r>
        <w:rPr>
          <w:rStyle w:val="bibfname"/>
          <w:szCs w:val="24"/>
        </w:rPr>
        <w:t>N.</w:t>
      </w:r>
      <w:r>
        <w:rPr>
          <w:szCs w:val="24"/>
        </w:rPr>
        <w:t xml:space="preserve"> </w:t>
      </w:r>
      <w:r>
        <w:rPr>
          <w:rStyle w:val="bibsurname"/>
          <w:szCs w:val="24"/>
        </w:rPr>
        <w:t>Schulte-Frankenfeld</w:t>
      </w:r>
      <w:r>
        <w:rPr>
          <w:szCs w:val="24"/>
        </w:rPr>
        <w:t xml:space="preserve">, “FATXML-Format Version V1.2 R3,” VDA FAT-Ak27,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5DAB30" w14:textId="7300F24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_id=\"b8\""</w:instrText>
      </w:r>
      <w:r>
        <w:rPr>
          <w:szCs w:val="24"/>
        </w:rPr>
        <w:fldChar w:fldCharType="separate"/>
      </w:r>
      <w:r>
        <w:rPr>
          <w:szCs w:val="24"/>
        </w:rPr>
        <w:instrText xml:space="preserve"> _id="b8"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8</w:t>
      </w:r>
      <w:r>
        <w:rPr>
          <w:szCs w:val="24"/>
        </w:rPr>
        <w:t>]</w:t>
      </w:r>
      <w:r>
        <w:rPr>
          <w:szCs w:val="24"/>
        </w:rPr>
        <w:tab/>
      </w:r>
      <w:del w:id="1717"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ISO/IEC 14882:2020: Programming languages — C</w:t>
      </w:r>
      <w:r>
        <w:rPr>
          <w:szCs w:val="24"/>
        </w:rPr>
        <w:t>++</w:t>
      </w:r>
      <w:del w:id="1718"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2020</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E7CFAB3" w14:textId="3D30E345"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_id=\"b9\""</w:instrText>
      </w:r>
      <w:r>
        <w:rPr>
          <w:szCs w:val="24"/>
        </w:rPr>
        <w:fldChar w:fldCharType="separate"/>
      </w:r>
      <w:r>
        <w:rPr>
          <w:szCs w:val="24"/>
        </w:rPr>
        <w:instrText xml:space="preserve"> _id="b9"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9</w:t>
      </w:r>
      <w:r>
        <w:rPr>
          <w:szCs w:val="24"/>
        </w:rPr>
        <w:t>]</w:t>
      </w:r>
      <w:r>
        <w:rPr>
          <w:szCs w:val="24"/>
        </w:rPr>
        <w:tab/>
      </w:r>
      <w:del w:id="1719" w:author="LUEJE Claudia" w:date="2024-05-02T16:20:00Z">
        <w:r w:rsidDel="000C795F">
          <w:rPr>
            <w:rStyle w:val="biborganization"/>
            <w:szCs w:val="24"/>
          </w:rPr>
          <w:delText>International Organization for Standardization</w:delText>
        </w:r>
        <w:r w:rsidDel="000C795F">
          <w:rPr>
            <w:szCs w:val="24"/>
          </w:rPr>
          <w:delText xml:space="preserve">, </w:delText>
        </w:r>
      </w:del>
      <w:r>
        <w:rPr>
          <w:rStyle w:val="bibbook"/>
          <w:szCs w:val="24"/>
        </w:rPr>
        <w:t>ISO 6507:2023 — Metallic materials — Vickers hardness test</w:t>
      </w:r>
      <w:del w:id="1720" w:author="LUEJE Claudia" w:date="2024-05-02T16:21:00Z">
        <w:r w:rsidDel="00810C5B">
          <w:rPr>
            <w:szCs w:val="24"/>
          </w:rPr>
          <w:delText xml:space="preserve">, </w:delText>
        </w:r>
        <w:r w:rsidDel="00810C5B">
          <w:rPr>
            <w:rStyle w:val="biblocation"/>
            <w:szCs w:val="24"/>
          </w:rPr>
          <w:delText>Geneva</w:delText>
        </w:r>
        <w:r w:rsidDel="00810C5B">
          <w:rPr>
            <w:szCs w:val="24"/>
          </w:rPr>
          <w:delText xml:space="preserve">: </w:delText>
        </w:r>
        <w:r w:rsidDel="00810C5B">
          <w:rPr>
            <w:rStyle w:val="bibpublisher"/>
            <w:szCs w:val="24"/>
          </w:rPr>
          <w:delText>ISO</w:delText>
        </w:r>
        <w:r w:rsidDel="00810C5B">
          <w:rPr>
            <w:szCs w:val="24"/>
          </w:rPr>
          <w:delText xml:space="preserve">, </w:delText>
        </w:r>
        <w:r w:rsidDel="00810C5B">
          <w:rPr>
            <w:rStyle w:val="bibyear"/>
            <w:szCs w:val="24"/>
          </w:rPr>
          <w:delText>2023</w:delText>
        </w:r>
        <w:r w:rsidDel="00810C5B">
          <w:rPr>
            <w:szCs w:val="24"/>
          </w:rPr>
          <w:delText xml:space="preserve">. </w:delText>
        </w:r>
      </w:del>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BAA6997"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_id=\"b10\""</w:instrText>
      </w:r>
      <w:r>
        <w:rPr>
          <w:szCs w:val="24"/>
        </w:rPr>
        <w:fldChar w:fldCharType="separate"/>
      </w:r>
      <w:r>
        <w:rPr>
          <w:szCs w:val="24"/>
        </w:rPr>
        <w:instrText xml:space="preserve"> _id="b10"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10</w:t>
      </w:r>
      <w:r>
        <w:rPr>
          <w:szCs w:val="24"/>
        </w:rPr>
        <w:t>]</w:t>
      </w:r>
      <w:r>
        <w:rPr>
          <w:szCs w:val="24"/>
        </w:rPr>
        <w:tab/>
      </w:r>
      <w:r>
        <w:rPr>
          <w:rStyle w:val="biborganization"/>
          <w:szCs w:val="24"/>
        </w:rPr>
        <w:t>SAE International — Fasteners Committee</w:t>
      </w:r>
      <w:r>
        <w:rPr>
          <w:szCs w:val="24"/>
        </w:rPr>
        <w:t xml:space="preserve">, </w:t>
      </w:r>
      <w:r>
        <w:rPr>
          <w:rStyle w:val="bibbook"/>
          <w:szCs w:val="24"/>
        </w:rPr>
        <w:t>J492_201611 — Guide for Rivet Selection and Design Consideration</w:t>
      </w:r>
      <w:r>
        <w:rPr>
          <w:szCs w:val="24"/>
        </w:rPr>
        <w:t xml:space="preserve">, </w:t>
      </w:r>
      <w:r>
        <w:rPr>
          <w:rStyle w:val="biblocation"/>
          <w:szCs w:val="24"/>
        </w:rPr>
        <w:t>Warrendale (Pennsylvania) &amp; Troy (Michigan)</w:t>
      </w:r>
      <w:r>
        <w:rPr>
          <w:szCs w:val="24"/>
        </w:rPr>
        <w:t xml:space="preserve">: </w:t>
      </w:r>
      <w:r>
        <w:rPr>
          <w:rStyle w:val="bibpublisher"/>
          <w:szCs w:val="24"/>
        </w:rPr>
        <w:t>SAE International</w:t>
      </w:r>
      <w:r>
        <w:rPr>
          <w:szCs w:val="24"/>
        </w:rPr>
        <w:t xml:space="preserve">, </w:t>
      </w:r>
      <w:r>
        <w:rPr>
          <w:rStyle w:val="bibyear"/>
          <w:szCs w:val="24"/>
        </w:rPr>
        <w:t>2016</w:t>
      </w:r>
      <w:r>
        <w:rPr>
          <w:szCs w:val="24"/>
        </w:rPr>
        <w:t xml:space="preserve">, p. </w:t>
      </w:r>
      <w:r>
        <w:rPr>
          <w:rStyle w:val="bibfpage"/>
          <w:szCs w:val="24"/>
        </w:rPr>
        <w:t>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A1810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_id=\"b11\""</w:instrText>
      </w:r>
      <w:r>
        <w:rPr>
          <w:szCs w:val="24"/>
        </w:rPr>
        <w:fldChar w:fldCharType="separate"/>
      </w:r>
      <w:r>
        <w:rPr>
          <w:szCs w:val="24"/>
        </w:rPr>
        <w:instrText xml:space="preserve"> _id="b11"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11</w:t>
      </w:r>
      <w:r>
        <w:rPr>
          <w:szCs w:val="24"/>
        </w:rPr>
        <w:t>]</w:t>
      </w:r>
      <w:r>
        <w:rPr>
          <w:szCs w:val="24"/>
        </w:rPr>
        <w:tab/>
      </w:r>
      <w:r>
        <w:rPr>
          <w:rStyle w:val="bibsurname"/>
          <w:szCs w:val="24"/>
        </w:rPr>
        <w:t>G</w:t>
      </w:r>
      <w:r>
        <w:rPr>
          <w:rStyle w:val="bibsurname"/>
          <w:smallCaps/>
          <w:szCs w:val="24"/>
        </w:rPr>
        <w:t>arnero</w:t>
      </w:r>
      <w:r>
        <w:rPr>
          <w:szCs w:val="24"/>
        </w:rPr>
        <w:t xml:space="preserve"> </w:t>
      </w:r>
      <w:r>
        <w:rPr>
          <w:rStyle w:val="bibfname"/>
          <w:szCs w:val="24"/>
        </w:rPr>
        <w:t>P.</w:t>
      </w:r>
      <w:r>
        <w:rPr>
          <w:szCs w:val="24"/>
        </w:rPr>
        <w:t xml:space="preserve">, </w:t>
      </w:r>
      <w:r>
        <w:rPr>
          <w:rStyle w:val="bibsurname"/>
          <w:szCs w:val="24"/>
        </w:rPr>
        <w:t>M</w:t>
      </w:r>
      <w:r>
        <w:rPr>
          <w:rStyle w:val="bibsurname"/>
          <w:smallCaps/>
          <w:szCs w:val="24"/>
        </w:rPr>
        <w:t>archetto</w:t>
      </w:r>
      <w:r>
        <w:rPr>
          <w:szCs w:val="24"/>
        </w:rPr>
        <w:t xml:space="preserve"> </w:t>
      </w:r>
      <w:r>
        <w:rPr>
          <w:rStyle w:val="bibfname"/>
          <w:szCs w:val="24"/>
        </w:rPr>
        <w:t>V.</w:t>
      </w:r>
      <w:r>
        <w:rPr>
          <w:szCs w:val="24"/>
        </w:rPr>
        <w:t xml:space="preserve"> “A method for resistance electric spot welding of a first sheet of non weldable material to a second sheet of weldable metal material”. European Patent EP0967044A2, 23 10 </w:t>
      </w:r>
      <w:r>
        <w:rPr>
          <w:rStyle w:val="bibyear"/>
          <w:szCs w:val="24"/>
        </w:rPr>
        <w:t>1999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05E0963C"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_id=\"b12\""</w:instrText>
      </w:r>
      <w:r>
        <w:rPr>
          <w:szCs w:val="24"/>
        </w:rPr>
        <w:fldChar w:fldCharType="separate"/>
      </w:r>
      <w:r>
        <w:rPr>
          <w:szCs w:val="24"/>
        </w:rPr>
        <w:instrText xml:space="preserve"> _id="b12"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12</w:t>
      </w:r>
      <w:r>
        <w:rPr>
          <w:szCs w:val="24"/>
        </w:rPr>
        <w:t>]</w:t>
      </w:r>
      <w:r>
        <w:rPr>
          <w:szCs w:val="24"/>
        </w:rPr>
        <w:tab/>
      </w:r>
      <w:r>
        <w:rPr>
          <w:rStyle w:val="bibfname"/>
          <w:szCs w:val="24"/>
        </w:rPr>
        <w:t>O.</w:t>
      </w:r>
      <w:r>
        <w:rPr>
          <w:szCs w:val="24"/>
        </w:rPr>
        <w:t xml:space="preserve"> </w:t>
      </w:r>
      <w:r>
        <w:rPr>
          <w:rStyle w:val="bibsurname"/>
          <w:szCs w:val="24"/>
        </w:rPr>
        <w:t>Hahn</w:t>
      </w:r>
      <w:r>
        <w:rPr>
          <w:szCs w:val="24"/>
        </w:rPr>
        <w:t xml:space="preserve"> and </w:t>
      </w:r>
      <w:r>
        <w:rPr>
          <w:rStyle w:val="bibfname"/>
          <w:szCs w:val="24"/>
        </w:rPr>
        <w:t>A.</w:t>
      </w:r>
      <w:r>
        <w:rPr>
          <w:szCs w:val="24"/>
        </w:rPr>
        <w:t xml:space="preserve"> </w:t>
      </w:r>
      <w:r>
        <w:rPr>
          <w:rStyle w:val="bibsurname"/>
          <w:szCs w:val="24"/>
        </w:rPr>
        <w:t>Schulte</w:t>
      </w:r>
      <w:r>
        <w:rPr>
          <w:szCs w:val="24"/>
        </w:rPr>
        <w:t xml:space="preserve">, “Nutzung des Festigkeitspotentials höherfesten Stahlfeinbleche durch Stanzniet- und Clinchverbindungen,” </w:t>
      </w:r>
      <w:r>
        <w:rPr>
          <w:rStyle w:val="bibyear"/>
          <w:szCs w:val="24"/>
        </w:rPr>
        <w:t>1998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3F02C5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_id=\"b13\""</w:instrText>
      </w:r>
      <w:r>
        <w:rPr>
          <w:szCs w:val="24"/>
        </w:rPr>
        <w:fldChar w:fldCharType="separate"/>
      </w:r>
      <w:r>
        <w:rPr>
          <w:szCs w:val="24"/>
        </w:rPr>
        <w:instrText xml:space="preserve"> _id="b13"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13</w:t>
      </w:r>
      <w:r>
        <w:rPr>
          <w:szCs w:val="24"/>
        </w:rPr>
        <w:t>]</w:t>
      </w:r>
      <w:r>
        <w:rPr>
          <w:szCs w:val="24"/>
        </w:rPr>
        <w:tab/>
      </w:r>
      <w:r>
        <w:rPr>
          <w:rStyle w:val="bibsurname"/>
          <w:szCs w:val="24"/>
        </w:rPr>
        <w:t>D</w:t>
      </w:r>
      <w:r>
        <w:rPr>
          <w:rStyle w:val="bibsurname"/>
          <w:smallCaps/>
          <w:szCs w:val="24"/>
        </w:rPr>
        <w:t>raht</w:t>
      </w:r>
      <w:r>
        <w:rPr>
          <w:szCs w:val="24"/>
        </w:rPr>
        <w:t xml:space="preserve"> </w:t>
      </w:r>
      <w:r>
        <w:rPr>
          <w:rStyle w:val="bibfname"/>
          <w:szCs w:val="24"/>
        </w:rPr>
        <w:t>T.</w:t>
      </w:r>
      <w:r>
        <w:rPr>
          <w:szCs w:val="24"/>
        </w:rPr>
        <w:t xml:space="preserve">, </w:t>
      </w:r>
      <w:r>
        <w:rPr>
          <w:rStyle w:val="bibsurname"/>
          <w:szCs w:val="24"/>
        </w:rPr>
        <w:t>M</w:t>
      </w:r>
      <w:r>
        <w:rPr>
          <w:rStyle w:val="bibsurname"/>
          <w:smallCaps/>
          <w:szCs w:val="24"/>
        </w:rPr>
        <w:t>eschut</w:t>
      </w:r>
      <w:r>
        <w:rPr>
          <w:szCs w:val="24"/>
        </w:rPr>
        <w:t xml:space="preserve"> </w:t>
      </w:r>
      <w:r>
        <w:rPr>
          <w:rStyle w:val="bibfname"/>
          <w:szCs w:val="24"/>
        </w:rPr>
        <w:t>G.</w:t>
      </w:r>
      <w:r>
        <w:rPr>
          <w:szCs w:val="24"/>
        </w:rPr>
        <w:t xml:space="preserve"> “Method of producing a nail connection, and nail for this purpose”. European Patent EP1926918B1, 16 01 </w:t>
      </w:r>
      <w:r>
        <w:rPr>
          <w:rStyle w:val="bibyear"/>
          <w:szCs w:val="24"/>
        </w:rPr>
        <w:t>2007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"other"</w:instrText>
      </w:r>
      <w:r>
        <w:rPr>
          <w:szCs w:val="24"/>
        </w:rPr>
        <w:fldChar w:fldCharType="separate"/>
      </w:r>
      <w:r>
        <w:rPr>
          <w:szCs w:val="24"/>
        </w:rPr>
        <w:instrText>other</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"other"</w:instrText>
      </w:r>
      <w:r>
        <w:rPr>
          <w:szCs w:val="24"/>
        </w:rPr>
        <w:fldChar w:fldCharType="separate"/>
      </w:r>
      <w:r>
        <w:rPr>
          <w:szCs w:val="24"/>
        </w:rPr>
        <w:t>other</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E24724"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_id=\"b14\""</w:instrText>
      </w:r>
      <w:r>
        <w:rPr>
          <w:szCs w:val="24"/>
        </w:rPr>
        <w:fldChar w:fldCharType="separate"/>
      </w:r>
      <w:r>
        <w:rPr>
          <w:szCs w:val="24"/>
        </w:rPr>
        <w:instrText xml:space="preserve"> _id="b14"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14</w:t>
      </w:r>
      <w:r>
        <w:rPr>
          <w:szCs w:val="24"/>
        </w:rPr>
        <w:t>]</w:t>
      </w:r>
      <w:r>
        <w:rPr>
          <w:szCs w:val="24"/>
        </w:rPr>
        <w:tab/>
      </w:r>
      <w:r>
        <w:rPr>
          <w:rStyle w:val="bibfname"/>
          <w:szCs w:val="24"/>
        </w:rPr>
        <w:t>T.</w:t>
      </w:r>
      <w:r>
        <w:rPr>
          <w:szCs w:val="24"/>
        </w:rPr>
        <w:t xml:space="preserve"> </w:t>
      </w:r>
      <w:r>
        <w:rPr>
          <w:rStyle w:val="bibsurname"/>
          <w:szCs w:val="24"/>
        </w:rPr>
        <w:t>Ziegler</w:t>
      </w:r>
      <w:r>
        <w:rPr>
          <w:szCs w:val="24"/>
        </w:rPr>
        <w:t xml:space="preserve">, “Joinability of light-weight components using riveted friction-welded joints.,” in </w:t>
      </w:r>
      <w:r>
        <w:rPr>
          <w:i/>
          <w:szCs w:val="24"/>
        </w:rPr>
        <w:t>Joining in Car Body Engineering</w:t>
      </w:r>
      <w:r>
        <w:rPr>
          <w:szCs w:val="24"/>
        </w:rPr>
        <w:t xml:space="preserve">, Bad Nauheim, Germany, </w:t>
      </w:r>
      <w:r>
        <w:rPr>
          <w:rStyle w:val="bibyear"/>
          <w:szCs w:val="24"/>
        </w:rPr>
        <w:t>2019</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"edb"</w:instrText>
      </w:r>
      <w:r>
        <w:rPr>
          <w:szCs w:val="24"/>
        </w:rPr>
        <w:fldChar w:fldCharType="separate"/>
      </w:r>
      <w:r>
        <w:rPr>
          <w:szCs w:val="24"/>
        </w:rPr>
        <w:instrText>edb</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"edb"</w:instrText>
      </w:r>
      <w:r>
        <w:rPr>
          <w:szCs w:val="24"/>
        </w:rPr>
        <w:fldChar w:fldCharType="separate"/>
      </w:r>
      <w:r>
        <w:rPr>
          <w:szCs w:val="24"/>
        </w:rPr>
        <w:t>edb</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6D0371A"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_id=\"b15\""</w:instrText>
      </w:r>
      <w:r>
        <w:rPr>
          <w:szCs w:val="24"/>
        </w:rPr>
        <w:fldChar w:fldCharType="separate"/>
      </w:r>
      <w:r>
        <w:rPr>
          <w:szCs w:val="24"/>
        </w:rPr>
        <w:instrText xml:space="preserve"> _id="b15"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15</w:t>
      </w:r>
      <w:r>
        <w:rPr>
          <w:szCs w:val="24"/>
        </w:rPr>
        <w:t>]</w:t>
      </w:r>
      <w:r>
        <w:rPr>
          <w:szCs w:val="24"/>
        </w:rPr>
        <w:tab/>
      </w:r>
      <w:r>
        <w:rPr>
          <w:rStyle w:val="bibfname"/>
          <w:szCs w:val="24"/>
        </w:rPr>
        <w:t>B. E.</w:t>
      </w:r>
      <w:r>
        <w:rPr>
          <w:szCs w:val="24"/>
        </w:rPr>
        <w:t xml:space="preserve"> </w:t>
      </w:r>
      <w:r>
        <w:rPr>
          <w:rStyle w:val="bibsurname"/>
          <w:szCs w:val="24"/>
        </w:rPr>
        <w:t>Huf</w:t>
      </w:r>
      <w:r>
        <w:rPr>
          <w:szCs w:val="24"/>
        </w:rPr>
        <w:t>, "</w:t>
      </w:r>
      <w:r>
        <w:rPr>
          <w:rStyle w:val="bibbook"/>
          <w:szCs w:val="24"/>
        </w:rPr>
        <w:t>Managing Connections using the Master Connection File</w:t>
      </w:r>
      <w:r>
        <w:rPr>
          <w:szCs w:val="24"/>
        </w:rPr>
        <w:t xml:space="preserve">," </w:t>
      </w:r>
      <w:r>
        <w:rPr>
          <w:rStyle w:val="bibpublisher"/>
          <w:szCs w:val="24"/>
        </w:rPr>
        <w:t>Ford Motor Co.</w:t>
      </w:r>
      <w:r>
        <w:rPr>
          <w:szCs w:val="24"/>
        </w:rPr>
        <w:t xml:space="preserve">, </w:t>
      </w:r>
      <w:r>
        <w:rPr>
          <w:rStyle w:val="biblocation"/>
          <w:szCs w:val="24"/>
        </w:rPr>
        <w:t>Dearborn</w:t>
      </w:r>
      <w:r>
        <w:rPr>
          <w:szCs w:val="24"/>
        </w:rPr>
        <w:t xml:space="preserve">, </w:t>
      </w:r>
      <w:r>
        <w:rPr>
          <w:rStyle w:val="bibyear"/>
          <w:szCs w:val="24"/>
        </w:rPr>
        <w:t>2001</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CDEA03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_id=\"b16\""</w:instrText>
      </w:r>
      <w:r>
        <w:rPr>
          <w:szCs w:val="24"/>
        </w:rPr>
        <w:fldChar w:fldCharType="separate"/>
      </w:r>
      <w:r>
        <w:rPr>
          <w:szCs w:val="24"/>
        </w:rPr>
        <w:instrText xml:space="preserve"> _id="b16"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16</w:t>
      </w:r>
      <w:r>
        <w:rPr>
          <w:szCs w:val="24"/>
        </w:rPr>
        <w:t>]</w:t>
      </w:r>
      <w:r>
        <w:rPr>
          <w:szCs w:val="24"/>
        </w:rPr>
        <w:tab/>
      </w:r>
      <w:r>
        <w:rPr>
          <w:rStyle w:val="bibfname"/>
          <w:szCs w:val="24"/>
        </w:rPr>
        <w:t>S.</w:t>
      </w:r>
      <w:r>
        <w:rPr>
          <w:szCs w:val="24"/>
        </w:rPr>
        <w:t xml:space="preserve"> </w:t>
      </w:r>
      <w:r>
        <w:rPr>
          <w:rStyle w:val="bibsurname"/>
          <w:szCs w:val="24"/>
        </w:rPr>
        <w:t>Zhang</w:t>
      </w:r>
      <w:r>
        <w:rPr>
          <w:szCs w:val="24"/>
        </w:rPr>
        <w:t>, “</w:t>
      </w:r>
      <w:r>
        <w:rPr>
          <w:rStyle w:val="bibbook"/>
          <w:szCs w:val="24"/>
        </w:rPr>
        <w:t>Classification of Seam Welds</w:t>
      </w:r>
      <w:r>
        <w:rPr>
          <w:szCs w:val="24"/>
        </w:rPr>
        <w:t xml:space="preserve">,” </w:t>
      </w:r>
      <w:r>
        <w:rPr>
          <w:rStyle w:val="bibpublisher"/>
          <w:szCs w:val="24"/>
        </w:rPr>
        <w:t>Daimler AG</w:t>
      </w:r>
      <w:r>
        <w:rPr>
          <w:szCs w:val="24"/>
        </w:rPr>
        <w:t xml:space="preserve">, </w:t>
      </w:r>
      <w:r>
        <w:rPr>
          <w:rStyle w:val="biblocation"/>
          <w:szCs w:val="24"/>
        </w:rPr>
        <w:t>Stuttgart, Germany</w:t>
      </w:r>
      <w:r>
        <w:rPr>
          <w:szCs w:val="24"/>
        </w:rPr>
        <w:t xml:space="preserve">, </w:t>
      </w:r>
      <w:r>
        <w:rPr>
          <w:rStyle w:val="bibyear"/>
          <w:szCs w:val="24"/>
        </w:rPr>
        <w:t>2005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3B5013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_id=\"b17\""</w:instrText>
      </w:r>
      <w:r>
        <w:rPr>
          <w:szCs w:val="24"/>
        </w:rPr>
        <w:fldChar w:fldCharType="separate"/>
      </w:r>
      <w:r>
        <w:rPr>
          <w:szCs w:val="24"/>
        </w:rPr>
        <w:instrText xml:space="preserve"> _id="b17"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17</w:t>
      </w:r>
      <w:r>
        <w:rPr>
          <w:szCs w:val="24"/>
        </w:rPr>
        <w:t>]</w:t>
      </w:r>
      <w:r>
        <w:rPr>
          <w:szCs w:val="24"/>
        </w:rPr>
        <w:tab/>
      </w:r>
      <w:r>
        <w:rPr>
          <w:rStyle w:val="bibfname"/>
          <w:szCs w:val="24"/>
        </w:rPr>
        <w:t>P.</w:t>
      </w:r>
      <w:r>
        <w:rPr>
          <w:szCs w:val="24"/>
        </w:rPr>
        <w:t xml:space="preserve"> </w:t>
      </w:r>
      <w:r>
        <w:rPr>
          <w:rStyle w:val="bibsurname"/>
          <w:szCs w:val="24"/>
        </w:rPr>
        <w:t>Mikolaj</w:t>
      </w:r>
      <w:r>
        <w:rPr>
          <w:szCs w:val="24"/>
        </w:rPr>
        <w:t xml:space="preserve">, </w:t>
      </w:r>
      <w:r>
        <w:rPr>
          <w:rStyle w:val="bibbook"/>
          <w:szCs w:val="24"/>
        </w:rPr>
        <w:t>“First Proposal for The Extended Master Connection File (χMCF) as a Transfer Standard of Seamweld Connection Definition,” MSC.</w:t>
      </w:r>
      <w:r>
        <w:rPr>
          <w:rStyle w:val="bibpublisher"/>
          <w:szCs w:val="24"/>
        </w:rPr>
        <w:t>Software</w:t>
      </w:r>
      <w:r>
        <w:rPr>
          <w:szCs w:val="24"/>
        </w:rPr>
        <w:t xml:space="preserve">, </w:t>
      </w:r>
      <w:r>
        <w:rPr>
          <w:rStyle w:val="biblocation"/>
          <w:szCs w:val="24"/>
        </w:rPr>
        <w:t>Alzenau, Germany</w:t>
      </w:r>
      <w:r>
        <w:rPr>
          <w:szCs w:val="24"/>
        </w:rPr>
        <w:t xml:space="preserve">, </w:t>
      </w:r>
      <w:r>
        <w:rPr>
          <w:rStyle w:val="bibyear"/>
          <w:szCs w:val="24"/>
        </w:rPr>
        <w:t>2006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1FBC33D"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_id=\"b18\""</w:instrText>
      </w:r>
      <w:r>
        <w:rPr>
          <w:szCs w:val="24"/>
        </w:rPr>
        <w:fldChar w:fldCharType="separate"/>
      </w:r>
      <w:r>
        <w:rPr>
          <w:szCs w:val="24"/>
        </w:rPr>
        <w:instrText xml:space="preserve"> _id="b18"</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18</w:t>
      </w:r>
      <w:r>
        <w:rPr>
          <w:szCs w:val="24"/>
        </w:rPr>
        <w:t>]</w:t>
      </w:r>
      <w:r>
        <w:rPr>
          <w:szCs w:val="24"/>
        </w:rPr>
        <w:tab/>
      </w:r>
      <w:r>
        <w:rPr>
          <w:rStyle w:val="bibsurname"/>
          <w:szCs w:val="24"/>
        </w:rPr>
        <w:t>Beta</w:t>
      </w:r>
      <w:r>
        <w:rPr>
          <w:szCs w:val="24"/>
        </w:rPr>
        <w:t xml:space="preserve"> </w:t>
      </w:r>
      <w:r>
        <w:rPr>
          <w:rStyle w:val="bibfname"/>
          <w:szCs w:val="24"/>
        </w:rPr>
        <w:t>CAE</w:t>
      </w:r>
      <w:r>
        <w:rPr>
          <w:szCs w:val="24"/>
        </w:rPr>
        <w:t xml:space="preserve"> System S.A., “χMCF pilot in ANSA,” Thessaloniki, Greece, </w:t>
      </w:r>
      <w:r>
        <w:rPr>
          <w:rStyle w:val="bibyear"/>
          <w:szCs w:val="24"/>
        </w:rPr>
        <w:t>2008</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27DE076"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_id=\"b19\""</w:instrText>
      </w:r>
      <w:r>
        <w:rPr>
          <w:szCs w:val="24"/>
        </w:rPr>
        <w:fldChar w:fldCharType="separate"/>
      </w:r>
      <w:r>
        <w:rPr>
          <w:szCs w:val="24"/>
        </w:rPr>
        <w:instrText xml:space="preserve"> _id="b19"</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19</w:t>
      </w:r>
      <w:r>
        <w:rPr>
          <w:szCs w:val="24"/>
        </w:rPr>
        <w:t>]</w:t>
      </w:r>
      <w:r>
        <w:rPr>
          <w:szCs w:val="24"/>
        </w:rPr>
        <w:tab/>
      </w:r>
      <w:r>
        <w:rPr>
          <w:rStyle w:val="biborganization"/>
          <w:szCs w:val="24"/>
        </w:rPr>
        <w:t>T-Systems International GmbH</w:t>
      </w:r>
      <w:r>
        <w:rPr>
          <w:szCs w:val="24"/>
        </w:rPr>
        <w:t xml:space="preserve">, "MEDINA 8.3.0.7 includes prototypic export of χMCF files," Leinfelden-Echterdingen, Germany, </w:t>
      </w:r>
      <w:r>
        <w:rPr>
          <w:rStyle w:val="bibyear"/>
          <w:szCs w:val="24"/>
        </w:rPr>
        <w:t>2011</w:t>
      </w:r>
      <w:r>
        <w:rPr>
          <w:szCs w:val="24"/>
        </w:rPr>
        <w:t>-04-07.</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218FEE3"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_id=\"b20\""</w:instrText>
      </w:r>
      <w:r>
        <w:rPr>
          <w:szCs w:val="24"/>
        </w:rPr>
        <w:fldChar w:fldCharType="separate"/>
      </w:r>
      <w:r>
        <w:rPr>
          <w:szCs w:val="24"/>
        </w:rPr>
        <w:instrText xml:space="preserve"> _id="b20"</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20</w:t>
      </w:r>
      <w:r>
        <w:rPr>
          <w:szCs w:val="24"/>
        </w:rPr>
        <w:t>]</w:t>
      </w:r>
      <w:r>
        <w:rPr>
          <w:szCs w:val="24"/>
        </w:rPr>
        <w:tab/>
      </w:r>
      <w:r>
        <w:rPr>
          <w:rStyle w:val="bibfname"/>
          <w:szCs w:val="24"/>
        </w:rPr>
        <w:t>G.</w:t>
      </w:r>
      <w:r>
        <w:rPr>
          <w:szCs w:val="24"/>
        </w:rPr>
        <w:t xml:space="preserve"> </w:t>
      </w:r>
      <w:r>
        <w:rPr>
          <w:rStyle w:val="bibsurname"/>
          <w:szCs w:val="24"/>
        </w:rPr>
        <w:t>Zhang</w:t>
      </w:r>
      <w:r>
        <w:rPr>
          <w:szCs w:val="24"/>
        </w:rPr>
        <w:t xml:space="preserve"> (Volkswagen AG), C. Franke (T-Systems International GmbH) und P. Nuhn (Siemens Industry Software GmbH &amp; Co KG), „χMCF – Standard zur Beschreibung von Fügeinformationen,“ in </w:t>
      </w:r>
      <w:r>
        <w:rPr>
          <w:i/>
          <w:szCs w:val="24"/>
        </w:rPr>
        <w:t>SIMVEC – Simulation und Erprobung in der Fahrzeugentwicklung</w:t>
      </w:r>
      <w:r>
        <w:rPr>
          <w:szCs w:val="24"/>
        </w:rPr>
        <w:t xml:space="preserve">, Baden-Baden, Germany, Nov. </w:t>
      </w:r>
      <w:r>
        <w:rPr>
          <w:rStyle w:val="bibyear"/>
          <w:szCs w:val="24"/>
        </w:rPr>
        <w:t>2014</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63F71325"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_id=\"b21\""</w:instrText>
      </w:r>
      <w:r>
        <w:rPr>
          <w:szCs w:val="24"/>
        </w:rPr>
        <w:fldChar w:fldCharType="separate"/>
      </w:r>
      <w:r>
        <w:rPr>
          <w:szCs w:val="24"/>
        </w:rPr>
        <w:instrText xml:space="preserve"> _id="b21"</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21</w:t>
      </w:r>
      <w:r>
        <w:rPr>
          <w:szCs w:val="24"/>
        </w:rPr>
        <w:t>]</w:t>
      </w:r>
      <w:r>
        <w:rPr>
          <w:szCs w:val="24"/>
        </w:rPr>
        <w:tab/>
      </w:r>
      <w:r>
        <w:rPr>
          <w:rStyle w:val="bibsurname"/>
          <w:szCs w:val="24"/>
        </w:rPr>
        <w:t>F</w:t>
      </w:r>
      <w:r>
        <w:rPr>
          <w:rStyle w:val="bibsurname"/>
          <w:smallCaps/>
          <w:szCs w:val="24"/>
        </w:rPr>
        <w:t>ranke</w:t>
      </w:r>
      <w:r>
        <w:rPr>
          <w:szCs w:val="24"/>
        </w:rPr>
        <w:t xml:space="preserve"> </w:t>
      </w:r>
      <w:r>
        <w:rPr>
          <w:rStyle w:val="bibfname"/>
          <w:szCs w:val="24"/>
        </w:rPr>
        <w:t>C.</w:t>
      </w:r>
      <w:r>
        <w:rPr>
          <w:szCs w:val="24"/>
        </w:rPr>
        <w:t xml:space="preserve"> (PROSTEP AG), G. Zhang (Volkswagen AG) and M. Weinert (Ford Germany), "χMCF – Standard for Documenting Connection Information … and how SPDM can benefit," in </w:t>
      </w:r>
      <w:r>
        <w:rPr>
          <w:i/>
          <w:szCs w:val="24"/>
        </w:rPr>
        <w:t>NAFEMS European Conference: Simulation Process and Data Management</w:t>
      </w:r>
      <w:r>
        <w:rPr>
          <w:szCs w:val="24"/>
        </w:rPr>
        <w:t xml:space="preserve">, Munich, Germany, Dec. </w:t>
      </w:r>
      <w:r>
        <w:rPr>
          <w:rStyle w:val="bibyear"/>
          <w:szCs w:val="24"/>
        </w:rPr>
        <w:t>2015</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8A653A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_id=\"b22\""</w:instrText>
      </w:r>
      <w:r>
        <w:rPr>
          <w:szCs w:val="24"/>
        </w:rPr>
        <w:fldChar w:fldCharType="separate"/>
      </w:r>
      <w:r>
        <w:rPr>
          <w:szCs w:val="24"/>
        </w:rPr>
        <w:instrText xml:space="preserve"> _id="b22"</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22</w:t>
      </w:r>
      <w:r>
        <w:rPr>
          <w:szCs w:val="24"/>
        </w:rPr>
        <w:t>]</w:t>
      </w:r>
      <w:r>
        <w:rPr>
          <w:szCs w:val="24"/>
        </w:rPr>
        <w:tab/>
      </w:r>
      <w:r>
        <w:rPr>
          <w:rStyle w:val="bibfname"/>
          <w:szCs w:val="24"/>
        </w:rPr>
        <w:t>C.</w:t>
      </w:r>
      <w:r>
        <w:rPr>
          <w:szCs w:val="24"/>
        </w:rPr>
        <w:t xml:space="preserve"> </w:t>
      </w:r>
      <w:r>
        <w:rPr>
          <w:rStyle w:val="bibsurname"/>
          <w:szCs w:val="24"/>
        </w:rPr>
        <w:t>Franke</w:t>
      </w:r>
      <w:r>
        <w:rPr>
          <w:szCs w:val="24"/>
        </w:rPr>
        <w:t xml:space="preserve"> (PROSTEP AG), G. Zhang (Volkswagen AG) und M. Weinert (Ford Germany), „χMCF zur Dokumentation von Fügeinformationen im PLM,“ in </w:t>
      </w:r>
      <w:r>
        <w:rPr>
          <w:i/>
          <w:szCs w:val="24"/>
        </w:rPr>
        <w:t>Deutschsprachige NAFEMS Konferenz 2016: Berechnung und Simulation – Anwendungen, Entwicklungen, Trends</w:t>
      </w:r>
      <w:r>
        <w:rPr>
          <w:szCs w:val="24"/>
        </w:rPr>
        <w:t xml:space="preserve">, Bamberg, Germany, Apr. </w:t>
      </w:r>
      <w:r>
        <w:rPr>
          <w:rStyle w:val="bibyear"/>
          <w:szCs w:val="24"/>
        </w:rPr>
        <w:t>2016</w:t>
      </w:r>
      <w:r>
        <w:rPr>
          <w:szCs w:val="24"/>
        </w:rPr>
        <w:t xml:space="preserve">. </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"unknown"</w:instrText>
      </w:r>
      <w:r>
        <w:rPr>
          <w:szCs w:val="24"/>
        </w:rPr>
        <w:fldChar w:fldCharType="separate"/>
      </w:r>
      <w:r>
        <w:rPr>
          <w:szCs w:val="24"/>
        </w:rPr>
        <w:instrText>unknown</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"unknown"</w:instrText>
      </w:r>
      <w:r>
        <w:rPr>
          <w:szCs w:val="24"/>
        </w:rPr>
        <w:fldChar w:fldCharType="separate"/>
      </w:r>
      <w:r>
        <w:rPr>
          <w:szCs w:val="24"/>
        </w:rPr>
        <w:t>unknown</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E2EB28"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_id=\"b23\""</w:instrText>
      </w:r>
      <w:r>
        <w:rPr>
          <w:szCs w:val="24"/>
        </w:rPr>
        <w:fldChar w:fldCharType="separate"/>
      </w:r>
      <w:r>
        <w:rPr>
          <w:szCs w:val="24"/>
        </w:rPr>
        <w:instrText xml:space="preserve"> _id="b23"</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23</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M. Weinert (Ford Germany), C. Franke (PROSTEP AG) and G. Tröndle (Volkswagen AG), "χMCF: A standard for joint information, covering PLM," in </w:t>
      </w:r>
      <w:r>
        <w:rPr>
          <w:i/>
          <w:szCs w:val="24"/>
        </w:rPr>
        <w:t>BETA CAE Systems 8th Before Reality Conference</w:t>
      </w:r>
      <w:r>
        <w:rPr>
          <w:szCs w:val="24"/>
        </w:rPr>
        <w:t xml:space="preserve">, Thessaloniki, Greece, June </w:t>
      </w:r>
      <w:r>
        <w:rPr>
          <w:rStyle w:val="bibyear"/>
          <w:szCs w:val="24"/>
        </w:rPr>
        <w:t>2017</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7F6422B0"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_id=\"b24\""</w:instrText>
      </w:r>
      <w:r>
        <w:rPr>
          <w:szCs w:val="24"/>
        </w:rPr>
        <w:fldChar w:fldCharType="separate"/>
      </w:r>
      <w:r>
        <w:rPr>
          <w:szCs w:val="24"/>
        </w:rPr>
        <w:instrText xml:space="preserve"> _id="b24"</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24</w:t>
      </w:r>
      <w:r>
        <w:rPr>
          <w:szCs w:val="24"/>
        </w:rPr>
        <w:t>]</w:t>
      </w:r>
      <w:r>
        <w:rPr>
          <w:szCs w:val="24"/>
        </w:rPr>
        <w:tab/>
      </w:r>
      <w:r>
        <w:rPr>
          <w:rStyle w:val="bibsurname"/>
          <w:szCs w:val="24"/>
        </w:rPr>
        <w:t>Z</w:t>
      </w:r>
      <w:r>
        <w:rPr>
          <w:rStyle w:val="bibsurname"/>
          <w:smallCaps/>
          <w:szCs w:val="24"/>
        </w:rPr>
        <w:t>hang</w:t>
      </w:r>
      <w:r>
        <w:rPr>
          <w:szCs w:val="24"/>
        </w:rPr>
        <w:t xml:space="preserve"> </w:t>
      </w:r>
      <w:r>
        <w:rPr>
          <w:rStyle w:val="bibfname"/>
          <w:szCs w:val="24"/>
        </w:rPr>
        <w:t>G.</w:t>
      </w:r>
      <w:r>
        <w:rPr>
          <w:szCs w:val="24"/>
        </w:rPr>
        <w:t xml:space="preserve"> (Volkswagen AG) and C. Franke (PROSTEP AG), "χMCF v3.0: An interface standard for exchanging weld information within CAD/CAE," in </w:t>
      </w:r>
      <w:r>
        <w:rPr>
          <w:i/>
          <w:szCs w:val="24"/>
        </w:rPr>
        <w:t>BETA CAE Systems 8th Before Reality Conference</w:t>
      </w:r>
      <w:r>
        <w:rPr>
          <w:szCs w:val="24"/>
        </w:rPr>
        <w:t xml:space="preserve">, Munich, Germany, May </w:t>
      </w:r>
      <w:r>
        <w:rPr>
          <w:rStyle w:val="bibyear"/>
          <w:szCs w:val="24"/>
        </w:rPr>
        <w:t>2019</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"conf"</w:instrText>
      </w:r>
      <w:r>
        <w:rPr>
          <w:szCs w:val="24"/>
        </w:rPr>
        <w:fldChar w:fldCharType="separate"/>
      </w:r>
      <w:r>
        <w:rPr>
          <w:szCs w:val="24"/>
        </w:rPr>
        <w:instrText>conf</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"conf"</w:instrText>
      </w:r>
      <w:r>
        <w:rPr>
          <w:szCs w:val="24"/>
        </w:rPr>
        <w:fldChar w:fldCharType="separate"/>
      </w:r>
      <w:r>
        <w:rPr>
          <w:szCs w:val="24"/>
        </w:rPr>
        <w:t>conf</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F93ACE1"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_id=\"b25\""</w:instrText>
      </w:r>
      <w:r>
        <w:rPr>
          <w:szCs w:val="24"/>
        </w:rPr>
        <w:fldChar w:fldCharType="separate"/>
      </w:r>
      <w:r>
        <w:rPr>
          <w:szCs w:val="24"/>
        </w:rPr>
        <w:instrText xml:space="preserve"> _id="b25"</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25</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3.1,” VDA FAT-AK25, Berlin, Germany, </w:t>
      </w:r>
      <w:r>
        <w:rPr>
          <w:rStyle w:val="bibyear"/>
          <w:szCs w:val="24"/>
        </w:rPr>
        <w:t>2020</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1F5BFFCB" w14:textId="77777777"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_id=\"b26\""</w:instrText>
      </w:r>
      <w:r>
        <w:rPr>
          <w:szCs w:val="24"/>
        </w:rPr>
        <w:fldChar w:fldCharType="separate"/>
      </w:r>
      <w:r>
        <w:rPr>
          <w:szCs w:val="24"/>
        </w:rPr>
        <w:instrText xml:space="preserve"> _id="b26"</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26</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2.0,” VDA FAT-AK25, Berlin, Germany, </w:t>
      </w:r>
      <w:r>
        <w:rPr>
          <w:rStyle w:val="bibyear"/>
          <w:szCs w:val="24"/>
        </w:rPr>
        <w:t>2014</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2770D03C" w14:textId="71A3C0C1" w:rsidR="006A2DB6" w:rsidRDefault="006A2DB6">
      <w:pPr>
        <w:pStyle w:val="BiblioEntry"/>
        <w:autoSpaceDE w:val="0"/>
        <w:autoSpaceDN w:val="0"/>
        <w:adjustRightInd w:val="0"/>
        <w:rPr>
          <w:szCs w:val="24"/>
        </w:rPr>
      </w:pP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begin"/>
      </w:r>
      <w:r>
        <w:rPr>
          <w:szCs w:val="24"/>
        </w:rPr>
        <w:instrText>QUOTE " _id=\"b27\""</w:instrText>
      </w:r>
      <w:r>
        <w:rPr>
          <w:szCs w:val="24"/>
        </w:rPr>
        <w:fldChar w:fldCharType="separate"/>
      </w:r>
      <w:r>
        <w:rPr>
          <w:szCs w:val="24"/>
        </w:rPr>
        <w:instrText xml:space="preserve"> _id="b27"</w:instrText>
      </w:r>
      <w:r>
        <w:rPr>
          <w:szCs w:val="24"/>
        </w:rPr>
        <w:fldChar w:fldCharType="end"/>
      </w:r>
      <w:r>
        <w:rPr>
          <w:szCs w:val="24"/>
        </w:rPr>
        <w:instrText>"</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 AND(</w:instrText>
      </w:r>
      <w:r>
        <w:rPr>
          <w:szCs w:val="24"/>
        </w:rPr>
        <w:fldChar w:fldCharType="begin"/>
      </w:r>
      <w:r>
        <w:rPr>
          <w:szCs w:val="24"/>
        </w:rPr>
        <w:instrText>COMPARE</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w:instrText>
      </w:r>
      <w:r>
        <w:rPr>
          <w:szCs w:val="24"/>
        </w:rPr>
        <w:fldChar w:fldCharType="separate"/>
      </w:r>
      <w:r>
        <w:rPr>
          <w:szCs w:val="24"/>
        </w:rPr>
        <w:instrText>1</w:instrText>
      </w:r>
      <w:r>
        <w:rPr>
          <w:szCs w:val="24"/>
        </w:rPr>
        <w:fldChar w:fldCharType="end"/>
      </w:r>
      <w:r>
        <w:rPr>
          <w:szCs w:val="24"/>
        </w:rPr>
        <w:instrText>,</w:instrText>
      </w:r>
      <w:r>
        <w:rPr>
          <w:szCs w:val="24"/>
        </w:rPr>
        <w:fldChar w:fldCharType="begin"/>
      </w:r>
      <w:r>
        <w:rPr>
          <w:szCs w:val="24"/>
        </w:rPr>
        <w:instrText>COMPARE</w:instrText>
      </w:r>
      <w:r>
        <w:rPr>
          <w:szCs w:val="24"/>
        </w:rPr>
        <w:fldChar w:fldCharType="begin"/>
      </w:r>
      <w:r>
        <w:rPr>
          <w:szCs w:val="24"/>
        </w:rPr>
        <w:instrText>DOCPROPERTY "x_a"</w:instrText>
      </w:r>
      <w:r>
        <w:rPr>
          <w:szCs w:val="24"/>
        </w:rPr>
        <w:fldChar w:fldCharType="separate"/>
      </w:r>
      <w:r>
        <w:rPr>
          <w:szCs w:val="24"/>
        </w:rPr>
        <w:instrText>N</w:instrText>
      </w:r>
      <w:r>
        <w:rPr>
          <w:szCs w:val="24"/>
        </w:rPr>
        <w:fldChar w:fldCharType="end"/>
      </w:r>
      <w:r>
        <w:rPr>
          <w:szCs w:val="24"/>
        </w:rPr>
        <w:instrText>&lt;&gt; N</w:instrText>
      </w:r>
      <w:r>
        <w:rPr>
          <w:szCs w:val="24"/>
        </w:rPr>
        <w:fldChar w:fldCharType="separate"/>
      </w:r>
      <w:r>
        <w:rPr>
          <w:szCs w:val="24"/>
        </w:rPr>
        <w:instrText>0</w:instrText>
      </w:r>
      <w:r>
        <w:rPr>
          <w:szCs w:val="24"/>
        </w:rPr>
        <w:fldChar w:fldCharType="end"/>
      </w:r>
      <w:r>
        <w:rPr>
          <w:szCs w:val="24"/>
        </w:rPr>
        <w:instrText>)</w:instrText>
      </w:r>
      <w:r>
        <w:rPr>
          <w:szCs w:val="24"/>
        </w:rPr>
        <w:fldChar w:fldCharType="separate"/>
      </w:r>
      <w:r>
        <w:rPr>
          <w:szCs w:val="24"/>
        </w:rPr>
        <w:instrText>0</w:instrText>
      </w:r>
      <w:r>
        <w:rPr>
          <w:szCs w:val="24"/>
        </w:rPr>
        <w:fldChar w:fldCharType="end"/>
      </w:r>
      <w:r>
        <w:rPr>
          <w:szCs w:val="24"/>
        </w:rPr>
        <w:instrText>= 1 "</w:instrText>
      </w:r>
      <w:r>
        <w:rPr>
          <w:szCs w:val="24"/>
        </w:rPr>
        <w:fldChar w:fldCharType="begin"/>
      </w:r>
      <w:r>
        <w:rPr>
          <w:szCs w:val="24"/>
        </w:rPr>
        <w:instrText>QUOTE ""</w:instrText>
      </w:r>
      <w:r>
        <w:rPr>
          <w:szCs w:val="24"/>
        </w:rPr>
        <w:fldChar w:fldCharType="end"/>
      </w:r>
      <w:r>
        <w:rPr>
          <w:szCs w:val="24"/>
        </w:rPr>
        <w:instrText>"</w:instrText>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r>
        <w:rPr>
          <w:szCs w:val="24"/>
        </w:rPr>
        <w:t>[</w:t>
      </w:r>
      <w:r>
        <w:rPr>
          <w:rStyle w:val="bibnumber"/>
          <w:szCs w:val="24"/>
        </w:rPr>
        <w:t>27</w:t>
      </w:r>
      <w:r>
        <w:rPr>
          <w:szCs w:val="24"/>
        </w:rPr>
        <w:t>]</w:t>
      </w:r>
      <w:r>
        <w:rPr>
          <w:szCs w:val="24"/>
        </w:rPr>
        <w:tab/>
      </w:r>
      <w:r>
        <w:rPr>
          <w:rStyle w:val="biborganization"/>
          <w:szCs w:val="24"/>
        </w:rPr>
        <w:t>FAT-AK25</w:t>
      </w:r>
      <w:r>
        <w:rPr>
          <w:szCs w:val="24"/>
        </w:rPr>
        <w:t xml:space="preserve">, “χMCF Extended Master Connection File: A Standard for Describing Connections and Joints in the Automotive Industry, Version 3.0 (FAT Schriftenreihe 286),” VDA FAT-AK25, Berlin, Germany, </w:t>
      </w:r>
      <w:r>
        <w:rPr>
          <w:rStyle w:val="bibyear"/>
          <w:szCs w:val="24"/>
        </w:rPr>
        <w:t>2016</w:t>
      </w:r>
      <w:r>
        <w:rPr>
          <w:szCs w:val="24"/>
        </w:rPr>
        <w:t>.</w:t>
      </w:r>
      <w:r>
        <w:rPr>
          <w:szCs w:val="24"/>
        </w:rPr>
        <w:fldChar w:fldCharType="begin"/>
      </w:r>
      <w:r>
        <w:rPr>
          <w:szCs w:val="24"/>
        </w:rPr>
        <w:instrText>IF "x_-3" "</w:instrText>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instrText>&lt;/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instrText>&gt;</w:instrText>
      </w:r>
      <w:r>
        <w:rPr>
          <w:szCs w:val="24"/>
        </w:rPr>
        <w:fldChar w:fldCharType="end"/>
      </w:r>
      <w:r>
        <w:rPr>
          <w:szCs w:val="24"/>
        </w:rPr>
        <w:instrText>" ""</w:instrText>
      </w:r>
      <w:r>
        <w:rPr>
          <w:szCs w:val="24"/>
        </w:rPr>
        <w:fldChar w:fldCharType="separate"/>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"&lt;/</w:instrText>
      </w:r>
      <w:r>
        <w:rPr>
          <w:szCs w:val="24"/>
        </w:rPr>
        <w:fldChar w:fldCharType="begin"/>
      </w:r>
      <w:r>
        <w:rPr>
          <w:szCs w:val="24"/>
        </w:rPr>
        <w:instrText>QUOTE "bok"</w:instrText>
      </w:r>
      <w:r>
        <w:rPr>
          <w:szCs w:val="24"/>
        </w:rPr>
        <w:fldChar w:fldCharType="separate"/>
      </w:r>
      <w:r>
        <w:rPr>
          <w:szCs w:val="24"/>
        </w:rPr>
        <w:instrText>bok</w:instrText>
      </w:r>
      <w:r>
        <w:rPr>
          <w:szCs w:val="24"/>
        </w:rPr>
        <w:fldChar w:fldCharType="end"/>
      </w:r>
      <w:r>
        <w:rPr>
          <w:szCs w:val="24"/>
        </w:rPr>
        <w:instrText>"</w:instrText>
      </w:r>
      <w:r>
        <w:rPr>
          <w:szCs w:val="24"/>
        </w:rPr>
        <w:fldChar w:fldCharType="separate"/>
      </w:r>
      <w:r>
        <w:rPr>
          <w:szCs w:val="24"/>
        </w:rPr>
        <w:t>&lt;/</w:t>
      </w:r>
      <w:r>
        <w:rPr>
          <w:szCs w:val="24"/>
        </w:rPr>
        <w:fldChar w:fldCharType="begin"/>
      </w:r>
      <w:r>
        <w:rPr>
          <w:szCs w:val="24"/>
        </w:rPr>
        <w:instrText>QUOTE "bok"</w:instrText>
      </w:r>
      <w:r>
        <w:rPr>
          <w:szCs w:val="24"/>
        </w:rPr>
        <w:fldChar w:fldCharType="separate"/>
      </w:r>
      <w:r>
        <w:rPr>
          <w:szCs w:val="24"/>
        </w:rPr>
        <w:t>bok</w:t>
      </w:r>
      <w:r>
        <w:rPr>
          <w:szCs w:val="24"/>
        </w:rPr>
        <w:fldChar w:fldCharType="end"/>
      </w:r>
      <w:r>
        <w:rPr>
          <w:szCs w:val="24"/>
        </w:rPr>
        <w:fldChar w:fldCharType="end"/>
      </w:r>
      <w:r>
        <w:rPr>
          <w:szCs w:val="24"/>
        </w:rPr>
        <w:fldChar w:fldCharType="begin"/>
      </w:r>
      <w:r>
        <w:rPr>
          <w:szCs w:val="24"/>
        </w:rPr>
        <w:instrText>IF</w:instrText>
      </w:r>
      <w:r>
        <w:rPr>
          <w:szCs w:val="24"/>
        </w:rPr>
        <w:fldChar w:fldCharType="begin"/>
      </w:r>
      <w:r>
        <w:rPr>
          <w:szCs w:val="24"/>
        </w:rPr>
        <w:instrText>DOCPROPERTY "x_t"</w:instrText>
      </w:r>
      <w:r>
        <w:rPr>
          <w:szCs w:val="24"/>
        </w:rPr>
        <w:fldChar w:fldCharType="separate"/>
      </w:r>
      <w:r>
        <w:rPr>
          <w:szCs w:val="24"/>
        </w:rPr>
        <w:instrText>Y</w:instrText>
      </w:r>
      <w:r>
        <w:rPr>
          <w:szCs w:val="24"/>
        </w:rPr>
        <w:fldChar w:fldCharType="end"/>
      </w:r>
      <w:r>
        <w:rPr>
          <w:szCs w:val="24"/>
        </w:rPr>
        <w:instrText>&lt;&gt; N "&gt;"</w:instrText>
      </w:r>
      <w:r>
        <w:rPr>
          <w:szCs w:val="24"/>
        </w:rPr>
        <w:fldChar w:fldCharType="separate"/>
      </w:r>
      <w:r>
        <w:rPr>
          <w:szCs w:val="24"/>
        </w:rPr>
        <w:t>&gt;</w:t>
      </w:r>
      <w:r>
        <w:rPr>
          <w:szCs w:val="24"/>
        </w:rPr>
        <w:fldChar w:fldCharType="end"/>
      </w:r>
      <w:r>
        <w:rPr>
          <w:szCs w:val="24"/>
        </w:rPr>
        <w:fldChar w:fldCharType="end"/>
      </w:r>
    </w:p>
    <w:p w14:paraId="3226A593" w14:textId="77777777" w:rsidR="00EB0F48" w:rsidRDefault="00EB0F48" w:rsidP="00EB0F48">
      <w:pPr>
        <w:pStyle w:val="BiblioEntry"/>
        <w:rPr>
          <w:szCs w:val="24"/>
        </w:rPr>
      </w:pPr>
    </w:p>
    <w:sectPr w:rsidR="00EB0F48" w:rsidSect="009B2E88">
      <w:headerReference w:type="default" r:id="rId125"/>
      <w:footerReference w:type="default" r:id="rId126"/>
      <w:headerReference w:type="first" r:id="rId127"/>
      <w:footerReference w:type="first" r:id="rId128"/>
      <w:pgSz w:w="11906" w:h="16838" w:code="9"/>
      <w:pgMar w:top="794" w:right="737" w:bottom="284" w:left="851" w:header="709" w:footer="0" w:gutter="567"/>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3" w:author="LUEJE Claudia" w:date="2024-05-02T16:22:00Z" w:initials="LC">
    <w:p w14:paraId="17B5962B" w14:textId="67B8B021" w:rsidR="00743A89" w:rsidRDefault="00743A89">
      <w:pPr>
        <w:pStyle w:val="CommentText"/>
      </w:pPr>
      <w:r>
        <w:rPr>
          <w:rStyle w:val="CommentReference"/>
        </w:rPr>
        <w:annotationRef/>
      </w:r>
      <w:r>
        <w:t xml:space="preserve">Bibliography [1] is Part 242. </w:t>
      </w:r>
    </w:p>
  </w:comment>
  <w:comment w:id="30" w:author="LUEJE Claudia" w:date="2024-05-02T16:30:00Z" w:initials="LC">
    <w:p w14:paraId="4611EBB6" w14:textId="18C2C0E1" w:rsidR="008625AE" w:rsidRDefault="008625AE">
      <w:pPr>
        <w:pStyle w:val="CommentText"/>
      </w:pPr>
      <w:r>
        <w:rPr>
          <w:rStyle w:val="CommentReference"/>
        </w:rPr>
        <w:annotationRef/>
      </w:r>
      <w:r>
        <w:t>General comment: There is mixed use of "must", "need</w:t>
      </w:r>
      <w:r w:rsidR="0028788E">
        <w:t xml:space="preserve"> to</w:t>
      </w:r>
      <w:r>
        <w:t xml:space="preserve">", </w:t>
      </w:r>
      <w:r w:rsidR="0028788E">
        <w:t xml:space="preserve">"needs to", </w:t>
      </w:r>
      <w:r>
        <w:t>"has to", "have to"</w:t>
      </w:r>
      <w:r w:rsidR="00E90D35">
        <w:t>, "are to be"</w:t>
      </w:r>
      <w:r>
        <w:t xml:space="preserve">. ISO specific verbal forms shall be used as follows according to the </w:t>
      </w:r>
      <w:hyperlink r:id="rId1" w:anchor="_idTextAnchor078" w:history="1">
        <w:r w:rsidRPr="0023638D">
          <w:rPr>
            <w:rStyle w:val="Hyperlink"/>
            <w:lang w:val="en-US"/>
          </w:rPr>
          <w:t>ISO/IEC Directives, Part</w:t>
        </w:r>
        <w:r w:rsidR="0023638D">
          <w:rPr>
            <w:rStyle w:val="Hyperlink"/>
            <w:lang w:val="en-US"/>
          </w:rPr>
          <w:t xml:space="preserve"> </w:t>
        </w:r>
        <w:r w:rsidRPr="0023638D">
          <w:rPr>
            <w:rStyle w:val="Hyperlink"/>
            <w:lang w:val="en-US"/>
          </w:rPr>
          <w:t>2</w:t>
        </w:r>
        <w:r w:rsidR="0023638D">
          <w:rPr>
            <w:rStyle w:val="Hyperlink"/>
            <w:lang w:val="en-US"/>
          </w:rPr>
          <w:t>, Clause 7</w:t>
        </w:r>
        <w:r w:rsidRPr="0023638D">
          <w:rPr>
            <w:rStyle w:val="Hyperlink"/>
            <w:lang w:val="en-US"/>
          </w:rPr>
          <w:t>:</w:t>
        </w:r>
      </w:hyperlink>
    </w:p>
    <w:p w14:paraId="4140522F" w14:textId="77777777" w:rsidR="008625AE" w:rsidRDefault="008625AE">
      <w:pPr>
        <w:pStyle w:val="CommentText"/>
      </w:pPr>
    </w:p>
    <w:p w14:paraId="69B329D7" w14:textId="77777777" w:rsidR="008625AE" w:rsidRDefault="008625AE">
      <w:pPr>
        <w:pStyle w:val="CommentText"/>
      </w:pPr>
      <w:r>
        <w:t>"shall" to indicate a requirement</w:t>
      </w:r>
    </w:p>
    <w:p w14:paraId="39D770B0" w14:textId="77777777" w:rsidR="008625AE" w:rsidRDefault="008625AE">
      <w:pPr>
        <w:pStyle w:val="CommentText"/>
      </w:pPr>
      <w:r>
        <w:t>"should" to indicate a recommendation</w:t>
      </w:r>
    </w:p>
    <w:p w14:paraId="0A6CCC2A" w14:textId="77777777" w:rsidR="008625AE" w:rsidRDefault="008625AE">
      <w:pPr>
        <w:pStyle w:val="CommentText"/>
      </w:pPr>
      <w:r>
        <w:t>"may" to indicate a permission</w:t>
      </w:r>
    </w:p>
    <w:p w14:paraId="75582270" w14:textId="77777777" w:rsidR="008625AE" w:rsidRDefault="008625AE">
      <w:pPr>
        <w:pStyle w:val="CommentText"/>
      </w:pPr>
      <w:r>
        <w:t>"can" to indicate a possibility</w:t>
      </w:r>
    </w:p>
    <w:p w14:paraId="731709E6" w14:textId="77777777" w:rsidR="008625AE" w:rsidRDefault="008625AE">
      <w:pPr>
        <w:pStyle w:val="CommentText"/>
      </w:pPr>
    </w:p>
    <w:p w14:paraId="18B72B13" w14:textId="77777777" w:rsidR="008625AE" w:rsidRDefault="008625AE">
      <w:pPr>
        <w:pStyle w:val="CommentText"/>
      </w:pPr>
      <w:r>
        <w:t>"must" to indicate an external requirement (not a requirement of the standard itself)</w:t>
      </w:r>
    </w:p>
    <w:p w14:paraId="76EAD077" w14:textId="77777777" w:rsidR="0023638D" w:rsidRDefault="0023638D">
      <w:pPr>
        <w:pStyle w:val="CommentText"/>
      </w:pPr>
    </w:p>
    <w:p w14:paraId="44B14D31" w14:textId="308C1794" w:rsidR="0023638D" w:rsidRPr="0023638D" w:rsidRDefault="0023638D">
      <w:pPr>
        <w:pStyle w:val="CommentText"/>
        <w:rPr>
          <w:b/>
        </w:rPr>
      </w:pPr>
      <w:r w:rsidRPr="0023638D">
        <w:rPr>
          <w:b/>
        </w:rPr>
        <w:t>Please review the document and indicate where these should be corrected</w:t>
      </w:r>
      <w:r>
        <w:rPr>
          <w:b/>
        </w:rPr>
        <w:t xml:space="preserve"> according to the requirements above</w:t>
      </w:r>
      <w:r w:rsidRPr="0023638D">
        <w:rPr>
          <w:b/>
        </w:rPr>
        <w:t xml:space="preserve">. </w:t>
      </w:r>
    </w:p>
  </w:comment>
  <w:comment w:id="31" w:author="LUEJE Claudia" w:date="2024-05-02T16:28:00Z" w:initials="LC">
    <w:p w14:paraId="143F32A4" w14:textId="09BDCA63" w:rsidR="00BD095E" w:rsidRDefault="00BD095E">
      <w:pPr>
        <w:pStyle w:val="CommentText"/>
      </w:pPr>
      <w:r>
        <w:rPr>
          <w:rStyle w:val="CommentReference"/>
        </w:rPr>
        <w:annotationRef/>
      </w:r>
      <w:r>
        <w:t>Define the first time.</w:t>
      </w:r>
    </w:p>
  </w:comment>
  <w:comment w:id="49" w:author="LUEJE Claudia" w:date="2024-05-02T16:48:00Z" w:initials="LC">
    <w:p w14:paraId="2E31EC55" w14:textId="6E583BB6" w:rsidR="0028788E" w:rsidRDefault="0028788E">
      <w:pPr>
        <w:pStyle w:val="CommentText"/>
      </w:pPr>
      <w:r>
        <w:rPr>
          <w:rStyle w:val="CommentReference"/>
        </w:rPr>
        <w:annotationRef/>
      </w:r>
      <w:r>
        <w:t>can?</w:t>
      </w:r>
    </w:p>
  </w:comment>
  <w:comment w:id="50" w:author="LUEJE Claudia" w:date="2024-05-02T16:49:00Z" w:initials="LC">
    <w:p w14:paraId="49F79E17" w14:textId="375FC07A" w:rsidR="0028788E" w:rsidRDefault="0028788E">
      <w:pPr>
        <w:pStyle w:val="CommentText"/>
      </w:pPr>
      <w:r>
        <w:rPr>
          <w:rStyle w:val="CommentReference"/>
        </w:rPr>
        <w:annotationRef/>
      </w:r>
      <w:r>
        <w:t>Provide the subclause number.</w:t>
      </w:r>
    </w:p>
  </w:comment>
  <w:comment w:id="55" w:author="LUEJE Claudia" w:date="2024-05-02T16:50:00Z" w:initials="LC">
    <w:p w14:paraId="2D372093" w14:textId="71986D88" w:rsidR="001D5A55" w:rsidRDefault="001D5A55">
      <w:pPr>
        <w:pStyle w:val="CommentText"/>
      </w:pPr>
      <w:r>
        <w:rPr>
          <w:rStyle w:val="CommentReference"/>
        </w:rPr>
        <w:annotationRef/>
      </w:r>
      <w:r>
        <w:t>What does "such" refer to?</w:t>
      </w:r>
    </w:p>
  </w:comment>
  <w:comment w:id="102" w:author="LUEJE Claudia" w:date="2024-05-02T21:33:00Z" w:initials="LC">
    <w:p w14:paraId="22C8DCD7" w14:textId="66B66C2B" w:rsidR="00F35DC2" w:rsidRDefault="00F35DC2">
      <w:pPr>
        <w:pStyle w:val="CommentText"/>
      </w:pPr>
      <w:r>
        <w:rPr>
          <w:rStyle w:val="CommentReference"/>
        </w:rPr>
        <w:annotationRef/>
      </w:r>
      <w:r>
        <w:t>Please clarify what "then" means here and in 8x throughout the document.</w:t>
      </w:r>
    </w:p>
  </w:comment>
  <w:comment w:id="103" w:author="LUEJE Claudia" w:date="2024-05-02T17:03:00Z" w:initials="LC">
    <w:p w14:paraId="55A729B6" w14:textId="61A626B7" w:rsidR="00BD0142" w:rsidRDefault="00BD0142">
      <w:pPr>
        <w:pStyle w:val="CommentText"/>
      </w:pPr>
      <w:r>
        <w:rPr>
          <w:rStyle w:val="CommentReference"/>
        </w:rPr>
        <w:annotationRef/>
      </w:r>
      <w:r>
        <w:t>Spell out first time</w:t>
      </w:r>
    </w:p>
  </w:comment>
  <w:comment w:id="107" w:author="LUEJE Claudia" w:date="2024-05-02T17:04:00Z" w:initials="LC">
    <w:p w14:paraId="3683EA7A" w14:textId="5A8D67F5" w:rsidR="00BD0142" w:rsidRDefault="00BD0142">
      <w:pPr>
        <w:pStyle w:val="CommentText"/>
      </w:pPr>
      <w:r>
        <w:rPr>
          <w:rStyle w:val="CommentReference"/>
        </w:rPr>
        <w:annotationRef/>
      </w:r>
      <w:r>
        <w:t>can?</w:t>
      </w:r>
    </w:p>
  </w:comment>
  <w:comment w:id="155" w:author="eXtyles Citation Match Check" w:initials="eXtyles">
    <w:p w14:paraId="1881DE78" w14:textId="77777777" w:rsidR="006A2DB6" w:rsidRDefault="006A2DB6">
      <w:pPr>
        <w:autoSpaceDE w:val="0"/>
        <w:autoSpaceDN w:val="0"/>
        <w:adjustRightInd w:val="0"/>
        <w:spacing w:after="0" w:line="240" w:lineRule="auto"/>
        <w:jc w:val="left"/>
        <w:rPr>
          <w:rFonts w:ascii="Times New Roman" w:eastAsia="Times New Roman" w:hAnsi="Times New Roman"/>
          <w:sz w:val="24"/>
          <w:szCs w:val="24"/>
          <w:lang w:val="en-US" w:eastAsia="en-US"/>
        </w:rPr>
      </w:pPr>
      <w:r>
        <w:rPr>
          <w:rStyle w:val="Heading3Char"/>
          <w:rFonts w:ascii="Times New Roman" w:eastAsia="Times New Roman" w:hAnsi="Times New Roman"/>
          <w:b w:val="0"/>
          <w:sz w:val="16"/>
          <w:szCs w:val="24"/>
          <w:lang w:val="en-US" w:eastAsia="en-US"/>
        </w:rPr>
        <w:annotationRef/>
      </w:r>
      <w:r>
        <w:rPr>
          <w:rFonts w:ascii="Times New Roman" w:eastAsia="Times New Roman" w:hAnsi="Times New Roman"/>
          <w:sz w:val="24"/>
          <w:szCs w:val="24"/>
          <w:lang w:val="en-US" w:eastAsia="en-US"/>
        </w:rPr>
        <w:t>No section matches the in-text citation "3.1.1". Please supply the missing section or delete the citation.</w:t>
      </w:r>
    </w:p>
  </w:comment>
  <w:comment w:id="156" w:author="LUEJE Claudia" w:date="2024-05-02T17:12:00Z" w:initials="LC">
    <w:p w14:paraId="1F8BE180" w14:textId="5456B8C0" w:rsidR="00667FBD" w:rsidRDefault="00667FBD">
      <w:pPr>
        <w:pStyle w:val="CommentText"/>
      </w:pPr>
      <w:r>
        <w:rPr>
          <w:rStyle w:val="CommentReference"/>
        </w:rPr>
        <w:annotationRef/>
      </w:r>
    </w:p>
  </w:comment>
  <w:comment w:id="179" w:author="LUEJE Claudia" w:date="2024-05-02T17:14:00Z" w:initials="LC">
    <w:p w14:paraId="1B31FBB2" w14:textId="201BA5B8" w:rsidR="003A5D5F" w:rsidRDefault="003A5D5F">
      <w:pPr>
        <w:pStyle w:val="CommentText"/>
      </w:pPr>
      <w:r>
        <w:rPr>
          <w:rStyle w:val="CommentReference"/>
        </w:rPr>
        <w:annotationRef/>
      </w:r>
      <w:r>
        <w:t>To be grammatically correct, "nor" should be deleted. Please confirm this sentence.</w:t>
      </w:r>
    </w:p>
  </w:comment>
  <w:comment w:id="195" w:author="LUEJE Claudia" w:date="2024-05-02T17:16:00Z" w:initials="LC">
    <w:p w14:paraId="323466B7" w14:textId="6EF37D3B" w:rsidR="003A5D5F" w:rsidRDefault="003A5D5F">
      <w:pPr>
        <w:pStyle w:val="CommentText"/>
      </w:pPr>
      <w:r>
        <w:rPr>
          <w:rStyle w:val="CommentReference"/>
        </w:rPr>
        <w:annotationRef/>
      </w:r>
      <w:r>
        <w:t>spell out first time</w:t>
      </w:r>
    </w:p>
  </w:comment>
  <w:comment w:id="233" w:author="LUEJE Claudia" w:date="2024-05-02T17:23:00Z" w:initials="LC">
    <w:p w14:paraId="73E8466C" w14:textId="00FB00A6" w:rsidR="00EA325C" w:rsidRDefault="00EA325C">
      <w:pPr>
        <w:pStyle w:val="CommentText"/>
      </w:pPr>
      <w:r>
        <w:rPr>
          <w:rStyle w:val="CommentReference"/>
        </w:rPr>
        <w:annotationRef/>
      </w:r>
      <w:r>
        <w:t>?</w:t>
      </w:r>
    </w:p>
  </w:comment>
  <w:comment w:id="234" w:author="LUEJE Claudia" w:date="2024-05-02T17:23:00Z" w:initials="LC">
    <w:p w14:paraId="38548984" w14:textId="0C6DDF7C" w:rsidR="00EA325C" w:rsidRDefault="00EA325C">
      <w:pPr>
        <w:pStyle w:val="CommentText"/>
      </w:pPr>
      <w:r>
        <w:rPr>
          <w:rStyle w:val="CommentReference"/>
        </w:rPr>
        <w:annotationRef/>
      </w:r>
      <w:r>
        <w:t>Redraft for clarity</w:t>
      </w:r>
    </w:p>
  </w:comment>
  <w:comment w:id="365" w:author="LUEJE Claudia" w:date="2024-05-02T17:41:00Z" w:initials="LC">
    <w:p w14:paraId="21EA7F63" w14:textId="242C2E8C" w:rsidR="00772E15" w:rsidRDefault="00772E15">
      <w:pPr>
        <w:pStyle w:val="CommentText"/>
      </w:pPr>
      <w:r>
        <w:rPr>
          <w:rStyle w:val="CommentReference"/>
        </w:rPr>
        <w:annotationRef/>
      </w:r>
      <w:r>
        <w:t>Spell out</w:t>
      </w:r>
    </w:p>
  </w:comment>
  <w:comment w:id="418" w:author="LUEJE Claudia" w:date="2024-05-02T17:53:00Z" w:initials="LC">
    <w:p w14:paraId="3F98776C" w14:textId="63E6EFC7" w:rsidR="008E7E7A" w:rsidRDefault="008E7E7A">
      <w:pPr>
        <w:pStyle w:val="CommentText"/>
      </w:pPr>
      <w:r>
        <w:rPr>
          <w:rStyle w:val="CommentReference"/>
        </w:rPr>
        <w:annotationRef/>
      </w:r>
      <w:r>
        <w:t>spell out</w:t>
      </w:r>
    </w:p>
  </w:comment>
  <w:comment w:id="451" w:author="LUEJE Claudia" w:date="2024-05-02T17:57:00Z" w:initials="LC">
    <w:p w14:paraId="74414672" w14:textId="6F783DA4" w:rsidR="00A1197C" w:rsidRDefault="00A1197C">
      <w:pPr>
        <w:pStyle w:val="CommentText"/>
      </w:pPr>
      <w:r>
        <w:rPr>
          <w:rStyle w:val="CommentReference"/>
        </w:rPr>
        <w:annotationRef/>
      </w:r>
      <w:r>
        <w:t>Add citation to Figure 9 in the text.</w:t>
      </w:r>
    </w:p>
  </w:comment>
  <w:comment w:id="457" w:author="LUEJE Claudia" w:date="2024-05-02T17:58:00Z" w:initials="LC">
    <w:p w14:paraId="7A3E25E7" w14:textId="7A5DEB28" w:rsidR="00484A09" w:rsidRDefault="00484A09">
      <w:pPr>
        <w:pStyle w:val="CommentText"/>
      </w:pPr>
      <w:r>
        <w:rPr>
          <w:rStyle w:val="CommentReference"/>
        </w:rPr>
        <w:annotationRef/>
      </w:r>
      <w:r>
        <w:t>Provide subclause numbers</w:t>
      </w:r>
    </w:p>
  </w:comment>
  <w:comment w:id="526" w:author="LUEJE Claudia" w:date="2024-05-02T18:04:00Z" w:initials="LC">
    <w:p w14:paraId="2684B34E" w14:textId="7F6E5CFD" w:rsidR="00A24D2B" w:rsidRDefault="00A24D2B">
      <w:pPr>
        <w:pStyle w:val="CommentText"/>
      </w:pPr>
      <w:r>
        <w:rPr>
          <w:rStyle w:val="CommentReference"/>
        </w:rPr>
        <w:annotationRef/>
      </w:r>
      <w:r>
        <w:t>Confirm that this is ok in English</w:t>
      </w:r>
    </w:p>
  </w:comment>
  <w:comment w:id="561" w:author="LUEJE Claudia" w:date="2024-05-02T18:07:00Z" w:initials="LC">
    <w:p w14:paraId="1E915309" w14:textId="76571DD0" w:rsidR="00BB0230" w:rsidRDefault="00BB0230">
      <w:pPr>
        <w:pStyle w:val="CommentText"/>
      </w:pPr>
      <w:r>
        <w:rPr>
          <w:rStyle w:val="CommentReference"/>
        </w:rPr>
        <w:annotationRef/>
      </w:r>
      <w:r>
        <w:t>Please explain this source. Written permission needs to be provided to ISO to reproduce an image from another source.</w:t>
      </w:r>
    </w:p>
  </w:comment>
  <w:comment w:id="571" w:author="LUEJE Claudia" w:date="2024-05-02T18:08:00Z" w:initials="LC">
    <w:p w14:paraId="260DDF5B" w14:textId="76ED724B" w:rsidR="00BB0230" w:rsidRDefault="00BB0230">
      <w:pPr>
        <w:pStyle w:val="CommentText"/>
      </w:pPr>
      <w:r>
        <w:rPr>
          <w:rStyle w:val="CommentReference"/>
        </w:rPr>
        <w:annotationRef/>
      </w:r>
      <w:r>
        <w:t>Same comment as above</w:t>
      </w:r>
    </w:p>
  </w:comment>
  <w:comment w:id="827" w:author="LUEJE Claudia" w:date="2024-05-02T19:36:00Z" w:initials="LC">
    <w:p w14:paraId="63E5C46F" w14:textId="06CD6384" w:rsidR="001D288C" w:rsidRDefault="001D288C">
      <w:pPr>
        <w:pStyle w:val="CommentText"/>
      </w:pPr>
      <w:r>
        <w:rPr>
          <w:rStyle w:val="CommentReference"/>
        </w:rPr>
        <w:annotationRef/>
      </w:r>
      <w:r>
        <w:t>See previous comments re permission to reproduce</w:t>
      </w:r>
    </w:p>
  </w:comment>
  <w:comment w:id="938" w:author="LUEJE Claudia" w:date="2024-05-02T20:02:00Z" w:initials="LC">
    <w:p w14:paraId="45156A47" w14:textId="1CDD089E" w:rsidR="00092E10" w:rsidRDefault="00092E10">
      <w:pPr>
        <w:pStyle w:val="CommentText"/>
      </w:pPr>
      <w:r>
        <w:rPr>
          <w:rStyle w:val="CommentReference"/>
        </w:rPr>
        <w:annotationRef/>
      </w:r>
      <w:r>
        <w:t>Both l and L are used for length. Confirm that length should be l and not L.</w:t>
      </w:r>
    </w:p>
  </w:comment>
  <w:comment w:id="978" w:author="LUEJE Claudia" w:date="2024-05-02T20:01:00Z" w:initials="LC">
    <w:p w14:paraId="7DA7AF18" w14:textId="029953BE" w:rsidR="002740C9" w:rsidRDefault="002740C9">
      <w:pPr>
        <w:pStyle w:val="CommentText"/>
      </w:pPr>
      <w:r>
        <w:rPr>
          <w:rStyle w:val="CommentReference"/>
        </w:rPr>
        <w:annotationRef/>
      </w:r>
      <w:r>
        <w:t>length is l not L above</w:t>
      </w:r>
    </w:p>
  </w:comment>
  <w:comment w:id="987" w:author="LUEJE Claudia" w:date="2024-05-02T20:03:00Z" w:initials="LC">
    <w:p w14:paraId="49ED2935" w14:textId="303D8A61" w:rsidR="00092E10" w:rsidRDefault="00092E10">
      <w:pPr>
        <w:pStyle w:val="CommentText"/>
      </w:pPr>
      <w:r>
        <w:rPr>
          <w:rStyle w:val="CommentReference"/>
        </w:rPr>
        <w:annotationRef/>
      </w:r>
      <w:r>
        <w:t>Confirm length is l and not L in formulae below.</w:t>
      </w:r>
    </w:p>
  </w:comment>
  <w:comment w:id="1147" w:author="LUEJE Claudia" w:date="2024-05-02T20:31:00Z" w:initials="LC">
    <w:p w14:paraId="05D8C6FB" w14:textId="4F4CEF76" w:rsidR="007C632A" w:rsidRDefault="007C632A">
      <w:pPr>
        <w:pStyle w:val="CommentText"/>
      </w:pPr>
      <w:r>
        <w:rPr>
          <w:rStyle w:val="CommentReference"/>
        </w:rPr>
        <w:annotationRef/>
      </w:r>
      <w:r>
        <w:t>?</w:t>
      </w:r>
    </w:p>
  </w:comment>
  <w:comment w:id="1429" w:author="LUEJE Claudia" w:date="2024-05-02T21:03:00Z" w:initials="LC">
    <w:p w14:paraId="551D2942" w14:textId="2FB4D7C5" w:rsidR="00B63945" w:rsidRDefault="00B63945">
      <w:pPr>
        <w:pStyle w:val="CommentText"/>
      </w:pPr>
      <w:r>
        <w:rPr>
          <w:rStyle w:val="CommentReference"/>
        </w:rPr>
        <w:annotationRef/>
      </w:r>
      <w:r>
        <w:t>why the asterisk *? If it doesn't refer to something it should be removed.</w:t>
      </w:r>
    </w:p>
  </w:comment>
  <w:comment w:id="1468" w:author="LUEJE Claudia" w:date="2024-05-02T21:27:00Z" w:initials="LC">
    <w:p w14:paraId="28D53628" w14:textId="7A0D6038" w:rsidR="003230B5" w:rsidRDefault="003230B5">
      <w:pPr>
        <w:pStyle w:val="CommentText"/>
      </w:pPr>
      <w:r>
        <w:rPr>
          <w:rStyle w:val="CommentReference"/>
        </w:rPr>
        <w:annotationRef/>
      </w:r>
      <w:r>
        <w:t>Same comment on the asterisk</w:t>
      </w:r>
    </w:p>
  </w:comment>
  <w:comment w:id="1505" w:author="LUEJE Claudia" w:date="2024-05-02T21:32:00Z" w:initials="LC">
    <w:p w14:paraId="301B2A4E" w14:textId="12C83884" w:rsidR="00F35DC2" w:rsidRDefault="00F35DC2">
      <w:pPr>
        <w:pStyle w:val="CommentText"/>
      </w:pPr>
      <w:r>
        <w:rPr>
          <w:rStyle w:val="CommentReference"/>
        </w:rPr>
        <w:annotationRef/>
      </w:r>
      <w:r>
        <w:t>Does this mean: after, next?</w:t>
      </w:r>
    </w:p>
  </w:comment>
  <w:comment w:id="1614" w:author="LUEJE Claudia" w:date="2024-05-02T21:48:00Z" w:initials="LC">
    <w:p w14:paraId="0F287714" w14:textId="51966F9E" w:rsidR="00155794" w:rsidRDefault="00155794">
      <w:pPr>
        <w:pStyle w:val="CommentText"/>
      </w:pPr>
      <w:r>
        <w:rPr>
          <w:rStyle w:val="CommentReference"/>
        </w:rPr>
        <w:annotationRef/>
      </w:r>
      <w:r>
        <w:t>length is l here but L elsewhere</w:t>
      </w:r>
    </w:p>
  </w:comment>
  <w:comment w:id="1618" w:author="LUEJE Claudia" w:date="2024-05-02T21:47:00Z" w:initials="LC">
    <w:p w14:paraId="15388076" w14:textId="041E0813" w:rsidR="00155794" w:rsidRDefault="00155794">
      <w:pPr>
        <w:pStyle w:val="CommentText"/>
      </w:pPr>
      <w:r>
        <w:rPr>
          <w:rStyle w:val="CommentReference"/>
        </w:rPr>
        <w:annotationRef/>
      </w:r>
      <w:r>
        <w:t>length is L here but was l earlier. Align.</w:t>
      </w:r>
    </w:p>
  </w:comment>
  <w:comment w:id="1624" w:author="LUEJE Claudia" w:date="2024-05-02T21:51:00Z" w:initials="LC">
    <w:p w14:paraId="0C6028A1" w14:textId="205C2C6A" w:rsidR="00155794" w:rsidRDefault="00155794">
      <w:pPr>
        <w:pStyle w:val="CommentText"/>
      </w:pPr>
      <w:r>
        <w:rPr>
          <w:rStyle w:val="CommentReference"/>
        </w:rPr>
        <w:annotationRef/>
      </w:r>
      <w:r>
        <w:t>Does this mean Formula (A.2)? Also for the others.</w:t>
      </w:r>
    </w:p>
  </w:comment>
  <w:comment w:id="1625" w:author="LUEJE Claudia" w:date="2024-05-02T21:56:00Z" w:initials="LC">
    <w:p w14:paraId="7BE66E49" w14:textId="54576D91" w:rsidR="00DD5D97" w:rsidRDefault="00DD5D97">
      <w:pPr>
        <w:pStyle w:val="CommentText"/>
      </w:pPr>
      <w:r>
        <w:rPr>
          <w:rStyle w:val="CommentReference"/>
        </w:rPr>
        <w:annotationRef/>
      </w:r>
      <w:r>
        <w:t>Clarify the use of federative and federated in this annex.</w:t>
      </w:r>
    </w:p>
  </w:comment>
  <w:comment w:id="1631" w:author="LUEJE Claudia" w:date="2024-05-02T21:52:00Z" w:initials="LC">
    <w:p w14:paraId="1F76A125" w14:textId="77777777" w:rsidR="00DD5D97" w:rsidRDefault="00DD5D97">
      <w:pPr>
        <w:pStyle w:val="CommentText"/>
      </w:pPr>
      <w:r>
        <w:rPr>
          <w:rStyle w:val="CommentReference"/>
        </w:rPr>
        <w:annotationRef/>
      </w:r>
      <w:r>
        <w:t>Please clarify what this part of the sentence means.</w:t>
      </w:r>
    </w:p>
    <w:p w14:paraId="0F02ECAA" w14:textId="77777777" w:rsidR="00DD5D97" w:rsidRDefault="00DD5D97">
      <w:pPr>
        <w:pStyle w:val="CommentText"/>
      </w:pPr>
    </w:p>
    <w:p w14:paraId="2EC150CA" w14:textId="55A43280" w:rsidR="00DD5D97" w:rsidRDefault="00DD5D97">
      <w:pPr>
        <w:pStyle w:val="CommentText"/>
      </w:pPr>
    </w:p>
  </w:comment>
  <w:comment w:id="1656" w:author="eXtyles Standard Validation" w:initials="eXtyles">
    <w:p w14:paraId="4F4880A7" w14:textId="77777777" w:rsidR="006A2DB6" w:rsidRDefault="006A2DB6" w:rsidP="006A2DB6">
      <w:pPr>
        <w:autoSpaceDE w:val="0"/>
        <w:autoSpaceDN w:val="0"/>
        <w:adjustRightInd w:val="0"/>
        <w:spacing w:after="0" w:line="240" w:lineRule="auto"/>
        <w:jc w:val="left"/>
      </w:pPr>
      <w:r>
        <w:rPr>
          <w:rStyle w:val="Heading3Char"/>
          <w:rFonts w:ascii="Times New Roman" w:hAnsi="Times New Roman"/>
          <w:b w:val="0"/>
          <w:sz w:val="16"/>
          <w:szCs w:val="24"/>
          <w:lang w:val="en-US" w:eastAsia="en-US"/>
        </w:rPr>
        <w:annotationRef/>
      </w:r>
      <w:r>
        <w:rPr>
          <w:rFonts w:ascii="Times New Roman" w:hAnsi="Times New Roman"/>
          <w:sz w:val="24"/>
          <w:szCs w:val="24"/>
          <w:lang w:val="en-US" w:eastAsia="en-US"/>
        </w:rPr>
        <w:t>ISO 10303-242: current stage is 40.00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B5962B" w15:done="0"/>
  <w15:commentEx w15:paraId="44B14D31" w15:done="0"/>
  <w15:commentEx w15:paraId="143F32A4" w15:done="0"/>
  <w15:commentEx w15:paraId="2E31EC55" w15:done="0"/>
  <w15:commentEx w15:paraId="49F79E17" w15:done="0"/>
  <w15:commentEx w15:paraId="2D372093" w15:done="0"/>
  <w15:commentEx w15:paraId="22C8DCD7" w15:done="0"/>
  <w15:commentEx w15:paraId="55A729B6" w15:done="0"/>
  <w15:commentEx w15:paraId="3683EA7A" w15:done="0"/>
  <w15:commentEx w15:paraId="1881DE78" w15:done="0"/>
  <w15:commentEx w15:paraId="1F8BE180" w15:paraIdParent="1881DE78" w15:done="0"/>
  <w15:commentEx w15:paraId="1B31FBB2" w15:done="0"/>
  <w15:commentEx w15:paraId="323466B7" w15:done="0"/>
  <w15:commentEx w15:paraId="73E8466C" w15:done="0"/>
  <w15:commentEx w15:paraId="38548984" w15:done="0"/>
  <w15:commentEx w15:paraId="21EA7F63" w15:done="0"/>
  <w15:commentEx w15:paraId="3F98776C" w15:done="0"/>
  <w15:commentEx w15:paraId="74414672" w15:done="0"/>
  <w15:commentEx w15:paraId="7A3E25E7" w15:done="0"/>
  <w15:commentEx w15:paraId="2684B34E" w15:done="0"/>
  <w15:commentEx w15:paraId="1E915309" w15:done="0"/>
  <w15:commentEx w15:paraId="260DDF5B" w15:done="0"/>
  <w15:commentEx w15:paraId="63E5C46F" w15:done="0"/>
  <w15:commentEx w15:paraId="45156A47" w15:done="0"/>
  <w15:commentEx w15:paraId="7DA7AF18" w15:done="0"/>
  <w15:commentEx w15:paraId="49ED2935" w15:done="0"/>
  <w15:commentEx w15:paraId="05D8C6FB" w15:done="0"/>
  <w15:commentEx w15:paraId="551D2942" w15:done="0"/>
  <w15:commentEx w15:paraId="28D53628" w15:done="0"/>
  <w15:commentEx w15:paraId="301B2A4E" w15:done="0"/>
  <w15:commentEx w15:paraId="0F287714" w15:done="0"/>
  <w15:commentEx w15:paraId="15388076" w15:done="0"/>
  <w15:commentEx w15:paraId="0C6028A1" w15:done="0"/>
  <w15:commentEx w15:paraId="7BE66E49" w15:done="0"/>
  <w15:commentEx w15:paraId="2EC150CA" w15:done="0"/>
  <w15:commentEx w15:paraId="4F4880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B5962B" w16cid:durableId="29DE3C58"/>
  <w16cid:commentId w16cid:paraId="44B14D31" w16cid:durableId="29DE3E34"/>
  <w16cid:commentId w16cid:paraId="143F32A4" w16cid:durableId="29DE3DA0"/>
  <w16cid:commentId w16cid:paraId="2E31EC55" w16cid:durableId="29DE425D"/>
  <w16cid:commentId w16cid:paraId="49F79E17" w16cid:durableId="29DE4283"/>
  <w16cid:commentId w16cid:paraId="2D372093" w16cid:durableId="29DE42E6"/>
  <w16cid:commentId w16cid:paraId="22C8DCD7" w16cid:durableId="29DE8514"/>
  <w16cid:commentId w16cid:paraId="55A729B6" w16cid:durableId="29DE45ED"/>
  <w16cid:commentId w16cid:paraId="3683EA7A" w16cid:durableId="29DE4616"/>
  <w16cid:commentId w16cid:paraId="1881DE78" w16cid:durableId="29A6CE0C"/>
  <w16cid:commentId w16cid:paraId="1F8BE180" w16cid:durableId="29DE47E8"/>
  <w16cid:commentId w16cid:paraId="1B31FBB2" w16cid:durableId="29DE487B"/>
  <w16cid:commentId w16cid:paraId="323466B7" w16cid:durableId="29DE4902"/>
  <w16cid:commentId w16cid:paraId="73E8466C" w16cid:durableId="29DE4A8E"/>
  <w16cid:commentId w16cid:paraId="38548984" w16cid:durableId="29DE4A9C"/>
  <w16cid:commentId w16cid:paraId="21EA7F63" w16cid:durableId="29DE4ECF"/>
  <w16cid:commentId w16cid:paraId="3F98776C" w16cid:durableId="29DE517E"/>
  <w16cid:commentId w16cid:paraId="74414672" w16cid:durableId="29DE5298"/>
  <w16cid:commentId w16cid:paraId="7A3E25E7" w16cid:durableId="29DE52DF"/>
  <w16cid:commentId w16cid:paraId="2684B34E" w16cid:durableId="29DE543E"/>
  <w16cid:commentId w16cid:paraId="1E915309" w16cid:durableId="29DE54F6"/>
  <w16cid:commentId w16cid:paraId="260DDF5B" w16cid:durableId="29DE5533"/>
  <w16cid:commentId w16cid:paraId="63E5C46F" w16cid:durableId="29DE69A7"/>
  <w16cid:commentId w16cid:paraId="45156A47" w16cid:durableId="29DE6FDB"/>
  <w16cid:commentId w16cid:paraId="7DA7AF18" w16cid:durableId="29DE6F85"/>
  <w16cid:commentId w16cid:paraId="49ED2935" w16cid:durableId="29DE7027"/>
  <w16cid:commentId w16cid:paraId="05D8C6FB" w16cid:durableId="29DE76B2"/>
  <w16cid:commentId w16cid:paraId="551D2942" w16cid:durableId="29DE7E24"/>
  <w16cid:commentId w16cid:paraId="28D53628" w16cid:durableId="29DE83AF"/>
  <w16cid:commentId w16cid:paraId="301B2A4E" w16cid:durableId="29DE84D3"/>
  <w16cid:commentId w16cid:paraId="0F287714" w16cid:durableId="29DE88A3"/>
  <w16cid:commentId w16cid:paraId="15388076" w16cid:durableId="29DE8879"/>
  <w16cid:commentId w16cid:paraId="0C6028A1" w16cid:durableId="29DE894C"/>
  <w16cid:commentId w16cid:paraId="7BE66E49" w16cid:durableId="29DE8A9D"/>
  <w16cid:commentId w16cid:paraId="2EC150CA" w16cid:durableId="29DE89B5"/>
  <w16cid:commentId w16cid:paraId="4F4880A7" w16cid:durableId="29A6CE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22A74" w14:textId="77777777" w:rsidR="005A7C17" w:rsidRDefault="005A7C17">
      <w:pPr>
        <w:spacing w:after="0" w:line="240" w:lineRule="auto"/>
      </w:pPr>
      <w:r>
        <w:separator/>
      </w:r>
    </w:p>
  </w:endnote>
  <w:endnote w:type="continuationSeparator" w:id="0">
    <w:p w14:paraId="669F3938" w14:textId="77777777" w:rsidR="005A7C17" w:rsidRDefault="005A7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ter">
    <w:altName w:val="Calibri"/>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2BBD96" w14:textId="3CD5D706" w:rsidR="004A0432" w:rsidRPr="00BA1CC8" w:rsidRDefault="004A0432" w:rsidP="003B153F">
    <w:pPr>
      <w:pStyle w:val="Footer"/>
      <w:spacing w:after="480" w:line="240" w:lineRule="exact"/>
      <w:rPr>
        <w:sz w:val="20"/>
      </w:rPr>
    </w:pPr>
    <w:r w:rsidRPr="008A6D64">
      <w:rPr>
        <w:b/>
      </w:rPr>
      <w:fldChar w:fldCharType="begin"/>
    </w:r>
    <w:r w:rsidRPr="008A6D64">
      <w:rPr>
        <w:b/>
      </w:rPr>
      <w:instrText xml:space="preserve"> PAGE   \* MERGEFORMAT </w:instrText>
    </w:r>
    <w:r w:rsidRPr="008A6D64">
      <w:rPr>
        <w:b/>
      </w:rPr>
      <w:fldChar w:fldCharType="separate"/>
    </w:r>
    <w:r>
      <w:rPr>
        <w:b/>
        <w:noProof/>
      </w:rPr>
      <w:t>40</w:t>
    </w:r>
    <w:r w:rsidRPr="008A6D64">
      <w:rPr>
        <w:b/>
      </w:rPr>
      <w:fldChar w:fldCharType="end"/>
    </w:r>
    <w:r w:rsidRPr="00BA1CC8">
      <w:rPr>
        <w:sz w:val="20"/>
      </w:rPr>
      <w:tab/>
    </w:r>
    <w:r w:rsidRPr="00096387">
      <w:rPr>
        <w:sz w:val="18"/>
        <w:szCs w:val="18"/>
      </w:rPr>
      <w:t>© ISO </w:t>
    </w:r>
    <w:r w:rsidR="00DB0D7A">
      <w:rPr>
        <w:sz w:val="18"/>
        <w:szCs w:val="18"/>
      </w:rPr>
      <w:t>2024</w:t>
    </w:r>
    <w:r w:rsidRPr="00096387">
      <w:rPr>
        <w:sz w:val="18"/>
        <w:szCs w:val="18"/>
      </w:rPr>
      <w:t> – All rights reserved</w:t>
    </w:r>
    <w:r>
      <w:rPr>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09AF6" w14:textId="77777777" w:rsidR="00D15EA8" w:rsidRDefault="00D15EA8" w:rsidP="00D15EA8">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3287A" w14:textId="77777777" w:rsidR="00603E10" w:rsidRPr="00BF0C68" w:rsidRDefault="00603E10" w:rsidP="00603E10">
    <w:pPr>
      <w:tabs>
        <w:tab w:val="right" w:pos="9752"/>
      </w:tabs>
      <w:spacing w:before="360" w:after="0"/>
      <w:jc w:val="center"/>
      <w:rPr>
        <w:sz w:val="18"/>
        <w:szCs w:val="18"/>
      </w:rPr>
    </w:pPr>
    <w:r w:rsidRPr="00BF0C68">
      <w:rPr>
        <w:sz w:val="18"/>
        <w:szCs w:val="18"/>
      </w:rPr>
      <w:t>© ISO 2024 – All rights reserved</w:t>
    </w:r>
  </w:p>
  <w:p w14:paraId="01B4B8B3" w14:textId="77777777" w:rsidR="00603E10" w:rsidRPr="00BF0C68" w:rsidRDefault="00603E10" w:rsidP="00603E10">
    <w:pPr>
      <w:tabs>
        <w:tab w:val="right" w:pos="9752"/>
      </w:tabs>
      <w:spacing w:after="480"/>
      <w:jc w:val="center"/>
    </w:pPr>
    <w:r w:rsidRPr="00BF0C68">
      <w:rPr>
        <w:sz w:val="18"/>
        <w:szCs w:val="18"/>
      </w:rPr>
      <w:fldChar w:fldCharType="begin"/>
    </w:r>
    <w:r w:rsidRPr="00BF0C68">
      <w:rPr>
        <w:sz w:val="18"/>
        <w:szCs w:val="18"/>
      </w:rPr>
      <w:instrText xml:space="preserve"> PAGE   \* MERGEFORMAT </w:instrText>
    </w:r>
    <w:r w:rsidRPr="00BF0C68">
      <w:rPr>
        <w:sz w:val="18"/>
        <w:szCs w:val="18"/>
      </w:rPr>
      <w:fldChar w:fldCharType="separate"/>
    </w:r>
    <w:r>
      <w:rPr>
        <w:sz w:val="18"/>
        <w:szCs w:val="18"/>
      </w:rPr>
      <w:t>ii</w:t>
    </w:r>
    <w:r w:rsidRPr="00BF0C68">
      <w:rPr>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6A4F0"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7FD27A0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E51EA" w14:textId="77777777" w:rsidR="00603E10" w:rsidRPr="00BF0C68" w:rsidRDefault="00603E10" w:rsidP="00603E10">
    <w:pPr>
      <w:tabs>
        <w:tab w:val="right" w:pos="9752"/>
      </w:tabs>
      <w:spacing w:before="360" w:after="0" w:line="240" w:lineRule="exact"/>
      <w:jc w:val="center"/>
      <w:rPr>
        <w:sz w:val="18"/>
        <w:szCs w:val="18"/>
      </w:rPr>
    </w:pPr>
    <w:r w:rsidRPr="00BF0C68">
      <w:rPr>
        <w:sz w:val="18"/>
        <w:szCs w:val="18"/>
      </w:rPr>
      <w:t>© ISO 2024 – All rights reserved</w:t>
    </w:r>
  </w:p>
  <w:p w14:paraId="35C94FC1" w14:textId="77777777" w:rsidR="00603E10" w:rsidRDefault="00603E10" w:rsidP="00603E10">
    <w:pPr>
      <w:tabs>
        <w:tab w:val="right" w:pos="9752"/>
      </w:tabs>
      <w:spacing w:after="480" w:line="240" w:lineRule="exact"/>
      <w:jc w:val="center"/>
    </w:pPr>
    <w:r w:rsidRPr="00BF0C68">
      <w:rPr>
        <w:b/>
        <w:sz w:val="18"/>
        <w:szCs w:val="18"/>
      </w:rPr>
      <w:fldChar w:fldCharType="begin"/>
    </w:r>
    <w:r w:rsidRPr="00BF0C68">
      <w:rPr>
        <w:b/>
        <w:sz w:val="18"/>
        <w:szCs w:val="18"/>
      </w:rPr>
      <w:instrText xml:space="preserve"> PAGE   \* MERGEFORMAT </w:instrText>
    </w:r>
    <w:r w:rsidRPr="00BF0C68">
      <w:rPr>
        <w:b/>
        <w:sz w:val="18"/>
        <w:szCs w:val="18"/>
      </w:rPr>
      <w:fldChar w:fldCharType="separate"/>
    </w:r>
    <w:r>
      <w:rPr>
        <w:b/>
        <w:sz w:val="18"/>
        <w:szCs w:val="18"/>
      </w:rPr>
      <w:t>1</w:t>
    </w:r>
    <w:r w:rsidRPr="00BF0C68">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D27DD" w14:textId="77777777" w:rsidR="005A7C17" w:rsidRDefault="005A7C17">
      <w:pPr>
        <w:spacing w:after="0" w:line="240" w:lineRule="auto"/>
      </w:pPr>
      <w:r>
        <w:separator/>
      </w:r>
    </w:p>
  </w:footnote>
  <w:footnote w:type="continuationSeparator" w:id="0">
    <w:p w14:paraId="6AAE0061" w14:textId="77777777" w:rsidR="005A7C17" w:rsidRDefault="005A7C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EB2F1" w14:textId="77777777" w:rsidR="00D15EA8" w:rsidRDefault="00D15EA8" w:rsidP="00D15EA8">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ABCA0" w14:textId="0D22BF04" w:rsidR="009B2E88" w:rsidRPr="00603E10" w:rsidRDefault="00603E10" w:rsidP="009B2E88">
    <w:pPr>
      <w:pStyle w:val="Header"/>
      <w:jc w:val="center"/>
    </w:pPr>
    <w:r w:rsidRPr="00603E10">
      <w:rPr>
        <w:bCs/>
        <w:sz w:val="23"/>
        <w:szCs w:val="23"/>
      </w:rPr>
      <w:t>ISO/DPAS 8329:2024(en)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B9679" w14:textId="1E2068F5" w:rsidR="009B2E88" w:rsidRPr="00603E10" w:rsidRDefault="00603E10" w:rsidP="009B2E88">
    <w:pPr>
      <w:pStyle w:val="Header"/>
      <w:jc w:val="center"/>
    </w:pPr>
    <w:r w:rsidRPr="00603E10">
      <w:rPr>
        <w:bCs/>
        <w:sz w:val="23"/>
        <w:szCs w:val="23"/>
      </w:rPr>
      <w:t>ISO/DPAS 8329:2024(en)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ayout w:type="fixed"/>
      <w:tblCellMar>
        <w:left w:w="0" w:type="dxa"/>
        <w:right w:w="0" w:type="dxa"/>
      </w:tblCellMar>
      <w:tblLook w:val="0000" w:firstRow="0" w:lastRow="0" w:firstColumn="0" w:lastColumn="0" w:noHBand="0" w:noVBand="0"/>
    </w:tblPr>
    <w:tblGrid>
      <w:gridCol w:w="5387"/>
      <w:gridCol w:w="4366"/>
    </w:tblGrid>
    <w:tr w:rsidR="00603E10" w:rsidRPr="002C6C1A" w14:paraId="7B43122D" w14:textId="77777777" w:rsidTr="003A35A1">
      <w:trPr>
        <w:cantSplit/>
        <w:jc w:val="center"/>
      </w:trPr>
      <w:tc>
        <w:tcPr>
          <w:tcW w:w="5387" w:type="dxa"/>
          <w:tcBorders>
            <w:top w:val="single" w:sz="18" w:space="0" w:color="auto"/>
            <w:bottom w:val="single" w:sz="18" w:space="0" w:color="auto"/>
          </w:tcBorders>
        </w:tcPr>
        <w:p w14:paraId="747FD0CD" w14:textId="5A3ABF3E" w:rsidR="00603E10" w:rsidRPr="002C6C1A" w:rsidRDefault="00603E10" w:rsidP="00603E10">
          <w:pPr>
            <w:spacing w:before="120" w:after="120" w:line="240" w:lineRule="exact"/>
            <w:jc w:val="left"/>
            <w:rPr>
              <w:b/>
              <w:sz w:val="24"/>
            </w:rPr>
          </w:pPr>
          <w:r>
            <w:rPr>
              <w:b/>
              <w:bCs/>
              <w:sz w:val="23"/>
              <w:szCs w:val="23"/>
            </w:rPr>
            <w:t>FINAL DRAFT Publicly Available Specification</w:t>
          </w:r>
        </w:p>
      </w:tc>
      <w:tc>
        <w:tcPr>
          <w:tcW w:w="4366" w:type="dxa"/>
          <w:tcBorders>
            <w:top w:val="single" w:sz="18" w:space="0" w:color="auto"/>
            <w:bottom w:val="single" w:sz="18" w:space="0" w:color="auto"/>
          </w:tcBorders>
        </w:tcPr>
        <w:p w14:paraId="667A4201" w14:textId="74096CF3" w:rsidR="00603E10" w:rsidRPr="002C6C1A" w:rsidRDefault="00603E10" w:rsidP="00603E10">
          <w:pPr>
            <w:spacing w:before="120" w:after="120" w:line="240" w:lineRule="exact"/>
            <w:jc w:val="right"/>
            <w:rPr>
              <w:b/>
              <w:sz w:val="24"/>
            </w:rPr>
          </w:pPr>
          <w:r>
            <w:rPr>
              <w:b/>
              <w:bCs/>
              <w:sz w:val="23"/>
              <w:szCs w:val="23"/>
            </w:rPr>
            <w:t>ISO/DPAS 8329:2024(en)</w:t>
          </w:r>
        </w:p>
      </w:tc>
    </w:tr>
  </w:tbl>
  <w:p w14:paraId="72582118" w14:textId="77777777" w:rsidR="009B2E88" w:rsidRDefault="009B2E88" w:rsidP="00D15EA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9143C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D0C08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EBE1D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6705A5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5B6392"/>
    <w:multiLevelType w:val="multilevel"/>
    <w:tmpl w:val="06D440F6"/>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2F2021D1"/>
    <w:multiLevelType w:val="hybridMultilevel"/>
    <w:tmpl w:val="FD6EF06A"/>
    <w:lvl w:ilvl="0" w:tplc="C188EF7A">
      <w:start w:val="1"/>
      <w:numFmt w:val="decimal"/>
      <w:pStyle w:val="AnnexTableTitle"/>
      <w:lvlText w:val="Table A.%1 —"/>
      <w:lvlJc w:val="center"/>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C7EB8"/>
    <w:multiLevelType w:val="multilevel"/>
    <w:tmpl w:val="B4D253B6"/>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4" w15:restartNumberingAfterBreak="0">
    <w:nsid w:val="3E48122E"/>
    <w:multiLevelType w:val="hybridMultilevel"/>
    <w:tmpl w:val="9594EFA2"/>
    <w:lvl w:ilvl="0" w:tplc="DBF85988">
      <w:start w:val="1"/>
      <w:numFmt w:val="decimal"/>
      <w:pStyle w:val="AnnexFigureTitle"/>
      <w:lvlText w:val="Figure A.%1 —"/>
      <w:lvlJc w:val="left"/>
      <w:pPr>
        <w:tabs>
          <w:tab w:val="num" w:pos="113"/>
        </w:tabs>
        <w:ind w:left="340" w:hanging="227"/>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F72C3D"/>
    <w:multiLevelType w:val="hybridMultilevel"/>
    <w:tmpl w:val="83A601A2"/>
    <w:lvl w:ilvl="0" w:tplc="1FC07F14">
      <w:numFmt w:val="bullet"/>
      <w:pStyle w:val="Lis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5F3A2E"/>
    <w:multiLevelType w:val="hybridMultilevel"/>
    <w:tmpl w:val="090ECFDE"/>
    <w:lvl w:ilvl="0" w:tplc="FEC2DE26">
      <w:numFmt w:val="bullet"/>
      <w:pStyle w:val="listAfterTableOrFigure"/>
      <w:lvlText w:val="—"/>
      <w:lvlJc w:val="left"/>
      <w:pPr>
        <w:ind w:left="360" w:hanging="360"/>
      </w:pPr>
      <w:rPr>
        <w:rFonts w:ascii="Cambria" w:eastAsia="Calibri" w:hAnsi="Cambria" w:cs="Times New Roman" w:hint="default"/>
      </w:rPr>
    </w:lvl>
    <w:lvl w:ilvl="1" w:tplc="FFFFFFFF" w:tentative="1">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93298"/>
    <w:multiLevelType w:val="hybridMultilevel"/>
    <w:tmpl w:val="E4D8C82E"/>
    <w:lvl w:ilvl="0" w:tplc="32CAF154">
      <w:start w:val="1"/>
      <w:numFmt w:val="decimal"/>
      <w:pStyle w:val="FigureTitle"/>
      <w:suff w:val="space"/>
      <w:lvlText w:val="Figure %1 —"/>
      <w:lvlJc w:val="center"/>
      <w:pPr>
        <w:ind w:left="720" w:hanging="60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14"/>
  </w:num>
  <w:num w:numId="4">
    <w:abstractNumId w:val="12"/>
  </w:num>
  <w:num w:numId="5">
    <w:abstractNumId w:val="18"/>
  </w:num>
  <w:num w:numId="6">
    <w:abstractNumId w:val="15"/>
  </w:num>
  <w:num w:numId="7">
    <w:abstractNumId w:val="10"/>
  </w:num>
  <w:num w:numId="8">
    <w:abstractNumId w:val="16"/>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7"/>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EJE Claudia">
    <w15:presenceInfo w15:providerId="AD" w15:userId="S::lueje@iso.org::25006799-99fa-45e6-86dd-0263b3c7c7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mirrorMargins/>
  <w:hideSpellingErrors/>
  <w:attachedTemplate r:id="rId1"/>
  <w:stylePaneFormatFilter w:val="1F21" w:allStyles="1" w:customStyles="0" w:latentStyles="0" w:stylesInUse="0" w:headingStyles="1"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hdrShapeDefaults>
    <o:shapedefaults v:ext="edit" spidmax="209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Redact State" w:val="ready"/>
    <w:docVar w:name="CheckHeader" w:val="F"/>
    <w:docVar w:name="ex_AddedHTMLPreformat" w:val="Courier New"/>
    <w:docVar w:name="ex_Citations" w:val="APComplete"/>
    <w:docVar w:name="ex_CitConv" w:val="APComplete"/>
    <w:docVar w:name="ex_CleanUp" w:val="CleanUpComplete"/>
    <w:docVar w:name="eX_DocInfoLastUpdatedDate" w:val="45371.1409375"/>
    <w:docVar w:name="ex_eXtylesBuild" w:val="4833"/>
    <w:docVar w:name="ex_FontAudit" w:val="APComplete"/>
    <w:docVar w:name="EX_LAST_PALETTE_TAB" w:val="1"/>
    <w:docVar w:name="ex_ParseBib" w:val="APComplete"/>
    <w:docVar w:name="ex_StandardCit" w:val="APComplete"/>
    <w:docVar w:name="ex_StdValid" w:val="APComplete"/>
    <w:docVar w:name="ex_TermCheck" w:val="APComplete"/>
    <w:docVar w:name="ex_URLCheck" w:val="APComplete"/>
    <w:docVar w:name="ex_WordVersion" w:val="16.0"/>
    <w:docVar w:name="eXtyles" w:val="active"/>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FileDir" w:val="O:\Documents\TC184\SC004\083119 - ISO_NP PAS 8329 (Ed 1)\50.00\170\Test_S B"/>
    <w:docVar w:name="iceFileName" w:val="C083119e_SB.docx"/>
    <w:docVar w:name="iceJABR" w:val="Standard"/>
    <w:docVar w:name="iceJournalName" w:val="ISO Standard"/>
    <w:docVar w:name="icePublisher" w:val="ISO"/>
    <w:docVar w:name="ISOCommref" w:val="ISO/TC 184/SC 4"/>
    <w:docVar w:name="ISOContentLanguage" w:val="en"/>
    <w:docVar w:name="ISOCopyrightHolder" w:val="ISO"/>
    <w:docVar w:name="ISOCopyrightStatement" w:val="All rights reserved"/>
    <w:docVar w:name="ISOCopyrightYear" w:val="2024"/>
    <w:docVar w:name="ISODILanguage" w:val="en"/>
    <w:docVar w:name="ISODIProjID" w:val="83119"/>
    <w:docVar w:name="ISODIProjID3DIGITS" w:val="83"/>
    <w:docVar w:name="ISODIReleaseVersion" w:val="FDIS"/>
    <w:docVar w:name="ISODISdo" w:val="ISO"/>
    <w:docVar w:name="ISODIUrn" w:val="iso:std:iso:pas:8329:fdis:ed-1:v1:en"/>
    <w:docVar w:name="ISODocnumber" w:val="8329"/>
    <w:docVar w:name="ISODocref" w:val="ISO/DPAS 8329(en)"/>
    <w:docVar w:name="ISODoctype" w:val="PAS"/>
    <w:docVar w:name="ISOEdition" w:val="1"/>
    <w:docVar w:name="ISOFullEN" w:val="Extended master connection file (χMCF) — Description of mechanical connections and joints in structural systems"/>
    <w:docVar w:name="ISOFullFR" w:val="Titre manque"/>
    <w:docVar w:name="ISOIntroEN" w:val="Extended master connection file (χMCF)"/>
    <w:docVar w:name="ISOMainEN" w:val="Description of mechanical connections and joints in structural systems"/>
    <w:docVar w:name="ISOMainFR" w:val="Titre manque"/>
    <w:docVar w:name="ISOOriginator" w:val="ISO"/>
    <w:docVar w:name="ISOPageCount" w:val="0"/>
    <w:docVar w:name="ISOPriceRef" w:val="0"/>
    <w:docVar w:name="ISOPubliclyAvailableSpec" w:val="False"/>
    <w:docVar w:name="ISOSecretariat" w:val="ANSI"/>
    <w:docVar w:name="ISOStdRefDated" w:val="ISO/DPAS 8329"/>
    <w:docVar w:name="ISOStdRefUndated" w:val="ISO/DPAS 8329"/>
    <w:docVar w:name="ISOVersion" w:val="1"/>
    <w:docVar w:name="ISOVoteEnd" w:val="2024-xx-xx"/>
    <w:docVar w:name="ISOVoteStart" w:val="2024-xx-xx"/>
    <w:docVar w:name="PreEdit Baseline Path" w:val="O:\Documents\TC184\SC004\083119 - ISO_NP PAS 8329 (Ed 1)\50.00\170\Test_S B\C083119e_SB$base.docx"/>
    <w:docVar w:name="PreEdit Baseline Timestamp" w:val="2024-03-19 10:42:38"/>
    <w:docVar w:name="PreEdit Up-Front Loss" w:val="complete"/>
    <w:docVar w:name="Publication" w:val="Standard:ISO Standard"/>
    <w:docVar w:name="Publisher" w:val="ISO"/>
    <w:docVar w:name="Type" w:val="All"/>
  </w:docVars>
  <w:rsids>
    <w:rsidRoot w:val="006272B6"/>
    <w:rsid w:val="000003D6"/>
    <w:rsid w:val="000008E9"/>
    <w:rsid w:val="00003FFD"/>
    <w:rsid w:val="0000511C"/>
    <w:rsid w:val="0000546C"/>
    <w:rsid w:val="00006E71"/>
    <w:rsid w:val="00011750"/>
    <w:rsid w:val="000119C5"/>
    <w:rsid w:val="00012C74"/>
    <w:rsid w:val="00013688"/>
    <w:rsid w:val="0001398D"/>
    <w:rsid w:val="00013C84"/>
    <w:rsid w:val="00013D7E"/>
    <w:rsid w:val="00013D9D"/>
    <w:rsid w:val="000141C9"/>
    <w:rsid w:val="00016A18"/>
    <w:rsid w:val="000172EB"/>
    <w:rsid w:val="0002084C"/>
    <w:rsid w:val="00023A61"/>
    <w:rsid w:val="0002421A"/>
    <w:rsid w:val="00024CF7"/>
    <w:rsid w:val="0002630D"/>
    <w:rsid w:val="00026896"/>
    <w:rsid w:val="000269D1"/>
    <w:rsid w:val="000275A8"/>
    <w:rsid w:val="000277B7"/>
    <w:rsid w:val="000322A0"/>
    <w:rsid w:val="00032AE6"/>
    <w:rsid w:val="00033672"/>
    <w:rsid w:val="00033D7D"/>
    <w:rsid w:val="000350D0"/>
    <w:rsid w:val="000355B3"/>
    <w:rsid w:val="00035CE2"/>
    <w:rsid w:val="000363CF"/>
    <w:rsid w:val="00036C89"/>
    <w:rsid w:val="00037AC6"/>
    <w:rsid w:val="000411B0"/>
    <w:rsid w:val="00041220"/>
    <w:rsid w:val="0004257F"/>
    <w:rsid w:val="0004270D"/>
    <w:rsid w:val="000433AF"/>
    <w:rsid w:val="00043F32"/>
    <w:rsid w:val="000441A5"/>
    <w:rsid w:val="00044283"/>
    <w:rsid w:val="00044D86"/>
    <w:rsid w:val="00045198"/>
    <w:rsid w:val="00050D1F"/>
    <w:rsid w:val="000518A1"/>
    <w:rsid w:val="00052262"/>
    <w:rsid w:val="000523E1"/>
    <w:rsid w:val="000532C5"/>
    <w:rsid w:val="00054B74"/>
    <w:rsid w:val="00055455"/>
    <w:rsid w:val="00055698"/>
    <w:rsid w:val="00055F5B"/>
    <w:rsid w:val="00057AB2"/>
    <w:rsid w:val="00060093"/>
    <w:rsid w:val="000606E8"/>
    <w:rsid w:val="00060FF7"/>
    <w:rsid w:val="00061D0D"/>
    <w:rsid w:val="000626B6"/>
    <w:rsid w:val="00063B94"/>
    <w:rsid w:val="00064E62"/>
    <w:rsid w:val="00070AFD"/>
    <w:rsid w:val="00070B46"/>
    <w:rsid w:val="00070E5E"/>
    <w:rsid w:val="000711C0"/>
    <w:rsid w:val="0007274A"/>
    <w:rsid w:val="0007298D"/>
    <w:rsid w:val="00072D10"/>
    <w:rsid w:val="00072DBE"/>
    <w:rsid w:val="00072E19"/>
    <w:rsid w:val="00072FBD"/>
    <w:rsid w:val="00073603"/>
    <w:rsid w:val="000747CF"/>
    <w:rsid w:val="0007518D"/>
    <w:rsid w:val="00077836"/>
    <w:rsid w:val="00077B8A"/>
    <w:rsid w:val="00077C45"/>
    <w:rsid w:val="000802A7"/>
    <w:rsid w:val="0008104E"/>
    <w:rsid w:val="00081A65"/>
    <w:rsid w:val="000823A1"/>
    <w:rsid w:val="00083076"/>
    <w:rsid w:val="00083247"/>
    <w:rsid w:val="0008382E"/>
    <w:rsid w:val="000838B4"/>
    <w:rsid w:val="000842AF"/>
    <w:rsid w:val="00084345"/>
    <w:rsid w:val="00084A37"/>
    <w:rsid w:val="000850BB"/>
    <w:rsid w:val="0008524D"/>
    <w:rsid w:val="00085778"/>
    <w:rsid w:val="00086132"/>
    <w:rsid w:val="000870CB"/>
    <w:rsid w:val="000872B6"/>
    <w:rsid w:val="00090B0A"/>
    <w:rsid w:val="0009157F"/>
    <w:rsid w:val="000922BB"/>
    <w:rsid w:val="0009235B"/>
    <w:rsid w:val="000923B7"/>
    <w:rsid w:val="0009271A"/>
    <w:rsid w:val="00092852"/>
    <w:rsid w:val="00092E10"/>
    <w:rsid w:val="000943C8"/>
    <w:rsid w:val="000945EE"/>
    <w:rsid w:val="0009498A"/>
    <w:rsid w:val="000955BF"/>
    <w:rsid w:val="00095FD2"/>
    <w:rsid w:val="00096387"/>
    <w:rsid w:val="00096DFA"/>
    <w:rsid w:val="00097B83"/>
    <w:rsid w:val="000A1B7B"/>
    <w:rsid w:val="000A2449"/>
    <w:rsid w:val="000A440A"/>
    <w:rsid w:val="000B04DD"/>
    <w:rsid w:val="000B0F9C"/>
    <w:rsid w:val="000B17DC"/>
    <w:rsid w:val="000B2770"/>
    <w:rsid w:val="000B3763"/>
    <w:rsid w:val="000B3C0D"/>
    <w:rsid w:val="000B3EEC"/>
    <w:rsid w:val="000B4470"/>
    <w:rsid w:val="000B56E6"/>
    <w:rsid w:val="000B5A61"/>
    <w:rsid w:val="000B6CB5"/>
    <w:rsid w:val="000B6EDA"/>
    <w:rsid w:val="000B735A"/>
    <w:rsid w:val="000B744C"/>
    <w:rsid w:val="000C033F"/>
    <w:rsid w:val="000C04A9"/>
    <w:rsid w:val="000C0D72"/>
    <w:rsid w:val="000C120C"/>
    <w:rsid w:val="000C1BDE"/>
    <w:rsid w:val="000C2559"/>
    <w:rsid w:val="000C30FB"/>
    <w:rsid w:val="000C32FA"/>
    <w:rsid w:val="000C3BEC"/>
    <w:rsid w:val="000C64B6"/>
    <w:rsid w:val="000C67E4"/>
    <w:rsid w:val="000C70A7"/>
    <w:rsid w:val="000C7912"/>
    <w:rsid w:val="000C795F"/>
    <w:rsid w:val="000C7E8B"/>
    <w:rsid w:val="000D0168"/>
    <w:rsid w:val="000D087B"/>
    <w:rsid w:val="000D11D7"/>
    <w:rsid w:val="000D278C"/>
    <w:rsid w:val="000D2DCB"/>
    <w:rsid w:val="000D472D"/>
    <w:rsid w:val="000D4E8B"/>
    <w:rsid w:val="000D5BDE"/>
    <w:rsid w:val="000D702B"/>
    <w:rsid w:val="000D79B0"/>
    <w:rsid w:val="000E037E"/>
    <w:rsid w:val="000E05B7"/>
    <w:rsid w:val="000E094F"/>
    <w:rsid w:val="000E3E4F"/>
    <w:rsid w:val="000E59EB"/>
    <w:rsid w:val="000E66FB"/>
    <w:rsid w:val="000E6724"/>
    <w:rsid w:val="000E6865"/>
    <w:rsid w:val="000E6DD1"/>
    <w:rsid w:val="000E78BA"/>
    <w:rsid w:val="000F009F"/>
    <w:rsid w:val="000F0457"/>
    <w:rsid w:val="000F0E7A"/>
    <w:rsid w:val="000F137E"/>
    <w:rsid w:val="000F23F7"/>
    <w:rsid w:val="000F2B10"/>
    <w:rsid w:val="000F2F10"/>
    <w:rsid w:val="000F39D3"/>
    <w:rsid w:val="000F3B7D"/>
    <w:rsid w:val="000F5BB4"/>
    <w:rsid w:val="000F6005"/>
    <w:rsid w:val="000F609E"/>
    <w:rsid w:val="000F662D"/>
    <w:rsid w:val="000F6CE2"/>
    <w:rsid w:val="00100517"/>
    <w:rsid w:val="00100EE5"/>
    <w:rsid w:val="001011A1"/>
    <w:rsid w:val="001013FB"/>
    <w:rsid w:val="00101642"/>
    <w:rsid w:val="00102936"/>
    <w:rsid w:val="0010323E"/>
    <w:rsid w:val="0010381F"/>
    <w:rsid w:val="00104159"/>
    <w:rsid w:val="001046AD"/>
    <w:rsid w:val="00105B03"/>
    <w:rsid w:val="001064DD"/>
    <w:rsid w:val="0010665B"/>
    <w:rsid w:val="001116EC"/>
    <w:rsid w:val="00111CE2"/>
    <w:rsid w:val="001127CB"/>
    <w:rsid w:val="00112F68"/>
    <w:rsid w:val="001133CB"/>
    <w:rsid w:val="00113895"/>
    <w:rsid w:val="00113DCB"/>
    <w:rsid w:val="00117407"/>
    <w:rsid w:val="0011767D"/>
    <w:rsid w:val="00120AAB"/>
    <w:rsid w:val="00120D72"/>
    <w:rsid w:val="00121C28"/>
    <w:rsid w:val="00123370"/>
    <w:rsid w:val="00124007"/>
    <w:rsid w:val="001249AC"/>
    <w:rsid w:val="0012574E"/>
    <w:rsid w:val="00126AA5"/>
    <w:rsid w:val="00127B74"/>
    <w:rsid w:val="001307DD"/>
    <w:rsid w:val="00130908"/>
    <w:rsid w:val="001309F0"/>
    <w:rsid w:val="00130B07"/>
    <w:rsid w:val="0013133E"/>
    <w:rsid w:val="0013175B"/>
    <w:rsid w:val="00132470"/>
    <w:rsid w:val="00132FAE"/>
    <w:rsid w:val="001345F4"/>
    <w:rsid w:val="001348B6"/>
    <w:rsid w:val="00134E50"/>
    <w:rsid w:val="00135271"/>
    <w:rsid w:val="0013573C"/>
    <w:rsid w:val="001361EC"/>
    <w:rsid w:val="00140DA4"/>
    <w:rsid w:val="00141F93"/>
    <w:rsid w:val="0014275F"/>
    <w:rsid w:val="001435EA"/>
    <w:rsid w:val="00143C92"/>
    <w:rsid w:val="00143D47"/>
    <w:rsid w:val="00143ECA"/>
    <w:rsid w:val="0014468E"/>
    <w:rsid w:val="00144BC2"/>
    <w:rsid w:val="001451E7"/>
    <w:rsid w:val="00146225"/>
    <w:rsid w:val="00147206"/>
    <w:rsid w:val="001515C7"/>
    <w:rsid w:val="00151B6D"/>
    <w:rsid w:val="0015226D"/>
    <w:rsid w:val="001529B9"/>
    <w:rsid w:val="00152FE2"/>
    <w:rsid w:val="00153289"/>
    <w:rsid w:val="00153AF2"/>
    <w:rsid w:val="00154A5E"/>
    <w:rsid w:val="00155794"/>
    <w:rsid w:val="00160ECE"/>
    <w:rsid w:val="00161E38"/>
    <w:rsid w:val="00162783"/>
    <w:rsid w:val="00162DD4"/>
    <w:rsid w:val="001634BC"/>
    <w:rsid w:val="001640C5"/>
    <w:rsid w:val="001647B0"/>
    <w:rsid w:val="001647FF"/>
    <w:rsid w:val="00164C01"/>
    <w:rsid w:val="00164C9D"/>
    <w:rsid w:val="00166512"/>
    <w:rsid w:val="00166752"/>
    <w:rsid w:val="0016687E"/>
    <w:rsid w:val="001668D7"/>
    <w:rsid w:val="00166CFB"/>
    <w:rsid w:val="001679D1"/>
    <w:rsid w:val="00170DA9"/>
    <w:rsid w:val="001721FF"/>
    <w:rsid w:val="0017421C"/>
    <w:rsid w:val="0017589B"/>
    <w:rsid w:val="00176D19"/>
    <w:rsid w:val="00177277"/>
    <w:rsid w:val="00177B85"/>
    <w:rsid w:val="00180E1D"/>
    <w:rsid w:val="00180FDC"/>
    <w:rsid w:val="0018150D"/>
    <w:rsid w:val="00181755"/>
    <w:rsid w:val="001829A9"/>
    <w:rsid w:val="0018381E"/>
    <w:rsid w:val="00184921"/>
    <w:rsid w:val="00184F68"/>
    <w:rsid w:val="00185050"/>
    <w:rsid w:val="001863DF"/>
    <w:rsid w:val="0018659B"/>
    <w:rsid w:val="001874D3"/>
    <w:rsid w:val="0019077F"/>
    <w:rsid w:val="00192045"/>
    <w:rsid w:val="00192898"/>
    <w:rsid w:val="001933FD"/>
    <w:rsid w:val="00193BC9"/>
    <w:rsid w:val="00193CD4"/>
    <w:rsid w:val="00193D8E"/>
    <w:rsid w:val="00194950"/>
    <w:rsid w:val="00195A02"/>
    <w:rsid w:val="00195CBB"/>
    <w:rsid w:val="00196238"/>
    <w:rsid w:val="00197183"/>
    <w:rsid w:val="00197BA6"/>
    <w:rsid w:val="001A0B0F"/>
    <w:rsid w:val="001A0FB1"/>
    <w:rsid w:val="001A12A7"/>
    <w:rsid w:val="001A2536"/>
    <w:rsid w:val="001A254C"/>
    <w:rsid w:val="001A27D0"/>
    <w:rsid w:val="001A2A7F"/>
    <w:rsid w:val="001A33D0"/>
    <w:rsid w:val="001A6D0F"/>
    <w:rsid w:val="001A6FE7"/>
    <w:rsid w:val="001A71DA"/>
    <w:rsid w:val="001A7218"/>
    <w:rsid w:val="001A7D3A"/>
    <w:rsid w:val="001A7F56"/>
    <w:rsid w:val="001B0014"/>
    <w:rsid w:val="001B01D6"/>
    <w:rsid w:val="001B0AA7"/>
    <w:rsid w:val="001B0F4C"/>
    <w:rsid w:val="001B10EA"/>
    <w:rsid w:val="001B1B3A"/>
    <w:rsid w:val="001B26F2"/>
    <w:rsid w:val="001B35EF"/>
    <w:rsid w:val="001B4297"/>
    <w:rsid w:val="001B51CD"/>
    <w:rsid w:val="001B5753"/>
    <w:rsid w:val="001B5CF1"/>
    <w:rsid w:val="001B67F1"/>
    <w:rsid w:val="001B7604"/>
    <w:rsid w:val="001B7B32"/>
    <w:rsid w:val="001C0629"/>
    <w:rsid w:val="001C13C3"/>
    <w:rsid w:val="001C2A60"/>
    <w:rsid w:val="001C317E"/>
    <w:rsid w:val="001C3E58"/>
    <w:rsid w:val="001C53D0"/>
    <w:rsid w:val="001C5A76"/>
    <w:rsid w:val="001C6275"/>
    <w:rsid w:val="001C6575"/>
    <w:rsid w:val="001C7CD1"/>
    <w:rsid w:val="001C7D86"/>
    <w:rsid w:val="001C7EDA"/>
    <w:rsid w:val="001D0107"/>
    <w:rsid w:val="001D078F"/>
    <w:rsid w:val="001D0AB9"/>
    <w:rsid w:val="001D1122"/>
    <w:rsid w:val="001D1D43"/>
    <w:rsid w:val="001D1DA3"/>
    <w:rsid w:val="001D2642"/>
    <w:rsid w:val="001D288C"/>
    <w:rsid w:val="001D2C77"/>
    <w:rsid w:val="001D2FD0"/>
    <w:rsid w:val="001D46C2"/>
    <w:rsid w:val="001D5A55"/>
    <w:rsid w:val="001D5ABE"/>
    <w:rsid w:val="001D6124"/>
    <w:rsid w:val="001D64B8"/>
    <w:rsid w:val="001D6DB1"/>
    <w:rsid w:val="001D6F1C"/>
    <w:rsid w:val="001D731A"/>
    <w:rsid w:val="001D7C3E"/>
    <w:rsid w:val="001E0F2A"/>
    <w:rsid w:val="001E13EA"/>
    <w:rsid w:val="001E4412"/>
    <w:rsid w:val="001E4607"/>
    <w:rsid w:val="001E635D"/>
    <w:rsid w:val="001E7BAC"/>
    <w:rsid w:val="001F0AF7"/>
    <w:rsid w:val="001F0D68"/>
    <w:rsid w:val="001F112B"/>
    <w:rsid w:val="001F1381"/>
    <w:rsid w:val="001F154F"/>
    <w:rsid w:val="001F15B3"/>
    <w:rsid w:val="001F2879"/>
    <w:rsid w:val="001F2AFB"/>
    <w:rsid w:val="001F3A94"/>
    <w:rsid w:val="001F3AE1"/>
    <w:rsid w:val="001F3B0B"/>
    <w:rsid w:val="001F4D75"/>
    <w:rsid w:val="001F504E"/>
    <w:rsid w:val="001F62E4"/>
    <w:rsid w:val="001F6621"/>
    <w:rsid w:val="001F76A8"/>
    <w:rsid w:val="001F7818"/>
    <w:rsid w:val="001F7FA9"/>
    <w:rsid w:val="00201881"/>
    <w:rsid w:val="00201986"/>
    <w:rsid w:val="00202247"/>
    <w:rsid w:val="00202E9C"/>
    <w:rsid w:val="00203024"/>
    <w:rsid w:val="00203EA9"/>
    <w:rsid w:val="00204153"/>
    <w:rsid w:val="00204EBF"/>
    <w:rsid w:val="00205F58"/>
    <w:rsid w:val="002060E0"/>
    <w:rsid w:val="00206112"/>
    <w:rsid w:val="00207A82"/>
    <w:rsid w:val="00207B8D"/>
    <w:rsid w:val="00210B28"/>
    <w:rsid w:val="00210BC4"/>
    <w:rsid w:val="00210F61"/>
    <w:rsid w:val="00212B55"/>
    <w:rsid w:val="00212DAF"/>
    <w:rsid w:val="002130C9"/>
    <w:rsid w:val="00213694"/>
    <w:rsid w:val="00213C1D"/>
    <w:rsid w:val="0021482A"/>
    <w:rsid w:val="00215579"/>
    <w:rsid w:val="00217288"/>
    <w:rsid w:val="00220890"/>
    <w:rsid w:val="00220E19"/>
    <w:rsid w:val="00222471"/>
    <w:rsid w:val="002238CD"/>
    <w:rsid w:val="002250D0"/>
    <w:rsid w:val="00225745"/>
    <w:rsid w:val="00225A5F"/>
    <w:rsid w:val="00226E86"/>
    <w:rsid w:val="00227933"/>
    <w:rsid w:val="00227C52"/>
    <w:rsid w:val="002307A6"/>
    <w:rsid w:val="0023119A"/>
    <w:rsid w:val="00231BDF"/>
    <w:rsid w:val="0023245B"/>
    <w:rsid w:val="0023324B"/>
    <w:rsid w:val="002334F3"/>
    <w:rsid w:val="002337D3"/>
    <w:rsid w:val="00233B6C"/>
    <w:rsid w:val="00233C8A"/>
    <w:rsid w:val="0023638D"/>
    <w:rsid w:val="002403D3"/>
    <w:rsid w:val="002406D1"/>
    <w:rsid w:val="00241E21"/>
    <w:rsid w:val="00241F4F"/>
    <w:rsid w:val="00242DAA"/>
    <w:rsid w:val="0024315E"/>
    <w:rsid w:val="002432DE"/>
    <w:rsid w:val="00244DA7"/>
    <w:rsid w:val="0024603A"/>
    <w:rsid w:val="00246B4F"/>
    <w:rsid w:val="00246C95"/>
    <w:rsid w:val="00246D43"/>
    <w:rsid w:val="002476E1"/>
    <w:rsid w:val="002477B0"/>
    <w:rsid w:val="00247905"/>
    <w:rsid w:val="00250146"/>
    <w:rsid w:val="002504F2"/>
    <w:rsid w:val="00250A77"/>
    <w:rsid w:val="002510EC"/>
    <w:rsid w:val="00251C60"/>
    <w:rsid w:val="0025202E"/>
    <w:rsid w:val="0025265B"/>
    <w:rsid w:val="00252826"/>
    <w:rsid w:val="00252D75"/>
    <w:rsid w:val="00252F56"/>
    <w:rsid w:val="002534ED"/>
    <w:rsid w:val="00253D6D"/>
    <w:rsid w:val="00254531"/>
    <w:rsid w:val="00254E71"/>
    <w:rsid w:val="00255B5A"/>
    <w:rsid w:val="00256EF4"/>
    <w:rsid w:val="00256F66"/>
    <w:rsid w:val="00257B9F"/>
    <w:rsid w:val="00257BC9"/>
    <w:rsid w:val="00260F88"/>
    <w:rsid w:val="00261972"/>
    <w:rsid w:val="00261B08"/>
    <w:rsid w:val="00261C42"/>
    <w:rsid w:val="00261D7A"/>
    <w:rsid w:val="00261D7B"/>
    <w:rsid w:val="00262EA0"/>
    <w:rsid w:val="00264095"/>
    <w:rsid w:val="002669C5"/>
    <w:rsid w:val="00266C6A"/>
    <w:rsid w:val="00267609"/>
    <w:rsid w:val="00270542"/>
    <w:rsid w:val="00270CC3"/>
    <w:rsid w:val="0027129A"/>
    <w:rsid w:val="0027255C"/>
    <w:rsid w:val="00272FFC"/>
    <w:rsid w:val="00273FED"/>
    <w:rsid w:val="002740C9"/>
    <w:rsid w:val="002756D5"/>
    <w:rsid w:val="00275AEF"/>
    <w:rsid w:val="00276A19"/>
    <w:rsid w:val="00277D55"/>
    <w:rsid w:val="00277F5F"/>
    <w:rsid w:val="0028029B"/>
    <w:rsid w:val="00280CB8"/>
    <w:rsid w:val="002811E0"/>
    <w:rsid w:val="002813DC"/>
    <w:rsid w:val="0028507E"/>
    <w:rsid w:val="0028523B"/>
    <w:rsid w:val="00286CA0"/>
    <w:rsid w:val="00286F85"/>
    <w:rsid w:val="0028788E"/>
    <w:rsid w:val="00287B98"/>
    <w:rsid w:val="00290BAF"/>
    <w:rsid w:val="00291CB6"/>
    <w:rsid w:val="00292338"/>
    <w:rsid w:val="002926E1"/>
    <w:rsid w:val="002932F1"/>
    <w:rsid w:val="00293E6B"/>
    <w:rsid w:val="002941B8"/>
    <w:rsid w:val="0029495D"/>
    <w:rsid w:val="00294A90"/>
    <w:rsid w:val="00294FB0"/>
    <w:rsid w:val="00295BA0"/>
    <w:rsid w:val="00295F7D"/>
    <w:rsid w:val="00297FB0"/>
    <w:rsid w:val="002A10B0"/>
    <w:rsid w:val="002A1803"/>
    <w:rsid w:val="002A1C32"/>
    <w:rsid w:val="002A2945"/>
    <w:rsid w:val="002A2FB3"/>
    <w:rsid w:val="002A33B8"/>
    <w:rsid w:val="002A3F0F"/>
    <w:rsid w:val="002A4B3F"/>
    <w:rsid w:val="002A65E6"/>
    <w:rsid w:val="002A697E"/>
    <w:rsid w:val="002A7093"/>
    <w:rsid w:val="002A71C6"/>
    <w:rsid w:val="002A7343"/>
    <w:rsid w:val="002A754F"/>
    <w:rsid w:val="002A7689"/>
    <w:rsid w:val="002A7AF7"/>
    <w:rsid w:val="002B0DF0"/>
    <w:rsid w:val="002B1387"/>
    <w:rsid w:val="002B19F3"/>
    <w:rsid w:val="002B1E4A"/>
    <w:rsid w:val="002B2C51"/>
    <w:rsid w:val="002B32AB"/>
    <w:rsid w:val="002B3B7D"/>
    <w:rsid w:val="002B3FC0"/>
    <w:rsid w:val="002B594D"/>
    <w:rsid w:val="002B5C06"/>
    <w:rsid w:val="002B66F6"/>
    <w:rsid w:val="002B772D"/>
    <w:rsid w:val="002C067A"/>
    <w:rsid w:val="002C0EA9"/>
    <w:rsid w:val="002C1CB8"/>
    <w:rsid w:val="002C2960"/>
    <w:rsid w:val="002C2A54"/>
    <w:rsid w:val="002C302A"/>
    <w:rsid w:val="002C3992"/>
    <w:rsid w:val="002C453D"/>
    <w:rsid w:val="002C4667"/>
    <w:rsid w:val="002C471C"/>
    <w:rsid w:val="002C5448"/>
    <w:rsid w:val="002C5EBE"/>
    <w:rsid w:val="002C6087"/>
    <w:rsid w:val="002C7560"/>
    <w:rsid w:val="002C7FD0"/>
    <w:rsid w:val="002D061B"/>
    <w:rsid w:val="002D17E4"/>
    <w:rsid w:val="002D1BE5"/>
    <w:rsid w:val="002D2327"/>
    <w:rsid w:val="002D29D9"/>
    <w:rsid w:val="002D29F0"/>
    <w:rsid w:val="002D2C85"/>
    <w:rsid w:val="002D302A"/>
    <w:rsid w:val="002D3037"/>
    <w:rsid w:val="002D41B7"/>
    <w:rsid w:val="002D52FD"/>
    <w:rsid w:val="002D5F2B"/>
    <w:rsid w:val="002D6117"/>
    <w:rsid w:val="002D6391"/>
    <w:rsid w:val="002D7110"/>
    <w:rsid w:val="002D71A1"/>
    <w:rsid w:val="002D782E"/>
    <w:rsid w:val="002E0796"/>
    <w:rsid w:val="002E0C81"/>
    <w:rsid w:val="002E172B"/>
    <w:rsid w:val="002E1EA9"/>
    <w:rsid w:val="002E2054"/>
    <w:rsid w:val="002E28B6"/>
    <w:rsid w:val="002E30E6"/>
    <w:rsid w:val="002E32DA"/>
    <w:rsid w:val="002E3D7C"/>
    <w:rsid w:val="002E40C2"/>
    <w:rsid w:val="002E4498"/>
    <w:rsid w:val="002E5068"/>
    <w:rsid w:val="002E5C19"/>
    <w:rsid w:val="002E5CDC"/>
    <w:rsid w:val="002E67B9"/>
    <w:rsid w:val="002F0DF0"/>
    <w:rsid w:val="002F10A7"/>
    <w:rsid w:val="002F1570"/>
    <w:rsid w:val="002F1E02"/>
    <w:rsid w:val="002F29DA"/>
    <w:rsid w:val="002F3DFB"/>
    <w:rsid w:val="002F3F18"/>
    <w:rsid w:val="002F41DB"/>
    <w:rsid w:val="002F43ED"/>
    <w:rsid w:val="002F4E97"/>
    <w:rsid w:val="002F4FC4"/>
    <w:rsid w:val="002F65DE"/>
    <w:rsid w:val="002F6C56"/>
    <w:rsid w:val="00300270"/>
    <w:rsid w:val="00302230"/>
    <w:rsid w:val="00303E06"/>
    <w:rsid w:val="00304641"/>
    <w:rsid w:val="0030487D"/>
    <w:rsid w:val="00304B64"/>
    <w:rsid w:val="00305A8B"/>
    <w:rsid w:val="00306366"/>
    <w:rsid w:val="003068A2"/>
    <w:rsid w:val="00306E87"/>
    <w:rsid w:val="00307477"/>
    <w:rsid w:val="00311F46"/>
    <w:rsid w:val="00312C25"/>
    <w:rsid w:val="00312D59"/>
    <w:rsid w:val="00313EDB"/>
    <w:rsid w:val="00314414"/>
    <w:rsid w:val="00314DA6"/>
    <w:rsid w:val="00314FD3"/>
    <w:rsid w:val="00315DE7"/>
    <w:rsid w:val="00315E78"/>
    <w:rsid w:val="00315EB8"/>
    <w:rsid w:val="0031648F"/>
    <w:rsid w:val="003167A5"/>
    <w:rsid w:val="003168E5"/>
    <w:rsid w:val="00316EF0"/>
    <w:rsid w:val="00316FAA"/>
    <w:rsid w:val="003172C1"/>
    <w:rsid w:val="0032045B"/>
    <w:rsid w:val="0032050C"/>
    <w:rsid w:val="00322822"/>
    <w:rsid w:val="00322A6A"/>
    <w:rsid w:val="003230B5"/>
    <w:rsid w:val="003247F9"/>
    <w:rsid w:val="00324A62"/>
    <w:rsid w:val="0032576B"/>
    <w:rsid w:val="003259B9"/>
    <w:rsid w:val="00325F44"/>
    <w:rsid w:val="003273A3"/>
    <w:rsid w:val="00330810"/>
    <w:rsid w:val="00330A72"/>
    <w:rsid w:val="00330F2A"/>
    <w:rsid w:val="0033115D"/>
    <w:rsid w:val="00331E24"/>
    <w:rsid w:val="003336DF"/>
    <w:rsid w:val="00333718"/>
    <w:rsid w:val="00334167"/>
    <w:rsid w:val="00334AD3"/>
    <w:rsid w:val="003354F7"/>
    <w:rsid w:val="003359B7"/>
    <w:rsid w:val="00337A83"/>
    <w:rsid w:val="00340B84"/>
    <w:rsid w:val="00340DC0"/>
    <w:rsid w:val="003424C2"/>
    <w:rsid w:val="00343AAF"/>
    <w:rsid w:val="003440A5"/>
    <w:rsid w:val="00344B69"/>
    <w:rsid w:val="003455CD"/>
    <w:rsid w:val="00345B93"/>
    <w:rsid w:val="0034792F"/>
    <w:rsid w:val="0035194C"/>
    <w:rsid w:val="00352B0A"/>
    <w:rsid w:val="00352C38"/>
    <w:rsid w:val="00353DF2"/>
    <w:rsid w:val="0035478B"/>
    <w:rsid w:val="0035495E"/>
    <w:rsid w:val="00355748"/>
    <w:rsid w:val="00356818"/>
    <w:rsid w:val="003575B7"/>
    <w:rsid w:val="00357A72"/>
    <w:rsid w:val="00357E93"/>
    <w:rsid w:val="003601B4"/>
    <w:rsid w:val="00361D33"/>
    <w:rsid w:val="00362004"/>
    <w:rsid w:val="003621EE"/>
    <w:rsid w:val="0036223F"/>
    <w:rsid w:val="00362B32"/>
    <w:rsid w:val="0036320E"/>
    <w:rsid w:val="00363CBD"/>
    <w:rsid w:val="00363EFB"/>
    <w:rsid w:val="00365C4D"/>
    <w:rsid w:val="00365F8E"/>
    <w:rsid w:val="0036620B"/>
    <w:rsid w:val="003664DB"/>
    <w:rsid w:val="00370A52"/>
    <w:rsid w:val="00371F16"/>
    <w:rsid w:val="003731A8"/>
    <w:rsid w:val="00373D63"/>
    <w:rsid w:val="00374751"/>
    <w:rsid w:val="00374B65"/>
    <w:rsid w:val="00374B81"/>
    <w:rsid w:val="00375E10"/>
    <w:rsid w:val="00375E15"/>
    <w:rsid w:val="00375EFB"/>
    <w:rsid w:val="003772EF"/>
    <w:rsid w:val="003779B4"/>
    <w:rsid w:val="003800D2"/>
    <w:rsid w:val="00380919"/>
    <w:rsid w:val="00382CFC"/>
    <w:rsid w:val="00382E1A"/>
    <w:rsid w:val="003836BA"/>
    <w:rsid w:val="00384DFC"/>
    <w:rsid w:val="00385BD6"/>
    <w:rsid w:val="00386314"/>
    <w:rsid w:val="00387B01"/>
    <w:rsid w:val="003914AD"/>
    <w:rsid w:val="0039224F"/>
    <w:rsid w:val="0039287C"/>
    <w:rsid w:val="00392BC6"/>
    <w:rsid w:val="003959AA"/>
    <w:rsid w:val="00395E39"/>
    <w:rsid w:val="00396023"/>
    <w:rsid w:val="00396685"/>
    <w:rsid w:val="0039757E"/>
    <w:rsid w:val="00397D42"/>
    <w:rsid w:val="00397F1D"/>
    <w:rsid w:val="003A053F"/>
    <w:rsid w:val="003A0D01"/>
    <w:rsid w:val="003A18D8"/>
    <w:rsid w:val="003A2635"/>
    <w:rsid w:val="003A2F0B"/>
    <w:rsid w:val="003A2FEC"/>
    <w:rsid w:val="003A3808"/>
    <w:rsid w:val="003A4064"/>
    <w:rsid w:val="003A4600"/>
    <w:rsid w:val="003A4834"/>
    <w:rsid w:val="003A5D5F"/>
    <w:rsid w:val="003A6BB0"/>
    <w:rsid w:val="003A7063"/>
    <w:rsid w:val="003A797C"/>
    <w:rsid w:val="003B0A1E"/>
    <w:rsid w:val="003B153F"/>
    <w:rsid w:val="003B19A0"/>
    <w:rsid w:val="003B379F"/>
    <w:rsid w:val="003B3D92"/>
    <w:rsid w:val="003B4065"/>
    <w:rsid w:val="003B4170"/>
    <w:rsid w:val="003B42F7"/>
    <w:rsid w:val="003B50DC"/>
    <w:rsid w:val="003B704B"/>
    <w:rsid w:val="003B765A"/>
    <w:rsid w:val="003B7A79"/>
    <w:rsid w:val="003C2428"/>
    <w:rsid w:val="003C2540"/>
    <w:rsid w:val="003C4471"/>
    <w:rsid w:val="003C4722"/>
    <w:rsid w:val="003C496F"/>
    <w:rsid w:val="003C4FD6"/>
    <w:rsid w:val="003C51B1"/>
    <w:rsid w:val="003C606F"/>
    <w:rsid w:val="003C6EB5"/>
    <w:rsid w:val="003C7615"/>
    <w:rsid w:val="003D02C0"/>
    <w:rsid w:val="003D126D"/>
    <w:rsid w:val="003D258E"/>
    <w:rsid w:val="003D3C3D"/>
    <w:rsid w:val="003D438F"/>
    <w:rsid w:val="003D4CC2"/>
    <w:rsid w:val="003D5B20"/>
    <w:rsid w:val="003D6B47"/>
    <w:rsid w:val="003D7421"/>
    <w:rsid w:val="003D7957"/>
    <w:rsid w:val="003D7F8A"/>
    <w:rsid w:val="003E068A"/>
    <w:rsid w:val="003E074F"/>
    <w:rsid w:val="003E0950"/>
    <w:rsid w:val="003E0975"/>
    <w:rsid w:val="003E18DF"/>
    <w:rsid w:val="003E20D4"/>
    <w:rsid w:val="003E271A"/>
    <w:rsid w:val="003E2B99"/>
    <w:rsid w:val="003E2C5A"/>
    <w:rsid w:val="003E2EDD"/>
    <w:rsid w:val="003E338A"/>
    <w:rsid w:val="003E373F"/>
    <w:rsid w:val="003E3E3F"/>
    <w:rsid w:val="003E4436"/>
    <w:rsid w:val="003E48EC"/>
    <w:rsid w:val="003E4D9B"/>
    <w:rsid w:val="003E51D4"/>
    <w:rsid w:val="003E5CCF"/>
    <w:rsid w:val="003E6E2F"/>
    <w:rsid w:val="003F0420"/>
    <w:rsid w:val="003F07D2"/>
    <w:rsid w:val="003F0D21"/>
    <w:rsid w:val="003F1DE6"/>
    <w:rsid w:val="003F2086"/>
    <w:rsid w:val="003F2D76"/>
    <w:rsid w:val="003F3DEF"/>
    <w:rsid w:val="003F46FF"/>
    <w:rsid w:val="003F4EA9"/>
    <w:rsid w:val="003F5140"/>
    <w:rsid w:val="003F5772"/>
    <w:rsid w:val="003F6B75"/>
    <w:rsid w:val="003F719B"/>
    <w:rsid w:val="00400F60"/>
    <w:rsid w:val="004011E3"/>
    <w:rsid w:val="004012C2"/>
    <w:rsid w:val="004016A7"/>
    <w:rsid w:val="00401FD4"/>
    <w:rsid w:val="00402345"/>
    <w:rsid w:val="00402A20"/>
    <w:rsid w:val="004030BF"/>
    <w:rsid w:val="00404DBD"/>
    <w:rsid w:val="00406ABC"/>
    <w:rsid w:val="004071F6"/>
    <w:rsid w:val="004076DC"/>
    <w:rsid w:val="004107C7"/>
    <w:rsid w:val="0041106B"/>
    <w:rsid w:val="004112BB"/>
    <w:rsid w:val="00411E28"/>
    <w:rsid w:val="004121E9"/>
    <w:rsid w:val="00414336"/>
    <w:rsid w:val="004147B2"/>
    <w:rsid w:val="004150C3"/>
    <w:rsid w:val="0041577E"/>
    <w:rsid w:val="004162F7"/>
    <w:rsid w:val="004163E0"/>
    <w:rsid w:val="00416C5E"/>
    <w:rsid w:val="00416D24"/>
    <w:rsid w:val="00420CF4"/>
    <w:rsid w:val="00420F17"/>
    <w:rsid w:val="004216C5"/>
    <w:rsid w:val="00422696"/>
    <w:rsid w:val="004233BF"/>
    <w:rsid w:val="00423700"/>
    <w:rsid w:val="00424F0C"/>
    <w:rsid w:val="00426BF0"/>
    <w:rsid w:val="00426C8C"/>
    <w:rsid w:val="004275D8"/>
    <w:rsid w:val="00431432"/>
    <w:rsid w:val="00432720"/>
    <w:rsid w:val="00432890"/>
    <w:rsid w:val="00433A48"/>
    <w:rsid w:val="00434850"/>
    <w:rsid w:val="00434959"/>
    <w:rsid w:val="004366E4"/>
    <w:rsid w:val="00436940"/>
    <w:rsid w:val="00437B8D"/>
    <w:rsid w:val="004406EE"/>
    <w:rsid w:val="0044145C"/>
    <w:rsid w:val="004417F0"/>
    <w:rsid w:val="004421EF"/>
    <w:rsid w:val="00442F69"/>
    <w:rsid w:val="0044567E"/>
    <w:rsid w:val="004520C9"/>
    <w:rsid w:val="0045221C"/>
    <w:rsid w:val="00453033"/>
    <w:rsid w:val="00453218"/>
    <w:rsid w:val="004545B1"/>
    <w:rsid w:val="00454D76"/>
    <w:rsid w:val="004568B0"/>
    <w:rsid w:val="004569B1"/>
    <w:rsid w:val="00460F6C"/>
    <w:rsid w:val="00461A3A"/>
    <w:rsid w:val="00461EB7"/>
    <w:rsid w:val="00462461"/>
    <w:rsid w:val="00462C7F"/>
    <w:rsid w:val="004633E8"/>
    <w:rsid w:val="004634B6"/>
    <w:rsid w:val="00463952"/>
    <w:rsid w:val="004641D6"/>
    <w:rsid w:val="00464E36"/>
    <w:rsid w:val="00465495"/>
    <w:rsid w:val="004658DB"/>
    <w:rsid w:val="00466A87"/>
    <w:rsid w:val="00466AFA"/>
    <w:rsid w:val="00466ED7"/>
    <w:rsid w:val="00467165"/>
    <w:rsid w:val="00467DB7"/>
    <w:rsid w:val="00467EE2"/>
    <w:rsid w:val="004705A1"/>
    <w:rsid w:val="00470A9D"/>
    <w:rsid w:val="00472011"/>
    <w:rsid w:val="0047234D"/>
    <w:rsid w:val="004728CB"/>
    <w:rsid w:val="004732F5"/>
    <w:rsid w:val="0047432D"/>
    <w:rsid w:val="00474815"/>
    <w:rsid w:val="004748FA"/>
    <w:rsid w:val="00477848"/>
    <w:rsid w:val="00481387"/>
    <w:rsid w:val="004819BE"/>
    <w:rsid w:val="00481DA1"/>
    <w:rsid w:val="00482059"/>
    <w:rsid w:val="00482B08"/>
    <w:rsid w:val="00482EFF"/>
    <w:rsid w:val="00483905"/>
    <w:rsid w:val="0048401A"/>
    <w:rsid w:val="004845CD"/>
    <w:rsid w:val="00484A09"/>
    <w:rsid w:val="004857C3"/>
    <w:rsid w:val="0048585D"/>
    <w:rsid w:val="00487DEB"/>
    <w:rsid w:val="00490283"/>
    <w:rsid w:val="004906E8"/>
    <w:rsid w:val="004908E6"/>
    <w:rsid w:val="00490CBC"/>
    <w:rsid w:val="00491836"/>
    <w:rsid w:val="00491D75"/>
    <w:rsid w:val="0049260C"/>
    <w:rsid w:val="0049275F"/>
    <w:rsid w:val="004938D7"/>
    <w:rsid w:val="0049420D"/>
    <w:rsid w:val="0049496E"/>
    <w:rsid w:val="00494AFA"/>
    <w:rsid w:val="00494DC9"/>
    <w:rsid w:val="004960CC"/>
    <w:rsid w:val="004969D2"/>
    <w:rsid w:val="00496E0A"/>
    <w:rsid w:val="00497818"/>
    <w:rsid w:val="004A0232"/>
    <w:rsid w:val="004A0432"/>
    <w:rsid w:val="004A1189"/>
    <w:rsid w:val="004A1371"/>
    <w:rsid w:val="004A16CC"/>
    <w:rsid w:val="004A1ECC"/>
    <w:rsid w:val="004A266F"/>
    <w:rsid w:val="004A2B79"/>
    <w:rsid w:val="004A45CA"/>
    <w:rsid w:val="004A50C8"/>
    <w:rsid w:val="004A63D9"/>
    <w:rsid w:val="004A6C4F"/>
    <w:rsid w:val="004A6EBE"/>
    <w:rsid w:val="004B049A"/>
    <w:rsid w:val="004B1A36"/>
    <w:rsid w:val="004B1EF8"/>
    <w:rsid w:val="004B4932"/>
    <w:rsid w:val="004B5FD5"/>
    <w:rsid w:val="004B64EF"/>
    <w:rsid w:val="004B6B9B"/>
    <w:rsid w:val="004B7C59"/>
    <w:rsid w:val="004C113B"/>
    <w:rsid w:val="004C149B"/>
    <w:rsid w:val="004C1E71"/>
    <w:rsid w:val="004C23F1"/>
    <w:rsid w:val="004C241D"/>
    <w:rsid w:val="004C41B1"/>
    <w:rsid w:val="004C42D6"/>
    <w:rsid w:val="004C5B56"/>
    <w:rsid w:val="004C6055"/>
    <w:rsid w:val="004C67E2"/>
    <w:rsid w:val="004C7CD2"/>
    <w:rsid w:val="004D00AF"/>
    <w:rsid w:val="004D0C4E"/>
    <w:rsid w:val="004D106E"/>
    <w:rsid w:val="004D1649"/>
    <w:rsid w:val="004D16C0"/>
    <w:rsid w:val="004D1863"/>
    <w:rsid w:val="004D33BB"/>
    <w:rsid w:val="004D3DEB"/>
    <w:rsid w:val="004D45E9"/>
    <w:rsid w:val="004D47C7"/>
    <w:rsid w:val="004D6253"/>
    <w:rsid w:val="004D6D98"/>
    <w:rsid w:val="004D7E28"/>
    <w:rsid w:val="004E039C"/>
    <w:rsid w:val="004E0C0F"/>
    <w:rsid w:val="004E0E3F"/>
    <w:rsid w:val="004E428E"/>
    <w:rsid w:val="004E53A3"/>
    <w:rsid w:val="004E6643"/>
    <w:rsid w:val="004E6C6A"/>
    <w:rsid w:val="004E6E8E"/>
    <w:rsid w:val="004E71EA"/>
    <w:rsid w:val="004E788B"/>
    <w:rsid w:val="004F05C0"/>
    <w:rsid w:val="004F1B00"/>
    <w:rsid w:val="004F5C99"/>
    <w:rsid w:val="004F63EF"/>
    <w:rsid w:val="004F655C"/>
    <w:rsid w:val="004F6C7B"/>
    <w:rsid w:val="005016E9"/>
    <w:rsid w:val="00501D1B"/>
    <w:rsid w:val="00501F28"/>
    <w:rsid w:val="005020EF"/>
    <w:rsid w:val="005025DB"/>
    <w:rsid w:val="005029A8"/>
    <w:rsid w:val="00502DF5"/>
    <w:rsid w:val="00502ECC"/>
    <w:rsid w:val="0050351B"/>
    <w:rsid w:val="005039E0"/>
    <w:rsid w:val="00503B10"/>
    <w:rsid w:val="0050433C"/>
    <w:rsid w:val="0050590D"/>
    <w:rsid w:val="0050773B"/>
    <w:rsid w:val="0050777B"/>
    <w:rsid w:val="00507C4C"/>
    <w:rsid w:val="00512DC1"/>
    <w:rsid w:val="005132CE"/>
    <w:rsid w:val="005133A9"/>
    <w:rsid w:val="00513756"/>
    <w:rsid w:val="005138AF"/>
    <w:rsid w:val="0051430A"/>
    <w:rsid w:val="005160E8"/>
    <w:rsid w:val="0051622F"/>
    <w:rsid w:val="00516879"/>
    <w:rsid w:val="00516D86"/>
    <w:rsid w:val="00516F74"/>
    <w:rsid w:val="00517419"/>
    <w:rsid w:val="005179B7"/>
    <w:rsid w:val="0052012B"/>
    <w:rsid w:val="005202C3"/>
    <w:rsid w:val="005219B5"/>
    <w:rsid w:val="00522204"/>
    <w:rsid w:val="0052328B"/>
    <w:rsid w:val="005240A2"/>
    <w:rsid w:val="005241BE"/>
    <w:rsid w:val="005242C8"/>
    <w:rsid w:val="00524B0E"/>
    <w:rsid w:val="00525DF8"/>
    <w:rsid w:val="00526284"/>
    <w:rsid w:val="005300E4"/>
    <w:rsid w:val="00530464"/>
    <w:rsid w:val="00530FAB"/>
    <w:rsid w:val="00531717"/>
    <w:rsid w:val="00533C60"/>
    <w:rsid w:val="00535A00"/>
    <w:rsid w:val="00535A4E"/>
    <w:rsid w:val="0053654A"/>
    <w:rsid w:val="0053686A"/>
    <w:rsid w:val="00537730"/>
    <w:rsid w:val="0054155D"/>
    <w:rsid w:val="00541575"/>
    <w:rsid w:val="00541E4E"/>
    <w:rsid w:val="0054277F"/>
    <w:rsid w:val="00545095"/>
    <w:rsid w:val="005469DF"/>
    <w:rsid w:val="00546A32"/>
    <w:rsid w:val="0054733A"/>
    <w:rsid w:val="0054752B"/>
    <w:rsid w:val="00547DAC"/>
    <w:rsid w:val="00550431"/>
    <w:rsid w:val="00550867"/>
    <w:rsid w:val="00550DB2"/>
    <w:rsid w:val="00551453"/>
    <w:rsid w:val="00552113"/>
    <w:rsid w:val="00552CA1"/>
    <w:rsid w:val="00553C72"/>
    <w:rsid w:val="005545E4"/>
    <w:rsid w:val="00554957"/>
    <w:rsid w:val="00556291"/>
    <w:rsid w:val="005564AD"/>
    <w:rsid w:val="00556600"/>
    <w:rsid w:val="00556857"/>
    <w:rsid w:val="00556B45"/>
    <w:rsid w:val="0055799E"/>
    <w:rsid w:val="005601C5"/>
    <w:rsid w:val="0056027A"/>
    <w:rsid w:val="0056045D"/>
    <w:rsid w:val="00560795"/>
    <w:rsid w:val="005607DE"/>
    <w:rsid w:val="00560A83"/>
    <w:rsid w:val="00560DF4"/>
    <w:rsid w:val="00561670"/>
    <w:rsid w:val="005619B5"/>
    <w:rsid w:val="00561BD7"/>
    <w:rsid w:val="00563419"/>
    <w:rsid w:val="00563420"/>
    <w:rsid w:val="00563CC7"/>
    <w:rsid w:val="00565312"/>
    <w:rsid w:val="005655C2"/>
    <w:rsid w:val="0056585E"/>
    <w:rsid w:val="00567D9C"/>
    <w:rsid w:val="00567DFC"/>
    <w:rsid w:val="00570C9A"/>
    <w:rsid w:val="005722CB"/>
    <w:rsid w:val="005726EB"/>
    <w:rsid w:val="00572A4D"/>
    <w:rsid w:val="005733B2"/>
    <w:rsid w:val="0057391A"/>
    <w:rsid w:val="00574EB0"/>
    <w:rsid w:val="00575883"/>
    <w:rsid w:val="00576373"/>
    <w:rsid w:val="00577CF4"/>
    <w:rsid w:val="00577D3E"/>
    <w:rsid w:val="00577EA1"/>
    <w:rsid w:val="00581071"/>
    <w:rsid w:val="005814C1"/>
    <w:rsid w:val="00581938"/>
    <w:rsid w:val="00581965"/>
    <w:rsid w:val="00582767"/>
    <w:rsid w:val="00582C77"/>
    <w:rsid w:val="005854DC"/>
    <w:rsid w:val="00586B75"/>
    <w:rsid w:val="00587A03"/>
    <w:rsid w:val="00590524"/>
    <w:rsid w:val="0059059B"/>
    <w:rsid w:val="0059090B"/>
    <w:rsid w:val="00590A2D"/>
    <w:rsid w:val="00590C0A"/>
    <w:rsid w:val="00590E4C"/>
    <w:rsid w:val="00592196"/>
    <w:rsid w:val="0059323C"/>
    <w:rsid w:val="00594660"/>
    <w:rsid w:val="00594759"/>
    <w:rsid w:val="00594B01"/>
    <w:rsid w:val="00595046"/>
    <w:rsid w:val="00595051"/>
    <w:rsid w:val="00595211"/>
    <w:rsid w:val="00596239"/>
    <w:rsid w:val="00596BB0"/>
    <w:rsid w:val="00596E93"/>
    <w:rsid w:val="005A0064"/>
    <w:rsid w:val="005A1111"/>
    <w:rsid w:val="005A232F"/>
    <w:rsid w:val="005A35CE"/>
    <w:rsid w:val="005A3D22"/>
    <w:rsid w:val="005A3EC2"/>
    <w:rsid w:val="005A5AE3"/>
    <w:rsid w:val="005A7153"/>
    <w:rsid w:val="005A7C17"/>
    <w:rsid w:val="005A7FB6"/>
    <w:rsid w:val="005B11F3"/>
    <w:rsid w:val="005B20BF"/>
    <w:rsid w:val="005B3EC6"/>
    <w:rsid w:val="005B49EF"/>
    <w:rsid w:val="005B4ABC"/>
    <w:rsid w:val="005B6BD7"/>
    <w:rsid w:val="005B704A"/>
    <w:rsid w:val="005B7138"/>
    <w:rsid w:val="005B7368"/>
    <w:rsid w:val="005C101E"/>
    <w:rsid w:val="005C10C2"/>
    <w:rsid w:val="005C1245"/>
    <w:rsid w:val="005C185E"/>
    <w:rsid w:val="005C1BB4"/>
    <w:rsid w:val="005C1C40"/>
    <w:rsid w:val="005C238E"/>
    <w:rsid w:val="005C2887"/>
    <w:rsid w:val="005C2D94"/>
    <w:rsid w:val="005C3066"/>
    <w:rsid w:val="005C33AA"/>
    <w:rsid w:val="005C352C"/>
    <w:rsid w:val="005C3646"/>
    <w:rsid w:val="005C438D"/>
    <w:rsid w:val="005C4BFF"/>
    <w:rsid w:val="005C58D0"/>
    <w:rsid w:val="005D0AFA"/>
    <w:rsid w:val="005D0CF9"/>
    <w:rsid w:val="005D198D"/>
    <w:rsid w:val="005D1DD2"/>
    <w:rsid w:val="005D2133"/>
    <w:rsid w:val="005D2277"/>
    <w:rsid w:val="005D31C5"/>
    <w:rsid w:val="005D3301"/>
    <w:rsid w:val="005D3EEE"/>
    <w:rsid w:val="005D56A0"/>
    <w:rsid w:val="005D5977"/>
    <w:rsid w:val="005D5FAC"/>
    <w:rsid w:val="005D6017"/>
    <w:rsid w:val="005D6EB7"/>
    <w:rsid w:val="005E03C5"/>
    <w:rsid w:val="005E0526"/>
    <w:rsid w:val="005E1116"/>
    <w:rsid w:val="005E12EE"/>
    <w:rsid w:val="005E1D3B"/>
    <w:rsid w:val="005E327C"/>
    <w:rsid w:val="005E3DB0"/>
    <w:rsid w:val="005E4185"/>
    <w:rsid w:val="005E4E06"/>
    <w:rsid w:val="005E4EDC"/>
    <w:rsid w:val="005E56D0"/>
    <w:rsid w:val="005E67EA"/>
    <w:rsid w:val="005E786E"/>
    <w:rsid w:val="005E7BD0"/>
    <w:rsid w:val="005F1280"/>
    <w:rsid w:val="005F13E7"/>
    <w:rsid w:val="005F147C"/>
    <w:rsid w:val="005F169A"/>
    <w:rsid w:val="005F1DFC"/>
    <w:rsid w:val="005F32CD"/>
    <w:rsid w:val="005F3348"/>
    <w:rsid w:val="005F3399"/>
    <w:rsid w:val="005F61B2"/>
    <w:rsid w:val="005F66B2"/>
    <w:rsid w:val="005F7C11"/>
    <w:rsid w:val="00600089"/>
    <w:rsid w:val="006009FC"/>
    <w:rsid w:val="006010F4"/>
    <w:rsid w:val="006028AC"/>
    <w:rsid w:val="00602D17"/>
    <w:rsid w:val="006031CD"/>
    <w:rsid w:val="00603748"/>
    <w:rsid w:val="00603E10"/>
    <w:rsid w:val="0060413A"/>
    <w:rsid w:val="00604240"/>
    <w:rsid w:val="00604E26"/>
    <w:rsid w:val="00606253"/>
    <w:rsid w:val="00610D56"/>
    <w:rsid w:val="0061294A"/>
    <w:rsid w:val="00612C14"/>
    <w:rsid w:val="00613480"/>
    <w:rsid w:val="006135D7"/>
    <w:rsid w:val="0061370A"/>
    <w:rsid w:val="006138FF"/>
    <w:rsid w:val="00613FD8"/>
    <w:rsid w:val="00614562"/>
    <w:rsid w:val="006145A5"/>
    <w:rsid w:val="00614DC4"/>
    <w:rsid w:val="00615749"/>
    <w:rsid w:val="00616121"/>
    <w:rsid w:val="00617CF9"/>
    <w:rsid w:val="00617F7F"/>
    <w:rsid w:val="00621218"/>
    <w:rsid w:val="00623A43"/>
    <w:rsid w:val="00623CA2"/>
    <w:rsid w:val="006272B6"/>
    <w:rsid w:val="006301B7"/>
    <w:rsid w:val="0063042C"/>
    <w:rsid w:val="00630C27"/>
    <w:rsid w:val="00633009"/>
    <w:rsid w:val="006330AE"/>
    <w:rsid w:val="00633F52"/>
    <w:rsid w:val="006344F0"/>
    <w:rsid w:val="00634903"/>
    <w:rsid w:val="00634F46"/>
    <w:rsid w:val="00636825"/>
    <w:rsid w:val="00637AC0"/>
    <w:rsid w:val="00637FAE"/>
    <w:rsid w:val="006408C3"/>
    <w:rsid w:val="00641774"/>
    <w:rsid w:val="006450B6"/>
    <w:rsid w:val="00645E5D"/>
    <w:rsid w:val="00647F79"/>
    <w:rsid w:val="00650A92"/>
    <w:rsid w:val="00651BFB"/>
    <w:rsid w:val="00651CCF"/>
    <w:rsid w:val="006524E6"/>
    <w:rsid w:val="00652F34"/>
    <w:rsid w:val="00653078"/>
    <w:rsid w:val="00653BF4"/>
    <w:rsid w:val="0065406F"/>
    <w:rsid w:val="00654F41"/>
    <w:rsid w:val="0065509A"/>
    <w:rsid w:val="00656BFF"/>
    <w:rsid w:val="00656E9D"/>
    <w:rsid w:val="00657821"/>
    <w:rsid w:val="00657B4B"/>
    <w:rsid w:val="00661066"/>
    <w:rsid w:val="00662863"/>
    <w:rsid w:val="0066363F"/>
    <w:rsid w:val="00663816"/>
    <w:rsid w:val="006638BD"/>
    <w:rsid w:val="00664B9C"/>
    <w:rsid w:val="006653D5"/>
    <w:rsid w:val="0066557F"/>
    <w:rsid w:val="00666645"/>
    <w:rsid w:val="006673EE"/>
    <w:rsid w:val="00667FBD"/>
    <w:rsid w:val="006713A6"/>
    <w:rsid w:val="00672918"/>
    <w:rsid w:val="00672E25"/>
    <w:rsid w:val="00673172"/>
    <w:rsid w:val="006735A2"/>
    <w:rsid w:val="0067425E"/>
    <w:rsid w:val="0067475A"/>
    <w:rsid w:val="006754BE"/>
    <w:rsid w:val="006759EE"/>
    <w:rsid w:val="00675DB0"/>
    <w:rsid w:val="00675E8A"/>
    <w:rsid w:val="0067674E"/>
    <w:rsid w:val="00676976"/>
    <w:rsid w:val="0067705D"/>
    <w:rsid w:val="00677291"/>
    <w:rsid w:val="006772C2"/>
    <w:rsid w:val="00677AC9"/>
    <w:rsid w:val="00677EC2"/>
    <w:rsid w:val="00680F6D"/>
    <w:rsid w:val="00680FD4"/>
    <w:rsid w:val="0068101F"/>
    <w:rsid w:val="006821F3"/>
    <w:rsid w:val="00682B11"/>
    <w:rsid w:val="0068368C"/>
    <w:rsid w:val="00683BEB"/>
    <w:rsid w:val="00683FBB"/>
    <w:rsid w:val="0068697B"/>
    <w:rsid w:val="00690423"/>
    <w:rsid w:val="00690BCA"/>
    <w:rsid w:val="00691442"/>
    <w:rsid w:val="00692383"/>
    <w:rsid w:val="00692E72"/>
    <w:rsid w:val="00694242"/>
    <w:rsid w:val="006952B5"/>
    <w:rsid w:val="00695A34"/>
    <w:rsid w:val="00696007"/>
    <w:rsid w:val="00696B02"/>
    <w:rsid w:val="00697030"/>
    <w:rsid w:val="0069742A"/>
    <w:rsid w:val="006A0A37"/>
    <w:rsid w:val="006A1028"/>
    <w:rsid w:val="006A27FC"/>
    <w:rsid w:val="006A2DB6"/>
    <w:rsid w:val="006A4B7B"/>
    <w:rsid w:val="006A563D"/>
    <w:rsid w:val="006A62D9"/>
    <w:rsid w:val="006A7907"/>
    <w:rsid w:val="006B04F2"/>
    <w:rsid w:val="006B0AD2"/>
    <w:rsid w:val="006B3905"/>
    <w:rsid w:val="006B3AE4"/>
    <w:rsid w:val="006B3CA2"/>
    <w:rsid w:val="006B4166"/>
    <w:rsid w:val="006B4DA9"/>
    <w:rsid w:val="006B594B"/>
    <w:rsid w:val="006B5BB5"/>
    <w:rsid w:val="006B6FDB"/>
    <w:rsid w:val="006B7539"/>
    <w:rsid w:val="006C0EF8"/>
    <w:rsid w:val="006C1148"/>
    <w:rsid w:val="006C26F7"/>
    <w:rsid w:val="006C2BAB"/>
    <w:rsid w:val="006C3892"/>
    <w:rsid w:val="006C48BF"/>
    <w:rsid w:val="006C5C0B"/>
    <w:rsid w:val="006C727E"/>
    <w:rsid w:val="006C7298"/>
    <w:rsid w:val="006C73A0"/>
    <w:rsid w:val="006C7C80"/>
    <w:rsid w:val="006D1633"/>
    <w:rsid w:val="006D1F06"/>
    <w:rsid w:val="006D215F"/>
    <w:rsid w:val="006D2620"/>
    <w:rsid w:val="006D307A"/>
    <w:rsid w:val="006D3531"/>
    <w:rsid w:val="006D3946"/>
    <w:rsid w:val="006D3D76"/>
    <w:rsid w:val="006D3F88"/>
    <w:rsid w:val="006D3FB7"/>
    <w:rsid w:val="006D491F"/>
    <w:rsid w:val="006D613C"/>
    <w:rsid w:val="006D7165"/>
    <w:rsid w:val="006D7802"/>
    <w:rsid w:val="006D7EE7"/>
    <w:rsid w:val="006E0A8D"/>
    <w:rsid w:val="006E12C4"/>
    <w:rsid w:val="006E139B"/>
    <w:rsid w:val="006E246E"/>
    <w:rsid w:val="006E2751"/>
    <w:rsid w:val="006E2B1B"/>
    <w:rsid w:val="006E3C21"/>
    <w:rsid w:val="006E40FA"/>
    <w:rsid w:val="006E4184"/>
    <w:rsid w:val="006E5043"/>
    <w:rsid w:val="006E53C4"/>
    <w:rsid w:val="006E5C1A"/>
    <w:rsid w:val="006E69C3"/>
    <w:rsid w:val="006E7579"/>
    <w:rsid w:val="006F04E1"/>
    <w:rsid w:val="006F10F9"/>
    <w:rsid w:val="006F19B3"/>
    <w:rsid w:val="006F3F3B"/>
    <w:rsid w:val="006F6E48"/>
    <w:rsid w:val="006F6F15"/>
    <w:rsid w:val="006F7241"/>
    <w:rsid w:val="00700447"/>
    <w:rsid w:val="00700634"/>
    <w:rsid w:val="00701FF5"/>
    <w:rsid w:val="00702480"/>
    <w:rsid w:val="007051AA"/>
    <w:rsid w:val="00707EC7"/>
    <w:rsid w:val="00710638"/>
    <w:rsid w:val="00710958"/>
    <w:rsid w:val="00711AB3"/>
    <w:rsid w:val="00711CDE"/>
    <w:rsid w:val="007127D2"/>
    <w:rsid w:val="00715359"/>
    <w:rsid w:val="00716073"/>
    <w:rsid w:val="007165AE"/>
    <w:rsid w:val="00716FAE"/>
    <w:rsid w:val="00717835"/>
    <w:rsid w:val="00717D44"/>
    <w:rsid w:val="007204A7"/>
    <w:rsid w:val="00720EDF"/>
    <w:rsid w:val="007226F3"/>
    <w:rsid w:val="007237E4"/>
    <w:rsid w:val="00723919"/>
    <w:rsid w:val="00725119"/>
    <w:rsid w:val="00726144"/>
    <w:rsid w:val="00726182"/>
    <w:rsid w:val="00727322"/>
    <w:rsid w:val="00727AF4"/>
    <w:rsid w:val="00731939"/>
    <w:rsid w:val="0073389D"/>
    <w:rsid w:val="00733F9C"/>
    <w:rsid w:val="007346D6"/>
    <w:rsid w:val="00734A9C"/>
    <w:rsid w:val="00735236"/>
    <w:rsid w:val="00735971"/>
    <w:rsid w:val="007363F0"/>
    <w:rsid w:val="00736962"/>
    <w:rsid w:val="00736AA3"/>
    <w:rsid w:val="00737A01"/>
    <w:rsid w:val="00737E56"/>
    <w:rsid w:val="00740CC4"/>
    <w:rsid w:val="00741524"/>
    <w:rsid w:val="007419AB"/>
    <w:rsid w:val="00741F4D"/>
    <w:rsid w:val="00743A89"/>
    <w:rsid w:val="00744017"/>
    <w:rsid w:val="00745244"/>
    <w:rsid w:val="00747278"/>
    <w:rsid w:val="00747831"/>
    <w:rsid w:val="0074793F"/>
    <w:rsid w:val="00750AD1"/>
    <w:rsid w:val="00750B1C"/>
    <w:rsid w:val="007526CE"/>
    <w:rsid w:val="00752856"/>
    <w:rsid w:val="00752F85"/>
    <w:rsid w:val="0075338C"/>
    <w:rsid w:val="007538D9"/>
    <w:rsid w:val="00754776"/>
    <w:rsid w:val="00754896"/>
    <w:rsid w:val="00755E63"/>
    <w:rsid w:val="0075606C"/>
    <w:rsid w:val="00756467"/>
    <w:rsid w:val="0076161D"/>
    <w:rsid w:val="00762AED"/>
    <w:rsid w:val="00763022"/>
    <w:rsid w:val="00765570"/>
    <w:rsid w:val="00765D84"/>
    <w:rsid w:val="00766848"/>
    <w:rsid w:val="00767479"/>
    <w:rsid w:val="00770D16"/>
    <w:rsid w:val="00770DC5"/>
    <w:rsid w:val="0077103A"/>
    <w:rsid w:val="00771547"/>
    <w:rsid w:val="00771813"/>
    <w:rsid w:val="00772623"/>
    <w:rsid w:val="0077276E"/>
    <w:rsid w:val="007729D9"/>
    <w:rsid w:val="00772E15"/>
    <w:rsid w:val="007739CE"/>
    <w:rsid w:val="00773D0B"/>
    <w:rsid w:val="00773DFA"/>
    <w:rsid w:val="00774541"/>
    <w:rsid w:val="00774861"/>
    <w:rsid w:val="007748C4"/>
    <w:rsid w:val="00774CA2"/>
    <w:rsid w:val="007754F7"/>
    <w:rsid w:val="00776307"/>
    <w:rsid w:val="0077675E"/>
    <w:rsid w:val="00776F03"/>
    <w:rsid w:val="00777904"/>
    <w:rsid w:val="00780314"/>
    <w:rsid w:val="007809B2"/>
    <w:rsid w:val="00780A49"/>
    <w:rsid w:val="007810B7"/>
    <w:rsid w:val="0078119D"/>
    <w:rsid w:val="007812F0"/>
    <w:rsid w:val="00782419"/>
    <w:rsid w:val="007835DF"/>
    <w:rsid w:val="007836EA"/>
    <w:rsid w:val="00784ECB"/>
    <w:rsid w:val="00785C6A"/>
    <w:rsid w:val="007861FC"/>
    <w:rsid w:val="007925E9"/>
    <w:rsid w:val="00793143"/>
    <w:rsid w:val="00795895"/>
    <w:rsid w:val="00795A1C"/>
    <w:rsid w:val="00795CB7"/>
    <w:rsid w:val="0079653A"/>
    <w:rsid w:val="007A0110"/>
    <w:rsid w:val="007A0BED"/>
    <w:rsid w:val="007A2348"/>
    <w:rsid w:val="007A31A9"/>
    <w:rsid w:val="007A38F4"/>
    <w:rsid w:val="007A40C6"/>
    <w:rsid w:val="007A4A8B"/>
    <w:rsid w:val="007A550B"/>
    <w:rsid w:val="007A68CF"/>
    <w:rsid w:val="007A7529"/>
    <w:rsid w:val="007B004E"/>
    <w:rsid w:val="007B0C70"/>
    <w:rsid w:val="007B1E91"/>
    <w:rsid w:val="007B2A78"/>
    <w:rsid w:val="007B364C"/>
    <w:rsid w:val="007B3B45"/>
    <w:rsid w:val="007B3FE9"/>
    <w:rsid w:val="007B497F"/>
    <w:rsid w:val="007B49E1"/>
    <w:rsid w:val="007B5DAA"/>
    <w:rsid w:val="007B61D2"/>
    <w:rsid w:val="007B69E3"/>
    <w:rsid w:val="007B6E07"/>
    <w:rsid w:val="007C0055"/>
    <w:rsid w:val="007C0CEA"/>
    <w:rsid w:val="007C16D2"/>
    <w:rsid w:val="007C1E41"/>
    <w:rsid w:val="007C1F47"/>
    <w:rsid w:val="007C24D6"/>
    <w:rsid w:val="007C2EED"/>
    <w:rsid w:val="007C3262"/>
    <w:rsid w:val="007C3DD4"/>
    <w:rsid w:val="007C43A2"/>
    <w:rsid w:val="007C5583"/>
    <w:rsid w:val="007C632A"/>
    <w:rsid w:val="007C6648"/>
    <w:rsid w:val="007C66D3"/>
    <w:rsid w:val="007C675D"/>
    <w:rsid w:val="007C6795"/>
    <w:rsid w:val="007C6B8E"/>
    <w:rsid w:val="007D070C"/>
    <w:rsid w:val="007D0C42"/>
    <w:rsid w:val="007D4E72"/>
    <w:rsid w:val="007D5352"/>
    <w:rsid w:val="007D5FF0"/>
    <w:rsid w:val="007D631A"/>
    <w:rsid w:val="007E0A68"/>
    <w:rsid w:val="007E14C1"/>
    <w:rsid w:val="007E2B3A"/>
    <w:rsid w:val="007E2FAE"/>
    <w:rsid w:val="007E358F"/>
    <w:rsid w:val="007E4ADE"/>
    <w:rsid w:val="007E5777"/>
    <w:rsid w:val="007E5AFC"/>
    <w:rsid w:val="007F01E9"/>
    <w:rsid w:val="007F2395"/>
    <w:rsid w:val="007F39AB"/>
    <w:rsid w:val="007F3B91"/>
    <w:rsid w:val="007F4EA9"/>
    <w:rsid w:val="007F51BE"/>
    <w:rsid w:val="007F6AE6"/>
    <w:rsid w:val="007F6BD4"/>
    <w:rsid w:val="007F7591"/>
    <w:rsid w:val="007F7662"/>
    <w:rsid w:val="007F7A98"/>
    <w:rsid w:val="007F7F35"/>
    <w:rsid w:val="00800A5F"/>
    <w:rsid w:val="00800E67"/>
    <w:rsid w:val="0080273E"/>
    <w:rsid w:val="00802A75"/>
    <w:rsid w:val="00803086"/>
    <w:rsid w:val="008030B6"/>
    <w:rsid w:val="00803D6F"/>
    <w:rsid w:val="008061BD"/>
    <w:rsid w:val="00806917"/>
    <w:rsid w:val="00810C5B"/>
    <w:rsid w:val="008116BB"/>
    <w:rsid w:val="008130C7"/>
    <w:rsid w:val="00813453"/>
    <w:rsid w:val="008135BF"/>
    <w:rsid w:val="0081404E"/>
    <w:rsid w:val="00814147"/>
    <w:rsid w:val="00814DD0"/>
    <w:rsid w:val="00814E2E"/>
    <w:rsid w:val="008156A3"/>
    <w:rsid w:val="00815B24"/>
    <w:rsid w:val="00817D45"/>
    <w:rsid w:val="008211E0"/>
    <w:rsid w:val="00821278"/>
    <w:rsid w:val="00821D86"/>
    <w:rsid w:val="00821DB2"/>
    <w:rsid w:val="00821F6C"/>
    <w:rsid w:val="00822F7D"/>
    <w:rsid w:val="0082319D"/>
    <w:rsid w:val="00823BF6"/>
    <w:rsid w:val="00823C81"/>
    <w:rsid w:val="008248CC"/>
    <w:rsid w:val="00825756"/>
    <w:rsid w:val="00825787"/>
    <w:rsid w:val="00825BC8"/>
    <w:rsid w:val="00826084"/>
    <w:rsid w:val="008268E9"/>
    <w:rsid w:val="00827960"/>
    <w:rsid w:val="00827D13"/>
    <w:rsid w:val="00827D30"/>
    <w:rsid w:val="00832C9F"/>
    <w:rsid w:val="00832CA8"/>
    <w:rsid w:val="008334FA"/>
    <w:rsid w:val="00834865"/>
    <w:rsid w:val="00834891"/>
    <w:rsid w:val="00834D1B"/>
    <w:rsid w:val="0083542E"/>
    <w:rsid w:val="008362F4"/>
    <w:rsid w:val="00836BBB"/>
    <w:rsid w:val="00841112"/>
    <w:rsid w:val="008418E3"/>
    <w:rsid w:val="00841BC0"/>
    <w:rsid w:val="008420CB"/>
    <w:rsid w:val="00842882"/>
    <w:rsid w:val="0084458C"/>
    <w:rsid w:val="008447A3"/>
    <w:rsid w:val="008452E1"/>
    <w:rsid w:val="00845D3F"/>
    <w:rsid w:val="00846B9E"/>
    <w:rsid w:val="00847ED1"/>
    <w:rsid w:val="00850A2A"/>
    <w:rsid w:val="008518E7"/>
    <w:rsid w:val="00851C3A"/>
    <w:rsid w:val="00852558"/>
    <w:rsid w:val="008545C7"/>
    <w:rsid w:val="00854B97"/>
    <w:rsid w:val="00854D07"/>
    <w:rsid w:val="00854DF9"/>
    <w:rsid w:val="008574A1"/>
    <w:rsid w:val="00861029"/>
    <w:rsid w:val="00861D01"/>
    <w:rsid w:val="008620D5"/>
    <w:rsid w:val="008625AE"/>
    <w:rsid w:val="00862A06"/>
    <w:rsid w:val="00863A82"/>
    <w:rsid w:val="00864958"/>
    <w:rsid w:val="00864C94"/>
    <w:rsid w:val="00864D32"/>
    <w:rsid w:val="008657EE"/>
    <w:rsid w:val="008663C9"/>
    <w:rsid w:val="00866D63"/>
    <w:rsid w:val="00866FBA"/>
    <w:rsid w:val="008676A9"/>
    <w:rsid w:val="0086771F"/>
    <w:rsid w:val="00867BFE"/>
    <w:rsid w:val="0087077C"/>
    <w:rsid w:val="00870E02"/>
    <w:rsid w:val="00870F4B"/>
    <w:rsid w:val="008713ED"/>
    <w:rsid w:val="0087162B"/>
    <w:rsid w:val="00872D8F"/>
    <w:rsid w:val="0087438D"/>
    <w:rsid w:val="008750FF"/>
    <w:rsid w:val="008760F0"/>
    <w:rsid w:val="008767CB"/>
    <w:rsid w:val="008801D4"/>
    <w:rsid w:val="00880C13"/>
    <w:rsid w:val="008814B2"/>
    <w:rsid w:val="0088232A"/>
    <w:rsid w:val="008827CE"/>
    <w:rsid w:val="008829E0"/>
    <w:rsid w:val="00883D4B"/>
    <w:rsid w:val="00885E28"/>
    <w:rsid w:val="008869A3"/>
    <w:rsid w:val="00886C75"/>
    <w:rsid w:val="00887053"/>
    <w:rsid w:val="00887523"/>
    <w:rsid w:val="00887985"/>
    <w:rsid w:val="00890926"/>
    <w:rsid w:val="00890C85"/>
    <w:rsid w:val="00890EE2"/>
    <w:rsid w:val="008914DE"/>
    <w:rsid w:val="00896505"/>
    <w:rsid w:val="00896D4A"/>
    <w:rsid w:val="00897416"/>
    <w:rsid w:val="00897961"/>
    <w:rsid w:val="00897EDF"/>
    <w:rsid w:val="008A0157"/>
    <w:rsid w:val="008A0867"/>
    <w:rsid w:val="008A0C21"/>
    <w:rsid w:val="008A1D7C"/>
    <w:rsid w:val="008A44CB"/>
    <w:rsid w:val="008A4710"/>
    <w:rsid w:val="008A4B5A"/>
    <w:rsid w:val="008A4C29"/>
    <w:rsid w:val="008A56B3"/>
    <w:rsid w:val="008A5929"/>
    <w:rsid w:val="008A6448"/>
    <w:rsid w:val="008A655E"/>
    <w:rsid w:val="008A67DE"/>
    <w:rsid w:val="008A6D64"/>
    <w:rsid w:val="008A72A0"/>
    <w:rsid w:val="008B2371"/>
    <w:rsid w:val="008B27A8"/>
    <w:rsid w:val="008B4FDA"/>
    <w:rsid w:val="008B5A82"/>
    <w:rsid w:val="008B6B9F"/>
    <w:rsid w:val="008B6C7D"/>
    <w:rsid w:val="008B6C92"/>
    <w:rsid w:val="008B6D7E"/>
    <w:rsid w:val="008B7504"/>
    <w:rsid w:val="008C0262"/>
    <w:rsid w:val="008C1626"/>
    <w:rsid w:val="008C1633"/>
    <w:rsid w:val="008C2F36"/>
    <w:rsid w:val="008C4C5B"/>
    <w:rsid w:val="008C4F0E"/>
    <w:rsid w:val="008C4FA2"/>
    <w:rsid w:val="008C5C54"/>
    <w:rsid w:val="008C6717"/>
    <w:rsid w:val="008C71FA"/>
    <w:rsid w:val="008C7F45"/>
    <w:rsid w:val="008D0559"/>
    <w:rsid w:val="008D14D0"/>
    <w:rsid w:val="008D1F45"/>
    <w:rsid w:val="008D28AD"/>
    <w:rsid w:val="008D38AB"/>
    <w:rsid w:val="008D3B96"/>
    <w:rsid w:val="008D52DC"/>
    <w:rsid w:val="008D5FCC"/>
    <w:rsid w:val="008D6EF4"/>
    <w:rsid w:val="008D719D"/>
    <w:rsid w:val="008D7DE6"/>
    <w:rsid w:val="008E0F0F"/>
    <w:rsid w:val="008E1F72"/>
    <w:rsid w:val="008E2D08"/>
    <w:rsid w:val="008E2DB3"/>
    <w:rsid w:val="008E603A"/>
    <w:rsid w:val="008E6CB0"/>
    <w:rsid w:val="008E746F"/>
    <w:rsid w:val="008E7E7A"/>
    <w:rsid w:val="008E7EF4"/>
    <w:rsid w:val="008F05B2"/>
    <w:rsid w:val="008F1CF1"/>
    <w:rsid w:val="008F2F5F"/>
    <w:rsid w:val="008F4FDE"/>
    <w:rsid w:val="008F7164"/>
    <w:rsid w:val="00900301"/>
    <w:rsid w:val="0090159C"/>
    <w:rsid w:val="00901671"/>
    <w:rsid w:val="00902B45"/>
    <w:rsid w:val="009031E2"/>
    <w:rsid w:val="00903298"/>
    <w:rsid w:val="00903EE6"/>
    <w:rsid w:val="00904C88"/>
    <w:rsid w:val="00906240"/>
    <w:rsid w:val="00906586"/>
    <w:rsid w:val="009067DA"/>
    <w:rsid w:val="009068E7"/>
    <w:rsid w:val="00907260"/>
    <w:rsid w:val="00907DFC"/>
    <w:rsid w:val="009106A7"/>
    <w:rsid w:val="00911B7E"/>
    <w:rsid w:val="00912257"/>
    <w:rsid w:val="00914FA0"/>
    <w:rsid w:val="00915C22"/>
    <w:rsid w:val="009163AD"/>
    <w:rsid w:val="00916E78"/>
    <w:rsid w:val="009204B0"/>
    <w:rsid w:val="00922A7B"/>
    <w:rsid w:val="00922B95"/>
    <w:rsid w:val="00922FEF"/>
    <w:rsid w:val="009233A5"/>
    <w:rsid w:val="00923800"/>
    <w:rsid w:val="0092482E"/>
    <w:rsid w:val="00925731"/>
    <w:rsid w:val="00925AEC"/>
    <w:rsid w:val="00925D67"/>
    <w:rsid w:val="00926050"/>
    <w:rsid w:val="00926E8F"/>
    <w:rsid w:val="00927BDD"/>
    <w:rsid w:val="00931307"/>
    <w:rsid w:val="0093256C"/>
    <w:rsid w:val="00932AD6"/>
    <w:rsid w:val="009330B6"/>
    <w:rsid w:val="0093347F"/>
    <w:rsid w:val="009339CE"/>
    <w:rsid w:val="009347D6"/>
    <w:rsid w:val="0093678A"/>
    <w:rsid w:val="00936C22"/>
    <w:rsid w:val="00937697"/>
    <w:rsid w:val="009376B7"/>
    <w:rsid w:val="0094049B"/>
    <w:rsid w:val="009404C5"/>
    <w:rsid w:val="0094077B"/>
    <w:rsid w:val="00940D85"/>
    <w:rsid w:val="009411D2"/>
    <w:rsid w:val="00941278"/>
    <w:rsid w:val="00941333"/>
    <w:rsid w:val="00941BC0"/>
    <w:rsid w:val="00942C85"/>
    <w:rsid w:val="00943352"/>
    <w:rsid w:val="009457C7"/>
    <w:rsid w:val="009459B5"/>
    <w:rsid w:val="009500BC"/>
    <w:rsid w:val="009511B3"/>
    <w:rsid w:val="00951A4A"/>
    <w:rsid w:val="00952228"/>
    <w:rsid w:val="009525D1"/>
    <w:rsid w:val="009526AD"/>
    <w:rsid w:val="00952FDD"/>
    <w:rsid w:val="0095483F"/>
    <w:rsid w:val="00954C96"/>
    <w:rsid w:val="00954EFB"/>
    <w:rsid w:val="00955250"/>
    <w:rsid w:val="009570F3"/>
    <w:rsid w:val="00957105"/>
    <w:rsid w:val="009614AC"/>
    <w:rsid w:val="0096230A"/>
    <w:rsid w:val="00962C31"/>
    <w:rsid w:val="009639B6"/>
    <w:rsid w:val="00963C90"/>
    <w:rsid w:val="00964121"/>
    <w:rsid w:val="00965BC8"/>
    <w:rsid w:val="0096693D"/>
    <w:rsid w:val="00970B84"/>
    <w:rsid w:val="00971141"/>
    <w:rsid w:val="009711D0"/>
    <w:rsid w:val="00971998"/>
    <w:rsid w:val="00971E13"/>
    <w:rsid w:val="00972A1C"/>
    <w:rsid w:val="0097303B"/>
    <w:rsid w:val="0097331B"/>
    <w:rsid w:val="009737CF"/>
    <w:rsid w:val="0097542B"/>
    <w:rsid w:val="00975D5B"/>
    <w:rsid w:val="00976065"/>
    <w:rsid w:val="00976849"/>
    <w:rsid w:val="00977F3D"/>
    <w:rsid w:val="0098249B"/>
    <w:rsid w:val="00982C54"/>
    <w:rsid w:val="00983E80"/>
    <w:rsid w:val="00983F92"/>
    <w:rsid w:val="00985688"/>
    <w:rsid w:val="00985D91"/>
    <w:rsid w:val="00986240"/>
    <w:rsid w:val="00986544"/>
    <w:rsid w:val="0098693E"/>
    <w:rsid w:val="00987B67"/>
    <w:rsid w:val="0099082A"/>
    <w:rsid w:val="00992FBE"/>
    <w:rsid w:val="00993D35"/>
    <w:rsid w:val="009946D2"/>
    <w:rsid w:val="00997E2B"/>
    <w:rsid w:val="009A14B9"/>
    <w:rsid w:val="009A2094"/>
    <w:rsid w:val="009A250E"/>
    <w:rsid w:val="009A30B0"/>
    <w:rsid w:val="009A30FC"/>
    <w:rsid w:val="009A3313"/>
    <w:rsid w:val="009A682C"/>
    <w:rsid w:val="009A7E4E"/>
    <w:rsid w:val="009A7E8D"/>
    <w:rsid w:val="009B0399"/>
    <w:rsid w:val="009B0AE2"/>
    <w:rsid w:val="009B14FB"/>
    <w:rsid w:val="009B202E"/>
    <w:rsid w:val="009B233B"/>
    <w:rsid w:val="009B2E88"/>
    <w:rsid w:val="009B2F80"/>
    <w:rsid w:val="009B4364"/>
    <w:rsid w:val="009B4A97"/>
    <w:rsid w:val="009B4B01"/>
    <w:rsid w:val="009B50B7"/>
    <w:rsid w:val="009B5958"/>
    <w:rsid w:val="009B59DE"/>
    <w:rsid w:val="009B6E79"/>
    <w:rsid w:val="009B7A30"/>
    <w:rsid w:val="009B7D96"/>
    <w:rsid w:val="009C2A9B"/>
    <w:rsid w:val="009C3A99"/>
    <w:rsid w:val="009C3FFA"/>
    <w:rsid w:val="009C4D05"/>
    <w:rsid w:val="009C5218"/>
    <w:rsid w:val="009C53B3"/>
    <w:rsid w:val="009C5AA9"/>
    <w:rsid w:val="009C65F9"/>
    <w:rsid w:val="009C69EC"/>
    <w:rsid w:val="009C7BC4"/>
    <w:rsid w:val="009C7C7C"/>
    <w:rsid w:val="009D1083"/>
    <w:rsid w:val="009D1189"/>
    <w:rsid w:val="009D2B6D"/>
    <w:rsid w:val="009D3951"/>
    <w:rsid w:val="009D45FB"/>
    <w:rsid w:val="009D5764"/>
    <w:rsid w:val="009D59E3"/>
    <w:rsid w:val="009D5CE9"/>
    <w:rsid w:val="009D7191"/>
    <w:rsid w:val="009D7C88"/>
    <w:rsid w:val="009E10B0"/>
    <w:rsid w:val="009E2060"/>
    <w:rsid w:val="009E2832"/>
    <w:rsid w:val="009E2DC4"/>
    <w:rsid w:val="009E48B8"/>
    <w:rsid w:val="009E5896"/>
    <w:rsid w:val="009E58BA"/>
    <w:rsid w:val="009E5F83"/>
    <w:rsid w:val="009E714D"/>
    <w:rsid w:val="009E7B5A"/>
    <w:rsid w:val="009F052F"/>
    <w:rsid w:val="009F0841"/>
    <w:rsid w:val="009F0DC6"/>
    <w:rsid w:val="009F1B26"/>
    <w:rsid w:val="009F20F4"/>
    <w:rsid w:val="009F4610"/>
    <w:rsid w:val="009F4BBF"/>
    <w:rsid w:val="009F51C1"/>
    <w:rsid w:val="009F5564"/>
    <w:rsid w:val="00A003FB"/>
    <w:rsid w:val="00A00F75"/>
    <w:rsid w:val="00A0136D"/>
    <w:rsid w:val="00A017F8"/>
    <w:rsid w:val="00A0231D"/>
    <w:rsid w:val="00A050C0"/>
    <w:rsid w:val="00A05445"/>
    <w:rsid w:val="00A05586"/>
    <w:rsid w:val="00A05F76"/>
    <w:rsid w:val="00A06A3B"/>
    <w:rsid w:val="00A06E4F"/>
    <w:rsid w:val="00A072E1"/>
    <w:rsid w:val="00A0736F"/>
    <w:rsid w:val="00A07542"/>
    <w:rsid w:val="00A10C28"/>
    <w:rsid w:val="00A11911"/>
    <w:rsid w:val="00A1197C"/>
    <w:rsid w:val="00A122BE"/>
    <w:rsid w:val="00A127CB"/>
    <w:rsid w:val="00A14C6B"/>
    <w:rsid w:val="00A20C99"/>
    <w:rsid w:val="00A2134E"/>
    <w:rsid w:val="00A216BF"/>
    <w:rsid w:val="00A2259C"/>
    <w:rsid w:val="00A226F4"/>
    <w:rsid w:val="00A22EAF"/>
    <w:rsid w:val="00A236DA"/>
    <w:rsid w:val="00A238BA"/>
    <w:rsid w:val="00A24D2B"/>
    <w:rsid w:val="00A25885"/>
    <w:rsid w:val="00A2591A"/>
    <w:rsid w:val="00A25CF9"/>
    <w:rsid w:val="00A26787"/>
    <w:rsid w:val="00A274B8"/>
    <w:rsid w:val="00A3091F"/>
    <w:rsid w:val="00A30BF8"/>
    <w:rsid w:val="00A312FB"/>
    <w:rsid w:val="00A32559"/>
    <w:rsid w:val="00A33574"/>
    <w:rsid w:val="00A3381E"/>
    <w:rsid w:val="00A338CC"/>
    <w:rsid w:val="00A33FC4"/>
    <w:rsid w:val="00A34185"/>
    <w:rsid w:val="00A34B17"/>
    <w:rsid w:val="00A35202"/>
    <w:rsid w:val="00A36A92"/>
    <w:rsid w:val="00A37E78"/>
    <w:rsid w:val="00A40228"/>
    <w:rsid w:val="00A402D7"/>
    <w:rsid w:val="00A408DA"/>
    <w:rsid w:val="00A4138B"/>
    <w:rsid w:val="00A4141A"/>
    <w:rsid w:val="00A41BB8"/>
    <w:rsid w:val="00A42316"/>
    <w:rsid w:val="00A4236F"/>
    <w:rsid w:val="00A42A70"/>
    <w:rsid w:val="00A434AD"/>
    <w:rsid w:val="00A445BE"/>
    <w:rsid w:val="00A44CE4"/>
    <w:rsid w:val="00A45AE0"/>
    <w:rsid w:val="00A462CB"/>
    <w:rsid w:val="00A46571"/>
    <w:rsid w:val="00A47F66"/>
    <w:rsid w:val="00A50B62"/>
    <w:rsid w:val="00A50D78"/>
    <w:rsid w:val="00A50DBF"/>
    <w:rsid w:val="00A5106C"/>
    <w:rsid w:val="00A510DD"/>
    <w:rsid w:val="00A5143B"/>
    <w:rsid w:val="00A51FE1"/>
    <w:rsid w:val="00A5288C"/>
    <w:rsid w:val="00A537BF"/>
    <w:rsid w:val="00A53E9F"/>
    <w:rsid w:val="00A54E43"/>
    <w:rsid w:val="00A5530D"/>
    <w:rsid w:val="00A55C24"/>
    <w:rsid w:val="00A56BB5"/>
    <w:rsid w:val="00A56E97"/>
    <w:rsid w:val="00A5719A"/>
    <w:rsid w:val="00A57B5D"/>
    <w:rsid w:val="00A62070"/>
    <w:rsid w:val="00A6261D"/>
    <w:rsid w:val="00A63300"/>
    <w:rsid w:val="00A635BD"/>
    <w:rsid w:val="00A63A73"/>
    <w:rsid w:val="00A65DD0"/>
    <w:rsid w:val="00A66AC7"/>
    <w:rsid w:val="00A66D7A"/>
    <w:rsid w:val="00A671B0"/>
    <w:rsid w:val="00A672BF"/>
    <w:rsid w:val="00A67444"/>
    <w:rsid w:val="00A6796C"/>
    <w:rsid w:val="00A67C3E"/>
    <w:rsid w:val="00A67C72"/>
    <w:rsid w:val="00A70417"/>
    <w:rsid w:val="00A72093"/>
    <w:rsid w:val="00A7276B"/>
    <w:rsid w:val="00A7279A"/>
    <w:rsid w:val="00A72E4A"/>
    <w:rsid w:val="00A72F4A"/>
    <w:rsid w:val="00A73B4E"/>
    <w:rsid w:val="00A74502"/>
    <w:rsid w:val="00A751F2"/>
    <w:rsid w:val="00A752AD"/>
    <w:rsid w:val="00A75487"/>
    <w:rsid w:val="00A755EB"/>
    <w:rsid w:val="00A76BFE"/>
    <w:rsid w:val="00A81595"/>
    <w:rsid w:val="00A827F6"/>
    <w:rsid w:val="00A82873"/>
    <w:rsid w:val="00A82BE8"/>
    <w:rsid w:val="00A82DC2"/>
    <w:rsid w:val="00A83B58"/>
    <w:rsid w:val="00A84C98"/>
    <w:rsid w:val="00A85A07"/>
    <w:rsid w:val="00A85E8F"/>
    <w:rsid w:val="00A86874"/>
    <w:rsid w:val="00A86FFE"/>
    <w:rsid w:val="00A9014E"/>
    <w:rsid w:val="00A9032D"/>
    <w:rsid w:val="00A923C0"/>
    <w:rsid w:val="00A937FD"/>
    <w:rsid w:val="00A93960"/>
    <w:rsid w:val="00A948EE"/>
    <w:rsid w:val="00A959C3"/>
    <w:rsid w:val="00A95D5E"/>
    <w:rsid w:val="00A96355"/>
    <w:rsid w:val="00A97D1B"/>
    <w:rsid w:val="00A97FC3"/>
    <w:rsid w:val="00AA0990"/>
    <w:rsid w:val="00AA0E0E"/>
    <w:rsid w:val="00AA0EF6"/>
    <w:rsid w:val="00AA1322"/>
    <w:rsid w:val="00AA1AE9"/>
    <w:rsid w:val="00AA4518"/>
    <w:rsid w:val="00AA5A4A"/>
    <w:rsid w:val="00AA636E"/>
    <w:rsid w:val="00AA6901"/>
    <w:rsid w:val="00AA6ED1"/>
    <w:rsid w:val="00AA7A07"/>
    <w:rsid w:val="00AB02B8"/>
    <w:rsid w:val="00AB0A9A"/>
    <w:rsid w:val="00AB209B"/>
    <w:rsid w:val="00AB23E5"/>
    <w:rsid w:val="00AB2648"/>
    <w:rsid w:val="00AB3497"/>
    <w:rsid w:val="00AB34D8"/>
    <w:rsid w:val="00AB366C"/>
    <w:rsid w:val="00AB40EB"/>
    <w:rsid w:val="00AB435A"/>
    <w:rsid w:val="00AB49A4"/>
    <w:rsid w:val="00AB5772"/>
    <w:rsid w:val="00AB5C7F"/>
    <w:rsid w:val="00AB5D45"/>
    <w:rsid w:val="00AB7EF5"/>
    <w:rsid w:val="00AC0F47"/>
    <w:rsid w:val="00AC1762"/>
    <w:rsid w:val="00AC17DA"/>
    <w:rsid w:val="00AC2D0D"/>
    <w:rsid w:val="00AC2F49"/>
    <w:rsid w:val="00AC3984"/>
    <w:rsid w:val="00AC3B38"/>
    <w:rsid w:val="00AC3CCF"/>
    <w:rsid w:val="00AC43FE"/>
    <w:rsid w:val="00AC4405"/>
    <w:rsid w:val="00AC5075"/>
    <w:rsid w:val="00AC5434"/>
    <w:rsid w:val="00AC5E41"/>
    <w:rsid w:val="00AC60BD"/>
    <w:rsid w:val="00AC685E"/>
    <w:rsid w:val="00AC6B04"/>
    <w:rsid w:val="00AC7362"/>
    <w:rsid w:val="00AD05C4"/>
    <w:rsid w:val="00AD1A2F"/>
    <w:rsid w:val="00AD23A0"/>
    <w:rsid w:val="00AD2598"/>
    <w:rsid w:val="00AD27E7"/>
    <w:rsid w:val="00AD2CFA"/>
    <w:rsid w:val="00AD39A1"/>
    <w:rsid w:val="00AD4472"/>
    <w:rsid w:val="00AD4EA7"/>
    <w:rsid w:val="00AD6264"/>
    <w:rsid w:val="00AD6B2E"/>
    <w:rsid w:val="00AE0A77"/>
    <w:rsid w:val="00AE191A"/>
    <w:rsid w:val="00AE2CE3"/>
    <w:rsid w:val="00AE38F2"/>
    <w:rsid w:val="00AE3F08"/>
    <w:rsid w:val="00AE439A"/>
    <w:rsid w:val="00AE50E5"/>
    <w:rsid w:val="00AE57AB"/>
    <w:rsid w:val="00AE5C81"/>
    <w:rsid w:val="00AE70E6"/>
    <w:rsid w:val="00AE782F"/>
    <w:rsid w:val="00AE7F81"/>
    <w:rsid w:val="00AF0893"/>
    <w:rsid w:val="00AF15A8"/>
    <w:rsid w:val="00AF19F3"/>
    <w:rsid w:val="00AF1F83"/>
    <w:rsid w:val="00AF251E"/>
    <w:rsid w:val="00AF605E"/>
    <w:rsid w:val="00AF69E3"/>
    <w:rsid w:val="00B00216"/>
    <w:rsid w:val="00B008F5"/>
    <w:rsid w:val="00B01428"/>
    <w:rsid w:val="00B01AD0"/>
    <w:rsid w:val="00B01C66"/>
    <w:rsid w:val="00B030A5"/>
    <w:rsid w:val="00B0411C"/>
    <w:rsid w:val="00B04676"/>
    <w:rsid w:val="00B04788"/>
    <w:rsid w:val="00B05503"/>
    <w:rsid w:val="00B06F1B"/>
    <w:rsid w:val="00B078D2"/>
    <w:rsid w:val="00B11124"/>
    <w:rsid w:val="00B11494"/>
    <w:rsid w:val="00B1158E"/>
    <w:rsid w:val="00B125C6"/>
    <w:rsid w:val="00B12753"/>
    <w:rsid w:val="00B129A5"/>
    <w:rsid w:val="00B12F6D"/>
    <w:rsid w:val="00B1402F"/>
    <w:rsid w:val="00B15DE2"/>
    <w:rsid w:val="00B16B0F"/>
    <w:rsid w:val="00B16F7C"/>
    <w:rsid w:val="00B202D2"/>
    <w:rsid w:val="00B21B96"/>
    <w:rsid w:val="00B22DEF"/>
    <w:rsid w:val="00B23E71"/>
    <w:rsid w:val="00B24AE3"/>
    <w:rsid w:val="00B24C64"/>
    <w:rsid w:val="00B24F1C"/>
    <w:rsid w:val="00B25024"/>
    <w:rsid w:val="00B25236"/>
    <w:rsid w:val="00B2581E"/>
    <w:rsid w:val="00B259CF"/>
    <w:rsid w:val="00B269F2"/>
    <w:rsid w:val="00B2703E"/>
    <w:rsid w:val="00B27AF1"/>
    <w:rsid w:val="00B31502"/>
    <w:rsid w:val="00B318B6"/>
    <w:rsid w:val="00B33442"/>
    <w:rsid w:val="00B33791"/>
    <w:rsid w:val="00B33D06"/>
    <w:rsid w:val="00B33E7D"/>
    <w:rsid w:val="00B36594"/>
    <w:rsid w:val="00B36CC7"/>
    <w:rsid w:val="00B36FF2"/>
    <w:rsid w:val="00B37295"/>
    <w:rsid w:val="00B404D0"/>
    <w:rsid w:val="00B412D8"/>
    <w:rsid w:val="00B42AD7"/>
    <w:rsid w:val="00B438B0"/>
    <w:rsid w:val="00B44DE8"/>
    <w:rsid w:val="00B45172"/>
    <w:rsid w:val="00B4541F"/>
    <w:rsid w:val="00B467AF"/>
    <w:rsid w:val="00B46AF4"/>
    <w:rsid w:val="00B4792B"/>
    <w:rsid w:val="00B50AEC"/>
    <w:rsid w:val="00B50EE0"/>
    <w:rsid w:val="00B53482"/>
    <w:rsid w:val="00B5375E"/>
    <w:rsid w:val="00B5401C"/>
    <w:rsid w:val="00B5592C"/>
    <w:rsid w:val="00B56057"/>
    <w:rsid w:val="00B57008"/>
    <w:rsid w:val="00B601C3"/>
    <w:rsid w:val="00B601ED"/>
    <w:rsid w:val="00B603B2"/>
    <w:rsid w:val="00B60994"/>
    <w:rsid w:val="00B60D92"/>
    <w:rsid w:val="00B6293B"/>
    <w:rsid w:val="00B63237"/>
    <w:rsid w:val="00B63755"/>
    <w:rsid w:val="00B63945"/>
    <w:rsid w:val="00B64EBE"/>
    <w:rsid w:val="00B67B69"/>
    <w:rsid w:val="00B67FFC"/>
    <w:rsid w:val="00B70DBA"/>
    <w:rsid w:val="00B70E5C"/>
    <w:rsid w:val="00B716A9"/>
    <w:rsid w:val="00B719EB"/>
    <w:rsid w:val="00B726CB"/>
    <w:rsid w:val="00B73860"/>
    <w:rsid w:val="00B74AAC"/>
    <w:rsid w:val="00B74BFD"/>
    <w:rsid w:val="00B75147"/>
    <w:rsid w:val="00B75298"/>
    <w:rsid w:val="00B76259"/>
    <w:rsid w:val="00B77025"/>
    <w:rsid w:val="00B80E51"/>
    <w:rsid w:val="00B80F08"/>
    <w:rsid w:val="00B81658"/>
    <w:rsid w:val="00B82346"/>
    <w:rsid w:val="00B82D5B"/>
    <w:rsid w:val="00B83404"/>
    <w:rsid w:val="00B83E05"/>
    <w:rsid w:val="00B841A2"/>
    <w:rsid w:val="00B842C9"/>
    <w:rsid w:val="00B84C18"/>
    <w:rsid w:val="00B85173"/>
    <w:rsid w:val="00B865B6"/>
    <w:rsid w:val="00B87540"/>
    <w:rsid w:val="00B87A73"/>
    <w:rsid w:val="00B87DAD"/>
    <w:rsid w:val="00B908CF"/>
    <w:rsid w:val="00B9118A"/>
    <w:rsid w:val="00B91B32"/>
    <w:rsid w:val="00B929D6"/>
    <w:rsid w:val="00B93D9F"/>
    <w:rsid w:val="00B94A16"/>
    <w:rsid w:val="00B9642B"/>
    <w:rsid w:val="00B9665D"/>
    <w:rsid w:val="00BA0076"/>
    <w:rsid w:val="00BA0BCD"/>
    <w:rsid w:val="00BA0CCE"/>
    <w:rsid w:val="00BA0D7F"/>
    <w:rsid w:val="00BA1034"/>
    <w:rsid w:val="00BA1F97"/>
    <w:rsid w:val="00BA252B"/>
    <w:rsid w:val="00BA2B01"/>
    <w:rsid w:val="00BA3B71"/>
    <w:rsid w:val="00BA423A"/>
    <w:rsid w:val="00BA4BE7"/>
    <w:rsid w:val="00BA4D47"/>
    <w:rsid w:val="00BA4E29"/>
    <w:rsid w:val="00BA5141"/>
    <w:rsid w:val="00BA5649"/>
    <w:rsid w:val="00BA5A4D"/>
    <w:rsid w:val="00BA6895"/>
    <w:rsid w:val="00BA6E9D"/>
    <w:rsid w:val="00BA7029"/>
    <w:rsid w:val="00BA76CC"/>
    <w:rsid w:val="00BA77CD"/>
    <w:rsid w:val="00BA7BF8"/>
    <w:rsid w:val="00BB0073"/>
    <w:rsid w:val="00BB01A0"/>
    <w:rsid w:val="00BB0230"/>
    <w:rsid w:val="00BB1A91"/>
    <w:rsid w:val="00BB2120"/>
    <w:rsid w:val="00BB5A33"/>
    <w:rsid w:val="00BC0F5C"/>
    <w:rsid w:val="00BC108D"/>
    <w:rsid w:val="00BC1B52"/>
    <w:rsid w:val="00BC1B5D"/>
    <w:rsid w:val="00BC2C5A"/>
    <w:rsid w:val="00BC2FCE"/>
    <w:rsid w:val="00BC394B"/>
    <w:rsid w:val="00BC3986"/>
    <w:rsid w:val="00BC3AA8"/>
    <w:rsid w:val="00BC42CF"/>
    <w:rsid w:val="00BC532A"/>
    <w:rsid w:val="00BC5370"/>
    <w:rsid w:val="00BC73DE"/>
    <w:rsid w:val="00BC7A8A"/>
    <w:rsid w:val="00BD0142"/>
    <w:rsid w:val="00BD0939"/>
    <w:rsid w:val="00BD095E"/>
    <w:rsid w:val="00BD2829"/>
    <w:rsid w:val="00BD3B1E"/>
    <w:rsid w:val="00BD3FB0"/>
    <w:rsid w:val="00BD4447"/>
    <w:rsid w:val="00BD4630"/>
    <w:rsid w:val="00BD4E82"/>
    <w:rsid w:val="00BD4F32"/>
    <w:rsid w:val="00BD52D7"/>
    <w:rsid w:val="00BD7CBD"/>
    <w:rsid w:val="00BD7FCF"/>
    <w:rsid w:val="00BE0017"/>
    <w:rsid w:val="00BE0282"/>
    <w:rsid w:val="00BE04D1"/>
    <w:rsid w:val="00BE0895"/>
    <w:rsid w:val="00BE0F29"/>
    <w:rsid w:val="00BE1D6E"/>
    <w:rsid w:val="00BE2A6E"/>
    <w:rsid w:val="00BE436E"/>
    <w:rsid w:val="00BE4A1D"/>
    <w:rsid w:val="00BE4E0E"/>
    <w:rsid w:val="00BE58A5"/>
    <w:rsid w:val="00BE5F1A"/>
    <w:rsid w:val="00BE7E4B"/>
    <w:rsid w:val="00BE7E5E"/>
    <w:rsid w:val="00BF01F4"/>
    <w:rsid w:val="00BF1FA0"/>
    <w:rsid w:val="00BF29DE"/>
    <w:rsid w:val="00BF2AE8"/>
    <w:rsid w:val="00BF3A4A"/>
    <w:rsid w:val="00BF3B6D"/>
    <w:rsid w:val="00BF4224"/>
    <w:rsid w:val="00BF4909"/>
    <w:rsid w:val="00BF4937"/>
    <w:rsid w:val="00BF5C18"/>
    <w:rsid w:val="00BF60BC"/>
    <w:rsid w:val="00BF6317"/>
    <w:rsid w:val="00BF7921"/>
    <w:rsid w:val="00C01037"/>
    <w:rsid w:val="00C03776"/>
    <w:rsid w:val="00C03F72"/>
    <w:rsid w:val="00C04088"/>
    <w:rsid w:val="00C059E3"/>
    <w:rsid w:val="00C05B12"/>
    <w:rsid w:val="00C07870"/>
    <w:rsid w:val="00C07D39"/>
    <w:rsid w:val="00C07E1A"/>
    <w:rsid w:val="00C1056C"/>
    <w:rsid w:val="00C10C15"/>
    <w:rsid w:val="00C11926"/>
    <w:rsid w:val="00C12032"/>
    <w:rsid w:val="00C1242C"/>
    <w:rsid w:val="00C125C6"/>
    <w:rsid w:val="00C12B09"/>
    <w:rsid w:val="00C131A7"/>
    <w:rsid w:val="00C13972"/>
    <w:rsid w:val="00C14026"/>
    <w:rsid w:val="00C147B7"/>
    <w:rsid w:val="00C14FF3"/>
    <w:rsid w:val="00C15623"/>
    <w:rsid w:val="00C157D1"/>
    <w:rsid w:val="00C16469"/>
    <w:rsid w:val="00C16EF6"/>
    <w:rsid w:val="00C207A1"/>
    <w:rsid w:val="00C20F8C"/>
    <w:rsid w:val="00C227F7"/>
    <w:rsid w:val="00C22F20"/>
    <w:rsid w:val="00C2391B"/>
    <w:rsid w:val="00C23B6A"/>
    <w:rsid w:val="00C24287"/>
    <w:rsid w:val="00C25B71"/>
    <w:rsid w:val="00C261B5"/>
    <w:rsid w:val="00C2620B"/>
    <w:rsid w:val="00C26236"/>
    <w:rsid w:val="00C26892"/>
    <w:rsid w:val="00C27BEF"/>
    <w:rsid w:val="00C27D32"/>
    <w:rsid w:val="00C27F0C"/>
    <w:rsid w:val="00C305A0"/>
    <w:rsid w:val="00C30CE3"/>
    <w:rsid w:val="00C31587"/>
    <w:rsid w:val="00C32855"/>
    <w:rsid w:val="00C32EDC"/>
    <w:rsid w:val="00C33932"/>
    <w:rsid w:val="00C358D6"/>
    <w:rsid w:val="00C359D4"/>
    <w:rsid w:val="00C372C0"/>
    <w:rsid w:val="00C410C8"/>
    <w:rsid w:val="00C41509"/>
    <w:rsid w:val="00C42854"/>
    <w:rsid w:val="00C42D86"/>
    <w:rsid w:val="00C43368"/>
    <w:rsid w:val="00C4462E"/>
    <w:rsid w:val="00C44DA5"/>
    <w:rsid w:val="00C45422"/>
    <w:rsid w:val="00C45C32"/>
    <w:rsid w:val="00C477D8"/>
    <w:rsid w:val="00C47BC0"/>
    <w:rsid w:val="00C507FB"/>
    <w:rsid w:val="00C5159D"/>
    <w:rsid w:val="00C51EC0"/>
    <w:rsid w:val="00C525E1"/>
    <w:rsid w:val="00C529D0"/>
    <w:rsid w:val="00C52A40"/>
    <w:rsid w:val="00C53FCE"/>
    <w:rsid w:val="00C5437F"/>
    <w:rsid w:val="00C556DD"/>
    <w:rsid w:val="00C569F0"/>
    <w:rsid w:val="00C5717E"/>
    <w:rsid w:val="00C57683"/>
    <w:rsid w:val="00C60C05"/>
    <w:rsid w:val="00C618F1"/>
    <w:rsid w:val="00C61A9C"/>
    <w:rsid w:val="00C61BFE"/>
    <w:rsid w:val="00C63369"/>
    <w:rsid w:val="00C64D50"/>
    <w:rsid w:val="00C66057"/>
    <w:rsid w:val="00C66610"/>
    <w:rsid w:val="00C673CF"/>
    <w:rsid w:val="00C67983"/>
    <w:rsid w:val="00C67DE1"/>
    <w:rsid w:val="00C7035E"/>
    <w:rsid w:val="00C71C7C"/>
    <w:rsid w:val="00C72957"/>
    <w:rsid w:val="00C72A65"/>
    <w:rsid w:val="00C737A9"/>
    <w:rsid w:val="00C7417F"/>
    <w:rsid w:val="00C744D4"/>
    <w:rsid w:val="00C74751"/>
    <w:rsid w:val="00C74F3A"/>
    <w:rsid w:val="00C74FBE"/>
    <w:rsid w:val="00C76790"/>
    <w:rsid w:val="00C77533"/>
    <w:rsid w:val="00C776ED"/>
    <w:rsid w:val="00C800D6"/>
    <w:rsid w:val="00C8024E"/>
    <w:rsid w:val="00C808A1"/>
    <w:rsid w:val="00C80DA6"/>
    <w:rsid w:val="00C80DEE"/>
    <w:rsid w:val="00C8122E"/>
    <w:rsid w:val="00C83357"/>
    <w:rsid w:val="00C845B4"/>
    <w:rsid w:val="00C84701"/>
    <w:rsid w:val="00C85FCB"/>
    <w:rsid w:val="00C872EA"/>
    <w:rsid w:val="00C878AB"/>
    <w:rsid w:val="00C87F63"/>
    <w:rsid w:val="00C91D9F"/>
    <w:rsid w:val="00C934B9"/>
    <w:rsid w:val="00C946EB"/>
    <w:rsid w:val="00C949F9"/>
    <w:rsid w:val="00C9661D"/>
    <w:rsid w:val="00C977C0"/>
    <w:rsid w:val="00C97CB4"/>
    <w:rsid w:val="00C97DF7"/>
    <w:rsid w:val="00CA05F5"/>
    <w:rsid w:val="00CA06B3"/>
    <w:rsid w:val="00CA0C28"/>
    <w:rsid w:val="00CA0F77"/>
    <w:rsid w:val="00CA15B5"/>
    <w:rsid w:val="00CA294F"/>
    <w:rsid w:val="00CA305F"/>
    <w:rsid w:val="00CA3325"/>
    <w:rsid w:val="00CA3582"/>
    <w:rsid w:val="00CA4C90"/>
    <w:rsid w:val="00CA7708"/>
    <w:rsid w:val="00CA7797"/>
    <w:rsid w:val="00CA7A31"/>
    <w:rsid w:val="00CB0867"/>
    <w:rsid w:val="00CB0A38"/>
    <w:rsid w:val="00CB0A3F"/>
    <w:rsid w:val="00CB117B"/>
    <w:rsid w:val="00CB20C1"/>
    <w:rsid w:val="00CB30A1"/>
    <w:rsid w:val="00CB465C"/>
    <w:rsid w:val="00CB47D1"/>
    <w:rsid w:val="00CB5989"/>
    <w:rsid w:val="00CB5EBE"/>
    <w:rsid w:val="00CB6E63"/>
    <w:rsid w:val="00CB702A"/>
    <w:rsid w:val="00CB7663"/>
    <w:rsid w:val="00CB7C8E"/>
    <w:rsid w:val="00CB7E47"/>
    <w:rsid w:val="00CC12DB"/>
    <w:rsid w:val="00CC1AA2"/>
    <w:rsid w:val="00CC1D9E"/>
    <w:rsid w:val="00CC3DCA"/>
    <w:rsid w:val="00CC43DD"/>
    <w:rsid w:val="00CC4839"/>
    <w:rsid w:val="00CC564F"/>
    <w:rsid w:val="00CC5771"/>
    <w:rsid w:val="00CC5991"/>
    <w:rsid w:val="00CC65E4"/>
    <w:rsid w:val="00CC668A"/>
    <w:rsid w:val="00CC6D79"/>
    <w:rsid w:val="00CC7E17"/>
    <w:rsid w:val="00CD0567"/>
    <w:rsid w:val="00CD0B9E"/>
    <w:rsid w:val="00CD0D5E"/>
    <w:rsid w:val="00CD1936"/>
    <w:rsid w:val="00CD229B"/>
    <w:rsid w:val="00CD2E95"/>
    <w:rsid w:val="00CD3E5D"/>
    <w:rsid w:val="00CD4CA7"/>
    <w:rsid w:val="00CD5032"/>
    <w:rsid w:val="00CD5896"/>
    <w:rsid w:val="00CD5966"/>
    <w:rsid w:val="00CE0E6C"/>
    <w:rsid w:val="00CE10DC"/>
    <w:rsid w:val="00CE162F"/>
    <w:rsid w:val="00CE2D31"/>
    <w:rsid w:val="00CE30E7"/>
    <w:rsid w:val="00CE3B29"/>
    <w:rsid w:val="00CE43BE"/>
    <w:rsid w:val="00CE4633"/>
    <w:rsid w:val="00CE4E45"/>
    <w:rsid w:val="00CE4F8E"/>
    <w:rsid w:val="00CE582F"/>
    <w:rsid w:val="00CE632C"/>
    <w:rsid w:val="00CE6333"/>
    <w:rsid w:val="00CE73EE"/>
    <w:rsid w:val="00CF097D"/>
    <w:rsid w:val="00CF107F"/>
    <w:rsid w:val="00CF1D89"/>
    <w:rsid w:val="00CF2339"/>
    <w:rsid w:val="00CF419C"/>
    <w:rsid w:val="00CF43CB"/>
    <w:rsid w:val="00CF5010"/>
    <w:rsid w:val="00CF6BB6"/>
    <w:rsid w:val="00D0037A"/>
    <w:rsid w:val="00D02360"/>
    <w:rsid w:val="00D02D44"/>
    <w:rsid w:val="00D03CA6"/>
    <w:rsid w:val="00D04462"/>
    <w:rsid w:val="00D0519E"/>
    <w:rsid w:val="00D05463"/>
    <w:rsid w:val="00D06109"/>
    <w:rsid w:val="00D0663B"/>
    <w:rsid w:val="00D0681A"/>
    <w:rsid w:val="00D06887"/>
    <w:rsid w:val="00D06DF7"/>
    <w:rsid w:val="00D07807"/>
    <w:rsid w:val="00D10966"/>
    <w:rsid w:val="00D11DD0"/>
    <w:rsid w:val="00D12240"/>
    <w:rsid w:val="00D12D02"/>
    <w:rsid w:val="00D138AC"/>
    <w:rsid w:val="00D1394E"/>
    <w:rsid w:val="00D142B1"/>
    <w:rsid w:val="00D147E8"/>
    <w:rsid w:val="00D15EA8"/>
    <w:rsid w:val="00D173DC"/>
    <w:rsid w:val="00D17A76"/>
    <w:rsid w:val="00D2122F"/>
    <w:rsid w:val="00D21A10"/>
    <w:rsid w:val="00D2220F"/>
    <w:rsid w:val="00D22543"/>
    <w:rsid w:val="00D2308B"/>
    <w:rsid w:val="00D2550C"/>
    <w:rsid w:val="00D259A4"/>
    <w:rsid w:val="00D25ED8"/>
    <w:rsid w:val="00D26CA6"/>
    <w:rsid w:val="00D27132"/>
    <w:rsid w:val="00D27269"/>
    <w:rsid w:val="00D30BEE"/>
    <w:rsid w:val="00D30D32"/>
    <w:rsid w:val="00D316C3"/>
    <w:rsid w:val="00D31953"/>
    <w:rsid w:val="00D31F44"/>
    <w:rsid w:val="00D32CB9"/>
    <w:rsid w:val="00D33289"/>
    <w:rsid w:val="00D3375B"/>
    <w:rsid w:val="00D3496E"/>
    <w:rsid w:val="00D34FA8"/>
    <w:rsid w:val="00D3558C"/>
    <w:rsid w:val="00D41359"/>
    <w:rsid w:val="00D43455"/>
    <w:rsid w:val="00D442C1"/>
    <w:rsid w:val="00D44CF6"/>
    <w:rsid w:val="00D44CFB"/>
    <w:rsid w:val="00D45135"/>
    <w:rsid w:val="00D451C7"/>
    <w:rsid w:val="00D45B79"/>
    <w:rsid w:val="00D45D87"/>
    <w:rsid w:val="00D4734A"/>
    <w:rsid w:val="00D503B4"/>
    <w:rsid w:val="00D505F2"/>
    <w:rsid w:val="00D52126"/>
    <w:rsid w:val="00D52E08"/>
    <w:rsid w:val="00D536CE"/>
    <w:rsid w:val="00D539A3"/>
    <w:rsid w:val="00D54E0B"/>
    <w:rsid w:val="00D55296"/>
    <w:rsid w:val="00D557E5"/>
    <w:rsid w:val="00D55EBE"/>
    <w:rsid w:val="00D56D21"/>
    <w:rsid w:val="00D57FE1"/>
    <w:rsid w:val="00D610F3"/>
    <w:rsid w:val="00D613A8"/>
    <w:rsid w:val="00D63A68"/>
    <w:rsid w:val="00D65343"/>
    <w:rsid w:val="00D65EAA"/>
    <w:rsid w:val="00D66696"/>
    <w:rsid w:val="00D66CDE"/>
    <w:rsid w:val="00D66DF6"/>
    <w:rsid w:val="00D67FA8"/>
    <w:rsid w:val="00D71693"/>
    <w:rsid w:val="00D71D92"/>
    <w:rsid w:val="00D72B6E"/>
    <w:rsid w:val="00D72FEC"/>
    <w:rsid w:val="00D732EF"/>
    <w:rsid w:val="00D7337D"/>
    <w:rsid w:val="00D7391D"/>
    <w:rsid w:val="00D73F79"/>
    <w:rsid w:val="00D74714"/>
    <w:rsid w:val="00D7573A"/>
    <w:rsid w:val="00D75B9D"/>
    <w:rsid w:val="00D760E1"/>
    <w:rsid w:val="00D7663B"/>
    <w:rsid w:val="00D76D41"/>
    <w:rsid w:val="00D76E22"/>
    <w:rsid w:val="00D76FD9"/>
    <w:rsid w:val="00D84608"/>
    <w:rsid w:val="00D84A03"/>
    <w:rsid w:val="00D85732"/>
    <w:rsid w:val="00D860C8"/>
    <w:rsid w:val="00D86395"/>
    <w:rsid w:val="00D8758A"/>
    <w:rsid w:val="00D92A60"/>
    <w:rsid w:val="00D9398B"/>
    <w:rsid w:val="00D93C12"/>
    <w:rsid w:val="00D940C3"/>
    <w:rsid w:val="00D9478F"/>
    <w:rsid w:val="00D95683"/>
    <w:rsid w:val="00D96444"/>
    <w:rsid w:val="00D9660C"/>
    <w:rsid w:val="00D97308"/>
    <w:rsid w:val="00D97F70"/>
    <w:rsid w:val="00DA1B13"/>
    <w:rsid w:val="00DA2284"/>
    <w:rsid w:val="00DA2540"/>
    <w:rsid w:val="00DA2771"/>
    <w:rsid w:val="00DA2938"/>
    <w:rsid w:val="00DA2D6B"/>
    <w:rsid w:val="00DA3015"/>
    <w:rsid w:val="00DA4207"/>
    <w:rsid w:val="00DA5895"/>
    <w:rsid w:val="00DA61B6"/>
    <w:rsid w:val="00DA6447"/>
    <w:rsid w:val="00DA68F2"/>
    <w:rsid w:val="00DB0360"/>
    <w:rsid w:val="00DB06AA"/>
    <w:rsid w:val="00DB0AC2"/>
    <w:rsid w:val="00DB0D7A"/>
    <w:rsid w:val="00DB16DB"/>
    <w:rsid w:val="00DB2905"/>
    <w:rsid w:val="00DB2A07"/>
    <w:rsid w:val="00DB2A9F"/>
    <w:rsid w:val="00DB4E86"/>
    <w:rsid w:val="00DB57A6"/>
    <w:rsid w:val="00DB60FE"/>
    <w:rsid w:val="00DB6BB6"/>
    <w:rsid w:val="00DB6E72"/>
    <w:rsid w:val="00DB72BE"/>
    <w:rsid w:val="00DB7676"/>
    <w:rsid w:val="00DC03C2"/>
    <w:rsid w:val="00DC069F"/>
    <w:rsid w:val="00DC1910"/>
    <w:rsid w:val="00DC27CC"/>
    <w:rsid w:val="00DC3394"/>
    <w:rsid w:val="00DC364C"/>
    <w:rsid w:val="00DC376D"/>
    <w:rsid w:val="00DC3F6E"/>
    <w:rsid w:val="00DC655D"/>
    <w:rsid w:val="00DC6717"/>
    <w:rsid w:val="00DC74BE"/>
    <w:rsid w:val="00DC7944"/>
    <w:rsid w:val="00DD0041"/>
    <w:rsid w:val="00DD0D68"/>
    <w:rsid w:val="00DD162F"/>
    <w:rsid w:val="00DD189D"/>
    <w:rsid w:val="00DD1BA4"/>
    <w:rsid w:val="00DD452F"/>
    <w:rsid w:val="00DD494D"/>
    <w:rsid w:val="00DD4FD1"/>
    <w:rsid w:val="00DD5707"/>
    <w:rsid w:val="00DD5D97"/>
    <w:rsid w:val="00DD5EBC"/>
    <w:rsid w:val="00DD7122"/>
    <w:rsid w:val="00DD71FD"/>
    <w:rsid w:val="00DE02B9"/>
    <w:rsid w:val="00DE0BBC"/>
    <w:rsid w:val="00DE1222"/>
    <w:rsid w:val="00DE2407"/>
    <w:rsid w:val="00DE4393"/>
    <w:rsid w:val="00DE483B"/>
    <w:rsid w:val="00DE5457"/>
    <w:rsid w:val="00DE642E"/>
    <w:rsid w:val="00DE6BB7"/>
    <w:rsid w:val="00DE6BCB"/>
    <w:rsid w:val="00DE74C0"/>
    <w:rsid w:val="00DE7A34"/>
    <w:rsid w:val="00DF00BB"/>
    <w:rsid w:val="00DF0134"/>
    <w:rsid w:val="00DF01C6"/>
    <w:rsid w:val="00DF121D"/>
    <w:rsid w:val="00DF1910"/>
    <w:rsid w:val="00DF24F5"/>
    <w:rsid w:val="00DF2FC0"/>
    <w:rsid w:val="00DF3EFD"/>
    <w:rsid w:val="00DF4C66"/>
    <w:rsid w:val="00DF5246"/>
    <w:rsid w:val="00DF59B8"/>
    <w:rsid w:val="00DF5EC5"/>
    <w:rsid w:val="00DF6AAF"/>
    <w:rsid w:val="00DF7BD4"/>
    <w:rsid w:val="00DF7C63"/>
    <w:rsid w:val="00DF7C88"/>
    <w:rsid w:val="00E00FE6"/>
    <w:rsid w:val="00E014A1"/>
    <w:rsid w:val="00E0243F"/>
    <w:rsid w:val="00E03749"/>
    <w:rsid w:val="00E045EA"/>
    <w:rsid w:val="00E0512D"/>
    <w:rsid w:val="00E054F9"/>
    <w:rsid w:val="00E05CF6"/>
    <w:rsid w:val="00E0742D"/>
    <w:rsid w:val="00E07EF3"/>
    <w:rsid w:val="00E11A57"/>
    <w:rsid w:val="00E134BA"/>
    <w:rsid w:val="00E135D9"/>
    <w:rsid w:val="00E1367D"/>
    <w:rsid w:val="00E13FF4"/>
    <w:rsid w:val="00E14242"/>
    <w:rsid w:val="00E14E78"/>
    <w:rsid w:val="00E14FA4"/>
    <w:rsid w:val="00E15B74"/>
    <w:rsid w:val="00E206B0"/>
    <w:rsid w:val="00E2135B"/>
    <w:rsid w:val="00E21AC8"/>
    <w:rsid w:val="00E21B4A"/>
    <w:rsid w:val="00E21EC4"/>
    <w:rsid w:val="00E22DA1"/>
    <w:rsid w:val="00E22E79"/>
    <w:rsid w:val="00E24F13"/>
    <w:rsid w:val="00E25A54"/>
    <w:rsid w:val="00E26B1C"/>
    <w:rsid w:val="00E26B6D"/>
    <w:rsid w:val="00E2798A"/>
    <w:rsid w:val="00E30041"/>
    <w:rsid w:val="00E3034A"/>
    <w:rsid w:val="00E326F1"/>
    <w:rsid w:val="00E34BBB"/>
    <w:rsid w:val="00E34D7E"/>
    <w:rsid w:val="00E3566D"/>
    <w:rsid w:val="00E360FB"/>
    <w:rsid w:val="00E36E07"/>
    <w:rsid w:val="00E41631"/>
    <w:rsid w:val="00E42208"/>
    <w:rsid w:val="00E42788"/>
    <w:rsid w:val="00E42A71"/>
    <w:rsid w:val="00E42A72"/>
    <w:rsid w:val="00E44057"/>
    <w:rsid w:val="00E4456C"/>
    <w:rsid w:val="00E4541E"/>
    <w:rsid w:val="00E456CF"/>
    <w:rsid w:val="00E458DF"/>
    <w:rsid w:val="00E45C50"/>
    <w:rsid w:val="00E45DE1"/>
    <w:rsid w:val="00E467AE"/>
    <w:rsid w:val="00E472BB"/>
    <w:rsid w:val="00E479DC"/>
    <w:rsid w:val="00E507F5"/>
    <w:rsid w:val="00E50F27"/>
    <w:rsid w:val="00E52426"/>
    <w:rsid w:val="00E52559"/>
    <w:rsid w:val="00E52664"/>
    <w:rsid w:val="00E52E3B"/>
    <w:rsid w:val="00E532ED"/>
    <w:rsid w:val="00E53433"/>
    <w:rsid w:val="00E53873"/>
    <w:rsid w:val="00E539CB"/>
    <w:rsid w:val="00E547DD"/>
    <w:rsid w:val="00E5620A"/>
    <w:rsid w:val="00E60FDC"/>
    <w:rsid w:val="00E6110D"/>
    <w:rsid w:val="00E61457"/>
    <w:rsid w:val="00E6164C"/>
    <w:rsid w:val="00E623DE"/>
    <w:rsid w:val="00E63CC6"/>
    <w:rsid w:val="00E642DC"/>
    <w:rsid w:val="00E644C2"/>
    <w:rsid w:val="00E64A65"/>
    <w:rsid w:val="00E65971"/>
    <w:rsid w:val="00E65B74"/>
    <w:rsid w:val="00E66E01"/>
    <w:rsid w:val="00E67D21"/>
    <w:rsid w:val="00E70F03"/>
    <w:rsid w:val="00E71BF8"/>
    <w:rsid w:val="00E720BC"/>
    <w:rsid w:val="00E723F0"/>
    <w:rsid w:val="00E733DE"/>
    <w:rsid w:val="00E74CE0"/>
    <w:rsid w:val="00E7561C"/>
    <w:rsid w:val="00E76409"/>
    <w:rsid w:val="00E76B84"/>
    <w:rsid w:val="00E76F7C"/>
    <w:rsid w:val="00E7755C"/>
    <w:rsid w:val="00E77E81"/>
    <w:rsid w:val="00E81019"/>
    <w:rsid w:val="00E8134E"/>
    <w:rsid w:val="00E829CA"/>
    <w:rsid w:val="00E82B50"/>
    <w:rsid w:val="00E8327C"/>
    <w:rsid w:val="00E8414F"/>
    <w:rsid w:val="00E8416E"/>
    <w:rsid w:val="00E84AF2"/>
    <w:rsid w:val="00E8597D"/>
    <w:rsid w:val="00E86102"/>
    <w:rsid w:val="00E861C4"/>
    <w:rsid w:val="00E8630A"/>
    <w:rsid w:val="00E8668F"/>
    <w:rsid w:val="00E8704B"/>
    <w:rsid w:val="00E87C70"/>
    <w:rsid w:val="00E90129"/>
    <w:rsid w:val="00E906D0"/>
    <w:rsid w:val="00E90D35"/>
    <w:rsid w:val="00E912A7"/>
    <w:rsid w:val="00E913A8"/>
    <w:rsid w:val="00E92873"/>
    <w:rsid w:val="00E92B31"/>
    <w:rsid w:val="00E935CD"/>
    <w:rsid w:val="00E958ED"/>
    <w:rsid w:val="00E959F0"/>
    <w:rsid w:val="00E97346"/>
    <w:rsid w:val="00E97F2A"/>
    <w:rsid w:val="00EA04BD"/>
    <w:rsid w:val="00EA11E8"/>
    <w:rsid w:val="00EA12B8"/>
    <w:rsid w:val="00EA2365"/>
    <w:rsid w:val="00EA247C"/>
    <w:rsid w:val="00EA248B"/>
    <w:rsid w:val="00EA251C"/>
    <w:rsid w:val="00EA325C"/>
    <w:rsid w:val="00EA338B"/>
    <w:rsid w:val="00EA3F06"/>
    <w:rsid w:val="00EA6876"/>
    <w:rsid w:val="00EA7986"/>
    <w:rsid w:val="00EA7BD6"/>
    <w:rsid w:val="00EB0136"/>
    <w:rsid w:val="00EB02D3"/>
    <w:rsid w:val="00EB060A"/>
    <w:rsid w:val="00EB0F48"/>
    <w:rsid w:val="00EB1798"/>
    <w:rsid w:val="00EB1812"/>
    <w:rsid w:val="00EB1EA0"/>
    <w:rsid w:val="00EB2506"/>
    <w:rsid w:val="00EB2F1C"/>
    <w:rsid w:val="00EB3537"/>
    <w:rsid w:val="00EB4D77"/>
    <w:rsid w:val="00EB5B98"/>
    <w:rsid w:val="00EB5FF5"/>
    <w:rsid w:val="00EB6B07"/>
    <w:rsid w:val="00EB76FD"/>
    <w:rsid w:val="00EB7772"/>
    <w:rsid w:val="00EC009E"/>
    <w:rsid w:val="00EC07F1"/>
    <w:rsid w:val="00EC1772"/>
    <w:rsid w:val="00EC2A5C"/>
    <w:rsid w:val="00EC3331"/>
    <w:rsid w:val="00EC33AD"/>
    <w:rsid w:val="00EC3407"/>
    <w:rsid w:val="00EC3A91"/>
    <w:rsid w:val="00EC3ABD"/>
    <w:rsid w:val="00EC3F4F"/>
    <w:rsid w:val="00EC4348"/>
    <w:rsid w:val="00EC47C3"/>
    <w:rsid w:val="00EC4DAD"/>
    <w:rsid w:val="00EC5897"/>
    <w:rsid w:val="00EC595F"/>
    <w:rsid w:val="00EC660D"/>
    <w:rsid w:val="00EC6974"/>
    <w:rsid w:val="00EC7029"/>
    <w:rsid w:val="00EC76BD"/>
    <w:rsid w:val="00ED0100"/>
    <w:rsid w:val="00ED0975"/>
    <w:rsid w:val="00ED0CDC"/>
    <w:rsid w:val="00ED25F1"/>
    <w:rsid w:val="00ED27D4"/>
    <w:rsid w:val="00ED30C2"/>
    <w:rsid w:val="00ED3B45"/>
    <w:rsid w:val="00ED3EF9"/>
    <w:rsid w:val="00ED5FAB"/>
    <w:rsid w:val="00ED6208"/>
    <w:rsid w:val="00EE080E"/>
    <w:rsid w:val="00EE0CF2"/>
    <w:rsid w:val="00EE2601"/>
    <w:rsid w:val="00EE2919"/>
    <w:rsid w:val="00EE387B"/>
    <w:rsid w:val="00EE39D1"/>
    <w:rsid w:val="00EE4BCC"/>
    <w:rsid w:val="00EE5FFA"/>
    <w:rsid w:val="00EF0F82"/>
    <w:rsid w:val="00EF1583"/>
    <w:rsid w:val="00EF1B33"/>
    <w:rsid w:val="00EF22C0"/>
    <w:rsid w:val="00EF28D8"/>
    <w:rsid w:val="00EF4392"/>
    <w:rsid w:val="00EF4C72"/>
    <w:rsid w:val="00EF4EC9"/>
    <w:rsid w:val="00EF5C9C"/>
    <w:rsid w:val="00F00430"/>
    <w:rsid w:val="00F005C6"/>
    <w:rsid w:val="00F00888"/>
    <w:rsid w:val="00F00BB9"/>
    <w:rsid w:val="00F00F2D"/>
    <w:rsid w:val="00F0115F"/>
    <w:rsid w:val="00F01517"/>
    <w:rsid w:val="00F01B4F"/>
    <w:rsid w:val="00F0292D"/>
    <w:rsid w:val="00F0505B"/>
    <w:rsid w:val="00F05539"/>
    <w:rsid w:val="00F05698"/>
    <w:rsid w:val="00F05ADC"/>
    <w:rsid w:val="00F062AF"/>
    <w:rsid w:val="00F06B72"/>
    <w:rsid w:val="00F10232"/>
    <w:rsid w:val="00F105D5"/>
    <w:rsid w:val="00F1150B"/>
    <w:rsid w:val="00F115F3"/>
    <w:rsid w:val="00F11996"/>
    <w:rsid w:val="00F1218D"/>
    <w:rsid w:val="00F125CF"/>
    <w:rsid w:val="00F12DF8"/>
    <w:rsid w:val="00F13A21"/>
    <w:rsid w:val="00F14578"/>
    <w:rsid w:val="00F161E3"/>
    <w:rsid w:val="00F164D4"/>
    <w:rsid w:val="00F16E77"/>
    <w:rsid w:val="00F2297C"/>
    <w:rsid w:val="00F2354A"/>
    <w:rsid w:val="00F24108"/>
    <w:rsid w:val="00F2441B"/>
    <w:rsid w:val="00F248ED"/>
    <w:rsid w:val="00F24974"/>
    <w:rsid w:val="00F2523E"/>
    <w:rsid w:val="00F26E1C"/>
    <w:rsid w:val="00F27132"/>
    <w:rsid w:val="00F27553"/>
    <w:rsid w:val="00F276C5"/>
    <w:rsid w:val="00F27B18"/>
    <w:rsid w:val="00F30A98"/>
    <w:rsid w:val="00F30D95"/>
    <w:rsid w:val="00F30F68"/>
    <w:rsid w:val="00F3142F"/>
    <w:rsid w:val="00F32696"/>
    <w:rsid w:val="00F34052"/>
    <w:rsid w:val="00F350E3"/>
    <w:rsid w:val="00F35DC2"/>
    <w:rsid w:val="00F36264"/>
    <w:rsid w:val="00F36311"/>
    <w:rsid w:val="00F363C2"/>
    <w:rsid w:val="00F37191"/>
    <w:rsid w:val="00F372F3"/>
    <w:rsid w:val="00F374B3"/>
    <w:rsid w:val="00F3798F"/>
    <w:rsid w:val="00F37C70"/>
    <w:rsid w:val="00F413BE"/>
    <w:rsid w:val="00F4164D"/>
    <w:rsid w:val="00F426D4"/>
    <w:rsid w:val="00F42FEA"/>
    <w:rsid w:val="00F43CB2"/>
    <w:rsid w:val="00F44352"/>
    <w:rsid w:val="00F444F9"/>
    <w:rsid w:val="00F45E5A"/>
    <w:rsid w:val="00F46331"/>
    <w:rsid w:val="00F46D12"/>
    <w:rsid w:val="00F479F4"/>
    <w:rsid w:val="00F5000B"/>
    <w:rsid w:val="00F5203F"/>
    <w:rsid w:val="00F52EFA"/>
    <w:rsid w:val="00F53104"/>
    <w:rsid w:val="00F5350E"/>
    <w:rsid w:val="00F54804"/>
    <w:rsid w:val="00F54986"/>
    <w:rsid w:val="00F54C0D"/>
    <w:rsid w:val="00F558BD"/>
    <w:rsid w:val="00F56547"/>
    <w:rsid w:val="00F569EE"/>
    <w:rsid w:val="00F56BFA"/>
    <w:rsid w:val="00F57F4E"/>
    <w:rsid w:val="00F61A71"/>
    <w:rsid w:val="00F62686"/>
    <w:rsid w:val="00F63F2F"/>
    <w:rsid w:val="00F6425B"/>
    <w:rsid w:val="00F64334"/>
    <w:rsid w:val="00F65E13"/>
    <w:rsid w:val="00F667E5"/>
    <w:rsid w:val="00F66B34"/>
    <w:rsid w:val="00F66EBB"/>
    <w:rsid w:val="00F678EE"/>
    <w:rsid w:val="00F704E5"/>
    <w:rsid w:val="00F7079F"/>
    <w:rsid w:val="00F7090C"/>
    <w:rsid w:val="00F70BCD"/>
    <w:rsid w:val="00F7295B"/>
    <w:rsid w:val="00F72CB9"/>
    <w:rsid w:val="00F733C3"/>
    <w:rsid w:val="00F73574"/>
    <w:rsid w:val="00F73DFF"/>
    <w:rsid w:val="00F744C0"/>
    <w:rsid w:val="00F74C24"/>
    <w:rsid w:val="00F77E4F"/>
    <w:rsid w:val="00F808E5"/>
    <w:rsid w:val="00F81286"/>
    <w:rsid w:val="00F81ACE"/>
    <w:rsid w:val="00F822BA"/>
    <w:rsid w:val="00F828CA"/>
    <w:rsid w:val="00F829A7"/>
    <w:rsid w:val="00F82B12"/>
    <w:rsid w:val="00F833EA"/>
    <w:rsid w:val="00F84164"/>
    <w:rsid w:val="00F84930"/>
    <w:rsid w:val="00F85048"/>
    <w:rsid w:val="00F85892"/>
    <w:rsid w:val="00F85BE0"/>
    <w:rsid w:val="00F85C4B"/>
    <w:rsid w:val="00F85CA7"/>
    <w:rsid w:val="00F85D6B"/>
    <w:rsid w:val="00F85E46"/>
    <w:rsid w:val="00F862F3"/>
    <w:rsid w:val="00F86749"/>
    <w:rsid w:val="00F8679B"/>
    <w:rsid w:val="00F86DD8"/>
    <w:rsid w:val="00F870FA"/>
    <w:rsid w:val="00F87281"/>
    <w:rsid w:val="00F926B9"/>
    <w:rsid w:val="00F926C5"/>
    <w:rsid w:val="00F92EE4"/>
    <w:rsid w:val="00F93330"/>
    <w:rsid w:val="00F93AE5"/>
    <w:rsid w:val="00F941CE"/>
    <w:rsid w:val="00F94939"/>
    <w:rsid w:val="00F94B03"/>
    <w:rsid w:val="00F94C1E"/>
    <w:rsid w:val="00F952B9"/>
    <w:rsid w:val="00F958FE"/>
    <w:rsid w:val="00F95D4B"/>
    <w:rsid w:val="00F96B31"/>
    <w:rsid w:val="00FA2180"/>
    <w:rsid w:val="00FA2790"/>
    <w:rsid w:val="00FA340D"/>
    <w:rsid w:val="00FA353C"/>
    <w:rsid w:val="00FA392C"/>
    <w:rsid w:val="00FA3E2D"/>
    <w:rsid w:val="00FA4304"/>
    <w:rsid w:val="00FA456F"/>
    <w:rsid w:val="00FA5034"/>
    <w:rsid w:val="00FA5917"/>
    <w:rsid w:val="00FA5995"/>
    <w:rsid w:val="00FA6BA4"/>
    <w:rsid w:val="00FB0C69"/>
    <w:rsid w:val="00FB254C"/>
    <w:rsid w:val="00FB6006"/>
    <w:rsid w:val="00FB62F8"/>
    <w:rsid w:val="00FB6AF0"/>
    <w:rsid w:val="00FB752D"/>
    <w:rsid w:val="00FC02E9"/>
    <w:rsid w:val="00FC1227"/>
    <w:rsid w:val="00FC1FDA"/>
    <w:rsid w:val="00FC2AB2"/>
    <w:rsid w:val="00FC4090"/>
    <w:rsid w:val="00FC5BEF"/>
    <w:rsid w:val="00FC5E47"/>
    <w:rsid w:val="00FC68DB"/>
    <w:rsid w:val="00FC75D0"/>
    <w:rsid w:val="00FD11C9"/>
    <w:rsid w:val="00FD5C2E"/>
    <w:rsid w:val="00FD621F"/>
    <w:rsid w:val="00FD65D3"/>
    <w:rsid w:val="00FD7180"/>
    <w:rsid w:val="00FD7E15"/>
    <w:rsid w:val="00FE01AC"/>
    <w:rsid w:val="00FE0D99"/>
    <w:rsid w:val="00FE31EE"/>
    <w:rsid w:val="00FE50D6"/>
    <w:rsid w:val="00FE54E2"/>
    <w:rsid w:val="00FE5C46"/>
    <w:rsid w:val="00FE5F2D"/>
    <w:rsid w:val="00FE66DC"/>
    <w:rsid w:val="00FF1E0D"/>
    <w:rsid w:val="00FF2548"/>
    <w:rsid w:val="00FF2627"/>
    <w:rsid w:val="00FF2F58"/>
    <w:rsid w:val="00FF3255"/>
    <w:rsid w:val="00FF3869"/>
    <w:rsid w:val="00FF3DA9"/>
    <w:rsid w:val="00FF4261"/>
    <w:rsid w:val="00FF4D5F"/>
    <w:rsid w:val="00FF4F65"/>
    <w:rsid w:val="00FF63E8"/>
    <w:rsid w:val="00FF660C"/>
    <w:rsid w:val="00FF6A3E"/>
    <w:rsid w:val="00FF753B"/>
    <w:rsid w:val="00FF7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0"/>
    <o:shapelayout v:ext="edit">
      <o:idmap v:ext="edit" data="2"/>
    </o:shapelayout>
  </w:shapeDefaults>
  <w:decimalSymbol w:val="."/>
  <w:listSeparator w:val=";"/>
  <w14:docId w14:val="40A0ABF1"/>
  <w15:docId w15:val="{71496120-FC06-417A-8509-24B11E4FE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4"/>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7F6"/>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A827F6"/>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A827F6"/>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A827F6"/>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A827F6"/>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A827F6"/>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A827F6"/>
    <w:pPr>
      <w:numPr>
        <w:ilvl w:val="5"/>
      </w:numPr>
      <w:outlineLvl w:val="5"/>
    </w:pPr>
  </w:style>
  <w:style w:type="paragraph" w:styleId="Heading7">
    <w:name w:val="heading 7"/>
    <w:basedOn w:val="Normal"/>
    <w:next w:val="Normal"/>
    <w:link w:val="Heading7Char"/>
    <w:uiPriority w:val="9"/>
    <w:qFormat/>
    <w:rsid w:val="00FC68DB"/>
    <w:pPr>
      <w:numPr>
        <w:ilvl w:val="6"/>
        <w:numId w:val="7"/>
      </w:numPr>
      <w:spacing w:before="240" w:after="60" w:line="240" w:lineRule="auto"/>
      <w:jc w:val="left"/>
      <w:outlineLvl w:val="6"/>
    </w:pPr>
    <w:rPr>
      <w:rFonts w:ascii="Times New Roman" w:eastAsia="Times New Roman" w:hAnsi="Times New Roman"/>
      <w:sz w:val="24"/>
      <w:szCs w:val="24"/>
      <w:lang w:val="en-US" w:eastAsia="de-DE"/>
    </w:rPr>
  </w:style>
  <w:style w:type="paragraph" w:styleId="Heading8">
    <w:name w:val="heading 8"/>
    <w:basedOn w:val="Normal"/>
    <w:next w:val="Normal"/>
    <w:link w:val="Heading8Char"/>
    <w:uiPriority w:val="9"/>
    <w:qFormat/>
    <w:rsid w:val="00FC68DB"/>
    <w:pPr>
      <w:numPr>
        <w:ilvl w:val="7"/>
        <w:numId w:val="7"/>
      </w:numPr>
      <w:spacing w:before="240" w:after="60" w:line="240" w:lineRule="auto"/>
      <w:jc w:val="left"/>
      <w:outlineLvl w:val="7"/>
    </w:pPr>
    <w:rPr>
      <w:rFonts w:ascii="Times New Roman" w:eastAsia="Times New Roman" w:hAnsi="Times New Roman"/>
      <w:i/>
      <w:iCs/>
      <w:sz w:val="24"/>
      <w:szCs w:val="24"/>
      <w:lang w:val="en-US" w:eastAsia="de-DE"/>
    </w:rPr>
  </w:style>
  <w:style w:type="paragraph" w:styleId="Heading9">
    <w:name w:val="heading 9"/>
    <w:basedOn w:val="Normal"/>
    <w:next w:val="Normal"/>
    <w:link w:val="Heading9Char"/>
    <w:uiPriority w:val="9"/>
    <w:qFormat/>
    <w:rsid w:val="00FC68DB"/>
    <w:pPr>
      <w:numPr>
        <w:ilvl w:val="8"/>
        <w:numId w:val="7"/>
      </w:numPr>
      <w:spacing w:before="240" w:after="60" w:line="240" w:lineRule="auto"/>
      <w:jc w:val="left"/>
      <w:outlineLvl w:val="8"/>
    </w:pPr>
    <w:rPr>
      <w:rFonts w:ascii="Calibri" w:eastAsia="Times New Roman" w:hAnsi="Calibri" w:cs="Arial"/>
      <w:lang w:val="en-US"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F70B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890926"/>
    <w:rPr>
      <w:rFonts w:eastAsia="MS Mincho"/>
      <w:b/>
      <w:sz w:val="22"/>
      <w:lang w:val="en-GB" w:eastAsia="ja-JP"/>
    </w:rPr>
  </w:style>
  <w:style w:type="character" w:customStyle="1" w:styleId="Heading5Char">
    <w:name w:val="Heading 5 Char"/>
    <w:link w:val="Heading5"/>
    <w:uiPriority w:val="9"/>
    <w:rsid w:val="000E094F"/>
    <w:rPr>
      <w:rFonts w:eastAsia="MS Mincho"/>
      <w:b/>
      <w:sz w:val="22"/>
      <w:lang w:val="en-GB" w:eastAsia="ja-JP"/>
    </w:rPr>
  </w:style>
  <w:style w:type="character" w:customStyle="1" w:styleId="Heading6Char">
    <w:name w:val="Heading 6 Char"/>
    <w:link w:val="Heading6"/>
    <w:uiPriority w:val="9"/>
    <w:rsid w:val="00BB2120"/>
    <w:rPr>
      <w:rFonts w:eastAsia="MS Mincho"/>
      <w:b/>
      <w:sz w:val="22"/>
      <w:lang w:val="en-GB" w:eastAsia="ja-JP"/>
    </w:rPr>
  </w:style>
  <w:style w:type="character" w:customStyle="1" w:styleId="Heading7Char">
    <w:name w:val="Heading 7 Char"/>
    <w:basedOn w:val="DefaultParagraphFont"/>
    <w:link w:val="Heading7"/>
    <w:uiPriority w:val="9"/>
    <w:rsid w:val="00FC68DB"/>
    <w:rPr>
      <w:rFonts w:ascii="Times New Roman" w:eastAsia="Times New Roman" w:hAnsi="Times New Roman"/>
      <w:sz w:val="24"/>
      <w:szCs w:val="24"/>
      <w:lang w:eastAsia="de-DE"/>
    </w:rPr>
  </w:style>
  <w:style w:type="character" w:customStyle="1" w:styleId="Heading8Char">
    <w:name w:val="Heading 8 Char"/>
    <w:basedOn w:val="DefaultParagraphFont"/>
    <w:link w:val="Heading8"/>
    <w:uiPriority w:val="9"/>
    <w:rsid w:val="00FC68DB"/>
    <w:rPr>
      <w:rFonts w:ascii="Times New Roman" w:eastAsia="Times New Roman" w:hAnsi="Times New Roman"/>
      <w:i/>
      <w:iCs/>
      <w:sz w:val="24"/>
      <w:szCs w:val="24"/>
      <w:lang w:eastAsia="de-DE"/>
    </w:rPr>
  </w:style>
  <w:style w:type="character" w:customStyle="1" w:styleId="Heading9Char">
    <w:name w:val="Heading 9 Char"/>
    <w:basedOn w:val="DefaultParagraphFont"/>
    <w:link w:val="Heading9"/>
    <w:uiPriority w:val="9"/>
    <w:rsid w:val="00FC68DB"/>
    <w:rPr>
      <w:rFonts w:ascii="Calibri" w:eastAsia="Times New Roman" w:hAnsi="Calibri" w:cs="Arial"/>
      <w:sz w:val="22"/>
      <w:lang w:eastAsia="de-DE"/>
    </w:rPr>
  </w:style>
  <w:style w:type="paragraph" w:customStyle="1" w:styleId="a2">
    <w:name w:val="a2"/>
    <w:basedOn w:val="BaseHeading"/>
    <w:next w:val="Normal"/>
    <w:rsid w:val="00A827F6"/>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A827F6"/>
    <w:pPr>
      <w:numPr>
        <w:ilvl w:val="2"/>
        <w:numId w:val="2"/>
      </w:numPr>
      <w:tabs>
        <w:tab w:val="left" w:pos="640"/>
      </w:tabs>
      <w:spacing w:line="250" w:lineRule="exact"/>
    </w:pPr>
    <w:rPr>
      <w:b/>
    </w:rPr>
  </w:style>
  <w:style w:type="paragraph" w:customStyle="1" w:styleId="a4">
    <w:name w:val="a4"/>
    <w:basedOn w:val="BaseHeading"/>
    <w:next w:val="Normal"/>
    <w:rsid w:val="00A827F6"/>
    <w:pPr>
      <w:numPr>
        <w:ilvl w:val="3"/>
        <w:numId w:val="2"/>
      </w:numPr>
      <w:tabs>
        <w:tab w:val="left" w:pos="880"/>
      </w:tabs>
    </w:pPr>
    <w:rPr>
      <w:b/>
      <w:bCs/>
      <w:iCs/>
    </w:rPr>
  </w:style>
  <w:style w:type="paragraph" w:customStyle="1" w:styleId="a5">
    <w:name w:val="a5"/>
    <w:basedOn w:val="BaseHeading"/>
    <w:next w:val="Normal"/>
    <w:rsid w:val="00A827F6"/>
    <w:pPr>
      <w:numPr>
        <w:ilvl w:val="4"/>
        <w:numId w:val="2"/>
      </w:numPr>
      <w:tabs>
        <w:tab w:val="left" w:pos="1140"/>
        <w:tab w:val="left" w:pos="1360"/>
      </w:tabs>
    </w:pPr>
    <w:rPr>
      <w:b/>
      <w:bCs/>
      <w:iCs/>
    </w:rPr>
  </w:style>
  <w:style w:type="paragraph" w:customStyle="1" w:styleId="a6">
    <w:name w:val="a6"/>
    <w:basedOn w:val="BaseHeading"/>
    <w:next w:val="Normal"/>
    <w:rsid w:val="00A827F6"/>
    <w:pPr>
      <w:numPr>
        <w:ilvl w:val="5"/>
        <w:numId w:val="2"/>
      </w:numPr>
      <w:tabs>
        <w:tab w:val="left" w:pos="1140"/>
        <w:tab w:val="left" w:pos="1360"/>
      </w:tabs>
    </w:pPr>
    <w:rPr>
      <w:b/>
      <w:bCs/>
    </w:rPr>
  </w:style>
  <w:style w:type="paragraph" w:customStyle="1" w:styleId="ANNEX">
    <w:name w:val="ANNEX"/>
    <w:basedOn w:val="BaseHeading"/>
    <w:next w:val="Normal"/>
    <w:rsid w:val="00A827F6"/>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uiPriority w:val="5"/>
    <w:rsid w:val="00A827F6"/>
    <w:pPr>
      <w:pageBreakBefore/>
      <w:spacing w:after="760" w:line="280" w:lineRule="atLeast"/>
      <w:jc w:val="center"/>
    </w:pPr>
    <w:rPr>
      <w:b/>
      <w:sz w:val="28"/>
    </w:rPr>
  </w:style>
  <w:style w:type="paragraph" w:customStyle="1" w:styleId="Definition">
    <w:name w:val="Definition"/>
    <w:basedOn w:val="BaseText"/>
    <w:link w:val="DefinitionChar"/>
    <w:rsid w:val="00A827F6"/>
    <w:pPr>
      <w:spacing w:line="230" w:lineRule="atLeast"/>
    </w:pPr>
  </w:style>
  <w:style w:type="character" w:customStyle="1" w:styleId="DefinitionChar">
    <w:name w:val="Definition Char"/>
    <w:basedOn w:val="DefaultParagraphFont"/>
    <w:link w:val="Definition"/>
    <w:rsid w:val="00396685"/>
    <w:rPr>
      <w:sz w:val="22"/>
      <w:szCs w:val="22"/>
      <w:lang w:val="en-GB"/>
    </w:rPr>
  </w:style>
  <w:style w:type="paragraph" w:customStyle="1" w:styleId="ForewordTitle">
    <w:name w:val="Foreword Title"/>
    <w:basedOn w:val="BaseHeading"/>
    <w:rsid w:val="00A827F6"/>
    <w:pPr>
      <w:keepNext/>
      <w:pageBreakBefore/>
      <w:suppressAutoHyphens/>
      <w:spacing w:before="310" w:after="310" w:line="310" w:lineRule="atLeast"/>
    </w:pPr>
    <w:rPr>
      <w:b/>
      <w:sz w:val="28"/>
    </w:rPr>
  </w:style>
  <w:style w:type="paragraph" w:customStyle="1" w:styleId="IntroTitle">
    <w:name w:val="Intro Title"/>
    <w:basedOn w:val="ForewordTitle"/>
    <w:rsid w:val="00A827F6"/>
  </w:style>
  <w:style w:type="paragraph" w:customStyle="1" w:styleId="Terms">
    <w:name w:val="Term(s)"/>
    <w:basedOn w:val="BaseText"/>
    <w:rsid w:val="00A827F6"/>
    <w:pPr>
      <w:suppressAutoHyphens/>
      <w:spacing w:after="0"/>
      <w:jc w:val="left"/>
    </w:pPr>
    <w:rPr>
      <w:b/>
    </w:rPr>
  </w:style>
  <w:style w:type="paragraph" w:customStyle="1" w:styleId="TermNum">
    <w:name w:val="TermNum"/>
    <w:basedOn w:val="BaseText"/>
    <w:rsid w:val="00A827F6"/>
    <w:pPr>
      <w:spacing w:after="0"/>
    </w:pPr>
    <w:rPr>
      <w:b/>
    </w:rPr>
  </w:style>
  <w:style w:type="paragraph" w:styleId="TOC1">
    <w:name w:val="toc 1"/>
    <w:basedOn w:val="Normal"/>
    <w:next w:val="Normal"/>
    <w:uiPriority w:val="39"/>
    <w:qFormat/>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qFormat/>
    <w:rsid w:val="00264095"/>
    <w:pPr>
      <w:spacing w:before="0"/>
    </w:pPr>
  </w:style>
  <w:style w:type="paragraph" w:styleId="TOC3">
    <w:name w:val="toc 3"/>
    <w:basedOn w:val="TOC2"/>
    <w:next w:val="Normal"/>
    <w:uiPriority w:val="39"/>
    <w:qFormat/>
    <w:rsid w:val="00264095"/>
  </w:style>
  <w:style w:type="paragraph" w:customStyle="1" w:styleId="zzContents">
    <w:name w:val="zzContents"/>
    <w:basedOn w:val="Normal"/>
    <w:next w:val="TOC1"/>
    <w:semiHidden/>
    <w:rsid w:val="008116BB"/>
    <w:pPr>
      <w:keepNext/>
      <w:pageBreakBefore/>
      <w:suppressAutoHyphens/>
      <w:spacing w:before="270" w:line="310" w:lineRule="exact"/>
      <w:jc w:val="left"/>
    </w:pPr>
    <w:rPr>
      <w:b/>
      <w:sz w:val="28"/>
    </w:rPr>
  </w:style>
  <w:style w:type="paragraph" w:customStyle="1" w:styleId="zzCopyright">
    <w:name w:val="zzCopyright"/>
    <w:basedOn w:val="Normal"/>
    <w:next w:val="Normal"/>
    <w:semiHidden/>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26284"/>
    <w:pPr>
      <w:tabs>
        <w:tab w:val="right" w:pos="9752"/>
      </w:tabs>
      <w:spacing w:before="36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rsid w:val="00526284"/>
    <w:pPr>
      <w:spacing w:after="600" w:line="220" w:lineRule="exact"/>
    </w:pPr>
    <w:rPr>
      <w:b/>
    </w:rPr>
  </w:style>
  <w:style w:type="character" w:customStyle="1" w:styleId="HeaderChar">
    <w:name w:val="Header Char"/>
    <w:link w:val="Header"/>
    <w:uiPriority w:val="99"/>
    <w:rsid w:val="00526284"/>
    <w:rPr>
      <w:b/>
      <w:sz w:val="22"/>
      <w:szCs w:val="22"/>
      <w:lang w:val="en-GB"/>
    </w:rPr>
  </w:style>
  <w:style w:type="character" w:styleId="Hyperlink">
    <w:name w:val="Hyperlink"/>
    <w:uiPriority w:val="99"/>
    <w:rsid w:val="00986544"/>
    <w:rPr>
      <w:color w:val="0000FF"/>
      <w:u w:val="single"/>
      <w:lang w:val="en-GB"/>
    </w:rPr>
  </w:style>
  <w:style w:type="paragraph" w:customStyle="1" w:styleId="Code">
    <w:name w:val="Cod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Caption">
    <w:name w:val="caption"/>
    <w:basedOn w:val="Normal"/>
    <w:next w:val="Normal"/>
    <w:link w:val="CaptionChar"/>
    <w:uiPriority w:val="35"/>
    <w:unhideWhenUsed/>
    <w:qFormat/>
    <w:rsid w:val="001E4607"/>
    <w:pPr>
      <w:spacing w:after="200" w:line="240" w:lineRule="auto"/>
      <w:jc w:val="center"/>
    </w:pPr>
    <w:rPr>
      <w:b/>
      <w:bCs/>
    </w:rPr>
  </w:style>
  <w:style w:type="paragraph" w:styleId="BodyText">
    <w:name w:val="Body Text"/>
    <w:basedOn w:val="BaseText"/>
    <w:link w:val="BodyTextChar"/>
    <w:uiPriority w:val="99"/>
    <w:unhideWhenUsed/>
    <w:rsid w:val="00A827F6"/>
    <w:pPr>
      <w:spacing w:after="120"/>
    </w:pPr>
  </w:style>
  <w:style w:type="character" w:customStyle="1" w:styleId="BodyTextChar">
    <w:name w:val="Body Text Char"/>
    <w:link w:val="BodyText"/>
    <w:uiPriority w:val="99"/>
    <w:rsid w:val="00A827F6"/>
    <w:rPr>
      <w:sz w:val="22"/>
      <w:szCs w:val="22"/>
      <w:lang w:val="en-GB"/>
    </w:rPr>
  </w:style>
  <w:style w:type="paragraph" w:customStyle="1" w:styleId="Formula">
    <w:name w:val="Formula"/>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A827F6"/>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A827F6"/>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paragraph" w:customStyle="1" w:styleId="Source">
    <w:name w:val="Source"/>
    <w:basedOn w:val="BaseText"/>
    <w:next w:val="Definition"/>
    <w:link w:val="SourceChar"/>
    <w:qFormat/>
    <w:rsid w:val="00A827F6"/>
  </w:style>
  <w:style w:type="character" w:customStyle="1" w:styleId="SourceChar">
    <w:name w:val="Source Char"/>
    <w:basedOn w:val="DefinitionChar"/>
    <w:link w:val="Source"/>
    <w:rsid w:val="00396685"/>
    <w:rPr>
      <w:sz w:val="22"/>
      <w:szCs w:val="22"/>
      <w:lang w:val="en-GB"/>
    </w:rPr>
  </w:style>
  <w:style w:type="paragraph" w:styleId="List">
    <w:name w:val="List"/>
    <w:basedOn w:val="ListParagraph"/>
    <w:uiPriority w:val="4"/>
    <w:rsid w:val="00CB117B"/>
    <w:pPr>
      <w:keepNext/>
      <w:numPr>
        <w:numId w:val="6"/>
      </w:numPr>
      <w:ind w:left="425" w:hanging="425"/>
    </w:pPr>
  </w:style>
  <w:style w:type="paragraph" w:styleId="ListParagraph">
    <w:name w:val="List Paragraph"/>
    <w:basedOn w:val="Normal"/>
    <w:link w:val="ListParagraphChar"/>
    <w:uiPriority w:val="34"/>
    <w:qFormat/>
    <w:rsid w:val="00C878AB"/>
    <w:pPr>
      <w:ind w:left="720"/>
      <w:contextualSpacing/>
    </w:pPr>
  </w:style>
  <w:style w:type="character" w:customStyle="1" w:styleId="ListParagraphChar">
    <w:name w:val="List Paragraph Char"/>
    <w:basedOn w:val="DefaultParagraphFont"/>
    <w:link w:val="ListParagraph"/>
    <w:uiPriority w:val="34"/>
    <w:semiHidden/>
    <w:rsid w:val="00C878AB"/>
    <w:rPr>
      <w:sz w:val="22"/>
      <w:szCs w:val="22"/>
      <w:lang w:val="en-GB"/>
    </w:rPr>
  </w:style>
  <w:style w:type="paragraph" w:customStyle="1" w:styleId="Example">
    <w:name w:val="Example"/>
    <w:basedOn w:val="BaseText"/>
    <w:link w:val="ExampleChar"/>
    <w:qForma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A76BFE"/>
    <w:rPr>
      <w:szCs w:val="22"/>
      <w:lang w:val="en-GB"/>
    </w:rPr>
  </w:style>
  <w:style w:type="paragraph" w:customStyle="1" w:styleId="Note">
    <w:name w:val="Note"/>
    <w:basedOn w:val="BaseText"/>
    <w:link w:val="NoteChar"/>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E014A1"/>
    <w:rPr>
      <w:szCs w:val="22"/>
      <w:lang w:val="en-GB"/>
    </w:rPr>
  </w:style>
  <w:style w:type="paragraph" w:customStyle="1" w:styleId="FigureTitle">
    <w:name w:val="Figure Title"/>
    <w:basedOn w:val="ListParagraph"/>
    <w:link w:val="FigureTitleChar"/>
    <w:qFormat/>
    <w:rsid w:val="00151B6D"/>
    <w:pPr>
      <w:numPr>
        <w:numId w:val="5"/>
      </w:numPr>
      <w:jc w:val="center"/>
    </w:pPr>
    <w:rPr>
      <w:b/>
      <w:bCs/>
    </w:rPr>
  </w:style>
  <w:style w:type="character" w:customStyle="1" w:styleId="FigureTitleChar">
    <w:name w:val="Figure Title Char"/>
    <w:basedOn w:val="ListParagraphChar"/>
    <w:link w:val="FigureTitle"/>
    <w:rsid w:val="00151B6D"/>
    <w:rPr>
      <w:rFonts w:eastAsia="MS Mincho"/>
      <w:b/>
      <w:bCs/>
      <w:sz w:val="22"/>
      <w:szCs w:val="22"/>
      <w:lang w:val="en-GB" w:eastAsia="ja-JP"/>
    </w:rPr>
  </w:style>
  <w:style w:type="paragraph" w:customStyle="1" w:styleId="AnnexFigureTitle">
    <w:name w:val="Annex Figure Title"/>
    <w:basedOn w:val="Normal"/>
    <w:link w:val="AnnexFigureTitleChar"/>
    <w:qFormat/>
    <w:rsid w:val="00151B6D"/>
    <w:pPr>
      <w:numPr>
        <w:numId w:val="3"/>
      </w:numPr>
      <w:jc w:val="center"/>
    </w:pPr>
    <w:rPr>
      <w:b/>
      <w:bCs/>
    </w:rPr>
  </w:style>
  <w:style w:type="character" w:customStyle="1" w:styleId="AnnexFigureTitleChar">
    <w:name w:val="Annex Figure Title Char"/>
    <w:basedOn w:val="DefaultParagraphFont"/>
    <w:link w:val="AnnexFigureTitle"/>
    <w:rsid w:val="00151B6D"/>
    <w:rPr>
      <w:rFonts w:eastAsia="MS Mincho"/>
      <w:b/>
      <w:bCs/>
      <w:sz w:val="22"/>
      <w:lang w:val="en-GB" w:eastAsia="ja-JP"/>
    </w:rPr>
  </w:style>
  <w:style w:type="paragraph" w:customStyle="1" w:styleId="AnnexTableTitle">
    <w:name w:val="Annex Table Title"/>
    <w:basedOn w:val="ListParagraph"/>
    <w:link w:val="AnnexTableTitleChar"/>
    <w:qFormat/>
    <w:rsid w:val="00C878AB"/>
    <w:pPr>
      <w:keepNext/>
      <w:pageBreakBefore/>
      <w:numPr>
        <w:numId w:val="4"/>
      </w:numPr>
      <w:jc w:val="center"/>
    </w:pPr>
    <w:rPr>
      <w:b/>
    </w:rPr>
  </w:style>
  <w:style w:type="character" w:customStyle="1" w:styleId="AnnexTableTitleChar">
    <w:name w:val="Annex Table Title Char"/>
    <w:basedOn w:val="ListParagraphChar"/>
    <w:link w:val="AnnexTableTitle"/>
    <w:rsid w:val="00C878AB"/>
    <w:rPr>
      <w:rFonts w:eastAsia="MS Mincho"/>
      <w:b/>
      <w:sz w:val="22"/>
      <w:szCs w:val="22"/>
      <w:lang w:val="en-GB" w:eastAsia="ja-JP"/>
    </w:rPr>
  </w:style>
  <w:style w:type="paragraph" w:customStyle="1" w:styleId="Tabletitle">
    <w:name w:val="Table title"/>
    <w:basedOn w:val="Figuretitle0"/>
    <w:link w:val="TabletitleChar"/>
    <w:rsid w:val="00A827F6"/>
    <w:pPr>
      <w:spacing w:before="120" w:after="120"/>
    </w:pPr>
  </w:style>
  <w:style w:type="character" w:customStyle="1" w:styleId="TabletitleChar">
    <w:name w:val="Table title Char"/>
    <w:basedOn w:val="ListParagraphChar"/>
    <w:link w:val="Tabletitle"/>
    <w:rsid w:val="00426C8C"/>
    <w:rPr>
      <w:b/>
      <w:sz w:val="22"/>
      <w:szCs w:val="22"/>
      <w:lang w:val="en-GB"/>
    </w:rPr>
  </w:style>
  <w:style w:type="character" w:customStyle="1" w:styleId="NichtaufgelsteErwhnung1">
    <w:name w:val="Nicht aufgelöste Erwähnung1"/>
    <w:basedOn w:val="DefaultParagraphFont"/>
    <w:uiPriority w:val="99"/>
    <w:unhideWhenUsed/>
    <w:rsid w:val="004D3DEB"/>
    <w:rPr>
      <w:color w:val="605E5C"/>
      <w:shd w:val="clear" w:color="auto" w:fill="E1DFDD"/>
    </w:rPr>
  </w:style>
  <w:style w:type="paragraph" w:styleId="FootnoteText">
    <w:name w:val="footnote text"/>
    <w:basedOn w:val="Normal"/>
    <w:link w:val="FootnoteTextChar"/>
    <w:uiPriority w:val="99"/>
    <w:semiHidden/>
    <w:rsid w:val="003172C1"/>
    <w:pPr>
      <w:spacing w:line="240" w:lineRule="auto"/>
      <w:jc w:val="left"/>
    </w:pPr>
    <w:rPr>
      <w:rFonts w:eastAsia="Times New Roman"/>
      <w:sz w:val="20"/>
      <w:lang w:val="en-US" w:eastAsia="x-none"/>
    </w:rPr>
  </w:style>
  <w:style w:type="character" w:customStyle="1" w:styleId="FootnoteTextChar">
    <w:name w:val="Footnote Text Char"/>
    <w:basedOn w:val="DefaultParagraphFont"/>
    <w:link w:val="FootnoteText"/>
    <w:uiPriority w:val="99"/>
    <w:semiHidden/>
    <w:rsid w:val="003172C1"/>
    <w:rPr>
      <w:rFonts w:eastAsia="Times New Roman"/>
      <w:lang w:eastAsia="x-none"/>
    </w:rPr>
  </w:style>
  <w:style w:type="character" w:styleId="FootnoteReference">
    <w:name w:val="footnote reference"/>
    <w:uiPriority w:val="99"/>
    <w:semiHidden/>
    <w:rsid w:val="00FC68DB"/>
    <w:rPr>
      <w:vertAlign w:val="superscript"/>
    </w:rPr>
  </w:style>
  <w:style w:type="character" w:customStyle="1" w:styleId="trans">
    <w:name w:val="trans"/>
    <w:rsid w:val="00FC68DB"/>
  </w:style>
  <w:style w:type="character" w:customStyle="1" w:styleId="definition0">
    <w:name w:val="definition"/>
    <w:rsid w:val="00FC68DB"/>
  </w:style>
  <w:style w:type="paragraph" w:styleId="ListBullet">
    <w:name w:val="List Bullet"/>
    <w:basedOn w:val="Normal"/>
    <w:uiPriority w:val="99"/>
    <w:rsid w:val="00FC68DB"/>
    <w:pPr>
      <w:tabs>
        <w:tab w:val="num" w:pos="454"/>
      </w:tabs>
      <w:spacing w:line="240" w:lineRule="auto"/>
      <w:ind w:left="454" w:hanging="227"/>
      <w:contextualSpacing/>
      <w:jc w:val="left"/>
    </w:pPr>
    <w:rPr>
      <w:rFonts w:ascii="Calibri" w:eastAsia="Times New Roman" w:hAnsi="Calibri"/>
      <w:szCs w:val="24"/>
      <w:lang w:val="en-US" w:eastAsia="de-DE"/>
    </w:rPr>
  </w:style>
  <w:style w:type="paragraph" w:styleId="ListBullet2">
    <w:name w:val="List Bullet 2"/>
    <w:basedOn w:val="Normal"/>
    <w:uiPriority w:val="99"/>
    <w:rsid w:val="00FC68DB"/>
    <w:pPr>
      <w:tabs>
        <w:tab w:val="num" w:pos="643"/>
      </w:tabs>
      <w:spacing w:line="240" w:lineRule="auto"/>
      <w:ind w:left="643" w:hanging="360"/>
      <w:jc w:val="left"/>
    </w:pPr>
    <w:rPr>
      <w:rFonts w:ascii="Calibri" w:eastAsia="Times New Roman" w:hAnsi="Calibri"/>
      <w:szCs w:val="24"/>
      <w:lang w:val="en-US" w:eastAsia="de-DE"/>
    </w:rPr>
  </w:style>
  <w:style w:type="paragraph" w:styleId="ListBullet3">
    <w:name w:val="List Bullet 3"/>
    <w:basedOn w:val="Normal"/>
    <w:uiPriority w:val="99"/>
    <w:rsid w:val="00FC68DB"/>
    <w:pPr>
      <w:tabs>
        <w:tab w:val="num" w:pos="926"/>
      </w:tabs>
      <w:spacing w:line="240" w:lineRule="auto"/>
      <w:ind w:left="926" w:hanging="360"/>
      <w:jc w:val="left"/>
    </w:pPr>
    <w:rPr>
      <w:rFonts w:ascii="Calibri" w:eastAsia="Times New Roman" w:hAnsi="Calibri"/>
      <w:szCs w:val="24"/>
      <w:lang w:val="en-US" w:eastAsia="de-DE"/>
    </w:rPr>
  </w:style>
  <w:style w:type="character" w:customStyle="1" w:styleId="XMLElement">
    <w:name w:val="XML Element"/>
    <w:rsid w:val="00FC68DB"/>
    <w:rPr>
      <w:rFonts w:ascii="Courier New" w:hAnsi="Courier New"/>
      <w:b/>
      <w:i/>
      <w:sz w:val="18"/>
    </w:rPr>
  </w:style>
  <w:style w:type="character" w:customStyle="1" w:styleId="XMLAttribute">
    <w:name w:val="XML Attribute"/>
    <w:rsid w:val="00FC68DB"/>
    <w:rPr>
      <w:rFonts w:ascii="Courier New" w:hAnsi="Courier New"/>
      <w:b/>
      <w:i/>
      <w:sz w:val="18"/>
    </w:rPr>
  </w:style>
  <w:style w:type="paragraph" w:customStyle="1" w:styleId="Text">
    <w:name w:val="Text"/>
    <w:basedOn w:val="Normal"/>
    <w:link w:val="TextZchn"/>
    <w:rsid w:val="00FC68DB"/>
    <w:pPr>
      <w:spacing w:line="240" w:lineRule="auto"/>
      <w:jc w:val="left"/>
    </w:pPr>
    <w:rPr>
      <w:rFonts w:ascii="Calibri" w:eastAsia="Times New Roman" w:hAnsi="Calibri"/>
      <w:szCs w:val="24"/>
      <w:lang w:val="en-US" w:eastAsia="de-DE"/>
    </w:rPr>
  </w:style>
  <w:style w:type="character" w:customStyle="1" w:styleId="TextZchn">
    <w:name w:val="Text Zchn"/>
    <w:link w:val="Text"/>
    <w:rsid w:val="00FC68DB"/>
    <w:rPr>
      <w:rFonts w:ascii="Calibri" w:eastAsia="Times New Roman" w:hAnsi="Calibri"/>
      <w:sz w:val="22"/>
      <w:szCs w:val="24"/>
      <w:lang w:eastAsia="de-DE"/>
    </w:rPr>
  </w:style>
  <w:style w:type="character" w:customStyle="1" w:styleId="NoteZchn">
    <w:name w:val="Note Zchn"/>
    <w:rsid w:val="00FC68DB"/>
    <w:rPr>
      <w:rFonts w:ascii="Calibri" w:hAnsi="Calibri"/>
      <w:i/>
      <w:sz w:val="24"/>
      <w:szCs w:val="24"/>
      <w:lang w:val="en-US" w:eastAsia="de-DE" w:bidi="ar-SA"/>
    </w:rPr>
  </w:style>
  <w:style w:type="paragraph" w:styleId="Bibliography">
    <w:name w:val="Bibliography"/>
    <w:basedOn w:val="Normal"/>
    <w:link w:val="BibliographyChar"/>
    <w:uiPriority w:val="37"/>
    <w:rsid w:val="003172C1"/>
    <w:pPr>
      <w:tabs>
        <w:tab w:val="left" w:pos="425"/>
      </w:tabs>
      <w:spacing w:line="240" w:lineRule="auto"/>
      <w:ind w:left="425" w:hanging="425"/>
      <w:jc w:val="left"/>
    </w:pPr>
    <w:rPr>
      <w:rFonts w:eastAsia="Times New Roman"/>
      <w:bCs/>
      <w:iCs/>
      <w:szCs w:val="24"/>
      <w:lang w:val="en-US" w:eastAsia="de-DE"/>
    </w:rPr>
  </w:style>
  <w:style w:type="character" w:customStyle="1" w:styleId="BibliographyChar">
    <w:name w:val="Bibliography Char"/>
    <w:link w:val="Bibliography"/>
    <w:rsid w:val="003172C1"/>
    <w:rPr>
      <w:rFonts w:eastAsia="Times New Roman"/>
      <w:bCs/>
      <w:iCs/>
      <w:sz w:val="22"/>
      <w:szCs w:val="24"/>
      <w:lang w:eastAsia="de-DE"/>
    </w:rPr>
  </w:style>
  <w:style w:type="character" w:customStyle="1" w:styleId="FormatvorlageFett">
    <w:name w:val="Formatvorlage Fett"/>
    <w:rsid w:val="00FC68DB"/>
    <w:rPr>
      <w:b/>
      <w:bCs/>
    </w:rPr>
  </w:style>
  <w:style w:type="character" w:styleId="Strong">
    <w:name w:val="Strong"/>
    <w:uiPriority w:val="22"/>
    <w:qFormat/>
    <w:rsid w:val="00FC68DB"/>
    <w:rPr>
      <w:b/>
      <w:bCs/>
    </w:rPr>
  </w:style>
  <w:style w:type="paragraph" w:customStyle="1" w:styleId="Imported">
    <w:name w:val="Imported"/>
    <w:basedOn w:val="Normal"/>
    <w:rsid w:val="00FC68DB"/>
    <w:pPr>
      <w:spacing w:line="240" w:lineRule="auto"/>
      <w:jc w:val="left"/>
    </w:pPr>
    <w:rPr>
      <w:rFonts w:ascii="Tahoma" w:eastAsia="Times New Roman" w:hAnsi="Tahoma"/>
      <w:i/>
      <w:color w:val="0000FF"/>
      <w:sz w:val="20"/>
      <w:szCs w:val="24"/>
      <w:lang w:val="en-US" w:eastAsia="de-DE"/>
    </w:rPr>
  </w:style>
  <w:style w:type="table" w:customStyle="1" w:styleId="TabellexMCF">
    <w:name w:val="Tabelle xMCF"/>
    <w:basedOn w:val="TableNormal"/>
    <w:rsid w:val="00C03F72"/>
    <w:rPr>
      <w:rFonts w:eastAsia="Times New Roman"/>
      <w:lang w:val="en-GB" w:eastAsia="en-GB"/>
    </w:rPr>
    <w:tblPr>
      <w:jc w:val="center"/>
      <w:tblBorders>
        <w:top w:val="single" w:sz="8" w:space="0" w:color="000000"/>
        <w:left w:val="single" w:sz="8" w:space="0" w:color="000000"/>
        <w:bottom w:val="single" w:sz="8" w:space="0" w:color="000000"/>
        <w:right w:val="single" w:sz="8" w:space="0" w:color="000000"/>
        <w:insideH w:val="dotted" w:sz="4" w:space="0" w:color="auto"/>
        <w:insideV w:val="single" w:sz="4" w:space="0" w:color="000000"/>
      </w:tblBorders>
    </w:tblPr>
    <w:trPr>
      <w:cantSplit/>
      <w:tblHeader/>
      <w:jc w:val="center"/>
    </w:trPr>
    <w:tcPr>
      <w:shd w:val="clear" w:color="auto" w:fill="auto"/>
    </w:tcPr>
    <w:tblStylePr w:type="firstRow">
      <w:rPr>
        <w:rFonts w:ascii="Cambria" w:hAnsi="Cambria"/>
        <w:b/>
        <w:i w:val="0"/>
      </w:rPr>
      <w:tblPr/>
      <w:tcPr>
        <w:shd w:val="clear" w:color="auto" w:fill="F2F2F2" w:themeFill="background1" w:themeFillShade="F2"/>
      </w:tcPr>
    </w:tblStylePr>
  </w:style>
  <w:style w:type="character" w:styleId="PageNumber">
    <w:name w:val="page number"/>
    <w:basedOn w:val="DefaultParagraphFont"/>
    <w:uiPriority w:val="99"/>
    <w:rsid w:val="00FC68DB"/>
  </w:style>
  <w:style w:type="paragraph" w:customStyle="1" w:styleId="Important">
    <w:name w:val="Important"/>
    <w:basedOn w:val="Normal"/>
    <w:link w:val="ImportantZchn"/>
    <w:rsid w:val="00FC68DB"/>
    <w:pPr>
      <w:spacing w:line="240" w:lineRule="auto"/>
      <w:jc w:val="left"/>
    </w:pPr>
    <w:rPr>
      <w:rFonts w:ascii="Calibri" w:eastAsia="Times New Roman" w:hAnsi="Calibri"/>
      <w:b/>
      <w:color w:val="FF0000"/>
      <w:szCs w:val="24"/>
      <w:lang w:val="en-US" w:eastAsia="de-DE"/>
    </w:rPr>
  </w:style>
  <w:style w:type="character" w:customStyle="1" w:styleId="ImportantZchn">
    <w:name w:val="Important Zchn"/>
    <w:link w:val="Important"/>
    <w:rsid w:val="00FC68DB"/>
    <w:rPr>
      <w:rFonts w:ascii="Calibri" w:eastAsia="Times New Roman" w:hAnsi="Calibri"/>
      <w:b/>
      <w:color w:val="FF0000"/>
      <w:sz w:val="22"/>
      <w:szCs w:val="24"/>
      <w:lang w:eastAsia="de-DE"/>
    </w:rPr>
  </w:style>
  <w:style w:type="paragraph" w:styleId="DocumentMap">
    <w:name w:val="Document Map"/>
    <w:basedOn w:val="Normal"/>
    <w:link w:val="DocumentMapChar"/>
    <w:uiPriority w:val="99"/>
    <w:semiHidden/>
    <w:rsid w:val="00FC68DB"/>
    <w:pPr>
      <w:shd w:val="clear" w:color="auto" w:fill="000080"/>
      <w:spacing w:line="240" w:lineRule="auto"/>
      <w:jc w:val="left"/>
    </w:pPr>
    <w:rPr>
      <w:rFonts w:ascii="Tahoma" w:eastAsia="Times New Roman" w:hAnsi="Tahoma" w:cs="Tahoma"/>
      <w:sz w:val="20"/>
      <w:lang w:val="en-US" w:eastAsia="de-DE"/>
    </w:rPr>
  </w:style>
  <w:style w:type="character" w:customStyle="1" w:styleId="DocumentMapChar">
    <w:name w:val="Document Map Char"/>
    <w:basedOn w:val="DefaultParagraphFont"/>
    <w:link w:val="DocumentMap"/>
    <w:uiPriority w:val="99"/>
    <w:semiHidden/>
    <w:rsid w:val="00FC68DB"/>
    <w:rPr>
      <w:rFonts w:ascii="Tahoma" w:eastAsia="Times New Roman" w:hAnsi="Tahoma" w:cs="Tahoma"/>
      <w:shd w:val="clear" w:color="auto" w:fill="000080"/>
      <w:lang w:eastAsia="de-DE"/>
    </w:rPr>
  </w:style>
  <w:style w:type="paragraph" w:customStyle="1" w:styleId="XMLCode">
    <w:name w:val="XML Code"/>
    <w:basedOn w:val="Normal"/>
    <w:rsid w:val="008D1F45"/>
    <w:pPr>
      <w:spacing w:before="240" w:line="240" w:lineRule="auto"/>
      <w:ind w:left="170" w:right="170" w:firstLine="113"/>
      <w:contextualSpacing/>
      <w:jc w:val="left"/>
    </w:pPr>
    <w:rPr>
      <w:rFonts w:ascii="Courier New" w:eastAsia="Times New Roman" w:hAnsi="Courier New"/>
      <w:sz w:val="16"/>
      <w:szCs w:val="24"/>
      <w:lang w:val="en-US" w:eastAsia="de-DE"/>
    </w:rPr>
  </w:style>
  <w:style w:type="paragraph" w:styleId="TOC4">
    <w:name w:val="toc 4"/>
    <w:basedOn w:val="Normal"/>
    <w:next w:val="Normal"/>
    <w:autoRedefine/>
    <w:uiPriority w:val="39"/>
    <w:unhideWhenUsed/>
    <w:rsid w:val="00FC68DB"/>
    <w:pPr>
      <w:spacing w:after="0" w:line="240" w:lineRule="auto"/>
      <w:ind w:left="440"/>
      <w:jc w:val="left"/>
    </w:pPr>
    <w:rPr>
      <w:rFonts w:ascii="Calibri" w:eastAsia="Times New Roman" w:hAnsi="Calibri" w:cs="Calibri"/>
      <w:sz w:val="20"/>
      <w:lang w:val="en-US" w:eastAsia="de-DE"/>
    </w:rPr>
  </w:style>
  <w:style w:type="paragraph" w:styleId="TOC5">
    <w:name w:val="toc 5"/>
    <w:basedOn w:val="Normal"/>
    <w:next w:val="Normal"/>
    <w:autoRedefine/>
    <w:uiPriority w:val="39"/>
    <w:unhideWhenUsed/>
    <w:rsid w:val="00FC68DB"/>
    <w:pPr>
      <w:spacing w:after="0" w:line="240" w:lineRule="auto"/>
      <w:ind w:left="660"/>
      <w:jc w:val="left"/>
    </w:pPr>
    <w:rPr>
      <w:rFonts w:ascii="Calibri" w:eastAsia="Times New Roman" w:hAnsi="Calibri" w:cs="Calibri"/>
      <w:sz w:val="20"/>
      <w:lang w:val="en-US" w:eastAsia="de-DE"/>
    </w:rPr>
  </w:style>
  <w:style w:type="paragraph" w:styleId="TOC6">
    <w:name w:val="toc 6"/>
    <w:basedOn w:val="Normal"/>
    <w:next w:val="Normal"/>
    <w:autoRedefine/>
    <w:uiPriority w:val="39"/>
    <w:unhideWhenUsed/>
    <w:rsid w:val="00FC68DB"/>
    <w:pPr>
      <w:spacing w:after="0" w:line="240" w:lineRule="auto"/>
      <w:ind w:left="880"/>
      <w:jc w:val="left"/>
    </w:pPr>
    <w:rPr>
      <w:rFonts w:ascii="Calibri" w:eastAsia="Times New Roman" w:hAnsi="Calibri" w:cs="Calibri"/>
      <w:sz w:val="20"/>
      <w:lang w:val="en-US" w:eastAsia="de-DE"/>
    </w:rPr>
  </w:style>
  <w:style w:type="paragraph" w:styleId="TOC7">
    <w:name w:val="toc 7"/>
    <w:basedOn w:val="Normal"/>
    <w:next w:val="Normal"/>
    <w:autoRedefine/>
    <w:uiPriority w:val="39"/>
    <w:unhideWhenUsed/>
    <w:rsid w:val="00FC68DB"/>
    <w:pPr>
      <w:spacing w:after="0" w:line="240" w:lineRule="auto"/>
      <w:ind w:left="1100"/>
      <w:jc w:val="left"/>
    </w:pPr>
    <w:rPr>
      <w:rFonts w:ascii="Calibri" w:eastAsia="Times New Roman" w:hAnsi="Calibri" w:cs="Calibri"/>
      <w:sz w:val="20"/>
      <w:lang w:val="en-US" w:eastAsia="de-DE"/>
    </w:rPr>
  </w:style>
  <w:style w:type="paragraph" w:styleId="TOC8">
    <w:name w:val="toc 8"/>
    <w:basedOn w:val="Normal"/>
    <w:next w:val="Normal"/>
    <w:autoRedefine/>
    <w:uiPriority w:val="39"/>
    <w:unhideWhenUsed/>
    <w:rsid w:val="00FC68DB"/>
    <w:pPr>
      <w:spacing w:after="0" w:line="240" w:lineRule="auto"/>
      <w:ind w:left="1320"/>
      <w:jc w:val="left"/>
    </w:pPr>
    <w:rPr>
      <w:rFonts w:ascii="Calibri" w:eastAsia="Times New Roman" w:hAnsi="Calibri" w:cs="Calibri"/>
      <w:sz w:val="20"/>
      <w:lang w:val="en-US" w:eastAsia="de-DE"/>
    </w:rPr>
  </w:style>
  <w:style w:type="paragraph" w:styleId="TOC9">
    <w:name w:val="toc 9"/>
    <w:basedOn w:val="Normal"/>
    <w:next w:val="Normal"/>
    <w:autoRedefine/>
    <w:uiPriority w:val="39"/>
    <w:unhideWhenUsed/>
    <w:rsid w:val="00FC68DB"/>
    <w:pPr>
      <w:spacing w:after="0" w:line="240" w:lineRule="auto"/>
      <w:ind w:left="1540"/>
      <w:jc w:val="left"/>
    </w:pPr>
    <w:rPr>
      <w:rFonts w:ascii="Calibri" w:eastAsia="Times New Roman" w:hAnsi="Calibri" w:cs="Calibri"/>
      <w:sz w:val="20"/>
      <w:lang w:val="en-US" w:eastAsia="de-DE"/>
    </w:rPr>
  </w:style>
  <w:style w:type="character" w:styleId="CommentReference">
    <w:name w:val="annotation reference"/>
    <w:uiPriority w:val="99"/>
    <w:rsid w:val="00FC68DB"/>
    <w:rPr>
      <w:sz w:val="16"/>
      <w:szCs w:val="16"/>
    </w:rPr>
  </w:style>
  <w:style w:type="paragraph" w:styleId="CommentText">
    <w:name w:val="annotation text"/>
    <w:basedOn w:val="Normal"/>
    <w:link w:val="CommentTextChar"/>
    <w:uiPriority w:val="99"/>
    <w:rsid w:val="00FC68DB"/>
    <w:pPr>
      <w:spacing w:line="240" w:lineRule="auto"/>
      <w:jc w:val="left"/>
    </w:pPr>
    <w:rPr>
      <w:rFonts w:ascii="Calibri" w:eastAsia="Times New Roman" w:hAnsi="Calibri"/>
      <w:sz w:val="20"/>
      <w:lang w:val="en-US" w:eastAsia="x-none"/>
    </w:rPr>
  </w:style>
  <w:style w:type="character" w:customStyle="1" w:styleId="CommentTextChar">
    <w:name w:val="Comment Text Char"/>
    <w:basedOn w:val="DefaultParagraphFont"/>
    <w:link w:val="CommentText"/>
    <w:uiPriority w:val="99"/>
    <w:rsid w:val="00FC68DB"/>
    <w:rPr>
      <w:rFonts w:ascii="Calibri" w:eastAsia="Times New Roman" w:hAnsi="Calibri"/>
      <w:lang w:eastAsia="x-none"/>
    </w:rPr>
  </w:style>
  <w:style w:type="paragraph" w:styleId="CommentSubject">
    <w:name w:val="annotation subject"/>
    <w:basedOn w:val="CommentText"/>
    <w:next w:val="CommentText"/>
    <w:link w:val="CommentSubjectChar"/>
    <w:uiPriority w:val="99"/>
    <w:rsid w:val="00FC68DB"/>
    <w:rPr>
      <w:b/>
      <w:bCs/>
    </w:rPr>
  </w:style>
  <w:style w:type="character" w:customStyle="1" w:styleId="CommentSubjectChar">
    <w:name w:val="Comment Subject Char"/>
    <w:basedOn w:val="CommentTextChar"/>
    <w:link w:val="CommentSubject"/>
    <w:uiPriority w:val="99"/>
    <w:rsid w:val="00FC68DB"/>
    <w:rPr>
      <w:rFonts w:ascii="Calibri" w:eastAsia="Times New Roman" w:hAnsi="Calibri"/>
      <w:b/>
      <w:bCs/>
      <w:lang w:eastAsia="x-none"/>
    </w:rPr>
  </w:style>
  <w:style w:type="character" w:styleId="HTMLVariable">
    <w:name w:val="HTML Variable"/>
    <w:uiPriority w:val="99"/>
    <w:unhideWhenUsed/>
    <w:rsid w:val="00FC68DB"/>
    <w:rPr>
      <w:i/>
      <w:iCs/>
    </w:rPr>
  </w:style>
  <w:style w:type="character" w:customStyle="1" w:styleId="st">
    <w:name w:val="st"/>
    <w:rsid w:val="00FC68DB"/>
  </w:style>
  <w:style w:type="paragraph" w:customStyle="1" w:styleId="FormatvorlageLiteraturverzeichnis20ptFett">
    <w:name w:val="Formatvorlage Literaturverzeichnis + 20 pt Fett"/>
    <w:basedOn w:val="Bibliography"/>
    <w:link w:val="FormatvorlageLiteraturverzeichnis20ptFettZchn"/>
    <w:rsid w:val="00FC68DB"/>
    <w:pPr>
      <w:keepNext/>
      <w:keepLines/>
    </w:pPr>
    <w:rPr>
      <w:b/>
      <w:sz w:val="40"/>
      <w:szCs w:val="40"/>
    </w:rPr>
  </w:style>
  <w:style w:type="character" w:customStyle="1" w:styleId="FormatvorlageLiteraturverzeichnis20ptFettZchn">
    <w:name w:val="Formatvorlage Literaturverzeichnis + 20 pt Fett Zchn"/>
    <w:link w:val="FormatvorlageLiteraturverzeichnis20ptFett"/>
    <w:rsid w:val="00FC68DB"/>
    <w:rPr>
      <w:rFonts w:ascii="Calibri" w:eastAsia="Times New Roman" w:hAnsi="Calibri"/>
      <w:b/>
      <w:bCs/>
      <w:iCs/>
      <w:sz w:val="40"/>
      <w:szCs w:val="40"/>
      <w:lang w:eastAsia="de-DE"/>
    </w:rPr>
  </w:style>
  <w:style w:type="paragraph" w:styleId="TOCHeading">
    <w:name w:val="TOC Heading"/>
    <w:basedOn w:val="Heading1"/>
    <w:next w:val="Normal"/>
    <w:uiPriority w:val="39"/>
    <w:semiHidden/>
    <w:unhideWhenUsed/>
    <w:qFormat/>
    <w:rsid w:val="00FC68DB"/>
    <w:pPr>
      <w:keepLines/>
      <w:numPr>
        <w:numId w:val="0"/>
      </w:numPr>
      <w:tabs>
        <w:tab w:val="clear" w:pos="400"/>
        <w:tab w:val="clear" w:pos="560"/>
      </w:tabs>
      <w:suppressAutoHyphens w:val="0"/>
      <w:spacing w:before="480" w:after="0" w:line="276" w:lineRule="auto"/>
      <w:outlineLvl w:val="9"/>
    </w:pPr>
    <w:rPr>
      <w:rFonts w:eastAsia="Times New Roman"/>
      <w:bCs/>
      <w:color w:val="365F91"/>
      <w:sz w:val="28"/>
      <w:szCs w:val="28"/>
      <w:lang w:val="de-DE" w:eastAsia="x-none"/>
    </w:rPr>
  </w:style>
  <w:style w:type="paragraph" w:customStyle="1" w:styleId="OhneVerrueckung">
    <w:name w:val="OhneVerrueckung"/>
    <w:basedOn w:val="Normal"/>
    <w:qFormat/>
    <w:rsid w:val="00FC68DB"/>
    <w:pPr>
      <w:spacing w:line="240" w:lineRule="auto"/>
      <w:jc w:val="left"/>
    </w:pPr>
    <w:rPr>
      <w:rFonts w:ascii="Calibri" w:eastAsia="Times New Roman" w:hAnsi="Calibri"/>
      <w:szCs w:val="24"/>
      <w:lang w:val="en-US" w:eastAsia="de-DE"/>
    </w:rPr>
  </w:style>
  <w:style w:type="paragraph" w:styleId="HTMLPreformatted">
    <w:name w:val="HTML Preformatted"/>
    <w:basedOn w:val="Normal"/>
    <w:link w:val="HTMLPreformattedChar"/>
    <w:uiPriority w:val="99"/>
    <w:unhideWhenUsed/>
    <w:rsid w:val="00FC68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sz w:val="20"/>
      <w:lang w:val="x-none" w:eastAsia="x-none"/>
    </w:rPr>
  </w:style>
  <w:style w:type="character" w:customStyle="1" w:styleId="HTMLPreformattedChar">
    <w:name w:val="HTML Preformatted Char"/>
    <w:basedOn w:val="DefaultParagraphFont"/>
    <w:link w:val="HTMLPreformatted"/>
    <w:uiPriority w:val="99"/>
    <w:rsid w:val="00FC68DB"/>
    <w:rPr>
      <w:rFonts w:ascii="Courier New" w:eastAsia="Times New Roman" w:hAnsi="Courier New"/>
      <w:lang w:val="x-none" w:eastAsia="x-none"/>
    </w:rPr>
  </w:style>
  <w:style w:type="character" w:customStyle="1" w:styleId="atn">
    <w:name w:val="atn"/>
    <w:rsid w:val="00FC68DB"/>
  </w:style>
  <w:style w:type="paragraph" w:styleId="TableofFigures">
    <w:name w:val="table of figures"/>
    <w:basedOn w:val="TOC1"/>
    <w:next w:val="Normal"/>
    <w:uiPriority w:val="99"/>
    <w:rsid w:val="005545E4"/>
    <w:pPr>
      <w:spacing w:line="240" w:lineRule="auto"/>
    </w:pPr>
    <w:rPr>
      <w:rFonts w:eastAsia="Times New Roman"/>
      <w:szCs w:val="24"/>
      <w:lang w:eastAsia="de-DE"/>
    </w:rPr>
  </w:style>
  <w:style w:type="paragraph" w:styleId="EndnoteText">
    <w:name w:val="endnote text"/>
    <w:basedOn w:val="Normal"/>
    <w:link w:val="EndnoteTextChar"/>
    <w:uiPriority w:val="99"/>
    <w:rsid w:val="00FC68DB"/>
    <w:pPr>
      <w:spacing w:line="240" w:lineRule="auto"/>
      <w:jc w:val="left"/>
    </w:pPr>
    <w:rPr>
      <w:rFonts w:ascii="Calibri" w:eastAsia="Times New Roman" w:hAnsi="Calibri"/>
      <w:sz w:val="20"/>
      <w:lang w:val="x-none" w:eastAsia="de-DE"/>
    </w:rPr>
  </w:style>
  <w:style w:type="character" w:customStyle="1" w:styleId="EndnoteTextChar">
    <w:name w:val="Endnote Text Char"/>
    <w:basedOn w:val="DefaultParagraphFont"/>
    <w:link w:val="EndnoteText"/>
    <w:uiPriority w:val="99"/>
    <w:rsid w:val="00FC68DB"/>
    <w:rPr>
      <w:rFonts w:ascii="Calibri" w:eastAsia="Times New Roman" w:hAnsi="Calibri"/>
      <w:lang w:val="x-none" w:eastAsia="de-DE"/>
    </w:rPr>
  </w:style>
  <w:style w:type="character" w:styleId="EndnoteReference">
    <w:name w:val="endnote reference"/>
    <w:uiPriority w:val="99"/>
    <w:rsid w:val="00FC68DB"/>
    <w:rPr>
      <w:vertAlign w:val="superscript"/>
    </w:rPr>
  </w:style>
  <w:style w:type="paragraph" w:customStyle="1" w:styleId="1">
    <w:name w:val="1"/>
    <w:rsid w:val="00FC68DB"/>
    <w:pPr>
      <w:spacing w:after="120"/>
    </w:pPr>
    <w:rPr>
      <w:rFonts w:ascii="Times New Roman" w:eastAsia="Times New Roman" w:hAnsi="Times New Roman"/>
      <w:lang w:val="de-DE" w:eastAsia="de-DE"/>
    </w:rPr>
  </w:style>
  <w:style w:type="paragraph" w:customStyle="1" w:styleId="Kurzfassung">
    <w:name w:val="Kurzfassung"/>
    <w:basedOn w:val="Heading1"/>
    <w:next w:val="Normal"/>
    <w:rsid w:val="00FC68DB"/>
    <w:pPr>
      <w:tabs>
        <w:tab w:val="clear" w:pos="400"/>
        <w:tab w:val="clear" w:pos="560"/>
      </w:tabs>
      <w:suppressAutoHyphens w:val="0"/>
      <w:spacing w:before="0" w:after="0" w:line="360" w:lineRule="auto"/>
    </w:pPr>
    <w:rPr>
      <w:rFonts w:ascii="Arial" w:eastAsia="Times New Roman" w:hAnsi="Arial"/>
      <w:sz w:val="22"/>
      <w:szCs w:val="24"/>
      <w:lang w:val="x-none" w:eastAsia="x-none"/>
    </w:rPr>
  </w:style>
  <w:style w:type="paragraph" w:customStyle="1" w:styleId="Formatvorlageberschrift5BlockUnterschneidungab11pt">
    <w:name w:val="Formatvorlage Überschrift 5 + Block Unterschneidung ab 11 pt"/>
    <w:basedOn w:val="Heading5"/>
    <w:rsid w:val="00FC68DB"/>
    <w:pPr>
      <w:suppressAutoHyphens w:val="0"/>
      <w:spacing w:after="60" w:line="240" w:lineRule="auto"/>
      <w:jc w:val="both"/>
    </w:pPr>
    <w:rPr>
      <w:rFonts w:ascii="Calibri" w:eastAsia="Times New Roman" w:hAnsi="Calibri"/>
      <w:bCs/>
      <w:i/>
      <w:iCs/>
      <w:sz w:val="24"/>
      <w:lang w:val="x-none" w:eastAsia="de-DE"/>
    </w:rPr>
  </w:style>
  <w:style w:type="table" w:customStyle="1" w:styleId="Attributes5Columns">
    <w:name w:val="Attributes_5_Columns"/>
    <w:basedOn w:val="TableNormal"/>
    <w:rsid w:val="00FC68DB"/>
    <w:rPr>
      <w:rFonts w:ascii="Calibri" w:eastAsia="Times New Roman" w:hAnsi="Calibri"/>
      <w:kern w:val="22"/>
      <w:lang w:val="en-GB" w:eastAsia="en-GB"/>
    </w:rPr>
    <w:tblPr>
      <w:tblBorders>
        <w:top w:val="single" w:sz="4" w:space="0" w:color="auto"/>
        <w:left w:val="single" w:sz="4" w:space="0" w:color="auto"/>
        <w:bottom w:val="single" w:sz="4" w:space="0" w:color="auto"/>
        <w:right w:val="single" w:sz="4" w:space="0" w:color="auto"/>
        <w:insideV w:val="single" w:sz="4" w:space="0" w:color="auto"/>
      </w:tblBorders>
    </w:tblPr>
    <w:tblStylePr w:type="firstRow">
      <w:rPr>
        <w:rFonts w:ascii="Calibri" w:hAnsi="Calibri"/>
        <w:b/>
        <w:i/>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paragraph" w:styleId="BlockText">
    <w:name w:val="Block Text"/>
    <w:basedOn w:val="Normal"/>
    <w:uiPriority w:val="99"/>
    <w:rsid w:val="00FC68DB"/>
    <w:pPr>
      <w:spacing w:line="240" w:lineRule="auto"/>
      <w:ind w:left="1440" w:right="1440"/>
      <w:jc w:val="left"/>
    </w:pPr>
    <w:rPr>
      <w:rFonts w:ascii="Calibri" w:eastAsia="Times New Roman" w:hAnsi="Calibri"/>
      <w:kern w:val="22"/>
      <w:szCs w:val="24"/>
      <w:lang w:val="en-US" w:eastAsia="de-DE"/>
    </w:rPr>
  </w:style>
  <w:style w:type="paragraph" w:styleId="PlainText">
    <w:name w:val="Plain Text"/>
    <w:basedOn w:val="Normal"/>
    <w:link w:val="PlainTextChar"/>
    <w:uiPriority w:val="99"/>
    <w:unhideWhenUsed/>
    <w:rsid w:val="00FC68DB"/>
    <w:pPr>
      <w:spacing w:after="0" w:line="240" w:lineRule="auto"/>
      <w:jc w:val="left"/>
    </w:pPr>
    <w:rPr>
      <w:rFonts w:ascii="Calibri" w:hAnsi="Calibri"/>
      <w:szCs w:val="21"/>
      <w:lang w:val="x-none"/>
    </w:rPr>
  </w:style>
  <w:style w:type="character" w:customStyle="1" w:styleId="PlainTextChar">
    <w:name w:val="Plain Text Char"/>
    <w:basedOn w:val="DefaultParagraphFont"/>
    <w:link w:val="PlainText"/>
    <w:uiPriority w:val="99"/>
    <w:rsid w:val="00FC68DB"/>
    <w:rPr>
      <w:rFonts w:ascii="Calibri" w:hAnsi="Calibri"/>
      <w:sz w:val="22"/>
      <w:szCs w:val="21"/>
      <w:lang w:val="x-none"/>
    </w:rPr>
  </w:style>
  <w:style w:type="character" w:customStyle="1" w:styleId="hps">
    <w:name w:val="hps"/>
    <w:basedOn w:val="DefaultParagraphFont"/>
    <w:rsid w:val="00FC68DB"/>
  </w:style>
  <w:style w:type="character" w:styleId="Emphasis">
    <w:name w:val="Emphasis"/>
    <w:basedOn w:val="DefaultParagraphFont"/>
    <w:uiPriority w:val="20"/>
    <w:qFormat/>
    <w:rsid w:val="00FC68DB"/>
    <w:rPr>
      <w:i/>
      <w:iCs/>
    </w:rPr>
  </w:style>
  <w:style w:type="paragraph" w:customStyle="1" w:styleId="elementdeftype">
    <w:name w:val="element def type"/>
    <w:basedOn w:val="Normal"/>
    <w:link w:val="elementdeftypeChar"/>
    <w:qFormat/>
    <w:rsid w:val="00FC68DB"/>
    <w:pPr>
      <w:spacing w:line="240" w:lineRule="auto"/>
    </w:pPr>
    <w:rPr>
      <w:rFonts w:ascii="Courier New" w:eastAsia="Times New Roman" w:hAnsi="Courier New" w:cs="Courier New"/>
      <w:b/>
      <w:bCs/>
      <w:i/>
      <w:sz w:val="18"/>
      <w:szCs w:val="18"/>
      <w:lang w:val="en-US" w:eastAsia="de-DE"/>
    </w:rPr>
  </w:style>
  <w:style w:type="character" w:customStyle="1" w:styleId="elementdeftypeChar">
    <w:name w:val="element def type Char"/>
    <w:basedOn w:val="DefaultParagraphFont"/>
    <w:link w:val="elementdeftype"/>
    <w:rsid w:val="00FC68DB"/>
    <w:rPr>
      <w:rFonts w:ascii="Courier New" w:eastAsia="Times New Roman" w:hAnsi="Courier New" w:cs="Courier New"/>
      <w:b/>
      <w:bCs/>
      <w:i/>
      <w:sz w:val="18"/>
      <w:szCs w:val="18"/>
      <w:lang w:eastAsia="de-DE"/>
    </w:rPr>
  </w:style>
  <w:style w:type="character" w:customStyle="1" w:styleId="apple-converted-space">
    <w:name w:val="apple-converted-space"/>
    <w:basedOn w:val="DefaultParagraphFont"/>
    <w:rsid w:val="00FC68DB"/>
  </w:style>
  <w:style w:type="character" w:customStyle="1" w:styleId="NichtaufgelsteErwhnung11">
    <w:name w:val="Nicht aufgelöste Erwähnung11"/>
    <w:basedOn w:val="DefaultParagraphFont"/>
    <w:uiPriority w:val="99"/>
    <w:unhideWhenUsed/>
    <w:rsid w:val="00FC68DB"/>
    <w:rPr>
      <w:color w:val="605E5C"/>
      <w:shd w:val="clear" w:color="auto" w:fill="E1DFDD"/>
    </w:rPr>
  </w:style>
  <w:style w:type="character" w:customStyle="1" w:styleId="NichtaufgelsteErwhnung2">
    <w:name w:val="Nicht aufgelöste Erwähnung2"/>
    <w:basedOn w:val="DefaultParagraphFont"/>
    <w:uiPriority w:val="99"/>
    <w:unhideWhenUsed/>
    <w:rsid w:val="00FC68DB"/>
    <w:rPr>
      <w:color w:val="605E5C"/>
      <w:shd w:val="clear" w:color="auto" w:fill="E1DFDD"/>
    </w:rPr>
  </w:style>
  <w:style w:type="character" w:customStyle="1" w:styleId="NichtaufgelsteErwhnung3">
    <w:name w:val="Nicht aufgelöste Erwähnung3"/>
    <w:basedOn w:val="DefaultParagraphFont"/>
    <w:uiPriority w:val="99"/>
    <w:unhideWhenUsed/>
    <w:rsid w:val="00FC68DB"/>
    <w:rPr>
      <w:color w:val="605E5C"/>
      <w:shd w:val="clear" w:color="auto" w:fill="E1DFDD"/>
    </w:rPr>
  </w:style>
  <w:style w:type="character" w:customStyle="1" w:styleId="NichtaufgelsteErwhnung4">
    <w:name w:val="Nicht aufgelöste Erwähnung4"/>
    <w:basedOn w:val="DefaultParagraphFont"/>
    <w:uiPriority w:val="99"/>
    <w:unhideWhenUsed/>
    <w:rsid w:val="00FC68DB"/>
    <w:rPr>
      <w:color w:val="605E5C"/>
      <w:shd w:val="clear" w:color="auto" w:fill="E1DFDD"/>
    </w:rPr>
  </w:style>
  <w:style w:type="character" w:styleId="HTMLCode">
    <w:name w:val="HTML Code"/>
    <w:basedOn w:val="DefaultParagraphFont"/>
    <w:uiPriority w:val="99"/>
    <w:semiHidden/>
    <w:unhideWhenUsed/>
    <w:rsid w:val="00FC68DB"/>
    <w:rPr>
      <w:rFonts w:ascii="Courier New" w:eastAsia="Times New Roman" w:hAnsi="Courier New" w:cs="Courier New"/>
      <w:sz w:val="20"/>
      <w:szCs w:val="20"/>
    </w:rPr>
  </w:style>
  <w:style w:type="character" w:customStyle="1" w:styleId="NichtaufgelsteErwhnung5">
    <w:name w:val="Nicht aufgelöste Erwähnung5"/>
    <w:basedOn w:val="DefaultParagraphFont"/>
    <w:uiPriority w:val="99"/>
    <w:unhideWhenUsed/>
    <w:rsid w:val="00FC68DB"/>
    <w:rPr>
      <w:color w:val="605E5C"/>
      <w:shd w:val="clear" w:color="auto" w:fill="E1DFDD"/>
    </w:rPr>
  </w:style>
  <w:style w:type="character" w:customStyle="1" w:styleId="NichtaufgelsteErwhnung6">
    <w:name w:val="Nicht aufgelöste Erwähnung6"/>
    <w:basedOn w:val="DefaultParagraphFont"/>
    <w:uiPriority w:val="99"/>
    <w:unhideWhenUsed/>
    <w:rsid w:val="00FC68DB"/>
    <w:rPr>
      <w:color w:val="605E5C"/>
      <w:shd w:val="clear" w:color="auto" w:fill="E1DFDD"/>
    </w:rPr>
  </w:style>
  <w:style w:type="character" w:customStyle="1" w:styleId="NichtaufgelsteErwhnung7">
    <w:name w:val="Nicht aufgelöste Erwähnung7"/>
    <w:basedOn w:val="DefaultParagraphFont"/>
    <w:uiPriority w:val="99"/>
    <w:unhideWhenUsed/>
    <w:rsid w:val="00FC68DB"/>
    <w:rPr>
      <w:color w:val="605E5C"/>
      <w:shd w:val="clear" w:color="auto" w:fill="E1DFDD"/>
    </w:rPr>
  </w:style>
  <w:style w:type="paragraph" w:styleId="Revision">
    <w:name w:val="Revision"/>
    <w:hidden/>
    <w:uiPriority w:val="99"/>
    <w:semiHidden/>
    <w:rsid w:val="008D5FCC"/>
    <w:rPr>
      <w:sz w:val="22"/>
      <w:szCs w:val="22"/>
      <w:lang w:val="en-GB"/>
    </w:rPr>
  </w:style>
  <w:style w:type="character" w:customStyle="1" w:styleId="js-issue-title">
    <w:name w:val="js-issue-title"/>
    <w:basedOn w:val="DefaultParagraphFont"/>
    <w:rsid w:val="003167A5"/>
  </w:style>
  <w:style w:type="character" w:customStyle="1" w:styleId="NichtaufgelsteErwhnung8">
    <w:name w:val="Nicht aufgelöste Erwähnung8"/>
    <w:basedOn w:val="DefaultParagraphFont"/>
    <w:uiPriority w:val="99"/>
    <w:unhideWhenUsed/>
    <w:rsid w:val="00BA6895"/>
    <w:rPr>
      <w:color w:val="605E5C"/>
      <w:shd w:val="clear" w:color="auto" w:fill="E1DFDD"/>
    </w:rPr>
  </w:style>
  <w:style w:type="character" w:customStyle="1" w:styleId="NichtaufgelsteErwhnung9">
    <w:name w:val="Nicht aufgelöste Erwähnung9"/>
    <w:basedOn w:val="DefaultParagraphFont"/>
    <w:uiPriority w:val="99"/>
    <w:unhideWhenUsed/>
    <w:rsid w:val="00E70F03"/>
    <w:rPr>
      <w:color w:val="605E5C"/>
      <w:shd w:val="clear" w:color="auto" w:fill="E1DFDD"/>
    </w:rPr>
  </w:style>
  <w:style w:type="character" w:styleId="UnresolvedMention">
    <w:name w:val="Unresolved Mention"/>
    <w:basedOn w:val="DefaultParagraphFont"/>
    <w:uiPriority w:val="99"/>
    <w:semiHidden/>
    <w:unhideWhenUsed/>
    <w:rsid w:val="001A7F56"/>
    <w:rPr>
      <w:color w:val="605E5C"/>
      <w:shd w:val="clear" w:color="auto" w:fill="E1DFDD"/>
    </w:rPr>
  </w:style>
  <w:style w:type="paragraph" w:customStyle="1" w:styleId="MW">
    <w:name w:val="MW"/>
    <w:basedOn w:val="Heading5"/>
    <w:link w:val="MWZchn"/>
    <w:qFormat/>
    <w:rsid w:val="00696B02"/>
  </w:style>
  <w:style w:type="character" w:customStyle="1" w:styleId="MWZchn">
    <w:name w:val="MW Zchn"/>
    <w:basedOn w:val="Heading5Char"/>
    <w:link w:val="MW"/>
    <w:rsid w:val="00696B02"/>
    <w:rPr>
      <w:rFonts w:eastAsia="MS Mincho"/>
      <w:b/>
      <w:sz w:val="22"/>
      <w:lang w:val="en-GB" w:eastAsia="ja-JP"/>
    </w:rPr>
  </w:style>
  <w:style w:type="paragraph" w:customStyle="1" w:styleId="normalAfterTableOrFigure">
    <w:name w:val="normalAfterTableOrFigure"/>
    <w:basedOn w:val="Normal"/>
    <w:qFormat/>
    <w:rsid w:val="00BD4E82"/>
    <w:pPr>
      <w:spacing w:before="120"/>
    </w:pPr>
  </w:style>
  <w:style w:type="paragraph" w:customStyle="1" w:styleId="listAfterTableOrFigure">
    <w:name w:val="listAfterTableOrFigure"/>
    <w:basedOn w:val="ListParagraph"/>
    <w:qFormat/>
    <w:rsid w:val="00DF00BB"/>
    <w:pPr>
      <w:numPr>
        <w:numId w:val="8"/>
      </w:numPr>
      <w:autoSpaceDE w:val="0"/>
      <w:autoSpaceDN w:val="0"/>
      <w:adjustRightInd w:val="0"/>
      <w:spacing w:before="120" w:line="240" w:lineRule="auto"/>
      <w:ind w:left="1077" w:hanging="357"/>
      <w:contextualSpacing w:val="0"/>
    </w:pPr>
    <w:rPr>
      <w:lang w:eastAsia="en-GB"/>
    </w:rPr>
  </w:style>
  <w:style w:type="character" w:customStyle="1" w:styleId="CodeCharacter">
    <w:name w:val="CodeCharacter"/>
    <w:basedOn w:val="DefaultParagraphFont"/>
    <w:uiPriority w:val="1"/>
    <w:qFormat/>
    <w:rsid w:val="00204153"/>
    <w:rPr>
      <w:rFonts w:ascii="Courier New" w:hAnsi="Courier New"/>
      <w:b w:val="0"/>
      <w:i w:val="0"/>
      <w:sz w:val="22"/>
    </w:rPr>
  </w:style>
  <w:style w:type="table" w:styleId="PlainTable4">
    <w:name w:val="Plain Table 4"/>
    <w:basedOn w:val="TableNormal"/>
    <w:uiPriority w:val="44"/>
    <w:rsid w:val="00BA76C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stddocNumber">
    <w:name w:val="std_docNumber"/>
    <w:rsid w:val="00A827F6"/>
    <w:rPr>
      <w:rFonts w:ascii="Cambria" w:hAnsi="Cambria"/>
      <w:bdr w:val="none" w:sz="0" w:space="0" w:color="auto"/>
      <w:shd w:val="clear" w:color="auto" w:fill="F2DBDB"/>
    </w:rPr>
  </w:style>
  <w:style w:type="character" w:customStyle="1" w:styleId="stdpublisher">
    <w:name w:val="std_publisher"/>
    <w:rsid w:val="00A827F6"/>
    <w:rPr>
      <w:rFonts w:ascii="Cambria" w:hAnsi="Cambria"/>
      <w:bdr w:val="none" w:sz="0" w:space="0" w:color="auto"/>
      <w:shd w:val="clear" w:color="auto" w:fill="C6D9F1"/>
    </w:rPr>
  </w:style>
  <w:style w:type="paragraph" w:customStyle="1" w:styleId="ListContinue1">
    <w:name w:val="List Continue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styleId="ListContinue2">
    <w:name w:val="List Continue 2"/>
    <w:basedOn w:val="ListContinue1"/>
    <w:uiPriority w:val="99"/>
    <w:rsid w:val="00A827F6"/>
    <w:pPr>
      <w:tabs>
        <w:tab w:val="left" w:pos="800"/>
      </w:tabs>
      <w:ind w:left="1209" w:hanging="806"/>
    </w:pPr>
  </w:style>
  <w:style w:type="paragraph" w:customStyle="1" w:styleId="KeyText">
    <w:name w:val="Key Text"/>
    <w:basedOn w:val="Body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character" w:customStyle="1" w:styleId="ISOCode">
    <w:name w:val="ISOCode"/>
    <w:basedOn w:val="DefaultParagraphFont"/>
    <w:rsid w:val="00D7337D"/>
    <w:rPr>
      <w:rFonts w:ascii="Courier New" w:hAnsi="Courier New" w:cs="Courier New"/>
      <w:b w:val="0"/>
      <w:i w:val="0"/>
      <w:sz w:val="22"/>
      <w:szCs w:val="28"/>
    </w:rPr>
  </w:style>
  <w:style w:type="character" w:customStyle="1" w:styleId="ISOCodeitalic">
    <w:name w:val="ISOCode_italic"/>
    <w:basedOn w:val="DefaultParagraphFont"/>
    <w:rsid w:val="00D7337D"/>
    <w:rPr>
      <w:rFonts w:ascii="Courier New" w:hAnsi="Courier New" w:cs="Courier New"/>
      <w:b w:val="0"/>
      <w:i/>
      <w:sz w:val="22"/>
      <w:szCs w:val="28"/>
    </w:rPr>
  </w:style>
  <w:style w:type="character" w:customStyle="1" w:styleId="ISOCodebold">
    <w:name w:val="ISOCode_bold"/>
    <w:basedOn w:val="DefaultParagraphFont"/>
    <w:rsid w:val="00D7337D"/>
    <w:rPr>
      <w:rFonts w:ascii="Courier New" w:hAnsi="Courier New" w:cs="Courier New"/>
      <w:b/>
      <w:i w:val="0"/>
      <w:sz w:val="22"/>
      <w:szCs w:val="28"/>
    </w:rPr>
  </w:style>
  <w:style w:type="paragraph" w:styleId="BodyText2">
    <w:name w:val="Body Text 2"/>
    <w:basedOn w:val="Normal"/>
    <w:link w:val="BodyText2Char"/>
    <w:uiPriority w:val="99"/>
    <w:semiHidden/>
    <w:unhideWhenUsed/>
    <w:rsid w:val="00D259A4"/>
    <w:pPr>
      <w:spacing w:line="480" w:lineRule="auto"/>
    </w:pPr>
  </w:style>
  <w:style w:type="character" w:customStyle="1" w:styleId="BodyText2Char">
    <w:name w:val="Body Text 2 Char"/>
    <w:basedOn w:val="DefaultParagraphFont"/>
    <w:link w:val="BodyText2"/>
    <w:uiPriority w:val="99"/>
    <w:semiHidden/>
    <w:rsid w:val="00D259A4"/>
    <w:rPr>
      <w:sz w:val="22"/>
      <w:szCs w:val="22"/>
      <w:lang w:val="en-GB"/>
    </w:rPr>
  </w:style>
  <w:style w:type="paragraph" w:styleId="BodyText3">
    <w:name w:val="Body Text 3"/>
    <w:basedOn w:val="Normal"/>
    <w:link w:val="BodyText3Char"/>
    <w:uiPriority w:val="99"/>
    <w:semiHidden/>
    <w:unhideWhenUsed/>
    <w:rsid w:val="00D259A4"/>
    <w:rPr>
      <w:sz w:val="16"/>
      <w:szCs w:val="16"/>
    </w:rPr>
  </w:style>
  <w:style w:type="character" w:customStyle="1" w:styleId="BodyText3Char">
    <w:name w:val="Body Text 3 Char"/>
    <w:basedOn w:val="DefaultParagraphFont"/>
    <w:link w:val="BodyText3"/>
    <w:uiPriority w:val="99"/>
    <w:semiHidden/>
    <w:rsid w:val="00D259A4"/>
    <w:rPr>
      <w:sz w:val="16"/>
      <w:szCs w:val="16"/>
      <w:lang w:val="en-GB"/>
    </w:rPr>
  </w:style>
  <w:style w:type="paragraph" w:styleId="BodyTextFirstIndent">
    <w:name w:val="Body Text First Indent"/>
    <w:basedOn w:val="BodyText"/>
    <w:link w:val="BodyTextFirstIndentChar"/>
    <w:uiPriority w:val="99"/>
    <w:semiHidden/>
    <w:unhideWhenUsed/>
    <w:rsid w:val="00D259A4"/>
    <w:pPr>
      <w:ind w:firstLine="360"/>
    </w:pPr>
  </w:style>
  <w:style w:type="character" w:customStyle="1" w:styleId="BodyTextFirstIndentChar">
    <w:name w:val="Body Text First Indent Char"/>
    <w:basedOn w:val="BodyTextChar"/>
    <w:link w:val="BodyTextFirstIndent"/>
    <w:uiPriority w:val="99"/>
    <w:semiHidden/>
    <w:rsid w:val="00D259A4"/>
    <w:rPr>
      <w:sz w:val="22"/>
      <w:szCs w:val="22"/>
      <w:lang w:val="en-GB"/>
    </w:rPr>
  </w:style>
  <w:style w:type="paragraph" w:styleId="BodyTextIndent">
    <w:name w:val="Body Text Indent"/>
    <w:basedOn w:val="Normal"/>
    <w:link w:val="BodyTextIndentChar"/>
    <w:uiPriority w:val="99"/>
    <w:semiHidden/>
    <w:unhideWhenUsed/>
    <w:rsid w:val="00D259A4"/>
    <w:pPr>
      <w:ind w:left="283"/>
    </w:pPr>
  </w:style>
  <w:style w:type="character" w:customStyle="1" w:styleId="BodyTextIndentChar">
    <w:name w:val="Body Text Indent Char"/>
    <w:basedOn w:val="DefaultParagraphFont"/>
    <w:link w:val="BodyTextIndent"/>
    <w:uiPriority w:val="99"/>
    <w:semiHidden/>
    <w:rsid w:val="00D259A4"/>
    <w:rPr>
      <w:sz w:val="22"/>
      <w:szCs w:val="22"/>
      <w:lang w:val="en-GB"/>
    </w:rPr>
  </w:style>
  <w:style w:type="paragraph" w:styleId="BodyTextFirstIndent2">
    <w:name w:val="Body Text First Indent 2"/>
    <w:basedOn w:val="BodyTextIndent"/>
    <w:link w:val="BodyTextFirstIndent2Char"/>
    <w:uiPriority w:val="99"/>
    <w:semiHidden/>
    <w:unhideWhenUsed/>
    <w:rsid w:val="00D259A4"/>
    <w:pPr>
      <w:ind w:left="360" w:firstLine="360"/>
    </w:pPr>
  </w:style>
  <w:style w:type="character" w:customStyle="1" w:styleId="BodyTextFirstIndent2Char">
    <w:name w:val="Body Text First Indent 2 Char"/>
    <w:basedOn w:val="BodyTextIndentChar"/>
    <w:link w:val="BodyTextFirstIndent2"/>
    <w:uiPriority w:val="99"/>
    <w:semiHidden/>
    <w:rsid w:val="00D259A4"/>
    <w:rPr>
      <w:sz w:val="22"/>
      <w:szCs w:val="22"/>
      <w:lang w:val="en-GB"/>
    </w:rPr>
  </w:style>
  <w:style w:type="paragraph" w:styleId="BodyTextIndent2">
    <w:name w:val="Body Text Indent 2"/>
    <w:basedOn w:val="Normal"/>
    <w:link w:val="BodyTextIndent2Char"/>
    <w:uiPriority w:val="99"/>
    <w:semiHidden/>
    <w:unhideWhenUsed/>
    <w:rsid w:val="00D259A4"/>
    <w:pPr>
      <w:spacing w:line="480" w:lineRule="auto"/>
      <w:ind w:left="283"/>
    </w:pPr>
  </w:style>
  <w:style w:type="character" w:customStyle="1" w:styleId="BodyTextIndent2Char">
    <w:name w:val="Body Text Indent 2 Char"/>
    <w:basedOn w:val="DefaultParagraphFont"/>
    <w:link w:val="BodyTextIndent2"/>
    <w:uiPriority w:val="99"/>
    <w:semiHidden/>
    <w:rsid w:val="00D259A4"/>
    <w:rPr>
      <w:sz w:val="22"/>
      <w:szCs w:val="22"/>
      <w:lang w:val="en-GB"/>
    </w:rPr>
  </w:style>
  <w:style w:type="paragraph" w:styleId="BodyTextIndent3">
    <w:name w:val="Body Text Indent 3"/>
    <w:basedOn w:val="Normal"/>
    <w:link w:val="BodyTextIndent3Char"/>
    <w:uiPriority w:val="99"/>
    <w:semiHidden/>
    <w:unhideWhenUsed/>
    <w:rsid w:val="00D259A4"/>
    <w:pPr>
      <w:ind w:left="283"/>
    </w:pPr>
    <w:rPr>
      <w:sz w:val="16"/>
      <w:szCs w:val="16"/>
    </w:rPr>
  </w:style>
  <w:style w:type="character" w:customStyle="1" w:styleId="BodyTextIndent3Char">
    <w:name w:val="Body Text Indent 3 Char"/>
    <w:basedOn w:val="DefaultParagraphFont"/>
    <w:link w:val="BodyTextIndent3"/>
    <w:uiPriority w:val="99"/>
    <w:semiHidden/>
    <w:rsid w:val="00D259A4"/>
    <w:rPr>
      <w:sz w:val="16"/>
      <w:szCs w:val="16"/>
      <w:lang w:val="en-GB"/>
    </w:rPr>
  </w:style>
  <w:style w:type="character" w:styleId="BookTitle">
    <w:name w:val="Book Title"/>
    <w:basedOn w:val="DefaultParagraphFont"/>
    <w:uiPriority w:val="33"/>
    <w:semiHidden/>
    <w:qFormat/>
    <w:rsid w:val="00D259A4"/>
    <w:rPr>
      <w:b/>
      <w:bCs/>
      <w:i/>
      <w:iCs/>
      <w:spacing w:val="5"/>
    </w:rPr>
  </w:style>
  <w:style w:type="paragraph" w:styleId="Closing">
    <w:name w:val="Closing"/>
    <w:basedOn w:val="Normal"/>
    <w:link w:val="ClosingChar"/>
    <w:uiPriority w:val="99"/>
    <w:semiHidden/>
    <w:unhideWhenUsed/>
    <w:rsid w:val="00D259A4"/>
    <w:pPr>
      <w:spacing w:after="0" w:line="240" w:lineRule="auto"/>
      <w:ind w:left="4252"/>
    </w:pPr>
  </w:style>
  <w:style w:type="character" w:customStyle="1" w:styleId="ClosingChar">
    <w:name w:val="Closing Char"/>
    <w:basedOn w:val="DefaultParagraphFont"/>
    <w:link w:val="Closing"/>
    <w:uiPriority w:val="99"/>
    <w:semiHidden/>
    <w:rsid w:val="00D259A4"/>
    <w:rPr>
      <w:sz w:val="22"/>
      <w:szCs w:val="22"/>
      <w:lang w:val="en-GB"/>
    </w:rPr>
  </w:style>
  <w:style w:type="paragraph" w:styleId="Date">
    <w:name w:val="Date"/>
    <w:basedOn w:val="Normal"/>
    <w:next w:val="Normal"/>
    <w:link w:val="DateChar"/>
    <w:uiPriority w:val="99"/>
    <w:semiHidden/>
    <w:unhideWhenUsed/>
    <w:rsid w:val="00D259A4"/>
  </w:style>
  <w:style w:type="character" w:customStyle="1" w:styleId="DateChar">
    <w:name w:val="Date Char"/>
    <w:basedOn w:val="DefaultParagraphFont"/>
    <w:link w:val="Date"/>
    <w:uiPriority w:val="99"/>
    <w:semiHidden/>
    <w:rsid w:val="00D259A4"/>
    <w:rPr>
      <w:sz w:val="22"/>
      <w:szCs w:val="22"/>
      <w:lang w:val="en-GB"/>
    </w:rPr>
  </w:style>
  <w:style w:type="paragraph" w:styleId="E-mailSignature">
    <w:name w:val="E-mail Signature"/>
    <w:basedOn w:val="Normal"/>
    <w:link w:val="E-mailSignatureChar"/>
    <w:uiPriority w:val="99"/>
    <w:semiHidden/>
    <w:unhideWhenUsed/>
    <w:rsid w:val="00D259A4"/>
    <w:pPr>
      <w:spacing w:after="0" w:line="240" w:lineRule="auto"/>
    </w:pPr>
  </w:style>
  <w:style w:type="character" w:customStyle="1" w:styleId="E-mailSignatureChar">
    <w:name w:val="E-mail Signature Char"/>
    <w:basedOn w:val="DefaultParagraphFont"/>
    <w:link w:val="E-mailSignature"/>
    <w:uiPriority w:val="99"/>
    <w:semiHidden/>
    <w:rsid w:val="00D259A4"/>
    <w:rPr>
      <w:sz w:val="22"/>
      <w:szCs w:val="22"/>
      <w:lang w:val="en-GB"/>
    </w:rPr>
  </w:style>
  <w:style w:type="paragraph" w:styleId="EnvelopeAddress">
    <w:name w:val="envelope address"/>
    <w:basedOn w:val="Normal"/>
    <w:uiPriority w:val="99"/>
    <w:semiHidden/>
    <w:unhideWhenUsed/>
    <w:rsid w:val="00D259A4"/>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259A4"/>
    <w:pPr>
      <w:spacing w:after="0" w:line="240" w:lineRule="auto"/>
    </w:pPr>
    <w:rPr>
      <w:rFonts w:asciiTheme="majorHAnsi" w:eastAsiaTheme="majorEastAsia" w:hAnsiTheme="majorHAnsi" w:cstheme="majorBidi"/>
      <w:sz w:val="20"/>
    </w:rPr>
  </w:style>
  <w:style w:type="character" w:styleId="Hashtag">
    <w:name w:val="Hashtag"/>
    <w:basedOn w:val="DefaultParagraphFont"/>
    <w:uiPriority w:val="99"/>
    <w:semiHidden/>
    <w:unhideWhenUsed/>
    <w:rsid w:val="00D259A4"/>
    <w:rPr>
      <w:color w:val="2B579A"/>
      <w:shd w:val="clear" w:color="auto" w:fill="E1DFDD"/>
    </w:rPr>
  </w:style>
  <w:style w:type="character" w:styleId="HTMLAcronym">
    <w:name w:val="HTML Acronym"/>
    <w:basedOn w:val="DefaultParagraphFont"/>
    <w:uiPriority w:val="99"/>
    <w:semiHidden/>
    <w:unhideWhenUsed/>
    <w:rsid w:val="00D259A4"/>
  </w:style>
  <w:style w:type="paragraph" w:styleId="HTMLAddress">
    <w:name w:val="HTML Address"/>
    <w:basedOn w:val="Normal"/>
    <w:link w:val="HTMLAddressChar"/>
    <w:uiPriority w:val="99"/>
    <w:semiHidden/>
    <w:unhideWhenUsed/>
    <w:rsid w:val="00D259A4"/>
    <w:pPr>
      <w:spacing w:after="0" w:line="240" w:lineRule="auto"/>
    </w:pPr>
    <w:rPr>
      <w:i/>
      <w:iCs/>
    </w:rPr>
  </w:style>
  <w:style w:type="character" w:customStyle="1" w:styleId="HTMLAddressChar">
    <w:name w:val="HTML Address Char"/>
    <w:basedOn w:val="DefaultParagraphFont"/>
    <w:link w:val="HTMLAddress"/>
    <w:uiPriority w:val="99"/>
    <w:semiHidden/>
    <w:rsid w:val="00D259A4"/>
    <w:rPr>
      <w:i/>
      <w:iCs/>
      <w:sz w:val="22"/>
      <w:szCs w:val="22"/>
      <w:lang w:val="en-GB"/>
    </w:rPr>
  </w:style>
  <w:style w:type="character" w:styleId="HTMLCite">
    <w:name w:val="HTML Cite"/>
    <w:basedOn w:val="DefaultParagraphFont"/>
    <w:uiPriority w:val="99"/>
    <w:semiHidden/>
    <w:unhideWhenUsed/>
    <w:rsid w:val="00D259A4"/>
    <w:rPr>
      <w:i/>
      <w:iCs/>
    </w:rPr>
  </w:style>
  <w:style w:type="character" w:styleId="HTMLDefinition">
    <w:name w:val="HTML Definition"/>
    <w:basedOn w:val="DefaultParagraphFont"/>
    <w:uiPriority w:val="99"/>
    <w:semiHidden/>
    <w:unhideWhenUsed/>
    <w:rsid w:val="00D259A4"/>
    <w:rPr>
      <w:i/>
      <w:iCs/>
    </w:rPr>
  </w:style>
  <w:style w:type="character" w:styleId="HTMLKeyboard">
    <w:name w:val="HTML Keyboard"/>
    <w:basedOn w:val="DefaultParagraphFont"/>
    <w:uiPriority w:val="99"/>
    <w:semiHidden/>
    <w:unhideWhenUsed/>
    <w:rsid w:val="00D259A4"/>
    <w:rPr>
      <w:rFonts w:ascii="Consolas" w:hAnsi="Consolas" w:cs="Consolas"/>
      <w:sz w:val="20"/>
      <w:szCs w:val="20"/>
    </w:rPr>
  </w:style>
  <w:style w:type="character" w:styleId="HTMLSample">
    <w:name w:val="HTML Sample"/>
    <w:basedOn w:val="DefaultParagraphFont"/>
    <w:uiPriority w:val="99"/>
    <w:semiHidden/>
    <w:unhideWhenUsed/>
    <w:rsid w:val="00D259A4"/>
    <w:rPr>
      <w:rFonts w:ascii="Consolas" w:hAnsi="Consolas" w:cs="Consolas"/>
      <w:sz w:val="24"/>
      <w:szCs w:val="24"/>
    </w:rPr>
  </w:style>
  <w:style w:type="character" w:styleId="HTMLTypewriter">
    <w:name w:val="HTML Typewriter"/>
    <w:basedOn w:val="DefaultParagraphFont"/>
    <w:uiPriority w:val="99"/>
    <w:semiHidden/>
    <w:unhideWhenUsed/>
    <w:rsid w:val="00D259A4"/>
    <w:rPr>
      <w:rFonts w:ascii="Consolas" w:hAnsi="Consolas" w:cs="Consolas"/>
      <w:sz w:val="20"/>
      <w:szCs w:val="20"/>
    </w:rPr>
  </w:style>
  <w:style w:type="paragraph" w:styleId="Index1">
    <w:name w:val="index 1"/>
    <w:basedOn w:val="Normal"/>
    <w:next w:val="Normal"/>
    <w:autoRedefine/>
    <w:uiPriority w:val="99"/>
    <w:semiHidden/>
    <w:unhideWhenUsed/>
    <w:rsid w:val="00D259A4"/>
    <w:pPr>
      <w:spacing w:after="0" w:line="240" w:lineRule="auto"/>
      <w:ind w:left="220" w:hanging="220"/>
    </w:pPr>
  </w:style>
  <w:style w:type="paragraph" w:styleId="Index2">
    <w:name w:val="index 2"/>
    <w:basedOn w:val="Normal"/>
    <w:next w:val="Normal"/>
    <w:autoRedefine/>
    <w:uiPriority w:val="99"/>
    <w:semiHidden/>
    <w:unhideWhenUsed/>
    <w:rsid w:val="00D259A4"/>
    <w:pPr>
      <w:spacing w:after="0" w:line="240" w:lineRule="auto"/>
      <w:ind w:left="440" w:hanging="220"/>
    </w:pPr>
  </w:style>
  <w:style w:type="paragraph" w:styleId="Index3">
    <w:name w:val="index 3"/>
    <w:basedOn w:val="Normal"/>
    <w:next w:val="Normal"/>
    <w:autoRedefine/>
    <w:uiPriority w:val="99"/>
    <w:semiHidden/>
    <w:unhideWhenUsed/>
    <w:rsid w:val="00D259A4"/>
    <w:pPr>
      <w:spacing w:after="0" w:line="240" w:lineRule="auto"/>
      <w:ind w:left="660" w:hanging="220"/>
    </w:pPr>
  </w:style>
  <w:style w:type="paragraph" w:styleId="Index4">
    <w:name w:val="index 4"/>
    <w:basedOn w:val="Normal"/>
    <w:next w:val="Normal"/>
    <w:autoRedefine/>
    <w:uiPriority w:val="99"/>
    <w:semiHidden/>
    <w:unhideWhenUsed/>
    <w:rsid w:val="00D259A4"/>
    <w:pPr>
      <w:spacing w:after="0" w:line="240" w:lineRule="auto"/>
      <w:ind w:left="880" w:hanging="220"/>
    </w:pPr>
  </w:style>
  <w:style w:type="paragraph" w:styleId="Index5">
    <w:name w:val="index 5"/>
    <w:basedOn w:val="Normal"/>
    <w:next w:val="Normal"/>
    <w:autoRedefine/>
    <w:uiPriority w:val="99"/>
    <w:semiHidden/>
    <w:unhideWhenUsed/>
    <w:rsid w:val="00D259A4"/>
    <w:pPr>
      <w:spacing w:after="0" w:line="240" w:lineRule="auto"/>
      <w:ind w:left="1100" w:hanging="220"/>
    </w:pPr>
  </w:style>
  <w:style w:type="paragraph" w:styleId="Index6">
    <w:name w:val="index 6"/>
    <w:basedOn w:val="Normal"/>
    <w:next w:val="Normal"/>
    <w:autoRedefine/>
    <w:uiPriority w:val="99"/>
    <w:semiHidden/>
    <w:unhideWhenUsed/>
    <w:rsid w:val="00D259A4"/>
    <w:pPr>
      <w:spacing w:after="0" w:line="240" w:lineRule="auto"/>
      <w:ind w:left="1320" w:hanging="220"/>
    </w:pPr>
  </w:style>
  <w:style w:type="paragraph" w:styleId="Index7">
    <w:name w:val="index 7"/>
    <w:basedOn w:val="Normal"/>
    <w:next w:val="Normal"/>
    <w:autoRedefine/>
    <w:uiPriority w:val="99"/>
    <w:semiHidden/>
    <w:unhideWhenUsed/>
    <w:rsid w:val="00D259A4"/>
    <w:pPr>
      <w:spacing w:after="0" w:line="240" w:lineRule="auto"/>
      <w:ind w:left="1540" w:hanging="220"/>
    </w:pPr>
  </w:style>
  <w:style w:type="paragraph" w:styleId="Index8">
    <w:name w:val="index 8"/>
    <w:basedOn w:val="Normal"/>
    <w:next w:val="Normal"/>
    <w:autoRedefine/>
    <w:uiPriority w:val="99"/>
    <w:semiHidden/>
    <w:unhideWhenUsed/>
    <w:rsid w:val="00D259A4"/>
    <w:pPr>
      <w:spacing w:after="0" w:line="240" w:lineRule="auto"/>
      <w:ind w:left="1760" w:hanging="220"/>
    </w:pPr>
  </w:style>
  <w:style w:type="paragraph" w:styleId="Index9">
    <w:name w:val="index 9"/>
    <w:basedOn w:val="Normal"/>
    <w:next w:val="Normal"/>
    <w:autoRedefine/>
    <w:uiPriority w:val="99"/>
    <w:semiHidden/>
    <w:unhideWhenUsed/>
    <w:rsid w:val="00D259A4"/>
    <w:pPr>
      <w:spacing w:after="0" w:line="240" w:lineRule="auto"/>
      <w:ind w:left="1980" w:hanging="220"/>
    </w:pPr>
  </w:style>
  <w:style w:type="paragraph" w:styleId="IndexHeading">
    <w:name w:val="index heading"/>
    <w:basedOn w:val="Normal"/>
    <w:next w:val="Index1"/>
    <w:uiPriority w:val="99"/>
    <w:semiHidden/>
    <w:unhideWhenUsed/>
    <w:rsid w:val="00D259A4"/>
    <w:rPr>
      <w:rFonts w:asciiTheme="majorHAnsi" w:eastAsiaTheme="majorEastAsia" w:hAnsiTheme="majorHAnsi" w:cstheme="majorBidi"/>
      <w:b/>
      <w:bCs/>
    </w:rPr>
  </w:style>
  <w:style w:type="character" w:styleId="IntenseEmphasis">
    <w:name w:val="Intense Emphasis"/>
    <w:basedOn w:val="DefaultParagraphFont"/>
    <w:uiPriority w:val="21"/>
    <w:qFormat/>
    <w:rsid w:val="00D259A4"/>
    <w:rPr>
      <w:i/>
      <w:iCs/>
      <w:color w:val="5B9BD5" w:themeColor="accent1"/>
    </w:rPr>
  </w:style>
  <w:style w:type="paragraph" w:styleId="IntenseQuote">
    <w:name w:val="Intense Quote"/>
    <w:basedOn w:val="Normal"/>
    <w:next w:val="Normal"/>
    <w:link w:val="IntenseQuoteChar"/>
    <w:uiPriority w:val="30"/>
    <w:qFormat/>
    <w:rsid w:val="00D259A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259A4"/>
    <w:rPr>
      <w:i/>
      <w:iCs/>
      <w:color w:val="5B9BD5" w:themeColor="accent1"/>
      <w:sz w:val="22"/>
      <w:szCs w:val="22"/>
      <w:lang w:val="en-GB"/>
    </w:rPr>
  </w:style>
  <w:style w:type="character" w:styleId="IntenseReference">
    <w:name w:val="Intense Reference"/>
    <w:basedOn w:val="DefaultParagraphFont"/>
    <w:uiPriority w:val="32"/>
    <w:semiHidden/>
    <w:qFormat/>
    <w:rsid w:val="00D259A4"/>
    <w:rPr>
      <w:b/>
      <w:bCs/>
      <w:smallCaps/>
      <w:color w:val="5B9BD5" w:themeColor="accent1"/>
      <w:spacing w:val="5"/>
    </w:rPr>
  </w:style>
  <w:style w:type="character" w:styleId="LineNumber">
    <w:name w:val="line number"/>
    <w:basedOn w:val="DefaultParagraphFont"/>
    <w:uiPriority w:val="99"/>
    <w:semiHidden/>
    <w:unhideWhenUsed/>
    <w:rsid w:val="00D259A4"/>
  </w:style>
  <w:style w:type="paragraph" w:styleId="List2">
    <w:name w:val="List 2"/>
    <w:basedOn w:val="Normal"/>
    <w:uiPriority w:val="99"/>
    <w:semiHidden/>
    <w:unhideWhenUsed/>
    <w:rsid w:val="00D259A4"/>
    <w:pPr>
      <w:ind w:left="566" w:hanging="283"/>
      <w:contextualSpacing/>
    </w:pPr>
  </w:style>
  <w:style w:type="paragraph" w:styleId="List3">
    <w:name w:val="List 3"/>
    <w:basedOn w:val="Normal"/>
    <w:uiPriority w:val="99"/>
    <w:semiHidden/>
    <w:unhideWhenUsed/>
    <w:rsid w:val="00D259A4"/>
    <w:pPr>
      <w:ind w:left="849" w:hanging="283"/>
      <w:contextualSpacing/>
    </w:pPr>
  </w:style>
  <w:style w:type="paragraph" w:styleId="List4">
    <w:name w:val="List 4"/>
    <w:basedOn w:val="Normal"/>
    <w:uiPriority w:val="99"/>
    <w:semiHidden/>
    <w:unhideWhenUsed/>
    <w:rsid w:val="00D259A4"/>
    <w:pPr>
      <w:ind w:left="1132" w:hanging="283"/>
      <w:contextualSpacing/>
    </w:pPr>
  </w:style>
  <w:style w:type="paragraph" w:styleId="List5">
    <w:name w:val="List 5"/>
    <w:basedOn w:val="Normal"/>
    <w:uiPriority w:val="99"/>
    <w:semiHidden/>
    <w:unhideWhenUsed/>
    <w:rsid w:val="00D259A4"/>
    <w:pPr>
      <w:ind w:left="1415" w:hanging="283"/>
      <w:contextualSpacing/>
    </w:pPr>
  </w:style>
  <w:style w:type="paragraph" w:styleId="ListBullet4">
    <w:name w:val="List Bullet 4"/>
    <w:basedOn w:val="Normal"/>
    <w:uiPriority w:val="99"/>
    <w:semiHidden/>
    <w:unhideWhenUsed/>
    <w:rsid w:val="00D259A4"/>
    <w:pPr>
      <w:tabs>
        <w:tab w:val="num" w:pos="1209"/>
      </w:tabs>
      <w:ind w:left="1209" w:hanging="360"/>
      <w:contextualSpacing/>
    </w:pPr>
  </w:style>
  <w:style w:type="paragraph" w:styleId="ListBullet5">
    <w:name w:val="List Bullet 5"/>
    <w:basedOn w:val="Normal"/>
    <w:uiPriority w:val="99"/>
    <w:semiHidden/>
    <w:unhideWhenUsed/>
    <w:rsid w:val="00D259A4"/>
    <w:pPr>
      <w:tabs>
        <w:tab w:val="num" w:pos="1492"/>
      </w:tabs>
      <w:ind w:left="1492" w:hanging="360"/>
      <w:contextualSpacing/>
    </w:pPr>
  </w:style>
  <w:style w:type="paragraph" w:styleId="ListContinue">
    <w:name w:val="List Continue"/>
    <w:basedOn w:val="Normal"/>
    <w:uiPriority w:val="99"/>
    <w:semiHidden/>
    <w:unhideWhenUsed/>
    <w:rsid w:val="00A827F6"/>
    <w:pPr>
      <w:spacing w:after="120"/>
      <w:ind w:left="360"/>
      <w:contextualSpacing/>
    </w:pPr>
  </w:style>
  <w:style w:type="paragraph" w:styleId="ListContinue3">
    <w:name w:val="List Continue 3"/>
    <w:basedOn w:val="ListContinue1"/>
    <w:uiPriority w:val="99"/>
    <w:rsid w:val="00A827F6"/>
    <w:pPr>
      <w:tabs>
        <w:tab w:val="left" w:pos="1200"/>
      </w:tabs>
      <w:ind w:left="2001" w:hanging="1195"/>
    </w:pPr>
  </w:style>
  <w:style w:type="paragraph" w:styleId="ListContinue4">
    <w:name w:val="List Continue 4"/>
    <w:basedOn w:val="ListContinue1"/>
    <w:uiPriority w:val="99"/>
    <w:rsid w:val="00A827F6"/>
    <w:pPr>
      <w:tabs>
        <w:tab w:val="left" w:pos="1600"/>
      </w:tabs>
      <w:ind w:left="2793" w:hanging="1598"/>
    </w:pPr>
  </w:style>
  <w:style w:type="paragraph" w:styleId="ListContinue5">
    <w:name w:val="List Continue 5"/>
    <w:basedOn w:val="ListContinue1"/>
    <w:uiPriority w:val="99"/>
    <w:semiHidden/>
    <w:unhideWhenUsed/>
    <w:rsid w:val="00A827F6"/>
    <w:pPr>
      <w:spacing w:after="120"/>
      <w:ind w:left="1415"/>
      <w:contextualSpacing/>
    </w:pPr>
  </w:style>
  <w:style w:type="paragraph" w:styleId="ListNumber">
    <w:name w:val="List Number"/>
    <w:basedOn w:val="Normal"/>
    <w:uiPriority w:val="99"/>
    <w:semiHidden/>
    <w:unhideWhenUsed/>
    <w:rsid w:val="00D259A4"/>
    <w:pPr>
      <w:tabs>
        <w:tab w:val="num" w:pos="360"/>
      </w:tabs>
      <w:ind w:left="360" w:hanging="360"/>
      <w:contextualSpacing/>
    </w:pPr>
  </w:style>
  <w:style w:type="paragraph" w:styleId="ListNumber2">
    <w:name w:val="List Number 2"/>
    <w:basedOn w:val="ListNumber1"/>
    <w:uiPriority w:val="99"/>
    <w:rsid w:val="00A827F6"/>
    <w:pPr>
      <w:tabs>
        <w:tab w:val="left" w:pos="800"/>
      </w:tabs>
      <w:ind w:left="806"/>
    </w:pPr>
  </w:style>
  <w:style w:type="paragraph" w:styleId="ListNumber3">
    <w:name w:val="List Number 3"/>
    <w:basedOn w:val="ListNumber1"/>
    <w:uiPriority w:val="99"/>
    <w:rsid w:val="00A827F6"/>
    <w:pPr>
      <w:tabs>
        <w:tab w:val="left" w:pos="1200"/>
      </w:tabs>
      <w:ind w:left="1209"/>
    </w:pPr>
  </w:style>
  <w:style w:type="paragraph" w:styleId="ListNumber4">
    <w:name w:val="List Number 4"/>
    <w:basedOn w:val="ListNumber1"/>
    <w:uiPriority w:val="99"/>
    <w:rsid w:val="00A827F6"/>
    <w:pPr>
      <w:tabs>
        <w:tab w:val="left" w:pos="1600"/>
      </w:tabs>
      <w:ind w:left="1598"/>
    </w:pPr>
  </w:style>
  <w:style w:type="paragraph" w:styleId="ListNumber5">
    <w:name w:val="List Number 5"/>
    <w:basedOn w:val="Normal"/>
    <w:uiPriority w:val="99"/>
    <w:semiHidden/>
    <w:unhideWhenUsed/>
    <w:rsid w:val="00D259A4"/>
    <w:pPr>
      <w:tabs>
        <w:tab w:val="num" w:pos="1492"/>
      </w:tabs>
      <w:ind w:left="1492" w:hanging="360"/>
      <w:contextualSpacing/>
    </w:pPr>
  </w:style>
  <w:style w:type="paragraph" w:styleId="MacroText">
    <w:name w:val="macro"/>
    <w:link w:val="MacroTextChar"/>
    <w:uiPriority w:val="99"/>
    <w:semiHidden/>
    <w:unhideWhenUsed/>
    <w:rsid w:val="00D259A4"/>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hAnsi="Consolas" w:cs="Consolas"/>
      <w:lang w:val="en-GB"/>
    </w:rPr>
  </w:style>
  <w:style w:type="character" w:customStyle="1" w:styleId="MacroTextChar">
    <w:name w:val="Macro Text Char"/>
    <w:basedOn w:val="DefaultParagraphFont"/>
    <w:link w:val="MacroText"/>
    <w:uiPriority w:val="99"/>
    <w:semiHidden/>
    <w:rsid w:val="00D259A4"/>
    <w:rPr>
      <w:rFonts w:ascii="Consolas" w:hAnsi="Consolas" w:cs="Consolas"/>
      <w:lang w:val="en-GB"/>
    </w:rPr>
  </w:style>
  <w:style w:type="character" w:styleId="Mention">
    <w:name w:val="Mention"/>
    <w:basedOn w:val="DefaultParagraphFont"/>
    <w:uiPriority w:val="99"/>
    <w:semiHidden/>
    <w:unhideWhenUsed/>
    <w:rsid w:val="00D259A4"/>
    <w:rPr>
      <w:color w:val="2B579A"/>
      <w:shd w:val="clear" w:color="auto" w:fill="E1DFDD"/>
    </w:rPr>
  </w:style>
  <w:style w:type="paragraph" w:styleId="MessageHeader">
    <w:name w:val="Message Header"/>
    <w:basedOn w:val="Normal"/>
    <w:link w:val="MessageHeaderChar"/>
    <w:uiPriority w:val="99"/>
    <w:semiHidden/>
    <w:unhideWhenUsed/>
    <w:rsid w:val="00D259A4"/>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259A4"/>
    <w:rPr>
      <w:rFonts w:asciiTheme="majorHAnsi" w:eastAsiaTheme="majorEastAsia" w:hAnsiTheme="majorHAnsi" w:cstheme="majorBidi"/>
      <w:sz w:val="24"/>
      <w:szCs w:val="24"/>
      <w:shd w:val="pct20" w:color="auto" w:fill="auto"/>
      <w:lang w:val="en-GB"/>
    </w:rPr>
  </w:style>
  <w:style w:type="paragraph" w:styleId="NoSpacing">
    <w:name w:val="No Spacing"/>
    <w:uiPriority w:val="1"/>
    <w:semiHidden/>
    <w:qFormat/>
    <w:rsid w:val="00D259A4"/>
    <w:pPr>
      <w:tabs>
        <w:tab w:val="left" w:pos="403"/>
      </w:tabs>
      <w:jc w:val="both"/>
    </w:pPr>
    <w:rPr>
      <w:sz w:val="22"/>
      <w:szCs w:val="22"/>
      <w:lang w:val="en-GB"/>
    </w:rPr>
  </w:style>
  <w:style w:type="paragraph" w:styleId="NormalIndent">
    <w:name w:val="Normal Indent"/>
    <w:basedOn w:val="Normal"/>
    <w:uiPriority w:val="99"/>
    <w:semiHidden/>
    <w:unhideWhenUsed/>
    <w:rsid w:val="00D259A4"/>
    <w:pPr>
      <w:ind w:left="720"/>
    </w:pPr>
  </w:style>
  <w:style w:type="paragraph" w:styleId="NoteHeading">
    <w:name w:val="Note Heading"/>
    <w:basedOn w:val="Normal"/>
    <w:next w:val="Normal"/>
    <w:link w:val="NoteHeadingChar"/>
    <w:uiPriority w:val="99"/>
    <w:semiHidden/>
    <w:unhideWhenUsed/>
    <w:rsid w:val="00D259A4"/>
    <w:pPr>
      <w:spacing w:after="0" w:line="240" w:lineRule="auto"/>
    </w:pPr>
  </w:style>
  <w:style w:type="character" w:customStyle="1" w:styleId="NoteHeadingChar">
    <w:name w:val="Note Heading Char"/>
    <w:basedOn w:val="DefaultParagraphFont"/>
    <w:link w:val="NoteHeading"/>
    <w:uiPriority w:val="99"/>
    <w:semiHidden/>
    <w:rsid w:val="00D259A4"/>
    <w:rPr>
      <w:sz w:val="22"/>
      <w:szCs w:val="22"/>
      <w:lang w:val="en-GB"/>
    </w:rPr>
  </w:style>
  <w:style w:type="paragraph" w:styleId="Quote">
    <w:name w:val="Quote"/>
    <w:basedOn w:val="Normal"/>
    <w:next w:val="Normal"/>
    <w:link w:val="QuoteChar"/>
    <w:uiPriority w:val="29"/>
    <w:qFormat/>
    <w:rsid w:val="00D259A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259A4"/>
    <w:rPr>
      <w:i/>
      <w:iCs/>
      <w:color w:val="404040" w:themeColor="text1" w:themeTint="BF"/>
      <w:sz w:val="22"/>
      <w:szCs w:val="22"/>
      <w:lang w:val="en-GB"/>
    </w:rPr>
  </w:style>
  <w:style w:type="paragraph" w:styleId="Salutation">
    <w:name w:val="Salutation"/>
    <w:basedOn w:val="Normal"/>
    <w:next w:val="Normal"/>
    <w:link w:val="SalutationChar"/>
    <w:uiPriority w:val="99"/>
    <w:semiHidden/>
    <w:unhideWhenUsed/>
    <w:rsid w:val="00D259A4"/>
  </w:style>
  <w:style w:type="character" w:customStyle="1" w:styleId="SalutationChar">
    <w:name w:val="Salutation Char"/>
    <w:basedOn w:val="DefaultParagraphFont"/>
    <w:link w:val="Salutation"/>
    <w:uiPriority w:val="99"/>
    <w:semiHidden/>
    <w:rsid w:val="00D259A4"/>
    <w:rPr>
      <w:sz w:val="22"/>
      <w:szCs w:val="22"/>
      <w:lang w:val="en-GB"/>
    </w:rPr>
  </w:style>
  <w:style w:type="paragraph" w:styleId="Signature">
    <w:name w:val="Signature"/>
    <w:basedOn w:val="Normal"/>
    <w:link w:val="SignatureChar"/>
    <w:uiPriority w:val="99"/>
    <w:semiHidden/>
    <w:unhideWhenUsed/>
    <w:rsid w:val="00D259A4"/>
    <w:pPr>
      <w:spacing w:after="0" w:line="240" w:lineRule="auto"/>
      <w:ind w:left="4252"/>
    </w:pPr>
  </w:style>
  <w:style w:type="character" w:customStyle="1" w:styleId="SignatureChar">
    <w:name w:val="Signature Char"/>
    <w:basedOn w:val="DefaultParagraphFont"/>
    <w:link w:val="Signature"/>
    <w:uiPriority w:val="99"/>
    <w:semiHidden/>
    <w:rsid w:val="00D259A4"/>
    <w:rPr>
      <w:sz w:val="22"/>
      <w:szCs w:val="22"/>
      <w:lang w:val="en-GB"/>
    </w:rPr>
  </w:style>
  <w:style w:type="character" w:styleId="SmartHyperlink">
    <w:name w:val="Smart Hyperlink"/>
    <w:basedOn w:val="DefaultParagraphFont"/>
    <w:uiPriority w:val="99"/>
    <w:semiHidden/>
    <w:unhideWhenUsed/>
    <w:rsid w:val="00D259A4"/>
    <w:rPr>
      <w:u w:val="dotted"/>
    </w:rPr>
  </w:style>
  <w:style w:type="paragraph" w:styleId="Subtitle">
    <w:name w:val="Subtitle"/>
    <w:basedOn w:val="Normal"/>
    <w:next w:val="Normal"/>
    <w:link w:val="SubtitleChar"/>
    <w:uiPriority w:val="11"/>
    <w:qFormat/>
    <w:rsid w:val="00D259A4"/>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D259A4"/>
    <w:rPr>
      <w:rFonts w:asciiTheme="minorHAnsi" w:eastAsiaTheme="minorEastAsia" w:hAnsiTheme="minorHAnsi" w:cstheme="minorBidi"/>
      <w:color w:val="5A5A5A" w:themeColor="text1" w:themeTint="A5"/>
      <w:spacing w:val="15"/>
      <w:sz w:val="22"/>
      <w:szCs w:val="22"/>
      <w:lang w:val="en-GB"/>
    </w:rPr>
  </w:style>
  <w:style w:type="character" w:styleId="SubtleEmphasis">
    <w:name w:val="Subtle Emphasis"/>
    <w:basedOn w:val="DefaultParagraphFont"/>
    <w:uiPriority w:val="19"/>
    <w:qFormat/>
    <w:rsid w:val="00D259A4"/>
    <w:rPr>
      <w:i/>
      <w:iCs/>
      <w:color w:val="404040" w:themeColor="text1" w:themeTint="BF"/>
    </w:rPr>
  </w:style>
  <w:style w:type="character" w:styleId="SubtleReference">
    <w:name w:val="Subtle Reference"/>
    <w:basedOn w:val="DefaultParagraphFont"/>
    <w:uiPriority w:val="31"/>
    <w:semiHidden/>
    <w:qFormat/>
    <w:rsid w:val="00D259A4"/>
    <w:rPr>
      <w:smallCaps/>
      <w:color w:val="5A5A5A" w:themeColor="text1" w:themeTint="A5"/>
    </w:rPr>
  </w:style>
  <w:style w:type="paragraph" w:styleId="TableofAuthorities">
    <w:name w:val="table of authorities"/>
    <w:basedOn w:val="Normal"/>
    <w:next w:val="Normal"/>
    <w:uiPriority w:val="99"/>
    <w:semiHidden/>
    <w:unhideWhenUsed/>
    <w:rsid w:val="00D259A4"/>
    <w:pPr>
      <w:spacing w:after="0"/>
      <w:ind w:left="220" w:hanging="220"/>
    </w:pPr>
  </w:style>
  <w:style w:type="paragraph" w:styleId="Title">
    <w:name w:val="Title"/>
    <w:basedOn w:val="Normal"/>
    <w:next w:val="Normal"/>
    <w:link w:val="TitleChar"/>
    <w:uiPriority w:val="10"/>
    <w:qFormat/>
    <w:rsid w:val="00D259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9A4"/>
    <w:rPr>
      <w:rFonts w:asciiTheme="majorHAnsi" w:eastAsiaTheme="majorEastAsia" w:hAnsiTheme="majorHAnsi" w:cstheme="majorBidi"/>
      <w:spacing w:val="-10"/>
      <w:kern w:val="28"/>
      <w:sz w:val="56"/>
      <w:szCs w:val="56"/>
      <w:lang w:val="en-GB"/>
    </w:rPr>
  </w:style>
  <w:style w:type="paragraph" w:styleId="TOAHeading">
    <w:name w:val="toa heading"/>
    <w:basedOn w:val="Normal"/>
    <w:next w:val="Normal"/>
    <w:uiPriority w:val="99"/>
    <w:semiHidden/>
    <w:unhideWhenUsed/>
    <w:rsid w:val="00D259A4"/>
    <w:pPr>
      <w:spacing w:before="120"/>
    </w:pPr>
    <w:rPr>
      <w:rFonts w:asciiTheme="majorHAnsi" w:eastAsiaTheme="majorEastAsia" w:hAnsiTheme="majorHAnsi" w:cstheme="majorBidi"/>
      <w:b/>
      <w:bCs/>
      <w:sz w:val="24"/>
      <w:szCs w:val="24"/>
    </w:rPr>
  </w:style>
  <w:style w:type="paragraph" w:customStyle="1" w:styleId="zzCover">
    <w:name w:val="zzCover"/>
    <w:basedOn w:val="Normal"/>
    <w:link w:val="zzCoverChar"/>
    <w:qFormat/>
    <w:rsid w:val="009F20F4"/>
    <w:pPr>
      <w:jc w:val="right"/>
    </w:pPr>
    <w:rPr>
      <w:b/>
      <w:sz w:val="28"/>
      <w:szCs w:val="28"/>
      <w:lang w:val="pt-BR"/>
    </w:rPr>
  </w:style>
  <w:style w:type="character" w:customStyle="1" w:styleId="MTConvertedEquation">
    <w:name w:val="MTConvertedEquation"/>
    <w:basedOn w:val="DefaultParagraphFont"/>
    <w:rsid w:val="00636825"/>
  </w:style>
  <w:style w:type="character" w:customStyle="1" w:styleId="zzCoverChar">
    <w:name w:val="zzCover Char"/>
    <w:basedOn w:val="DefaultParagraphFont"/>
    <w:link w:val="zzCover"/>
    <w:rsid w:val="00560A83"/>
    <w:rPr>
      <w:b/>
      <w:sz w:val="28"/>
      <w:szCs w:val="28"/>
      <w:lang w:val="pt-BR"/>
    </w:rPr>
  </w:style>
  <w:style w:type="character" w:customStyle="1" w:styleId="CaptionChar">
    <w:name w:val="Caption Char"/>
    <w:basedOn w:val="DefaultParagraphFont"/>
    <w:link w:val="Caption"/>
    <w:uiPriority w:val="35"/>
    <w:rsid w:val="00560A83"/>
    <w:rPr>
      <w:b/>
      <w:bCs/>
      <w:sz w:val="22"/>
      <w:szCs w:val="22"/>
      <w:lang w:val="en-GB"/>
    </w:rPr>
  </w:style>
  <w:style w:type="paragraph" w:customStyle="1" w:styleId="MTDisplayEquation">
    <w:name w:val="MTDisplayEquation"/>
    <w:basedOn w:val="Normal"/>
    <w:next w:val="Normal"/>
    <w:link w:val="MTDisplayEquationChar"/>
    <w:rsid w:val="00636825"/>
    <w:pPr>
      <w:tabs>
        <w:tab w:val="center" w:pos="5160"/>
        <w:tab w:val="right" w:pos="10320"/>
      </w:tabs>
      <w:autoSpaceDE w:val="0"/>
      <w:autoSpaceDN w:val="0"/>
      <w:adjustRightInd w:val="0"/>
      <w:jc w:val="center"/>
    </w:pPr>
  </w:style>
  <w:style w:type="character" w:customStyle="1" w:styleId="aubase">
    <w:name w:val="au_base"/>
    <w:rsid w:val="00A827F6"/>
    <w:rPr>
      <w:rFonts w:ascii="Cambria" w:hAnsi="Cambria"/>
    </w:rPr>
  </w:style>
  <w:style w:type="character" w:customStyle="1" w:styleId="aucollab">
    <w:name w:val="au_collab"/>
    <w:rsid w:val="00A827F6"/>
    <w:rPr>
      <w:rFonts w:ascii="Cambria" w:hAnsi="Cambria"/>
      <w:bdr w:val="none" w:sz="0" w:space="0" w:color="auto"/>
      <w:shd w:val="clear" w:color="auto" w:fill="C0C0C0"/>
    </w:rPr>
  </w:style>
  <w:style w:type="character" w:customStyle="1" w:styleId="audeg">
    <w:name w:val="au_deg"/>
    <w:rsid w:val="00A827F6"/>
    <w:rPr>
      <w:rFonts w:ascii="Cambria" w:hAnsi="Cambria"/>
      <w:sz w:val="22"/>
      <w:bdr w:val="none" w:sz="0" w:space="0" w:color="auto"/>
      <w:shd w:val="clear" w:color="auto" w:fill="FFFF00"/>
    </w:rPr>
  </w:style>
  <w:style w:type="character" w:customStyle="1" w:styleId="aufname">
    <w:name w:val="au_fname"/>
    <w:rsid w:val="00A827F6"/>
    <w:rPr>
      <w:rFonts w:ascii="Cambria" w:hAnsi="Cambria"/>
      <w:sz w:val="22"/>
      <w:bdr w:val="none" w:sz="0" w:space="0" w:color="auto"/>
      <w:shd w:val="clear" w:color="auto" w:fill="FFFFCC"/>
    </w:rPr>
  </w:style>
  <w:style w:type="character" w:customStyle="1" w:styleId="aurole">
    <w:name w:val="au_role"/>
    <w:rsid w:val="00A827F6"/>
    <w:rPr>
      <w:rFonts w:ascii="Cambria" w:hAnsi="Cambria"/>
      <w:sz w:val="22"/>
      <w:bdr w:val="none" w:sz="0" w:space="0" w:color="auto"/>
      <w:shd w:val="clear" w:color="auto" w:fill="808000"/>
    </w:rPr>
  </w:style>
  <w:style w:type="character" w:customStyle="1" w:styleId="ausuffix">
    <w:name w:val="au_suffix"/>
    <w:rsid w:val="00A827F6"/>
    <w:rPr>
      <w:rFonts w:ascii="Cambria" w:hAnsi="Cambria"/>
      <w:sz w:val="22"/>
      <w:bdr w:val="none" w:sz="0" w:space="0" w:color="auto"/>
      <w:shd w:val="clear" w:color="auto" w:fill="FF00FF"/>
    </w:rPr>
  </w:style>
  <w:style w:type="character" w:customStyle="1" w:styleId="ausurname">
    <w:name w:val="au_surname"/>
    <w:rsid w:val="00A827F6"/>
    <w:rPr>
      <w:rFonts w:ascii="Cambria" w:hAnsi="Cambria"/>
      <w:sz w:val="22"/>
      <w:bdr w:val="none" w:sz="0" w:space="0" w:color="auto"/>
      <w:shd w:val="clear" w:color="auto" w:fill="CCFF99"/>
    </w:rPr>
  </w:style>
  <w:style w:type="character" w:customStyle="1" w:styleId="bibbase">
    <w:name w:val="bib_base"/>
    <w:rsid w:val="00A827F6"/>
    <w:rPr>
      <w:rFonts w:ascii="Cambria" w:hAnsi="Cambria"/>
    </w:rPr>
  </w:style>
  <w:style w:type="character" w:customStyle="1" w:styleId="bibarticle">
    <w:name w:val="bib_article"/>
    <w:rsid w:val="00A827F6"/>
    <w:rPr>
      <w:rFonts w:ascii="Cambria" w:hAnsi="Cambria"/>
      <w:bdr w:val="none" w:sz="0" w:space="0" w:color="auto"/>
      <w:shd w:val="clear" w:color="auto" w:fill="CCFFFF"/>
    </w:rPr>
  </w:style>
  <w:style w:type="character" w:customStyle="1" w:styleId="bibcomment">
    <w:name w:val="bib_comment"/>
    <w:basedOn w:val="bibbase"/>
    <w:rsid w:val="00A827F6"/>
    <w:rPr>
      <w:rFonts w:ascii="Cambria" w:hAnsi="Cambria"/>
    </w:rPr>
  </w:style>
  <w:style w:type="character" w:customStyle="1" w:styleId="bibdeg">
    <w:name w:val="bib_deg"/>
    <w:basedOn w:val="bibbase"/>
    <w:rsid w:val="00A827F6"/>
    <w:rPr>
      <w:rFonts w:ascii="Cambria" w:hAnsi="Cambria"/>
    </w:rPr>
  </w:style>
  <w:style w:type="character" w:customStyle="1" w:styleId="bibdoi">
    <w:name w:val="bib_doi"/>
    <w:rsid w:val="00A827F6"/>
    <w:rPr>
      <w:rFonts w:ascii="Cambria" w:hAnsi="Cambria"/>
      <w:bdr w:val="none" w:sz="0" w:space="0" w:color="auto"/>
      <w:shd w:val="clear" w:color="auto" w:fill="CCFFCC"/>
    </w:rPr>
  </w:style>
  <w:style w:type="character" w:customStyle="1" w:styleId="bibetal">
    <w:name w:val="bib_etal"/>
    <w:rsid w:val="00A827F6"/>
    <w:rPr>
      <w:rFonts w:ascii="Cambria" w:hAnsi="Cambria"/>
      <w:bdr w:val="none" w:sz="0" w:space="0" w:color="auto"/>
      <w:shd w:val="clear" w:color="auto" w:fill="CCFF99"/>
    </w:rPr>
  </w:style>
  <w:style w:type="character" w:customStyle="1" w:styleId="bibfname">
    <w:name w:val="bib_fname"/>
    <w:rsid w:val="00A827F6"/>
    <w:rPr>
      <w:rFonts w:ascii="Cambria" w:hAnsi="Cambria"/>
      <w:bdr w:val="none" w:sz="0" w:space="0" w:color="auto"/>
      <w:shd w:val="clear" w:color="auto" w:fill="FFFFCC"/>
    </w:rPr>
  </w:style>
  <w:style w:type="character" w:customStyle="1" w:styleId="bibfpage">
    <w:name w:val="bib_fpage"/>
    <w:rsid w:val="00A827F6"/>
    <w:rPr>
      <w:rFonts w:ascii="Cambria" w:hAnsi="Cambria"/>
      <w:bdr w:val="none" w:sz="0" w:space="0" w:color="auto"/>
      <w:shd w:val="clear" w:color="auto" w:fill="E6E6E6"/>
    </w:rPr>
  </w:style>
  <w:style w:type="character" w:customStyle="1" w:styleId="bibissue">
    <w:name w:val="bib_issue"/>
    <w:rsid w:val="00A827F6"/>
    <w:rPr>
      <w:rFonts w:ascii="Cambria" w:hAnsi="Cambria"/>
      <w:bdr w:val="none" w:sz="0" w:space="0" w:color="auto"/>
      <w:shd w:val="clear" w:color="auto" w:fill="FFFFAB"/>
    </w:rPr>
  </w:style>
  <w:style w:type="character" w:customStyle="1" w:styleId="bibjournal">
    <w:name w:val="bib_journal"/>
    <w:rsid w:val="00A827F6"/>
    <w:rPr>
      <w:rFonts w:ascii="Cambria" w:hAnsi="Cambria"/>
      <w:bdr w:val="none" w:sz="0" w:space="0" w:color="auto"/>
      <w:shd w:val="clear" w:color="auto" w:fill="F9DECF"/>
    </w:rPr>
  </w:style>
  <w:style w:type="character" w:customStyle="1" w:styleId="biblpage">
    <w:name w:val="bib_lpage"/>
    <w:rsid w:val="00A827F6"/>
    <w:rPr>
      <w:rFonts w:ascii="Cambria" w:hAnsi="Cambria"/>
      <w:bdr w:val="none" w:sz="0" w:space="0" w:color="auto"/>
      <w:shd w:val="clear" w:color="auto" w:fill="D9D9D9"/>
    </w:rPr>
  </w:style>
  <w:style w:type="character" w:customStyle="1" w:styleId="bibnumber">
    <w:name w:val="bib_number"/>
    <w:rsid w:val="00A827F6"/>
    <w:rPr>
      <w:rFonts w:ascii="Cambria" w:hAnsi="Cambria"/>
      <w:bdr w:val="none" w:sz="0" w:space="0" w:color="auto"/>
      <w:shd w:val="clear" w:color="auto" w:fill="CCCCFF"/>
    </w:rPr>
  </w:style>
  <w:style w:type="character" w:customStyle="1" w:styleId="biborganization">
    <w:name w:val="bib_organization"/>
    <w:rsid w:val="00A827F6"/>
    <w:rPr>
      <w:rFonts w:ascii="Cambria" w:hAnsi="Cambria"/>
      <w:bdr w:val="none" w:sz="0" w:space="0" w:color="auto"/>
      <w:shd w:val="clear" w:color="auto" w:fill="CCFF99"/>
    </w:rPr>
  </w:style>
  <w:style w:type="character" w:customStyle="1" w:styleId="bibsuffix">
    <w:name w:val="bib_suffix"/>
    <w:basedOn w:val="bibbase"/>
    <w:rsid w:val="00A827F6"/>
    <w:rPr>
      <w:rFonts w:ascii="Cambria" w:hAnsi="Cambria"/>
    </w:rPr>
  </w:style>
  <w:style w:type="character" w:customStyle="1" w:styleId="bibsuppl">
    <w:name w:val="bib_suppl"/>
    <w:rsid w:val="00A827F6"/>
    <w:rPr>
      <w:rFonts w:ascii="Cambria" w:hAnsi="Cambria"/>
      <w:bdr w:val="none" w:sz="0" w:space="0" w:color="auto"/>
      <w:shd w:val="clear" w:color="auto" w:fill="FFCC66"/>
    </w:rPr>
  </w:style>
  <w:style w:type="character" w:customStyle="1" w:styleId="bibsurname">
    <w:name w:val="bib_surname"/>
    <w:rsid w:val="00A827F6"/>
    <w:rPr>
      <w:rFonts w:ascii="Cambria" w:hAnsi="Cambria"/>
      <w:bdr w:val="none" w:sz="0" w:space="0" w:color="auto"/>
      <w:shd w:val="clear" w:color="auto" w:fill="CCFF99"/>
    </w:rPr>
  </w:style>
  <w:style w:type="character" w:customStyle="1" w:styleId="bibunpubl">
    <w:name w:val="bib_unpubl"/>
    <w:basedOn w:val="bibbase"/>
    <w:rsid w:val="00A827F6"/>
    <w:rPr>
      <w:rFonts w:ascii="Cambria" w:hAnsi="Cambria"/>
    </w:rPr>
  </w:style>
  <w:style w:type="character" w:customStyle="1" w:styleId="biburl">
    <w:name w:val="bib_url"/>
    <w:rsid w:val="00A827F6"/>
    <w:rPr>
      <w:rFonts w:ascii="Cambria" w:hAnsi="Cambria"/>
      <w:bdr w:val="none" w:sz="0" w:space="0" w:color="auto"/>
      <w:shd w:val="clear" w:color="auto" w:fill="CCFF66"/>
    </w:rPr>
  </w:style>
  <w:style w:type="character" w:customStyle="1" w:styleId="bibvolume">
    <w:name w:val="bib_volume"/>
    <w:rsid w:val="00A827F6"/>
    <w:rPr>
      <w:rFonts w:ascii="Cambria" w:hAnsi="Cambria"/>
      <w:bdr w:val="none" w:sz="0" w:space="0" w:color="auto"/>
      <w:shd w:val="clear" w:color="auto" w:fill="CCECFF"/>
    </w:rPr>
  </w:style>
  <w:style w:type="character" w:customStyle="1" w:styleId="bibyear">
    <w:name w:val="bib_year"/>
    <w:rsid w:val="00A827F6"/>
    <w:rPr>
      <w:rFonts w:ascii="Cambria" w:hAnsi="Cambria"/>
      <w:bdr w:val="none" w:sz="0" w:space="0" w:color="auto"/>
      <w:shd w:val="clear" w:color="auto" w:fill="FFCCFF"/>
    </w:rPr>
  </w:style>
  <w:style w:type="character" w:customStyle="1" w:styleId="citebase">
    <w:name w:val="cite_base"/>
    <w:rsid w:val="00A827F6"/>
    <w:rPr>
      <w:rFonts w:ascii="Cambria" w:hAnsi="Cambria"/>
    </w:rPr>
  </w:style>
  <w:style w:type="character" w:customStyle="1" w:styleId="citebib">
    <w:name w:val="cite_bib"/>
    <w:rsid w:val="00A827F6"/>
    <w:rPr>
      <w:rFonts w:ascii="Cambria" w:hAnsi="Cambria"/>
      <w:bdr w:val="none" w:sz="0" w:space="0" w:color="auto"/>
      <w:shd w:val="clear" w:color="auto" w:fill="CCFFFF"/>
    </w:rPr>
  </w:style>
  <w:style w:type="character" w:customStyle="1" w:styleId="citebox">
    <w:name w:val="cite_box"/>
    <w:basedOn w:val="citebase"/>
    <w:rsid w:val="00A827F6"/>
    <w:rPr>
      <w:rFonts w:ascii="Cambria" w:hAnsi="Cambria"/>
    </w:rPr>
  </w:style>
  <w:style w:type="character" w:customStyle="1" w:styleId="citeen">
    <w:name w:val="cite_en"/>
    <w:rsid w:val="00A827F6"/>
    <w:rPr>
      <w:rFonts w:ascii="Cambria" w:hAnsi="Cambria"/>
      <w:bdr w:val="none" w:sz="0" w:space="0" w:color="auto"/>
      <w:shd w:val="clear" w:color="auto" w:fill="FFFF99"/>
      <w:vertAlign w:val="superscript"/>
    </w:rPr>
  </w:style>
  <w:style w:type="character" w:customStyle="1" w:styleId="citefig">
    <w:name w:val="cite_fig"/>
    <w:rsid w:val="00A827F6"/>
    <w:rPr>
      <w:rFonts w:ascii="Cambria" w:hAnsi="Cambria"/>
      <w:color w:val="auto"/>
      <w:bdr w:val="none" w:sz="0" w:space="0" w:color="auto"/>
      <w:shd w:val="clear" w:color="auto" w:fill="CCFFCC"/>
    </w:rPr>
  </w:style>
  <w:style w:type="character" w:customStyle="1" w:styleId="citefn">
    <w:name w:val="cite_fn"/>
    <w:rsid w:val="00A827F6"/>
    <w:rPr>
      <w:rFonts w:ascii="Cambria" w:hAnsi="Cambria"/>
      <w:color w:val="auto"/>
      <w:sz w:val="22"/>
      <w:bdr w:val="none" w:sz="0" w:space="0" w:color="auto"/>
      <w:shd w:val="clear" w:color="auto" w:fill="FF99CC"/>
      <w:vertAlign w:val="baseline"/>
    </w:rPr>
  </w:style>
  <w:style w:type="character" w:customStyle="1" w:styleId="citetbl">
    <w:name w:val="cite_tbl"/>
    <w:rsid w:val="00A827F6"/>
    <w:rPr>
      <w:rFonts w:ascii="Cambria" w:hAnsi="Cambria"/>
      <w:color w:val="auto"/>
      <w:bdr w:val="none" w:sz="0" w:space="0" w:color="auto"/>
      <w:shd w:val="clear" w:color="auto" w:fill="FF9999"/>
    </w:rPr>
  </w:style>
  <w:style w:type="character" w:customStyle="1" w:styleId="stdbase">
    <w:name w:val="std_base"/>
    <w:rsid w:val="00A827F6"/>
    <w:rPr>
      <w:rFonts w:ascii="Cambria" w:hAnsi="Cambria"/>
    </w:rPr>
  </w:style>
  <w:style w:type="character" w:customStyle="1" w:styleId="bibextlink">
    <w:name w:val="bib_extlink"/>
    <w:rsid w:val="00A827F6"/>
    <w:rPr>
      <w:rFonts w:ascii="Cambria" w:hAnsi="Cambria"/>
      <w:bdr w:val="none" w:sz="0" w:space="0" w:color="auto"/>
      <w:shd w:val="clear" w:color="auto" w:fill="6CCE9D"/>
    </w:rPr>
  </w:style>
  <w:style w:type="character" w:customStyle="1" w:styleId="citeeq">
    <w:name w:val="cite_eq"/>
    <w:rsid w:val="00A827F6"/>
    <w:rPr>
      <w:rFonts w:ascii="Cambria" w:hAnsi="Cambria"/>
      <w:bdr w:val="none" w:sz="0" w:space="0" w:color="auto"/>
      <w:shd w:val="clear" w:color="auto" w:fill="FFAE37"/>
    </w:rPr>
  </w:style>
  <w:style w:type="character" w:customStyle="1" w:styleId="bibmedline">
    <w:name w:val="bib_medline"/>
    <w:basedOn w:val="bibbase"/>
    <w:rsid w:val="00A827F6"/>
    <w:rPr>
      <w:rFonts w:ascii="Cambria" w:hAnsi="Cambria"/>
    </w:rPr>
  </w:style>
  <w:style w:type="character" w:customStyle="1" w:styleId="citetfn">
    <w:name w:val="cite_tfn"/>
    <w:rsid w:val="00A827F6"/>
    <w:rPr>
      <w:rFonts w:ascii="Cambria" w:hAnsi="Cambria"/>
      <w:bdr w:val="none" w:sz="0" w:space="0" w:color="auto"/>
      <w:shd w:val="clear" w:color="auto" w:fill="FBBA79"/>
    </w:rPr>
  </w:style>
  <w:style w:type="character" w:customStyle="1" w:styleId="auprefix">
    <w:name w:val="au_prefix"/>
    <w:rsid w:val="00A827F6"/>
    <w:rPr>
      <w:rFonts w:ascii="Cambria" w:hAnsi="Cambria"/>
      <w:sz w:val="22"/>
      <w:bdr w:val="none" w:sz="0" w:space="0" w:color="auto"/>
      <w:shd w:val="clear" w:color="auto" w:fill="FFCC99"/>
    </w:rPr>
  </w:style>
  <w:style w:type="character" w:customStyle="1" w:styleId="citeapp">
    <w:name w:val="cite_app"/>
    <w:rsid w:val="00A827F6"/>
    <w:rPr>
      <w:rFonts w:ascii="Cambria" w:hAnsi="Cambria"/>
      <w:bdr w:val="none" w:sz="0" w:space="0" w:color="auto"/>
      <w:shd w:val="clear" w:color="auto" w:fill="CCFF33"/>
    </w:rPr>
  </w:style>
  <w:style w:type="character" w:customStyle="1" w:styleId="citesec">
    <w:name w:val="cite_sec"/>
    <w:rsid w:val="00A827F6"/>
    <w:rPr>
      <w:rFonts w:ascii="Cambria" w:hAnsi="Cambria"/>
      <w:bdr w:val="none" w:sz="0" w:space="0" w:color="auto"/>
      <w:shd w:val="clear" w:color="auto" w:fill="FFCCCC"/>
    </w:rPr>
  </w:style>
  <w:style w:type="character" w:customStyle="1" w:styleId="stddocPartNumber">
    <w:name w:val="std_docPartNumber"/>
    <w:rsid w:val="00A827F6"/>
    <w:rPr>
      <w:rFonts w:ascii="Cambria" w:hAnsi="Cambria"/>
      <w:bdr w:val="none" w:sz="0" w:space="0" w:color="auto"/>
      <w:shd w:val="clear" w:color="auto" w:fill="EAF1DD"/>
    </w:rPr>
  </w:style>
  <w:style w:type="character" w:customStyle="1" w:styleId="stddocTitle">
    <w:name w:val="std_docTitle"/>
    <w:rsid w:val="00A827F6"/>
    <w:rPr>
      <w:rFonts w:ascii="Cambria" w:hAnsi="Cambria"/>
      <w:i/>
      <w:bdr w:val="none" w:sz="0" w:space="0" w:color="auto"/>
      <w:shd w:val="clear" w:color="auto" w:fill="FDE9D9"/>
    </w:rPr>
  </w:style>
  <w:style w:type="character" w:customStyle="1" w:styleId="aumember">
    <w:name w:val="au_member"/>
    <w:rsid w:val="00A827F6"/>
    <w:rPr>
      <w:rFonts w:ascii="Cambria" w:hAnsi="Cambria"/>
      <w:sz w:val="22"/>
      <w:bdr w:val="none" w:sz="0" w:space="0" w:color="auto"/>
      <w:shd w:val="clear" w:color="auto" w:fill="FF99CC"/>
    </w:rPr>
  </w:style>
  <w:style w:type="character" w:customStyle="1" w:styleId="stdfootnote">
    <w:name w:val="std_footnote"/>
    <w:rsid w:val="00A827F6"/>
    <w:rPr>
      <w:rFonts w:ascii="Cambria" w:hAnsi="Cambria"/>
      <w:bdr w:val="none" w:sz="0" w:space="0" w:color="auto"/>
      <w:shd w:val="clear" w:color="auto" w:fill="F2F2F2"/>
    </w:rPr>
  </w:style>
  <w:style w:type="character" w:customStyle="1" w:styleId="stdsection">
    <w:name w:val="std_section"/>
    <w:rsid w:val="00A827F6"/>
    <w:rPr>
      <w:rFonts w:ascii="Cambria" w:hAnsi="Cambria"/>
      <w:bdr w:val="none" w:sz="0" w:space="0" w:color="auto"/>
      <w:shd w:val="clear" w:color="auto" w:fill="E5DFEC"/>
    </w:rPr>
  </w:style>
  <w:style w:type="character" w:customStyle="1" w:styleId="stdyear">
    <w:name w:val="std_year"/>
    <w:rsid w:val="00A827F6"/>
    <w:rPr>
      <w:rFonts w:ascii="Cambria" w:hAnsi="Cambria"/>
      <w:bdr w:val="none" w:sz="0" w:space="0" w:color="auto"/>
      <w:shd w:val="clear" w:color="auto" w:fill="DAEEF3"/>
    </w:rPr>
  </w:style>
  <w:style w:type="character" w:customStyle="1" w:styleId="stddocumentType">
    <w:name w:val="std_documentType"/>
    <w:rsid w:val="00A827F6"/>
    <w:rPr>
      <w:rFonts w:ascii="Cambria" w:hAnsi="Cambria"/>
      <w:bdr w:val="none" w:sz="0" w:space="0" w:color="auto"/>
      <w:shd w:val="clear" w:color="auto" w:fill="7DE1DF"/>
    </w:rPr>
  </w:style>
  <w:style w:type="character" w:customStyle="1" w:styleId="bibalt-year">
    <w:name w:val="bib_alt-year"/>
    <w:rsid w:val="00A827F6"/>
    <w:rPr>
      <w:rFonts w:ascii="Cambria" w:hAnsi="Cambria"/>
      <w:szCs w:val="24"/>
      <w:bdr w:val="none" w:sz="0" w:space="0" w:color="auto"/>
      <w:shd w:val="clear" w:color="auto" w:fill="CC99FF"/>
    </w:rPr>
  </w:style>
  <w:style w:type="character" w:customStyle="1" w:styleId="bibbook">
    <w:name w:val="bib_book"/>
    <w:rsid w:val="00A827F6"/>
    <w:rPr>
      <w:rFonts w:ascii="Cambria" w:hAnsi="Cambria"/>
      <w:bdr w:val="none" w:sz="0" w:space="0" w:color="auto"/>
      <w:shd w:val="clear" w:color="auto" w:fill="99CCFF"/>
    </w:rPr>
  </w:style>
  <w:style w:type="character" w:customStyle="1" w:styleId="bibchapterno">
    <w:name w:val="bib_chapterno"/>
    <w:rsid w:val="00A827F6"/>
    <w:rPr>
      <w:rFonts w:ascii="Cambria" w:hAnsi="Cambria"/>
      <w:bdr w:val="none" w:sz="0" w:space="0" w:color="auto"/>
      <w:shd w:val="clear" w:color="auto" w:fill="D9D9D9"/>
    </w:rPr>
  </w:style>
  <w:style w:type="character" w:customStyle="1" w:styleId="bibchaptertitle">
    <w:name w:val="bib_chaptertitle"/>
    <w:rsid w:val="00A827F6"/>
    <w:rPr>
      <w:rFonts w:ascii="Cambria" w:hAnsi="Cambria"/>
      <w:bdr w:val="none" w:sz="0" w:space="0" w:color="auto"/>
      <w:shd w:val="clear" w:color="auto" w:fill="FF9D5B"/>
    </w:rPr>
  </w:style>
  <w:style w:type="character" w:customStyle="1" w:styleId="bibed-etal">
    <w:name w:val="bib_ed-etal"/>
    <w:rsid w:val="00A827F6"/>
    <w:rPr>
      <w:rFonts w:ascii="Cambria" w:hAnsi="Cambria"/>
      <w:bdr w:val="none" w:sz="0" w:space="0" w:color="auto"/>
      <w:shd w:val="clear" w:color="auto" w:fill="00F4EE"/>
    </w:rPr>
  </w:style>
  <w:style w:type="character" w:customStyle="1" w:styleId="bibed-fname">
    <w:name w:val="bib_ed-fname"/>
    <w:rsid w:val="00A827F6"/>
    <w:rPr>
      <w:rFonts w:ascii="Cambria" w:hAnsi="Cambria"/>
      <w:bdr w:val="none" w:sz="0" w:space="0" w:color="auto"/>
      <w:shd w:val="clear" w:color="auto" w:fill="FFFFB7"/>
    </w:rPr>
  </w:style>
  <w:style w:type="character" w:customStyle="1" w:styleId="bibeditionno">
    <w:name w:val="bib_editionno"/>
    <w:rsid w:val="00A827F6"/>
    <w:rPr>
      <w:rFonts w:ascii="Cambria" w:hAnsi="Cambria"/>
      <w:bdr w:val="none" w:sz="0" w:space="0" w:color="auto"/>
      <w:shd w:val="clear" w:color="auto" w:fill="FFCC00"/>
    </w:rPr>
  </w:style>
  <w:style w:type="character" w:customStyle="1" w:styleId="bibed-organization">
    <w:name w:val="bib_ed-organization"/>
    <w:rsid w:val="00A827F6"/>
    <w:rPr>
      <w:rFonts w:ascii="Cambria" w:hAnsi="Cambria"/>
      <w:bdr w:val="none" w:sz="0" w:space="0" w:color="auto"/>
      <w:shd w:val="clear" w:color="auto" w:fill="FCAAC3"/>
    </w:rPr>
  </w:style>
  <w:style w:type="character" w:customStyle="1" w:styleId="bibed-suffix">
    <w:name w:val="bib_ed-suffix"/>
    <w:rsid w:val="00A827F6"/>
    <w:rPr>
      <w:rFonts w:ascii="Cambria" w:hAnsi="Cambria"/>
      <w:bdr w:val="none" w:sz="0" w:space="0" w:color="auto"/>
      <w:shd w:val="clear" w:color="auto" w:fill="CCFFCC"/>
    </w:rPr>
  </w:style>
  <w:style w:type="character" w:customStyle="1" w:styleId="bibed-surname">
    <w:name w:val="bib_ed-surname"/>
    <w:rsid w:val="00A827F6"/>
    <w:rPr>
      <w:rFonts w:ascii="Cambria" w:hAnsi="Cambria"/>
      <w:bdr w:val="none" w:sz="0" w:space="0" w:color="auto"/>
      <w:shd w:val="clear" w:color="auto" w:fill="FFFF00"/>
    </w:rPr>
  </w:style>
  <w:style w:type="character" w:customStyle="1" w:styleId="bibinstitution">
    <w:name w:val="bib_institution"/>
    <w:rsid w:val="00A827F6"/>
    <w:rPr>
      <w:rFonts w:ascii="Cambria" w:hAnsi="Cambria"/>
      <w:bdr w:val="none" w:sz="0" w:space="0" w:color="auto"/>
      <w:shd w:val="clear" w:color="auto" w:fill="CCFFCC"/>
    </w:rPr>
  </w:style>
  <w:style w:type="character" w:customStyle="1" w:styleId="bibisbn">
    <w:name w:val="bib_isbn"/>
    <w:rsid w:val="00A827F6"/>
    <w:rPr>
      <w:rFonts w:ascii="Cambria" w:hAnsi="Cambria"/>
      <w:shd w:val="clear" w:color="auto" w:fill="D9D9D9"/>
    </w:rPr>
  </w:style>
  <w:style w:type="character" w:customStyle="1" w:styleId="biblocation">
    <w:name w:val="bib_location"/>
    <w:rsid w:val="00A827F6"/>
    <w:rPr>
      <w:rFonts w:ascii="Cambria" w:hAnsi="Cambria"/>
      <w:bdr w:val="none" w:sz="0" w:space="0" w:color="auto"/>
      <w:shd w:val="clear" w:color="auto" w:fill="FFCCCC"/>
    </w:rPr>
  </w:style>
  <w:style w:type="character" w:customStyle="1" w:styleId="bibpagecount">
    <w:name w:val="bib_pagecount"/>
    <w:rsid w:val="00A827F6"/>
    <w:rPr>
      <w:rFonts w:ascii="Cambria" w:hAnsi="Cambria"/>
      <w:bdr w:val="none" w:sz="0" w:space="0" w:color="auto"/>
      <w:shd w:val="clear" w:color="auto" w:fill="00FF00"/>
    </w:rPr>
  </w:style>
  <w:style w:type="character" w:customStyle="1" w:styleId="bibpatent">
    <w:name w:val="bib_patent"/>
    <w:rsid w:val="00A827F6"/>
    <w:rPr>
      <w:rFonts w:ascii="Cambria" w:hAnsi="Cambria"/>
      <w:bdr w:val="none" w:sz="0" w:space="0" w:color="auto"/>
      <w:shd w:val="clear" w:color="auto" w:fill="66FFCC"/>
    </w:rPr>
  </w:style>
  <w:style w:type="character" w:customStyle="1" w:styleId="bibpublisher">
    <w:name w:val="bib_publisher"/>
    <w:rsid w:val="00A827F6"/>
    <w:rPr>
      <w:rFonts w:ascii="Cambria" w:hAnsi="Cambria"/>
      <w:bdr w:val="none" w:sz="0" w:space="0" w:color="auto"/>
      <w:shd w:val="clear" w:color="auto" w:fill="FF99CC"/>
    </w:rPr>
  </w:style>
  <w:style w:type="character" w:customStyle="1" w:styleId="bibreportnum">
    <w:name w:val="bib_reportnum"/>
    <w:rsid w:val="00A827F6"/>
    <w:rPr>
      <w:rFonts w:ascii="Cambria" w:hAnsi="Cambria"/>
      <w:bdr w:val="none" w:sz="0" w:space="0" w:color="auto"/>
      <w:shd w:val="clear" w:color="auto" w:fill="CCCCFF"/>
    </w:rPr>
  </w:style>
  <w:style w:type="character" w:customStyle="1" w:styleId="bibschool">
    <w:name w:val="bib_school"/>
    <w:rsid w:val="00A827F6"/>
    <w:rPr>
      <w:rFonts w:ascii="Cambria" w:hAnsi="Cambria"/>
      <w:bdr w:val="none" w:sz="0" w:space="0" w:color="auto"/>
      <w:shd w:val="clear" w:color="auto" w:fill="FFCC66"/>
    </w:rPr>
  </w:style>
  <w:style w:type="character" w:customStyle="1" w:styleId="bibseries">
    <w:name w:val="bib_series"/>
    <w:rsid w:val="00A827F6"/>
    <w:rPr>
      <w:rFonts w:ascii="Cambria" w:hAnsi="Cambria"/>
      <w:shd w:val="clear" w:color="auto" w:fill="FFCC99"/>
    </w:rPr>
  </w:style>
  <w:style w:type="character" w:customStyle="1" w:styleId="bibseriesno">
    <w:name w:val="bib_seriesno"/>
    <w:rsid w:val="00A827F6"/>
    <w:rPr>
      <w:rFonts w:ascii="Cambria" w:hAnsi="Cambria"/>
      <w:shd w:val="clear" w:color="auto" w:fill="FFFF99"/>
    </w:rPr>
  </w:style>
  <w:style w:type="character" w:customStyle="1" w:styleId="bibtrans">
    <w:name w:val="bib_trans"/>
    <w:rsid w:val="00A827F6"/>
    <w:rPr>
      <w:rFonts w:ascii="Cambria" w:hAnsi="Cambria"/>
      <w:shd w:val="clear" w:color="auto" w:fill="99CC00"/>
    </w:rPr>
  </w:style>
  <w:style w:type="character" w:customStyle="1" w:styleId="stdsuppl">
    <w:name w:val="std_suppl"/>
    <w:rsid w:val="00A827F6"/>
    <w:rPr>
      <w:rFonts w:ascii="Cambria" w:hAnsi="Cambria"/>
      <w:bdr w:val="none" w:sz="0" w:space="0" w:color="auto"/>
      <w:shd w:val="clear" w:color="auto" w:fill="F6FBB5"/>
    </w:rPr>
  </w:style>
  <w:style w:type="character" w:customStyle="1" w:styleId="citesection">
    <w:name w:val="cite_section"/>
    <w:rsid w:val="00A827F6"/>
    <w:rPr>
      <w:rFonts w:ascii="Cambria" w:hAnsi="Cambria"/>
      <w:bdr w:val="none" w:sz="0" w:space="0" w:color="auto"/>
      <w:shd w:val="clear" w:color="auto" w:fill="FF7C80"/>
    </w:rPr>
  </w:style>
  <w:style w:type="paragraph" w:customStyle="1" w:styleId="BaseHeading">
    <w:name w:val="Base_Heading"/>
    <w:qFormat/>
    <w:rsid w:val="00A827F6"/>
    <w:pPr>
      <w:spacing w:after="240" w:line="240" w:lineRule="atLeast"/>
      <w:outlineLvl w:val="0"/>
    </w:pPr>
    <w:rPr>
      <w:sz w:val="22"/>
      <w:szCs w:val="22"/>
      <w:lang w:val="en-GB"/>
    </w:rPr>
  </w:style>
  <w:style w:type="paragraph" w:customStyle="1" w:styleId="BaseText">
    <w:name w:val="Base_Text"/>
    <w:qFormat/>
    <w:rsid w:val="00A827F6"/>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A827F6"/>
    <w:pPr>
      <w:ind w:left="662" w:hanging="662"/>
      <w:jc w:val="left"/>
    </w:pPr>
  </w:style>
  <w:style w:type="paragraph" w:customStyle="1" w:styleId="BodyText-">
    <w:name w:val="Body Text (-)"/>
    <w:basedOn w:val="BaseText"/>
    <w:rsid w:val="00A827F6"/>
    <w:pPr>
      <w:spacing w:line="220" w:lineRule="atLeast"/>
    </w:pPr>
    <w:rPr>
      <w:sz w:val="18"/>
    </w:rPr>
  </w:style>
  <w:style w:type="paragraph" w:customStyle="1" w:styleId="BodyTextindent1">
    <w:name w:val="Body Text indent 1"/>
    <w:basedOn w:val="BaseText"/>
    <w:rsid w:val="00A827F6"/>
    <w:pPr>
      <w:ind w:left="403"/>
    </w:pPr>
  </w:style>
  <w:style w:type="paragraph" w:customStyle="1" w:styleId="BodyTextindent1-">
    <w:name w:val="Body Text indent 1 (-)"/>
    <w:basedOn w:val="BodyTextindent1"/>
    <w:rsid w:val="00A827F6"/>
    <w:pPr>
      <w:spacing w:line="220" w:lineRule="atLeast"/>
    </w:pPr>
    <w:rPr>
      <w:sz w:val="18"/>
    </w:rPr>
  </w:style>
  <w:style w:type="paragraph" w:customStyle="1" w:styleId="BodyTextIndent21">
    <w:name w:val="Body Text Indent 21"/>
    <w:basedOn w:val="Normal"/>
    <w:rsid w:val="00560A83"/>
    <w:pPr>
      <w:ind w:left="805"/>
    </w:pPr>
  </w:style>
  <w:style w:type="paragraph" w:customStyle="1" w:styleId="BodyTextindent2-">
    <w:name w:val="Body Text indent 2 (-)"/>
    <w:basedOn w:val="BodyTextIndent22"/>
    <w:rsid w:val="00A827F6"/>
    <w:pPr>
      <w:spacing w:line="220" w:lineRule="atLeast"/>
    </w:pPr>
    <w:rPr>
      <w:sz w:val="18"/>
    </w:rPr>
  </w:style>
  <w:style w:type="paragraph" w:customStyle="1" w:styleId="BodyTextIndent31">
    <w:name w:val="Body Text Indent 31"/>
    <w:basedOn w:val="BodyTextIndent21"/>
    <w:rsid w:val="00560A83"/>
    <w:pPr>
      <w:ind w:left="1202"/>
    </w:pPr>
  </w:style>
  <w:style w:type="paragraph" w:customStyle="1" w:styleId="BodyTextindent3-">
    <w:name w:val="Body Text indent 3 (-)"/>
    <w:basedOn w:val="BodyTextIndent32"/>
    <w:rsid w:val="00A827F6"/>
    <w:pPr>
      <w:spacing w:line="220" w:lineRule="atLeast"/>
    </w:pPr>
    <w:rPr>
      <w:sz w:val="18"/>
    </w:rPr>
  </w:style>
  <w:style w:type="paragraph" w:customStyle="1" w:styleId="BodyTextindent4">
    <w:name w:val="Body Text indent 4"/>
    <w:basedOn w:val="BodyTextIndent32"/>
    <w:rsid w:val="00A827F6"/>
    <w:pPr>
      <w:ind w:left="1605"/>
    </w:pPr>
  </w:style>
  <w:style w:type="paragraph" w:customStyle="1" w:styleId="BodyTextindent4-">
    <w:name w:val="Body Text indent 4 (-)"/>
    <w:basedOn w:val="BodyTextindent4"/>
    <w:rsid w:val="00A827F6"/>
    <w:pPr>
      <w:spacing w:line="220" w:lineRule="atLeast"/>
    </w:pPr>
    <w:rPr>
      <w:sz w:val="18"/>
    </w:rPr>
  </w:style>
  <w:style w:type="paragraph" w:customStyle="1" w:styleId="BodyTextCenter">
    <w:name w:val="Body Text_Cen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A827F6"/>
    <w:pPr>
      <w:spacing w:line="220" w:lineRule="atLeast"/>
    </w:pPr>
    <w:rPr>
      <w:sz w:val="18"/>
    </w:rPr>
  </w:style>
  <w:style w:type="paragraph" w:customStyle="1" w:styleId="Code--">
    <w:name w:val="Code (--)"/>
    <w:basedOn w:val="Code"/>
    <w:rsid w:val="00A827F6"/>
    <w:pPr>
      <w:spacing w:line="200" w:lineRule="atLeast"/>
    </w:pPr>
    <w:rPr>
      <w:sz w:val="16"/>
    </w:rPr>
  </w:style>
  <w:style w:type="paragraph" w:customStyle="1" w:styleId="CoverTitleA1">
    <w:name w:val="Cover Title_A1"/>
    <w:basedOn w:val="BaseHeading"/>
    <w:rsid w:val="00A827F6"/>
    <w:pPr>
      <w:spacing w:line="360" w:lineRule="exact"/>
      <w:outlineLvl w:val="9"/>
    </w:pPr>
    <w:rPr>
      <w:b/>
      <w:sz w:val="32"/>
    </w:rPr>
  </w:style>
  <w:style w:type="paragraph" w:customStyle="1" w:styleId="CoverTitleA2">
    <w:name w:val="Cover Title_A2"/>
    <w:basedOn w:val="CoverTitleA1"/>
    <w:rsid w:val="00A827F6"/>
  </w:style>
  <w:style w:type="paragraph" w:customStyle="1" w:styleId="CoverTitleA3">
    <w:name w:val="Cover Title_A3"/>
    <w:basedOn w:val="CoverTitleA1"/>
    <w:rsid w:val="00A827F6"/>
    <w:rPr>
      <w:b w:val="0"/>
    </w:rPr>
  </w:style>
  <w:style w:type="paragraph" w:customStyle="1" w:styleId="CoverTitleB">
    <w:name w:val="Cover Title_B"/>
    <w:basedOn w:val="BaseHeading"/>
    <w:rsid w:val="00A827F6"/>
    <w:pPr>
      <w:outlineLvl w:val="9"/>
    </w:pPr>
    <w:rPr>
      <w:i/>
      <w:lang w:val="fr-FR"/>
    </w:rPr>
  </w:style>
  <w:style w:type="paragraph" w:customStyle="1" w:styleId="Dimension100">
    <w:name w:val="Dimension_100"/>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A827F6"/>
    <w:pPr>
      <w:ind w:right="2434"/>
    </w:pPr>
  </w:style>
  <w:style w:type="paragraph" w:customStyle="1" w:styleId="Dimension75">
    <w:name w:val="Dimension_75"/>
    <w:basedOn w:val="Dimension100"/>
    <w:rsid w:val="00A827F6"/>
    <w:pPr>
      <w:ind w:right="1253"/>
    </w:pPr>
  </w:style>
  <w:style w:type="paragraph" w:customStyle="1" w:styleId="dl">
    <w:name w:val="dl"/>
    <w:basedOn w:val="BaseText"/>
    <w:rsid w:val="00A827F6"/>
    <w:pPr>
      <w:ind w:left="806" w:hanging="403"/>
    </w:pPr>
  </w:style>
  <w:style w:type="paragraph" w:customStyle="1" w:styleId="Examplecontinued">
    <w:name w:val="Example continued"/>
    <w:basedOn w:val="Example"/>
    <w:rsid w:val="00A827F6"/>
  </w:style>
  <w:style w:type="paragraph" w:customStyle="1" w:styleId="Exampleindent">
    <w:name w:val="Example indent"/>
    <w:basedOn w:val="Example"/>
    <w:rsid w:val="00A827F6"/>
    <w:pPr>
      <w:tabs>
        <w:tab w:val="clear" w:pos="1354"/>
        <w:tab w:val="left" w:pos="1757"/>
      </w:tabs>
      <w:ind w:left="403"/>
    </w:pPr>
  </w:style>
  <w:style w:type="paragraph" w:customStyle="1" w:styleId="Exampleindentcontinued">
    <w:name w:val="Example indent continued"/>
    <w:basedOn w:val="Exampleindent"/>
    <w:rsid w:val="00A827F6"/>
  </w:style>
  <w:style w:type="paragraph" w:customStyle="1" w:styleId="Figureexample">
    <w:name w:val="Figure example"/>
    <w:basedOn w:val="Example"/>
    <w:rsid w:val="00A827F6"/>
  </w:style>
  <w:style w:type="paragraph" w:customStyle="1" w:styleId="FigureGraphic">
    <w:name w:val="Figure Graphic"/>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A827F6"/>
  </w:style>
  <w:style w:type="paragraph" w:customStyle="1" w:styleId="Figuresubtitle">
    <w:name w:val="Figure subtitle"/>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0">
    <w:name w:val="Figure title"/>
    <w:basedOn w:val="BaseHeading"/>
    <w:rsid w:val="00A827F6"/>
    <w:pPr>
      <w:suppressAutoHyphens/>
      <w:spacing w:before="240" w:after="360"/>
      <w:jc w:val="center"/>
      <w:outlineLvl w:val="9"/>
    </w:pPr>
    <w:rPr>
      <w:b/>
    </w:rPr>
  </w:style>
  <w:style w:type="paragraph" w:customStyle="1" w:styleId="KeyTitle">
    <w:name w:val="Key Title"/>
    <w:basedOn w:val="KeyText"/>
    <w:next w:val="KeyText"/>
    <w:rsid w:val="00A827F6"/>
    <w:pPr>
      <w:jc w:val="left"/>
    </w:pPr>
    <w:rPr>
      <w:b/>
    </w:rPr>
  </w:style>
  <w:style w:type="paragraph" w:customStyle="1" w:styleId="ListContinue1-">
    <w:name w:val="List Continue 1 (-)"/>
    <w:basedOn w:val="ListContinue1"/>
    <w:rsid w:val="00A827F6"/>
    <w:pPr>
      <w:spacing w:line="210" w:lineRule="atLeast"/>
    </w:pPr>
    <w:rPr>
      <w:sz w:val="20"/>
    </w:rPr>
  </w:style>
  <w:style w:type="paragraph" w:customStyle="1" w:styleId="ListContinue2-">
    <w:name w:val="List Continue 2 (-)"/>
    <w:basedOn w:val="ListContinue1-"/>
    <w:rsid w:val="00A827F6"/>
    <w:pPr>
      <w:tabs>
        <w:tab w:val="left" w:pos="806"/>
      </w:tabs>
      <w:ind w:left="1200" w:hanging="810"/>
      <w:jc w:val="left"/>
    </w:pPr>
    <w:rPr>
      <w:rFonts w:ascii="Arial" w:hAnsi="Arial"/>
      <w:sz w:val="18"/>
    </w:rPr>
  </w:style>
  <w:style w:type="paragraph" w:customStyle="1" w:styleId="ListContinue3-">
    <w:name w:val="List Continue 3 (-)"/>
    <w:basedOn w:val="ListContinue1-"/>
    <w:rsid w:val="00A827F6"/>
    <w:pPr>
      <w:ind w:left="1209"/>
    </w:pPr>
  </w:style>
  <w:style w:type="paragraph" w:customStyle="1" w:styleId="ListContinue4-">
    <w:name w:val="List Continue 4 (-)"/>
    <w:basedOn w:val="ListContinue1-"/>
    <w:rsid w:val="00A827F6"/>
    <w:pPr>
      <w:ind w:left="1598"/>
    </w:pPr>
  </w:style>
  <w:style w:type="paragraph" w:customStyle="1" w:styleId="ListNumber1">
    <w:name w:val="List Number 1"/>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rsid w:val="00A827F6"/>
    <w:pPr>
      <w:spacing w:line="210" w:lineRule="atLeast"/>
    </w:pPr>
    <w:rPr>
      <w:sz w:val="20"/>
    </w:rPr>
  </w:style>
  <w:style w:type="paragraph" w:customStyle="1" w:styleId="ListNumber2-">
    <w:name w:val="List Number 2 (-)"/>
    <w:basedOn w:val="ListNumber1-"/>
    <w:qFormat/>
    <w:rsid w:val="00A827F6"/>
    <w:pPr>
      <w:ind w:left="806"/>
    </w:pPr>
  </w:style>
  <w:style w:type="paragraph" w:customStyle="1" w:styleId="ListNumber3-">
    <w:name w:val="List Number 3 (-)"/>
    <w:basedOn w:val="ListNumber1-"/>
    <w:rsid w:val="00A827F6"/>
    <w:pPr>
      <w:ind w:left="1209"/>
    </w:pPr>
  </w:style>
  <w:style w:type="paragraph" w:customStyle="1" w:styleId="ListNumber4-">
    <w:name w:val="List Number 4 (-)"/>
    <w:basedOn w:val="ListNumber1-"/>
    <w:rsid w:val="00A827F6"/>
    <w:pPr>
      <w:ind w:left="1598"/>
    </w:pPr>
  </w:style>
  <w:style w:type="paragraph" w:customStyle="1" w:styleId="Tablebody-">
    <w:name w:val="Table body (-)"/>
    <w:basedOn w:val="Tablebody"/>
    <w:rsid w:val="00A827F6"/>
    <w:rPr>
      <w:sz w:val="18"/>
    </w:rPr>
  </w:style>
  <w:style w:type="paragraph" w:customStyle="1" w:styleId="Tablebody--">
    <w:name w:val="Table body (--)"/>
    <w:basedOn w:val="Tablebody"/>
    <w:rsid w:val="00A827F6"/>
    <w:rPr>
      <w:sz w:val="16"/>
    </w:rPr>
  </w:style>
  <w:style w:type="paragraph" w:customStyle="1" w:styleId="Tablebody0">
    <w:name w:val="Table body (+)"/>
    <w:basedOn w:val="Tablebody"/>
    <w:rsid w:val="00A827F6"/>
    <w:pPr>
      <w:spacing w:line="230" w:lineRule="atLeast"/>
    </w:pPr>
    <w:rPr>
      <w:sz w:val="22"/>
    </w:rPr>
  </w:style>
  <w:style w:type="paragraph" w:customStyle="1" w:styleId="Tablefooter">
    <w:name w:val="Table footer"/>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A827F6"/>
  </w:style>
  <w:style w:type="paragraph" w:customStyle="1" w:styleId="Tableheader-">
    <w:name w:val="Table header (-)"/>
    <w:basedOn w:val="Tablebody-"/>
    <w:rsid w:val="00A827F6"/>
  </w:style>
  <w:style w:type="paragraph" w:customStyle="1" w:styleId="Tableheader--">
    <w:name w:val="Table header (--)"/>
    <w:basedOn w:val="Tablebody--"/>
    <w:rsid w:val="00A827F6"/>
  </w:style>
  <w:style w:type="paragraph" w:customStyle="1" w:styleId="Tableheader0">
    <w:name w:val="Table header (+)"/>
    <w:basedOn w:val="Tablebody0"/>
    <w:rsid w:val="00A827F6"/>
  </w:style>
  <w:style w:type="paragraph" w:customStyle="1" w:styleId="Notice">
    <w:name w:val="Notice"/>
    <w:basedOn w:val="BaseText"/>
    <w:rsid w:val="00A827F6"/>
  </w:style>
  <w:style w:type="paragraph" w:customStyle="1" w:styleId="p2">
    <w:name w:val="p2"/>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A827F6"/>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A827F6"/>
  </w:style>
  <w:style w:type="paragraph" w:customStyle="1" w:styleId="Noteindent">
    <w:name w:val="Note indent"/>
    <w:basedOn w:val="Note"/>
    <w:rsid w:val="00A827F6"/>
    <w:pPr>
      <w:tabs>
        <w:tab w:val="clear" w:pos="965"/>
        <w:tab w:val="left" w:pos="1368"/>
      </w:tabs>
      <w:ind w:left="403"/>
    </w:pPr>
  </w:style>
  <w:style w:type="paragraph" w:customStyle="1" w:styleId="Noteindentcontinued">
    <w:name w:val="Note indent continued"/>
    <w:basedOn w:val="Noteindent"/>
    <w:qFormat/>
    <w:rsid w:val="00A827F6"/>
  </w:style>
  <w:style w:type="paragraph" w:customStyle="1" w:styleId="MainTitle1">
    <w:name w:val="Main Title 1"/>
    <w:basedOn w:val="CoverTitleA1"/>
    <w:rsid w:val="00A827F6"/>
    <w:pPr>
      <w:spacing w:before="400"/>
    </w:pPr>
  </w:style>
  <w:style w:type="paragraph" w:customStyle="1" w:styleId="MainTitle2">
    <w:name w:val="Main Title 2"/>
    <w:basedOn w:val="CoverTitleA2"/>
    <w:rsid w:val="00A827F6"/>
    <w:pPr>
      <w:outlineLvl w:val="1"/>
    </w:pPr>
  </w:style>
  <w:style w:type="paragraph" w:customStyle="1" w:styleId="MainTitle3">
    <w:name w:val="Main Title 3"/>
    <w:basedOn w:val="CoverTitleA3"/>
    <w:rsid w:val="00A827F6"/>
    <w:pPr>
      <w:outlineLvl w:val="2"/>
    </w:pPr>
  </w:style>
  <w:style w:type="paragraph" w:customStyle="1" w:styleId="TableGraphic">
    <w:name w:val="Table Graphic"/>
    <w:basedOn w:val="FigureGraphic"/>
    <w:rsid w:val="00A827F6"/>
  </w:style>
  <w:style w:type="character" w:customStyle="1" w:styleId="Courier">
    <w:name w:val="Courier"/>
    <w:rsid w:val="00A827F6"/>
    <w:rPr>
      <w:rFonts w:ascii="Courier New" w:hAnsi="Courier New"/>
    </w:rPr>
  </w:style>
  <w:style w:type="paragraph" w:customStyle="1" w:styleId="BiblioDescription">
    <w:name w:val="Biblio Description"/>
    <w:basedOn w:val="BaseText"/>
    <w:next w:val="BiblioEntry"/>
    <w:rsid w:val="00A827F6"/>
  </w:style>
  <w:style w:type="paragraph" w:customStyle="1" w:styleId="ListNumber5-">
    <w:name w:val="List Number 5 (-)"/>
    <w:basedOn w:val="ListNumber1-"/>
    <w:qFormat/>
    <w:rsid w:val="00A827F6"/>
    <w:pPr>
      <w:ind w:left="1996"/>
    </w:pPr>
  </w:style>
  <w:style w:type="paragraph" w:customStyle="1" w:styleId="ListContinue5-">
    <w:name w:val="List Continue 5 (-)"/>
    <w:basedOn w:val="ListContinue1-"/>
    <w:qFormat/>
    <w:rsid w:val="00A827F6"/>
    <w:pPr>
      <w:ind w:left="1593"/>
    </w:pPr>
  </w:style>
  <w:style w:type="paragraph" w:customStyle="1" w:styleId="BiblioText">
    <w:name w:val="Biblio Text"/>
    <w:basedOn w:val="BaseText"/>
    <w:qFormat/>
    <w:rsid w:val="00A827F6"/>
  </w:style>
  <w:style w:type="paragraph" w:customStyle="1" w:styleId="FigureImage">
    <w:name w:val="Figure Image"/>
    <w:basedOn w:val="FigureGraphic"/>
    <w:rsid w:val="00A827F6"/>
  </w:style>
  <w:style w:type="paragraph" w:customStyle="1" w:styleId="Figuredescription">
    <w:name w:val="Figure description"/>
    <w:basedOn w:val="Figuretitle0"/>
    <w:rsid w:val="00A827F6"/>
    <w:pPr>
      <w:shd w:val="pct10" w:color="auto" w:fill="auto"/>
    </w:pPr>
    <w:rPr>
      <w:szCs w:val="24"/>
    </w:rPr>
  </w:style>
  <w:style w:type="paragraph" w:customStyle="1" w:styleId="Formuladescription">
    <w:name w:val="Formula description"/>
    <w:basedOn w:val="Formula"/>
    <w:rsid w:val="00A827F6"/>
    <w:pPr>
      <w:shd w:val="pct10" w:color="auto" w:fill="auto"/>
    </w:pPr>
    <w:rPr>
      <w:szCs w:val="24"/>
    </w:rPr>
  </w:style>
  <w:style w:type="paragraph" w:customStyle="1" w:styleId="Tabledescription">
    <w:name w:val="Table description"/>
    <w:basedOn w:val="Tabletitle"/>
    <w:rsid w:val="00A827F6"/>
    <w:pPr>
      <w:shd w:val="pct10" w:color="auto" w:fill="auto"/>
    </w:pPr>
    <w:rPr>
      <w:szCs w:val="24"/>
    </w:rPr>
  </w:style>
  <w:style w:type="paragraph" w:customStyle="1" w:styleId="Box-begin">
    <w:name w:val="Box-begin"/>
    <w:basedOn w:val="BaseText"/>
    <w:rsid w:val="00A827F6"/>
    <w:pPr>
      <w:shd w:val="clear" w:color="auto" w:fill="D9D9D9"/>
      <w:jc w:val="left"/>
    </w:pPr>
    <w:rPr>
      <w:szCs w:val="24"/>
    </w:rPr>
  </w:style>
  <w:style w:type="paragraph" w:customStyle="1" w:styleId="Box-end">
    <w:name w:val="Box-end"/>
    <w:basedOn w:val="BaseText"/>
    <w:rsid w:val="00A827F6"/>
    <w:pPr>
      <w:shd w:val="clear" w:color="auto" w:fill="D9D9D9"/>
      <w:jc w:val="left"/>
    </w:pPr>
    <w:rPr>
      <w:szCs w:val="24"/>
    </w:rPr>
  </w:style>
  <w:style w:type="paragraph" w:customStyle="1" w:styleId="Box-title">
    <w:name w:val="Box-title"/>
    <w:basedOn w:val="BaseHeading"/>
    <w:rsid w:val="00A827F6"/>
    <w:pPr>
      <w:shd w:val="clear" w:color="auto" w:fill="E6E6E6"/>
    </w:pPr>
    <w:rPr>
      <w:b/>
      <w:sz w:val="26"/>
      <w:szCs w:val="24"/>
    </w:rPr>
  </w:style>
  <w:style w:type="paragraph" w:customStyle="1" w:styleId="FrontHead">
    <w:name w:val="Front Head"/>
    <w:basedOn w:val="BaseHeading"/>
    <w:next w:val="BodyText"/>
    <w:qFormat/>
    <w:rsid w:val="00A827F6"/>
    <w:pPr>
      <w:keepNext/>
      <w:pageBreakBefore/>
      <w:suppressAutoHyphens/>
      <w:spacing w:before="310" w:after="310" w:line="310" w:lineRule="atLeast"/>
    </w:pPr>
    <w:rPr>
      <w:b/>
      <w:sz w:val="28"/>
    </w:rPr>
  </w:style>
  <w:style w:type="paragraph" w:customStyle="1" w:styleId="IndexHead">
    <w:name w:val="Index Head"/>
    <w:basedOn w:val="BaseHeading"/>
    <w:rsid w:val="00A827F6"/>
    <w:pPr>
      <w:pageBreakBefore/>
      <w:spacing w:after="760" w:line="280" w:lineRule="atLeast"/>
      <w:jc w:val="center"/>
    </w:pPr>
    <w:rPr>
      <w:b/>
      <w:sz w:val="28"/>
      <w:szCs w:val="28"/>
    </w:rPr>
  </w:style>
  <w:style w:type="paragraph" w:customStyle="1" w:styleId="Exampleindent2">
    <w:name w:val="Example indent 2"/>
    <w:basedOn w:val="Example"/>
    <w:rsid w:val="00A827F6"/>
    <w:pPr>
      <w:tabs>
        <w:tab w:val="left" w:pos="1758"/>
      </w:tabs>
      <w:ind w:left="805"/>
    </w:pPr>
  </w:style>
  <w:style w:type="paragraph" w:customStyle="1" w:styleId="Exampleindent2continued">
    <w:name w:val="Example indent 2 continued"/>
    <w:basedOn w:val="BaseText"/>
    <w:rsid w:val="00A827F6"/>
    <w:pPr>
      <w:spacing w:line="220" w:lineRule="atLeast"/>
      <w:ind w:left="805"/>
    </w:pPr>
    <w:rPr>
      <w:sz w:val="20"/>
    </w:rPr>
  </w:style>
  <w:style w:type="paragraph" w:customStyle="1" w:styleId="Noteindent2continued">
    <w:name w:val="Note indent 2 continued"/>
    <w:basedOn w:val="Note"/>
    <w:rsid w:val="00A827F6"/>
    <w:pPr>
      <w:tabs>
        <w:tab w:val="clear" w:pos="965"/>
        <w:tab w:val="left" w:pos="1758"/>
      </w:tabs>
      <w:ind w:left="805"/>
    </w:pPr>
  </w:style>
  <w:style w:type="paragraph" w:customStyle="1" w:styleId="Noteindent2">
    <w:name w:val="Note indent 2"/>
    <w:basedOn w:val="Note"/>
    <w:rsid w:val="00A827F6"/>
    <w:pPr>
      <w:tabs>
        <w:tab w:val="clear" w:pos="965"/>
        <w:tab w:val="left" w:pos="1758"/>
      </w:tabs>
      <w:ind w:left="805"/>
    </w:pPr>
  </w:style>
  <w:style w:type="character" w:customStyle="1" w:styleId="Chinese">
    <w:name w:val="Chinese"/>
    <w:uiPriority w:val="1"/>
    <w:qFormat/>
    <w:rsid w:val="00A827F6"/>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A827F6"/>
    <w:pPr>
      <w:numPr>
        <w:numId w:val="0"/>
      </w:numPr>
      <w:shd w:val="pct15" w:color="auto" w:fill="auto"/>
    </w:pPr>
  </w:style>
  <w:style w:type="paragraph" w:customStyle="1" w:styleId="AMENDHeading1Unnumbered">
    <w:name w:val="AMEND Heading 1 Unnumbered"/>
    <w:basedOn w:val="Heading1"/>
    <w:next w:val="BodyText"/>
    <w:qFormat/>
    <w:rsid w:val="00A827F6"/>
    <w:pPr>
      <w:numPr>
        <w:numId w:val="0"/>
      </w:numPr>
      <w:shd w:val="pct15" w:color="auto" w:fill="auto"/>
    </w:pPr>
  </w:style>
  <w:style w:type="paragraph" w:customStyle="1" w:styleId="AdmittedTerm">
    <w:name w:val="Admitted Term"/>
    <w:basedOn w:val="BaseText"/>
    <w:next w:val="Definition"/>
    <w:qFormat/>
    <w:rsid w:val="00A827F6"/>
    <w:pPr>
      <w:spacing w:after="0"/>
      <w:jc w:val="left"/>
    </w:pPr>
  </w:style>
  <w:style w:type="paragraph" w:customStyle="1" w:styleId="dlnoindent">
    <w:name w:val="dl_no indent"/>
    <w:basedOn w:val="BaseText"/>
    <w:rsid w:val="00A827F6"/>
  </w:style>
  <w:style w:type="paragraph" w:customStyle="1" w:styleId="BodyTextIndent22">
    <w:name w:val="Body Text Indent 22"/>
    <w:basedOn w:val="Normal"/>
    <w:rsid w:val="00A827F6"/>
    <w:pPr>
      <w:ind w:left="805"/>
    </w:pPr>
  </w:style>
  <w:style w:type="paragraph" w:customStyle="1" w:styleId="BodyTextIndent32">
    <w:name w:val="Body Text Indent 32"/>
    <w:basedOn w:val="BodyTextIndent22"/>
    <w:rsid w:val="00A827F6"/>
    <w:pPr>
      <w:ind w:left="1202"/>
    </w:pPr>
  </w:style>
  <w:style w:type="character" w:customStyle="1" w:styleId="MTDisplayEquationChar">
    <w:name w:val="MTDisplayEquation Char"/>
    <w:basedOn w:val="DefaultParagraphFont"/>
    <w:link w:val="MTDisplayEquation"/>
    <w:rsid w:val="00636825"/>
    <w:rPr>
      <w:rFonts w:eastAsia="MS Mincho"/>
      <w:sz w:val="22"/>
      <w:lang w:val="en-GB" w:eastAsia="ja-JP"/>
    </w:rPr>
  </w:style>
  <w:style w:type="paragraph" w:customStyle="1" w:styleId="IneraTableMultiPar">
    <w:name w:val="IneraTableMultiPar"/>
    <w:basedOn w:val="Normal"/>
    <w:link w:val="IneraTableMultiParChar"/>
    <w:rsid w:val="00C97DF7"/>
    <w:rPr>
      <w:rFonts w:eastAsia="Times New Roman"/>
      <w:szCs w:val="24"/>
    </w:rPr>
  </w:style>
  <w:style w:type="character" w:customStyle="1" w:styleId="IneraTableMultiParChar">
    <w:name w:val="IneraTableMultiPar Char"/>
    <w:basedOn w:val="zzCoverChar"/>
    <w:link w:val="IneraTableMultiPar"/>
    <w:rsid w:val="00C97DF7"/>
    <w:rPr>
      <w:rFonts w:eastAsia="Times New Roman"/>
      <w:b w:val="0"/>
      <w:sz w:val="22"/>
      <w:szCs w:val="24"/>
      <w:lang w:val="en-GB" w:eastAsia="ja-JP"/>
    </w:rPr>
  </w:style>
  <w:style w:type="paragraph" w:customStyle="1" w:styleId="Os">
    <w:name w:val="Os"/>
    <w:basedOn w:val="Example"/>
    <w:qFormat/>
    <w:rsid w:val="00677291"/>
    <w:pPr>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pPr>
    <w:rPr>
      <w:szCs w:val="24"/>
    </w:rPr>
  </w:style>
  <w:style w:type="paragraph" w:customStyle="1" w:styleId="Default">
    <w:name w:val="Default"/>
    <w:rsid w:val="00C97CB4"/>
    <w:pPr>
      <w:autoSpaceDE w:val="0"/>
      <w:autoSpaceDN w:val="0"/>
      <w:adjustRightInd w:val="0"/>
    </w:pPr>
    <w:rPr>
      <w:rFonts w:ascii="Inter" w:hAnsi="Inter" w:cs="Inte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949">
      <w:bodyDiv w:val="1"/>
      <w:marLeft w:val="0"/>
      <w:marRight w:val="0"/>
      <w:marTop w:val="0"/>
      <w:marBottom w:val="0"/>
      <w:divBdr>
        <w:top w:val="none" w:sz="0" w:space="0" w:color="auto"/>
        <w:left w:val="none" w:sz="0" w:space="0" w:color="auto"/>
        <w:bottom w:val="none" w:sz="0" w:space="0" w:color="auto"/>
        <w:right w:val="none" w:sz="0" w:space="0" w:color="auto"/>
      </w:divBdr>
    </w:div>
    <w:div w:id="940451">
      <w:bodyDiv w:val="1"/>
      <w:marLeft w:val="0"/>
      <w:marRight w:val="0"/>
      <w:marTop w:val="0"/>
      <w:marBottom w:val="0"/>
      <w:divBdr>
        <w:top w:val="none" w:sz="0" w:space="0" w:color="auto"/>
        <w:left w:val="none" w:sz="0" w:space="0" w:color="auto"/>
        <w:bottom w:val="none" w:sz="0" w:space="0" w:color="auto"/>
        <w:right w:val="none" w:sz="0" w:space="0" w:color="auto"/>
      </w:divBdr>
    </w:div>
    <w:div w:id="1207990">
      <w:bodyDiv w:val="1"/>
      <w:marLeft w:val="0"/>
      <w:marRight w:val="0"/>
      <w:marTop w:val="0"/>
      <w:marBottom w:val="0"/>
      <w:divBdr>
        <w:top w:val="none" w:sz="0" w:space="0" w:color="auto"/>
        <w:left w:val="none" w:sz="0" w:space="0" w:color="auto"/>
        <w:bottom w:val="none" w:sz="0" w:space="0" w:color="auto"/>
        <w:right w:val="none" w:sz="0" w:space="0" w:color="auto"/>
      </w:divBdr>
    </w:div>
    <w:div w:id="1473014">
      <w:bodyDiv w:val="1"/>
      <w:marLeft w:val="0"/>
      <w:marRight w:val="0"/>
      <w:marTop w:val="0"/>
      <w:marBottom w:val="0"/>
      <w:divBdr>
        <w:top w:val="none" w:sz="0" w:space="0" w:color="auto"/>
        <w:left w:val="none" w:sz="0" w:space="0" w:color="auto"/>
        <w:bottom w:val="none" w:sz="0" w:space="0" w:color="auto"/>
        <w:right w:val="none" w:sz="0" w:space="0" w:color="auto"/>
      </w:divBdr>
    </w:div>
    <w:div w:id="1589894">
      <w:bodyDiv w:val="1"/>
      <w:marLeft w:val="0"/>
      <w:marRight w:val="0"/>
      <w:marTop w:val="0"/>
      <w:marBottom w:val="0"/>
      <w:divBdr>
        <w:top w:val="none" w:sz="0" w:space="0" w:color="auto"/>
        <w:left w:val="none" w:sz="0" w:space="0" w:color="auto"/>
        <w:bottom w:val="none" w:sz="0" w:space="0" w:color="auto"/>
        <w:right w:val="none" w:sz="0" w:space="0" w:color="auto"/>
      </w:divBdr>
    </w:div>
    <w:div w:id="3286076">
      <w:bodyDiv w:val="1"/>
      <w:marLeft w:val="0"/>
      <w:marRight w:val="0"/>
      <w:marTop w:val="0"/>
      <w:marBottom w:val="0"/>
      <w:divBdr>
        <w:top w:val="none" w:sz="0" w:space="0" w:color="auto"/>
        <w:left w:val="none" w:sz="0" w:space="0" w:color="auto"/>
        <w:bottom w:val="none" w:sz="0" w:space="0" w:color="auto"/>
        <w:right w:val="none" w:sz="0" w:space="0" w:color="auto"/>
      </w:divBdr>
    </w:div>
    <w:div w:id="4476290">
      <w:bodyDiv w:val="1"/>
      <w:marLeft w:val="0"/>
      <w:marRight w:val="0"/>
      <w:marTop w:val="0"/>
      <w:marBottom w:val="0"/>
      <w:divBdr>
        <w:top w:val="none" w:sz="0" w:space="0" w:color="auto"/>
        <w:left w:val="none" w:sz="0" w:space="0" w:color="auto"/>
        <w:bottom w:val="none" w:sz="0" w:space="0" w:color="auto"/>
        <w:right w:val="none" w:sz="0" w:space="0" w:color="auto"/>
      </w:divBdr>
    </w:div>
    <w:div w:id="4791725">
      <w:bodyDiv w:val="1"/>
      <w:marLeft w:val="0"/>
      <w:marRight w:val="0"/>
      <w:marTop w:val="0"/>
      <w:marBottom w:val="0"/>
      <w:divBdr>
        <w:top w:val="none" w:sz="0" w:space="0" w:color="auto"/>
        <w:left w:val="none" w:sz="0" w:space="0" w:color="auto"/>
        <w:bottom w:val="none" w:sz="0" w:space="0" w:color="auto"/>
        <w:right w:val="none" w:sz="0" w:space="0" w:color="auto"/>
      </w:divBdr>
    </w:div>
    <w:div w:id="5404408">
      <w:bodyDiv w:val="1"/>
      <w:marLeft w:val="0"/>
      <w:marRight w:val="0"/>
      <w:marTop w:val="0"/>
      <w:marBottom w:val="0"/>
      <w:divBdr>
        <w:top w:val="none" w:sz="0" w:space="0" w:color="auto"/>
        <w:left w:val="none" w:sz="0" w:space="0" w:color="auto"/>
        <w:bottom w:val="none" w:sz="0" w:space="0" w:color="auto"/>
        <w:right w:val="none" w:sz="0" w:space="0" w:color="auto"/>
      </w:divBdr>
    </w:div>
    <w:div w:id="5519361">
      <w:bodyDiv w:val="1"/>
      <w:marLeft w:val="0"/>
      <w:marRight w:val="0"/>
      <w:marTop w:val="0"/>
      <w:marBottom w:val="0"/>
      <w:divBdr>
        <w:top w:val="none" w:sz="0" w:space="0" w:color="auto"/>
        <w:left w:val="none" w:sz="0" w:space="0" w:color="auto"/>
        <w:bottom w:val="none" w:sz="0" w:space="0" w:color="auto"/>
        <w:right w:val="none" w:sz="0" w:space="0" w:color="auto"/>
      </w:divBdr>
    </w:div>
    <w:div w:id="6371963">
      <w:bodyDiv w:val="1"/>
      <w:marLeft w:val="0"/>
      <w:marRight w:val="0"/>
      <w:marTop w:val="0"/>
      <w:marBottom w:val="0"/>
      <w:divBdr>
        <w:top w:val="none" w:sz="0" w:space="0" w:color="auto"/>
        <w:left w:val="none" w:sz="0" w:space="0" w:color="auto"/>
        <w:bottom w:val="none" w:sz="0" w:space="0" w:color="auto"/>
        <w:right w:val="none" w:sz="0" w:space="0" w:color="auto"/>
      </w:divBdr>
    </w:div>
    <w:div w:id="6829331">
      <w:bodyDiv w:val="1"/>
      <w:marLeft w:val="0"/>
      <w:marRight w:val="0"/>
      <w:marTop w:val="0"/>
      <w:marBottom w:val="0"/>
      <w:divBdr>
        <w:top w:val="none" w:sz="0" w:space="0" w:color="auto"/>
        <w:left w:val="none" w:sz="0" w:space="0" w:color="auto"/>
        <w:bottom w:val="none" w:sz="0" w:space="0" w:color="auto"/>
        <w:right w:val="none" w:sz="0" w:space="0" w:color="auto"/>
      </w:divBdr>
    </w:div>
    <w:div w:id="6948471">
      <w:bodyDiv w:val="1"/>
      <w:marLeft w:val="0"/>
      <w:marRight w:val="0"/>
      <w:marTop w:val="0"/>
      <w:marBottom w:val="0"/>
      <w:divBdr>
        <w:top w:val="none" w:sz="0" w:space="0" w:color="auto"/>
        <w:left w:val="none" w:sz="0" w:space="0" w:color="auto"/>
        <w:bottom w:val="none" w:sz="0" w:space="0" w:color="auto"/>
        <w:right w:val="none" w:sz="0" w:space="0" w:color="auto"/>
      </w:divBdr>
    </w:div>
    <w:div w:id="7216198">
      <w:bodyDiv w:val="1"/>
      <w:marLeft w:val="0"/>
      <w:marRight w:val="0"/>
      <w:marTop w:val="0"/>
      <w:marBottom w:val="0"/>
      <w:divBdr>
        <w:top w:val="none" w:sz="0" w:space="0" w:color="auto"/>
        <w:left w:val="none" w:sz="0" w:space="0" w:color="auto"/>
        <w:bottom w:val="none" w:sz="0" w:space="0" w:color="auto"/>
        <w:right w:val="none" w:sz="0" w:space="0" w:color="auto"/>
      </w:divBdr>
    </w:div>
    <w:div w:id="10381214">
      <w:bodyDiv w:val="1"/>
      <w:marLeft w:val="0"/>
      <w:marRight w:val="0"/>
      <w:marTop w:val="0"/>
      <w:marBottom w:val="0"/>
      <w:divBdr>
        <w:top w:val="none" w:sz="0" w:space="0" w:color="auto"/>
        <w:left w:val="none" w:sz="0" w:space="0" w:color="auto"/>
        <w:bottom w:val="none" w:sz="0" w:space="0" w:color="auto"/>
        <w:right w:val="none" w:sz="0" w:space="0" w:color="auto"/>
      </w:divBdr>
    </w:div>
    <w:div w:id="10648260">
      <w:bodyDiv w:val="1"/>
      <w:marLeft w:val="0"/>
      <w:marRight w:val="0"/>
      <w:marTop w:val="0"/>
      <w:marBottom w:val="0"/>
      <w:divBdr>
        <w:top w:val="none" w:sz="0" w:space="0" w:color="auto"/>
        <w:left w:val="none" w:sz="0" w:space="0" w:color="auto"/>
        <w:bottom w:val="none" w:sz="0" w:space="0" w:color="auto"/>
        <w:right w:val="none" w:sz="0" w:space="0" w:color="auto"/>
      </w:divBdr>
    </w:div>
    <w:div w:id="13004034">
      <w:bodyDiv w:val="1"/>
      <w:marLeft w:val="0"/>
      <w:marRight w:val="0"/>
      <w:marTop w:val="0"/>
      <w:marBottom w:val="0"/>
      <w:divBdr>
        <w:top w:val="none" w:sz="0" w:space="0" w:color="auto"/>
        <w:left w:val="none" w:sz="0" w:space="0" w:color="auto"/>
        <w:bottom w:val="none" w:sz="0" w:space="0" w:color="auto"/>
        <w:right w:val="none" w:sz="0" w:space="0" w:color="auto"/>
      </w:divBdr>
    </w:div>
    <w:div w:id="13072567">
      <w:bodyDiv w:val="1"/>
      <w:marLeft w:val="0"/>
      <w:marRight w:val="0"/>
      <w:marTop w:val="0"/>
      <w:marBottom w:val="0"/>
      <w:divBdr>
        <w:top w:val="none" w:sz="0" w:space="0" w:color="auto"/>
        <w:left w:val="none" w:sz="0" w:space="0" w:color="auto"/>
        <w:bottom w:val="none" w:sz="0" w:space="0" w:color="auto"/>
        <w:right w:val="none" w:sz="0" w:space="0" w:color="auto"/>
      </w:divBdr>
    </w:div>
    <w:div w:id="13893836">
      <w:bodyDiv w:val="1"/>
      <w:marLeft w:val="0"/>
      <w:marRight w:val="0"/>
      <w:marTop w:val="0"/>
      <w:marBottom w:val="0"/>
      <w:divBdr>
        <w:top w:val="none" w:sz="0" w:space="0" w:color="auto"/>
        <w:left w:val="none" w:sz="0" w:space="0" w:color="auto"/>
        <w:bottom w:val="none" w:sz="0" w:space="0" w:color="auto"/>
        <w:right w:val="none" w:sz="0" w:space="0" w:color="auto"/>
      </w:divBdr>
    </w:div>
    <w:div w:id="13960986">
      <w:bodyDiv w:val="1"/>
      <w:marLeft w:val="0"/>
      <w:marRight w:val="0"/>
      <w:marTop w:val="0"/>
      <w:marBottom w:val="0"/>
      <w:divBdr>
        <w:top w:val="none" w:sz="0" w:space="0" w:color="auto"/>
        <w:left w:val="none" w:sz="0" w:space="0" w:color="auto"/>
        <w:bottom w:val="none" w:sz="0" w:space="0" w:color="auto"/>
        <w:right w:val="none" w:sz="0" w:space="0" w:color="auto"/>
      </w:divBdr>
    </w:div>
    <w:div w:id="15161137">
      <w:bodyDiv w:val="1"/>
      <w:marLeft w:val="0"/>
      <w:marRight w:val="0"/>
      <w:marTop w:val="0"/>
      <w:marBottom w:val="0"/>
      <w:divBdr>
        <w:top w:val="none" w:sz="0" w:space="0" w:color="auto"/>
        <w:left w:val="none" w:sz="0" w:space="0" w:color="auto"/>
        <w:bottom w:val="none" w:sz="0" w:space="0" w:color="auto"/>
        <w:right w:val="none" w:sz="0" w:space="0" w:color="auto"/>
      </w:divBdr>
    </w:div>
    <w:div w:id="20320833">
      <w:bodyDiv w:val="1"/>
      <w:marLeft w:val="0"/>
      <w:marRight w:val="0"/>
      <w:marTop w:val="0"/>
      <w:marBottom w:val="0"/>
      <w:divBdr>
        <w:top w:val="none" w:sz="0" w:space="0" w:color="auto"/>
        <w:left w:val="none" w:sz="0" w:space="0" w:color="auto"/>
        <w:bottom w:val="none" w:sz="0" w:space="0" w:color="auto"/>
        <w:right w:val="none" w:sz="0" w:space="0" w:color="auto"/>
      </w:divBdr>
    </w:div>
    <w:div w:id="20591840">
      <w:bodyDiv w:val="1"/>
      <w:marLeft w:val="0"/>
      <w:marRight w:val="0"/>
      <w:marTop w:val="0"/>
      <w:marBottom w:val="0"/>
      <w:divBdr>
        <w:top w:val="none" w:sz="0" w:space="0" w:color="auto"/>
        <w:left w:val="none" w:sz="0" w:space="0" w:color="auto"/>
        <w:bottom w:val="none" w:sz="0" w:space="0" w:color="auto"/>
        <w:right w:val="none" w:sz="0" w:space="0" w:color="auto"/>
      </w:divBdr>
    </w:div>
    <w:div w:id="21103218">
      <w:bodyDiv w:val="1"/>
      <w:marLeft w:val="0"/>
      <w:marRight w:val="0"/>
      <w:marTop w:val="0"/>
      <w:marBottom w:val="0"/>
      <w:divBdr>
        <w:top w:val="none" w:sz="0" w:space="0" w:color="auto"/>
        <w:left w:val="none" w:sz="0" w:space="0" w:color="auto"/>
        <w:bottom w:val="none" w:sz="0" w:space="0" w:color="auto"/>
        <w:right w:val="none" w:sz="0" w:space="0" w:color="auto"/>
      </w:divBdr>
    </w:div>
    <w:div w:id="21519487">
      <w:bodyDiv w:val="1"/>
      <w:marLeft w:val="0"/>
      <w:marRight w:val="0"/>
      <w:marTop w:val="0"/>
      <w:marBottom w:val="0"/>
      <w:divBdr>
        <w:top w:val="none" w:sz="0" w:space="0" w:color="auto"/>
        <w:left w:val="none" w:sz="0" w:space="0" w:color="auto"/>
        <w:bottom w:val="none" w:sz="0" w:space="0" w:color="auto"/>
        <w:right w:val="none" w:sz="0" w:space="0" w:color="auto"/>
      </w:divBdr>
    </w:div>
    <w:div w:id="21900571">
      <w:bodyDiv w:val="1"/>
      <w:marLeft w:val="0"/>
      <w:marRight w:val="0"/>
      <w:marTop w:val="0"/>
      <w:marBottom w:val="0"/>
      <w:divBdr>
        <w:top w:val="none" w:sz="0" w:space="0" w:color="auto"/>
        <w:left w:val="none" w:sz="0" w:space="0" w:color="auto"/>
        <w:bottom w:val="none" w:sz="0" w:space="0" w:color="auto"/>
        <w:right w:val="none" w:sz="0" w:space="0" w:color="auto"/>
      </w:divBdr>
    </w:div>
    <w:div w:id="22558254">
      <w:bodyDiv w:val="1"/>
      <w:marLeft w:val="0"/>
      <w:marRight w:val="0"/>
      <w:marTop w:val="0"/>
      <w:marBottom w:val="0"/>
      <w:divBdr>
        <w:top w:val="none" w:sz="0" w:space="0" w:color="auto"/>
        <w:left w:val="none" w:sz="0" w:space="0" w:color="auto"/>
        <w:bottom w:val="none" w:sz="0" w:space="0" w:color="auto"/>
        <w:right w:val="none" w:sz="0" w:space="0" w:color="auto"/>
      </w:divBdr>
    </w:div>
    <w:div w:id="22561854">
      <w:bodyDiv w:val="1"/>
      <w:marLeft w:val="0"/>
      <w:marRight w:val="0"/>
      <w:marTop w:val="0"/>
      <w:marBottom w:val="0"/>
      <w:divBdr>
        <w:top w:val="none" w:sz="0" w:space="0" w:color="auto"/>
        <w:left w:val="none" w:sz="0" w:space="0" w:color="auto"/>
        <w:bottom w:val="none" w:sz="0" w:space="0" w:color="auto"/>
        <w:right w:val="none" w:sz="0" w:space="0" w:color="auto"/>
      </w:divBdr>
    </w:div>
    <w:div w:id="22676994">
      <w:bodyDiv w:val="1"/>
      <w:marLeft w:val="0"/>
      <w:marRight w:val="0"/>
      <w:marTop w:val="0"/>
      <w:marBottom w:val="0"/>
      <w:divBdr>
        <w:top w:val="none" w:sz="0" w:space="0" w:color="auto"/>
        <w:left w:val="none" w:sz="0" w:space="0" w:color="auto"/>
        <w:bottom w:val="none" w:sz="0" w:space="0" w:color="auto"/>
        <w:right w:val="none" w:sz="0" w:space="0" w:color="auto"/>
      </w:divBdr>
    </w:div>
    <w:div w:id="23604581">
      <w:bodyDiv w:val="1"/>
      <w:marLeft w:val="0"/>
      <w:marRight w:val="0"/>
      <w:marTop w:val="0"/>
      <w:marBottom w:val="0"/>
      <w:divBdr>
        <w:top w:val="none" w:sz="0" w:space="0" w:color="auto"/>
        <w:left w:val="none" w:sz="0" w:space="0" w:color="auto"/>
        <w:bottom w:val="none" w:sz="0" w:space="0" w:color="auto"/>
        <w:right w:val="none" w:sz="0" w:space="0" w:color="auto"/>
      </w:divBdr>
    </w:div>
    <w:div w:id="23794836">
      <w:bodyDiv w:val="1"/>
      <w:marLeft w:val="0"/>
      <w:marRight w:val="0"/>
      <w:marTop w:val="0"/>
      <w:marBottom w:val="0"/>
      <w:divBdr>
        <w:top w:val="none" w:sz="0" w:space="0" w:color="auto"/>
        <w:left w:val="none" w:sz="0" w:space="0" w:color="auto"/>
        <w:bottom w:val="none" w:sz="0" w:space="0" w:color="auto"/>
        <w:right w:val="none" w:sz="0" w:space="0" w:color="auto"/>
      </w:divBdr>
    </w:div>
    <w:div w:id="26608619">
      <w:bodyDiv w:val="1"/>
      <w:marLeft w:val="0"/>
      <w:marRight w:val="0"/>
      <w:marTop w:val="0"/>
      <w:marBottom w:val="0"/>
      <w:divBdr>
        <w:top w:val="none" w:sz="0" w:space="0" w:color="auto"/>
        <w:left w:val="none" w:sz="0" w:space="0" w:color="auto"/>
        <w:bottom w:val="none" w:sz="0" w:space="0" w:color="auto"/>
        <w:right w:val="none" w:sz="0" w:space="0" w:color="auto"/>
      </w:divBdr>
    </w:div>
    <w:div w:id="27343177">
      <w:bodyDiv w:val="1"/>
      <w:marLeft w:val="0"/>
      <w:marRight w:val="0"/>
      <w:marTop w:val="0"/>
      <w:marBottom w:val="0"/>
      <w:divBdr>
        <w:top w:val="none" w:sz="0" w:space="0" w:color="auto"/>
        <w:left w:val="none" w:sz="0" w:space="0" w:color="auto"/>
        <w:bottom w:val="none" w:sz="0" w:space="0" w:color="auto"/>
        <w:right w:val="none" w:sz="0" w:space="0" w:color="auto"/>
      </w:divBdr>
    </w:div>
    <w:div w:id="27529951">
      <w:bodyDiv w:val="1"/>
      <w:marLeft w:val="0"/>
      <w:marRight w:val="0"/>
      <w:marTop w:val="0"/>
      <w:marBottom w:val="0"/>
      <w:divBdr>
        <w:top w:val="none" w:sz="0" w:space="0" w:color="auto"/>
        <w:left w:val="none" w:sz="0" w:space="0" w:color="auto"/>
        <w:bottom w:val="none" w:sz="0" w:space="0" w:color="auto"/>
        <w:right w:val="none" w:sz="0" w:space="0" w:color="auto"/>
      </w:divBdr>
    </w:div>
    <w:div w:id="27682200">
      <w:bodyDiv w:val="1"/>
      <w:marLeft w:val="0"/>
      <w:marRight w:val="0"/>
      <w:marTop w:val="0"/>
      <w:marBottom w:val="0"/>
      <w:divBdr>
        <w:top w:val="none" w:sz="0" w:space="0" w:color="auto"/>
        <w:left w:val="none" w:sz="0" w:space="0" w:color="auto"/>
        <w:bottom w:val="none" w:sz="0" w:space="0" w:color="auto"/>
        <w:right w:val="none" w:sz="0" w:space="0" w:color="auto"/>
      </w:divBdr>
    </w:div>
    <w:div w:id="28144886">
      <w:bodyDiv w:val="1"/>
      <w:marLeft w:val="0"/>
      <w:marRight w:val="0"/>
      <w:marTop w:val="0"/>
      <w:marBottom w:val="0"/>
      <w:divBdr>
        <w:top w:val="none" w:sz="0" w:space="0" w:color="auto"/>
        <w:left w:val="none" w:sz="0" w:space="0" w:color="auto"/>
        <w:bottom w:val="none" w:sz="0" w:space="0" w:color="auto"/>
        <w:right w:val="none" w:sz="0" w:space="0" w:color="auto"/>
      </w:divBdr>
    </w:div>
    <w:div w:id="28382668">
      <w:bodyDiv w:val="1"/>
      <w:marLeft w:val="0"/>
      <w:marRight w:val="0"/>
      <w:marTop w:val="0"/>
      <w:marBottom w:val="0"/>
      <w:divBdr>
        <w:top w:val="none" w:sz="0" w:space="0" w:color="auto"/>
        <w:left w:val="none" w:sz="0" w:space="0" w:color="auto"/>
        <w:bottom w:val="none" w:sz="0" w:space="0" w:color="auto"/>
        <w:right w:val="none" w:sz="0" w:space="0" w:color="auto"/>
      </w:divBdr>
    </w:div>
    <w:div w:id="28460302">
      <w:bodyDiv w:val="1"/>
      <w:marLeft w:val="0"/>
      <w:marRight w:val="0"/>
      <w:marTop w:val="0"/>
      <w:marBottom w:val="0"/>
      <w:divBdr>
        <w:top w:val="none" w:sz="0" w:space="0" w:color="auto"/>
        <w:left w:val="none" w:sz="0" w:space="0" w:color="auto"/>
        <w:bottom w:val="none" w:sz="0" w:space="0" w:color="auto"/>
        <w:right w:val="none" w:sz="0" w:space="0" w:color="auto"/>
      </w:divBdr>
    </w:div>
    <w:div w:id="28797590">
      <w:bodyDiv w:val="1"/>
      <w:marLeft w:val="0"/>
      <w:marRight w:val="0"/>
      <w:marTop w:val="0"/>
      <w:marBottom w:val="0"/>
      <w:divBdr>
        <w:top w:val="none" w:sz="0" w:space="0" w:color="auto"/>
        <w:left w:val="none" w:sz="0" w:space="0" w:color="auto"/>
        <w:bottom w:val="none" w:sz="0" w:space="0" w:color="auto"/>
        <w:right w:val="none" w:sz="0" w:space="0" w:color="auto"/>
      </w:divBdr>
    </w:div>
    <w:div w:id="28848121">
      <w:bodyDiv w:val="1"/>
      <w:marLeft w:val="0"/>
      <w:marRight w:val="0"/>
      <w:marTop w:val="0"/>
      <w:marBottom w:val="0"/>
      <w:divBdr>
        <w:top w:val="none" w:sz="0" w:space="0" w:color="auto"/>
        <w:left w:val="none" w:sz="0" w:space="0" w:color="auto"/>
        <w:bottom w:val="none" w:sz="0" w:space="0" w:color="auto"/>
        <w:right w:val="none" w:sz="0" w:space="0" w:color="auto"/>
      </w:divBdr>
    </w:div>
    <w:div w:id="29889711">
      <w:bodyDiv w:val="1"/>
      <w:marLeft w:val="0"/>
      <w:marRight w:val="0"/>
      <w:marTop w:val="0"/>
      <w:marBottom w:val="0"/>
      <w:divBdr>
        <w:top w:val="none" w:sz="0" w:space="0" w:color="auto"/>
        <w:left w:val="none" w:sz="0" w:space="0" w:color="auto"/>
        <w:bottom w:val="none" w:sz="0" w:space="0" w:color="auto"/>
        <w:right w:val="none" w:sz="0" w:space="0" w:color="auto"/>
      </w:divBdr>
    </w:div>
    <w:div w:id="30226747">
      <w:bodyDiv w:val="1"/>
      <w:marLeft w:val="0"/>
      <w:marRight w:val="0"/>
      <w:marTop w:val="0"/>
      <w:marBottom w:val="0"/>
      <w:divBdr>
        <w:top w:val="none" w:sz="0" w:space="0" w:color="auto"/>
        <w:left w:val="none" w:sz="0" w:space="0" w:color="auto"/>
        <w:bottom w:val="none" w:sz="0" w:space="0" w:color="auto"/>
        <w:right w:val="none" w:sz="0" w:space="0" w:color="auto"/>
      </w:divBdr>
    </w:div>
    <w:div w:id="30540815">
      <w:bodyDiv w:val="1"/>
      <w:marLeft w:val="0"/>
      <w:marRight w:val="0"/>
      <w:marTop w:val="0"/>
      <w:marBottom w:val="0"/>
      <w:divBdr>
        <w:top w:val="none" w:sz="0" w:space="0" w:color="auto"/>
        <w:left w:val="none" w:sz="0" w:space="0" w:color="auto"/>
        <w:bottom w:val="none" w:sz="0" w:space="0" w:color="auto"/>
        <w:right w:val="none" w:sz="0" w:space="0" w:color="auto"/>
      </w:divBdr>
    </w:div>
    <w:div w:id="31468112">
      <w:bodyDiv w:val="1"/>
      <w:marLeft w:val="0"/>
      <w:marRight w:val="0"/>
      <w:marTop w:val="0"/>
      <w:marBottom w:val="0"/>
      <w:divBdr>
        <w:top w:val="none" w:sz="0" w:space="0" w:color="auto"/>
        <w:left w:val="none" w:sz="0" w:space="0" w:color="auto"/>
        <w:bottom w:val="none" w:sz="0" w:space="0" w:color="auto"/>
        <w:right w:val="none" w:sz="0" w:space="0" w:color="auto"/>
      </w:divBdr>
    </w:div>
    <w:div w:id="31659367">
      <w:bodyDiv w:val="1"/>
      <w:marLeft w:val="0"/>
      <w:marRight w:val="0"/>
      <w:marTop w:val="0"/>
      <w:marBottom w:val="0"/>
      <w:divBdr>
        <w:top w:val="none" w:sz="0" w:space="0" w:color="auto"/>
        <w:left w:val="none" w:sz="0" w:space="0" w:color="auto"/>
        <w:bottom w:val="none" w:sz="0" w:space="0" w:color="auto"/>
        <w:right w:val="none" w:sz="0" w:space="0" w:color="auto"/>
      </w:divBdr>
    </w:div>
    <w:div w:id="32196264">
      <w:bodyDiv w:val="1"/>
      <w:marLeft w:val="0"/>
      <w:marRight w:val="0"/>
      <w:marTop w:val="0"/>
      <w:marBottom w:val="0"/>
      <w:divBdr>
        <w:top w:val="none" w:sz="0" w:space="0" w:color="auto"/>
        <w:left w:val="none" w:sz="0" w:space="0" w:color="auto"/>
        <w:bottom w:val="none" w:sz="0" w:space="0" w:color="auto"/>
        <w:right w:val="none" w:sz="0" w:space="0" w:color="auto"/>
      </w:divBdr>
    </w:div>
    <w:div w:id="32967865">
      <w:bodyDiv w:val="1"/>
      <w:marLeft w:val="0"/>
      <w:marRight w:val="0"/>
      <w:marTop w:val="0"/>
      <w:marBottom w:val="0"/>
      <w:divBdr>
        <w:top w:val="none" w:sz="0" w:space="0" w:color="auto"/>
        <w:left w:val="none" w:sz="0" w:space="0" w:color="auto"/>
        <w:bottom w:val="none" w:sz="0" w:space="0" w:color="auto"/>
        <w:right w:val="none" w:sz="0" w:space="0" w:color="auto"/>
      </w:divBdr>
    </w:div>
    <w:div w:id="33317450">
      <w:bodyDiv w:val="1"/>
      <w:marLeft w:val="0"/>
      <w:marRight w:val="0"/>
      <w:marTop w:val="0"/>
      <w:marBottom w:val="0"/>
      <w:divBdr>
        <w:top w:val="none" w:sz="0" w:space="0" w:color="auto"/>
        <w:left w:val="none" w:sz="0" w:space="0" w:color="auto"/>
        <w:bottom w:val="none" w:sz="0" w:space="0" w:color="auto"/>
        <w:right w:val="none" w:sz="0" w:space="0" w:color="auto"/>
      </w:divBdr>
    </w:div>
    <w:div w:id="34086868">
      <w:bodyDiv w:val="1"/>
      <w:marLeft w:val="0"/>
      <w:marRight w:val="0"/>
      <w:marTop w:val="0"/>
      <w:marBottom w:val="0"/>
      <w:divBdr>
        <w:top w:val="none" w:sz="0" w:space="0" w:color="auto"/>
        <w:left w:val="none" w:sz="0" w:space="0" w:color="auto"/>
        <w:bottom w:val="none" w:sz="0" w:space="0" w:color="auto"/>
        <w:right w:val="none" w:sz="0" w:space="0" w:color="auto"/>
      </w:divBdr>
    </w:div>
    <w:div w:id="34162773">
      <w:bodyDiv w:val="1"/>
      <w:marLeft w:val="0"/>
      <w:marRight w:val="0"/>
      <w:marTop w:val="0"/>
      <w:marBottom w:val="0"/>
      <w:divBdr>
        <w:top w:val="none" w:sz="0" w:space="0" w:color="auto"/>
        <w:left w:val="none" w:sz="0" w:space="0" w:color="auto"/>
        <w:bottom w:val="none" w:sz="0" w:space="0" w:color="auto"/>
        <w:right w:val="none" w:sz="0" w:space="0" w:color="auto"/>
      </w:divBdr>
    </w:div>
    <w:div w:id="34353275">
      <w:bodyDiv w:val="1"/>
      <w:marLeft w:val="0"/>
      <w:marRight w:val="0"/>
      <w:marTop w:val="0"/>
      <w:marBottom w:val="0"/>
      <w:divBdr>
        <w:top w:val="none" w:sz="0" w:space="0" w:color="auto"/>
        <w:left w:val="none" w:sz="0" w:space="0" w:color="auto"/>
        <w:bottom w:val="none" w:sz="0" w:space="0" w:color="auto"/>
        <w:right w:val="none" w:sz="0" w:space="0" w:color="auto"/>
      </w:divBdr>
    </w:div>
    <w:div w:id="34354937">
      <w:bodyDiv w:val="1"/>
      <w:marLeft w:val="0"/>
      <w:marRight w:val="0"/>
      <w:marTop w:val="0"/>
      <w:marBottom w:val="0"/>
      <w:divBdr>
        <w:top w:val="none" w:sz="0" w:space="0" w:color="auto"/>
        <w:left w:val="none" w:sz="0" w:space="0" w:color="auto"/>
        <w:bottom w:val="none" w:sz="0" w:space="0" w:color="auto"/>
        <w:right w:val="none" w:sz="0" w:space="0" w:color="auto"/>
      </w:divBdr>
    </w:div>
    <w:div w:id="35010883">
      <w:bodyDiv w:val="1"/>
      <w:marLeft w:val="0"/>
      <w:marRight w:val="0"/>
      <w:marTop w:val="0"/>
      <w:marBottom w:val="0"/>
      <w:divBdr>
        <w:top w:val="none" w:sz="0" w:space="0" w:color="auto"/>
        <w:left w:val="none" w:sz="0" w:space="0" w:color="auto"/>
        <w:bottom w:val="none" w:sz="0" w:space="0" w:color="auto"/>
        <w:right w:val="none" w:sz="0" w:space="0" w:color="auto"/>
      </w:divBdr>
    </w:div>
    <w:div w:id="35200830">
      <w:bodyDiv w:val="1"/>
      <w:marLeft w:val="0"/>
      <w:marRight w:val="0"/>
      <w:marTop w:val="0"/>
      <w:marBottom w:val="0"/>
      <w:divBdr>
        <w:top w:val="none" w:sz="0" w:space="0" w:color="auto"/>
        <w:left w:val="none" w:sz="0" w:space="0" w:color="auto"/>
        <w:bottom w:val="none" w:sz="0" w:space="0" w:color="auto"/>
        <w:right w:val="none" w:sz="0" w:space="0" w:color="auto"/>
      </w:divBdr>
    </w:div>
    <w:div w:id="35469168">
      <w:bodyDiv w:val="1"/>
      <w:marLeft w:val="0"/>
      <w:marRight w:val="0"/>
      <w:marTop w:val="0"/>
      <w:marBottom w:val="0"/>
      <w:divBdr>
        <w:top w:val="none" w:sz="0" w:space="0" w:color="auto"/>
        <w:left w:val="none" w:sz="0" w:space="0" w:color="auto"/>
        <w:bottom w:val="none" w:sz="0" w:space="0" w:color="auto"/>
        <w:right w:val="none" w:sz="0" w:space="0" w:color="auto"/>
      </w:divBdr>
    </w:div>
    <w:div w:id="36662340">
      <w:bodyDiv w:val="1"/>
      <w:marLeft w:val="0"/>
      <w:marRight w:val="0"/>
      <w:marTop w:val="0"/>
      <w:marBottom w:val="0"/>
      <w:divBdr>
        <w:top w:val="none" w:sz="0" w:space="0" w:color="auto"/>
        <w:left w:val="none" w:sz="0" w:space="0" w:color="auto"/>
        <w:bottom w:val="none" w:sz="0" w:space="0" w:color="auto"/>
        <w:right w:val="none" w:sz="0" w:space="0" w:color="auto"/>
      </w:divBdr>
    </w:div>
    <w:div w:id="37433038">
      <w:bodyDiv w:val="1"/>
      <w:marLeft w:val="0"/>
      <w:marRight w:val="0"/>
      <w:marTop w:val="0"/>
      <w:marBottom w:val="0"/>
      <w:divBdr>
        <w:top w:val="none" w:sz="0" w:space="0" w:color="auto"/>
        <w:left w:val="none" w:sz="0" w:space="0" w:color="auto"/>
        <w:bottom w:val="none" w:sz="0" w:space="0" w:color="auto"/>
        <w:right w:val="none" w:sz="0" w:space="0" w:color="auto"/>
      </w:divBdr>
    </w:div>
    <w:div w:id="38435743">
      <w:bodyDiv w:val="1"/>
      <w:marLeft w:val="0"/>
      <w:marRight w:val="0"/>
      <w:marTop w:val="0"/>
      <w:marBottom w:val="0"/>
      <w:divBdr>
        <w:top w:val="none" w:sz="0" w:space="0" w:color="auto"/>
        <w:left w:val="none" w:sz="0" w:space="0" w:color="auto"/>
        <w:bottom w:val="none" w:sz="0" w:space="0" w:color="auto"/>
        <w:right w:val="none" w:sz="0" w:space="0" w:color="auto"/>
      </w:divBdr>
    </w:div>
    <w:div w:id="38436702">
      <w:bodyDiv w:val="1"/>
      <w:marLeft w:val="0"/>
      <w:marRight w:val="0"/>
      <w:marTop w:val="0"/>
      <w:marBottom w:val="0"/>
      <w:divBdr>
        <w:top w:val="none" w:sz="0" w:space="0" w:color="auto"/>
        <w:left w:val="none" w:sz="0" w:space="0" w:color="auto"/>
        <w:bottom w:val="none" w:sz="0" w:space="0" w:color="auto"/>
        <w:right w:val="none" w:sz="0" w:space="0" w:color="auto"/>
      </w:divBdr>
    </w:div>
    <w:div w:id="38482894">
      <w:bodyDiv w:val="1"/>
      <w:marLeft w:val="0"/>
      <w:marRight w:val="0"/>
      <w:marTop w:val="0"/>
      <w:marBottom w:val="0"/>
      <w:divBdr>
        <w:top w:val="none" w:sz="0" w:space="0" w:color="auto"/>
        <w:left w:val="none" w:sz="0" w:space="0" w:color="auto"/>
        <w:bottom w:val="none" w:sz="0" w:space="0" w:color="auto"/>
        <w:right w:val="none" w:sz="0" w:space="0" w:color="auto"/>
      </w:divBdr>
    </w:div>
    <w:div w:id="38869715">
      <w:bodyDiv w:val="1"/>
      <w:marLeft w:val="0"/>
      <w:marRight w:val="0"/>
      <w:marTop w:val="0"/>
      <w:marBottom w:val="0"/>
      <w:divBdr>
        <w:top w:val="none" w:sz="0" w:space="0" w:color="auto"/>
        <w:left w:val="none" w:sz="0" w:space="0" w:color="auto"/>
        <w:bottom w:val="none" w:sz="0" w:space="0" w:color="auto"/>
        <w:right w:val="none" w:sz="0" w:space="0" w:color="auto"/>
      </w:divBdr>
    </w:div>
    <w:div w:id="38893974">
      <w:bodyDiv w:val="1"/>
      <w:marLeft w:val="0"/>
      <w:marRight w:val="0"/>
      <w:marTop w:val="0"/>
      <w:marBottom w:val="0"/>
      <w:divBdr>
        <w:top w:val="none" w:sz="0" w:space="0" w:color="auto"/>
        <w:left w:val="none" w:sz="0" w:space="0" w:color="auto"/>
        <w:bottom w:val="none" w:sz="0" w:space="0" w:color="auto"/>
        <w:right w:val="none" w:sz="0" w:space="0" w:color="auto"/>
      </w:divBdr>
    </w:div>
    <w:div w:id="39132442">
      <w:bodyDiv w:val="1"/>
      <w:marLeft w:val="0"/>
      <w:marRight w:val="0"/>
      <w:marTop w:val="0"/>
      <w:marBottom w:val="0"/>
      <w:divBdr>
        <w:top w:val="none" w:sz="0" w:space="0" w:color="auto"/>
        <w:left w:val="none" w:sz="0" w:space="0" w:color="auto"/>
        <w:bottom w:val="none" w:sz="0" w:space="0" w:color="auto"/>
        <w:right w:val="none" w:sz="0" w:space="0" w:color="auto"/>
      </w:divBdr>
    </w:div>
    <w:div w:id="39133058">
      <w:bodyDiv w:val="1"/>
      <w:marLeft w:val="0"/>
      <w:marRight w:val="0"/>
      <w:marTop w:val="0"/>
      <w:marBottom w:val="0"/>
      <w:divBdr>
        <w:top w:val="none" w:sz="0" w:space="0" w:color="auto"/>
        <w:left w:val="none" w:sz="0" w:space="0" w:color="auto"/>
        <w:bottom w:val="none" w:sz="0" w:space="0" w:color="auto"/>
        <w:right w:val="none" w:sz="0" w:space="0" w:color="auto"/>
      </w:divBdr>
    </w:div>
    <w:div w:id="39401805">
      <w:bodyDiv w:val="1"/>
      <w:marLeft w:val="0"/>
      <w:marRight w:val="0"/>
      <w:marTop w:val="0"/>
      <w:marBottom w:val="0"/>
      <w:divBdr>
        <w:top w:val="none" w:sz="0" w:space="0" w:color="auto"/>
        <w:left w:val="none" w:sz="0" w:space="0" w:color="auto"/>
        <w:bottom w:val="none" w:sz="0" w:space="0" w:color="auto"/>
        <w:right w:val="none" w:sz="0" w:space="0" w:color="auto"/>
      </w:divBdr>
    </w:div>
    <w:div w:id="40252707">
      <w:bodyDiv w:val="1"/>
      <w:marLeft w:val="0"/>
      <w:marRight w:val="0"/>
      <w:marTop w:val="0"/>
      <w:marBottom w:val="0"/>
      <w:divBdr>
        <w:top w:val="none" w:sz="0" w:space="0" w:color="auto"/>
        <w:left w:val="none" w:sz="0" w:space="0" w:color="auto"/>
        <w:bottom w:val="none" w:sz="0" w:space="0" w:color="auto"/>
        <w:right w:val="none" w:sz="0" w:space="0" w:color="auto"/>
      </w:divBdr>
    </w:div>
    <w:div w:id="40786724">
      <w:bodyDiv w:val="1"/>
      <w:marLeft w:val="0"/>
      <w:marRight w:val="0"/>
      <w:marTop w:val="0"/>
      <w:marBottom w:val="0"/>
      <w:divBdr>
        <w:top w:val="none" w:sz="0" w:space="0" w:color="auto"/>
        <w:left w:val="none" w:sz="0" w:space="0" w:color="auto"/>
        <w:bottom w:val="none" w:sz="0" w:space="0" w:color="auto"/>
        <w:right w:val="none" w:sz="0" w:space="0" w:color="auto"/>
      </w:divBdr>
    </w:div>
    <w:div w:id="41370065">
      <w:bodyDiv w:val="1"/>
      <w:marLeft w:val="0"/>
      <w:marRight w:val="0"/>
      <w:marTop w:val="0"/>
      <w:marBottom w:val="0"/>
      <w:divBdr>
        <w:top w:val="none" w:sz="0" w:space="0" w:color="auto"/>
        <w:left w:val="none" w:sz="0" w:space="0" w:color="auto"/>
        <w:bottom w:val="none" w:sz="0" w:space="0" w:color="auto"/>
        <w:right w:val="none" w:sz="0" w:space="0" w:color="auto"/>
      </w:divBdr>
    </w:div>
    <w:div w:id="42412800">
      <w:bodyDiv w:val="1"/>
      <w:marLeft w:val="0"/>
      <w:marRight w:val="0"/>
      <w:marTop w:val="0"/>
      <w:marBottom w:val="0"/>
      <w:divBdr>
        <w:top w:val="none" w:sz="0" w:space="0" w:color="auto"/>
        <w:left w:val="none" w:sz="0" w:space="0" w:color="auto"/>
        <w:bottom w:val="none" w:sz="0" w:space="0" w:color="auto"/>
        <w:right w:val="none" w:sz="0" w:space="0" w:color="auto"/>
      </w:divBdr>
    </w:div>
    <w:div w:id="42601049">
      <w:bodyDiv w:val="1"/>
      <w:marLeft w:val="0"/>
      <w:marRight w:val="0"/>
      <w:marTop w:val="0"/>
      <w:marBottom w:val="0"/>
      <w:divBdr>
        <w:top w:val="none" w:sz="0" w:space="0" w:color="auto"/>
        <w:left w:val="none" w:sz="0" w:space="0" w:color="auto"/>
        <w:bottom w:val="none" w:sz="0" w:space="0" w:color="auto"/>
        <w:right w:val="none" w:sz="0" w:space="0" w:color="auto"/>
      </w:divBdr>
    </w:div>
    <w:div w:id="43216912">
      <w:bodyDiv w:val="1"/>
      <w:marLeft w:val="0"/>
      <w:marRight w:val="0"/>
      <w:marTop w:val="0"/>
      <w:marBottom w:val="0"/>
      <w:divBdr>
        <w:top w:val="none" w:sz="0" w:space="0" w:color="auto"/>
        <w:left w:val="none" w:sz="0" w:space="0" w:color="auto"/>
        <w:bottom w:val="none" w:sz="0" w:space="0" w:color="auto"/>
        <w:right w:val="none" w:sz="0" w:space="0" w:color="auto"/>
      </w:divBdr>
    </w:div>
    <w:div w:id="44573557">
      <w:bodyDiv w:val="1"/>
      <w:marLeft w:val="0"/>
      <w:marRight w:val="0"/>
      <w:marTop w:val="0"/>
      <w:marBottom w:val="0"/>
      <w:divBdr>
        <w:top w:val="none" w:sz="0" w:space="0" w:color="auto"/>
        <w:left w:val="none" w:sz="0" w:space="0" w:color="auto"/>
        <w:bottom w:val="none" w:sz="0" w:space="0" w:color="auto"/>
        <w:right w:val="none" w:sz="0" w:space="0" w:color="auto"/>
      </w:divBdr>
    </w:div>
    <w:div w:id="44988620">
      <w:bodyDiv w:val="1"/>
      <w:marLeft w:val="0"/>
      <w:marRight w:val="0"/>
      <w:marTop w:val="0"/>
      <w:marBottom w:val="0"/>
      <w:divBdr>
        <w:top w:val="none" w:sz="0" w:space="0" w:color="auto"/>
        <w:left w:val="none" w:sz="0" w:space="0" w:color="auto"/>
        <w:bottom w:val="none" w:sz="0" w:space="0" w:color="auto"/>
        <w:right w:val="none" w:sz="0" w:space="0" w:color="auto"/>
      </w:divBdr>
    </w:div>
    <w:div w:id="45960722">
      <w:bodyDiv w:val="1"/>
      <w:marLeft w:val="0"/>
      <w:marRight w:val="0"/>
      <w:marTop w:val="0"/>
      <w:marBottom w:val="0"/>
      <w:divBdr>
        <w:top w:val="none" w:sz="0" w:space="0" w:color="auto"/>
        <w:left w:val="none" w:sz="0" w:space="0" w:color="auto"/>
        <w:bottom w:val="none" w:sz="0" w:space="0" w:color="auto"/>
        <w:right w:val="none" w:sz="0" w:space="0" w:color="auto"/>
      </w:divBdr>
    </w:div>
    <w:div w:id="46032139">
      <w:bodyDiv w:val="1"/>
      <w:marLeft w:val="0"/>
      <w:marRight w:val="0"/>
      <w:marTop w:val="0"/>
      <w:marBottom w:val="0"/>
      <w:divBdr>
        <w:top w:val="none" w:sz="0" w:space="0" w:color="auto"/>
        <w:left w:val="none" w:sz="0" w:space="0" w:color="auto"/>
        <w:bottom w:val="none" w:sz="0" w:space="0" w:color="auto"/>
        <w:right w:val="none" w:sz="0" w:space="0" w:color="auto"/>
      </w:divBdr>
    </w:div>
    <w:div w:id="46729492">
      <w:bodyDiv w:val="1"/>
      <w:marLeft w:val="0"/>
      <w:marRight w:val="0"/>
      <w:marTop w:val="0"/>
      <w:marBottom w:val="0"/>
      <w:divBdr>
        <w:top w:val="none" w:sz="0" w:space="0" w:color="auto"/>
        <w:left w:val="none" w:sz="0" w:space="0" w:color="auto"/>
        <w:bottom w:val="none" w:sz="0" w:space="0" w:color="auto"/>
        <w:right w:val="none" w:sz="0" w:space="0" w:color="auto"/>
      </w:divBdr>
    </w:div>
    <w:div w:id="46952914">
      <w:bodyDiv w:val="1"/>
      <w:marLeft w:val="0"/>
      <w:marRight w:val="0"/>
      <w:marTop w:val="0"/>
      <w:marBottom w:val="0"/>
      <w:divBdr>
        <w:top w:val="none" w:sz="0" w:space="0" w:color="auto"/>
        <w:left w:val="none" w:sz="0" w:space="0" w:color="auto"/>
        <w:bottom w:val="none" w:sz="0" w:space="0" w:color="auto"/>
        <w:right w:val="none" w:sz="0" w:space="0" w:color="auto"/>
      </w:divBdr>
    </w:div>
    <w:div w:id="47263403">
      <w:bodyDiv w:val="1"/>
      <w:marLeft w:val="0"/>
      <w:marRight w:val="0"/>
      <w:marTop w:val="0"/>
      <w:marBottom w:val="0"/>
      <w:divBdr>
        <w:top w:val="none" w:sz="0" w:space="0" w:color="auto"/>
        <w:left w:val="none" w:sz="0" w:space="0" w:color="auto"/>
        <w:bottom w:val="none" w:sz="0" w:space="0" w:color="auto"/>
        <w:right w:val="none" w:sz="0" w:space="0" w:color="auto"/>
      </w:divBdr>
    </w:div>
    <w:div w:id="47843392">
      <w:bodyDiv w:val="1"/>
      <w:marLeft w:val="0"/>
      <w:marRight w:val="0"/>
      <w:marTop w:val="0"/>
      <w:marBottom w:val="0"/>
      <w:divBdr>
        <w:top w:val="none" w:sz="0" w:space="0" w:color="auto"/>
        <w:left w:val="none" w:sz="0" w:space="0" w:color="auto"/>
        <w:bottom w:val="none" w:sz="0" w:space="0" w:color="auto"/>
        <w:right w:val="none" w:sz="0" w:space="0" w:color="auto"/>
      </w:divBdr>
    </w:div>
    <w:div w:id="48454423">
      <w:bodyDiv w:val="1"/>
      <w:marLeft w:val="0"/>
      <w:marRight w:val="0"/>
      <w:marTop w:val="0"/>
      <w:marBottom w:val="0"/>
      <w:divBdr>
        <w:top w:val="none" w:sz="0" w:space="0" w:color="auto"/>
        <w:left w:val="none" w:sz="0" w:space="0" w:color="auto"/>
        <w:bottom w:val="none" w:sz="0" w:space="0" w:color="auto"/>
        <w:right w:val="none" w:sz="0" w:space="0" w:color="auto"/>
      </w:divBdr>
    </w:div>
    <w:div w:id="49773524">
      <w:bodyDiv w:val="1"/>
      <w:marLeft w:val="0"/>
      <w:marRight w:val="0"/>
      <w:marTop w:val="0"/>
      <w:marBottom w:val="0"/>
      <w:divBdr>
        <w:top w:val="none" w:sz="0" w:space="0" w:color="auto"/>
        <w:left w:val="none" w:sz="0" w:space="0" w:color="auto"/>
        <w:bottom w:val="none" w:sz="0" w:space="0" w:color="auto"/>
        <w:right w:val="none" w:sz="0" w:space="0" w:color="auto"/>
      </w:divBdr>
    </w:div>
    <w:div w:id="49884894">
      <w:bodyDiv w:val="1"/>
      <w:marLeft w:val="0"/>
      <w:marRight w:val="0"/>
      <w:marTop w:val="0"/>
      <w:marBottom w:val="0"/>
      <w:divBdr>
        <w:top w:val="none" w:sz="0" w:space="0" w:color="auto"/>
        <w:left w:val="none" w:sz="0" w:space="0" w:color="auto"/>
        <w:bottom w:val="none" w:sz="0" w:space="0" w:color="auto"/>
        <w:right w:val="none" w:sz="0" w:space="0" w:color="auto"/>
      </w:divBdr>
    </w:div>
    <w:div w:id="50346849">
      <w:bodyDiv w:val="1"/>
      <w:marLeft w:val="0"/>
      <w:marRight w:val="0"/>
      <w:marTop w:val="0"/>
      <w:marBottom w:val="0"/>
      <w:divBdr>
        <w:top w:val="none" w:sz="0" w:space="0" w:color="auto"/>
        <w:left w:val="none" w:sz="0" w:space="0" w:color="auto"/>
        <w:bottom w:val="none" w:sz="0" w:space="0" w:color="auto"/>
        <w:right w:val="none" w:sz="0" w:space="0" w:color="auto"/>
      </w:divBdr>
    </w:div>
    <w:div w:id="51269217">
      <w:bodyDiv w:val="1"/>
      <w:marLeft w:val="0"/>
      <w:marRight w:val="0"/>
      <w:marTop w:val="0"/>
      <w:marBottom w:val="0"/>
      <w:divBdr>
        <w:top w:val="none" w:sz="0" w:space="0" w:color="auto"/>
        <w:left w:val="none" w:sz="0" w:space="0" w:color="auto"/>
        <w:bottom w:val="none" w:sz="0" w:space="0" w:color="auto"/>
        <w:right w:val="none" w:sz="0" w:space="0" w:color="auto"/>
      </w:divBdr>
    </w:div>
    <w:div w:id="51856774">
      <w:bodyDiv w:val="1"/>
      <w:marLeft w:val="0"/>
      <w:marRight w:val="0"/>
      <w:marTop w:val="0"/>
      <w:marBottom w:val="0"/>
      <w:divBdr>
        <w:top w:val="none" w:sz="0" w:space="0" w:color="auto"/>
        <w:left w:val="none" w:sz="0" w:space="0" w:color="auto"/>
        <w:bottom w:val="none" w:sz="0" w:space="0" w:color="auto"/>
        <w:right w:val="none" w:sz="0" w:space="0" w:color="auto"/>
      </w:divBdr>
    </w:div>
    <w:div w:id="52586560">
      <w:bodyDiv w:val="1"/>
      <w:marLeft w:val="0"/>
      <w:marRight w:val="0"/>
      <w:marTop w:val="0"/>
      <w:marBottom w:val="0"/>
      <w:divBdr>
        <w:top w:val="none" w:sz="0" w:space="0" w:color="auto"/>
        <w:left w:val="none" w:sz="0" w:space="0" w:color="auto"/>
        <w:bottom w:val="none" w:sz="0" w:space="0" w:color="auto"/>
        <w:right w:val="none" w:sz="0" w:space="0" w:color="auto"/>
      </w:divBdr>
    </w:div>
    <w:div w:id="53816716">
      <w:bodyDiv w:val="1"/>
      <w:marLeft w:val="0"/>
      <w:marRight w:val="0"/>
      <w:marTop w:val="0"/>
      <w:marBottom w:val="0"/>
      <w:divBdr>
        <w:top w:val="none" w:sz="0" w:space="0" w:color="auto"/>
        <w:left w:val="none" w:sz="0" w:space="0" w:color="auto"/>
        <w:bottom w:val="none" w:sz="0" w:space="0" w:color="auto"/>
        <w:right w:val="none" w:sz="0" w:space="0" w:color="auto"/>
      </w:divBdr>
    </w:div>
    <w:div w:id="53968377">
      <w:bodyDiv w:val="1"/>
      <w:marLeft w:val="0"/>
      <w:marRight w:val="0"/>
      <w:marTop w:val="0"/>
      <w:marBottom w:val="0"/>
      <w:divBdr>
        <w:top w:val="none" w:sz="0" w:space="0" w:color="auto"/>
        <w:left w:val="none" w:sz="0" w:space="0" w:color="auto"/>
        <w:bottom w:val="none" w:sz="0" w:space="0" w:color="auto"/>
        <w:right w:val="none" w:sz="0" w:space="0" w:color="auto"/>
      </w:divBdr>
    </w:div>
    <w:div w:id="55395399">
      <w:bodyDiv w:val="1"/>
      <w:marLeft w:val="0"/>
      <w:marRight w:val="0"/>
      <w:marTop w:val="0"/>
      <w:marBottom w:val="0"/>
      <w:divBdr>
        <w:top w:val="none" w:sz="0" w:space="0" w:color="auto"/>
        <w:left w:val="none" w:sz="0" w:space="0" w:color="auto"/>
        <w:bottom w:val="none" w:sz="0" w:space="0" w:color="auto"/>
        <w:right w:val="none" w:sz="0" w:space="0" w:color="auto"/>
      </w:divBdr>
    </w:div>
    <w:div w:id="56903709">
      <w:bodyDiv w:val="1"/>
      <w:marLeft w:val="0"/>
      <w:marRight w:val="0"/>
      <w:marTop w:val="0"/>
      <w:marBottom w:val="0"/>
      <w:divBdr>
        <w:top w:val="none" w:sz="0" w:space="0" w:color="auto"/>
        <w:left w:val="none" w:sz="0" w:space="0" w:color="auto"/>
        <w:bottom w:val="none" w:sz="0" w:space="0" w:color="auto"/>
        <w:right w:val="none" w:sz="0" w:space="0" w:color="auto"/>
      </w:divBdr>
    </w:div>
    <w:div w:id="56976731">
      <w:bodyDiv w:val="1"/>
      <w:marLeft w:val="0"/>
      <w:marRight w:val="0"/>
      <w:marTop w:val="0"/>
      <w:marBottom w:val="0"/>
      <w:divBdr>
        <w:top w:val="none" w:sz="0" w:space="0" w:color="auto"/>
        <w:left w:val="none" w:sz="0" w:space="0" w:color="auto"/>
        <w:bottom w:val="none" w:sz="0" w:space="0" w:color="auto"/>
        <w:right w:val="none" w:sz="0" w:space="0" w:color="auto"/>
      </w:divBdr>
    </w:div>
    <w:div w:id="57290837">
      <w:bodyDiv w:val="1"/>
      <w:marLeft w:val="0"/>
      <w:marRight w:val="0"/>
      <w:marTop w:val="0"/>
      <w:marBottom w:val="0"/>
      <w:divBdr>
        <w:top w:val="none" w:sz="0" w:space="0" w:color="auto"/>
        <w:left w:val="none" w:sz="0" w:space="0" w:color="auto"/>
        <w:bottom w:val="none" w:sz="0" w:space="0" w:color="auto"/>
        <w:right w:val="none" w:sz="0" w:space="0" w:color="auto"/>
      </w:divBdr>
    </w:div>
    <w:div w:id="58750648">
      <w:bodyDiv w:val="1"/>
      <w:marLeft w:val="0"/>
      <w:marRight w:val="0"/>
      <w:marTop w:val="0"/>
      <w:marBottom w:val="0"/>
      <w:divBdr>
        <w:top w:val="none" w:sz="0" w:space="0" w:color="auto"/>
        <w:left w:val="none" w:sz="0" w:space="0" w:color="auto"/>
        <w:bottom w:val="none" w:sz="0" w:space="0" w:color="auto"/>
        <w:right w:val="none" w:sz="0" w:space="0" w:color="auto"/>
      </w:divBdr>
    </w:div>
    <w:div w:id="59451850">
      <w:bodyDiv w:val="1"/>
      <w:marLeft w:val="0"/>
      <w:marRight w:val="0"/>
      <w:marTop w:val="0"/>
      <w:marBottom w:val="0"/>
      <w:divBdr>
        <w:top w:val="none" w:sz="0" w:space="0" w:color="auto"/>
        <w:left w:val="none" w:sz="0" w:space="0" w:color="auto"/>
        <w:bottom w:val="none" w:sz="0" w:space="0" w:color="auto"/>
        <w:right w:val="none" w:sz="0" w:space="0" w:color="auto"/>
      </w:divBdr>
    </w:div>
    <w:div w:id="59836160">
      <w:bodyDiv w:val="1"/>
      <w:marLeft w:val="0"/>
      <w:marRight w:val="0"/>
      <w:marTop w:val="0"/>
      <w:marBottom w:val="0"/>
      <w:divBdr>
        <w:top w:val="none" w:sz="0" w:space="0" w:color="auto"/>
        <w:left w:val="none" w:sz="0" w:space="0" w:color="auto"/>
        <w:bottom w:val="none" w:sz="0" w:space="0" w:color="auto"/>
        <w:right w:val="none" w:sz="0" w:space="0" w:color="auto"/>
      </w:divBdr>
    </w:div>
    <w:div w:id="60249180">
      <w:bodyDiv w:val="1"/>
      <w:marLeft w:val="0"/>
      <w:marRight w:val="0"/>
      <w:marTop w:val="0"/>
      <w:marBottom w:val="0"/>
      <w:divBdr>
        <w:top w:val="none" w:sz="0" w:space="0" w:color="auto"/>
        <w:left w:val="none" w:sz="0" w:space="0" w:color="auto"/>
        <w:bottom w:val="none" w:sz="0" w:space="0" w:color="auto"/>
        <w:right w:val="none" w:sz="0" w:space="0" w:color="auto"/>
      </w:divBdr>
    </w:div>
    <w:div w:id="60716928">
      <w:bodyDiv w:val="1"/>
      <w:marLeft w:val="0"/>
      <w:marRight w:val="0"/>
      <w:marTop w:val="0"/>
      <w:marBottom w:val="0"/>
      <w:divBdr>
        <w:top w:val="none" w:sz="0" w:space="0" w:color="auto"/>
        <w:left w:val="none" w:sz="0" w:space="0" w:color="auto"/>
        <w:bottom w:val="none" w:sz="0" w:space="0" w:color="auto"/>
        <w:right w:val="none" w:sz="0" w:space="0" w:color="auto"/>
      </w:divBdr>
    </w:div>
    <w:div w:id="60905756">
      <w:bodyDiv w:val="1"/>
      <w:marLeft w:val="0"/>
      <w:marRight w:val="0"/>
      <w:marTop w:val="0"/>
      <w:marBottom w:val="0"/>
      <w:divBdr>
        <w:top w:val="none" w:sz="0" w:space="0" w:color="auto"/>
        <w:left w:val="none" w:sz="0" w:space="0" w:color="auto"/>
        <w:bottom w:val="none" w:sz="0" w:space="0" w:color="auto"/>
        <w:right w:val="none" w:sz="0" w:space="0" w:color="auto"/>
      </w:divBdr>
    </w:div>
    <w:div w:id="61760513">
      <w:bodyDiv w:val="1"/>
      <w:marLeft w:val="0"/>
      <w:marRight w:val="0"/>
      <w:marTop w:val="0"/>
      <w:marBottom w:val="0"/>
      <w:divBdr>
        <w:top w:val="none" w:sz="0" w:space="0" w:color="auto"/>
        <w:left w:val="none" w:sz="0" w:space="0" w:color="auto"/>
        <w:bottom w:val="none" w:sz="0" w:space="0" w:color="auto"/>
        <w:right w:val="none" w:sz="0" w:space="0" w:color="auto"/>
      </w:divBdr>
    </w:div>
    <w:div w:id="63337348">
      <w:bodyDiv w:val="1"/>
      <w:marLeft w:val="0"/>
      <w:marRight w:val="0"/>
      <w:marTop w:val="0"/>
      <w:marBottom w:val="0"/>
      <w:divBdr>
        <w:top w:val="none" w:sz="0" w:space="0" w:color="auto"/>
        <w:left w:val="none" w:sz="0" w:space="0" w:color="auto"/>
        <w:bottom w:val="none" w:sz="0" w:space="0" w:color="auto"/>
        <w:right w:val="none" w:sz="0" w:space="0" w:color="auto"/>
      </w:divBdr>
    </w:div>
    <w:div w:id="64300295">
      <w:bodyDiv w:val="1"/>
      <w:marLeft w:val="0"/>
      <w:marRight w:val="0"/>
      <w:marTop w:val="0"/>
      <w:marBottom w:val="0"/>
      <w:divBdr>
        <w:top w:val="none" w:sz="0" w:space="0" w:color="auto"/>
        <w:left w:val="none" w:sz="0" w:space="0" w:color="auto"/>
        <w:bottom w:val="none" w:sz="0" w:space="0" w:color="auto"/>
        <w:right w:val="none" w:sz="0" w:space="0" w:color="auto"/>
      </w:divBdr>
    </w:div>
    <w:div w:id="65038080">
      <w:bodyDiv w:val="1"/>
      <w:marLeft w:val="0"/>
      <w:marRight w:val="0"/>
      <w:marTop w:val="0"/>
      <w:marBottom w:val="0"/>
      <w:divBdr>
        <w:top w:val="none" w:sz="0" w:space="0" w:color="auto"/>
        <w:left w:val="none" w:sz="0" w:space="0" w:color="auto"/>
        <w:bottom w:val="none" w:sz="0" w:space="0" w:color="auto"/>
        <w:right w:val="none" w:sz="0" w:space="0" w:color="auto"/>
      </w:divBdr>
    </w:div>
    <w:div w:id="67272485">
      <w:bodyDiv w:val="1"/>
      <w:marLeft w:val="0"/>
      <w:marRight w:val="0"/>
      <w:marTop w:val="0"/>
      <w:marBottom w:val="0"/>
      <w:divBdr>
        <w:top w:val="none" w:sz="0" w:space="0" w:color="auto"/>
        <w:left w:val="none" w:sz="0" w:space="0" w:color="auto"/>
        <w:bottom w:val="none" w:sz="0" w:space="0" w:color="auto"/>
        <w:right w:val="none" w:sz="0" w:space="0" w:color="auto"/>
      </w:divBdr>
    </w:div>
    <w:div w:id="68578517">
      <w:bodyDiv w:val="1"/>
      <w:marLeft w:val="0"/>
      <w:marRight w:val="0"/>
      <w:marTop w:val="0"/>
      <w:marBottom w:val="0"/>
      <w:divBdr>
        <w:top w:val="none" w:sz="0" w:space="0" w:color="auto"/>
        <w:left w:val="none" w:sz="0" w:space="0" w:color="auto"/>
        <w:bottom w:val="none" w:sz="0" w:space="0" w:color="auto"/>
        <w:right w:val="none" w:sz="0" w:space="0" w:color="auto"/>
      </w:divBdr>
    </w:div>
    <w:div w:id="69235693">
      <w:bodyDiv w:val="1"/>
      <w:marLeft w:val="0"/>
      <w:marRight w:val="0"/>
      <w:marTop w:val="0"/>
      <w:marBottom w:val="0"/>
      <w:divBdr>
        <w:top w:val="none" w:sz="0" w:space="0" w:color="auto"/>
        <w:left w:val="none" w:sz="0" w:space="0" w:color="auto"/>
        <w:bottom w:val="none" w:sz="0" w:space="0" w:color="auto"/>
        <w:right w:val="none" w:sz="0" w:space="0" w:color="auto"/>
      </w:divBdr>
    </w:div>
    <w:div w:id="70739088">
      <w:bodyDiv w:val="1"/>
      <w:marLeft w:val="0"/>
      <w:marRight w:val="0"/>
      <w:marTop w:val="0"/>
      <w:marBottom w:val="0"/>
      <w:divBdr>
        <w:top w:val="none" w:sz="0" w:space="0" w:color="auto"/>
        <w:left w:val="none" w:sz="0" w:space="0" w:color="auto"/>
        <w:bottom w:val="none" w:sz="0" w:space="0" w:color="auto"/>
        <w:right w:val="none" w:sz="0" w:space="0" w:color="auto"/>
      </w:divBdr>
    </w:div>
    <w:div w:id="72747965">
      <w:bodyDiv w:val="1"/>
      <w:marLeft w:val="0"/>
      <w:marRight w:val="0"/>
      <w:marTop w:val="0"/>
      <w:marBottom w:val="0"/>
      <w:divBdr>
        <w:top w:val="none" w:sz="0" w:space="0" w:color="auto"/>
        <w:left w:val="none" w:sz="0" w:space="0" w:color="auto"/>
        <w:bottom w:val="none" w:sz="0" w:space="0" w:color="auto"/>
        <w:right w:val="none" w:sz="0" w:space="0" w:color="auto"/>
      </w:divBdr>
    </w:div>
    <w:div w:id="73549844">
      <w:bodyDiv w:val="1"/>
      <w:marLeft w:val="0"/>
      <w:marRight w:val="0"/>
      <w:marTop w:val="0"/>
      <w:marBottom w:val="0"/>
      <w:divBdr>
        <w:top w:val="none" w:sz="0" w:space="0" w:color="auto"/>
        <w:left w:val="none" w:sz="0" w:space="0" w:color="auto"/>
        <w:bottom w:val="none" w:sz="0" w:space="0" w:color="auto"/>
        <w:right w:val="none" w:sz="0" w:space="0" w:color="auto"/>
      </w:divBdr>
    </w:div>
    <w:div w:id="73742137">
      <w:bodyDiv w:val="1"/>
      <w:marLeft w:val="0"/>
      <w:marRight w:val="0"/>
      <w:marTop w:val="0"/>
      <w:marBottom w:val="0"/>
      <w:divBdr>
        <w:top w:val="none" w:sz="0" w:space="0" w:color="auto"/>
        <w:left w:val="none" w:sz="0" w:space="0" w:color="auto"/>
        <w:bottom w:val="none" w:sz="0" w:space="0" w:color="auto"/>
        <w:right w:val="none" w:sz="0" w:space="0" w:color="auto"/>
      </w:divBdr>
    </w:div>
    <w:div w:id="74017346">
      <w:bodyDiv w:val="1"/>
      <w:marLeft w:val="0"/>
      <w:marRight w:val="0"/>
      <w:marTop w:val="0"/>
      <w:marBottom w:val="0"/>
      <w:divBdr>
        <w:top w:val="none" w:sz="0" w:space="0" w:color="auto"/>
        <w:left w:val="none" w:sz="0" w:space="0" w:color="auto"/>
        <w:bottom w:val="none" w:sz="0" w:space="0" w:color="auto"/>
        <w:right w:val="none" w:sz="0" w:space="0" w:color="auto"/>
      </w:divBdr>
    </w:div>
    <w:div w:id="74323244">
      <w:bodyDiv w:val="1"/>
      <w:marLeft w:val="0"/>
      <w:marRight w:val="0"/>
      <w:marTop w:val="0"/>
      <w:marBottom w:val="0"/>
      <w:divBdr>
        <w:top w:val="none" w:sz="0" w:space="0" w:color="auto"/>
        <w:left w:val="none" w:sz="0" w:space="0" w:color="auto"/>
        <w:bottom w:val="none" w:sz="0" w:space="0" w:color="auto"/>
        <w:right w:val="none" w:sz="0" w:space="0" w:color="auto"/>
      </w:divBdr>
    </w:div>
    <w:div w:id="76488834">
      <w:bodyDiv w:val="1"/>
      <w:marLeft w:val="0"/>
      <w:marRight w:val="0"/>
      <w:marTop w:val="0"/>
      <w:marBottom w:val="0"/>
      <w:divBdr>
        <w:top w:val="none" w:sz="0" w:space="0" w:color="auto"/>
        <w:left w:val="none" w:sz="0" w:space="0" w:color="auto"/>
        <w:bottom w:val="none" w:sz="0" w:space="0" w:color="auto"/>
        <w:right w:val="none" w:sz="0" w:space="0" w:color="auto"/>
      </w:divBdr>
    </w:div>
    <w:div w:id="77479878">
      <w:bodyDiv w:val="1"/>
      <w:marLeft w:val="0"/>
      <w:marRight w:val="0"/>
      <w:marTop w:val="0"/>
      <w:marBottom w:val="0"/>
      <w:divBdr>
        <w:top w:val="none" w:sz="0" w:space="0" w:color="auto"/>
        <w:left w:val="none" w:sz="0" w:space="0" w:color="auto"/>
        <w:bottom w:val="none" w:sz="0" w:space="0" w:color="auto"/>
        <w:right w:val="none" w:sz="0" w:space="0" w:color="auto"/>
      </w:divBdr>
    </w:div>
    <w:div w:id="77484877">
      <w:bodyDiv w:val="1"/>
      <w:marLeft w:val="0"/>
      <w:marRight w:val="0"/>
      <w:marTop w:val="0"/>
      <w:marBottom w:val="0"/>
      <w:divBdr>
        <w:top w:val="none" w:sz="0" w:space="0" w:color="auto"/>
        <w:left w:val="none" w:sz="0" w:space="0" w:color="auto"/>
        <w:bottom w:val="none" w:sz="0" w:space="0" w:color="auto"/>
        <w:right w:val="none" w:sz="0" w:space="0" w:color="auto"/>
      </w:divBdr>
    </w:div>
    <w:div w:id="79327954">
      <w:bodyDiv w:val="1"/>
      <w:marLeft w:val="0"/>
      <w:marRight w:val="0"/>
      <w:marTop w:val="0"/>
      <w:marBottom w:val="0"/>
      <w:divBdr>
        <w:top w:val="none" w:sz="0" w:space="0" w:color="auto"/>
        <w:left w:val="none" w:sz="0" w:space="0" w:color="auto"/>
        <w:bottom w:val="none" w:sz="0" w:space="0" w:color="auto"/>
        <w:right w:val="none" w:sz="0" w:space="0" w:color="auto"/>
      </w:divBdr>
    </w:div>
    <w:div w:id="79717488">
      <w:bodyDiv w:val="1"/>
      <w:marLeft w:val="0"/>
      <w:marRight w:val="0"/>
      <w:marTop w:val="0"/>
      <w:marBottom w:val="0"/>
      <w:divBdr>
        <w:top w:val="none" w:sz="0" w:space="0" w:color="auto"/>
        <w:left w:val="none" w:sz="0" w:space="0" w:color="auto"/>
        <w:bottom w:val="none" w:sz="0" w:space="0" w:color="auto"/>
        <w:right w:val="none" w:sz="0" w:space="0" w:color="auto"/>
      </w:divBdr>
    </w:div>
    <w:div w:id="80299477">
      <w:bodyDiv w:val="1"/>
      <w:marLeft w:val="0"/>
      <w:marRight w:val="0"/>
      <w:marTop w:val="0"/>
      <w:marBottom w:val="0"/>
      <w:divBdr>
        <w:top w:val="none" w:sz="0" w:space="0" w:color="auto"/>
        <w:left w:val="none" w:sz="0" w:space="0" w:color="auto"/>
        <w:bottom w:val="none" w:sz="0" w:space="0" w:color="auto"/>
        <w:right w:val="none" w:sz="0" w:space="0" w:color="auto"/>
      </w:divBdr>
    </w:div>
    <w:div w:id="83577929">
      <w:bodyDiv w:val="1"/>
      <w:marLeft w:val="0"/>
      <w:marRight w:val="0"/>
      <w:marTop w:val="0"/>
      <w:marBottom w:val="0"/>
      <w:divBdr>
        <w:top w:val="none" w:sz="0" w:space="0" w:color="auto"/>
        <w:left w:val="none" w:sz="0" w:space="0" w:color="auto"/>
        <w:bottom w:val="none" w:sz="0" w:space="0" w:color="auto"/>
        <w:right w:val="none" w:sz="0" w:space="0" w:color="auto"/>
      </w:divBdr>
    </w:div>
    <w:div w:id="83959709">
      <w:bodyDiv w:val="1"/>
      <w:marLeft w:val="0"/>
      <w:marRight w:val="0"/>
      <w:marTop w:val="0"/>
      <w:marBottom w:val="0"/>
      <w:divBdr>
        <w:top w:val="none" w:sz="0" w:space="0" w:color="auto"/>
        <w:left w:val="none" w:sz="0" w:space="0" w:color="auto"/>
        <w:bottom w:val="none" w:sz="0" w:space="0" w:color="auto"/>
        <w:right w:val="none" w:sz="0" w:space="0" w:color="auto"/>
      </w:divBdr>
    </w:div>
    <w:div w:id="84545768">
      <w:bodyDiv w:val="1"/>
      <w:marLeft w:val="0"/>
      <w:marRight w:val="0"/>
      <w:marTop w:val="0"/>
      <w:marBottom w:val="0"/>
      <w:divBdr>
        <w:top w:val="none" w:sz="0" w:space="0" w:color="auto"/>
        <w:left w:val="none" w:sz="0" w:space="0" w:color="auto"/>
        <w:bottom w:val="none" w:sz="0" w:space="0" w:color="auto"/>
        <w:right w:val="none" w:sz="0" w:space="0" w:color="auto"/>
      </w:divBdr>
    </w:div>
    <w:div w:id="84813770">
      <w:bodyDiv w:val="1"/>
      <w:marLeft w:val="0"/>
      <w:marRight w:val="0"/>
      <w:marTop w:val="0"/>
      <w:marBottom w:val="0"/>
      <w:divBdr>
        <w:top w:val="none" w:sz="0" w:space="0" w:color="auto"/>
        <w:left w:val="none" w:sz="0" w:space="0" w:color="auto"/>
        <w:bottom w:val="none" w:sz="0" w:space="0" w:color="auto"/>
        <w:right w:val="none" w:sz="0" w:space="0" w:color="auto"/>
      </w:divBdr>
    </w:div>
    <w:div w:id="85158280">
      <w:bodyDiv w:val="1"/>
      <w:marLeft w:val="0"/>
      <w:marRight w:val="0"/>
      <w:marTop w:val="0"/>
      <w:marBottom w:val="0"/>
      <w:divBdr>
        <w:top w:val="none" w:sz="0" w:space="0" w:color="auto"/>
        <w:left w:val="none" w:sz="0" w:space="0" w:color="auto"/>
        <w:bottom w:val="none" w:sz="0" w:space="0" w:color="auto"/>
        <w:right w:val="none" w:sz="0" w:space="0" w:color="auto"/>
      </w:divBdr>
    </w:div>
    <w:div w:id="85229555">
      <w:bodyDiv w:val="1"/>
      <w:marLeft w:val="0"/>
      <w:marRight w:val="0"/>
      <w:marTop w:val="0"/>
      <w:marBottom w:val="0"/>
      <w:divBdr>
        <w:top w:val="none" w:sz="0" w:space="0" w:color="auto"/>
        <w:left w:val="none" w:sz="0" w:space="0" w:color="auto"/>
        <w:bottom w:val="none" w:sz="0" w:space="0" w:color="auto"/>
        <w:right w:val="none" w:sz="0" w:space="0" w:color="auto"/>
      </w:divBdr>
    </w:div>
    <w:div w:id="86926122">
      <w:bodyDiv w:val="1"/>
      <w:marLeft w:val="0"/>
      <w:marRight w:val="0"/>
      <w:marTop w:val="0"/>
      <w:marBottom w:val="0"/>
      <w:divBdr>
        <w:top w:val="none" w:sz="0" w:space="0" w:color="auto"/>
        <w:left w:val="none" w:sz="0" w:space="0" w:color="auto"/>
        <w:bottom w:val="none" w:sz="0" w:space="0" w:color="auto"/>
        <w:right w:val="none" w:sz="0" w:space="0" w:color="auto"/>
      </w:divBdr>
    </w:div>
    <w:div w:id="87429578">
      <w:bodyDiv w:val="1"/>
      <w:marLeft w:val="0"/>
      <w:marRight w:val="0"/>
      <w:marTop w:val="0"/>
      <w:marBottom w:val="0"/>
      <w:divBdr>
        <w:top w:val="none" w:sz="0" w:space="0" w:color="auto"/>
        <w:left w:val="none" w:sz="0" w:space="0" w:color="auto"/>
        <w:bottom w:val="none" w:sz="0" w:space="0" w:color="auto"/>
        <w:right w:val="none" w:sz="0" w:space="0" w:color="auto"/>
      </w:divBdr>
    </w:div>
    <w:div w:id="89594054">
      <w:bodyDiv w:val="1"/>
      <w:marLeft w:val="0"/>
      <w:marRight w:val="0"/>
      <w:marTop w:val="0"/>
      <w:marBottom w:val="0"/>
      <w:divBdr>
        <w:top w:val="none" w:sz="0" w:space="0" w:color="auto"/>
        <w:left w:val="none" w:sz="0" w:space="0" w:color="auto"/>
        <w:bottom w:val="none" w:sz="0" w:space="0" w:color="auto"/>
        <w:right w:val="none" w:sz="0" w:space="0" w:color="auto"/>
      </w:divBdr>
    </w:div>
    <w:div w:id="91516200">
      <w:bodyDiv w:val="1"/>
      <w:marLeft w:val="0"/>
      <w:marRight w:val="0"/>
      <w:marTop w:val="0"/>
      <w:marBottom w:val="0"/>
      <w:divBdr>
        <w:top w:val="none" w:sz="0" w:space="0" w:color="auto"/>
        <w:left w:val="none" w:sz="0" w:space="0" w:color="auto"/>
        <w:bottom w:val="none" w:sz="0" w:space="0" w:color="auto"/>
        <w:right w:val="none" w:sz="0" w:space="0" w:color="auto"/>
      </w:divBdr>
    </w:div>
    <w:div w:id="92172384">
      <w:bodyDiv w:val="1"/>
      <w:marLeft w:val="0"/>
      <w:marRight w:val="0"/>
      <w:marTop w:val="0"/>
      <w:marBottom w:val="0"/>
      <w:divBdr>
        <w:top w:val="none" w:sz="0" w:space="0" w:color="auto"/>
        <w:left w:val="none" w:sz="0" w:space="0" w:color="auto"/>
        <w:bottom w:val="none" w:sz="0" w:space="0" w:color="auto"/>
        <w:right w:val="none" w:sz="0" w:space="0" w:color="auto"/>
      </w:divBdr>
    </w:div>
    <w:div w:id="93013187">
      <w:bodyDiv w:val="1"/>
      <w:marLeft w:val="0"/>
      <w:marRight w:val="0"/>
      <w:marTop w:val="0"/>
      <w:marBottom w:val="0"/>
      <w:divBdr>
        <w:top w:val="none" w:sz="0" w:space="0" w:color="auto"/>
        <w:left w:val="none" w:sz="0" w:space="0" w:color="auto"/>
        <w:bottom w:val="none" w:sz="0" w:space="0" w:color="auto"/>
        <w:right w:val="none" w:sz="0" w:space="0" w:color="auto"/>
      </w:divBdr>
    </w:div>
    <w:div w:id="94257483">
      <w:bodyDiv w:val="1"/>
      <w:marLeft w:val="0"/>
      <w:marRight w:val="0"/>
      <w:marTop w:val="0"/>
      <w:marBottom w:val="0"/>
      <w:divBdr>
        <w:top w:val="none" w:sz="0" w:space="0" w:color="auto"/>
        <w:left w:val="none" w:sz="0" w:space="0" w:color="auto"/>
        <w:bottom w:val="none" w:sz="0" w:space="0" w:color="auto"/>
        <w:right w:val="none" w:sz="0" w:space="0" w:color="auto"/>
      </w:divBdr>
    </w:div>
    <w:div w:id="94600715">
      <w:bodyDiv w:val="1"/>
      <w:marLeft w:val="0"/>
      <w:marRight w:val="0"/>
      <w:marTop w:val="0"/>
      <w:marBottom w:val="0"/>
      <w:divBdr>
        <w:top w:val="none" w:sz="0" w:space="0" w:color="auto"/>
        <w:left w:val="none" w:sz="0" w:space="0" w:color="auto"/>
        <w:bottom w:val="none" w:sz="0" w:space="0" w:color="auto"/>
        <w:right w:val="none" w:sz="0" w:space="0" w:color="auto"/>
      </w:divBdr>
    </w:div>
    <w:div w:id="97023112">
      <w:bodyDiv w:val="1"/>
      <w:marLeft w:val="0"/>
      <w:marRight w:val="0"/>
      <w:marTop w:val="0"/>
      <w:marBottom w:val="0"/>
      <w:divBdr>
        <w:top w:val="none" w:sz="0" w:space="0" w:color="auto"/>
        <w:left w:val="none" w:sz="0" w:space="0" w:color="auto"/>
        <w:bottom w:val="none" w:sz="0" w:space="0" w:color="auto"/>
        <w:right w:val="none" w:sz="0" w:space="0" w:color="auto"/>
      </w:divBdr>
    </w:div>
    <w:div w:id="97676549">
      <w:bodyDiv w:val="1"/>
      <w:marLeft w:val="0"/>
      <w:marRight w:val="0"/>
      <w:marTop w:val="0"/>
      <w:marBottom w:val="0"/>
      <w:divBdr>
        <w:top w:val="none" w:sz="0" w:space="0" w:color="auto"/>
        <w:left w:val="none" w:sz="0" w:space="0" w:color="auto"/>
        <w:bottom w:val="none" w:sz="0" w:space="0" w:color="auto"/>
        <w:right w:val="none" w:sz="0" w:space="0" w:color="auto"/>
      </w:divBdr>
    </w:div>
    <w:div w:id="98378567">
      <w:bodyDiv w:val="1"/>
      <w:marLeft w:val="0"/>
      <w:marRight w:val="0"/>
      <w:marTop w:val="0"/>
      <w:marBottom w:val="0"/>
      <w:divBdr>
        <w:top w:val="none" w:sz="0" w:space="0" w:color="auto"/>
        <w:left w:val="none" w:sz="0" w:space="0" w:color="auto"/>
        <w:bottom w:val="none" w:sz="0" w:space="0" w:color="auto"/>
        <w:right w:val="none" w:sz="0" w:space="0" w:color="auto"/>
      </w:divBdr>
    </w:div>
    <w:div w:id="98725043">
      <w:bodyDiv w:val="1"/>
      <w:marLeft w:val="0"/>
      <w:marRight w:val="0"/>
      <w:marTop w:val="0"/>
      <w:marBottom w:val="0"/>
      <w:divBdr>
        <w:top w:val="none" w:sz="0" w:space="0" w:color="auto"/>
        <w:left w:val="none" w:sz="0" w:space="0" w:color="auto"/>
        <w:bottom w:val="none" w:sz="0" w:space="0" w:color="auto"/>
        <w:right w:val="none" w:sz="0" w:space="0" w:color="auto"/>
      </w:divBdr>
    </w:div>
    <w:div w:id="99690255">
      <w:bodyDiv w:val="1"/>
      <w:marLeft w:val="0"/>
      <w:marRight w:val="0"/>
      <w:marTop w:val="0"/>
      <w:marBottom w:val="0"/>
      <w:divBdr>
        <w:top w:val="none" w:sz="0" w:space="0" w:color="auto"/>
        <w:left w:val="none" w:sz="0" w:space="0" w:color="auto"/>
        <w:bottom w:val="none" w:sz="0" w:space="0" w:color="auto"/>
        <w:right w:val="none" w:sz="0" w:space="0" w:color="auto"/>
      </w:divBdr>
    </w:div>
    <w:div w:id="99876876">
      <w:bodyDiv w:val="1"/>
      <w:marLeft w:val="0"/>
      <w:marRight w:val="0"/>
      <w:marTop w:val="0"/>
      <w:marBottom w:val="0"/>
      <w:divBdr>
        <w:top w:val="none" w:sz="0" w:space="0" w:color="auto"/>
        <w:left w:val="none" w:sz="0" w:space="0" w:color="auto"/>
        <w:bottom w:val="none" w:sz="0" w:space="0" w:color="auto"/>
        <w:right w:val="none" w:sz="0" w:space="0" w:color="auto"/>
      </w:divBdr>
    </w:div>
    <w:div w:id="99879346">
      <w:bodyDiv w:val="1"/>
      <w:marLeft w:val="0"/>
      <w:marRight w:val="0"/>
      <w:marTop w:val="0"/>
      <w:marBottom w:val="0"/>
      <w:divBdr>
        <w:top w:val="none" w:sz="0" w:space="0" w:color="auto"/>
        <w:left w:val="none" w:sz="0" w:space="0" w:color="auto"/>
        <w:bottom w:val="none" w:sz="0" w:space="0" w:color="auto"/>
        <w:right w:val="none" w:sz="0" w:space="0" w:color="auto"/>
      </w:divBdr>
    </w:div>
    <w:div w:id="100105035">
      <w:bodyDiv w:val="1"/>
      <w:marLeft w:val="0"/>
      <w:marRight w:val="0"/>
      <w:marTop w:val="0"/>
      <w:marBottom w:val="0"/>
      <w:divBdr>
        <w:top w:val="none" w:sz="0" w:space="0" w:color="auto"/>
        <w:left w:val="none" w:sz="0" w:space="0" w:color="auto"/>
        <w:bottom w:val="none" w:sz="0" w:space="0" w:color="auto"/>
        <w:right w:val="none" w:sz="0" w:space="0" w:color="auto"/>
      </w:divBdr>
    </w:div>
    <w:div w:id="100687614">
      <w:bodyDiv w:val="1"/>
      <w:marLeft w:val="0"/>
      <w:marRight w:val="0"/>
      <w:marTop w:val="0"/>
      <w:marBottom w:val="0"/>
      <w:divBdr>
        <w:top w:val="none" w:sz="0" w:space="0" w:color="auto"/>
        <w:left w:val="none" w:sz="0" w:space="0" w:color="auto"/>
        <w:bottom w:val="none" w:sz="0" w:space="0" w:color="auto"/>
        <w:right w:val="none" w:sz="0" w:space="0" w:color="auto"/>
      </w:divBdr>
    </w:div>
    <w:div w:id="101464934">
      <w:bodyDiv w:val="1"/>
      <w:marLeft w:val="0"/>
      <w:marRight w:val="0"/>
      <w:marTop w:val="0"/>
      <w:marBottom w:val="0"/>
      <w:divBdr>
        <w:top w:val="none" w:sz="0" w:space="0" w:color="auto"/>
        <w:left w:val="none" w:sz="0" w:space="0" w:color="auto"/>
        <w:bottom w:val="none" w:sz="0" w:space="0" w:color="auto"/>
        <w:right w:val="none" w:sz="0" w:space="0" w:color="auto"/>
      </w:divBdr>
    </w:div>
    <w:div w:id="102000252">
      <w:bodyDiv w:val="1"/>
      <w:marLeft w:val="0"/>
      <w:marRight w:val="0"/>
      <w:marTop w:val="0"/>
      <w:marBottom w:val="0"/>
      <w:divBdr>
        <w:top w:val="none" w:sz="0" w:space="0" w:color="auto"/>
        <w:left w:val="none" w:sz="0" w:space="0" w:color="auto"/>
        <w:bottom w:val="none" w:sz="0" w:space="0" w:color="auto"/>
        <w:right w:val="none" w:sz="0" w:space="0" w:color="auto"/>
      </w:divBdr>
    </w:div>
    <w:div w:id="102192745">
      <w:bodyDiv w:val="1"/>
      <w:marLeft w:val="0"/>
      <w:marRight w:val="0"/>
      <w:marTop w:val="0"/>
      <w:marBottom w:val="0"/>
      <w:divBdr>
        <w:top w:val="none" w:sz="0" w:space="0" w:color="auto"/>
        <w:left w:val="none" w:sz="0" w:space="0" w:color="auto"/>
        <w:bottom w:val="none" w:sz="0" w:space="0" w:color="auto"/>
        <w:right w:val="none" w:sz="0" w:space="0" w:color="auto"/>
      </w:divBdr>
    </w:div>
    <w:div w:id="102499922">
      <w:bodyDiv w:val="1"/>
      <w:marLeft w:val="0"/>
      <w:marRight w:val="0"/>
      <w:marTop w:val="0"/>
      <w:marBottom w:val="0"/>
      <w:divBdr>
        <w:top w:val="none" w:sz="0" w:space="0" w:color="auto"/>
        <w:left w:val="none" w:sz="0" w:space="0" w:color="auto"/>
        <w:bottom w:val="none" w:sz="0" w:space="0" w:color="auto"/>
        <w:right w:val="none" w:sz="0" w:space="0" w:color="auto"/>
      </w:divBdr>
    </w:div>
    <w:div w:id="104664778">
      <w:bodyDiv w:val="1"/>
      <w:marLeft w:val="0"/>
      <w:marRight w:val="0"/>
      <w:marTop w:val="0"/>
      <w:marBottom w:val="0"/>
      <w:divBdr>
        <w:top w:val="none" w:sz="0" w:space="0" w:color="auto"/>
        <w:left w:val="none" w:sz="0" w:space="0" w:color="auto"/>
        <w:bottom w:val="none" w:sz="0" w:space="0" w:color="auto"/>
        <w:right w:val="none" w:sz="0" w:space="0" w:color="auto"/>
      </w:divBdr>
    </w:div>
    <w:div w:id="106241577">
      <w:bodyDiv w:val="1"/>
      <w:marLeft w:val="0"/>
      <w:marRight w:val="0"/>
      <w:marTop w:val="0"/>
      <w:marBottom w:val="0"/>
      <w:divBdr>
        <w:top w:val="none" w:sz="0" w:space="0" w:color="auto"/>
        <w:left w:val="none" w:sz="0" w:space="0" w:color="auto"/>
        <w:bottom w:val="none" w:sz="0" w:space="0" w:color="auto"/>
        <w:right w:val="none" w:sz="0" w:space="0" w:color="auto"/>
      </w:divBdr>
    </w:div>
    <w:div w:id="106504572">
      <w:bodyDiv w:val="1"/>
      <w:marLeft w:val="0"/>
      <w:marRight w:val="0"/>
      <w:marTop w:val="0"/>
      <w:marBottom w:val="0"/>
      <w:divBdr>
        <w:top w:val="none" w:sz="0" w:space="0" w:color="auto"/>
        <w:left w:val="none" w:sz="0" w:space="0" w:color="auto"/>
        <w:bottom w:val="none" w:sz="0" w:space="0" w:color="auto"/>
        <w:right w:val="none" w:sz="0" w:space="0" w:color="auto"/>
      </w:divBdr>
    </w:div>
    <w:div w:id="108553730">
      <w:bodyDiv w:val="1"/>
      <w:marLeft w:val="0"/>
      <w:marRight w:val="0"/>
      <w:marTop w:val="0"/>
      <w:marBottom w:val="0"/>
      <w:divBdr>
        <w:top w:val="none" w:sz="0" w:space="0" w:color="auto"/>
        <w:left w:val="none" w:sz="0" w:space="0" w:color="auto"/>
        <w:bottom w:val="none" w:sz="0" w:space="0" w:color="auto"/>
        <w:right w:val="none" w:sz="0" w:space="0" w:color="auto"/>
      </w:divBdr>
    </w:div>
    <w:div w:id="108667484">
      <w:bodyDiv w:val="1"/>
      <w:marLeft w:val="0"/>
      <w:marRight w:val="0"/>
      <w:marTop w:val="0"/>
      <w:marBottom w:val="0"/>
      <w:divBdr>
        <w:top w:val="none" w:sz="0" w:space="0" w:color="auto"/>
        <w:left w:val="none" w:sz="0" w:space="0" w:color="auto"/>
        <w:bottom w:val="none" w:sz="0" w:space="0" w:color="auto"/>
        <w:right w:val="none" w:sz="0" w:space="0" w:color="auto"/>
      </w:divBdr>
    </w:div>
    <w:div w:id="109933541">
      <w:bodyDiv w:val="1"/>
      <w:marLeft w:val="0"/>
      <w:marRight w:val="0"/>
      <w:marTop w:val="0"/>
      <w:marBottom w:val="0"/>
      <w:divBdr>
        <w:top w:val="none" w:sz="0" w:space="0" w:color="auto"/>
        <w:left w:val="none" w:sz="0" w:space="0" w:color="auto"/>
        <w:bottom w:val="none" w:sz="0" w:space="0" w:color="auto"/>
        <w:right w:val="none" w:sz="0" w:space="0" w:color="auto"/>
      </w:divBdr>
    </w:div>
    <w:div w:id="110518740">
      <w:bodyDiv w:val="1"/>
      <w:marLeft w:val="0"/>
      <w:marRight w:val="0"/>
      <w:marTop w:val="0"/>
      <w:marBottom w:val="0"/>
      <w:divBdr>
        <w:top w:val="none" w:sz="0" w:space="0" w:color="auto"/>
        <w:left w:val="none" w:sz="0" w:space="0" w:color="auto"/>
        <w:bottom w:val="none" w:sz="0" w:space="0" w:color="auto"/>
        <w:right w:val="none" w:sz="0" w:space="0" w:color="auto"/>
      </w:divBdr>
    </w:div>
    <w:div w:id="112016769">
      <w:bodyDiv w:val="1"/>
      <w:marLeft w:val="0"/>
      <w:marRight w:val="0"/>
      <w:marTop w:val="0"/>
      <w:marBottom w:val="0"/>
      <w:divBdr>
        <w:top w:val="none" w:sz="0" w:space="0" w:color="auto"/>
        <w:left w:val="none" w:sz="0" w:space="0" w:color="auto"/>
        <w:bottom w:val="none" w:sz="0" w:space="0" w:color="auto"/>
        <w:right w:val="none" w:sz="0" w:space="0" w:color="auto"/>
      </w:divBdr>
    </w:div>
    <w:div w:id="112483583">
      <w:bodyDiv w:val="1"/>
      <w:marLeft w:val="0"/>
      <w:marRight w:val="0"/>
      <w:marTop w:val="0"/>
      <w:marBottom w:val="0"/>
      <w:divBdr>
        <w:top w:val="none" w:sz="0" w:space="0" w:color="auto"/>
        <w:left w:val="none" w:sz="0" w:space="0" w:color="auto"/>
        <w:bottom w:val="none" w:sz="0" w:space="0" w:color="auto"/>
        <w:right w:val="none" w:sz="0" w:space="0" w:color="auto"/>
      </w:divBdr>
    </w:div>
    <w:div w:id="113985039">
      <w:bodyDiv w:val="1"/>
      <w:marLeft w:val="0"/>
      <w:marRight w:val="0"/>
      <w:marTop w:val="0"/>
      <w:marBottom w:val="0"/>
      <w:divBdr>
        <w:top w:val="none" w:sz="0" w:space="0" w:color="auto"/>
        <w:left w:val="none" w:sz="0" w:space="0" w:color="auto"/>
        <w:bottom w:val="none" w:sz="0" w:space="0" w:color="auto"/>
        <w:right w:val="none" w:sz="0" w:space="0" w:color="auto"/>
      </w:divBdr>
    </w:div>
    <w:div w:id="114719940">
      <w:bodyDiv w:val="1"/>
      <w:marLeft w:val="0"/>
      <w:marRight w:val="0"/>
      <w:marTop w:val="0"/>
      <w:marBottom w:val="0"/>
      <w:divBdr>
        <w:top w:val="none" w:sz="0" w:space="0" w:color="auto"/>
        <w:left w:val="none" w:sz="0" w:space="0" w:color="auto"/>
        <w:bottom w:val="none" w:sz="0" w:space="0" w:color="auto"/>
        <w:right w:val="none" w:sz="0" w:space="0" w:color="auto"/>
      </w:divBdr>
    </w:div>
    <w:div w:id="115760787">
      <w:bodyDiv w:val="1"/>
      <w:marLeft w:val="0"/>
      <w:marRight w:val="0"/>
      <w:marTop w:val="0"/>
      <w:marBottom w:val="0"/>
      <w:divBdr>
        <w:top w:val="none" w:sz="0" w:space="0" w:color="auto"/>
        <w:left w:val="none" w:sz="0" w:space="0" w:color="auto"/>
        <w:bottom w:val="none" w:sz="0" w:space="0" w:color="auto"/>
        <w:right w:val="none" w:sz="0" w:space="0" w:color="auto"/>
      </w:divBdr>
    </w:div>
    <w:div w:id="115763184">
      <w:bodyDiv w:val="1"/>
      <w:marLeft w:val="0"/>
      <w:marRight w:val="0"/>
      <w:marTop w:val="0"/>
      <w:marBottom w:val="0"/>
      <w:divBdr>
        <w:top w:val="none" w:sz="0" w:space="0" w:color="auto"/>
        <w:left w:val="none" w:sz="0" w:space="0" w:color="auto"/>
        <w:bottom w:val="none" w:sz="0" w:space="0" w:color="auto"/>
        <w:right w:val="none" w:sz="0" w:space="0" w:color="auto"/>
      </w:divBdr>
    </w:div>
    <w:div w:id="117529820">
      <w:bodyDiv w:val="1"/>
      <w:marLeft w:val="0"/>
      <w:marRight w:val="0"/>
      <w:marTop w:val="0"/>
      <w:marBottom w:val="0"/>
      <w:divBdr>
        <w:top w:val="none" w:sz="0" w:space="0" w:color="auto"/>
        <w:left w:val="none" w:sz="0" w:space="0" w:color="auto"/>
        <w:bottom w:val="none" w:sz="0" w:space="0" w:color="auto"/>
        <w:right w:val="none" w:sz="0" w:space="0" w:color="auto"/>
      </w:divBdr>
    </w:div>
    <w:div w:id="118426472">
      <w:bodyDiv w:val="1"/>
      <w:marLeft w:val="0"/>
      <w:marRight w:val="0"/>
      <w:marTop w:val="0"/>
      <w:marBottom w:val="0"/>
      <w:divBdr>
        <w:top w:val="none" w:sz="0" w:space="0" w:color="auto"/>
        <w:left w:val="none" w:sz="0" w:space="0" w:color="auto"/>
        <w:bottom w:val="none" w:sz="0" w:space="0" w:color="auto"/>
        <w:right w:val="none" w:sz="0" w:space="0" w:color="auto"/>
      </w:divBdr>
    </w:div>
    <w:div w:id="118496566">
      <w:bodyDiv w:val="1"/>
      <w:marLeft w:val="0"/>
      <w:marRight w:val="0"/>
      <w:marTop w:val="0"/>
      <w:marBottom w:val="0"/>
      <w:divBdr>
        <w:top w:val="none" w:sz="0" w:space="0" w:color="auto"/>
        <w:left w:val="none" w:sz="0" w:space="0" w:color="auto"/>
        <w:bottom w:val="none" w:sz="0" w:space="0" w:color="auto"/>
        <w:right w:val="none" w:sz="0" w:space="0" w:color="auto"/>
      </w:divBdr>
    </w:div>
    <w:div w:id="120464088">
      <w:bodyDiv w:val="1"/>
      <w:marLeft w:val="0"/>
      <w:marRight w:val="0"/>
      <w:marTop w:val="0"/>
      <w:marBottom w:val="0"/>
      <w:divBdr>
        <w:top w:val="none" w:sz="0" w:space="0" w:color="auto"/>
        <w:left w:val="none" w:sz="0" w:space="0" w:color="auto"/>
        <w:bottom w:val="none" w:sz="0" w:space="0" w:color="auto"/>
        <w:right w:val="none" w:sz="0" w:space="0" w:color="auto"/>
      </w:divBdr>
    </w:div>
    <w:div w:id="120851290">
      <w:bodyDiv w:val="1"/>
      <w:marLeft w:val="0"/>
      <w:marRight w:val="0"/>
      <w:marTop w:val="0"/>
      <w:marBottom w:val="0"/>
      <w:divBdr>
        <w:top w:val="none" w:sz="0" w:space="0" w:color="auto"/>
        <w:left w:val="none" w:sz="0" w:space="0" w:color="auto"/>
        <w:bottom w:val="none" w:sz="0" w:space="0" w:color="auto"/>
        <w:right w:val="none" w:sz="0" w:space="0" w:color="auto"/>
      </w:divBdr>
    </w:div>
    <w:div w:id="121190088">
      <w:bodyDiv w:val="1"/>
      <w:marLeft w:val="0"/>
      <w:marRight w:val="0"/>
      <w:marTop w:val="0"/>
      <w:marBottom w:val="0"/>
      <w:divBdr>
        <w:top w:val="none" w:sz="0" w:space="0" w:color="auto"/>
        <w:left w:val="none" w:sz="0" w:space="0" w:color="auto"/>
        <w:bottom w:val="none" w:sz="0" w:space="0" w:color="auto"/>
        <w:right w:val="none" w:sz="0" w:space="0" w:color="auto"/>
      </w:divBdr>
    </w:div>
    <w:div w:id="122120249">
      <w:bodyDiv w:val="1"/>
      <w:marLeft w:val="0"/>
      <w:marRight w:val="0"/>
      <w:marTop w:val="0"/>
      <w:marBottom w:val="0"/>
      <w:divBdr>
        <w:top w:val="none" w:sz="0" w:space="0" w:color="auto"/>
        <w:left w:val="none" w:sz="0" w:space="0" w:color="auto"/>
        <w:bottom w:val="none" w:sz="0" w:space="0" w:color="auto"/>
        <w:right w:val="none" w:sz="0" w:space="0" w:color="auto"/>
      </w:divBdr>
    </w:div>
    <w:div w:id="122309755">
      <w:bodyDiv w:val="1"/>
      <w:marLeft w:val="0"/>
      <w:marRight w:val="0"/>
      <w:marTop w:val="0"/>
      <w:marBottom w:val="0"/>
      <w:divBdr>
        <w:top w:val="none" w:sz="0" w:space="0" w:color="auto"/>
        <w:left w:val="none" w:sz="0" w:space="0" w:color="auto"/>
        <w:bottom w:val="none" w:sz="0" w:space="0" w:color="auto"/>
        <w:right w:val="none" w:sz="0" w:space="0" w:color="auto"/>
      </w:divBdr>
    </w:div>
    <w:div w:id="122772462">
      <w:bodyDiv w:val="1"/>
      <w:marLeft w:val="0"/>
      <w:marRight w:val="0"/>
      <w:marTop w:val="0"/>
      <w:marBottom w:val="0"/>
      <w:divBdr>
        <w:top w:val="none" w:sz="0" w:space="0" w:color="auto"/>
        <w:left w:val="none" w:sz="0" w:space="0" w:color="auto"/>
        <w:bottom w:val="none" w:sz="0" w:space="0" w:color="auto"/>
        <w:right w:val="none" w:sz="0" w:space="0" w:color="auto"/>
      </w:divBdr>
    </w:div>
    <w:div w:id="123355680">
      <w:bodyDiv w:val="1"/>
      <w:marLeft w:val="0"/>
      <w:marRight w:val="0"/>
      <w:marTop w:val="0"/>
      <w:marBottom w:val="0"/>
      <w:divBdr>
        <w:top w:val="none" w:sz="0" w:space="0" w:color="auto"/>
        <w:left w:val="none" w:sz="0" w:space="0" w:color="auto"/>
        <w:bottom w:val="none" w:sz="0" w:space="0" w:color="auto"/>
        <w:right w:val="none" w:sz="0" w:space="0" w:color="auto"/>
      </w:divBdr>
    </w:div>
    <w:div w:id="124592528">
      <w:bodyDiv w:val="1"/>
      <w:marLeft w:val="0"/>
      <w:marRight w:val="0"/>
      <w:marTop w:val="0"/>
      <w:marBottom w:val="0"/>
      <w:divBdr>
        <w:top w:val="none" w:sz="0" w:space="0" w:color="auto"/>
        <w:left w:val="none" w:sz="0" w:space="0" w:color="auto"/>
        <w:bottom w:val="none" w:sz="0" w:space="0" w:color="auto"/>
        <w:right w:val="none" w:sz="0" w:space="0" w:color="auto"/>
      </w:divBdr>
    </w:div>
    <w:div w:id="126363663">
      <w:bodyDiv w:val="1"/>
      <w:marLeft w:val="0"/>
      <w:marRight w:val="0"/>
      <w:marTop w:val="0"/>
      <w:marBottom w:val="0"/>
      <w:divBdr>
        <w:top w:val="none" w:sz="0" w:space="0" w:color="auto"/>
        <w:left w:val="none" w:sz="0" w:space="0" w:color="auto"/>
        <w:bottom w:val="none" w:sz="0" w:space="0" w:color="auto"/>
        <w:right w:val="none" w:sz="0" w:space="0" w:color="auto"/>
      </w:divBdr>
    </w:div>
    <w:div w:id="126827227">
      <w:bodyDiv w:val="1"/>
      <w:marLeft w:val="0"/>
      <w:marRight w:val="0"/>
      <w:marTop w:val="0"/>
      <w:marBottom w:val="0"/>
      <w:divBdr>
        <w:top w:val="none" w:sz="0" w:space="0" w:color="auto"/>
        <w:left w:val="none" w:sz="0" w:space="0" w:color="auto"/>
        <w:bottom w:val="none" w:sz="0" w:space="0" w:color="auto"/>
        <w:right w:val="none" w:sz="0" w:space="0" w:color="auto"/>
      </w:divBdr>
    </w:div>
    <w:div w:id="129059098">
      <w:bodyDiv w:val="1"/>
      <w:marLeft w:val="0"/>
      <w:marRight w:val="0"/>
      <w:marTop w:val="0"/>
      <w:marBottom w:val="0"/>
      <w:divBdr>
        <w:top w:val="none" w:sz="0" w:space="0" w:color="auto"/>
        <w:left w:val="none" w:sz="0" w:space="0" w:color="auto"/>
        <w:bottom w:val="none" w:sz="0" w:space="0" w:color="auto"/>
        <w:right w:val="none" w:sz="0" w:space="0" w:color="auto"/>
      </w:divBdr>
    </w:div>
    <w:div w:id="129136596">
      <w:bodyDiv w:val="1"/>
      <w:marLeft w:val="0"/>
      <w:marRight w:val="0"/>
      <w:marTop w:val="0"/>
      <w:marBottom w:val="0"/>
      <w:divBdr>
        <w:top w:val="none" w:sz="0" w:space="0" w:color="auto"/>
        <w:left w:val="none" w:sz="0" w:space="0" w:color="auto"/>
        <w:bottom w:val="none" w:sz="0" w:space="0" w:color="auto"/>
        <w:right w:val="none" w:sz="0" w:space="0" w:color="auto"/>
      </w:divBdr>
    </w:div>
    <w:div w:id="129252504">
      <w:bodyDiv w:val="1"/>
      <w:marLeft w:val="0"/>
      <w:marRight w:val="0"/>
      <w:marTop w:val="0"/>
      <w:marBottom w:val="0"/>
      <w:divBdr>
        <w:top w:val="none" w:sz="0" w:space="0" w:color="auto"/>
        <w:left w:val="none" w:sz="0" w:space="0" w:color="auto"/>
        <w:bottom w:val="none" w:sz="0" w:space="0" w:color="auto"/>
        <w:right w:val="none" w:sz="0" w:space="0" w:color="auto"/>
      </w:divBdr>
    </w:div>
    <w:div w:id="130295207">
      <w:bodyDiv w:val="1"/>
      <w:marLeft w:val="0"/>
      <w:marRight w:val="0"/>
      <w:marTop w:val="0"/>
      <w:marBottom w:val="0"/>
      <w:divBdr>
        <w:top w:val="none" w:sz="0" w:space="0" w:color="auto"/>
        <w:left w:val="none" w:sz="0" w:space="0" w:color="auto"/>
        <w:bottom w:val="none" w:sz="0" w:space="0" w:color="auto"/>
        <w:right w:val="none" w:sz="0" w:space="0" w:color="auto"/>
      </w:divBdr>
    </w:div>
    <w:div w:id="132718072">
      <w:bodyDiv w:val="1"/>
      <w:marLeft w:val="0"/>
      <w:marRight w:val="0"/>
      <w:marTop w:val="0"/>
      <w:marBottom w:val="0"/>
      <w:divBdr>
        <w:top w:val="none" w:sz="0" w:space="0" w:color="auto"/>
        <w:left w:val="none" w:sz="0" w:space="0" w:color="auto"/>
        <w:bottom w:val="none" w:sz="0" w:space="0" w:color="auto"/>
        <w:right w:val="none" w:sz="0" w:space="0" w:color="auto"/>
      </w:divBdr>
    </w:div>
    <w:div w:id="133528293">
      <w:bodyDiv w:val="1"/>
      <w:marLeft w:val="0"/>
      <w:marRight w:val="0"/>
      <w:marTop w:val="0"/>
      <w:marBottom w:val="0"/>
      <w:divBdr>
        <w:top w:val="none" w:sz="0" w:space="0" w:color="auto"/>
        <w:left w:val="none" w:sz="0" w:space="0" w:color="auto"/>
        <w:bottom w:val="none" w:sz="0" w:space="0" w:color="auto"/>
        <w:right w:val="none" w:sz="0" w:space="0" w:color="auto"/>
      </w:divBdr>
    </w:div>
    <w:div w:id="133909590">
      <w:bodyDiv w:val="1"/>
      <w:marLeft w:val="0"/>
      <w:marRight w:val="0"/>
      <w:marTop w:val="0"/>
      <w:marBottom w:val="0"/>
      <w:divBdr>
        <w:top w:val="none" w:sz="0" w:space="0" w:color="auto"/>
        <w:left w:val="none" w:sz="0" w:space="0" w:color="auto"/>
        <w:bottom w:val="none" w:sz="0" w:space="0" w:color="auto"/>
        <w:right w:val="none" w:sz="0" w:space="0" w:color="auto"/>
      </w:divBdr>
    </w:div>
    <w:div w:id="135534138">
      <w:bodyDiv w:val="1"/>
      <w:marLeft w:val="0"/>
      <w:marRight w:val="0"/>
      <w:marTop w:val="0"/>
      <w:marBottom w:val="0"/>
      <w:divBdr>
        <w:top w:val="none" w:sz="0" w:space="0" w:color="auto"/>
        <w:left w:val="none" w:sz="0" w:space="0" w:color="auto"/>
        <w:bottom w:val="none" w:sz="0" w:space="0" w:color="auto"/>
        <w:right w:val="none" w:sz="0" w:space="0" w:color="auto"/>
      </w:divBdr>
    </w:div>
    <w:div w:id="137964495">
      <w:bodyDiv w:val="1"/>
      <w:marLeft w:val="0"/>
      <w:marRight w:val="0"/>
      <w:marTop w:val="0"/>
      <w:marBottom w:val="0"/>
      <w:divBdr>
        <w:top w:val="none" w:sz="0" w:space="0" w:color="auto"/>
        <w:left w:val="none" w:sz="0" w:space="0" w:color="auto"/>
        <w:bottom w:val="none" w:sz="0" w:space="0" w:color="auto"/>
        <w:right w:val="none" w:sz="0" w:space="0" w:color="auto"/>
      </w:divBdr>
    </w:div>
    <w:div w:id="138311047">
      <w:bodyDiv w:val="1"/>
      <w:marLeft w:val="0"/>
      <w:marRight w:val="0"/>
      <w:marTop w:val="0"/>
      <w:marBottom w:val="0"/>
      <w:divBdr>
        <w:top w:val="none" w:sz="0" w:space="0" w:color="auto"/>
        <w:left w:val="none" w:sz="0" w:space="0" w:color="auto"/>
        <w:bottom w:val="none" w:sz="0" w:space="0" w:color="auto"/>
        <w:right w:val="none" w:sz="0" w:space="0" w:color="auto"/>
      </w:divBdr>
    </w:div>
    <w:div w:id="138764356">
      <w:bodyDiv w:val="1"/>
      <w:marLeft w:val="0"/>
      <w:marRight w:val="0"/>
      <w:marTop w:val="0"/>
      <w:marBottom w:val="0"/>
      <w:divBdr>
        <w:top w:val="none" w:sz="0" w:space="0" w:color="auto"/>
        <w:left w:val="none" w:sz="0" w:space="0" w:color="auto"/>
        <w:bottom w:val="none" w:sz="0" w:space="0" w:color="auto"/>
        <w:right w:val="none" w:sz="0" w:space="0" w:color="auto"/>
      </w:divBdr>
    </w:div>
    <w:div w:id="139228199">
      <w:bodyDiv w:val="1"/>
      <w:marLeft w:val="0"/>
      <w:marRight w:val="0"/>
      <w:marTop w:val="0"/>
      <w:marBottom w:val="0"/>
      <w:divBdr>
        <w:top w:val="none" w:sz="0" w:space="0" w:color="auto"/>
        <w:left w:val="none" w:sz="0" w:space="0" w:color="auto"/>
        <w:bottom w:val="none" w:sz="0" w:space="0" w:color="auto"/>
        <w:right w:val="none" w:sz="0" w:space="0" w:color="auto"/>
      </w:divBdr>
    </w:div>
    <w:div w:id="140274987">
      <w:bodyDiv w:val="1"/>
      <w:marLeft w:val="0"/>
      <w:marRight w:val="0"/>
      <w:marTop w:val="0"/>
      <w:marBottom w:val="0"/>
      <w:divBdr>
        <w:top w:val="none" w:sz="0" w:space="0" w:color="auto"/>
        <w:left w:val="none" w:sz="0" w:space="0" w:color="auto"/>
        <w:bottom w:val="none" w:sz="0" w:space="0" w:color="auto"/>
        <w:right w:val="none" w:sz="0" w:space="0" w:color="auto"/>
      </w:divBdr>
    </w:div>
    <w:div w:id="140276663">
      <w:bodyDiv w:val="1"/>
      <w:marLeft w:val="0"/>
      <w:marRight w:val="0"/>
      <w:marTop w:val="0"/>
      <w:marBottom w:val="0"/>
      <w:divBdr>
        <w:top w:val="none" w:sz="0" w:space="0" w:color="auto"/>
        <w:left w:val="none" w:sz="0" w:space="0" w:color="auto"/>
        <w:bottom w:val="none" w:sz="0" w:space="0" w:color="auto"/>
        <w:right w:val="none" w:sz="0" w:space="0" w:color="auto"/>
      </w:divBdr>
    </w:div>
    <w:div w:id="140931628">
      <w:bodyDiv w:val="1"/>
      <w:marLeft w:val="0"/>
      <w:marRight w:val="0"/>
      <w:marTop w:val="0"/>
      <w:marBottom w:val="0"/>
      <w:divBdr>
        <w:top w:val="none" w:sz="0" w:space="0" w:color="auto"/>
        <w:left w:val="none" w:sz="0" w:space="0" w:color="auto"/>
        <w:bottom w:val="none" w:sz="0" w:space="0" w:color="auto"/>
        <w:right w:val="none" w:sz="0" w:space="0" w:color="auto"/>
      </w:divBdr>
    </w:div>
    <w:div w:id="142161253">
      <w:bodyDiv w:val="1"/>
      <w:marLeft w:val="0"/>
      <w:marRight w:val="0"/>
      <w:marTop w:val="0"/>
      <w:marBottom w:val="0"/>
      <w:divBdr>
        <w:top w:val="none" w:sz="0" w:space="0" w:color="auto"/>
        <w:left w:val="none" w:sz="0" w:space="0" w:color="auto"/>
        <w:bottom w:val="none" w:sz="0" w:space="0" w:color="auto"/>
        <w:right w:val="none" w:sz="0" w:space="0" w:color="auto"/>
      </w:divBdr>
    </w:div>
    <w:div w:id="142894642">
      <w:bodyDiv w:val="1"/>
      <w:marLeft w:val="0"/>
      <w:marRight w:val="0"/>
      <w:marTop w:val="0"/>
      <w:marBottom w:val="0"/>
      <w:divBdr>
        <w:top w:val="none" w:sz="0" w:space="0" w:color="auto"/>
        <w:left w:val="none" w:sz="0" w:space="0" w:color="auto"/>
        <w:bottom w:val="none" w:sz="0" w:space="0" w:color="auto"/>
        <w:right w:val="none" w:sz="0" w:space="0" w:color="auto"/>
      </w:divBdr>
    </w:div>
    <w:div w:id="143548278">
      <w:bodyDiv w:val="1"/>
      <w:marLeft w:val="0"/>
      <w:marRight w:val="0"/>
      <w:marTop w:val="0"/>
      <w:marBottom w:val="0"/>
      <w:divBdr>
        <w:top w:val="none" w:sz="0" w:space="0" w:color="auto"/>
        <w:left w:val="none" w:sz="0" w:space="0" w:color="auto"/>
        <w:bottom w:val="none" w:sz="0" w:space="0" w:color="auto"/>
        <w:right w:val="none" w:sz="0" w:space="0" w:color="auto"/>
      </w:divBdr>
    </w:div>
    <w:div w:id="144468173">
      <w:bodyDiv w:val="1"/>
      <w:marLeft w:val="0"/>
      <w:marRight w:val="0"/>
      <w:marTop w:val="0"/>
      <w:marBottom w:val="0"/>
      <w:divBdr>
        <w:top w:val="none" w:sz="0" w:space="0" w:color="auto"/>
        <w:left w:val="none" w:sz="0" w:space="0" w:color="auto"/>
        <w:bottom w:val="none" w:sz="0" w:space="0" w:color="auto"/>
        <w:right w:val="none" w:sz="0" w:space="0" w:color="auto"/>
      </w:divBdr>
    </w:div>
    <w:div w:id="144663242">
      <w:bodyDiv w:val="1"/>
      <w:marLeft w:val="0"/>
      <w:marRight w:val="0"/>
      <w:marTop w:val="0"/>
      <w:marBottom w:val="0"/>
      <w:divBdr>
        <w:top w:val="none" w:sz="0" w:space="0" w:color="auto"/>
        <w:left w:val="none" w:sz="0" w:space="0" w:color="auto"/>
        <w:bottom w:val="none" w:sz="0" w:space="0" w:color="auto"/>
        <w:right w:val="none" w:sz="0" w:space="0" w:color="auto"/>
      </w:divBdr>
    </w:div>
    <w:div w:id="145051551">
      <w:bodyDiv w:val="1"/>
      <w:marLeft w:val="0"/>
      <w:marRight w:val="0"/>
      <w:marTop w:val="0"/>
      <w:marBottom w:val="0"/>
      <w:divBdr>
        <w:top w:val="none" w:sz="0" w:space="0" w:color="auto"/>
        <w:left w:val="none" w:sz="0" w:space="0" w:color="auto"/>
        <w:bottom w:val="none" w:sz="0" w:space="0" w:color="auto"/>
        <w:right w:val="none" w:sz="0" w:space="0" w:color="auto"/>
      </w:divBdr>
    </w:div>
    <w:div w:id="146166730">
      <w:bodyDiv w:val="1"/>
      <w:marLeft w:val="0"/>
      <w:marRight w:val="0"/>
      <w:marTop w:val="0"/>
      <w:marBottom w:val="0"/>
      <w:divBdr>
        <w:top w:val="none" w:sz="0" w:space="0" w:color="auto"/>
        <w:left w:val="none" w:sz="0" w:space="0" w:color="auto"/>
        <w:bottom w:val="none" w:sz="0" w:space="0" w:color="auto"/>
        <w:right w:val="none" w:sz="0" w:space="0" w:color="auto"/>
      </w:divBdr>
    </w:div>
    <w:div w:id="148248922">
      <w:bodyDiv w:val="1"/>
      <w:marLeft w:val="0"/>
      <w:marRight w:val="0"/>
      <w:marTop w:val="0"/>
      <w:marBottom w:val="0"/>
      <w:divBdr>
        <w:top w:val="none" w:sz="0" w:space="0" w:color="auto"/>
        <w:left w:val="none" w:sz="0" w:space="0" w:color="auto"/>
        <w:bottom w:val="none" w:sz="0" w:space="0" w:color="auto"/>
        <w:right w:val="none" w:sz="0" w:space="0" w:color="auto"/>
      </w:divBdr>
    </w:div>
    <w:div w:id="149323597">
      <w:bodyDiv w:val="1"/>
      <w:marLeft w:val="0"/>
      <w:marRight w:val="0"/>
      <w:marTop w:val="0"/>
      <w:marBottom w:val="0"/>
      <w:divBdr>
        <w:top w:val="none" w:sz="0" w:space="0" w:color="auto"/>
        <w:left w:val="none" w:sz="0" w:space="0" w:color="auto"/>
        <w:bottom w:val="none" w:sz="0" w:space="0" w:color="auto"/>
        <w:right w:val="none" w:sz="0" w:space="0" w:color="auto"/>
      </w:divBdr>
    </w:div>
    <w:div w:id="150753386">
      <w:bodyDiv w:val="1"/>
      <w:marLeft w:val="0"/>
      <w:marRight w:val="0"/>
      <w:marTop w:val="0"/>
      <w:marBottom w:val="0"/>
      <w:divBdr>
        <w:top w:val="none" w:sz="0" w:space="0" w:color="auto"/>
        <w:left w:val="none" w:sz="0" w:space="0" w:color="auto"/>
        <w:bottom w:val="none" w:sz="0" w:space="0" w:color="auto"/>
        <w:right w:val="none" w:sz="0" w:space="0" w:color="auto"/>
      </w:divBdr>
    </w:div>
    <w:div w:id="151801968">
      <w:bodyDiv w:val="1"/>
      <w:marLeft w:val="0"/>
      <w:marRight w:val="0"/>
      <w:marTop w:val="0"/>
      <w:marBottom w:val="0"/>
      <w:divBdr>
        <w:top w:val="none" w:sz="0" w:space="0" w:color="auto"/>
        <w:left w:val="none" w:sz="0" w:space="0" w:color="auto"/>
        <w:bottom w:val="none" w:sz="0" w:space="0" w:color="auto"/>
        <w:right w:val="none" w:sz="0" w:space="0" w:color="auto"/>
      </w:divBdr>
    </w:div>
    <w:div w:id="151986908">
      <w:bodyDiv w:val="1"/>
      <w:marLeft w:val="0"/>
      <w:marRight w:val="0"/>
      <w:marTop w:val="0"/>
      <w:marBottom w:val="0"/>
      <w:divBdr>
        <w:top w:val="none" w:sz="0" w:space="0" w:color="auto"/>
        <w:left w:val="none" w:sz="0" w:space="0" w:color="auto"/>
        <w:bottom w:val="none" w:sz="0" w:space="0" w:color="auto"/>
        <w:right w:val="none" w:sz="0" w:space="0" w:color="auto"/>
      </w:divBdr>
    </w:div>
    <w:div w:id="152333905">
      <w:bodyDiv w:val="1"/>
      <w:marLeft w:val="0"/>
      <w:marRight w:val="0"/>
      <w:marTop w:val="0"/>
      <w:marBottom w:val="0"/>
      <w:divBdr>
        <w:top w:val="none" w:sz="0" w:space="0" w:color="auto"/>
        <w:left w:val="none" w:sz="0" w:space="0" w:color="auto"/>
        <w:bottom w:val="none" w:sz="0" w:space="0" w:color="auto"/>
        <w:right w:val="none" w:sz="0" w:space="0" w:color="auto"/>
      </w:divBdr>
    </w:div>
    <w:div w:id="152458219">
      <w:bodyDiv w:val="1"/>
      <w:marLeft w:val="0"/>
      <w:marRight w:val="0"/>
      <w:marTop w:val="0"/>
      <w:marBottom w:val="0"/>
      <w:divBdr>
        <w:top w:val="none" w:sz="0" w:space="0" w:color="auto"/>
        <w:left w:val="none" w:sz="0" w:space="0" w:color="auto"/>
        <w:bottom w:val="none" w:sz="0" w:space="0" w:color="auto"/>
        <w:right w:val="none" w:sz="0" w:space="0" w:color="auto"/>
      </w:divBdr>
    </w:div>
    <w:div w:id="153108810">
      <w:bodyDiv w:val="1"/>
      <w:marLeft w:val="0"/>
      <w:marRight w:val="0"/>
      <w:marTop w:val="0"/>
      <w:marBottom w:val="0"/>
      <w:divBdr>
        <w:top w:val="none" w:sz="0" w:space="0" w:color="auto"/>
        <w:left w:val="none" w:sz="0" w:space="0" w:color="auto"/>
        <w:bottom w:val="none" w:sz="0" w:space="0" w:color="auto"/>
        <w:right w:val="none" w:sz="0" w:space="0" w:color="auto"/>
      </w:divBdr>
    </w:div>
    <w:div w:id="153182417">
      <w:bodyDiv w:val="1"/>
      <w:marLeft w:val="0"/>
      <w:marRight w:val="0"/>
      <w:marTop w:val="0"/>
      <w:marBottom w:val="0"/>
      <w:divBdr>
        <w:top w:val="none" w:sz="0" w:space="0" w:color="auto"/>
        <w:left w:val="none" w:sz="0" w:space="0" w:color="auto"/>
        <w:bottom w:val="none" w:sz="0" w:space="0" w:color="auto"/>
        <w:right w:val="none" w:sz="0" w:space="0" w:color="auto"/>
      </w:divBdr>
    </w:div>
    <w:div w:id="154494441">
      <w:bodyDiv w:val="1"/>
      <w:marLeft w:val="0"/>
      <w:marRight w:val="0"/>
      <w:marTop w:val="0"/>
      <w:marBottom w:val="0"/>
      <w:divBdr>
        <w:top w:val="none" w:sz="0" w:space="0" w:color="auto"/>
        <w:left w:val="none" w:sz="0" w:space="0" w:color="auto"/>
        <w:bottom w:val="none" w:sz="0" w:space="0" w:color="auto"/>
        <w:right w:val="none" w:sz="0" w:space="0" w:color="auto"/>
      </w:divBdr>
    </w:div>
    <w:div w:id="155461802">
      <w:bodyDiv w:val="1"/>
      <w:marLeft w:val="0"/>
      <w:marRight w:val="0"/>
      <w:marTop w:val="0"/>
      <w:marBottom w:val="0"/>
      <w:divBdr>
        <w:top w:val="none" w:sz="0" w:space="0" w:color="auto"/>
        <w:left w:val="none" w:sz="0" w:space="0" w:color="auto"/>
        <w:bottom w:val="none" w:sz="0" w:space="0" w:color="auto"/>
        <w:right w:val="none" w:sz="0" w:space="0" w:color="auto"/>
      </w:divBdr>
    </w:div>
    <w:div w:id="155539998">
      <w:bodyDiv w:val="1"/>
      <w:marLeft w:val="0"/>
      <w:marRight w:val="0"/>
      <w:marTop w:val="0"/>
      <w:marBottom w:val="0"/>
      <w:divBdr>
        <w:top w:val="none" w:sz="0" w:space="0" w:color="auto"/>
        <w:left w:val="none" w:sz="0" w:space="0" w:color="auto"/>
        <w:bottom w:val="none" w:sz="0" w:space="0" w:color="auto"/>
        <w:right w:val="none" w:sz="0" w:space="0" w:color="auto"/>
      </w:divBdr>
    </w:div>
    <w:div w:id="155805540">
      <w:bodyDiv w:val="1"/>
      <w:marLeft w:val="0"/>
      <w:marRight w:val="0"/>
      <w:marTop w:val="0"/>
      <w:marBottom w:val="0"/>
      <w:divBdr>
        <w:top w:val="none" w:sz="0" w:space="0" w:color="auto"/>
        <w:left w:val="none" w:sz="0" w:space="0" w:color="auto"/>
        <w:bottom w:val="none" w:sz="0" w:space="0" w:color="auto"/>
        <w:right w:val="none" w:sz="0" w:space="0" w:color="auto"/>
      </w:divBdr>
    </w:div>
    <w:div w:id="156071748">
      <w:bodyDiv w:val="1"/>
      <w:marLeft w:val="0"/>
      <w:marRight w:val="0"/>
      <w:marTop w:val="0"/>
      <w:marBottom w:val="0"/>
      <w:divBdr>
        <w:top w:val="none" w:sz="0" w:space="0" w:color="auto"/>
        <w:left w:val="none" w:sz="0" w:space="0" w:color="auto"/>
        <w:bottom w:val="none" w:sz="0" w:space="0" w:color="auto"/>
        <w:right w:val="none" w:sz="0" w:space="0" w:color="auto"/>
      </w:divBdr>
    </w:div>
    <w:div w:id="156120165">
      <w:bodyDiv w:val="1"/>
      <w:marLeft w:val="0"/>
      <w:marRight w:val="0"/>
      <w:marTop w:val="0"/>
      <w:marBottom w:val="0"/>
      <w:divBdr>
        <w:top w:val="none" w:sz="0" w:space="0" w:color="auto"/>
        <w:left w:val="none" w:sz="0" w:space="0" w:color="auto"/>
        <w:bottom w:val="none" w:sz="0" w:space="0" w:color="auto"/>
        <w:right w:val="none" w:sz="0" w:space="0" w:color="auto"/>
      </w:divBdr>
    </w:div>
    <w:div w:id="156652027">
      <w:bodyDiv w:val="1"/>
      <w:marLeft w:val="0"/>
      <w:marRight w:val="0"/>
      <w:marTop w:val="0"/>
      <w:marBottom w:val="0"/>
      <w:divBdr>
        <w:top w:val="none" w:sz="0" w:space="0" w:color="auto"/>
        <w:left w:val="none" w:sz="0" w:space="0" w:color="auto"/>
        <w:bottom w:val="none" w:sz="0" w:space="0" w:color="auto"/>
        <w:right w:val="none" w:sz="0" w:space="0" w:color="auto"/>
      </w:divBdr>
    </w:div>
    <w:div w:id="156893529">
      <w:bodyDiv w:val="1"/>
      <w:marLeft w:val="0"/>
      <w:marRight w:val="0"/>
      <w:marTop w:val="0"/>
      <w:marBottom w:val="0"/>
      <w:divBdr>
        <w:top w:val="none" w:sz="0" w:space="0" w:color="auto"/>
        <w:left w:val="none" w:sz="0" w:space="0" w:color="auto"/>
        <w:bottom w:val="none" w:sz="0" w:space="0" w:color="auto"/>
        <w:right w:val="none" w:sz="0" w:space="0" w:color="auto"/>
      </w:divBdr>
    </w:div>
    <w:div w:id="157885196">
      <w:bodyDiv w:val="1"/>
      <w:marLeft w:val="0"/>
      <w:marRight w:val="0"/>
      <w:marTop w:val="0"/>
      <w:marBottom w:val="0"/>
      <w:divBdr>
        <w:top w:val="none" w:sz="0" w:space="0" w:color="auto"/>
        <w:left w:val="none" w:sz="0" w:space="0" w:color="auto"/>
        <w:bottom w:val="none" w:sz="0" w:space="0" w:color="auto"/>
        <w:right w:val="none" w:sz="0" w:space="0" w:color="auto"/>
      </w:divBdr>
    </w:div>
    <w:div w:id="158156034">
      <w:bodyDiv w:val="1"/>
      <w:marLeft w:val="0"/>
      <w:marRight w:val="0"/>
      <w:marTop w:val="0"/>
      <w:marBottom w:val="0"/>
      <w:divBdr>
        <w:top w:val="none" w:sz="0" w:space="0" w:color="auto"/>
        <w:left w:val="none" w:sz="0" w:space="0" w:color="auto"/>
        <w:bottom w:val="none" w:sz="0" w:space="0" w:color="auto"/>
        <w:right w:val="none" w:sz="0" w:space="0" w:color="auto"/>
      </w:divBdr>
    </w:div>
    <w:div w:id="158473402">
      <w:bodyDiv w:val="1"/>
      <w:marLeft w:val="0"/>
      <w:marRight w:val="0"/>
      <w:marTop w:val="0"/>
      <w:marBottom w:val="0"/>
      <w:divBdr>
        <w:top w:val="none" w:sz="0" w:space="0" w:color="auto"/>
        <w:left w:val="none" w:sz="0" w:space="0" w:color="auto"/>
        <w:bottom w:val="none" w:sz="0" w:space="0" w:color="auto"/>
        <w:right w:val="none" w:sz="0" w:space="0" w:color="auto"/>
      </w:divBdr>
    </w:div>
    <w:div w:id="160509742">
      <w:bodyDiv w:val="1"/>
      <w:marLeft w:val="0"/>
      <w:marRight w:val="0"/>
      <w:marTop w:val="0"/>
      <w:marBottom w:val="0"/>
      <w:divBdr>
        <w:top w:val="none" w:sz="0" w:space="0" w:color="auto"/>
        <w:left w:val="none" w:sz="0" w:space="0" w:color="auto"/>
        <w:bottom w:val="none" w:sz="0" w:space="0" w:color="auto"/>
        <w:right w:val="none" w:sz="0" w:space="0" w:color="auto"/>
      </w:divBdr>
    </w:div>
    <w:div w:id="161429543">
      <w:bodyDiv w:val="1"/>
      <w:marLeft w:val="0"/>
      <w:marRight w:val="0"/>
      <w:marTop w:val="0"/>
      <w:marBottom w:val="0"/>
      <w:divBdr>
        <w:top w:val="none" w:sz="0" w:space="0" w:color="auto"/>
        <w:left w:val="none" w:sz="0" w:space="0" w:color="auto"/>
        <w:bottom w:val="none" w:sz="0" w:space="0" w:color="auto"/>
        <w:right w:val="none" w:sz="0" w:space="0" w:color="auto"/>
      </w:divBdr>
    </w:div>
    <w:div w:id="165362033">
      <w:bodyDiv w:val="1"/>
      <w:marLeft w:val="0"/>
      <w:marRight w:val="0"/>
      <w:marTop w:val="0"/>
      <w:marBottom w:val="0"/>
      <w:divBdr>
        <w:top w:val="none" w:sz="0" w:space="0" w:color="auto"/>
        <w:left w:val="none" w:sz="0" w:space="0" w:color="auto"/>
        <w:bottom w:val="none" w:sz="0" w:space="0" w:color="auto"/>
        <w:right w:val="none" w:sz="0" w:space="0" w:color="auto"/>
      </w:divBdr>
    </w:div>
    <w:div w:id="165368304">
      <w:bodyDiv w:val="1"/>
      <w:marLeft w:val="0"/>
      <w:marRight w:val="0"/>
      <w:marTop w:val="0"/>
      <w:marBottom w:val="0"/>
      <w:divBdr>
        <w:top w:val="none" w:sz="0" w:space="0" w:color="auto"/>
        <w:left w:val="none" w:sz="0" w:space="0" w:color="auto"/>
        <w:bottom w:val="none" w:sz="0" w:space="0" w:color="auto"/>
        <w:right w:val="none" w:sz="0" w:space="0" w:color="auto"/>
      </w:divBdr>
    </w:div>
    <w:div w:id="165749230">
      <w:bodyDiv w:val="1"/>
      <w:marLeft w:val="0"/>
      <w:marRight w:val="0"/>
      <w:marTop w:val="0"/>
      <w:marBottom w:val="0"/>
      <w:divBdr>
        <w:top w:val="none" w:sz="0" w:space="0" w:color="auto"/>
        <w:left w:val="none" w:sz="0" w:space="0" w:color="auto"/>
        <w:bottom w:val="none" w:sz="0" w:space="0" w:color="auto"/>
        <w:right w:val="none" w:sz="0" w:space="0" w:color="auto"/>
      </w:divBdr>
    </w:div>
    <w:div w:id="166597126">
      <w:bodyDiv w:val="1"/>
      <w:marLeft w:val="0"/>
      <w:marRight w:val="0"/>
      <w:marTop w:val="0"/>
      <w:marBottom w:val="0"/>
      <w:divBdr>
        <w:top w:val="none" w:sz="0" w:space="0" w:color="auto"/>
        <w:left w:val="none" w:sz="0" w:space="0" w:color="auto"/>
        <w:bottom w:val="none" w:sz="0" w:space="0" w:color="auto"/>
        <w:right w:val="none" w:sz="0" w:space="0" w:color="auto"/>
      </w:divBdr>
    </w:div>
    <w:div w:id="166870768">
      <w:bodyDiv w:val="1"/>
      <w:marLeft w:val="0"/>
      <w:marRight w:val="0"/>
      <w:marTop w:val="0"/>
      <w:marBottom w:val="0"/>
      <w:divBdr>
        <w:top w:val="none" w:sz="0" w:space="0" w:color="auto"/>
        <w:left w:val="none" w:sz="0" w:space="0" w:color="auto"/>
        <w:bottom w:val="none" w:sz="0" w:space="0" w:color="auto"/>
        <w:right w:val="none" w:sz="0" w:space="0" w:color="auto"/>
      </w:divBdr>
    </w:div>
    <w:div w:id="167062162">
      <w:bodyDiv w:val="1"/>
      <w:marLeft w:val="0"/>
      <w:marRight w:val="0"/>
      <w:marTop w:val="0"/>
      <w:marBottom w:val="0"/>
      <w:divBdr>
        <w:top w:val="none" w:sz="0" w:space="0" w:color="auto"/>
        <w:left w:val="none" w:sz="0" w:space="0" w:color="auto"/>
        <w:bottom w:val="none" w:sz="0" w:space="0" w:color="auto"/>
        <w:right w:val="none" w:sz="0" w:space="0" w:color="auto"/>
      </w:divBdr>
    </w:div>
    <w:div w:id="167916124">
      <w:bodyDiv w:val="1"/>
      <w:marLeft w:val="0"/>
      <w:marRight w:val="0"/>
      <w:marTop w:val="0"/>
      <w:marBottom w:val="0"/>
      <w:divBdr>
        <w:top w:val="none" w:sz="0" w:space="0" w:color="auto"/>
        <w:left w:val="none" w:sz="0" w:space="0" w:color="auto"/>
        <w:bottom w:val="none" w:sz="0" w:space="0" w:color="auto"/>
        <w:right w:val="none" w:sz="0" w:space="0" w:color="auto"/>
      </w:divBdr>
    </w:div>
    <w:div w:id="168065986">
      <w:bodyDiv w:val="1"/>
      <w:marLeft w:val="0"/>
      <w:marRight w:val="0"/>
      <w:marTop w:val="0"/>
      <w:marBottom w:val="0"/>
      <w:divBdr>
        <w:top w:val="none" w:sz="0" w:space="0" w:color="auto"/>
        <w:left w:val="none" w:sz="0" w:space="0" w:color="auto"/>
        <w:bottom w:val="none" w:sz="0" w:space="0" w:color="auto"/>
        <w:right w:val="none" w:sz="0" w:space="0" w:color="auto"/>
      </w:divBdr>
    </w:div>
    <w:div w:id="168835620">
      <w:bodyDiv w:val="1"/>
      <w:marLeft w:val="0"/>
      <w:marRight w:val="0"/>
      <w:marTop w:val="0"/>
      <w:marBottom w:val="0"/>
      <w:divBdr>
        <w:top w:val="none" w:sz="0" w:space="0" w:color="auto"/>
        <w:left w:val="none" w:sz="0" w:space="0" w:color="auto"/>
        <w:bottom w:val="none" w:sz="0" w:space="0" w:color="auto"/>
        <w:right w:val="none" w:sz="0" w:space="0" w:color="auto"/>
      </w:divBdr>
    </w:div>
    <w:div w:id="169174544">
      <w:bodyDiv w:val="1"/>
      <w:marLeft w:val="0"/>
      <w:marRight w:val="0"/>
      <w:marTop w:val="0"/>
      <w:marBottom w:val="0"/>
      <w:divBdr>
        <w:top w:val="none" w:sz="0" w:space="0" w:color="auto"/>
        <w:left w:val="none" w:sz="0" w:space="0" w:color="auto"/>
        <w:bottom w:val="none" w:sz="0" w:space="0" w:color="auto"/>
        <w:right w:val="none" w:sz="0" w:space="0" w:color="auto"/>
      </w:divBdr>
    </w:div>
    <w:div w:id="169375721">
      <w:bodyDiv w:val="1"/>
      <w:marLeft w:val="0"/>
      <w:marRight w:val="0"/>
      <w:marTop w:val="0"/>
      <w:marBottom w:val="0"/>
      <w:divBdr>
        <w:top w:val="none" w:sz="0" w:space="0" w:color="auto"/>
        <w:left w:val="none" w:sz="0" w:space="0" w:color="auto"/>
        <w:bottom w:val="none" w:sz="0" w:space="0" w:color="auto"/>
        <w:right w:val="none" w:sz="0" w:space="0" w:color="auto"/>
      </w:divBdr>
    </w:div>
    <w:div w:id="169680891">
      <w:bodyDiv w:val="1"/>
      <w:marLeft w:val="0"/>
      <w:marRight w:val="0"/>
      <w:marTop w:val="0"/>
      <w:marBottom w:val="0"/>
      <w:divBdr>
        <w:top w:val="none" w:sz="0" w:space="0" w:color="auto"/>
        <w:left w:val="none" w:sz="0" w:space="0" w:color="auto"/>
        <w:bottom w:val="none" w:sz="0" w:space="0" w:color="auto"/>
        <w:right w:val="none" w:sz="0" w:space="0" w:color="auto"/>
      </w:divBdr>
    </w:div>
    <w:div w:id="170486762">
      <w:bodyDiv w:val="1"/>
      <w:marLeft w:val="0"/>
      <w:marRight w:val="0"/>
      <w:marTop w:val="0"/>
      <w:marBottom w:val="0"/>
      <w:divBdr>
        <w:top w:val="none" w:sz="0" w:space="0" w:color="auto"/>
        <w:left w:val="none" w:sz="0" w:space="0" w:color="auto"/>
        <w:bottom w:val="none" w:sz="0" w:space="0" w:color="auto"/>
        <w:right w:val="none" w:sz="0" w:space="0" w:color="auto"/>
      </w:divBdr>
    </w:div>
    <w:div w:id="173498624">
      <w:bodyDiv w:val="1"/>
      <w:marLeft w:val="0"/>
      <w:marRight w:val="0"/>
      <w:marTop w:val="0"/>
      <w:marBottom w:val="0"/>
      <w:divBdr>
        <w:top w:val="none" w:sz="0" w:space="0" w:color="auto"/>
        <w:left w:val="none" w:sz="0" w:space="0" w:color="auto"/>
        <w:bottom w:val="none" w:sz="0" w:space="0" w:color="auto"/>
        <w:right w:val="none" w:sz="0" w:space="0" w:color="auto"/>
      </w:divBdr>
    </w:div>
    <w:div w:id="173568657">
      <w:bodyDiv w:val="1"/>
      <w:marLeft w:val="0"/>
      <w:marRight w:val="0"/>
      <w:marTop w:val="0"/>
      <w:marBottom w:val="0"/>
      <w:divBdr>
        <w:top w:val="none" w:sz="0" w:space="0" w:color="auto"/>
        <w:left w:val="none" w:sz="0" w:space="0" w:color="auto"/>
        <w:bottom w:val="none" w:sz="0" w:space="0" w:color="auto"/>
        <w:right w:val="none" w:sz="0" w:space="0" w:color="auto"/>
      </w:divBdr>
    </w:div>
    <w:div w:id="174074541">
      <w:bodyDiv w:val="1"/>
      <w:marLeft w:val="0"/>
      <w:marRight w:val="0"/>
      <w:marTop w:val="0"/>
      <w:marBottom w:val="0"/>
      <w:divBdr>
        <w:top w:val="none" w:sz="0" w:space="0" w:color="auto"/>
        <w:left w:val="none" w:sz="0" w:space="0" w:color="auto"/>
        <w:bottom w:val="none" w:sz="0" w:space="0" w:color="auto"/>
        <w:right w:val="none" w:sz="0" w:space="0" w:color="auto"/>
      </w:divBdr>
    </w:div>
    <w:div w:id="174347627">
      <w:bodyDiv w:val="1"/>
      <w:marLeft w:val="0"/>
      <w:marRight w:val="0"/>
      <w:marTop w:val="0"/>
      <w:marBottom w:val="0"/>
      <w:divBdr>
        <w:top w:val="none" w:sz="0" w:space="0" w:color="auto"/>
        <w:left w:val="none" w:sz="0" w:space="0" w:color="auto"/>
        <w:bottom w:val="none" w:sz="0" w:space="0" w:color="auto"/>
        <w:right w:val="none" w:sz="0" w:space="0" w:color="auto"/>
      </w:divBdr>
    </w:div>
    <w:div w:id="174854117">
      <w:bodyDiv w:val="1"/>
      <w:marLeft w:val="0"/>
      <w:marRight w:val="0"/>
      <w:marTop w:val="0"/>
      <w:marBottom w:val="0"/>
      <w:divBdr>
        <w:top w:val="none" w:sz="0" w:space="0" w:color="auto"/>
        <w:left w:val="none" w:sz="0" w:space="0" w:color="auto"/>
        <w:bottom w:val="none" w:sz="0" w:space="0" w:color="auto"/>
        <w:right w:val="none" w:sz="0" w:space="0" w:color="auto"/>
      </w:divBdr>
    </w:div>
    <w:div w:id="174882765">
      <w:bodyDiv w:val="1"/>
      <w:marLeft w:val="0"/>
      <w:marRight w:val="0"/>
      <w:marTop w:val="0"/>
      <w:marBottom w:val="0"/>
      <w:divBdr>
        <w:top w:val="none" w:sz="0" w:space="0" w:color="auto"/>
        <w:left w:val="none" w:sz="0" w:space="0" w:color="auto"/>
        <w:bottom w:val="none" w:sz="0" w:space="0" w:color="auto"/>
        <w:right w:val="none" w:sz="0" w:space="0" w:color="auto"/>
      </w:divBdr>
    </w:div>
    <w:div w:id="176845362">
      <w:bodyDiv w:val="1"/>
      <w:marLeft w:val="0"/>
      <w:marRight w:val="0"/>
      <w:marTop w:val="0"/>
      <w:marBottom w:val="0"/>
      <w:divBdr>
        <w:top w:val="none" w:sz="0" w:space="0" w:color="auto"/>
        <w:left w:val="none" w:sz="0" w:space="0" w:color="auto"/>
        <w:bottom w:val="none" w:sz="0" w:space="0" w:color="auto"/>
        <w:right w:val="none" w:sz="0" w:space="0" w:color="auto"/>
      </w:divBdr>
    </w:div>
    <w:div w:id="178277766">
      <w:bodyDiv w:val="1"/>
      <w:marLeft w:val="0"/>
      <w:marRight w:val="0"/>
      <w:marTop w:val="0"/>
      <w:marBottom w:val="0"/>
      <w:divBdr>
        <w:top w:val="none" w:sz="0" w:space="0" w:color="auto"/>
        <w:left w:val="none" w:sz="0" w:space="0" w:color="auto"/>
        <w:bottom w:val="none" w:sz="0" w:space="0" w:color="auto"/>
        <w:right w:val="none" w:sz="0" w:space="0" w:color="auto"/>
      </w:divBdr>
    </w:div>
    <w:div w:id="178348735">
      <w:bodyDiv w:val="1"/>
      <w:marLeft w:val="0"/>
      <w:marRight w:val="0"/>
      <w:marTop w:val="0"/>
      <w:marBottom w:val="0"/>
      <w:divBdr>
        <w:top w:val="none" w:sz="0" w:space="0" w:color="auto"/>
        <w:left w:val="none" w:sz="0" w:space="0" w:color="auto"/>
        <w:bottom w:val="none" w:sz="0" w:space="0" w:color="auto"/>
        <w:right w:val="none" w:sz="0" w:space="0" w:color="auto"/>
      </w:divBdr>
    </w:div>
    <w:div w:id="178934227">
      <w:bodyDiv w:val="1"/>
      <w:marLeft w:val="0"/>
      <w:marRight w:val="0"/>
      <w:marTop w:val="0"/>
      <w:marBottom w:val="0"/>
      <w:divBdr>
        <w:top w:val="none" w:sz="0" w:space="0" w:color="auto"/>
        <w:left w:val="none" w:sz="0" w:space="0" w:color="auto"/>
        <w:bottom w:val="none" w:sz="0" w:space="0" w:color="auto"/>
        <w:right w:val="none" w:sz="0" w:space="0" w:color="auto"/>
      </w:divBdr>
    </w:div>
    <w:div w:id="180166234">
      <w:bodyDiv w:val="1"/>
      <w:marLeft w:val="0"/>
      <w:marRight w:val="0"/>
      <w:marTop w:val="0"/>
      <w:marBottom w:val="0"/>
      <w:divBdr>
        <w:top w:val="none" w:sz="0" w:space="0" w:color="auto"/>
        <w:left w:val="none" w:sz="0" w:space="0" w:color="auto"/>
        <w:bottom w:val="none" w:sz="0" w:space="0" w:color="auto"/>
        <w:right w:val="none" w:sz="0" w:space="0" w:color="auto"/>
      </w:divBdr>
    </w:div>
    <w:div w:id="181012789">
      <w:bodyDiv w:val="1"/>
      <w:marLeft w:val="0"/>
      <w:marRight w:val="0"/>
      <w:marTop w:val="0"/>
      <w:marBottom w:val="0"/>
      <w:divBdr>
        <w:top w:val="none" w:sz="0" w:space="0" w:color="auto"/>
        <w:left w:val="none" w:sz="0" w:space="0" w:color="auto"/>
        <w:bottom w:val="none" w:sz="0" w:space="0" w:color="auto"/>
        <w:right w:val="none" w:sz="0" w:space="0" w:color="auto"/>
      </w:divBdr>
    </w:div>
    <w:div w:id="181207582">
      <w:bodyDiv w:val="1"/>
      <w:marLeft w:val="0"/>
      <w:marRight w:val="0"/>
      <w:marTop w:val="0"/>
      <w:marBottom w:val="0"/>
      <w:divBdr>
        <w:top w:val="none" w:sz="0" w:space="0" w:color="auto"/>
        <w:left w:val="none" w:sz="0" w:space="0" w:color="auto"/>
        <w:bottom w:val="none" w:sz="0" w:space="0" w:color="auto"/>
        <w:right w:val="none" w:sz="0" w:space="0" w:color="auto"/>
      </w:divBdr>
    </w:div>
    <w:div w:id="181207891">
      <w:bodyDiv w:val="1"/>
      <w:marLeft w:val="0"/>
      <w:marRight w:val="0"/>
      <w:marTop w:val="0"/>
      <w:marBottom w:val="0"/>
      <w:divBdr>
        <w:top w:val="none" w:sz="0" w:space="0" w:color="auto"/>
        <w:left w:val="none" w:sz="0" w:space="0" w:color="auto"/>
        <w:bottom w:val="none" w:sz="0" w:space="0" w:color="auto"/>
        <w:right w:val="none" w:sz="0" w:space="0" w:color="auto"/>
      </w:divBdr>
    </w:div>
    <w:div w:id="181551589">
      <w:bodyDiv w:val="1"/>
      <w:marLeft w:val="0"/>
      <w:marRight w:val="0"/>
      <w:marTop w:val="0"/>
      <w:marBottom w:val="0"/>
      <w:divBdr>
        <w:top w:val="none" w:sz="0" w:space="0" w:color="auto"/>
        <w:left w:val="none" w:sz="0" w:space="0" w:color="auto"/>
        <w:bottom w:val="none" w:sz="0" w:space="0" w:color="auto"/>
        <w:right w:val="none" w:sz="0" w:space="0" w:color="auto"/>
      </w:divBdr>
    </w:div>
    <w:div w:id="181866891">
      <w:bodyDiv w:val="1"/>
      <w:marLeft w:val="0"/>
      <w:marRight w:val="0"/>
      <w:marTop w:val="0"/>
      <w:marBottom w:val="0"/>
      <w:divBdr>
        <w:top w:val="none" w:sz="0" w:space="0" w:color="auto"/>
        <w:left w:val="none" w:sz="0" w:space="0" w:color="auto"/>
        <w:bottom w:val="none" w:sz="0" w:space="0" w:color="auto"/>
        <w:right w:val="none" w:sz="0" w:space="0" w:color="auto"/>
      </w:divBdr>
    </w:div>
    <w:div w:id="182206522">
      <w:bodyDiv w:val="1"/>
      <w:marLeft w:val="0"/>
      <w:marRight w:val="0"/>
      <w:marTop w:val="0"/>
      <w:marBottom w:val="0"/>
      <w:divBdr>
        <w:top w:val="none" w:sz="0" w:space="0" w:color="auto"/>
        <w:left w:val="none" w:sz="0" w:space="0" w:color="auto"/>
        <w:bottom w:val="none" w:sz="0" w:space="0" w:color="auto"/>
        <w:right w:val="none" w:sz="0" w:space="0" w:color="auto"/>
      </w:divBdr>
    </w:div>
    <w:div w:id="182281118">
      <w:bodyDiv w:val="1"/>
      <w:marLeft w:val="0"/>
      <w:marRight w:val="0"/>
      <w:marTop w:val="0"/>
      <w:marBottom w:val="0"/>
      <w:divBdr>
        <w:top w:val="none" w:sz="0" w:space="0" w:color="auto"/>
        <w:left w:val="none" w:sz="0" w:space="0" w:color="auto"/>
        <w:bottom w:val="none" w:sz="0" w:space="0" w:color="auto"/>
        <w:right w:val="none" w:sz="0" w:space="0" w:color="auto"/>
      </w:divBdr>
    </w:div>
    <w:div w:id="183252978">
      <w:bodyDiv w:val="1"/>
      <w:marLeft w:val="0"/>
      <w:marRight w:val="0"/>
      <w:marTop w:val="0"/>
      <w:marBottom w:val="0"/>
      <w:divBdr>
        <w:top w:val="none" w:sz="0" w:space="0" w:color="auto"/>
        <w:left w:val="none" w:sz="0" w:space="0" w:color="auto"/>
        <w:bottom w:val="none" w:sz="0" w:space="0" w:color="auto"/>
        <w:right w:val="none" w:sz="0" w:space="0" w:color="auto"/>
      </w:divBdr>
    </w:div>
    <w:div w:id="185608512">
      <w:bodyDiv w:val="1"/>
      <w:marLeft w:val="0"/>
      <w:marRight w:val="0"/>
      <w:marTop w:val="0"/>
      <w:marBottom w:val="0"/>
      <w:divBdr>
        <w:top w:val="none" w:sz="0" w:space="0" w:color="auto"/>
        <w:left w:val="none" w:sz="0" w:space="0" w:color="auto"/>
        <w:bottom w:val="none" w:sz="0" w:space="0" w:color="auto"/>
        <w:right w:val="none" w:sz="0" w:space="0" w:color="auto"/>
      </w:divBdr>
    </w:div>
    <w:div w:id="185869534">
      <w:bodyDiv w:val="1"/>
      <w:marLeft w:val="0"/>
      <w:marRight w:val="0"/>
      <w:marTop w:val="0"/>
      <w:marBottom w:val="0"/>
      <w:divBdr>
        <w:top w:val="none" w:sz="0" w:space="0" w:color="auto"/>
        <w:left w:val="none" w:sz="0" w:space="0" w:color="auto"/>
        <w:bottom w:val="none" w:sz="0" w:space="0" w:color="auto"/>
        <w:right w:val="none" w:sz="0" w:space="0" w:color="auto"/>
      </w:divBdr>
    </w:div>
    <w:div w:id="186843533">
      <w:bodyDiv w:val="1"/>
      <w:marLeft w:val="0"/>
      <w:marRight w:val="0"/>
      <w:marTop w:val="0"/>
      <w:marBottom w:val="0"/>
      <w:divBdr>
        <w:top w:val="none" w:sz="0" w:space="0" w:color="auto"/>
        <w:left w:val="none" w:sz="0" w:space="0" w:color="auto"/>
        <w:bottom w:val="none" w:sz="0" w:space="0" w:color="auto"/>
        <w:right w:val="none" w:sz="0" w:space="0" w:color="auto"/>
      </w:divBdr>
    </w:div>
    <w:div w:id="187916210">
      <w:bodyDiv w:val="1"/>
      <w:marLeft w:val="0"/>
      <w:marRight w:val="0"/>
      <w:marTop w:val="0"/>
      <w:marBottom w:val="0"/>
      <w:divBdr>
        <w:top w:val="none" w:sz="0" w:space="0" w:color="auto"/>
        <w:left w:val="none" w:sz="0" w:space="0" w:color="auto"/>
        <w:bottom w:val="none" w:sz="0" w:space="0" w:color="auto"/>
        <w:right w:val="none" w:sz="0" w:space="0" w:color="auto"/>
      </w:divBdr>
    </w:div>
    <w:div w:id="188298262">
      <w:bodyDiv w:val="1"/>
      <w:marLeft w:val="0"/>
      <w:marRight w:val="0"/>
      <w:marTop w:val="0"/>
      <w:marBottom w:val="0"/>
      <w:divBdr>
        <w:top w:val="none" w:sz="0" w:space="0" w:color="auto"/>
        <w:left w:val="none" w:sz="0" w:space="0" w:color="auto"/>
        <w:bottom w:val="none" w:sz="0" w:space="0" w:color="auto"/>
        <w:right w:val="none" w:sz="0" w:space="0" w:color="auto"/>
      </w:divBdr>
    </w:div>
    <w:div w:id="189806464">
      <w:bodyDiv w:val="1"/>
      <w:marLeft w:val="0"/>
      <w:marRight w:val="0"/>
      <w:marTop w:val="0"/>
      <w:marBottom w:val="0"/>
      <w:divBdr>
        <w:top w:val="none" w:sz="0" w:space="0" w:color="auto"/>
        <w:left w:val="none" w:sz="0" w:space="0" w:color="auto"/>
        <w:bottom w:val="none" w:sz="0" w:space="0" w:color="auto"/>
        <w:right w:val="none" w:sz="0" w:space="0" w:color="auto"/>
      </w:divBdr>
    </w:div>
    <w:div w:id="190806750">
      <w:bodyDiv w:val="1"/>
      <w:marLeft w:val="0"/>
      <w:marRight w:val="0"/>
      <w:marTop w:val="0"/>
      <w:marBottom w:val="0"/>
      <w:divBdr>
        <w:top w:val="none" w:sz="0" w:space="0" w:color="auto"/>
        <w:left w:val="none" w:sz="0" w:space="0" w:color="auto"/>
        <w:bottom w:val="none" w:sz="0" w:space="0" w:color="auto"/>
        <w:right w:val="none" w:sz="0" w:space="0" w:color="auto"/>
      </w:divBdr>
    </w:div>
    <w:div w:id="192422511">
      <w:bodyDiv w:val="1"/>
      <w:marLeft w:val="0"/>
      <w:marRight w:val="0"/>
      <w:marTop w:val="0"/>
      <w:marBottom w:val="0"/>
      <w:divBdr>
        <w:top w:val="none" w:sz="0" w:space="0" w:color="auto"/>
        <w:left w:val="none" w:sz="0" w:space="0" w:color="auto"/>
        <w:bottom w:val="none" w:sz="0" w:space="0" w:color="auto"/>
        <w:right w:val="none" w:sz="0" w:space="0" w:color="auto"/>
      </w:divBdr>
    </w:div>
    <w:div w:id="193151658">
      <w:bodyDiv w:val="1"/>
      <w:marLeft w:val="0"/>
      <w:marRight w:val="0"/>
      <w:marTop w:val="0"/>
      <w:marBottom w:val="0"/>
      <w:divBdr>
        <w:top w:val="none" w:sz="0" w:space="0" w:color="auto"/>
        <w:left w:val="none" w:sz="0" w:space="0" w:color="auto"/>
        <w:bottom w:val="none" w:sz="0" w:space="0" w:color="auto"/>
        <w:right w:val="none" w:sz="0" w:space="0" w:color="auto"/>
      </w:divBdr>
    </w:div>
    <w:div w:id="196043867">
      <w:bodyDiv w:val="1"/>
      <w:marLeft w:val="0"/>
      <w:marRight w:val="0"/>
      <w:marTop w:val="0"/>
      <w:marBottom w:val="0"/>
      <w:divBdr>
        <w:top w:val="none" w:sz="0" w:space="0" w:color="auto"/>
        <w:left w:val="none" w:sz="0" w:space="0" w:color="auto"/>
        <w:bottom w:val="none" w:sz="0" w:space="0" w:color="auto"/>
        <w:right w:val="none" w:sz="0" w:space="0" w:color="auto"/>
      </w:divBdr>
    </w:div>
    <w:div w:id="196360161">
      <w:bodyDiv w:val="1"/>
      <w:marLeft w:val="0"/>
      <w:marRight w:val="0"/>
      <w:marTop w:val="0"/>
      <w:marBottom w:val="0"/>
      <w:divBdr>
        <w:top w:val="none" w:sz="0" w:space="0" w:color="auto"/>
        <w:left w:val="none" w:sz="0" w:space="0" w:color="auto"/>
        <w:bottom w:val="none" w:sz="0" w:space="0" w:color="auto"/>
        <w:right w:val="none" w:sz="0" w:space="0" w:color="auto"/>
      </w:divBdr>
    </w:div>
    <w:div w:id="197747093">
      <w:bodyDiv w:val="1"/>
      <w:marLeft w:val="0"/>
      <w:marRight w:val="0"/>
      <w:marTop w:val="0"/>
      <w:marBottom w:val="0"/>
      <w:divBdr>
        <w:top w:val="none" w:sz="0" w:space="0" w:color="auto"/>
        <w:left w:val="none" w:sz="0" w:space="0" w:color="auto"/>
        <w:bottom w:val="none" w:sz="0" w:space="0" w:color="auto"/>
        <w:right w:val="none" w:sz="0" w:space="0" w:color="auto"/>
      </w:divBdr>
    </w:div>
    <w:div w:id="198131441">
      <w:bodyDiv w:val="1"/>
      <w:marLeft w:val="0"/>
      <w:marRight w:val="0"/>
      <w:marTop w:val="0"/>
      <w:marBottom w:val="0"/>
      <w:divBdr>
        <w:top w:val="none" w:sz="0" w:space="0" w:color="auto"/>
        <w:left w:val="none" w:sz="0" w:space="0" w:color="auto"/>
        <w:bottom w:val="none" w:sz="0" w:space="0" w:color="auto"/>
        <w:right w:val="none" w:sz="0" w:space="0" w:color="auto"/>
      </w:divBdr>
    </w:div>
    <w:div w:id="198707475">
      <w:bodyDiv w:val="1"/>
      <w:marLeft w:val="0"/>
      <w:marRight w:val="0"/>
      <w:marTop w:val="0"/>
      <w:marBottom w:val="0"/>
      <w:divBdr>
        <w:top w:val="none" w:sz="0" w:space="0" w:color="auto"/>
        <w:left w:val="none" w:sz="0" w:space="0" w:color="auto"/>
        <w:bottom w:val="none" w:sz="0" w:space="0" w:color="auto"/>
        <w:right w:val="none" w:sz="0" w:space="0" w:color="auto"/>
      </w:divBdr>
    </w:div>
    <w:div w:id="199442328">
      <w:bodyDiv w:val="1"/>
      <w:marLeft w:val="0"/>
      <w:marRight w:val="0"/>
      <w:marTop w:val="0"/>
      <w:marBottom w:val="0"/>
      <w:divBdr>
        <w:top w:val="none" w:sz="0" w:space="0" w:color="auto"/>
        <w:left w:val="none" w:sz="0" w:space="0" w:color="auto"/>
        <w:bottom w:val="none" w:sz="0" w:space="0" w:color="auto"/>
        <w:right w:val="none" w:sz="0" w:space="0" w:color="auto"/>
      </w:divBdr>
    </w:div>
    <w:div w:id="203098494">
      <w:bodyDiv w:val="1"/>
      <w:marLeft w:val="0"/>
      <w:marRight w:val="0"/>
      <w:marTop w:val="0"/>
      <w:marBottom w:val="0"/>
      <w:divBdr>
        <w:top w:val="none" w:sz="0" w:space="0" w:color="auto"/>
        <w:left w:val="none" w:sz="0" w:space="0" w:color="auto"/>
        <w:bottom w:val="none" w:sz="0" w:space="0" w:color="auto"/>
        <w:right w:val="none" w:sz="0" w:space="0" w:color="auto"/>
      </w:divBdr>
    </w:div>
    <w:div w:id="203518584">
      <w:bodyDiv w:val="1"/>
      <w:marLeft w:val="0"/>
      <w:marRight w:val="0"/>
      <w:marTop w:val="0"/>
      <w:marBottom w:val="0"/>
      <w:divBdr>
        <w:top w:val="none" w:sz="0" w:space="0" w:color="auto"/>
        <w:left w:val="none" w:sz="0" w:space="0" w:color="auto"/>
        <w:bottom w:val="none" w:sz="0" w:space="0" w:color="auto"/>
        <w:right w:val="none" w:sz="0" w:space="0" w:color="auto"/>
      </w:divBdr>
    </w:div>
    <w:div w:id="204101178">
      <w:bodyDiv w:val="1"/>
      <w:marLeft w:val="0"/>
      <w:marRight w:val="0"/>
      <w:marTop w:val="0"/>
      <w:marBottom w:val="0"/>
      <w:divBdr>
        <w:top w:val="none" w:sz="0" w:space="0" w:color="auto"/>
        <w:left w:val="none" w:sz="0" w:space="0" w:color="auto"/>
        <w:bottom w:val="none" w:sz="0" w:space="0" w:color="auto"/>
        <w:right w:val="none" w:sz="0" w:space="0" w:color="auto"/>
      </w:divBdr>
    </w:div>
    <w:div w:id="204827811">
      <w:bodyDiv w:val="1"/>
      <w:marLeft w:val="0"/>
      <w:marRight w:val="0"/>
      <w:marTop w:val="0"/>
      <w:marBottom w:val="0"/>
      <w:divBdr>
        <w:top w:val="none" w:sz="0" w:space="0" w:color="auto"/>
        <w:left w:val="none" w:sz="0" w:space="0" w:color="auto"/>
        <w:bottom w:val="none" w:sz="0" w:space="0" w:color="auto"/>
        <w:right w:val="none" w:sz="0" w:space="0" w:color="auto"/>
      </w:divBdr>
    </w:div>
    <w:div w:id="208879253">
      <w:bodyDiv w:val="1"/>
      <w:marLeft w:val="0"/>
      <w:marRight w:val="0"/>
      <w:marTop w:val="0"/>
      <w:marBottom w:val="0"/>
      <w:divBdr>
        <w:top w:val="none" w:sz="0" w:space="0" w:color="auto"/>
        <w:left w:val="none" w:sz="0" w:space="0" w:color="auto"/>
        <w:bottom w:val="none" w:sz="0" w:space="0" w:color="auto"/>
        <w:right w:val="none" w:sz="0" w:space="0" w:color="auto"/>
      </w:divBdr>
    </w:div>
    <w:div w:id="210121883">
      <w:bodyDiv w:val="1"/>
      <w:marLeft w:val="0"/>
      <w:marRight w:val="0"/>
      <w:marTop w:val="0"/>
      <w:marBottom w:val="0"/>
      <w:divBdr>
        <w:top w:val="none" w:sz="0" w:space="0" w:color="auto"/>
        <w:left w:val="none" w:sz="0" w:space="0" w:color="auto"/>
        <w:bottom w:val="none" w:sz="0" w:space="0" w:color="auto"/>
        <w:right w:val="none" w:sz="0" w:space="0" w:color="auto"/>
      </w:divBdr>
    </w:div>
    <w:div w:id="213543226">
      <w:bodyDiv w:val="1"/>
      <w:marLeft w:val="0"/>
      <w:marRight w:val="0"/>
      <w:marTop w:val="0"/>
      <w:marBottom w:val="0"/>
      <w:divBdr>
        <w:top w:val="none" w:sz="0" w:space="0" w:color="auto"/>
        <w:left w:val="none" w:sz="0" w:space="0" w:color="auto"/>
        <w:bottom w:val="none" w:sz="0" w:space="0" w:color="auto"/>
        <w:right w:val="none" w:sz="0" w:space="0" w:color="auto"/>
      </w:divBdr>
    </w:div>
    <w:div w:id="214898641">
      <w:bodyDiv w:val="1"/>
      <w:marLeft w:val="0"/>
      <w:marRight w:val="0"/>
      <w:marTop w:val="0"/>
      <w:marBottom w:val="0"/>
      <w:divBdr>
        <w:top w:val="none" w:sz="0" w:space="0" w:color="auto"/>
        <w:left w:val="none" w:sz="0" w:space="0" w:color="auto"/>
        <w:bottom w:val="none" w:sz="0" w:space="0" w:color="auto"/>
        <w:right w:val="none" w:sz="0" w:space="0" w:color="auto"/>
      </w:divBdr>
    </w:div>
    <w:div w:id="217791848">
      <w:bodyDiv w:val="1"/>
      <w:marLeft w:val="0"/>
      <w:marRight w:val="0"/>
      <w:marTop w:val="0"/>
      <w:marBottom w:val="0"/>
      <w:divBdr>
        <w:top w:val="none" w:sz="0" w:space="0" w:color="auto"/>
        <w:left w:val="none" w:sz="0" w:space="0" w:color="auto"/>
        <w:bottom w:val="none" w:sz="0" w:space="0" w:color="auto"/>
        <w:right w:val="none" w:sz="0" w:space="0" w:color="auto"/>
      </w:divBdr>
    </w:div>
    <w:div w:id="218638739">
      <w:bodyDiv w:val="1"/>
      <w:marLeft w:val="0"/>
      <w:marRight w:val="0"/>
      <w:marTop w:val="0"/>
      <w:marBottom w:val="0"/>
      <w:divBdr>
        <w:top w:val="none" w:sz="0" w:space="0" w:color="auto"/>
        <w:left w:val="none" w:sz="0" w:space="0" w:color="auto"/>
        <w:bottom w:val="none" w:sz="0" w:space="0" w:color="auto"/>
        <w:right w:val="none" w:sz="0" w:space="0" w:color="auto"/>
      </w:divBdr>
    </w:div>
    <w:div w:id="219094400">
      <w:bodyDiv w:val="1"/>
      <w:marLeft w:val="0"/>
      <w:marRight w:val="0"/>
      <w:marTop w:val="0"/>
      <w:marBottom w:val="0"/>
      <w:divBdr>
        <w:top w:val="none" w:sz="0" w:space="0" w:color="auto"/>
        <w:left w:val="none" w:sz="0" w:space="0" w:color="auto"/>
        <w:bottom w:val="none" w:sz="0" w:space="0" w:color="auto"/>
        <w:right w:val="none" w:sz="0" w:space="0" w:color="auto"/>
      </w:divBdr>
    </w:div>
    <w:div w:id="219102103">
      <w:bodyDiv w:val="1"/>
      <w:marLeft w:val="0"/>
      <w:marRight w:val="0"/>
      <w:marTop w:val="0"/>
      <w:marBottom w:val="0"/>
      <w:divBdr>
        <w:top w:val="none" w:sz="0" w:space="0" w:color="auto"/>
        <w:left w:val="none" w:sz="0" w:space="0" w:color="auto"/>
        <w:bottom w:val="none" w:sz="0" w:space="0" w:color="auto"/>
        <w:right w:val="none" w:sz="0" w:space="0" w:color="auto"/>
      </w:divBdr>
    </w:div>
    <w:div w:id="221528094">
      <w:bodyDiv w:val="1"/>
      <w:marLeft w:val="0"/>
      <w:marRight w:val="0"/>
      <w:marTop w:val="0"/>
      <w:marBottom w:val="0"/>
      <w:divBdr>
        <w:top w:val="none" w:sz="0" w:space="0" w:color="auto"/>
        <w:left w:val="none" w:sz="0" w:space="0" w:color="auto"/>
        <w:bottom w:val="none" w:sz="0" w:space="0" w:color="auto"/>
        <w:right w:val="none" w:sz="0" w:space="0" w:color="auto"/>
      </w:divBdr>
    </w:div>
    <w:div w:id="222716186">
      <w:bodyDiv w:val="1"/>
      <w:marLeft w:val="0"/>
      <w:marRight w:val="0"/>
      <w:marTop w:val="0"/>
      <w:marBottom w:val="0"/>
      <w:divBdr>
        <w:top w:val="none" w:sz="0" w:space="0" w:color="auto"/>
        <w:left w:val="none" w:sz="0" w:space="0" w:color="auto"/>
        <w:bottom w:val="none" w:sz="0" w:space="0" w:color="auto"/>
        <w:right w:val="none" w:sz="0" w:space="0" w:color="auto"/>
      </w:divBdr>
    </w:div>
    <w:div w:id="223420178">
      <w:bodyDiv w:val="1"/>
      <w:marLeft w:val="0"/>
      <w:marRight w:val="0"/>
      <w:marTop w:val="0"/>
      <w:marBottom w:val="0"/>
      <w:divBdr>
        <w:top w:val="none" w:sz="0" w:space="0" w:color="auto"/>
        <w:left w:val="none" w:sz="0" w:space="0" w:color="auto"/>
        <w:bottom w:val="none" w:sz="0" w:space="0" w:color="auto"/>
        <w:right w:val="none" w:sz="0" w:space="0" w:color="auto"/>
      </w:divBdr>
    </w:div>
    <w:div w:id="225189526">
      <w:bodyDiv w:val="1"/>
      <w:marLeft w:val="0"/>
      <w:marRight w:val="0"/>
      <w:marTop w:val="0"/>
      <w:marBottom w:val="0"/>
      <w:divBdr>
        <w:top w:val="none" w:sz="0" w:space="0" w:color="auto"/>
        <w:left w:val="none" w:sz="0" w:space="0" w:color="auto"/>
        <w:bottom w:val="none" w:sz="0" w:space="0" w:color="auto"/>
        <w:right w:val="none" w:sz="0" w:space="0" w:color="auto"/>
      </w:divBdr>
    </w:div>
    <w:div w:id="225654990">
      <w:bodyDiv w:val="1"/>
      <w:marLeft w:val="0"/>
      <w:marRight w:val="0"/>
      <w:marTop w:val="0"/>
      <w:marBottom w:val="0"/>
      <w:divBdr>
        <w:top w:val="none" w:sz="0" w:space="0" w:color="auto"/>
        <w:left w:val="none" w:sz="0" w:space="0" w:color="auto"/>
        <w:bottom w:val="none" w:sz="0" w:space="0" w:color="auto"/>
        <w:right w:val="none" w:sz="0" w:space="0" w:color="auto"/>
      </w:divBdr>
    </w:div>
    <w:div w:id="226571611">
      <w:bodyDiv w:val="1"/>
      <w:marLeft w:val="0"/>
      <w:marRight w:val="0"/>
      <w:marTop w:val="0"/>
      <w:marBottom w:val="0"/>
      <w:divBdr>
        <w:top w:val="none" w:sz="0" w:space="0" w:color="auto"/>
        <w:left w:val="none" w:sz="0" w:space="0" w:color="auto"/>
        <w:bottom w:val="none" w:sz="0" w:space="0" w:color="auto"/>
        <w:right w:val="none" w:sz="0" w:space="0" w:color="auto"/>
      </w:divBdr>
    </w:div>
    <w:div w:id="227347137">
      <w:bodyDiv w:val="1"/>
      <w:marLeft w:val="0"/>
      <w:marRight w:val="0"/>
      <w:marTop w:val="0"/>
      <w:marBottom w:val="0"/>
      <w:divBdr>
        <w:top w:val="none" w:sz="0" w:space="0" w:color="auto"/>
        <w:left w:val="none" w:sz="0" w:space="0" w:color="auto"/>
        <w:bottom w:val="none" w:sz="0" w:space="0" w:color="auto"/>
        <w:right w:val="none" w:sz="0" w:space="0" w:color="auto"/>
      </w:divBdr>
    </w:div>
    <w:div w:id="228000990">
      <w:bodyDiv w:val="1"/>
      <w:marLeft w:val="0"/>
      <w:marRight w:val="0"/>
      <w:marTop w:val="0"/>
      <w:marBottom w:val="0"/>
      <w:divBdr>
        <w:top w:val="none" w:sz="0" w:space="0" w:color="auto"/>
        <w:left w:val="none" w:sz="0" w:space="0" w:color="auto"/>
        <w:bottom w:val="none" w:sz="0" w:space="0" w:color="auto"/>
        <w:right w:val="none" w:sz="0" w:space="0" w:color="auto"/>
      </w:divBdr>
    </w:div>
    <w:div w:id="228349461">
      <w:bodyDiv w:val="1"/>
      <w:marLeft w:val="0"/>
      <w:marRight w:val="0"/>
      <w:marTop w:val="0"/>
      <w:marBottom w:val="0"/>
      <w:divBdr>
        <w:top w:val="none" w:sz="0" w:space="0" w:color="auto"/>
        <w:left w:val="none" w:sz="0" w:space="0" w:color="auto"/>
        <w:bottom w:val="none" w:sz="0" w:space="0" w:color="auto"/>
        <w:right w:val="none" w:sz="0" w:space="0" w:color="auto"/>
      </w:divBdr>
    </w:div>
    <w:div w:id="228728811">
      <w:bodyDiv w:val="1"/>
      <w:marLeft w:val="0"/>
      <w:marRight w:val="0"/>
      <w:marTop w:val="0"/>
      <w:marBottom w:val="0"/>
      <w:divBdr>
        <w:top w:val="none" w:sz="0" w:space="0" w:color="auto"/>
        <w:left w:val="none" w:sz="0" w:space="0" w:color="auto"/>
        <w:bottom w:val="none" w:sz="0" w:space="0" w:color="auto"/>
        <w:right w:val="none" w:sz="0" w:space="0" w:color="auto"/>
      </w:divBdr>
    </w:div>
    <w:div w:id="228806397">
      <w:bodyDiv w:val="1"/>
      <w:marLeft w:val="0"/>
      <w:marRight w:val="0"/>
      <w:marTop w:val="0"/>
      <w:marBottom w:val="0"/>
      <w:divBdr>
        <w:top w:val="none" w:sz="0" w:space="0" w:color="auto"/>
        <w:left w:val="none" w:sz="0" w:space="0" w:color="auto"/>
        <w:bottom w:val="none" w:sz="0" w:space="0" w:color="auto"/>
        <w:right w:val="none" w:sz="0" w:space="0" w:color="auto"/>
      </w:divBdr>
    </w:div>
    <w:div w:id="229969979">
      <w:bodyDiv w:val="1"/>
      <w:marLeft w:val="0"/>
      <w:marRight w:val="0"/>
      <w:marTop w:val="0"/>
      <w:marBottom w:val="0"/>
      <w:divBdr>
        <w:top w:val="none" w:sz="0" w:space="0" w:color="auto"/>
        <w:left w:val="none" w:sz="0" w:space="0" w:color="auto"/>
        <w:bottom w:val="none" w:sz="0" w:space="0" w:color="auto"/>
        <w:right w:val="none" w:sz="0" w:space="0" w:color="auto"/>
      </w:divBdr>
    </w:div>
    <w:div w:id="230042561">
      <w:bodyDiv w:val="1"/>
      <w:marLeft w:val="0"/>
      <w:marRight w:val="0"/>
      <w:marTop w:val="0"/>
      <w:marBottom w:val="0"/>
      <w:divBdr>
        <w:top w:val="none" w:sz="0" w:space="0" w:color="auto"/>
        <w:left w:val="none" w:sz="0" w:space="0" w:color="auto"/>
        <w:bottom w:val="none" w:sz="0" w:space="0" w:color="auto"/>
        <w:right w:val="none" w:sz="0" w:space="0" w:color="auto"/>
      </w:divBdr>
    </w:div>
    <w:div w:id="230118241">
      <w:bodyDiv w:val="1"/>
      <w:marLeft w:val="0"/>
      <w:marRight w:val="0"/>
      <w:marTop w:val="0"/>
      <w:marBottom w:val="0"/>
      <w:divBdr>
        <w:top w:val="none" w:sz="0" w:space="0" w:color="auto"/>
        <w:left w:val="none" w:sz="0" w:space="0" w:color="auto"/>
        <w:bottom w:val="none" w:sz="0" w:space="0" w:color="auto"/>
        <w:right w:val="none" w:sz="0" w:space="0" w:color="auto"/>
      </w:divBdr>
    </w:div>
    <w:div w:id="230191176">
      <w:bodyDiv w:val="1"/>
      <w:marLeft w:val="0"/>
      <w:marRight w:val="0"/>
      <w:marTop w:val="0"/>
      <w:marBottom w:val="0"/>
      <w:divBdr>
        <w:top w:val="none" w:sz="0" w:space="0" w:color="auto"/>
        <w:left w:val="none" w:sz="0" w:space="0" w:color="auto"/>
        <w:bottom w:val="none" w:sz="0" w:space="0" w:color="auto"/>
        <w:right w:val="none" w:sz="0" w:space="0" w:color="auto"/>
      </w:divBdr>
    </w:div>
    <w:div w:id="231163313">
      <w:bodyDiv w:val="1"/>
      <w:marLeft w:val="0"/>
      <w:marRight w:val="0"/>
      <w:marTop w:val="0"/>
      <w:marBottom w:val="0"/>
      <w:divBdr>
        <w:top w:val="none" w:sz="0" w:space="0" w:color="auto"/>
        <w:left w:val="none" w:sz="0" w:space="0" w:color="auto"/>
        <w:bottom w:val="none" w:sz="0" w:space="0" w:color="auto"/>
        <w:right w:val="none" w:sz="0" w:space="0" w:color="auto"/>
      </w:divBdr>
    </w:div>
    <w:div w:id="231357871">
      <w:bodyDiv w:val="1"/>
      <w:marLeft w:val="0"/>
      <w:marRight w:val="0"/>
      <w:marTop w:val="0"/>
      <w:marBottom w:val="0"/>
      <w:divBdr>
        <w:top w:val="none" w:sz="0" w:space="0" w:color="auto"/>
        <w:left w:val="none" w:sz="0" w:space="0" w:color="auto"/>
        <w:bottom w:val="none" w:sz="0" w:space="0" w:color="auto"/>
        <w:right w:val="none" w:sz="0" w:space="0" w:color="auto"/>
      </w:divBdr>
    </w:div>
    <w:div w:id="231505789">
      <w:bodyDiv w:val="1"/>
      <w:marLeft w:val="0"/>
      <w:marRight w:val="0"/>
      <w:marTop w:val="0"/>
      <w:marBottom w:val="0"/>
      <w:divBdr>
        <w:top w:val="none" w:sz="0" w:space="0" w:color="auto"/>
        <w:left w:val="none" w:sz="0" w:space="0" w:color="auto"/>
        <w:bottom w:val="none" w:sz="0" w:space="0" w:color="auto"/>
        <w:right w:val="none" w:sz="0" w:space="0" w:color="auto"/>
      </w:divBdr>
    </w:div>
    <w:div w:id="231548590">
      <w:bodyDiv w:val="1"/>
      <w:marLeft w:val="0"/>
      <w:marRight w:val="0"/>
      <w:marTop w:val="0"/>
      <w:marBottom w:val="0"/>
      <w:divBdr>
        <w:top w:val="none" w:sz="0" w:space="0" w:color="auto"/>
        <w:left w:val="none" w:sz="0" w:space="0" w:color="auto"/>
        <w:bottom w:val="none" w:sz="0" w:space="0" w:color="auto"/>
        <w:right w:val="none" w:sz="0" w:space="0" w:color="auto"/>
      </w:divBdr>
    </w:div>
    <w:div w:id="232550050">
      <w:bodyDiv w:val="1"/>
      <w:marLeft w:val="0"/>
      <w:marRight w:val="0"/>
      <w:marTop w:val="0"/>
      <w:marBottom w:val="0"/>
      <w:divBdr>
        <w:top w:val="none" w:sz="0" w:space="0" w:color="auto"/>
        <w:left w:val="none" w:sz="0" w:space="0" w:color="auto"/>
        <w:bottom w:val="none" w:sz="0" w:space="0" w:color="auto"/>
        <w:right w:val="none" w:sz="0" w:space="0" w:color="auto"/>
      </w:divBdr>
    </w:div>
    <w:div w:id="232666044">
      <w:bodyDiv w:val="1"/>
      <w:marLeft w:val="0"/>
      <w:marRight w:val="0"/>
      <w:marTop w:val="0"/>
      <w:marBottom w:val="0"/>
      <w:divBdr>
        <w:top w:val="none" w:sz="0" w:space="0" w:color="auto"/>
        <w:left w:val="none" w:sz="0" w:space="0" w:color="auto"/>
        <w:bottom w:val="none" w:sz="0" w:space="0" w:color="auto"/>
        <w:right w:val="none" w:sz="0" w:space="0" w:color="auto"/>
      </w:divBdr>
    </w:div>
    <w:div w:id="232933593">
      <w:bodyDiv w:val="1"/>
      <w:marLeft w:val="0"/>
      <w:marRight w:val="0"/>
      <w:marTop w:val="0"/>
      <w:marBottom w:val="0"/>
      <w:divBdr>
        <w:top w:val="none" w:sz="0" w:space="0" w:color="auto"/>
        <w:left w:val="none" w:sz="0" w:space="0" w:color="auto"/>
        <w:bottom w:val="none" w:sz="0" w:space="0" w:color="auto"/>
        <w:right w:val="none" w:sz="0" w:space="0" w:color="auto"/>
      </w:divBdr>
    </w:div>
    <w:div w:id="233661600">
      <w:bodyDiv w:val="1"/>
      <w:marLeft w:val="0"/>
      <w:marRight w:val="0"/>
      <w:marTop w:val="0"/>
      <w:marBottom w:val="0"/>
      <w:divBdr>
        <w:top w:val="none" w:sz="0" w:space="0" w:color="auto"/>
        <w:left w:val="none" w:sz="0" w:space="0" w:color="auto"/>
        <w:bottom w:val="none" w:sz="0" w:space="0" w:color="auto"/>
        <w:right w:val="none" w:sz="0" w:space="0" w:color="auto"/>
      </w:divBdr>
    </w:div>
    <w:div w:id="236594959">
      <w:bodyDiv w:val="1"/>
      <w:marLeft w:val="0"/>
      <w:marRight w:val="0"/>
      <w:marTop w:val="0"/>
      <w:marBottom w:val="0"/>
      <w:divBdr>
        <w:top w:val="none" w:sz="0" w:space="0" w:color="auto"/>
        <w:left w:val="none" w:sz="0" w:space="0" w:color="auto"/>
        <w:bottom w:val="none" w:sz="0" w:space="0" w:color="auto"/>
        <w:right w:val="none" w:sz="0" w:space="0" w:color="auto"/>
      </w:divBdr>
    </w:div>
    <w:div w:id="238636843">
      <w:bodyDiv w:val="1"/>
      <w:marLeft w:val="0"/>
      <w:marRight w:val="0"/>
      <w:marTop w:val="0"/>
      <w:marBottom w:val="0"/>
      <w:divBdr>
        <w:top w:val="none" w:sz="0" w:space="0" w:color="auto"/>
        <w:left w:val="none" w:sz="0" w:space="0" w:color="auto"/>
        <w:bottom w:val="none" w:sz="0" w:space="0" w:color="auto"/>
        <w:right w:val="none" w:sz="0" w:space="0" w:color="auto"/>
      </w:divBdr>
    </w:div>
    <w:div w:id="239751509">
      <w:bodyDiv w:val="1"/>
      <w:marLeft w:val="0"/>
      <w:marRight w:val="0"/>
      <w:marTop w:val="0"/>
      <w:marBottom w:val="0"/>
      <w:divBdr>
        <w:top w:val="none" w:sz="0" w:space="0" w:color="auto"/>
        <w:left w:val="none" w:sz="0" w:space="0" w:color="auto"/>
        <w:bottom w:val="none" w:sz="0" w:space="0" w:color="auto"/>
        <w:right w:val="none" w:sz="0" w:space="0" w:color="auto"/>
      </w:divBdr>
    </w:div>
    <w:div w:id="243147188">
      <w:bodyDiv w:val="1"/>
      <w:marLeft w:val="0"/>
      <w:marRight w:val="0"/>
      <w:marTop w:val="0"/>
      <w:marBottom w:val="0"/>
      <w:divBdr>
        <w:top w:val="none" w:sz="0" w:space="0" w:color="auto"/>
        <w:left w:val="none" w:sz="0" w:space="0" w:color="auto"/>
        <w:bottom w:val="none" w:sz="0" w:space="0" w:color="auto"/>
        <w:right w:val="none" w:sz="0" w:space="0" w:color="auto"/>
      </w:divBdr>
    </w:div>
    <w:div w:id="244851199">
      <w:bodyDiv w:val="1"/>
      <w:marLeft w:val="0"/>
      <w:marRight w:val="0"/>
      <w:marTop w:val="0"/>
      <w:marBottom w:val="0"/>
      <w:divBdr>
        <w:top w:val="none" w:sz="0" w:space="0" w:color="auto"/>
        <w:left w:val="none" w:sz="0" w:space="0" w:color="auto"/>
        <w:bottom w:val="none" w:sz="0" w:space="0" w:color="auto"/>
        <w:right w:val="none" w:sz="0" w:space="0" w:color="auto"/>
      </w:divBdr>
    </w:div>
    <w:div w:id="244924976">
      <w:bodyDiv w:val="1"/>
      <w:marLeft w:val="0"/>
      <w:marRight w:val="0"/>
      <w:marTop w:val="0"/>
      <w:marBottom w:val="0"/>
      <w:divBdr>
        <w:top w:val="none" w:sz="0" w:space="0" w:color="auto"/>
        <w:left w:val="none" w:sz="0" w:space="0" w:color="auto"/>
        <w:bottom w:val="none" w:sz="0" w:space="0" w:color="auto"/>
        <w:right w:val="none" w:sz="0" w:space="0" w:color="auto"/>
      </w:divBdr>
    </w:div>
    <w:div w:id="245043523">
      <w:bodyDiv w:val="1"/>
      <w:marLeft w:val="0"/>
      <w:marRight w:val="0"/>
      <w:marTop w:val="0"/>
      <w:marBottom w:val="0"/>
      <w:divBdr>
        <w:top w:val="none" w:sz="0" w:space="0" w:color="auto"/>
        <w:left w:val="none" w:sz="0" w:space="0" w:color="auto"/>
        <w:bottom w:val="none" w:sz="0" w:space="0" w:color="auto"/>
        <w:right w:val="none" w:sz="0" w:space="0" w:color="auto"/>
      </w:divBdr>
    </w:div>
    <w:div w:id="245381441">
      <w:bodyDiv w:val="1"/>
      <w:marLeft w:val="0"/>
      <w:marRight w:val="0"/>
      <w:marTop w:val="0"/>
      <w:marBottom w:val="0"/>
      <w:divBdr>
        <w:top w:val="none" w:sz="0" w:space="0" w:color="auto"/>
        <w:left w:val="none" w:sz="0" w:space="0" w:color="auto"/>
        <w:bottom w:val="none" w:sz="0" w:space="0" w:color="auto"/>
        <w:right w:val="none" w:sz="0" w:space="0" w:color="auto"/>
      </w:divBdr>
    </w:div>
    <w:div w:id="245576823">
      <w:bodyDiv w:val="1"/>
      <w:marLeft w:val="0"/>
      <w:marRight w:val="0"/>
      <w:marTop w:val="0"/>
      <w:marBottom w:val="0"/>
      <w:divBdr>
        <w:top w:val="none" w:sz="0" w:space="0" w:color="auto"/>
        <w:left w:val="none" w:sz="0" w:space="0" w:color="auto"/>
        <w:bottom w:val="none" w:sz="0" w:space="0" w:color="auto"/>
        <w:right w:val="none" w:sz="0" w:space="0" w:color="auto"/>
      </w:divBdr>
    </w:div>
    <w:div w:id="248974581">
      <w:bodyDiv w:val="1"/>
      <w:marLeft w:val="0"/>
      <w:marRight w:val="0"/>
      <w:marTop w:val="0"/>
      <w:marBottom w:val="0"/>
      <w:divBdr>
        <w:top w:val="none" w:sz="0" w:space="0" w:color="auto"/>
        <w:left w:val="none" w:sz="0" w:space="0" w:color="auto"/>
        <w:bottom w:val="none" w:sz="0" w:space="0" w:color="auto"/>
        <w:right w:val="none" w:sz="0" w:space="0" w:color="auto"/>
      </w:divBdr>
    </w:div>
    <w:div w:id="249506004">
      <w:bodyDiv w:val="1"/>
      <w:marLeft w:val="0"/>
      <w:marRight w:val="0"/>
      <w:marTop w:val="0"/>
      <w:marBottom w:val="0"/>
      <w:divBdr>
        <w:top w:val="none" w:sz="0" w:space="0" w:color="auto"/>
        <w:left w:val="none" w:sz="0" w:space="0" w:color="auto"/>
        <w:bottom w:val="none" w:sz="0" w:space="0" w:color="auto"/>
        <w:right w:val="none" w:sz="0" w:space="0" w:color="auto"/>
      </w:divBdr>
    </w:div>
    <w:div w:id="249697850">
      <w:bodyDiv w:val="1"/>
      <w:marLeft w:val="0"/>
      <w:marRight w:val="0"/>
      <w:marTop w:val="0"/>
      <w:marBottom w:val="0"/>
      <w:divBdr>
        <w:top w:val="none" w:sz="0" w:space="0" w:color="auto"/>
        <w:left w:val="none" w:sz="0" w:space="0" w:color="auto"/>
        <w:bottom w:val="none" w:sz="0" w:space="0" w:color="auto"/>
        <w:right w:val="none" w:sz="0" w:space="0" w:color="auto"/>
      </w:divBdr>
    </w:div>
    <w:div w:id="250046429">
      <w:bodyDiv w:val="1"/>
      <w:marLeft w:val="0"/>
      <w:marRight w:val="0"/>
      <w:marTop w:val="0"/>
      <w:marBottom w:val="0"/>
      <w:divBdr>
        <w:top w:val="none" w:sz="0" w:space="0" w:color="auto"/>
        <w:left w:val="none" w:sz="0" w:space="0" w:color="auto"/>
        <w:bottom w:val="none" w:sz="0" w:space="0" w:color="auto"/>
        <w:right w:val="none" w:sz="0" w:space="0" w:color="auto"/>
      </w:divBdr>
    </w:div>
    <w:div w:id="253826533">
      <w:bodyDiv w:val="1"/>
      <w:marLeft w:val="0"/>
      <w:marRight w:val="0"/>
      <w:marTop w:val="0"/>
      <w:marBottom w:val="0"/>
      <w:divBdr>
        <w:top w:val="none" w:sz="0" w:space="0" w:color="auto"/>
        <w:left w:val="none" w:sz="0" w:space="0" w:color="auto"/>
        <w:bottom w:val="none" w:sz="0" w:space="0" w:color="auto"/>
        <w:right w:val="none" w:sz="0" w:space="0" w:color="auto"/>
      </w:divBdr>
    </w:div>
    <w:div w:id="253899448">
      <w:bodyDiv w:val="1"/>
      <w:marLeft w:val="0"/>
      <w:marRight w:val="0"/>
      <w:marTop w:val="0"/>
      <w:marBottom w:val="0"/>
      <w:divBdr>
        <w:top w:val="none" w:sz="0" w:space="0" w:color="auto"/>
        <w:left w:val="none" w:sz="0" w:space="0" w:color="auto"/>
        <w:bottom w:val="none" w:sz="0" w:space="0" w:color="auto"/>
        <w:right w:val="none" w:sz="0" w:space="0" w:color="auto"/>
      </w:divBdr>
    </w:div>
    <w:div w:id="255092495">
      <w:bodyDiv w:val="1"/>
      <w:marLeft w:val="0"/>
      <w:marRight w:val="0"/>
      <w:marTop w:val="0"/>
      <w:marBottom w:val="0"/>
      <w:divBdr>
        <w:top w:val="none" w:sz="0" w:space="0" w:color="auto"/>
        <w:left w:val="none" w:sz="0" w:space="0" w:color="auto"/>
        <w:bottom w:val="none" w:sz="0" w:space="0" w:color="auto"/>
        <w:right w:val="none" w:sz="0" w:space="0" w:color="auto"/>
      </w:divBdr>
    </w:div>
    <w:div w:id="255141499">
      <w:bodyDiv w:val="1"/>
      <w:marLeft w:val="0"/>
      <w:marRight w:val="0"/>
      <w:marTop w:val="0"/>
      <w:marBottom w:val="0"/>
      <w:divBdr>
        <w:top w:val="none" w:sz="0" w:space="0" w:color="auto"/>
        <w:left w:val="none" w:sz="0" w:space="0" w:color="auto"/>
        <w:bottom w:val="none" w:sz="0" w:space="0" w:color="auto"/>
        <w:right w:val="none" w:sz="0" w:space="0" w:color="auto"/>
      </w:divBdr>
    </w:div>
    <w:div w:id="256058730">
      <w:bodyDiv w:val="1"/>
      <w:marLeft w:val="0"/>
      <w:marRight w:val="0"/>
      <w:marTop w:val="0"/>
      <w:marBottom w:val="0"/>
      <w:divBdr>
        <w:top w:val="none" w:sz="0" w:space="0" w:color="auto"/>
        <w:left w:val="none" w:sz="0" w:space="0" w:color="auto"/>
        <w:bottom w:val="none" w:sz="0" w:space="0" w:color="auto"/>
        <w:right w:val="none" w:sz="0" w:space="0" w:color="auto"/>
      </w:divBdr>
    </w:div>
    <w:div w:id="258100385">
      <w:bodyDiv w:val="1"/>
      <w:marLeft w:val="0"/>
      <w:marRight w:val="0"/>
      <w:marTop w:val="0"/>
      <w:marBottom w:val="0"/>
      <w:divBdr>
        <w:top w:val="none" w:sz="0" w:space="0" w:color="auto"/>
        <w:left w:val="none" w:sz="0" w:space="0" w:color="auto"/>
        <w:bottom w:val="none" w:sz="0" w:space="0" w:color="auto"/>
        <w:right w:val="none" w:sz="0" w:space="0" w:color="auto"/>
      </w:divBdr>
    </w:div>
    <w:div w:id="258805290">
      <w:bodyDiv w:val="1"/>
      <w:marLeft w:val="0"/>
      <w:marRight w:val="0"/>
      <w:marTop w:val="0"/>
      <w:marBottom w:val="0"/>
      <w:divBdr>
        <w:top w:val="none" w:sz="0" w:space="0" w:color="auto"/>
        <w:left w:val="none" w:sz="0" w:space="0" w:color="auto"/>
        <w:bottom w:val="none" w:sz="0" w:space="0" w:color="auto"/>
        <w:right w:val="none" w:sz="0" w:space="0" w:color="auto"/>
      </w:divBdr>
    </w:div>
    <w:div w:id="258828640">
      <w:bodyDiv w:val="1"/>
      <w:marLeft w:val="0"/>
      <w:marRight w:val="0"/>
      <w:marTop w:val="0"/>
      <w:marBottom w:val="0"/>
      <w:divBdr>
        <w:top w:val="none" w:sz="0" w:space="0" w:color="auto"/>
        <w:left w:val="none" w:sz="0" w:space="0" w:color="auto"/>
        <w:bottom w:val="none" w:sz="0" w:space="0" w:color="auto"/>
        <w:right w:val="none" w:sz="0" w:space="0" w:color="auto"/>
      </w:divBdr>
    </w:div>
    <w:div w:id="259721402">
      <w:bodyDiv w:val="1"/>
      <w:marLeft w:val="0"/>
      <w:marRight w:val="0"/>
      <w:marTop w:val="0"/>
      <w:marBottom w:val="0"/>
      <w:divBdr>
        <w:top w:val="none" w:sz="0" w:space="0" w:color="auto"/>
        <w:left w:val="none" w:sz="0" w:space="0" w:color="auto"/>
        <w:bottom w:val="none" w:sz="0" w:space="0" w:color="auto"/>
        <w:right w:val="none" w:sz="0" w:space="0" w:color="auto"/>
      </w:divBdr>
    </w:div>
    <w:div w:id="259803745">
      <w:bodyDiv w:val="1"/>
      <w:marLeft w:val="0"/>
      <w:marRight w:val="0"/>
      <w:marTop w:val="0"/>
      <w:marBottom w:val="0"/>
      <w:divBdr>
        <w:top w:val="none" w:sz="0" w:space="0" w:color="auto"/>
        <w:left w:val="none" w:sz="0" w:space="0" w:color="auto"/>
        <w:bottom w:val="none" w:sz="0" w:space="0" w:color="auto"/>
        <w:right w:val="none" w:sz="0" w:space="0" w:color="auto"/>
      </w:divBdr>
    </w:div>
    <w:div w:id="261381415">
      <w:bodyDiv w:val="1"/>
      <w:marLeft w:val="0"/>
      <w:marRight w:val="0"/>
      <w:marTop w:val="0"/>
      <w:marBottom w:val="0"/>
      <w:divBdr>
        <w:top w:val="none" w:sz="0" w:space="0" w:color="auto"/>
        <w:left w:val="none" w:sz="0" w:space="0" w:color="auto"/>
        <w:bottom w:val="none" w:sz="0" w:space="0" w:color="auto"/>
        <w:right w:val="none" w:sz="0" w:space="0" w:color="auto"/>
      </w:divBdr>
    </w:div>
    <w:div w:id="263005408">
      <w:bodyDiv w:val="1"/>
      <w:marLeft w:val="0"/>
      <w:marRight w:val="0"/>
      <w:marTop w:val="0"/>
      <w:marBottom w:val="0"/>
      <w:divBdr>
        <w:top w:val="none" w:sz="0" w:space="0" w:color="auto"/>
        <w:left w:val="none" w:sz="0" w:space="0" w:color="auto"/>
        <w:bottom w:val="none" w:sz="0" w:space="0" w:color="auto"/>
        <w:right w:val="none" w:sz="0" w:space="0" w:color="auto"/>
      </w:divBdr>
    </w:div>
    <w:div w:id="263927760">
      <w:bodyDiv w:val="1"/>
      <w:marLeft w:val="0"/>
      <w:marRight w:val="0"/>
      <w:marTop w:val="0"/>
      <w:marBottom w:val="0"/>
      <w:divBdr>
        <w:top w:val="none" w:sz="0" w:space="0" w:color="auto"/>
        <w:left w:val="none" w:sz="0" w:space="0" w:color="auto"/>
        <w:bottom w:val="none" w:sz="0" w:space="0" w:color="auto"/>
        <w:right w:val="none" w:sz="0" w:space="0" w:color="auto"/>
      </w:divBdr>
    </w:div>
    <w:div w:id="265039653">
      <w:bodyDiv w:val="1"/>
      <w:marLeft w:val="0"/>
      <w:marRight w:val="0"/>
      <w:marTop w:val="0"/>
      <w:marBottom w:val="0"/>
      <w:divBdr>
        <w:top w:val="none" w:sz="0" w:space="0" w:color="auto"/>
        <w:left w:val="none" w:sz="0" w:space="0" w:color="auto"/>
        <w:bottom w:val="none" w:sz="0" w:space="0" w:color="auto"/>
        <w:right w:val="none" w:sz="0" w:space="0" w:color="auto"/>
      </w:divBdr>
    </w:div>
    <w:div w:id="265432171">
      <w:bodyDiv w:val="1"/>
      <w:marLeft w:val="0"/>
      <w:marRight w:val="0"/>
      <w:marTop w:val="0"/>
      <w:marBottom w:val="0"/>
      <w:divBdr>
        <w:top w:val="none" w:sz="0" w:space="0" w:color="auto"/>
        <w:left w:val="none" w:sz="0" w:space="0" w:color="auto"/>
        <w:bottom w:val="none" w:sz="0" w:space="0" w:color="auto"/>
        <w:right w:val="none" w:sz="0" w:space="0" w:color="auto"/>
      </w:divBdr>
    </w:div>
    <w:div w:id="265499330">
      <w:bodyDiv w:val="1"/>
      <w:marLeft w:val="0"/>
      <w:marRight w:val="0"/>
      <w:marTop w:val="0"/>
      <w:marBottom w:val="0"/>
      <w:divBdr>
        <w:top w:val="none" w:sz="0" w:space="0" w:color="auto"/>
        <w:left w:val="none" w:sz="0" w:space="0" w:color="auto"/>
        <w:bottom w:val="none" w:sz="0" w:space="0" w:color="auto"/>
        <w:right w:val="none" w:sz="0" w:space="0" w:color="auto"/>
      </w:divBdr>
    </w:div>
    <w:div w:id="269122629">
      <w:bodyDiv w:val="1"/>
      <w:marLeft w:val="0"/>
      <w:marRight w:val="0"/>
      <w:marTop w:val="0"/>
      <w:marBottom w:val="0"/>
      <w:divBdr>
        <w:top w:val="none" w:sz="0" w:space="0" w:color="auto"/>
        <w:left w:val="none" w:sz="0" w:space="0" w:color="auto"/>
        <w:bottom w:val="none" w:sz="0" w:space="0" w:color="auto"/>
        <w:right w:val="none" w:sz="0" w:space="0" w:color="auto"/>
      </w:divBdr>
    </w:div>
    <w:div w:id="269169750">
      <w:bodyDiv w:val="1"/>
      <w:marLeft w:val="0"/>
      <w:marRight w:val="0"/>
      <w:marTop w:val="0"/>
      <w:marBottom w:val="0"/>
      <w:divBdr>
        <w:top w:val="none" w:sz="0" w:space="0" w:color="auto"/>
        <w:left w:val="none" w:sz="0" w:space="0" w:color="auto"/>
        <w:bottom w:val="none" w:sz="0" w:space="0" w:color="auto"/>
        <w:right w:val="none" w:sz="0" w:space="0" w:color="auto"/>
      </w:divBdr>
    </w:div>
    <w:div w:id="269363497">
      <w:bodyDiv w:val="1"/>
      <w:marLeft w:val="0"/>
      <w:marRight w:val="0"/>
      <w:marTop w:val="0"/>
      <w:marBottom w:val="0"/>
      <w:divBdr>
        <w:top w:val="none" w:sz="0" w:space="0" w:color="auto"/>
        <w:left w:val="none" w:sz="0" w:space="0" w:color="auto"/>
        <w:bottom w:val="none" w:sz="0" w:space="0" w:color="auto"/>
        <w:right w:val="none" w:sz="0" w:space="0" w:color="auto"/>
      </w:divBdr>
    </w:div>
    <w:div w:id="270017147">
      <w:bodyDiv w:val="1"/>
      <w:marLeft w:val="0"/>
      <w:marRight w:val="0"/>
      <w:marTop w:val="0"/>
      <w:marBottom w:val="0"/>
      <w:divBdr>
        <w:top w:val="none" w:sz="0" w:space="0" w:color="auto"/>
        <w:left w:val="none" w:sz="0" w:space="0" w:color="auto"/>
        <w:bottom w:val="none" w:sz="0" w:space="0" w:color="auto"/>
        <w:right w:val="none" w:sz="0" w:space="0" w:color="auto"/>
      </w:divBdr>
    </w:div>
    <w:div w:id="271866343">
      <w:bodyDiv w:val="1"/>
      <w:marLeft w:val="0"/>
      <w:marRight w:val="0"/>
      <w:marTop w:val="0"/>
      <w:marBottom w:val="0"/>
      <w:divBdr>
        <w:top w:val="none" w:sz="0" w:space="0" w:color="auto"/>
        <w:left w:val="none" w:sz="0" w:space="0" w:color="auto"/>
        <w:bottom w:val="none" w:sz="0" w:space="0" w:color="auto"/>
        <w:right w:val="none" w:sz="0" w:space="0" w:color="auto"/>
      </w:divBdr>
    </w:div>
    <w:div w:id="272254456">
      <w:bodyDiv w:val="1"/>
      <w:marLeft w:val="0"/>
      <w:marRight w:val="0"/>
      <w:marTop w:val="0"/>
      <w:marBottom w:val="0"/>
      <w:divBdr>
        <w:top w:val="none" w:sz="0" w:space="0" w:color="auto"/>
        <w:left w:val="none" w:sz="0" w:space="0" w:color="auto"/>
        <w:bottom w:val="none" w:sz="0" w:space="0" w:color="auto"/>
        <w:right w:val="none" w:sz="0" w:space="0" w:color="auto"/>
      </w:divBdr>
    </w:div>
    <w:div w:id="272908838">
      <w:bodyDiv w:val="1"/>
      <w:marLeft w:val="0"/>
      <w:marRight w:val="0"/>
      <w:marTop w:val="0"/>
      <w:marBottom w:val="0"/>
      <w:divBdr>
        <w:top w:val="none" w:sz="0" w:space="0" w:color="auto"/>
        <w:left w:val="none" w:sz="0" w:space="0" w:color="auto"/>
        <w:bottom w:val="none" w:sz="0" w:space="0" w:color="auto"/>
        <w:right w:val="none" w:sz="0" w:space="0" w:color="auto"/>
      </w:divBdr>
    </w:div>
    <w:div w:id="273557692">
      <w:bodyDiv w:val="1"/>
      <w:marLeft w:val="0"/>
      <w:marRight w:val="0"/>
      <w:marTop w:val="0"/>
      <w:marBottom w:val="0"/>
      <w:divBdr>
        <w:top w:val="none" w:sz="0" w:space="0" w:color="auto"/>
        <w:left w:val="none" w:sz="0" w:space="0" w:color="auto"/>
        <w:bottom w:val="none" w:sz="0" w:space="0" w:color="auto"/>
        <w:right w:val="none" w:sz="0" w:space="0" w:color="auto"/>
      </w:divBdr>
    </w:div>
    <w:div w:id="274989790">
      <w:bodyDiv w:val="1"/>
      <w:marLeft w:val="0"/>
      <w:marRight w:val="0"/>
      <w:marTop w:val="0"/>
      <w:marBottom w:val="0"/>
      <w:divBdr>
        <w:top w:val="none" w:sz="0" w:space="0" w:color="auto"/>
        <w:left w:val="none" w:sz="0" w:space="0" w:color="auto"/>
        <w:bottom w:val="none" w:sz="0" w:space="0" w:color="auto"/>
        <w:right w:val="none" w:sz="0" w:space="0" w:color="auto"/>
      </w:divBdr>
    </w:div>
    <w:div w:id="275330929">
      <w:bodyDiv w:val="1"/>
      <w:marLeft w:val="0"/>
      <w:marRight w:val="0"/>
      <w:marTop w:val="0"/>
      <w:marBottom w:val="0"/>
      <w:divBdr>
        <w:top w:val="none" w:sz="0" w:space="0" w:color="auto"/>
        <w:left w:val="none" w:sz="0" w:space="0" w:color="auto"/>
        <w:bottom w:val="none" w:sz="0" w:space="0" w:color="auto"/>
        <w:right w:val="none" w:sz="0" w:space="0" w:color="auto"/>
      </w:divBdr>
    </w:div>
    <w:div w:id="275867054">
      <w:bodyDiv w:val="1"/>
      <w:marLeft w:val="0"/>
      <w:marRight w:val="0"/>
      <w:marTop w:val="0"/>
      <w:marBottom w:val="0"/>
      <w:divBdr>
        <w:top w:val="none" w:sz="0" w:space="0" w:color="auto"/>
        <w:left w:val="none" w:sz="0" w:space="0" w:color="auto"/>
        <w:bottom w:val="none" w:sz="0" w:space="0" w:color="auto"/>
        <w:right w:val="none" w:sz="0" w:space="0" w:color="auto"/>
      </w:divBdr>
    </w:div>
    <w:div w:id="276910525">
      <w:bodyDiv w:val="1"/>
      <w:marLeft w:val="0"/>
      <w:marRight w:val="0"/>
      <w:marTop w:val="0"/>
      <w:marBottom w:val="0"/>
      <w:divBdr>
        <w:top w:val="none" w:sz="0" w:space="0" w:color="auto"/>
        <w:left w:val="none" w:sz="0" w:space="0" w:color="auto"/>
        <w:bottom w:val="none" w:sz="0" w:space="0" w:color="auto"/>
        <w:right w:val="none" w:sz="0" w:space="0" w:color="auto"/>
      </w:divBdr>
    </w:div>
    <w:div w:id="277026771">
      <w:bodyDiv w:val="1"/>
      <w:marLeft w:val="0"/>
      <w:marRight w:val="0"/>
      <w:marTop w:val="0"/>
      <w:marBottom w:val="0"/>
      <w:divBdr>
        <w:top w:val="none" w:sz="0" w:space="0" w:color="auto"/>
        <w:left w:val="none" w:sz="0" w:space="0" w:color="auto"/>
        <w:bottom w:val="none" w:sz="0" w:space="0" w:color="auto"/>
        <w:right w:val="none" w:sz="0" w:space="0" w:color="auto"/>
      </w:divBdr>
    </w:div>
    <w:div w:id="277756853">
      <w:bodyDiv w:val="1"/>
      <w:marLeft w:val="0"/>
      <w:marRight w:val="0"/>
      <w:marTop w:val="0"/>
      <w:marBottom w:val="0"/>
      <w:divBdr>
        <w:top w:val="none" w:sz="0" w:space="0" w:color="auto"/>
        <w:left w:val="none" w:sz="0" w:space="0" w:color="auto"/>
        <w:bottom w:val="none" w:sz="0" w:space="0" w:color="auto"/>
        <w:right w:val="none" w:sz="0" w:space="0" w:color="auto"/>
      </w:divBdr>
    </w:div>
    <w:div w:id="281420614">
      <w:bodyDiv w:val="1"/>
      <w:marLeft w:val="0"/>
      <w:marRight w:val="0"/>
      <w:marTop w:val="0"/>
      <w:marBottom w:val="0"/>
      <w:divBdr>
        <w:top w:val="none" w:sz="0" w:space="0" w:color="auto"/>
        <w:left w:val="none" w:sz="0" w:space="0" w:color="auto"/>
        <w:bottom w:val="none" w:sz="0" w:space="0" w:color="auto"/>
        <w:right w:val="none" w:sz="0" w:space="0" w:color="auto"/>
      </w:divBdr>
    </w:div>
    <w:div w:id="282923138">
      <w:bodyDiv w:val="1"/>
      <w:marLeft w:val="0"/>
      <w:marRight w:val="0"/>
      <w:marTop w:val="0"/>
      <w:marBottom w:val="0"/>
      <w:divBdr>
        <w:top w:val="none" w:sz="0" w:space="0" w:color="auto"/>
        <w:left w:val="none" w:sz="0" w:space="0" w:color="auto"/>
        <w:bottom w:val="none" w:sz="0" w:space="0" w:color="auto"/>
        <w:right w:val="none" w:sz="0" w:space="0" w:color="auto"/>
      </w:divBdr>
    </w:div>
    <w:div w:id="283343407">
      <w:bodyDiv w:val="1"/>
      <w:marLeft w:val="0"/>
      <w:marRight w:val="0"/>
      <w:marTop w:val="0"/>
      <w:marBottom w:val="0"/>
      <w:divBdr>
        <w:top w:val="none" w:sz="0" w:space="0" w:color="auto"/>
        <w:left w:val="none" w:sz="0" w:space="0" w:color="auto"/>
        <w:bottom w:val="none" w:sz="0" w:space="0" w:color="auto"/>
        <w:right w:val="none" w:sz="0" w:space="0" w:color="auto"/>
      </w:divBdr>
    </w:div>
    <w:div w:id="283385177">
      <w:bodyDiv w:val="1"/>
      <w:marLeft w:val="0"/>
      <w:marRight w:val="0"/>
      <w:marTop w:val="0"/>
      <w:marBottom w:val="0"/>
      <w:divBdr>
        <w:top w:val="none" w:sz="0" w:space="0" w:color="auto"/>
        <w:left w:val="none" w:sz="0" w:space="0" w:color="auto"/>
        <w:bottom w:val="none" w:sz="0" w:space="0" w:color="auto"/>
        <w:right w:val="none" w:sz="0" w:space="0" w:color="auto"/>
      </w:divBdr>
    </w:div>
    <w:div w:id="283536062">
      <w:bodyDiv w:val="1"/>
      <w:marLeft w:val="0"/>
      <w:marRight w:val="0"/>
      <w:marTop w:val="0"/>
      <w:marBottom w:val="0"/>
      <w:divBdr>
        <w:top w:val="none" w:sz="0" w:space="0" w:color="auto"/>
        <w:left w:val="none" w:sz="0" w:space="0" w:color="auto"/>
        <w:bottom w:val="none" w:sz="0" w:space="0" w:color="auto"/>
        <w:right w:val="none" w:sz="0" w:space="0" w:color="auto"/>
      </w:divBdr>
    </w:div>
    <w:div w:id="284819890">
      <w:bodyDiv w:val="1"/>
      <w:marLeft w:val="0"/>
      <w:marRight w:val="0"/>
      <w:marTop w:val="0"/>
      <w:marBottom w:val="0"/>
      <w:divBdr>
        <w:top w:val="none" w:sz="0" w:space="0" w:color="auto"/>
        <w:left w:val="none" w:sz="0" w:space="0" w:color="auto"/>
        <w:bottom w:val="none" w:sz="0" w:space="0" w:color="auto"/>
        <w:right w:val="none" w:sz="0" w:space="0" w:color="auto"/>
      </w:divBdr>
    </w:div>
    <w:div w:id="285739686">
      <w:bodyDiv w:val="1"/>
      <w:marLeft w:val="0"/>
      <w:marRight w:val="0"/>
      <w:marTop w:val="0"/>
      <w:marBottom w:val="0"/>
      <w:divBdr>
        <w:top w:val="none" w:sz="0" w:space="0" w:color="auto"/>
        <w:left w:val="none" w:sz="0" w:space="0" w:color="auto"/>
        <w:bottom w:val="none" w:sz="0" w:space="0" w:color="auto"/>
        <w:right w:val="none" w:sz="0" w:space="0" w:color="auto"/>
      </w:divBdr>
    </w:div>
    <w:div w:id="285817591">
      <w:bodyDiv w:val="1"/>
      <w:marLeft w:val="0"/>
      <w:marRight w:val="0"/>
      <w:marTop w:val="0"/>
      <w:marBottom w:val="0"/>
      <w:divBdr>
        <w:top w:val="none" w:sz="0" w:space="0" w:color="auto"/>
        <w:left w:val="none" w:sz="0" w:space="0" w:color="auto"/>
        <w:bottom w:val="none" w:sz="0" w:space="0" w:color="auto"/>
        <w:right w:val="none" w:sz="0" w:space="0" w:color="auto"/>
      </w:divBdr>
    </w:div>
    <w:div w:id="286008788">
      <w:bodyDiv w:val="1"/>
      <w:marLeft w:val="0"/>
      <w:marRight w:val="0"/>
      <w:marTop w:val="0"/>
      <w:marBottom w:val="0"/>
      <w:divBdr>
        <w:top w:val="none" w:sz="0" w:space="0" w:color="auto"/>
        <w:left w:val="none" w:sz="0" w:space="0" w:color="auto"/>
        <w:bottom w:val="none" w:sz="0" w:space="0" w:color="auto"/>
        <w:right w:val="none" w:sz="0" w:space="0" w:color="auto"/>
      </w:divBdr>
    </w:div>
    <w:div w:id="286082837">
      <w:bodyDiv w:val="1"/>
      <w:marLeft w:val="0"/>
      <w:marRight w:val="0"/>
      <w:marTop w:val="0"/>
      <w:marBottom w:val="0"/>
      <w:divBdr>
        <w:top w:val="none" w:sz="0" w:space="0" w:color="auto"/>
        <w:left w:val="none" w:sz="0" w:space="0" w:color="auto"/>
        <w:bottom w:val="none" w:sz="0" w:space="0" w:color="auto"/>
        <w:right w:val="none" w:sz="0" w:space="0" w:color="auto"/>
      </w:divBdr>
    </w:div>
    <w:div w:id="286358228">
      <w:bodyDiv w:val="1"/>
      <w:marLeft w:val="0"/>
      <w:marRight w:val="0"/>
      <w:marTop w:val="0"/>
      <w:marBottom w:val="0"/>
      <w:divBdr>
        <w:top w:val="none" w:sz="0" w:space="0" w:color="auto"/>
        <w:left w:val="none" w:sz="0" w:space="0" w:color="auto"/>
        <w:bottom w:val="none" w:sz="0" w:space="0" w:color="auto"/>
        <w:right w:val="none" w:sz="0" w:space="0" w:color="auto"/>
      </w:divBdr>
    </w:div>
    <w:div w:id="287128619">
      <w:bodyDiv w:val="1"/>
      <w:marLeft w:val="0"/>
      <w:marRight w:val="0"/>
      <w:marTop w:val="0"/>
      <w:marBottom w:val="0"/>
      <w:divBdr>
        <w:top w:val="none" w:sz="0" w:space="0" w:color="auto"/>
        <w:left w:val="none" w:sz="0" w:space="0" w:color="auto"/>
        <w:bottom w:val="none" w:sz="0" w:space="0" w:color="auto"/>
        <w:right w:val="none" w:sz="0" w:space="0" w:color="auto"/>
      </w:divBdr>
    </w:div>
    <w:div w:id="287317864">
      <w:bodyDiv w:val="1"/>
      <w:marLeft w:val="0"/>
      <w:marRight w:val="0"/>
      <w:marTop w:val="0"/>
      <w:marBottom w:val="0"/>
      <w:divBdr>
        <w:top w:val="none" w:sz="0" w:space="0" w:color="auto"/>
        <w:left w:val="none" w:sz="0" w:space="0" w:color="auto"/>
        <w:bottom w:val="none" w:sz="0" w:space="0" w:color="auto"/>
        <w:right w:val="none" w:sz="0" w:space="0" w:color="auto"/>
      </w:divBdr>
    </w:div>
    <w:div w:id="287932365">
      <w:bodyDiv w:val="1"/>
      <w:marLeft w:val="0"/>
      <w:marRight w:val="0"/>
      <w:marTop w:val="0"/>
      <w:marBottom w:val="0"/>
      <w:divBdr>
        <w:top w:val="none" w:sz="0" w:space="0" w:color="auto"/>
        <w:left w:val="none" w:sz="0" w:space="0" w:color="auto"/>
        <w:bottom w:val="none" w:sz="0" w:space="0" w:color="auto"/>
        <w:right w:val="none" w:sz="0" w:space="0" w:color="auto"/>
      </w:divBdr>
    </w:div>
    <w:div w:id="288556596">
      <w:bodyDiv w:val="1"/>
      <w:marLeft w:val="0"/>
      <w:marRight w:val="0"/>
      <w:marTop w:val="0"/>
      <w:marBottom w:val="0"/>
      <w:divBdr>
        <w:top w:val="none" w:sz="0" w:space="0" w:color="auto"/>
        <w:left w:val="none" w:sz="0" w:space="0" w:color="auto"/>
        <w:bottom w:val="none" w:sz="0" w:space="0" w:color="auto"/>
        <w:right w:val="none" w:sz="0" w:space="0" w:color="auto"/>
      </w:divBdr>
    </w:div>
    <w:div w:id="288626729">
      <w:bodyDiv w:val="1"/>
      <w:marLeft w:val="0"/>
      <w:marRight w:val="0"/>
      <w:marTop w:val="0"/>
      <w:marBottom w:val="0"/>
      <w:divBdr>
        <w:top w:val="none" w:sz="0" w:space="0" w:color="auto"/>
        <w:left w:val="none" w:sz="0" w:space="0" w:color="auto"/>
        <w:bottom w:val="none" w:sz="0" w:space="0" w:color="auto"/>
        <w:right w:val="none" w:sz="0" w:space="0" w:color="auto"/>
      </w:divBdr>
    </w:div>
    <w:div w:id="288630527">
      <w:bodyDiv w:val="1"/>
      <w:marLeft w:val="0"/>
      <w:marRight w:val="0"/>
      <w:marTop w:val="0"/>
      <w:marBottom w:val="0"/>
      <w:divBdr>
        <w:top w:val="none" w:sz="0" w:space="0" w:color="auto"/>
        <w:left w:val="none" w:sz="0" w:space="0" w:color="auto"/>
        <w:bottom w:val="none" w:sz="0" w:space="0" w:color="auto"/>
        <w:right w:val="none" w:sz="0" w:space="0" w:color="auto"/>
      </w:divBdr>
    </w:div>
    <w:div w:id="289290366">
      <w:bodyDiv w:val="1"/>
      <w:marLeft w:val="0"/>
      <w:marRight w:val="0"/>
      <w:marTop w:val="0"/>
      <w:marBottom w:val="0"/>
      <w:divBdr>
        <w:top w:val="none" w:sz="0" w:space="0" w:color="auto"/>
        <w:left w:val="none" w:sz="0" w:space="0" w:color="auto"/>
        <w:bottom w:val="none" w:sz="0" w:space="0" w:color="auto"/>
        <w:right w:val="none" w:sz="0" w:space="0" w:color="auto"/>
      </w:divBdr>
    </w:div>
    <w:div w:id="290526748">
      <w:bodyDiv w:val="1"/>
      <w:marLeft w:val="0"/>
      <w:marRight w:val="0"/>
      <w:marTop w:val="0"/>
      <w:marBottom w:val="0"/>
      <w:divBdr>
        <w:top w:val="none" w:sz="0" w:space="0" w:color="auto"/>
        <w:left w:val="none" w:sz="0" w:space="0" w:color="auto"/>
        <w:bottom w:val="none" w:sz="0" w:space="0" w:color="auto"/>
        <w:right w:val="none" w:sz="0" w:space="0" w:color="auto"/>
      </w:divBdr>
    </w:div>
    <w:div w:id="290748520">
      <w:bodyDiv w:val="1"/>
      <w:marLeft w:val="0"/>
      <w:marRight w:val="0"/>
      <w:marTop w:val="0"/>
      <w:marBottom w:val="0"/>
      <w:divBdr>
        <w:top w:val="none" w:sz="0" w:space="0" w:color="auto"/>
        <w:left w:val="none" w:sz="0" w:space="0" w:color="auto"/>
        <w:bottom w:val="none" w:sz="0" w:space="0" w:color="auto"/>
        <w:right w:val="none" w:sz="0" w:space="0" w:color="auto"/>
      </w:divBdr>
    </w:div>
    <w:div w:id="291713465">
      <w:bodyDiv w:val="1"/>
      <w:marLeft w:val="0"/>
      <w:marRight w:val="0"/>
      <w:marTop w:val="0"/>
      <w:marBottom w:val="0"/>
      <w:divBdr>
        <w:top w:val="none" w:sz="0" w:space="0" w:color="auto"/>
        <w:left w:val="none" w:sz="0" w:space="0" w:color="auto"/>
        <w:bottom w:val="none" w:sz="0" w:space="0" w:color="auto"/>
        <w:right w:val="none" w:sz="0" w:space="0" w:color="auto"/>
      </w:divBdr>
    </w:div>
    <w:div w:id="292374210">
      <w:bodyDiv w:val="1"/>
      <w:marLeft w:val="0"/>
      <w:marRight w:val="0"/>
      <w:marTop w:val="0"/>
      <w:marBottom w:val="0"/>
      <w:divBdr>
        <w:top w:val="none" w:sz="0" w:space="0" w:color="auto"/>
        <w:left w:val="none" w:sz="0" w:space="0" w:color="auto"/>
        <w:bottom w:val="none" w:sz="0" w:space="0" w:color="auto"/>
        <w:right w:val="none" w:sz="0" w:space="0" w:color="auto"/>
      </w:divBdr>
    </w:div>
    <w:div w:id="293752961">
      <w:bodyDiv w:val="1"/>
      <w:marLeft w:val="0"/>
      <w:marRight w:val="0"/>
      <w:marTop w:val="0"/>
      <w:marBottom w:val="0"/>
      <w:divBdr>
        <w:top w:val="none" w:sz="0" w:space="0" w:color="auto"/>
        <w:left w:val="none" w:sz="0" w:space="0" w:color="auto"/>
        <w:bottom w:val="none" w:sz="0" w:space="0" w:color="auto"/>
        <w:right w:val="none" w:sz="0" w:space="0" w:color="auto"/>
      </w:divBdr>
    </w:div>
    <w:div w:id="294221505">
      <w:bodyDiv w:val="1"/>
      <w:marLeft w:val="0"/>
      <w:marRight w:val="0"/>
      <w:marTop w:val="0"/>
      <w:marBottom w:val="0"/>
      <w:divBdr>
        <w:top w:val="none" w:sz="0" w:space="0" w:color="auto"/>
        <w:left w:val="none" w:sz="0" w:space="0" w:color="auto"/>
        <w:bottom w:val="none" w:sz="0" w:space="0" w:color="auto"/>
        <w:right w:val="none" w:sz="0" w:space="0" w:color="auto"/>
      </w:divBdr>
    </w:div>
    <w:div w:id="295262502">
      <w:bodyDiv w:val="1"/>
      <w:marLeft w:val="0"/>
      <w:marRight w:val="0"/>
      <w:marTop w:val="0"/>
      <w:marBottom w:val="0"/>
      <w:divBdr>
        <w:top w:val="none" w:sz="0" w:space="0" w:color="auto"/>
        <w:left w:val="none" w:sz="0" w:space="0" w:color="auto"/>
        <w:bottom w:val="none" w:sz="0" w:space="0" w:color="auto"/>
        <w:right w:val="none" w:sz="0" w:space="0" w:color="auto"/>
      </w:divBdr>
    </w:div>
    <w:div w:id="295724766">
      <w:bodyDiv w:val="1"/>
      <w:marLeft w:val="0"/>
      <w:marRight w:val="0"/>
      <w:marTop w:val="0"/>
      <w:marBottom w:val="0"/>
      <w:divBdr>
        <w:top w:val="none" w:sz="0" w:space="0" w:color="auto"/>
        <w:left w:val="none" w:sz="0" w:space="0" w:color="auto"/>
        <w:bottom w:val="none" w:sz="0" w:space="0" w:color="auto"/>
        <w:right w:val="none" w:sz="0" w:space="0" w:color="auto"/>
      </w:divBdr>
    </w:div>
    <w:div w:id="296759052">
      <w:bodyDiv w:val="1"/>
      <w:marLeft w:val="0"/>
      <w:marRight w:val="0"/>
      <w:marTop w:val="0"/>
      <w:marBottom w:val="0"/>
      <w:divBdr>
        <w:top w:val="none" w:sz="0" w:space="0" w:color="auto"/>
        <w:left w:val="none" w:sz="0" w:space="0" w:color="auto"/>
        <w:bottom w:val="none" w:sz="0" w:space="0" w:color="auto"/>
        <w:right w:val="none" w:sz="0" w:space="0" w:color="auto"/>
      </w:divBdr>
    </w:div>
    <w:div w:id="298457265">
      <w:bodyDiv w:val="1"/>
      <w:marLeft w:val="0"/>
      <w:marRight w:val="0"/>
      <w:marTop w:val="0"/>
      <w:marBottom w:val="0"/>
      <w:divBdr>
        <w:top w:val="none" w:sz="0" w:space="0" w:color="auto"/>
        <w:left w:val="none" w:sz="0" w:space="0" w:color="auto"/>
        <w:bottom w:val="none" w:sz="0" w:space="0" w:color="auto"/>
        <w:right w:val="none" w:sz="0" w:space="0" w:color="auto"/>
      </w:divBdr>
    </w:div>
    <w:div w:id="299922464">
      <w:bodyDiv w:val="1"/>
      <w:marLeft w:val="0"/>
      <w:marRight w:val="0"/>
      <w:marTop w:val="0"/>
      <w:marBottom w:val="0"/>
      <w:divBdr>
        <w:top w:val="none" w:sz="0" w:space="0" w:color="auto"/>
        <w:left w:val="none" w:sz="0" w:space="0" w:color="auto"/>
        <w:bottom w:val="none" w:sz="0" w:space="0" w:color="auto"/>
        <w:right w:val="none" w:sz="0" w:space="0" w:color="auto"/>
      </w:divBdr>
    </w:div>
    <w:div w:id="301346059">
      <w:bodyDiv w:val="1"/>
      <w:marLeft w:val="0"/>
      <w:marRight w:val="0"/>
      <w:marTop w:val="0"/>
      <w:marBottom w:val="0"/>
      <w:divBdr>
        <w:top w:val="none" w:sz="0" w:space="0" w:color="auto"/>
        <w:left w:val="none" w:sz="0" w:space="0" w:color="auto"/>
        <w:bottom w:val="none" w:sz="0" w:space="0" w:color="auto"/>
        <w:right w:val="none" w:sz="0" w:space="0" w:color="auto"/>
      </w:divBdr>
    </w:div>
    <w:div w:id="302346918">
      <w:bodyDiv w:val="1"/>
      <w:marLeft w:val="0"/>
      <w:marRight w:val="0"/>
      <w:marTop w:val="0"/>
      <w:marBottom w:val="0"/>
      <w:divBdr>
        <w:top w:val="none" w:sz="0" w:space="0" w:color="auto"/>
        <w:left w:val="none" w:sz="0" w:space="0" w:color="auto"/>
        <w:bottom w:val="none" w:sz="0" w:space="0" w:color="auto"/>
        <w:right w:val="none" w:sz="0" w:space="0" w:color="auto"/>
      </w:divBdr>
    </w:div>
    <w:div w:id="302855008">
      <w:bodyDiv w:val="1"/>
      <w:marLeft w:val="0"/>
      <w:marRight w:val="0"/>
      <w:marTop w:val="0"/>
      <w:marBottom w:val="0"/>
      <w:divBdr>
        <w:top w:val="none" w:sz="0" w:space="0" w:color="auto"/>
        <w:left w:val="none" w:sz="0" w:space="0" w:color="auto"/>
        <w:bottom w:val="none" w:sz="0" w:space="0" w:color="auto"/>
        <w:right w:val="none" w:sz="0" w:space="0" w:color="auto"/>
      </w:divBdr>
    </w:div>
    <w:div w:id="305286134">
      <w:bodyDiv w:val="1"/>
      <w:marLeft w:val="0"/>
      <w:marRight w:val="0"/>
      <w:marTop w:val="0"/>
      <w:marBottom w:val="0"/>
      <w:divBdr>
        <w:top w:val="none" w:sz="0" w:space="0" w:color="auto"/>
        <w:left w:val="none" w:sz="0" w:space="0" w:color="auto"/>
        <w:bottom w:val="none" w:sz="0" w:space="0" w:color="auto"/>
        <w:right w:val="none" w:sz="0" w:space="0" w:color="auto"/>
      </w:divBdr>
    </w:div>
    <w:div w:id="306740685">
      <w:bodyDiv w:val="1"/>
      <w:marLeft w:val="0"/>
      <w:marRight w:val="0"/>
      <w:marTop w:val="0"/>
      <w:marBottom w:val="0"/>
      <w:divBdr>
        <w:top w:val="none" w:sz="0" w:space="0" w:color="auto"/>
        <w:left w:val="none" w:sz="0" w:space="0" w:color="auto"/>
        <w:bottom w:val="none" w:sz="0" w:space="0" w:color="auto"/>
        <w:right w:val="none" w:sz="0" w:space="0" w:color="auto"/>
      </w:divBdr>
    </w:div>
    <w:div w:id="308051244">
      <w:bodyDiv w:val="1"/>
      <w:marLeft w:val="0"/>
      <w:marRight w:val="0"/>
      <w:marTop w:val="0"/>
      <w:marBottom w:val="0"/>
      <w:divBdr>
        <w:top w:val="none" w:sz="0" w:space="0" w:color="auto"/>
        <w:left w:val="none" w:sz="0" w:space="0" w:color="auto"/>
        <w:bottom w:val="none" w:sz="0" w:space="0" w:color="auto"/>
        <w:right w:val="none" w:sz="0" w:space="0" w:color="auto"/>
      </w:divBdr>
    </w:div>
    <w:div w:id="308478830">
      <w:bodyDiv w:val="1"/>
      <w:marLeft w:val="0"/>
      <w:marRight w:val="0"/>
      <w:marTop w:val="0"/>
      <w:marBottom w:val="0"/>
      <w:divBdr>
        <w:top w:val="none" w:sz="0" w:space="0" w:color="auto"/>
        <w:left w:val="none" w:sz="0" w:space="0" w:color="auto"/>
        <w:bottom w:val="none" w:sz="0" w:space="0" w:color="auto"/>
        <w:right w:val="none" w:sz="0" w:space="0" w:color="auto"/>
      </w:divBdr>
    </w:div>
    <w:div w:id="309410555">
      <w:bodyDiv w:val="1"/>
      <w:marLeft w:val="0"/>
      <w:marRight w:val="0"/>
      <w:marTop w:val="0"/>
      <w:marBottom w:val="0"/>
      <w:divBdr>
        <w:top w:val="none" w:sz="0" w:space="0" w:color="auto"/>
        <w:left w:val="none" w:sz="0" w:space="0" w:color="auto"/>
        <w:bottom w:val="none" w:sz="0" w:space="0" w:color="auto"/>
        <w:right w:val="none" w:sz="0" w:space="0" w:color="auto"/>
      </w:divBdr>
    </w:div>
    <w:div w:id="309872032">
      <w:bodyDiv w:val="1"/>
      <w:marLeft w:val="0"/>
      <w:marRight w:val="0"/>
      <w:marTop w:val="0"/>
      <w:marBottom w:val="0"/>
      <w:divBdr>
        <w:top w:val="none" w:sz="0" w:space="0" w:color="auto"/>
        <w:left w:val="none" w:sz="0" w:space="0" w:color="auto"/>
        <w:bottom w:val="none" w:sz="0" w:space="0" w:color="auto"/>
        <w:right w:val="none" w:sz="0" w:space="0" w:color="auto"/>
      </w:divBdr>
    </w:div>
    <w:div w:id="310258849">
      <w:bodyDiv w:val="1"/>
      <w:marLeft w:val="0"/>
      <w:marRight w:val="0"/>
      <w:marTop w:val="0"/>
      <w:marBottom w:val="0"/>
      <w:divBdr>
        <w:top w:val="none" w:sz="0" w:space="0" w:color="auto"/>
        <w:left w:val="none" w:sz="0" w:space="0" w:color="auto"/>
        <w:bottom w:val="none" w:sz="0" w:space="0" w:color="auto"/>
        <w:right w:val="none" w:sz="0" w:space="0" w:color="auto"/>
      </w:divBdr>
    </w:div>
    <w:div w:id="310526387">
      <w:bodyDiv w:val="1"/>
      <w:marLeft w:val="0"/>
      <w:marRight w:val="0"/>
      <w:marTop w:val="0"/>
      <w:marBottom w:val="0"/>
      <w:divBdr>
        <w:top w:val="none" w:sz="0" w:space="0" w:color="auto"/>
        <w:left w:val="none" w:sz="0" w:space="0" w:color="auto"/>
        <w:bottom w:val="none" w:sz="0" w:space="0" w:color="auto"/>
        <w:right w:val="none" w:sz="0" w:space="0" w:color="auto"/>
      </w:divBdr>
    </w:div>
    <w:div w:id="312949460">
      <w:bodyDiv w:val="1"/>
      <w:marLeft w:val="0"/>
      <w:marRight w:val="0"/>
      <w:marTop w:val="0"/>
      <w:marBottom w:val="0"/>
      <w:divBdr>
        <w:top w:val="none" w:sz="0" w:space="0" w:color="auto"/>
        <w:left w:val="none" w:sz="0" w:space="0" w:color="auto"/>
        <w:bottom w:val="none" w:sz="0" w:space="0" w:color="auto"/>
        <w:right w:val="none" w:sz="0" w:space="0" w:color="auto"/>
      </w:divBdr>
    </w:div>
    <w:div w:id="314335288">
      <w:bodyDiv w:val="1"/>
      <w:marLeft w:val="0"/>
      <w:marRight w:val="0"/>
      <w:marTop w:val="0"/>
      <w:marBottom w:val="0"/>
      <w:divBdr>
        <w:top w:val="none" w:sz="0" w:space="0" w:color="auto"/>
        <w:left w:val="none" w:sz="0" w:space="0" w:color="auto"/>
        <w:bottom w:val="none" w:sz="0" w:space="0" w:color="auto"/>
        <w:right w:val="none" w:sz="0" w:space="0" w:color="auto"/>
      </w:divBdr>
    </w:div>
    <w:div w:id="314534307">
      <w:bodyDiv w:val="1"/>
      <w:marLeft w:val="0"/>
      <w:marRight w:val="0"/>
      <w:marTop w:val="0"/>
      <w:marBottom w:val="0"/>
      <w:divBdr>
        <w:top w:val="none" w:sz="0" w:space="0" w:color="auto"/>
        <w:left w:val="none" w:sz="0" w:space="0" w:color="auto"/>
        <w:bottom w:val="none" w:sz="0" w:space="0" w:color="auto"/>
        <w:right w:val="none" w:sz="0" w:space="0" w:color="auto"/>
      </w:divBdr>
    </w:div>
    <w:div w:id="316030605">
      <w:bodyDiv w:val="1"/>
      <w:marLeft w:val="0"/>
      <w:marRight w:val="0"/>
      <w:marTop w:val="0"/>
      <w:marBottom w:val="0"/>
      <w:divBdr>
        <w:top w:val="none" w:sz="0" w:space="0" w:color="auto"/>
        <w:left w:val="none" w:sz="0" w:space="0" w:color="auto"/>
        <w:bottom w:val="none" w:sz="0" w:space="0" w:color="auto"/>
        <w:right w:val="none" w:sz="0" w:space="0" w:color="auto"/>
      </w:divBdr>
    </w:div>
    <w:div w:id="316154680">
      <w:bodyDiv w:val="1"/>
      <w:marLeft w:val="0"/>
      <w:marRight w:val="0"/>
      <w:marTop w:val="0"/>
      <w:marBottom w:val="0"/>
      <w:divBdr>
        <w:top w:val="none" w:sz="0" w:space="0" w:color="auto"/>
        <w:left w:val="none" w:sz="0" w:space="0" w:color="auto"/>
        <w:bottom w:val="none" w:sz="0" w:space="0" w:color="auto"/>
        <w:right w:val="none" w:sz="0" w:space="0" w:color="auto"/>
      </w:divBdr>
    </w:div>
    <w:div w:id="317878064">
      <w:bodyDiv w:val="1"/>
      <w:marLeft w:val="0"/>
      <w:marRight w:val="0"/>
      <w:marTop w:val="0"/>
      <w:marBottom w:val="0"/>
      <w:divBdr>
        <w:top w:val="none" w:sz="0" w:space="0" w:color="auto"/>
        <w:left w:val="none" w:sz="0" w:space="0" w:color="auto"/>
        <w:bottom w:val="none" w:sz="0" w:space="0" w:color="auto"/>
        <w:right w:val="none" w:sz="0" w:space="0" w:color="auto"/>
      </w:divBdr>
    </w:div>
    <w:div w:id="318075511">
      <w:bodyDiv w:val="1"/>
      <w:marLeft w:val="0"/>
      <w:marRight w:val="0"/>
      <w:marTop w:val="0"/>
      <w:marBottom w:val="0"/>
      <w:divBdr>
        <w:top w:val="none" w:sz="0" w:space="0" w:color="auto"/>
        <w:left w:val="none" w:sz="0" w:space="0" w:color="auto"/>
        <w:bottom w:val="none" w:sz="0" w:space="0" w:color="auto"/>
        <w:right w:val="none" w:sz="0" w:space="0" w:color="auto"/>
      </w:divBdr>
    </w:div>
    <w:div w:id="318077169">
      <w:bodyDiv w:val="1"/>
      <w:marLeft w:val="0"/>
      <w:marRight w:val="0"/>
      <w:marTop w:val="0"/>
      <w:marBottom w:val="0"/>
      <w:divBdr>
        <w:top w:val="none" w:sz="0" w:space="0" w:color="auto"/>
        <w:left w:val="none" w:sz="0" w:space="0" w:color="auto"/>
        <w:bottom w:val="none" w:sz="0" w:space="0" w:color="auto"/>
        <w:right w:val="none" w:sz="0" w:space="0" w:color="auto"/>
      </w:divBdr>
    </w:div>
    <w:div w:id="318507018">
      <w:bodyDiv w:val="1"/>
      <w:marLeft w:val="0"/>
      <w:marRight w:val="0"/>
      <w:marTop w:val="0"/>
      <w:marBottom w:val="0"/>
      <w:divBdr>
        <w:top w:val="none" w:sz="0" w:space="0" w:color="auto"/>
        <w:left w:val="none" w:sz="0" w:space="0" w:color="auto"/>
        <w:bottom w:val="none" w:sz="0" w:space="0" w:color="auto"/>
        <w:right w:val="none" w:sz="0" w:space="0" w:color="auto"/>
      </w:divBdr>
    </w:div>
    <w:div w:id="319306882">
      <w:bodyDiv w:val="1"/>
      <w:marLeft w:val="0"/>
      <w:marRight w:val="0"/>
      <w:marTop w:val="0"/>
      <w:marBottom w:val="0"/>
      <w:divBdr>
        <w:top w:val="none" w:sz="0" w:space="0" w:color="auto"/>
        <w:left w:val="none" w:sz="0" w:space="0" w:color="auto"/>
        <w:bottom w:val="none" w:sz="0" w:space="0" w:color="auto"/>
        <w:right w:val="none" w:sz="0" w:space="0" w:color="auto"/>
      </w:divBdr>
    </w:div>
    <w:div w:id="320086023">
      <w:bodyDiv w:val="1"/>
      <w:marLeft w:val="0"/>
      <w:marRight w:val="0"/>
      <w:marTop w:val="0"/>
      <w:marBottom w:val="0"/>
      <w:divBdr>
        <w:top w:val="none" w:sz="0" w:space="0" w:color="auto"/>
        <w:left w:val="none" w:sz="0" w:space="0" w:color="auto"/>
        <w:bottom w:val="none" w:sz="0" w:space="0" w:color="auto"/>
        <w:right w:val="none" w:sz="0" w:space="0" w:color="auto"/>
      </w:divBdr>
    </w:div>
    <w:div w:id="320814807">
      <w:bodyDiv w:val="1"/>
      <w:marLeft w:val="0"/>
      <w:marRight w:val="0"/>
      <w:marTop w:val="0"/>
      <w:marBottom w:val="0"/>
      <w:divBdr>
        <w:top w:val="none" w:sz="0" w:space="0" w:color="auto"/>
        <w:left w:val="none" w:sz="0" w:space="0" w:color="auto"/>
        <w:bottom w:val="none" w:sz="0" w:space="0" w:color="auto"/>
        <w:right w:val="none" w:sz="0" w:space="0" w:color="auto"/>
      </w:divBdr>
    </w:div>
    <w:div w:id="322394685">
      <w:bodyDiv w:val="1"/>
      <w:marLeft w:val="0"/>
      <w:marRight w:val="0"/>
      <w:marTop w:val="0"/>
      <w:marBottom w:val="0"/>
      <w:divBdr>
        <w:top w:val="none" w:sz="0" w:space="0" w:color="auto"/>
        <w:left w:val="none" w:sz="0" w:space="0" w:color="auto"/>
        <w:bottom w:val="none" w:sz="0" w:space="0" w:color="auto"/>
        <w:right w:val="none" w:sz="0" w:space="0" w:color="auto"/>
      </w:divBdr>
    </w:div>
    <w:div w:id="322783383">
      <w:bodyDiv w:val="1"/>
      <w:marLeft w:val="0"/>
      <w:marRight w:val="0"/>
      <w:marTop w:val="0"/>
      <w:marBottom w:val="0"/>
      <w:divBdr>
        <w:top w:val="none" w:sz="0" w:space="0" w:color="auto"/>
        <w:left w:val="none" w:sz="0" w:space="0" w:color="auto"/>
        <w:bottom w:val="none" w:sz="0" w:space="0" w:color="auto"/>
        <w:right w:val="none" w:sz="0" w:space="0" w:color="auto"/>
      </w:divBdr>
    </w:div>
    <w:div w:id="324749651">
      <w:bodyDiv w:val="1"/>
      <w:marLeft w:val="0"/>
      <w:marRight w:val="0"/>
      <w:marTop w:val="0"/>
      <w:marBottom w:val="0"/>
      <w:divBdr>
        <w:top w:val="none" w:sz="0" w:space="0" w:color="auto"/>
        <w:left w:val="none" w:sz="0" w:space="0" w:color="auto"/>
        <w:bottom w:val="none" w:sz="0" w:space="0" w:color="auto"/>
        <w:right w:val="none" w:sz="0" w:space="0" w:color="auto"/>
      </w:divBdr>
    </w:div>
    <w:div w:id="325938245">
      <w:bodyDiv w:val="1"/>
      <w:marLeft w:val="0"/>
      <w:marRight w:val="0"/>
      <w:marTop w:val="0"/>
      <w:marBottom w:val="0"/>
      <w:divBdr>
        <w:top w:val="none" w:sz="0" w:space="0" w:color="auto"/>
        <w:left w:val="none" w:sz="0" w:space="0" w:color="auto"/>
        <w:bottom w:val="none" w:sz="0" w:space="0" w:color="auto"/>
        <w:right w:val="none" w:sz="0" w:space="0" w:color="auto"/>
      </w:divBdr>
    </w:div>
    <w:div w:id="326059731">
      <w:bodyDiv w:val="1"/>
      <w:marLeft w:val="0"/>
      <w:marRight w:val="0"/>
      <w:marTop w:val="0"/>
      <w:marBottom w:val="0"/>
      <w:divBdr>
        <w:top w:val="none" w:sz="0" w:space="0" w:color="auto"/>
        <w:left w:val="none" w:sz="0" w:space="0" w:color="auto"/>
        <w:bottom w:val="none" w:sz="0" w:space="0" w:color="auto"/>
        <w:right w:val="none" w:sz="0" w:space="0" w:color="auto"/>
      </w:divBdr>
    </w:div>
    <w:div w:id="326129773">
      <w:bodyDiv w:val="1"/>
      <w:marLeft w:val="0"/>
      <w:marRight w:val="0"/>
      <w:marTop w:val="0"/>
      <w:marBottom w:val="0"/>
      <w:divBdr>
        <w:top w:val="none" w:sz="0" w:space="0" w:color="auto"/>
        <w:left w:val="none" w:sz="0" w:space="0" w:color="auto"/>
        <w:bottom w:val="none" w:sz="0" w:space="0" w:color="auto"/>
        <w:right w:val="none" w:sz="0" w:space="0" w:color="auto"/>
      </w:divBdr>
    </w:div>
    <w:div w:id="326179852">
      <w:bodyDiv w:val="1"/>
      <w:marLeft w:val="0"/>
      <w:marRight w:val="0"/>
      <w:marTop w:val="0"/>
      <w:marBottom w:val="0"/>
      <w:divBdr>
        <w:top w:val="none" w:sz="0" w:space="0" w:color="auto"/>
        <w:left w:val="none" w:sz="0" w:space="0" w:color="auto"/>
        <w:bottom w:val="none" w:sz="0" w:space="0" w:color="auto"/>
        <w:right w:val="none" w:sz="0" w:space="0" w:color="auto"/>
      </w:divBdr>
    </w:div>
    <w:div w:id="327099242">
      <w:bodyDiv w:val="1"/>
      <w:marLeft w:val="0"/>
      <w:marRight w:val="0"/>
      <w:marTop w:val="0"/>
      <w:marBottom w:val="0"/>
      <w:divBdr>
        <w:top w:val="none" w:sz="0" w:space="0" w:color="auto"/>
        <w:left w:val="none" w:sz="0" w:space="0" w:color="auto"/>
        <w:bottom w:val="none" w:sz="0" w:space="0" w:color="auto"/>
        <w:right w:val="none" w:sz="0" w:space="0" w:color="auto"/>
      </w:divBdr>
    </w:div>
    <w:div w:id="327563909">
      <w:bodyDiv w:val="1"/>
      <w:marLeft w:val="0"/>
      <w:marRight w:val="0"/>
      <w:marTop w:val="0"/>
      <w:marBottom w:val="0"/>
      <w:divBdr>
        <w:top w:val="none" w:sz="0" w:space="0" w:color="auto"/>
        <w:left w:val="none" w:sz="0" w:space="0" w:color="auto"/>
        <w:bottom w:val="none" w:sz="0" w:space="0" w:color="auto"/>
        <w:right w:val="none" w:sz="0" w:space="0" w:color="auto"/>
      </w:divBdr>
    </w:div>
    <w:div w:id="327826131">
      <w:bodyDiv w:val="1"/>
      <w:marLeft w:val="0"/>
      <w:marRight w:val="0"/>
      <w:marTop w:val="0"/>
      <w:marBottom w:val="0"/>
      <w:divBdr>
        <w:top w:val="none" w:sz="0" w:space="0" w:color="auto"/>
        <w:left w:val="none" w:sz="0" w:space="0" w:color="auto"/>
        <w:bottom w:val="none" w:sz="0" w:space="0" w:color="auto"/>
        <w:right w:val="none" w:sz="0" w:space="0" w:color="auto"/>
      </w:divBdr>
    </w:div>
    <w:div w:id="327909101">
      <w:bodyDiv w:val="1"/>
      <w:marLeft w:val="0"/>
      <w:marRight w:val="0"/>
      <w:marTop w:val="0"/>
      <w:marBottom w:val="0"/>
      <w:divBdr>
        <w:top w:val="none" w:sz="0" w:space="0" w:color="auto"/>
        <w:left w:val="none" w:sz="0" w:space="0" w:color="auto"/>
        <w:bottom w:val="none" w:sz="0" w:space="0" w:color="auto"/>
        <w:right w:val="none" w:sz="0" w:space="0" w:color="auto"/>
      </w:divBdr>
    </w:div>
    <w:div w:id="327950314">
      <w:bodyDiv w:val="1"/>
      <w:marLeft w:val="0"/>
      <w:marRight w:val="0"/>
      <w:marTop w:val="0"/>
      <w:marBottom w:val="0"/>
      <w:divBdr>
        <w:top w:val="none" w:sz="0" w:space="0" w:color="auto"/>
        <w:left w:val="none" w:sz="0" w:space="0" w:color="auto"/>
        <w:bottom w:val="none" w:sz="0" w:space="0" w:color="auto"/>
        <w:right w:val="none" w:sz="0" w:space="0" w:color="auto"/>
      </w:divBdr>
    </w:div>
    <w:div w:id="329336797">
      <w:bodyDiv w:val="1"/>
      <w:marLeft w:val="0"/>
      <w:marRight w:val="0"/>
      <w:marTop w:val="0"/>
      <w:marBottom w:val="0"/>
      <w:divBdr>
        <w:top w:val="none" w:sz="0" w:space="0" w:color="auto"/>
        <w:left w:val="none" w:sz="0" w:space="0" w:color="auto"/>
        <w:bottom w:val="none" w:sz="0" w:space="0" w:color="auto"/>
        <w:right w:val="none" w:sz="0" w:space="0" w:color="auto"/>
      </w:divBdr>
    </w:div>
    <w:div w:id="329337894">
      <w:bodyDiv w:val="1"/>
      <w:marLeft w:val="0"/>
      <w:marRight w:val="0"/>
      <w:marTop w:val="0"/>
      <w:marBottom w:val="0"/>
      <w:divBdr>
        <w:top w:val="none" w:sz="0" w:space="0" w:color="auto"/>
        <w:left w:val="none" w:sz="0" w:space="0" w:color="auto"/>
        <w:bottom w:val="none" w:sz="0" w:space="0" w:color="auto"/>
        <w:right w:val="none" w:sz="0" w:space="0" w:color="auto"/>
      </w:divBdr>
    </w:div>
    <w:div w:id="330568217">
      <w:bodyDiv w:val="1"/>
      <w:marLeft w:val="0"/>
      <w:marRight w:val="0"/>
      <w:marTop w:val="0"/>
      <w:marBottom w:val="0"/>
      <w:divBdr>
        <w:top w:val="none" w:sz="0" w:space="0" w:color="auto"/>
        <w:left w:val="none" w:sz="0" w:space="0" w:color="auto"/>
        <w:bottom w:val="none" w:sz="0" w:space="0" w:color="auto"/>
        <w:right w:val="none" w:sz="0" w:space="0" w:color="auto"/>
      </w:divBdr>
    </w:div>
    <w:div w:id="332144254">
      <w:bodyDiv w:val="1"/>
      <w:marLeft w:val="0"/>
      <w:marRight w:val="0"/>
      <w:marTop w:val="0"/>
      <w:marBottom w:val="0"/>
      <w:divBdr>
        <w:top w:val="none" w:sz="0" w:space="0" w:color="auto"/>
        <w:left w:val="none" w:sz="0" w:space="0" w:color="auto"/>
        <w:bottom w:val="none" w:sz="0" w:space="0" w:color="auto"/>
        <w:right w:val="none" w:sz="0" w:space="0" w:color="auto"/>
      </w:divBdr>
    </w:div>
    <w:div w:id="332879449">
      <w:bodyDiv w:val="1"/>
      <w:marLeft w:val="0"/>
      <w:marRight w:val="0"/>
      <w:marTop w:val="0"/>
      <w:marBottom w:val="0"/>
      <w:divBdr>
        <w:top w:val="none" w:sz="0" w:space="0" w:color="auto"/>
        <w:left w:val="none" w:sz="0" w:space="0" w:color="auto"/>
        <w:bottom w:val="none" w:sz="0" w:space="0" w:color="auto"/>
        <w:right w:val="none" w:sz="0" w:space="0" w:color="auto"/>
      </w:divBdr>
    </w:div>
    <w:div w:id="332995288">
      <w:bodyDiv w:val="1"/>
      <w:marLeft w:val="0"/>
      <w:marRight w:val="0"/>
      <w:marTop w:val="0"/>
      <w:marBottom w:val="0"/>
      <w:divBdr>
        <w:top w:val="none" w:sz="0" w:space="0" w:color="auto"/>
        <w:left w:val="none" w:sz="0" w:space="0" w:color="auto"/>
        <w:bottom w:val="none" w:sz="0" w:space="0" w:color="auto"/>
        <w:right w:val="none" w:sz="0" w:space="0" w:color="auto"/>
      </w:divBdr>
    </w:div>
    <w:div w:id="333148534">
      <w:bodyDiv w:val="1"/>
      <w:marLeft w:val="0"/>
      <w:marRight w:val="0"/>
      <w:marTop w:val="0"/>
      <w:marBottom w:val="0"/>
      <w:divBdr>
        <w:top w:val="none" w:sz="0" w:space="0" w:color="auto"/>
        <w:left w:val="none" w:sz="0" w:space="0" w:color="auto"/>
        <w:bottom w:val="none" w:sz="0" w:space="0" w:color="auto"/>
        <w:right w:val="none" w:sz="0" w:space="0" w:color="auto"/>
      </w:divBdr>
    </w:div>
    <w:div w:id="333654380">
      <w:bodyDiv w:val="1"/>
      <w:marLeft w:val="0"/>
      <w:marRight w:val="0"/>
      <w:marTop w:val="0"/>
      <w:marBottom w:val="0"/>
      <w:divBdr>
        <w:top w:val="none" w:sz="0" w:space="0" w:color="auto"/>
        <w:left w:val="none" w:sz="0" w:space="0" w:color="auto"/>
        <w:bottom w:val="none" w:sz="0" w:space="0" w:color="auto"/>
        <w:right w:val="none" w:sz="0" w:space="0" w:color="auto"/>
      </w:divBdr>
    </w:div>
    <w:div w:id="333724429">
      <w:bodyDiv w:val="1"/>
      <w:marLeft w:val="0"/>
      <w:marRight w:val="0"/>
      <w:marTop w:val="0"/>
      <w:marBottom w:val="0"/>
      <w:divBdr>
        <w:top w:val="none" w:sz="0" w:space="0" w:color="auto"/>
        <w:left w:val="none" w:sz="0" w:space="0" w:color="auto"/>
        <w:bottom w:val="none" w:sz="0" w:space="0" w:color="auto"/>
        <w:right w:val="none" w:sz="0" w:space="0" w:color="auto"/>
      </w:divBdr>
    </w:div>
    <w:div w:id="335427407">
      <w:bodyDiv w:val="1"/>
      <w:marLeft w:val="0"/>
      <w:marRight w:val="0"/>
      <w:marTop w:val="0"/>
      <w:marBottom w:val="0"/>
      <w:divBdr>
        <w:top w:val="none" w:sz="0" w:space="0" w:color="auto"/>
        <w:left w:val="none" w:sz="0" w:space="0" w:color="auto"/>
        <w:bottom w:val="none" w:sz="0" w:space="0" w:color="auto"/>
        <w:right w:val="none" w:sz="0" w:space="0" w:color="auto"/>
      </w:divBdr>
    </w:div>
    <w:div w:id="336154068">
      <w:bodyDiv w:val="1"/>
      <w:marLeft w:val="0"/>
      <w:marRight w:val="0"/>
      <w:marTop w:val="0"/>
      <w:marBottom w:val="0"/>
      <w:divBdr>
        <w:top w:val="none" w:sz="0" w:space="0" w:color="auto"/>
        <w:left w:val="none" w:sz="0" w:space="0" w:color="auto"/>
        <w:bottom w:val="none" w:sz="0" w:space="0" w:color="auto"/>
        <w:right w:val="none" w:sz="0" w:space="0" w:color="auto"/>
      </w:divBdr>
    </w:div>
    <w:div w:id="336228321">
      <w:bodyDiv w:val="1"/>
      <w:marLeft w:val="0"/>
      <w:marRight w:val="0"/>
      <w:marTop w:val="0"/>
      <w:marBottom w:val="0"/>
      <w:divBdr>
        <w:top w:val="none" w:sz="0" w:space="0" w:color="auto"/>
        <w:left w:val="none" w:sz="0" w:space="0" w:color="auto"/>
        <w:bottom w:val="none" w:sz="0" w:space="0" w:color="auto"/>
        <w:right w:val="none" w:sz="0" w:space="0" w:color="auto"/>
      </w:divBdr>
    </w:div>
    <w:div w:id="336731787">
      <w:bodyDiv w:val="1"/>
      <w:marLeft w:val="0"/>
      <w:marRight w:val="0"/>
      <w:marTop w:val="0"/>
      <w:marBottom w:val="0"/>
      <w:divBdr>
        <w:top w:val="none" w:sz="0" w:space="0" w:color="auto"/>
        <w:left w:val="none" w:sz="0" w:space="0" w:color="auto"/>
        <w:bottom w:val="none" w:sz="0" w:space="0" w:color="auto"/>
        <w:right w:val="none" w:sz="0" w:space="0" w:color="auto"/>
      </w:divBdr>
    </w:div>
    <w:div w:id="338583278">
      <w:bodyDiv w:val="1"/>
      <w:marLeft w:val="0"/>
      <w:marRight w:val="0"/>
      <w:marTop w:val="0"/>
      <w:marBottom w:val="0"/>
      <w:divBdr>
        <w:top w:val="none" w:sz="0" w:space="0" w:color="auto"/>
        <w:left w:val="none" w:sz="0" w:space="0" w:color="auto"/>
        <w:bottom w:val="none" w:sz="0" w:space="0" w:color="auto"/>
        <w:right w:val="none" w:sz="0" w:space="0" w:color="auto"/>
      </w:divBdr>
    </w:div>
    <w:div w:id="339157918">
      <w:bodyDiv w:val="1"/>
      <w:marLeft w:val="0"/>
      <w:marRight w:val="0"/>
      <w:marTop w:val="0"/>
      <w:marBottom w:val="0"/>
      <w:divBdr>
        <w:top w:val="none" w:sz="0" w:space="0" w:color="auto"/>
        <w:left w:val="none" w:sz="0" w:space="0" w:color="auto"/>
        <w:bottom w:val="none" w:sz="0" w:space="0" w:color="auto"/>
        <w:right w:val="none" w:sz="0" w:space="0" w:color="auto"/>
      </w:divBdr>
    </w:div>
    <w:div w:id="339426658">
      <w:bodyDiv w:val="1"/>
      <w:marLeft w:val="0"/>
      <w:marRight w:val="0"/>
      <w:marTop w:val="0"/>
      <w:marBottom w:val="0"/>
      <w:divBdr>
        <w:top w:val="none" w:sz="0" w:space="0" w:color="auto"/>
        <w:left w:val="none" w:sz="0" w:space="0" w:color="auto"/>
        <w:bottom w:val="none" w:sz="0" w:space="0" w:color="auto"/>
        <w:right w:val="none" w:sz="0" w:space="0" w:color="auto"/>
      </w:divBdr>
    </w:div>
    <w:div w:id="339628608">
      <w:bodyDiv w:val="1"/>
      <w:marLeft w:val="0"/>
      <w:marRight w:val="0"/>
      <w:marTop w:val="0"/>
      <w:marBottom w:val="0"/>
      <w:divBdr>
        <w:top w:val="none" w:sz="0" w:space="0" w:color="auto"/>
        <w:left w:val="none" w:sz="0" w:space="0" w:color="auto"/>
        <w:bottom w:val="none" w:sz="0" w:space="0" w:color="auto"/>
        <w:right w:val="none" w:sz="0" w:space="0" w:color="auto"/>
      </w:divBdr>
    </w:div>
    <w:div w:id="339817529">
      <w:bodyDiv w:val="1"/>
      <w:marLeft w:val="0"/>
      <w:marRight w:val="0"/>
      <w:marTop w:val="0"/>
      <w:marBottom w:val="0"/>
      <w:divBdr>
        <w:top w:val="none" w:sz="0" w:space="0" w:color="auto"/>
        <w:left w:val="none" w:sz="0" w:space="0" w:color="auto"/>
        <w:bottom w:val="none" w:sz="0" w:space="0" w:color="auto"/>
        <w:right w:val="none" w:sz="0" w:space="0" w:color="auto"/>
      </w:divBdr>
    </w:div>
    <w:div w:id="343241546">
      <w:bodyDiv w:val="1"/>
      <w:marLeft w:val="0"/>
      <w:marRight w:val="0"/>
      <w:marTop w:val="0"/>
      <w:marBottom w:val="0"/>
      <w:divBdr>
        <w:top w:val="none" w:sz="0" w:space="0" w:color="auto"/>
        <w:left w:val="none" w:sz="0" w:space="0" w:color="auto"/>
        <w:bottom w:val="none" w:sz="0" w:space="0" w:color="auto"/>
        <w:right w:val="none" w:sz="0" w:space="0" w:color="auto"/>
      </w:divBdr>
    </w:div>
    <w:div w:id="343898324">
      <w:bodyDiv w:val="1"/>
      <w:marLeft w:val="0"/>
      <w:marRight w:val="0"/>
      <w:marTop w:val="0"/>
      <w:marBottom w:val="0"/>
      <w:divBdr>
        <w:top w:val="none" w:sz="0" w:space="0" w:color="auto"/>
        <w:left w:val="none" w:sz="0" w:space="0" w:color="auto"/>
        <w:bottom w:val="none" w:sz="0" w:space="0" w:color="auto"/>
        <w:right w:val="none" w:sz="0" w:space="0" w:color="auto"/>
      </w:divBdr>
    </w:div>
    <w:div w:id="344211091">
      <w:bodyDiv w:val="1"/>
      <w:marLeft w:val="0"/>
      <w:marRight w:val="0"/>
      <w:marTop w:val="0"/>
      <w:marBottom w:val="0"/>
      <w:divBdr>
        <w:top w:val="none" w:sz="0" w:space="0" w:color="auto"/>
        <w:left w:val="none" w:sz="0" w:space="0" w:color="auto"/>
        <w:bottom w:val="none" w:sz="0" w:space="0" w:color="auto"/>
        <w:right w:val="none" w:sz="0" w:space="0" w:color="auto"/>
      </w:divBdr>
    </w:div>
    <w:div w:id="345450476">
      <w:bodyDiv w:val="1"/>
      <w:marLeft w:val="0"/>
      <w:marRight w:val="0"/>
      <w:marTop w:val="0"/>
      <w:marBottom w:val="0"/>
      <w:divBdr>
        <w:top w:val="none" w:sz="0" w:space="0" w:color="auto"/>
        <w:left w:val="none" w:sz="0" w:space="0" w:color="auto"/>
        <w:bottom w:val="none" w:sz="0" w:space="0" w:color="auto"/>
        <w:right w:val="none" w:sz="0" w:space="0" w:color="auto"/>
      </w:divBdr>
    </w:div>
    <w:div w:id="345790828">
      <w:bodyDiv w:val="1"/>
      <w:marLeft w:val="0"/>
      <w:marRight w:val="0"/>
      <w:marTop w:val="0"/>
      <w:marBottom w:val="0"/>
      <w:divBdr>
        <w:top w:val="none" w:sz="0" w:space="0" w:color="auto"/>
        <w:left w:val="none" w:sz="0" w:space="0" w:color="auto"/>
        <w:bottom w:val="none" w:sz="0" w:space="0" w:color="auto"/>
        <w:right w:val="none" w:sz="0" w:space="0" w:color="auto"/>
      </w:divBdr>
    </w:div>
    <w:div w:id="346103614">
      <w:bodyDiv w:val="1"/>
      <w:marLeft w:val="0"/>
      <w:marRight w:val="0"/>
      <w:marTop w:val="0"/>
      <w:marBottom w:val="0"/>
      <w:divBdr>
        <w:top w:val="none" w:sz="0" w:space="0" w:color="auto"/>
        <w:left w:val="none" w:sz="0" w:space="0" w:color="auto"/>
        <w:bottom w:val="none" w:sz="0" w:space="0" w:color="auto"/>
        <w:right w:val="none" w:sz="0" w:space="0" w:color="auto"/>
      </w:divBdr>
    </w:div>
    <w:div w:id="346950402">
      <w:bodyDiv w:val="1"/>
      <w:marLeft w:val="0"/>
      <w:marRight w:val="0"/>
      <w:marTop w:val="0"/>
      <w:marBottom w:val="0"/>
      <w:divBdr>
        <w:top w:val="none" w:sz="0" w:space="0" w:color="auto"/>
        <w:left w:val="none" w:sz="0" w:space="0" w:color="auto"/>
        <w:bottom w:val="none" w:sz="0" w:space="0" w:color="auto"/>
        <w:right w:val="none" w:sz="0" w:space="0" w:color="auto"/>
      </w:divBdr>
    </w:div>
    <w:div w:id="346952551">
      <w:bodyDiv w:val="1"/>
      <w:marLeft w:val="0"/>
      <w:marRight w:val="0"/>
      <w:marTop w:val="0"/>
      <w:marBottom w:val="0"/>
      <w:divBdr>
        <w:top w:val="none" w:sz="0" w:space="0" w:color="auto"/>
        <w:left w:val="none" w:sz="0" w:space="0" w:color="auto"/>
        <w:bottom w:val="none" w:sz="0" w:space="0" w:color="auto"/>
        <w:right w:val="none" w:sz="0" w:space="0" w:color="auto"/>
      </w:divBdr>
    </w:div>
    <w:div w:id="347215714">
      <w:bodyDiv w:val="1"/>
      <w:marLeft w:val="0"/>
      <w:marRight w:val="0"/>
      <w:marTop w:val="0"/>
      <w:marBottom w:val="0"/>
      <w:divBdr>
        <w:top w:val="none" w:sz="0" w:space="0" w:color="auto"/>
        <w:left w:val="none" w:sz="0" w:space="0" w:color="auto"/>
        <w:bottom w:val="none" w:sz="0" w:space="0" w:color="auto"/>
        <w:right w:val="none" w:sz="0" w:space="0" w:color="auto"/>
      </w:divBdr>
    </w:div>
    <w:div w:id="347297364">
      <w:bodyDiv w:val="1"/>
      <w:marLeft w:val="0"/>
      <w:marRight w:val="0"/>
      <w:marTop w:val="0"/>
      <w:marBottom w:val="0"/>
      <w:divBdr>
        <w:top w:val="none" w:sz="0" w:space="0" w:color="auto"/>
        <w:left w:val="none" w:sz="0" w:space="0" w:color="auto"/>
        <w:bottom w:val="none" w:sz="0" w:space="0" w:color="auto"/>
        <w:right w:val="none" w:sz="0" w:space="0" w:color="auto"/>
      </w:divBdr>
    </w:div>
    <w:div w:id="347952231">
      <w:bodyDiv w:val="1"/>
      <w:marLeft w:val="0"/>
      <w:marRight w:val="0"/>
      <w:marTop w:val="0"/>
      <w:marBottom w:val="0"/>
      <w:divBdr>
        <w:top w:val="none" w:sz="0" w:space="0" w:color="auto"/>
        <w:left w:val="none" w:sz="0" w:space="0" w:color="auto"/>
        <w:bottom w:val="none" w:sz="0" w:space="0" w:color="auto"/>
        <w:right w:val="none" w:sz="0" w:space="0" w:color="auto"/>
      </w:divBdr>
    </w:div>
    <w:div w:id="348872014">
      <w:bodyDiv w:val="1"/>
      <w:marLeft w:val="0"/>
      <w:marRight w:val="0"/>
      <w:marTop w:val="0"/>
      <w:marBottom w:val="0"/>
      <w:divBdr>
        <w:top w:val="none" w:sz="0" w:space="0" w:color="auto"/>
        <w:left w:val="none" w:sz="0" w:space="0" w:color="auto"/>
        <w:bottom w:val="none" w:sz="0" w:space="0" w:color="auto"/>
        <w:right w:val="none" w:sz="0" w:space="0" w:color="auto"/>
      </w:divBdr>
    </w:div>
    <w:div w:id="349264594">
      <w:bodyDiv w:val="1"/>
      <w:marLeft w:val="0"/>
      <w:marRight w:val="0"/>
      <w:marTop w:val="0"/>
      <w:marBottom w:val="0"/>
      <w:divBdr>
        <w:top w:val="none" w:sz="0" w:space="0" w:color="auto"/>
        <w:left w:val="none" w:sz="0" w:space="0" w:color="auto"/>
        <w:bottom w:val="none" w:sz="0" w:space="0" w:color="auto"/>
        <w:right w:val="none" w:sz="0" w:space="0" w:color="auto"/>
      </w:divBdr>
    </w:div>
    <w:div w:id="349378416">
      <w:bodyDiv w:val="1"/>
      <w:marLeft w:val="0"/>
      <w:marRight w:val="0"/>
      <w:marTop w:val="0"/>
      <w:marBottom w:val="0"/>
      <w:divBdr>
        <w:top w:val="none" w:sz="0" w:space="0" w:color="auto"/>
        <w:left w:val="none" w:sz="0" w:space="0" w:color="auto"/>
        <w:bottom w:val="none" w:sz="0" w:space="0" w:color="auto"/>
        <w:right w:val="none" w:sz="0" w:space="0" w:color="auto"/>
      </w:divBdr>
    </w:div>
    <w:div w:id="349723610">
      <w:bodyDiv w:val="1"/>
      <w:marLeft w:val="0"/>
      <w:marRight w:val="0"/>
      <w:marTop w:val="0"/>
      <w:marBottom w:val="0"/>
      <w:divBdr>
        <w:top w:val="none" w:sz="0" w:space="0" w:color="auto"/>
        <w:left w:val="none" w:sz="0" w:space="0" w:color="auto"/>
        <w:bottom w:val="none" w:sz="0" w:space="0" w:color="auto"/>
        <w:right w:val="none" w:sz="0" w:space="0" w:color="auto"/>
      </w:divBdr>
    </w:div>
    <w:div w:id="349766720">
      <w:bodyDiv w:val="1"/>
      <w:marLeft w:val="0"/>
      <w:marRight w:val="0"/>
      <w:marTop w:val="0"/>
      <w:marBottom w:val="0"/>
      <w:divBdr>
        <w:top w:val="none" w:sz="0" w:space="0" w:color="auto"/>
        <w:left w:val="none" w:sz="0" w:space="0" w:color="auto"/>
        <w:bottom w:val="none" w:sz="0" w:space="0" w:color="auto"/>
        <w:right w:val="none" w:sz="0" w:space="0" w:color="auto"/>
      </w:divBdr>
    </w:div>
    <w:div w:id="352650702">
      <w:bodyDiv w:val="1"/>
      <w:marLeft w:val="0"/>
      <w:marRight w:val="0"/>
      <w:marTop w:val="0"/>
      <w:marBottom w:val="0"/>
      <w:divBdr>
        <w:top w:val="none" w:sz="0" w:space="0" w:color="auto"/>
        <w:left w:val="none" w:sz="0" w:space="0" w:color="auto"/>
        <w:bottom w:val="none" w:sz="0" w:space="0" w:color="auto"/>
        <w:right w:val="none" w:sz="0" w:space="0" w:color="auto"/>
      </w:divBdr>
    </w:div>
    <w:div w:id="353506111">
      <w:bodyDiv w:val="1"/>
      <w:marLeft w:val="0"/>
      <w:marRight w:val="0"/>
      <w:marTop w:val="0"/>
      <w:marBottom w:val="0"/>
      <w:divBdr>
        <w:top w:val="none" w:sz="0" w:space="0" w:color="auto"/>
        <w:left w:val="none" w:sz="0" w:space="0" w:color="auto"/>
        <w:bottom w:val="none" w:sz="0" w:space="0" w:color="auto"/>
        <w:right w:val="none" w:sz="0" w:space="0" w:color="auto"/>
      </w:divBdr>
    </w:div>
    <w:div w:id="354885151">
      <w:bodyDiv w:val="1"/>
      <w:marLeft w:val="0"/>
      <w:marRight w:val="0"/>
      <w:marTop w:val="0"/>
      <w:marBottom w:val="0"/>
      <w:divBdr>
        <w:top w:val="none" w:sz="0" w:space="0" w:color="auto"/>
        <w:left w:val="none" w:sz="0" w:space="0" w:color="auto"/>
        <w:bottom w:val="none" w:sz="0" w:space="0" w:color="auto"/>
        <w:right w:val="none" w:sz="0" w:space="0" w:color="auto"/>
      </w:divBdr>
    </w:div>
    <w:div w:id="355620139">
      <w:bodyDiv w:val="1"/>
      <w:marLeft w:val="0"/>
      <w:marRight w:val="0"/>
      <w:marTop w:val="0"/>
      <w:marBottom w:val="0"/>
      <w:divBdr>
        <w:top w:val="none" w:sz="0" w:space="0" w:color="auto"/>
        <w:left w:val="none" w:sz="0" w:space="0" w:color="auto"/>
        <w:bottom w:val="none" w:sz="0" w:space="0" w:color="auto"/>
        <w:right w:val="none" w:sz="0" w:space="0" w:color="auto"/>
      </w:divBdr>
    </w:div>
    <w:div w:id="355740638">
      <w:bodyDiv w:val="1"/>
      <w:marLeft w:val="0"/>
      <w:marRight w:val="0"/>
      <w:marTop w:val="0"/>
      <w:marBottom w:val="0"/>
      <w:divBdr>
        <w:top w:val="none" w:sz="0" w:space="0" w:color="auto"/>
        <w:left w:val="none" w:sz="0" w:space="0" w:color="auto"/>
        <w:bottom w:val="none" w:sz="0" w:space="0" w:color="auto"/>
        <w:right w:val="none" w:sz="0" w:space="0" w:color="auto"/>
      </w:divBdr>
    </w:div>
    <w:div w:id="356129056">
      <w:bodyDiv w:val="1"/>
      <w:marLeft w:val="0"/>
      <w:marRight w:val="0"/>
      <w:marTop w:val="0"/>
      <w:marBottom w:val="0"/>
      <w:divBdr>
        <w:top w:val="none" w:sz="0" w:space="0" w:color="auto"/>
        <w:left w:val="none" w:sz="0" w:space="0" w:color="auto"/>
        <w:bottom w:val="none" w:sz="0" w:space="0" w:color="auto"/>
        <w:right w:val="none" w:sz="0" w:space="0" w:color="auto"/>
      </w:divBdr>
    </w:div>
    <w:div w:id="358748905">
      <w:bodyDiv w:val="1"/>
      <w:marLeft w:val="0"/>
      <w:marRight w:val="0"/>
      <w:marTop w:val="0"/>
      <w:marBottom w:val="0"/>
      <w:divBdr>
        <w:top w:val="none" w:sz="0" w:space="0" w:color="auto"/>
        <w:left w:val="none" w:sz="0" w:space="0" w:color="auto"/>
        <w:bottom w:val="none" w:sz="0" w:space="0" w:color="auto"/>
        <w:right w:val="none" w:sz="0" w:space="0" w:color="auto"/>
      </w:divBdr>
    </w:div>
    <w:div w:id="359090825">
      <w:bodyDiv w:val="1"/>
      <w:marLeft w:val="0"/>
      <w:marRight w:val="0"/>
      <w:marTop w:val="0"/>
      <w:marBottom w:val="0"/>
      <w:divBdr>
        <w:top w:val="none" w:sz="0" w:space="0" w:color="auto"/>
        <w:left w:val="none" w:sz="0" w:space="0" w:color="auto"/>
        <w:bottom w:val="none" w:sz="0" w:space="0" w:color="auto"/>
        <w:right w:val="none" w:sz="0" w:space="0" w:color="auto"/>
      </w:divBdr>
    </w:div>
    <w:div w:id="359278583">
      <w:bodyDiv w:val="1"/>
      <w:marLeft w:val="0"/>
      <w:marRight w:val="0"/>
      <w:marTop w:val="0"/>
      <w:marBottom w:val="0"/>
      <w:divBdr>
        <w:top w:val="none" w:sz="0" w:space="0" w:color="auto"/>
        <w:left w:val="none" w:sz="0" w:space="0" w:color="auto"/>
        <w:bottom w:val="none" w:sz="0" w:space="0" w:color="auto"/>
        <w:right w:val="none" w:sz="0" w:space="0" w:color="auto"/>
      </w:divBdr>
    </w:div>
    <w:div w:id="359860110">
      <w:bodyDiv w:val="1"/>
      <w:marLeft w:val="0"/>
      <w:marRight w:val="0"/>
      <w:marTop w:val="0"/>
      <w:marBottom w:val="0"/>
      <w:divBdr>
        <w:top w:val="none" w:sz="0" w:space="0" w:color="auto"/>
        <w:left w:val="none" w:sz="0" w:space="0" w:color="auto"/>
        <w:bottom w:val="none" w:sz="0" w:space="0" w:color="auto"/>
        <w:right w:val="none" w:sz="0" w:space="0" w:color="auto"/>
      </w:divBdr>
    </w:div>
    <w:div w:id="360011907">
      <w:bodyDiv w:val="1"/>
      <w:marLeft w:val="0"/>
      <w:marRight w:val="0"/>
      <w:marTop w:val="0"/>
      <w:marBottom w:val="0"/>
      <w:divBdr>
        <w:top w:val="none" w:sz="0" w:space="0" w:color="auto"/>
        <w:left w:val="none" w:sz="0" w:space="0" w:color="auto"/>
        <w:bottom w:val="none" w:sz="0" w:space="0" w:color="auto"/>
        <w:right w:val="none" w:sz="0" w:space="0" w:color="auto"/>
      </w:divBdr>
    </w:div>
    <w:div w:id="360016611">
      <w:bodyDiv w:val="1"/>
      <w:marLeft w:val="0"/>
      <w:marRight w:val="0"/>
      <w:marTop w:val="0"/>
      <w:marBottom w:val="0"/>
      <w:divBdr>
        <w:top w:val="none" w:sz="0" w:space="0" w:color="auto"/>
        <w:left w:val="none" w:sz="0" w:space="0" w:color="auto"/>
        <w:bottom w:val="none" w:sz="0" w:space="0" w:color="auto"/>
        <w:right w:val="none" w:sz="0" w:space="0" w:color="auto"/>
      </w:divBdr>
    </w:div>
    <w:div w:id="360978505">
      <w:bodyDiv w:val="1"/>
      <w:marLeft w:val="0"/>
      <w:marRight w:val="0"/>
      <w:marTop w:val="0"/>
      <w:marBottom w:val="0"/>
      <w:divBdr>
        <w:top w:val="none" w:sz="0" w:space="0" w:color="auto"/>
        <w:left w:val="none" w:sz="0" w:space="0" w:color="auto"/>
        <w:bottom w:val="none" w:sz="0" w:space="0" w:color="auto"/>
        <w:right w:val="none" w:sz="0" w:space="0" w:color="auto"/>
      </w:divBdr>
    </w:div>
    <w:div w:id="361323587">
      <w:bodyDiv w:val="1"/>
      <w:marLeft w:val="0"/>
      <w:marRight w:val="0"/>
      <w:marTop w:val="0"/>
      <w:marBottom w:val="0"/>
      <w:divBdr>
        <w:top w:val="none" w:sz="0" w:space="0" w:color="auto"/>
        <w:left w:val="none" w:sz="0" w:space="0" w:color="auto"/>
        <w:bottom w:val="none" w:sz="0" w:space="0" w:color="auto"/>
        <w:right w:val="none" w:sz="0" w:space="0" w:color="auto"/>
      </w:divBdr>
    </w:div>
    <w:div w:id="361906188">
      <w:bodyDiv w:val="1"/>
      <w:marLeft w:val="0"/>
      <w:marRight w:val="0"/>
      <w:marTop w:val="0"/>
      <w:marBottom w:val="0"/>
      <w:divBdr>
        <w:top w:val="none" w:sz="0" w:space="0" w:color="auto"/>
        <w:left w:val="none" w:sz="0" w:space="0" w:color="auto"/>
        <w:bottom w:val="none" w:sz="0" w:space="0" w:color="auto"/>
        <w:right w:val="none" w:sz="0" w:space="0" w:color="auto"/>
      </w:divBdr>
    </w:div>
    <w:div w:id="362050975">
      <w:bodyDiv w:val="1"/>
      <w:marLeft w:val="0"/>
      <w:marRight w:val="0"/>
      <w:marTop w:val="0"/>
      <w:marBottom w:val="0"/>
      <w:divBdr>
        <w:top w:val="none" w:sz="0" w:space="0" w:color="auto"/>
        <w:left w:val="none" w:sz="0" w:space="0" w:color="auto"/>
        <w:bottom w:val="none" w:sz="0" w:space="0" w:color="auto"/>
        <w:right w:val="none" w:sz="0" w:space="0" w:color="auto"/>
      </w:divBdr>
    </w:div>
    <w:div w:id="362099051">
      <w:bodyDiv w:val="1"/>
      <w:marLeft w:val="0"/>
      <w:marRight w:val="0"/>
      <w:marTop w:val="0"/>
      <w:marBottom w:val="0"/>
      <w:divBdr>
        <w:top w:val="none" w:sz="0" w:space="0" w:color="auto"/>
        <w:left w:val="none" w:sz="0" w:space="0" w:color="auto"/>
        <w:bottom w:val="none" w:sz="0" w:space="0" w:color="auto"/>
        <w:right w:val="none" w:sz="0" w:space="0" w:color="auto"/>
      </w:divBdr>
    </w:div>
    <w:div w:id="362099057">
      <w:bodyDiv w:val="1"/>
      <w:marLeft w:val="0"/>
      <w:marRight w:val="0"/>
      <w:marTop w:val="0"/>
      <w:marBottom w:val="0"/>
      <w:divBdr>
        <w:top w:val="none" w:sz="0" w:space="0" w:color="auto"/>
        <w:left w:val="none" w:sz="0" w:space="0" w:color="auto"/>
        <w:bottom w:val="none" w:sz="0" w:space="0" w:color="auto"/>
        <w:right w:val="none" w:sz="0" w:space="0" w:color="auto"/>
      </w:divBdr>
    </w:div>
    <w:div w:id="363286347">
      <w:bodyDiv w:val="1"/>
      <w:marLeft w:val="0"/>
      <w:marRight w:val="0"/>
      <w:marTop w:val="0"/>
      <w:marBottom w:val="0"/>
      <w:divBdr>
        <w:top w:val="none" w:sz="0" w:space="0" w:color="auto"/>
        <w:left w:val="none" w:sz="0" w:space="0" w:color="auto"/>
        <w:bottom w:val="none" w:sz="0" w:space="0" w:color="auto"/>
        <w:right w:val="none" w:sz="0" w:space="0" w:color="auto"/>
      </w:divBdr>
    </w:div>
    <w:div w:id="363334335">
      <w:bodyDiv w:val="1"/>
      <w:marLeft w:val="0"/>
      <w:marRight w:val="0"/>
      <w:marTop w:val="0"/>
      <w:marBottom w:val="0"/>
      <w:divBdr>
        <w:top w:val="none" w:sz="0" w:space="0" w:color="auto"/>
        <w:left w:val="none" w:sz="0" w:space="0" w:color="auto"/>
        <w:bottom w:val="none" w:sz="0" w:space="0" w:color="auto"/>
        <w:right w:val="none" w:sz="0" w:space="0" w:color="auto"/>
      </w:divBdr>
    </w:div>
    <w:div w:id="363412147">
      <w:bodyDiv w:val="1"/>
      <w:marLeft w:val="0"/>
      <w:marRight w:val="0"/>
      <w:marTop w:val="0"/>
      <w:marBottom w:val="0"/>
      <w:divBdr>
        <w:top w:val="none" w:sz="0" w:space="0" w:color="auto"/>
        <w:left w:val="none" w:sz="0" w:space="0" w:color="auto"/>
        <w:bottom w:val="none" w:sz="0" w:space="0" w:color="auto"/>
        <w:right w:val="none" w:sz="0" w:space="0" w:color="auto"/>
      </w:divBdr>
    </w:div>
    <w:div w:id="363944611">
      <w:bodyDiv w:val="1"/>
      <w:marLeft w:val="0"/>
      <w:marRight w:val="0"/>
      <w:marTop w:val="0"/>
      <w:marBottom w:val="0"/>
      <w:divBdr>
        <w:top w:val="none" w:sz="0" w:space="0" w:color="auto"/>
        <w:left w:val="none" w:sz="0" w:space="0" w:color="auto"/>
        <w:bottom w:val="none" w:sz="0" w:space="0" w:color="auto"/>
        <w:right w:val="none" w:sz="0" w:space="0" w:color="auto"/>
      </w:divBdr>
    </w:div>
    <w:div w:id="367991264">
      <w:bodyDiv w:val="1"/>
      <w:marLeft w:val="0"/>
      <w:marRight w:val="0"/>
      <w:marTop w:val="0"/>
      <w:marBottom w:val="0"/>
      <w:divBdr>
        <w:top w:val="none" w:sz="0" w:space="0" w:color="auto"/>
        <w:left w:val="none" w:sz="0" w:space="0" w:color="auto"/>
        <w:bottom w:val="none" w:sz="0" w:space="0" w:color="auto"/>
        <w:right w:val="none" w:sz="0" w:space="0" w:color="auto"/>
      </w:divBdr>
    </w:div>
    <w:div w:id="367991392">
      <w:bodyDiv w:val="1"/>
      <w:marLeft w:val="0"/>
      <w:marRight w:val="0"/>
      <w:marTop w:val="0"/>
      <w:marBottom w:val="0"/>
      <w:divBdr>
        <w:top w:val="none" w:sz="0" w:space="0" w:color="auto"/>
        <w:left w:val="none" w:sz="0" w:space="0" w:color="auto"/>
        <w:bottom w:val="none" w:sz="0" w:space="0" w:color="auto"/>
        <w:right w:val="none" w:sz="0" w:space="0" w:color="auto"/>
      </w:divBdr>
    </w:div>
    <w:div w:id="368799529">
      <w:bodyDiv w:val="1"/>
      <w:marLeft w:val="0"/>
      <w:marRight w:val="0"/>
      <w:marTop w:val="0"/>
      <w:marBottom w:val="0"/>
      <w:divBdr>
        <w:top w:val="none" w:sz="0" w:space="0" w:color="auto"/>
        <w:left w:val="none" w:sz="0" w:space="0" w:color="auto"/>
        <w:bottom w:val="none" w:sz="0" w:space="0" w:color="auto"/>
        <w:right w:val="none" w:sz="0" w:space="0" w:color="auto"/>
      </w:divBdr>
    </w:div>
    <w:div w:id="369913679">
      <w:bodyDiv w:val="1"/>
      <w:marLeft w:val="0"/>
      <w:marRight w:val="0"/>
      <w:marTop w:val="0"/>
      <w:marBottom w:val="0"/>
      <w:divBdr>
        <w:top w:val="none" w:sz="0" w:space="0" w:color="auto"/>
        <w:left w:val="none" w:sz="0" w:space="0" w:color="auto"/>
        <w:bottom w:val="none" w:sz="0" w:space="0" w:color="auto"/>
        <w:right w:val="none" w:sz="0" w:space="0" w:color="auto"/>
      </w:divBdr>
    </w:div>
    <w:div w:id="370688537">
      <w:bodyDiv w:val="1"/>
      <w:marLeft w:val="0"/>
      <w:marRight w:val="0"/>
      <w:marTop w:val="0"/>
      <w:marBottom w:val="0"/>
      <w:divBdr>
        <w:top w:val="none" w:sz="0" w:space="0" w:color="auto"/>
        <w:left w:val="none" w:sz="0" w:space="0" w:color="auto"/>
        <w:bottom w:val="none" w:sz="0" w:space="0" w:color="auto"/>
        <w:right w:val="none" w:sz="0" w:space="0" w:color="auto"/>
      </w:divBdr>
    </w:div>
    <w:div w:id="371392626">
      <w:bodyDiv w:val="1"/>
      <w:marLeft w:val="0"/>
      <w:marRight w:val="0"/>
      <w:marTop w:val="0"/>
      <w:marBottom w:val="0"/>
      <w:divBdr>
        <w:top w:val="none" w:sz="0" w:space="0" w:color="auto"/>
        <w:left w:val="none" w:sz="0" w:space="0" w:color="auto"/>
        <w:bottom w:val="none" w:sz="0" w:space="0" w:color="auto"/>
        <w:right w:val="none" w:sz="0" w:space="0" w:color="auto"/>
      </w:divBdr>
    </w:div>
    <w:div w:id="372078574">
      <w:bodyDiv w:val="1"/>
      <w:marLeft w:val="0"/>
      <w:marRight w:val="0"/>
      <w:marTop w:val="0"/>
      <w:marBottom w:val="0"/>
      <w:divBdr>
        <w:top w:val="none" w:sz="0" w:space="0" w:color="auto"/>
        <w:left w:val="none" w:sz="0" w:space="0" w:color="auto"/>
        <w:bottom w:val="none" w:sz="0" w:space="0" w:color="auto"/>
        <w:right w:val="none" w:sz="0" w:space="0" w:color="auto"/>
      </w:divBdr>
    </w:div>
    <w:div w:id="372386699">
      <w:bodyDiv w:val="1"/>
      <w:marLeft w:val="0"/>
      <w:marRight w:val="0"/>
      <w:marTop w:val="0"/>
      <w:marBottom w:val="0"/>
      <w:divBdr>
        <w:top w:val="none" w:sz="0" w:space="0" w:color="auto"/>
        <w:left w:val="none" w:sz="0" w:space="0" w:color="auto"/>
        <w:bottom w:val="none" w:sz="0" w:space="0" w:color="auto"/>
        <w:right w:val="none" w:sz="0" w:space="0" w:color="auto"/>
      </w:divBdr>
    </w:div>
    <w:div w:id="373163962">
      <w:bodyDiv w:val="1"/>
      <w:marLeft w:val="0"/>
      <w:marRight w:val="0"/>
      <w:marTop w:val="0"/>
      <w:marBottom w:val="0"/>
      <w:divBdr>
        <w:top w:val="none" w:sz="0" w:space="0" w:color="auto"/>
        <w:left w:val="none" w:sz="0" w:space="0" w:color="auto"/>
        <w:bottom w:val="none" w:sz="0" w:space="0" w:color="auto"/>
        <w:right w:val="none" w:sz="0" w:space="0" w:color="auto"/>
      </w:divBdr>
    </w:div>
    <w:div w:id="374156274">
      <w:bodyDiv w:val="1"/>
      <w:marLeft w:val="0"/>
      <w:marRight w:val="0"/>
      <w:marTop w:val="0"/>
      <w:marBottom w:val="0"/>
      <w:divBdr>
        <w:top w:val="none" w:sz="0" w:space="0" w:color="auto"/>
        <w:left w:val="none" w:sz="0" w:space="0" w:color="auto"/>
        <w:bottom w:val="none" w:sz="0" w:space="0" w:color="auto"/>
        <w:right w:val="none" w:sz="0" w:space="0" w:color="auto"/>
      </w:divBdr>
    </w:div>
    <w:div w:id="374545771">
      <w:bodyDiv w:val="1"/>
      <w:marLeft w:val="0"/>
      <w:marRight w:val="0"/>
      <w:marTop w:val="0"/>
      <w:marBottom w:val="0"/>
      <w:divBdr>
        <w:top w:val="none" w:sz="0" w:space="0" w:color="auto"/>
        <w:left w:val="none" w:sz="0" w:space="0" w:color="auto"/>
        <w:bottom w:val="none" w:sz="0" w:space="0" w:color="auto"/>
        <w:right w:val="none" w:sz="0" w:space="0" w:color="auto"/>
      </w:divBdr>
    </w:div>
    <w:div w:id="376860442">
      <w:bodyDiv w:val="1"/>
      <w:marLeft w:val="0"/>
      <w:marRight w:val="0"/>
      <w:marTop w:val="0"/>
      <w:marBottom w:val="0"/>
      <w:divBdr>
        <w:top w:val="none" w:sz="0" w:space="0" w:color="auto"/>
        <w:left w:val="none" w:sz="0" w:space="0" w:color="auto"/>
        <w:bottom w:val="none" w:sz="0" w:space="0" w:color="auto"/>
        <w:right w:val="none" w:sz="0" w:space="0" w:color="auto"/>
      </w:divBdr>
    </w:div>
    <w:div w:id="377243832">
      <w:bodyDiv w:val="1"/>
      <w:marLeft w:val="0"/>
      <w:marRight w:val="0"/>
      <w:marTop w:val="0"/>
      <w:marBottom w:val="0"/>
      <w:divBdr>
        <w:top w:val="none" w:sz="0" w:space="0" w:color="auto"/>
        <w:left w:val="none" w:sz="0" w:space="0" w:color="auto"/>
        <w:bottom w:val="none" w:sz="0" w:space="0" w:color="auto"/>
        <w:right w:val="none" w:sz="0" w:space="0" w:color="auto"/>
      </w:divBdr>
    </w:div>
    <w:div w:id="377633915">
      <w:bodyDiv w:val="1"/>
      <w:marLeft w:val="0"/>
      <w:marRight w:val="0"/>
      <w:marTop w:val="0"/>
      <w:marBottom w:val="0"/>
      <w:divBdr>
        <w:top w:val="none" w:sz="0" w:space="0" w:color="auto"/>
        <w:left w:val="none" w:sz="0" w:space="0" w:color="auto"/>
        <w:bottom w:val="none" w:sz="0" w:space="0" w:color="auto"/>
        <w:right w:val="none" w:sz="0" w:space="0" w:color="auto"/>
      </w:divBdr>
    </w:div>
    <w:div w:id="377709964">
      <w:bodyDiv w:val="1"/>
      <w:marLeft w:val="0"/>
      <w:marRight w:val="0"/>
      <w:marTop w:val="0"/>
      <w:marBottom w:val="0"/>
      <w:divBdr>
        <w:top w:val="none" w:sz="0" w:space="0" w:color="auto"/>
        <w:left w:val="none" w:sz="0" w:space="0" w:color="auto"/>
        <w:bottom w:val="none" w:sz="0" w:space="0" w:color="auto"/>
        <w:right w:val="none" w:sz="0" w:space="0" w:color="auto"/>
      </w:divBdr>
    </w:div>
    <w:div w:id="378096651">
      <w:bodyDiv w:val="1"/>
      <w:marLeft w:val="0"/>
      <w:marRight w:val="0"/>
      <w:marTop w:val="0"/>
      <w:marBottom w:val="0"/>
      <w:divBdr>
        <w:top w:val="none" w:sz="0" w:space="0" w:color="auto"/>
        <w:left w:val="none" w:sz="0" w:space="0" w:color="auto"/>
        <w:bottom w:val="none" w:sz="0" w:space="0" w:color="auto"/>
        <w:right w:val="none" w:sz="0" w:space="0" w:color="auto"/>
      </w:divBdr>
    </w:div>
    <w:div w:id="378214599">
      <w:bodyDiv w:val="1"/>
      <w:marLeft w:val="0"/>
      <w:marRight w:val="0"/>
      <w:marTop w:val="0"/>
      <w:marBottom w:val="0"/>
      <w:divBdr>
        <w:top w:val="none" w:sz="0" w:space="0" w:color="auto"/>
        <w:left w:val="none" w:sz="0" w:space="0" w:color="auto"/>
        <w:bottom w:val="none" w:sz="0" w:space="0" w:color="auto"/>
        <w:right w:val="none" w:sz="0" w:space="0" w:color="auto"/>
      </w:divBdr>
    </w:div>
    <w:div w:id="378632197">
      <w:bodyDiv w:val="1"/>
      <w:marLeft w:val="0"/>
      <w:marRight w:val="0"/>
      <w:marTop w:val="0"/>
      <w:marBottom w:val="0"/>
      <w:divBdr>
        <w:top w:val="none" w:sz="0" w:space="0" w:color="auto"/>
        <w:left w:val="none" w:sz="0" w:space="0" w:color="auto"/>
        <w:bottom w:val="none" w:sz="0" w:space="0" w:color="auto"/>
        <w:right w:val="none" w:sz="0" w:space="0" w:color="auto"/>
      </w:divBdr>
    </w:div>
    <w:div w:id="379861004">
      <w:bodyDiv w:val="1"/>
      <w:marLeft w:val="0"/>
      <w:marRight w:val="0"/>
      <w:marTop w:val="0"/>
      <w:marBottom w:val="0"/>
      <w:divBdr>
        <w:top w:val="none" w:sz="0" w:space="0" w:color="auto"/>
        <w:left w:val="none" w:sz="0" w:space="0" w:color="auto"/>
        <w:bottom w:val="none" w:sz="0" w:space="0" w:color="auto"/>
        <w:right w:val="none" w:sz="0" w:space="0" w:color="auto"/>
      </w:divBdr>
    </w:div>
    <w:div w:id="380599993">
      <w:bodyDiv w:val="1"/>
      <w:marLeft w:val="0"/>
      <w:marRight w:val="0"/>
      <w:marTop w:val="0"/>
      <w:marBottom w:val="0"/>
      <w:divBdr>
        <w:top w:val="none" w:sz="0" w:space="0" w:color="auto"/>
        <w:left w:val="none" w:sz="0" w:space="0" w:color="auto"/>
        <w:bottom w:val="none" w:sz="0" w:space="0" w:color="auto"/>
        <w:right w:val="none" w:sz="0" w:space="0" w:color="auto"/>
      </w:divBdr>
    </w:div>
    <w:div w:id="381251709">
      <w:bodyDiv w:val="1"/>
      <w:marLeft w:val="0"/>
      <w:marRight w:val="0"/>
      <w:marTop w:val="0"/>
      <w:marBottom w:val="0"/>
      <w:divBdr>
        <w:top w:val="none" w:sz="0" w:space="0" w:color="auto"/>
        <w:left w:val="none" w:sz="0" w:space="0" w:color="auto"/>
        <w:bottom w:val="none" w:sz="0" w:space="0" w:color="auto"/>
        <w:right w:val="none" w:sz="0" w:space="0" w:color="auto"/>
      </w:divBdr>
    </w:div>
    <w:div w:id="381368572">
      <w:bodyDiv w:val="1"/>
      <w:marLeft w:val="0"/>
      <w:marRight w:val="0"/>
      <w:marTop w:val="0"/>
      <w:marBottom w:val="0"/>
      <w:divBdr>
        <w:top w:val="none" w:sz="0" w:space="0" w:color="auto"/>
        <w:left w:val="none" w:sz="0" w:space="0" w:color="auto"/>
        <w:bottom w:val="none" w:sz="0" w:space="0" w:color="auto"/>
        <w:right w:val="none" w:sz="0" w:space="0" w:color="auto"/>
      </w:divBdr>
    </w:div>
    <w:div w:id="381682199">
      <w:bodyDiv w:val="1"/>
      <w:marLeft w:val="0"/>
      <w:marRight w:val="0"/>
      <w:marTop w:val="0"/>
      <w:marBottom w:val="0"/>
      <w:divBdr>
        <w:top w:val="none" w:sz="0" w:space="0" w:color="auto"/>
        <w:left w:val="none" w:sz="0" w:space="0" w:color="auto"/>
        <w:bottom w:val="none" w:sz="0" w:space="0" w:color="auto"/>
        <w:right w:val="none" w:sz="0" w:space="0" w:color="auto"/>
      </w:divBdr>
    </w:div>
    <w:div w:id="382172980">
      <w:bodyDiv w:val="1"/>
      <w:marLeft w:val="0"/>
      <w:marRight w:val="0"/>
      <w:marTop w:val="0"/>
      <w:marBottom w:val="0"/>
      <w:divBdr>
        <w:top w:val="none" w:sz="0" w:space="0" w:color="auto"/>
        <w:left w:val="none" w:sz="0" w:space="0" w:color="auto"/>
        <w:bottom w:val="none" w:sz="0" w:space="0" w:color="auto"/>
        <w:right w:val="none" w:sz="0" w:space="0" w:color="auto"/>
      </w:divBdr>
    </w:div>
    <w:div w:id="382407998">
      <w:bodyDiv w:val="1"/>
      <w:marLeft w:val="0"/>
      <w:marRight w:val="0"/>
      <w:marTop w:val="0"/>
      <w:marBottom w:val="0"/>
      <w:divBdr>
        <w:top w:val="none" w:sz="0" w:space="0" w:color="auto"/>
        <w:left w:val="none" w:sz="0" w:space="0" w:color="auto"/>
        <w:bottom w:val="none" w:sz="0" w:space="0" w:color="auto"/>
        <w:right w:val="none" w:sz="0" w:space="0" w:color="auto"/>
      </w:divBdr>
    </w:div>
    <w:div w:id="383483350">
      <w:bodyDiv w:val="1"/>
      <w:marLeft w:val="0"/>
      <w:marRight w:val="0"/>
      <w:marTop w:val="0"/>
      <w:marBottom w:val="0"/>
      <w:divBdr>
        <w:top w:val="none" w:sz="0" w:space="0" w:color="auto"/>
        <w:left w:val="none" w:sz="0" w:space="0" w:color="auto"/>
        <w:bottom w:val="none" w:sz="0" w:space="0" w:color="auto"/>
        <w:right w:val="none" w:sz="0" w:space="0" w:color="auto"/>
      </w:divBdr>
    </w:div>
    <w:div w:id="384258549">
      <w:bodyDiv w:val="1"/>
      <w:marLeft w:val="0"/>
      <w:marRight w:val="0"/>
      <w:marTop w:val="0"/>
      <w:marBottom w:val="0"/>
      <w:divBdr>
        <w:top w:val="none" w:sz="0" w:space="0" w:color="auto"/>
        <w:left w:val="none" w:sz="0" w:space="0" w:color="auto"/>
        <w:bottom w:val="none" w:sz="0" w:space="0" w:color="auto"/>
        <w:right w:val="none" w:sz="0" w:space="0" w:color="auto"/>
      </w:divBdr>
    </w:div>
    <w:div w:id="384305061">
      <w:bodyDiv w:val="1"/>
      <w:marLeft w:val="0"/>
      <w:marRight w:val="0"/>
      <w:marTop w:val="0"/>
      <w:marBottom w:val="0"/>
      <w:divBdr>
        <w:top w:val="none" w:sz="0" w:space="0" w:color="auto"/>
        <w:left w:val="none" w:sz="0" w:space="0" w:color="auto"/>
        <w:bottom w:val="none" w:sz="0" w:space="0" w:color="auto"/>
        <w:right w:val="none" w:sz="0" w:space="0" w:color="auto"/>
      </w:divBdr>
    </w:div>
    <w:div w:id="384719313">
      <w:bodyDiv w:val="1"/>
      <w:marLeft w:val="0"/>
      <w:marRight w:val="0"/>
      <w:marTop w:val="0"/>
      <w:marBottom w:val="0"/>
      <w:divBdr>
        <w:top w:val="none" w:sz="0" w:space="0" w:color="auto"/>
        <w:left w:val="none" w:sz="0" w:space="0" w:color="auto"/>
        <w:bottom w:val="none" w:sz="0" w:space="0" w:color="auto"/>
        <w:right w:val="none" w:sz="0" w:space="0" w:color="auto"/>
      </w:divBdr>
    </w:div>
    <w:div w:id="384793271">
      <w:bodyDiv w:val="1"/>
      <w:marLeft w:val="0"/>
      <w:marRight w:val="0"/>
      <w:marTop w:val="0"/>
      <w:marBottom w:val="0"/>
      <w:divBdr>
        <w:top w:val="none" w:sz="0" w:space="0" w:color="auto"/>
        <w:left w:val="none" w:sz="0" w:space="0" w:color="auto"/>
        <w:bottom w:val="none" w:sz="0" w:space="0" w:color="auto"/>
        <w:right w:val="none" w:sz="0" w:space="0" w:color="auto"/>
      </w:divBdr>
    </w:div>
    <w:div w:id="385834171">
      <w:bodyDiv w:val="1"/>
      <w:marLeft w:val="0"/>
      <w:marRight w:val="0"/>
      <w:marTop w:val="0"/>
      <w:marBottom w:val="0"/>
      <w:divBdr>
        <w:top w:val="none" w:sz="0" w:space="0" w:color="auto"/>
        <w:left w:val="none" w:sz="0" w:space="0" w:color="auto"/>
        <w:bottom w:val="none" w:sz="0" w:space="0" w:color="auto"/>
        <w:right w:val="none" w:sz="0" w:space="0" w:color="auto"/>
      </w:divBdr>
    </w:div>
    <w:div w:id="386532554">
      <w:bodyDiv w:val="1"/>
      <w:marLeft w:val="0"/>
      <w:marRight w:val="0"/>
      <w:marTop w:val="0"/>
      <w:marBottom w:val="0"/>
      <w:divBdr>
        <w:top w:val="none" w:sz="0" w:space="0" w:color="auto"/>
        <w:left w:val="none" w:sz="0" w:space="0" w:color="auto"/>
        <w:bottom w:val="none" w:sz="0" w:space="0" w:color="auto"/>
        <w:right w:val="none" w:sz="0" w:space="0" w:color="auto"/>
      </w:divBdr>
    </w:div>
    <w:div w:id="386881747">
      <w:bodyDiv w:val="1"/>
      <w:marLeft w:val="0"/>
      <w:marRight w:val="0"/>
      <w:marTop w:val="0"/>
      <w:marBottom w:val="0"/>
      <w:divBdr>
        <w:top w:val="none" w:sz="0" w:space="0" w:color="auto"/>
        <w:left w:val="none" w:sz="0" w:space="0" w:color="auto"/>
        <w:bottom w:val="none" w:sz="0" w:space="0" w:color="auto"/>
        <w:right w:val="none" w:sz="0" w:space="0" w:color="auto"/>
      </w:divBdr>
    </w:div>
    <w:div w:id="388723235">
      <w:bodyDiv w:val="1"/>
      <w:marLeft w:val="0"/>
      <w:marRight w:val="0"/>
      <w:marTop w:val="0"/>
      <w:marBottom w:val="0"/>
      <w:divBdr>
        <w:top w:val="none" w:sz="0" w:space="0" w:color="auto"/>
        <w:left w:val="none" w:sz="0" w:space="0" w:color="auto"/>
        <w:bottom w:val="none" w:sz="0" w:space="0" w:color="auto"/>
        <w:right w:val="none" w:sz="0" w:space="0" w:color="auto"/>
      </w:divBdr>
    </w:div>
    <w:div w:id="388849815">
      <w:bodyDiv w:val="1"/>
      <w:marLeft w:val="0"/>
      <w:marRight w:val="0"/>
      <w:marTop w:val="0"/>
      <w:marBottom w:val="0"/>
      <w:divBdr>
        <w:top w:val="none" w:sz="0" w:space="0" w:color="auto"/>
        <w:left w:val="none" w:sz="0" w:space="0" w:color="auto"/>
        <w:bottom w:val="none" w:sz="0" w:space="0" w:color="auto"/>
        <w:right w:val="none" w:sz="0" w:space="0" w:color="auto"/>
      </w:divBdr>
    </w:div>
    <w:div w:id="389427969">
      <w:bodyDiv w:val="1"/>
      <w:marLeft w:val="0"/>
      <w:marRight w:val="0"/>
      <w:marTop w:val="0"/>
      <w:marBottom w:val="0"/>
      <w:divBdr>
        <w:top w:val="none" w:sz="0" w:space="0" w:color="auto"/>
        <w:left w:val="none" w:sz="0" w:space="0" w:color="auto"/>
        <w:bottom w:val="none" w:sz="0" w:space="0" w:color="auto"/>
        <w:right w:val="none" w:sz="0" w:space="0" w:color="auto"/>
      </w:divBdr>
    </w:div>
    <w:div w:id="391853209">
      <w:bodyDiv w:val="1"/>
      <w:marLeft w:val="0"/>
      <w:marRight w:val="0"/>
      <w:marTop w:val="0"/>
      <w:marBottom w:val="0"/>
      <w:divBdr>
        <w:top w:val="none" w:sz="0" w:space="0" w:color="auto"/>
        <w:left w:val="none" w:sz="0" w:space="0" w:color="auto"/>
        <w:bottom w:val="none" w:sz="0" w:space="0" w:color="auto"/>
        <w:right w:val="none" w:sz="0" w:space="0" w:color="auto"/>
      </w:divBdr>
    </w:div>
    <w:div w:id="393284776">
      <w:bodyDiv w:val="1"/>
      <w:marLeft w:val="0"/>
      <w:marRight w:val="0"/>
      <w:marTop w:val="0"/>
      <w:marBottom w:val="0"/>
      <w:divBdr>
        <w:top w:val="none" w:sz="0" w:space="0" w:color="auto"/>
        <w:left w:val="none" w:sz="0" w:space="0" w:color="auto"/>
        <w:bottom w:val="none" w:sz="0" w:space="0" w:color="auto"/>
        <w:right w:val="none" w:sz="0" w:space="0" w:color="auto"/>
      </w:divBdr>
    </w:div>
    <w:div w:id="393625432">
      <w:bodyDiv w:val="1"/>
      <w:marLeft w:val="0"/>
      <w:marRight w:val="0"/>
      <w:marTop w:val="0"/>
      <w:marBottom w:val="0"/>
      <w:divBdr>
        <w:top w:val="none" w:sz="0" w:space="0" w:color="auto"/>
        <w:left w:val="none" w:sz="0" w:space="0" w:color="auto"/>
        <w:bottom w:val="none" w:sz="0" w:space="0" w:color="auto"/>
        <w:right w:val="none" w:sz="0" w:space="0" w:color="auto"/>
      </w:divBdr>
    </w:div>
    <w:div w:id="394935439">
      <w:bodyDiv w:val="1"/>
      <w:marLeft w:val="0"/>
      <w:marRight w:val="0"/>
      <w:marTop w:val="0"/>
      <w:marBottom w:val="0"/>
      <w:divBdr>
        <w:top w:val="none" w:sz="0" w:space="0" w:color="auto"/>
        <w:left w:val="none" w:sz="0" w:space="0" w:color="auto"/>
        <w:bottom w:val="none" w:sz="0" w:space="0" w:color="auto"/>
        <w:right w:val="none" w:sz="0" w:space="0" w:color="auto"/>
      </w:divBdr>
    </w:div>
    <w:div w:id="395083410">
      <w:bodyDiv w:val="1"/>
      <w:marLeft w:val="0"/>
      <w:marRight w:val="0"/>
      <w:marTop w:val="0"/>
      <w:marBottom w:val="0"/>
      <w:divBdr>
        <w:top w:val="none" w:sz="0" w:space="0" w:color="auto"/>
        <w:left w:val="none" w:sz="0" w:space="0" w:color="auto"/>
        <w:bottom w:val="none" w:sz="0" w:space="0" w:color="auto"/>
        <w:right w:val="none" w:sz="0" w:space="0" w:color="auto"/>
      </w:divBdr>
    </w:div>
    <w:div w:id="395327171">
      <w:bodyDiv w:val="1"/>
      <w:marLeft w:val="0"/>
      <w:marRight w:val="0"/>
      <w:marTop w:val="0"/>
      <w:marBottom w:val="0"/>
      <w:divBdr>
        <w:top w:val="none" w:sz="0" w:space="0" w:color="auto"/>
        <w:left w:val="none" w:sz="0" w:space="0" w:color="auto"/>
        <w:bottom w:val="none" w:sz="0" w:space="0" w:color="auto"/>
        <w:right w:val="none" w:sz="0" w:space="0" w:color="auto"/>
      </w:divBdr>
    </w:div>
    <w:div w:id="395666063">
      <w:bodyDiv w:val="1"/>
      <w:marLeft w:val="0"/>
      <w:marRight w:val="0"/>
      <w:marTop w:val="0"/>
      <w:marBottom w:val="0"/>
      <w:divBdr>
        <w:top w:val="none" w:sz="0" w:space="0" w:color="auto"/>
        <w:left w:val="none" w:sz="0" w:space="0" w:color="auto"/>
        <w:bottom w:val="none" w:sz="0" w:space="0" w:color="auto"/>
        <w:right w:val="none" w:sz="0" w:space="0" w:color="auto"/>
      </w:divBdr>
    </w:div>
    <w:div w:id="400493691">
      <w:bodyDiv w:val="1"/>
      <w:marLeft w:val="0"/>
      <w:marRight w:val="0"/>
      <w:marTop w:val="0"/>
      <w:marBottom w:val="0"/>
      <w:divBdr>
        <w:top w:val="none" w:sz="0" w:space="0" w:color="auto"/>
        <w:left w:val="none" w:sz="0" w:space="0" w:color="auto"/>
        <w:bottom w:val="none" w:sz="0" w:space="0" w:color="auto"/>
        <w:right w:val="none" w:sz="0" w:space="0" w:color="auto"/>
      </w:divBdr>
    </w:div>
    <w:div w:id="401174977">
      <w:bodyDiv w:val="1"/>
      <w:marLeft w:val="0"/>
      <w:marRight w:val="0"/>
      <w:marTop w:val="0"/>
      <w:marBottom w:val="0"/>
      <w:divBdr>
        <w:top w:val="none" w:sz="0" w:space="0" w:color="auto"/>
        <w:left w:val="none" w:sz="0" w:space="0" w:color="auto"/>
        <w:bottom w:val="none" w:sz="0" w:space="0" w:color="auto"/>
        <w:right w:val="none" w:sz="0" w:space="0" w:color="auto"/>
      </w:divBdr>
    </w:div>
    <w:div w:id="401176021">
      <w:bodyDiv w:val="1"/>
      <w:marLeft w:val="0"/>
      <w:marRight w:val="0"/>
      <w:marTop w:val="0"/>
      <w:marBottom w:val="0"/>
      <w:divBdr>
        <w:top w:val="none" w:sz="0" w:space="0" w:color="auto"/>
        <w:left w:val="none" w:sz="0" w:space="0" w:color="auto"/>
        <w:bottom w:val="none" w:sz="0" w:space="0" w:color="auto"/>
        <w:right w:val="none" w:sz="0" w:space="0" w:color="auto"/>
      </w:divBdr>
    </w:div>
    <w:div w:id="401297471">
      <w:bodyDiv w:val="1"/>
      <w:marLeft w:val="0"/>
      <w:marRight w:val="0"/>
      <w:marTop w:val="0"/>
      <w:marBottom w:val="0"/>
      <w:divBdr>
        <w:top w:val="none" w:sz="0" w:space="0" w:color="auto"/>
        <w:left w:val="none" w:sz="0" w:space="0" w:color="auto"/>
        <w:bottom w:val="none" w:sz="0" w:space="0" w:color="auto"/>
        <w:right w:val="none" w:sz="0" w:space="0" w:color="auto"/>
      </w:divBdr>
    </w:div>
    <w:div w:id="403186453">
      <w:bodyDiv w:val="1"/>
      <w:marLeft w:val="0"/>
      <w:marRight w:val="0"/>
      <w:marTop w:val="0"/>
      <w:marBottom w:val="0"/>
      <w:divBdr>
        <w:top w:val="none" w:sz="0" w:space="0" w:color="auto"/>
        <w:left w:val="none" w:sz="0" w:space="0" w:color="auto"/>
        <w:bottom w:val="none" w:sz="0" w:space="0" w:color="auto"/>
        <w:right w:val="none" w:sz="0" w:space="0" w:color="auto"/>
      </w:divBdr>
    </w:div>
    <w:div w:id="403530301">
      <w:bodyDiv w:val="1"/>
      <w:marLeft w:val="0"/>
      <w:marRight w:val="0"/>
      <w:marTop w:val="0"/>
      <w:marBottom w:val="0"/>
      <w:divBdr>
        <w:top w:val="none" w:sz="0" w:space="0" w:color="auto"/>
        <w:left w:val="none" w:sz="0" w:space="0" w:color="auto"/>
        <w:bottom w:val="none" w:sz="0" w:space="0" w:color="auto"/>
        <w:right w:val="none" w:sz="0" w:space="0" w:color="auto"/>
      </w:divBdr>
    </w:div>
    <w:div w:id="404425321">
      <w:bodyDiv w:val="1"/>
      <w:marLeft w:val="0"/>
      <w:marRight w:val="0"/>
      <w:marTop w:val="0"/>
      <w:marBottom w:val="0"/>
      <w:divBdr>
        <w:top w:val="none" w:sz="0" w:space="0" w:color="auto"/>
        <w:left w:val="none" w:sz="0" w:space="0" w:color="auto"/>
        <w:bottom w:val="none" w:sz="0" w:space="0" w:color="auto"/>
        <w:right w:val="none" w:sz="0" w:space="0" w:color="auto"/>
      </w:divBdr>
    </w:div>
    <w:div w:id="406194641">
      <w:bodyDiv w:val="1"/>
      <w:marLeft w:val="0"/>
      <w:marRight w:val="0"/>
      <w:marTop w:val="0"/>
      <w:marBottom w:val="0"/>
      <w:divBdr>
        <w:top w:val="none" w:sz="0" w:space="0" w:color="auto"/>
        <w:left w:val="none" w:sz="0" w:space="0" w:color="auto"/>
        <w:bottom w:val="none" w:sz="0" w:space="0" w:color="auto"/>
        <w:right w:val="none" w:sz="0" w:space="0" w:color="auto"/>
      </w:divBdr>
    </w:div>
    <w:div w:id="406419787">
      <w:bodyDiv w:val="1"/>
      <w:marLeft w:val="0"/>
      <w:marRight w:val="0"/>
      <w:marTop w:val="0"/>
      <w:marBottom w:val="0"/>
      <w:divBdr>
        <w:top w:val="none" w:sz="0" w:space="0" w:color="auto"/>
        <w:left w:val="none" w:sz="0" w:space="0" w:color="auto"/>
        <w:bottom w:val="none" w:sz="0" w:space="0" w:color="auto"/>
        <w:right w:val="none" w:sz="0" w:space="0" w:color="auto"/>
      </w:divBdr>
    </w:div>
    <w:div w:id="408234679">
      <w:bodyDiv w:val="1"/>
      <w:marLeft w:val="0"/>
      <w:marRight w:val="0"/>
      <w:marTop w:val="0"/>
      <w:marBottom w:val="0"/>
      <w:divBdr>
        <w:top w:val="none" w:sz="0" w:space="0" w:color="auto"/>
        <w:left w:val="none" w:sz="0" w:space="0" w:color="auto"/>
        <w:bottom w:val="none" w:sz="0" w:space="0" w:color="auto"/>
        <w:right w:val="none" w:sz="0" w:space="0" w:color="auto"/>
      </w:divBdr>
    </w:div>
    <w:div w:id="408624658">
      <w:bodyDiv w:val="1"/>
      <w:marLeft w:val="0"/>
      <w:marRight w:val="0"/>
      <w:marTop w:val="0"/>
      <w:marBottom w:val="0"/>
      <w:divBdr>
        <w:top w:val="none" w:sz="0" w:space="0" w:color="auto"/>
        <w:left w:val="none" w:sz="0" w:space="0" w:color="auto"/>
        <w:bottom w:val="none" w:sz="0" w:space="0" w:color="auto"/>
        <w:right w:val="none" w:sz="0" w:space="0" w:color="auto"/>
      </w:divBdr>
    </w:div>
    <w:div w:id="410346741">
      <w:bodyDiv w:val="1"/>
      <w:marLeft w:val="0"/>
      <w:marRight w:val="0"/>
      <w:marTop w:val="0"/>
      <w:marBottom w:val="0"/>
      <w:divBdr>
        <w:top w:val="none" w:sz="0" w:space="0" w:color="auto"/>
        <w:left w:val="none" w:sz="0" w:space="0" w:color="auto"/>
        <w:bottom w:val="none" w:sz="0" w:space="0" w:color="auto"/>
        <w:right w:val="none" w:sz="0" w:space="0" w:color="auto"/>
      </w:divBdr>
    </w:div>
    <w:div w:id="410470173">
      <w:bodyDiv w:val="1"/>
      <w:marLeft w:val="0"/>
      <w:marRight w:val="0"/>
      <w:marTop w:val="0"/>
      <w:marBottom w:val="0"/>
      <w:divBdr>
        <w:top w:val="none" w:sz="0" w:space="0" w:color="auto"/>
        <w:left w:val="none" w:sz="0" w:space="0" w:color="auto"/>
        <w:bottom w:val="none" w:sz="0" w:space="0" w:color="auto"/>
        <w:right w:val="none" w:sz="0" w:space="0" w:color="auto"/>
      </w:divBdr>
    </w:div>
    <w:div w:id="410658347">
      <w:bodyDiv w:val="1"/>
      <w:marLeft w:val="0"/>
      <w:marRight w:val="0"/>
      <w:marTop w:val="0"/>
      <w:marBottom w:val="0"/>
      <w:divBdr>
        <w:top w:val="none" w:sz="0" w:space="0" w:color="auto"/>
        <w:left w:val="none" w:sz="0" w:space="0" w:color="auto"/>
        <w:bottom w:val="none" w:sz="0" w:space="0" w:color="auto"/>
        <w:right w:val="none" w:sz="0" w:space="0" w:color="auto"/>
      </w:divBdr>
    </w:div>
    <w:div w:id="411006447">
      <w:bodyDiv w:val="1"/>
      <w:marLeft w:val="0"/>
      <w:marRight w:val="0"/>
      <w:marTop w:val="0"/>
      <w:marBottom w:val="0"/>
      <w:divBdr>
        <w:top w:val="none" w:sz="0" w:space="0" w:color="auto"/>
        <w:left w:val="none" w:sz="0" w:space="0" w:color="auto"/>
        <w:bottom w:val="none" w:sz="0" w:space="0" w:color="auto"/>
        <w:right w:val="none" w:sz="0" w:space="0" w:color="auto"/>
      </w:divBdr>
    </w:div>
    <w:div w:id="411509622">
      <w:bodyDiv w:val="1"/>
      <w:marLeft w:val="0"/>
      <w:marRight w:val="0"/>
      <w:marTop w:val="0"/>
      <w:marBottom w:val="0"/>
      <w:divBdr>
        <w:top w:val="none" w:sz="0" w:space="0" w:color="auto"/>
        <w:left w:val="none" w:sz="0" w:space="0" w:color="auto"/>
        <w:bottom w:val="none" w:sz="0" w:space="0" w:color="auto"/>
        <w:right w:val="none" w:sz="0" w:space="0" w:color="auto"/>
      </w:divBdr>
    </w:div>
    <w:div w:id="411969020">
      <w:bodyDiv w:val="1"/>
      <w:marLeft w:val="0"/>
      <w:marRight w:val="0"/>
      <w:marTop w:val="0"/>
      <w:marBottom w:val="0"/>
      <w:divBdr>
        <w:top w:val="none" w:sz="0" w:space="0" w:color="auto"/>
        <w:left w:val="none" w:sz="0" w:space="0" w:color="auto"/>
        <w:bottom w:val="none" w:sz="0" w:space="0" w:color="auto"/>
        <w:right w:val="none" w:sz="0" w:space="0" w:color="auto"/>
      </w:divBdr>
    </w:div>
    <w:div w:id="411974499">
      <w:bodyDiv w:val="1"/>
      <w:marLeft w:val="0"/>
      <w:marRight w:val="0"/>
      <w:marTop w:val="0"/>
      <w:marBottom w:val="0"/>
      <w:divBdr>
        <w:top w:val="none" w:sz="0" w:space="0" w:color="auto"/>
        <w:left w:val="none" w:sz="0" w:space="0" w:color="auto"/>
        <w:bottom w:val="none" w:sz="0" w:space="0" w:color="auto"/>
        <w:right w:val="none" w:sz="0" w:space="0" w:color="auto"/>
      </w:divBdr>
    </w:div>
    <w:div w:id="412433304">
      <w:bodyDiv w:val="1"/>
      <w:marLeft w:val="0"/>
      <w:marRight w:val="0"/>
      <w:marTop w:val="0"/>
      <w:marBottom w:val="0"/>
      <w:divBdr>
        <w:top w:val="none" w:sz="0" w:space="0" w:color="auto"/>
        <w:left w:val="none" w:sz="0" w:space="0" w:color="auto"/>
        <w:bottom w:val="none" w:sz="0" w:space="0" w:color="auto"/>
        <w:right w:val="none" w:sz="0" w:space="0" w:color="auto"/>
      </w:divBdr>
    </w:div>
    <w:div w:id="412704300">
      <w:bodyDiv w:val="1"/>
      <w:marLeft w:val="0"/>
      <w:marRight w:val="0"/>
      <w:marTop w:val="0"/>
      <w:marBottom w:val="0"/>
      <w:divBdr>
        <w:top w:val="none" w:sz="0" w:space="0" w:color="auto"/>
        <w:left w:val="none" w:sz="0" w:space="0" w:color="auto"/>
        <w:bottom w:val="none" w:sz="0" w:space="0" w:color="auto"/>
        <w:right w:val="none" w:sz="0" w:space="0" w:color="auto"/>
      </w:divBdr>
    </w:div>
    <w:div w:id="414087353">
      <w:bodyDiv w:val="1"/>
      <w:marLeft w:val="0"/>
      <w:marRight w:val="0"/>
      <w:marTop w:val="0"/>
      <w:marBottom w:val="0"/>
      <w:divBdr>
        <w:top w:val="none" w:sz="0" w:space="0" w:color="auto"/>
        <w:left w:val="none" w:sz="0" w:space="0" w:color="auto"/>
        <w:bottom w:val="none" w:sz="0" w:space="0" w:color="auto"/>
        <w:right w:val="none" w:sz="0" w:space="0" w:color="auto"/>
      </w:divBdr>
    </w:div>
    <w:div w:id="414131278">
      <w:bodyDiv w:val="1"/>
      <w:marLeft w:val="0"/>
      <w:marRight w:val="0"/>
      <w:marTop w:val="0"/>
      <w:marBottom w:val="0"/>
      <w:divBdr>
        <w:top w:val="none" w:sz="0" w:space="0" w:color="auto"/>
        <w:left w:val="none" w:sz="0" w:space="0" w:color="auto"/>
        <w:bottom w:val="none" w:sz="0" w:space="0" w:color="auto"/>
        <w:right w:val="none" w:sz="0" w:space="0" w:color="auto"/>
      </w:divBdr>
    </w:div>
    <w:div w:id="414135892">
      <w:bodyDiv w:val="1"/>
      <w:marLeft w:val="0"/>
      <w:marRight w:val="0"/>
      <w:marTop w:val="0"/>
      <w:marBottom w:val="0"/>
      <w:divBdr>
        <w:top w:val="none" w:sz="0" w:space="0" w:color="auto"/>
        <w:left w:val="none" w:sz="0" w:space="0" w:color="auto"/>
        <w:bottom w:val="none" w:sz="0" w:space="0" w:color="auto"/>
        <w:right w:val="none" w:sz="0" w:space="0" w:color="auto"/>
      </w:divBdr>
    </w:div>
    <w:div w:id="414596291">
      <w:bodyDiv w:val="1"/>
      <w:marLeft w:val="0"/>
      <w:marRight w:val="0"/>
      <w:marTop w:val="0"/>
      <w:marBottom w:val="0"/>
      <w:divBdr>
        <w:top w:val="none" w:sz="0" w:space="0" w:color="auto"/>
        <w:left w:val="none" w:sz="0" w:space="0" w:color="auto"/>
        <w:bottom w:val="none" w:sz="0" w:space="0" w:color="auto"/>
        <w:right w:val="none" w:sz="0" w:space="0" w:color="auto"/>
      </w:divBdr>
    </w:div>
    <w:div w:id="415788947">
      <w:bodyDiv w:val="1"/>
      <w:marLeft w:val="0"/>
      <w:marRight w:val="0"/>
      <w:marTop w:val="0"/>
      <w:marBottom w:val="0"/>
      <w:divBdr>
        <w:top w:val="none" w:sz="0" w:space="0" w:color="auto"/>
        <w:left w:val="none" w:sz="0" w:space="0" w:color="auto"/>
        <w:bottom w:val="none" w:sz="0" w:space="0" w:color="auto"/>
        <w:right w:val="none" w:sz="0" w:space="0" w:color="auto"/>
      </w:divBdr>
    </w:div>
    <w:div w:id="417681058">
      <w:bodyDiv w:val="1"/>
      <w:marLeft w:val="0"/>
      <w:marRight w:val="0"/>
      <w:marTop w:val="0"/>
      <w:marBottom w:val="0"/>
      <w:divBdr>
        <w:top w:val="none" w:sz="0" w:space="0" w:color="auto"/>
        <w:left w:val="none" w:sz="0" w:space="0" w:color="auto"/>
        <w:bottom w:val="none" w:sz="0" w:space="0" w:color="auto"/>
        <w:right w:val="none" w:sz="0" w:space="0" w:color="auto"/>
      </w:divBdr>
    </w:div>
    <w:div w:id="418062944">
      <w:bodyDiv w:val="1"/>
      <w:marLeft w:val="0"/>
      <w:marRight w:val="0"/>
      <w:marTop w:val="0"/>
      <w:marBottom w:val="0"/>
      <w:divBdr>
        <w:top w:val="none" w:sz="0" w:space="0" w:color="auto"/>
        <w:left w:val="none" w:sz="0" w:space="0" w:color="auto"/>
        <w:bottom w:val="none" w:sz="0" w:space="0" w:color="auto"/>
        <w:right w:val="none" w:sz="0" w:space="0" w:color="auto"/>
      </w:divBdr>
    </w:div>
    <w:div w:id="422143684">
      <w:bodyDiv w:val="1"/>
      <w:marLeft w:val="0"/>
      <w:marRight w:val="0"/>
      <w:marTop w:val="0"/>
      <w:marBottom w:val="0"/>
      <w:divBdr>
        <w:top w:val="none" w:sz="0" w:space="0" w:color="auto"/>
        <w:left w:val="none" w:sz="0" w:space="0" w:color="auto"/>
        <w:bottom w:val="none" w:sz="0" w:space="0" w:color="auto"/>
        <w:right w:val="none" w:sz="0" w:space="0" w:color="auto"/>
      </w:divBdr>
    </w:div>
    <w:div w:id="423306927">
      <w:bodyDiv w:val="1"/>
      <w:marLeft w:val="0"/>
      <w:marRight w:val="0"/>
      <w:marTop w:val="0"/>
      <w:marBottom w:val="0"/>
      <w:divBdr>
        <w:top w:val="none" w:sz="0" w:space="0" w:color="auto"/>
        <w:left w:val="none" w:sz="0" w:space="0" w:color="auto"/>
        <w:bottom w:val="none" w:sz="0" w:space="0" w:color="auto"/>
        <w:right w:val="none" w:sz="0" w:space="0" w:color="auto"/>
      </w:divBdr>
    </w:div>
    <w:div w:id="423769825">
      <w:bodyDiv w:val="1"/>
      <w:marLeft w:val="0"/>
      <w:marRight w:val="0"/>
      <w:marTop w:val="0"/>
      <w:marBottom w:val="0"/>
      <w:divBdr>
        <w:top w:val="none" w:sz="0" w:space="0" w:color="auto"/>
        <w:left w:val="none" w:sz="0" w:space="0" w:color="auto"/>
        <w:bottom w:val="none" w:sz="0" w:space="0" w:color="auto"/>
        <w:right w:val="none" w:sz="0" w:space="0" w:color="auto"/>
      </w:divBdr>
    </w:div>
    <w:div w:id="424499584">
      <w:bodyDiv w:val="1"/>
      <w:marLeft w:val="0"/>
      <w:marRight w:val="0"/>
      <w:marTop w:val="0"/>
      <w:marBottom w:val="0"/>
      <w:divBdr>
        <w:top w:val="none" w:sz="0" w:space="0" w:color="auto"/>
        <w:left w:val="none" w:sz="0" w:space="0" w:color="auto"/>
        <w:bottom w:val="none" w:sz="0" w:space="0" w:color="auto"/>
        <w:right w:val="none" w:sz="0" w:space="0" w:color="auto"/>
      </w:divBdr>
    </w:div>
    <w:div w:id="424619174">
      <w:bodyDiv w:val="1"/>
      <w:marLeft w:val="0"/>
      <w:marRight w:val="0"/>
      <w:marTop w:val="0"/>
      <w:marBottom w:val="0"/>
      <w:divBdr>
        <w:top w:val="none" w:sz="0" w:space="0" w:color="auto"/>
        <w:left w:val="none" w:sz="0" w:space="0" w:color="auto"/>
        <w:bottom w:val="none" w:sz="0" w:space="0" w:color="auto"/>
        <w:right w:val="none" w:sz="0" w:space="0" w:color="auto"/>
      </w:divBdr>
    </w:div>
    <w:div w:id="424959237">
      <w:bodyDiv w:val="1"/>
      <w:marLeft w:val="0"/>
      <w:marRight w:val="0"/>
      <w:marTop w:val="0"/>
      <w:marBottom w:val="0"/>
      <w:divBdr>
        <w:top w:val="none" w:sz="0" w:space="0" w:color="auto"/>
        <w:left w:val="none" w:sz="0" w:space="0" w:color="auto"/>
        <w:bottom w:val="none" w:sz="0" w:space="0" w:color="auto"/>
        <w:right w:val="none" w:sz="0" w:space="0" w:color="auto"/>
      </w:divBdr>
    </w:div>
    <w:div w:id="425005918">
      <w:bodyDiv w:val="1"/>
      <w:marLeft w:val="0"/>
      <w:marRight w:val="0"/>
      <w:marTop w:val="0"/>
      <w:marBottom w:val="0"/>
      <w:divBdr>
        <w:top w:val="none" w:sz="0" w:space="0" w:color="auto"/>
        <w:left w:val="none" w:sz="0" w:space="0" w:color="auto"/>
        <w:bottom w:val="none" w:sz="0" w:space="0" w:color="auto"/>
        <w:right w:val="none" w:sz="0" w:space="0" w:color="auto"/>
      </w:divBdr>
    </w:div>
    <w:div w:id="425805683">
      <w:bodyDiv w:val="1"/>
      <w:marLeft w:val="0"/>
      <w:marRight w:val="0"/>
      <w:marTop w:val="0"/>
      <w:marBottom w:val="0"/>
      <w:divBdr>
        <w:top w:val="none" w:sz="0" w:space="0" w:color="auto"/>
        <w:left w:val="none" w:sz="0" w:space="0" w:color="auto"/>
        <w:bottom w:val="none" w:sz="0" w:space="0" w:color="auto"/>
        <w:right w:val="none" w:sz="0" w:space="0" w:color="auto"/>
      </w:divBdr>
    </w:div>
    <w:div w:id="427039957">
      <w:bodyDiv w:val="1"/>
      <w:marLeft w:val="0"/>
      <w:marRight w:val="0"/>
      <w:marTop w:val="0"/>
      <w:marBottom w:val="0"/>
      <w:divBdr>
        <w:top w:val="none" w:sz="0" w:space="0" w:color="auto"/>
        <w:left w:val="none" w:sz="0" w:space="0" w:color="auto"/>
        <w:bottom w:val="none" w:sz="0" w:space="0" w:color="auto"/>
        <w:right w:val="none" w:sz="0" w:space="0" w:color="auto"/>
      </w:divBdr>
    </w:div>
    <w:div w:id="428433131">
      <w:bodyDiv w:val="1"/>
      <w:marLeft w:val="0"/>
      <w:marRight w:val="0"/>
      <w:marTop w:val="0"/>
      <w:marBottom w:val="0"/>
      <w:divBdr>
        <w:top w:val="none" w:sz="0" w:space="0" w:color="auto"/>
        <w:left w:val="none" w:sz="0" w:space="0" w:color="auto"/>
        <w:bottom w:val="none" w:sz="0" w:space="0" w:color="auto"/>
        <w:right w:val="none" w:sz="0" w:space="0" w:color="auto"/>
      </w:divBdr>
    </w:div>
    <w:div w:id="429619240">
      <w:bodyDiv w:val="1"/>
      <w:marLeft w:val="0"/>
      <w:marRight w:val="0"/>
      <w:marTop w:val="0"/>
      <w:marBottom w:val="0"/>
      <w:divBdr>
        <w:top w:val="none" w:sz="0" w:space="0" w:color="auto"/>
        <w:left w:val="none" w:sz="0" w:space="0" w:color="auto"/>
        <w:bottom w:val="none" w:sz="0" w:space="0" w:color="auto"/>
        <w:right w:val="none" w:sz="0" w:space="0" w:color="auto"/>
      </w:divBdr>
    </w:div>
    <w:div w:id="430708140">
      <w:bodyDiv w:val="1"/>
      <w:marLeft w:val="0"/>
      <w:marRight w:val="0"/>
      <w:marTop w:val="0"/>
      <w:marBottom w:val="0"/>
      <w:divBdr>
        <w:top w:val="none" w:sz="0" w:space="0" w:color="auto"/>
        <w:left w:val="none" w:sz="0" w:space="0" w:color="auto"/>
        <w:bottom w:val="none" w:sz="0" w:space="0" w:color="auto"/>
        <w:right w:val="none" w:sz="0" w:space="0" w:color="auto"/>
      </w:divBdr>
    </w:div>
    <w:div w:id="431779288">
      <w:bodyDiv w:val="1"/>
      <w:marLeft w:val="0"/>
      <w:marRight w:val="0"/>
      <w:marTop w:val="0"/>
      <w:marBottom w:val="0"/>
      <w:divBdr>
        <w:top w:val="none" w:sz="0" w:space="0" w:color="auto"/>
        <w:left w:val="none" w:sz="0" w:space="0" w:color="auto"/>
        <w:bottom w:val="none" w:sz="0" w:space="0" w:color="auto"/>
        <w:right w:val="none" w:sz="0" w:space="0" w:color="auto"/>
      </w:divBdr>
    </w:div>
    <w:div w:id="432554878">
      <w:bodyDiv w:val="1"/>
      <w:marLeft w:val="0"/>
      <w:marRight w:val="0"/>
      <w:marTop w:val="0"/>
      <w:marBottom w:val="0"/>
      <w:divBdr>
        <w:top w:val="none" w:sz="0" w:space="0" w:color="auto"/>
        <w:left w:val="none" w:sz="0" w:space="0" w:color="auto"/>
        <w:bottom w:val="none" w:sz="0" w:space="0" w:color="auto"/>
        <w:right w:val="none" w:sz="0" w:space="0" w:color="auto"/>
      </w:divBdr>
    </w:div>
    <w:div w:id="432631860">
      <w:bodyDiv w:val="1"/>
      <w:marLeft w:val="0"/>
      <w:marRight w:val="0"/>
      <w:marTop w:val="0"/>
      <w:marBottom w:val="0"/>
      <w:divBdr>
        <w:top w:val="none" w:sz="0" w:space="0" w:color="auto"/>
        <w:left w:val="none" w:sz="0" w:space="0" w:color="auto"/>
        <w:bottom w:val="none" w:sz="0" w:space="0" w:color="auto"/>
        <w:right w:val="none" w:sz="0" w:space="0" w:color="auto"/>
      </w:divBdr>
    </w:div>
    <w:div w:id="433717665">
      <w:bodyDiv w:val="1"/>
      <w:marLeft w:val="0"/>
      <w:marRight w:val="0"/>
      <w:marTop w:val="0"/>
      <w:marBottom w:val="0"/>
      <w:divBdr>
        <w:top w:val="none" w:sz="0" w:space="0" w:color="auto"/>
        <w:left w:val="none" w:sz="0" w:space="0" w:color="auto"/>
        <w:bottom w:val="none" w:sz="0" w:space="0" w:color="auto"/>
        <w:right w:val="none" w:sz="0" w:space="0" w:color="auto"/>
      </w:divBdr>
    </w:div>
    <w:div w:id="433987441">
      <w:bodyDiv w:val="1"/>
      <w:marLeft w:val="0"/>
      <w:marRight w:val="0"/>
      <w:marTop w:val="0"/>
      <w:marBottom w:val="0"/>
      <w:divBdr>
        <w:top w:val="none" w:sz="0" w:space="0" w:color="auto"/>
        <w:left w:val="none" w:sz="0" w:space="0" w:color="auto"/>
        <w:bottom w:val="none" w:sz="0" w:space="0" w:color="auto"/>
        <w:right w:val="none" w:sz="0" w:space="0" w:color="auto"/>
      </w:divBdr>
    </w:div>
    <w:div w:id="434179299">
      <w:bodyDiv w:val="1"/>
      <w:marLeft w:val="0"/>
      <w:marRight w:val="0"/>
      <w:marTop w:val="0"/>
      <w:marBottom w:val="0"/>
      <w:divBdr>
        <w:top w:val="none" w:sz="0" w:space="0" w:color="auto"/>
        <w:left w:val="none" w:sz="0" w:space="0" w:color="auto"/>
        <w:bottom w:val="none" w:sz="0" w:space="0" w:color="auto"/>
        <w:right w:val="none" w:sz="0" w:space="0" w:color="auto"/>
      </w:divBdr>
    </w:div>
    <w:div w:id="434599197">
      <w:bodyDiv w:val="1"/>
      <w:marLeft w:val="0"/>
      <w:marRight w:val="0"/>
      <w:marTop w:val="0"/>
      <w:marBottom w:val="0"/>
      <w:divBdr>
        <w:top w:val="none" w:sz="0" w:space="0" w:color="auto"/>
        <w:left w:val="none" w:sz="0" w:space="0" w:color="auto"/>
        <w:bottom w:val="none" w:sz="0" w:space="0" w:color="auto"/>
        <w:right w:val="none" w:sz="0" w:space="0" w:color="auto"/>
      </w:divBdr>
    </w:div>
    <w:div w:id="434639280">
      <w:bodyDiv w:val="1"/>
      <w:marLeft w:val="0"/>
      <w:marRight w:val="0"/>
      <w:marTop w:val="0"/>
      <w:marBottom w:val="0"/>
      <w:divBdr>
        <w:top w:val="none" w:sz="0" w:space="0" w:color="auto"/>
        <w:left w:val="none" w:sz="0" w:space="0" w:color="auto"/>
        <w:bottom w:val="none" w:sz="0" w:space="0" w:color="auto"/>
        <w:right w:val="none" w:sz="0" w:space="0" w:color="auto"/>
      </w:divBdr>
    </w:div>
    <w:div w:id="434641233">
      <w:bodyDiv w:val="1"/>
      <w:marLeft w:val="0"/>
      <w:marRight w:val="0"/>
      <w:marTop w:val="0"/>
      <w:marBottom w:val="0"/>
      <w:divBdr>
        <w:top w:val="none" w:sz="0" w:space="0" w:color="auto"/>
        <w:left w:val="none" w:sz="0" w:space="0" w:color="auto"/>
        <w:bottom w:val="none" w:sz="0" w:space="0" w:color="auto"/>
        <w:right w:val="none" w:sz="0" w:space="0" w:color="auto"/>
      </w:divBdr>
    </w:div>
    <w:div w:id="435057678">
      <w:bodyDiv w:val="1"/>
      <w:marLeft w:val="0"/>
      <w:marRight w:val="0"/>
      <w:marTop w:val="0"/>
      <w:marBottom w:val="0"/>
      <w:divBdr>
        <w:top w:val="none" w:sz="0" w:space="0" w:color="auto"/>
        <w:left w:val="none" w:sz="0" w:space="0" w:color="auto"/>
        <w:bottom w:val="none" w:sz="0" w:space="0" w:color="auto"/>
        <w:right w:val="none" w:sz="0" w:space="0" w:color="auto"/>
      </w:divBdr>
    </w:div>
    <w:div w:id="435758324">
      <w:bodyDiv w:val="1"/>
      <w:marLeft w:val="0"/>
      <w:marRight w:val="0"/>
      <w:marTop w:val="0"/>
      <w:marBottom w:val="0"/>
      <w:divBdr>
        <w:top w:val="none" w:sz="0" w:space="0" w:color="auto"/>
        <w:left w:val="none" w:sz="0" w:space="0" w:color="auto"/>
        <w:bottom w:val="none" w:sz="0" w:space="0" w:color="auto"/>
        <w:right w:val="none" w:sz="0" w:space="0" w:color="auto"/>
      </w:divBdr>
    </w:div>
    <w:div w:id="438523562">
      <w:bodyDiv w:val="1"/>
      <w:marLeft w:val="0"/>
      <w:marRight w:val="0"/>
      <w:marTop w:val="0"/>
      <w:marBottom w:val="0"/>
      <w:divBdr>
        <w:top w:val="none" w:sz="0" w:space="0" w:color="auto"/>
        <w:left w:val="none" w:sz="0" w:space="0" w:color="auto"/>
        <w:bottom w:val="none" w:sz="0" w:space="0" w:color="auto"/>
        <w:right w:val="none" w:sz="0" w:space="0" w:color="auto"/>
      </w:divBdr>
    </w:div>
    <w:div w:id="438837229">
      <w:bodyDiv w:val="1"/>
      <w:marLeft w:val="0"/>
      <w:marRight w:val="0"/>
      <w:marTop w:val="0"/>
      <w:marBottom w:val="0"/>
      <w:divBdr>
        <w:top w:val="none" w:sz="0" w:space="0" w:color="auto"/>
        <w:left w:val="none" w:sz="0" w:space="0" w:color="auto"/>
        <w:bottom w:val="none" w:sz="0" w:space="0" w:color="auto"/>
        <w:right w:val="none" w:sz="0" w:space="0" w:color="auto"/>
      </w:divBdr>
    </w:div>
    <w:div w:id="438918202">
      <w:bodyDiv w:val="1"/>
      <w:marLeft w:val="0"/>
      <w:marRight w:val="0"/>
      <w:marTop w:val="0"/>
      <w:marBottom w:val="0"/>
      <w:divBdr>
        <w:top w:val="none" w:sz="0" w:space="0" w:color="auto"/>
        <w:left w:val="none" w:sz="0" w:space="0" w:color="auto"/>
        <w:bottom w:val="none" w:sz="0" w:space="0" w:color="auto"/>
        <w:right w:val="none" w:sz="0" w:space="0" w:color="auto"/>
      </w:divBdr>
    </w:div>
    <w:div w:id="439494611">
      <w:bodyDiv w:val="1"/>
      <w:marLeft w:val="0"/>
      <w:marRight w:val="0"/>
      <w:marTop w:val="0"/>
      <w:marBottom w:val="0"/>
      <w:divBdr>
        <w:top w:val="none" w:sz="0" w:space="0" w:color="auto"/>
        <w:left w:val="none" w:sz="0" w:space="0" w:color="auto"/>
        <w:bottom w:val="none" w:sz="0" w:space="0" w:color="auto"/>
        <w:right w:val="none" w:sz="0" w:space="0" w:color="auto"/>
      </w:divBdr>
    </w:div>
    <w:div w:id="442306617">
      <w:bodyDiv w:val="1"/>
      <w:marLeft w:val="0"/>
      <w:marRight w:val="0"/>
      <w:marTop w:val="0"/>
      <w:marBottom w:val="0"/>
      <w:divBdr>
        <w:top w:val="none" w:sz="0" w:space="0" w:color="auto"/>
        <w:left w:val="none" w:sz="0" w:space="0" w:color="auto"/>
        <w:bottom w:val="none" w:sz="0" w:space="0" w:color="auto"/>
        <w:right w:val="none" w:sz="0" w:space="0" w:color="auto"/>
      </w:divBdr>
    </w:div>
    <w:div w:id="442697958">
      <w:bodyDiv w:val="1"/>
      <w:marLeft w:val="0"/>
      <w:marRight w:val="0"/>
      <w:marTop w:val="0"/>
      <w:marBottom w:val="0"/>
      <w:divBdr>
        <w:top w:val="none" w:sz="0" w:space="0" w:color="auto"/>
        <w:left w:val="none" w:sz="0" w:space="0" w:color="auto"/>
        <w:bottom w:val="none" w:sz="0" w:space="0" w:color="auto"/>
        <w:right w:val="none" w:sz="0" w:space="0" w:color="auto"/>
      </w:divBdr>
    </w:div>
    <w:div w:id="443693461">
      <w:bodyDiv w:val="1"/>
      <w:marLeft w:val="0"/>
      <w:marRight w:val="0"/>
      <w:marTop w:val="0"/>
      <w:marBottom w:val="0"/>
      <w:divBdr>
        <w:top w:val="none" w:sz="0" w:space="0" w:color="auto"/>
        <w:left w:val="none" w:sz="0" w:space="0" w:color="auto"/>
        <w:bottom w:val="none" w:sz="0" w:space="0" w:color="auto"/>
        <w:right w:val="none" w:sz="0" w:space="0" w:color="auto"/>
      </w:divBdr>
    </w:div>
    <w:div w:id="443812248">
      <w:bodyDiv w:val="1"/>
      <w:marLeft w:val="0"/>
      <w:marRight w:val="0"/>
      <w:marTop w:val="0"/>
      <w:marBottom w:val="0"/>
      <w:divBdr>
        <w:top w:val="none" w:sz="0" w:space="0" w:color="auto"/>
        <w:left w:val="none" w:sz="0" w:space="0" w:color="auto"/>
        <w:bottom w:val="none" w:sz="0" w:space="0" w:color="auto"/>
        <w:right w:val="none" w:sz="0" w:space="0" w:color="auto"/>
      </w:divBdr>
    </w:div>
    <w:div w:id="444273526">
      <w:bodyDiv w:val="1"/>
      <w:marLeft w:val="0"/>
      <w:marRight w:val="0"/>
      <w:marTop w:val="0"/>
      <w:marBottom w:val="0"/>
      <w:divBdr>
        <w:top w:val="none" w:sz="0" w:space="0" w:color="auto"/>
        <w:left w:val="none" w:sz="0" w:space="0" w:color="auto"/>
        <w:bottom w:val="none" w:sz="0" w:space="0" w:color="auto"/>
        <w:right w:val="none" w:sz="0" w:space="0" w:color="auto"/>
      </w:divBdr>
    </w:div>
    <w:div w:id="444346953">
      <w:bodyDiv w:val="1"/>
      <w:marLeft w:val="0"/>
      <w:marRight w:val="0"/>
      <w:marTop w:val="0"/>
      <w:marBottom w:val="0"/>
      <w:divBdr>
        <w:top w:val="none" w:sz="0" w:space="0" w:color="auto"/>
        <w:left w:val="none" w:sz="0" w:space="0" w:color="auto"/>
        <w:bottom w:val="none" w:sz="0" w:space="0" w:color="auto"/>
        <w:right w:val="none" w:sz="0" w:space="0" w:color="auto"/>
      </w:divBdr>
    </w:div>
    <w:div w:id="444544808">
      <w:bodyDiv w:val="1"/>
      <w:marLeft w:val="0"/>
      <w:marRight w:val="0"/>
      <w:marTop w:val="0"/>
      <w:marBottom w:val="0"/>
      <w:divBdr>
        <w:top w:val="none" w:sz="0" w:space="0" w:color="auto"/>
        <w:left w:val="none" w:sz="0" w:space="0" w:color="auto"/>
        <w:bottom w:val="none" w:sz="0" w:space="0" w:color="auto"/>
        <w:right w:val="none" w:sz="0" w:space="0" w:color="auto"/>
      </w:divBdr>
    </w:div>
    <w:div w:id="444887538">
      <w:bodyDiv w:val="1"/>
      <w:marLeft w:val="0"/>
      <w:marRight w:val="0"/>
      <w:marTop w:val="0"/>
      <w:marBottom w:val="0"/>
      <w:divBdr>
        <w:top w:val="none" w:sz="0" w:space="0" w:color="auto"/>
        <w:left w:val="none" w:sz="0" w:space="0" w:color="auto"/>
        <w:bottom w:val="none" w:sz="0" w:space="0" w:color="auto"/>
        <w:right w:val="none" w:sz="0" w:space="0" w:color="auto"/>
      </w:divBdr>
    </w:div>
    <w:div w:id="445078529">
      <w:bodyDiv w:val="1"/>
      <w:marLeft w:val="0"/>
      <w:marRight w:val="0"/>
      <w:marTop w:val="0"/>
      <w:marBottom w:val="0"/>
      <w:divBdr>
        <w:top w:val="none" w:sz="0" w:space="0" w:color="auto"/>
        <w:left w:val="none" w:sz="0" w:space="0" w:color="auto"/>
        <w:bottom w:val="none" w:sz="0" w:space="0" w:color="auto"/>
        <w:right w:val="none" w:sz="0" w:space="0" w:color="auto"/>
      </w:divBdr>
    </w:div>
    <w:div w:id="445081116">
      <w:bodyDiv w:val="1"/>
      <w:marLeft w:val="0"/>
      <w:marRight w:val="0"/>
      <w:marTop w:val="0"/>
      <w:marBottom w:val="0"/>
      <w:divBdr>
        <w:top w:val="none" w:sz="0" w:space="0" w:color="auto"/>
        <w:left w:val="none" w:sz="0" w:space="0" w:color="auto"/>
        <w:bottom w:val="none" w:sz="0" w:space="0" w:color="auto"/>
        <w:right w:val="none" w:sz="0" w:space="0" w:color="auto"/>
      </w:divBdr>
    </w:div>
    <w:div w:id="445196510">
      <w:bodyDiv w:val="1"/>
      <w:marLeft w:val="0"/>
      <w:marRight w:val="0"/>
      <w:marTop w:val="0"/>
      <w:marBottom w:val="0"/>
      <w:divBdr>
        <w:top w:val="none" w:sz="0" w:space="0" w:color="auto"/>
        <w:left w:val="none" w:sz="0" w:space="0" w:color="auto"/>
        <w:bottom w:val="none" w:sz="0" w:space="0" w:color="auto"/>
        <w:right w:val="none" w:sz="0" w:space="0" w:color="auto"/>
      </w:divBdr>
    </w:div>
    <w:div w:id="445346023">
      <w:bodyDiv w:val="1"/>
      <w:marLeft w:val="0"/>
      <w:marRight w:val="0"/>
      <w:marTop w:val="0"/>
      <w:marBottom w:val="0"/>
      <w:divBdr>
        <w:top w:val="none" w:sz="0" w:space="0" w:color="auto"/>
        <w:left w:val="none" w:sz="0" w:space="0" w:color="auto"/>
        <w:bottom w:val="none" w:sz="0" w:space="0" w:color="auto"/>
        <w:right w:val="none" w:sz="0" w:space="0" w:color="auto"/>
      </w:divBdr>
    </w:div>
    <w:div w:id="445543569">
      <w:bodyDiv w:val="1"/>
      <w:marLeft w:val="0"/>
      <w:marRight w:val="0"/>
      <w:marTop w:val="0"/>
      <w:marBottom w:val="0"/>
      <w:divBdr>
        <w:top w:val="none" w:sz="0" w:space="0" w:color="auto"/>
        <w:left w:val="none" w:sz="0" w:space="0" w:color="auto"/>
        <w:bottom w:val="none" w:sz="0" w:space="0" w:color="auto"/>
        <w:right w:val="none" w:sz="0" w:space="0" w:color="auto"/>
      </w:divBdr>
    </w:div>
    <w:div w:id="446240434">
      <w:bodyDiv w:val="1"/>
      <w:marLeft w:val="0"/>
      <w:marRight w:val="0"/>
      <w:marTop w:val="0"/>
      <w:marBottom w:val="0"/>
      <w:divBdr>
        <w:top w:val="none" w:sz="0" w:space="0" w:color="auto"/>
        <w:left w:val="none" w:sz="0" w:space="0" w:color="auto"/>
        <w:bottom w:val="none" w:sz="0" w:space="0" w:color="auto"/>
        <w:right w:val="none" w:sz="0" w:space="0" w:color="auto"/>
      </w:divBdr>
    </w:div>
    <w:div w:id="451095289">
      <w:bodyDiv w:val="1"/>
      <w:marLeft w:val="0"/>
      <w:marRight w:val="0"/>
      <w:marTop w:val="0"/>
      <w:marBottom w:val="0"/>
      <w:divBdr>
        <w:top w:val="none" w:sz="0" w:space="0" w:color="auto"/>
        <w:left w:val="none" w:sz="0" w:space="0" w:color="auto"/>
        <w:bottom w:val="none" w:sz="0" w:space="0" w:color="auto"/>
        <w:right w:val="none" w:sz="0" w:space="0" w:color="auto"/>
      </w:divBdr>
    </w:div>
    <w:div w:id="451676031">
      <w:bodyDiv w:val="1"/>
      <w:marLeft w:val="0"/>
      <w:marRight w:val="0"/>
      <w:marTop w:val="0"/>
      <w:marBottom w:val="0"/>
      <w:divBdr>
        <w:top w:val="none" w:sz="0" w:space="0" w:color="auto"/>
        <w:left w:val="none" w:sz="0" w:space="0" w:color="auto"/>
        <w:bottom w:val="none" w:sz="0" w:space="0" w:color="auto"/>
        <w:right w:val="none" w:sz="0" w:space="0" w:color="auto"/>
      </w:divBdr>
    </w:div>
    <w:div w:id="452748069">
      <w:bodyDiv w:val="1"/>
      <w:marLeft w:val="0"/>
      <w:marRight w:val="0"/>
      <w:marTop w:val="0"/>
      <w:marBottom w:val="0"/>
      <w:divBdr>
        <w:top w:val="none" w:sz="0" w:space="0" w:color="auto"/>
        <w:left w:val="none" w:sz="0" w:space="0" w:color="auto"/>
        <w:bottom w:val="none" w:sz="0" w:space="0" w:color="auto"/>
        <w:right w:val="none" w:sz="0" w:space="0" w:color="auto"/>
      </w:divBdr>
    </w:div>
    <w:div w:id="456684420">
      <w:bodyDiv w:val="1"/>
      <w:marLeft w:val="0"/>
      <w:marRight w:val="0"/>
      <w:marTop w:val="0"/>
      <w:marBottom w:val="0"/>
      <w:divBdr>
        <w:top w:val="none" w:sz="0" w:space="0" w:color="auto"/>
        <w:left w:val="none" w:sz="0" w:space="0" w:color="auto"/>
        <w:bottom w:val="none" w:sz="0" w:space="0" w:color="auto"/>
        <w:right w:val="none" w:sz="0" w:space="0" w:color="auto"/>
      </w:divBdr>
    </w:div>
    <w:div w:id="459958365">
      <w:bodyDiv w:val="1"/>
      <w:marLeft w:val="0"/>
      <w:marRight w:val="0"/>
      <w:marTop w:val="0"/>
      <w:marBottom w:val="0"/>
      <w:divBdr>
        <w:top w:val="none" w:sz="0" w:space="0" w:color="auto"/>
        <w:left w:val="none" w:sz="0" w:space="0" w:color="auto"/>
        <w:bottom w:val="none" w:sz="0" w:space="0" w:color="auto"/>
        <w:right w:val="none" w:sz="0" w:space="0" w:color="auto"/>
      </w:divBdr>
    </w:div>
    <w:div w:id="461309916">
      <w:bodyDiv w:val="1"/>
      <w:marLeft w:val="0"/>
      <w:marRight w:val="0"/>
      <w:marTop w:val="0"/>
      <w:marBottom w:val="0"/>
      <w:divBdr>
        <w:top w:val="none" w:sz="0" w:space="0" w:color="auto"/>
        <w:left w:val="none" w:sz="0" w:space="0" w:color="auto"/>
        <w:bottom w:val="none" w:sz="0" w:space="0" w:color="auto"/>
        <w:right w:val="none" w:sz="0" w:space="0" w:color="auto"/>
      </w:divBdr>
    </w:div>
    <w:div w:id="461769763">
      <w:bodyDiv w:val="1"/>
      <w:marLeft w:val="0"/>
      <w:marRight w:val="0"/>
      <w:marTop w:val="0"/>
      <w:marBottom w:val="0"/>
      <w:divBdr>
        <w:top w:val="none" w:sz="0" w:space="0" w:color="auto"/>
        <w:left w:val="none" w:sz="0" w:space="0" w:color="auto"/>
        <w:bottom w:val="none" w:sz="0" w:space="0" w:color="auto"/>
        <w:right w:val="none" w:sz="0" w:space="0" w:color="auto"/>
      </w:divBdr>
    </w:div>
    <w:div w:id="464586605">
      <w:bodyDiv w:val="1"/>
      <w:marLeft w:val="0"/>
      <w:marRight w:val="0"/>
      <w:marTop w:val="0"/>
      <w:marBottom w:val="0"/>
      <w:divBdr>
        <w:top w:val="none" w:sz="0" w:space="0" w:color="auto"/>
        <w:left w:val="none" w:sz="0" w:space="0" w:color="auto"/>
        <w:bottom w:val="none" w:sz="0" w:space="0" w:color="auto"/>
        <w:right w:val="none" w:sz="0" w:space="0" w:color="auto"/>
      </w:divBdr>
    </w:div>
    <w:div w:id="466163575">
      <w:bodyDiv w:val="1"/>
      <w:marLeft w:val="0"/>
      <w:marRight w:val="0"/>
      <w:marTop w:val="0"/>
      <w:marBottom w:val="0"/>
      <w:divBdr>
        <w:top w:val="none" w:sz="0" w:space="0" w:color="auto"/>
        <w:left w:val="none" w:sz="0" w:space="0" w:color="auto"/>
        <w:bottom w:val="none" w:sz="0" w:space="0" w:color="auto"/>
        <w:right w:val="none" w:sz="0" w:space="0" w:color="auto"/>
      </w:divBdr>
    </w:div>
    <w:div w:id="466513006">
      <w:bodyDiv w:val="1"/>
      <w:marLeft w:val="0"/>
      <w:marRight w:val="0"/>
      <w:marTop w:val="0"/>
      <w:marBottom w:val="0"/>
      <w:divBdr>
        <w:top w:val="none" w:sz="0" w:space="0" w:color="auto"/>
        <w:left w:val="none" w:sz="0" w:space="0" w:color="auto"/>
        <w:bottom w:val="none" w:sz="0" w:space="0" w:color="auto"/>
        <w:right w:val="none" w:sz="0" w:space="0" w:color="auto"/>
      </w:divBdr>
    </w:div>
    <w:div w:id="467019304">
      <w:bodyDiv w:val="1"/>
      <w:marLeft w:val="0"/>
      <w:marRight w:val="0"/>
      <w:marTop w:val="0"/>
      <w:marBottom w:val="0"/>
      <w:divBdr>
        <w:top w:val="none" w:sz="0" w:space="0" w:color="auto"/>
        <w:left w:val="none" w:sz="0" w:space="0" w:color="auto"/>
        <w:bottom w:val="none" w:sz="0" w:space="0" w:color="auto"/>
        <w:right w:val="none" w:sz="0" w:space="0" w:color="auto"/>
      </w:divBdr>
    </w:div>
    <w:div w:id="467288476">
      <w:bodyDiv w:val="1"/>
      <w:marLeft w:val="0"/>
      <w:marRight w:val="0"/>
      <w:marTop w:val="0"/>
      <w:marBottom w:val="0"/>
      <w:divBdr>
        <w:top w:val="none" w:sz="0" w:space="0" w:color="auto"/>
        <w:left w:val="none" w:sz="0" w:space="0" w:color="auto"/>
        <w:bottom w:val="none" w:sz="0" w:space="0" w:color="auto"/>
        <w:right w:val="none" w:sz="0" w:space="0" w:color="auto"/>
      </w:divBdr>
    </w:div>
    <w:div w:id="468406115">
      <w:bodyDiv w:val="1"/>
      <w:marLeft w:val="0"/>
      <w:marRight w:val="0"/>
      <w:marTop w:val="0"/>
      <w:marBottom w:val="0"/>
      <w:divBdr>
        <w:top w:val="none" w:sz="0" w:space="0" w:color="auto"/>
        <w:left w:val="none" w:sz="0" w:space="0" w:color="auto"/>
        <w:bottom w:val="none" w:sz="0" w:space="0" w:color="auto"/>
        <w:right w:val="none" w:sz="0" w:space="0" w:color="auto"/>
      </w:divBdr>
    </w:div>
    <w:div w:id="468785621">
      <w:bodyDiv w:val="1"/>
      <w:marLeft w:val="0"/>
      <w:marRight w:val="0"/>
      <w:marTop w:val="0"/>
      <w:marBottom w:val="0"/>
      <w:divBdr>
        <w:top w:val="none" w:sz="0" w:space="0" w:color="auto"/>
        <w:left w:val="none" w:sz="0" w:space="0" w:color="auto"/>
        <w:bottom w:val="none" w:sz="0" w:space="0" w:color="auto"/>
        <w:right w:val="none" w:sz="0" w:space="0" w:color="auto"/>
      </w:divBdr>
    </w:div>
    <w:div w:id="470752487">
      <w:bodyDiv w:val="1"/>
      <w:marLeft w:val="0"/>
      <w:marRight w:val="0"/>
      <w:marTop w:val="0"/>
      <w:marBottom w:val="0"/>
      <w:divBdr>
        <w:top w:val="none" w:sz="0" w:space="0" w:color="auto"/>
        <w:left w:val="none" w:sz="0" w:space="0" w:color="auto"/>
        <w:bottom w:val="none" w:sz="0" w:space="0" w:color="auto"/>
        <w:right w:val="none" w:sz="0" w:space="0" w:color="auto"/>
      </w:divBdr>
    </w:div>
    <w:div w:id="476646821">
      <w:bodyDiv w:val="1"/>
      <w:marLeft w:val="0"/>
      <w:marRight w:val="0"/>
      <w:marTop w:val="0"/>
      <w:marBottom w:val="0"/>
      <w:divBdr>
        <w:top w:val="none" w:sz="0" w:space="0" w:color="auto"/>
        <w:left w:val="none" w:sz="0" w:space="0" w:color="auto"/>
        <w:bottom w:val="none" w:sz="0" w:space="0" w:color="auto"/>
        <w:right w:val="none" w:sz="0" w:space="0" w:color="auto"/>
      </w:divBdr>
    </w:div>
    <w:div w:id="477301605">
      <w:bodyDiv w:val="1"/>
      <w:marLeft w:val="0"/>
      <w:marRight w:val="0"/>
      <w:marTop w:val="0"/>
      <w:marBottom w:val="0"/>
      <w:divBdr>
        <w:top w:val="none" w:sz="0" w:space="0" w:color="auto"/>
        <w:left w:val="none" w:sz="0" w:space="0" w:color="auto"/>
        <w:bottom w:val="none" w:sz="0" w:space="0" w:color="auto"/>
        <w:right w:val="none" w:sz="0" w:space="0" w:color="auto"/>
      </w:divBdr>
    </w:div>
    <w:div w:id="477456624">
      <w:bodyDiv w:val="1"/>
      <w:marLeft w:val="0"/>
      <w:marRight w:val="0"/>
      <w:marTop w:val="0"/>
      <w:marBottom w:val="0"/>
      <w:divBdr>
        <w:top w:val="none" w:sz="0" w:space="0" w:color="auto"/>
        <w:left w:val="none" w:sz="0" w:space="0" w:color="auto"/>
        <w:bottom w:val="none" w:sz="0" w:space="0" w:color="auto"/>
        <w:right w:val="none" w:sz="0" w:space="0" w:color="auto"/>
      </w:divBdr>
    </w:div>
    <w:div w:id="478154018">
      <w:bodyDiv w:val="1"/>
      <w:marLeft w:val="0"/>
      <w:marRight w:val="0"/>
      <w:marTop w:val="0"/>
      <w:marBottom w:val="0"/>
      <w:divBdr>
        <w:top w:val="none" w:sz="0" w:space="0" w:color="auto"/>
        <w:left w:val="none" w:sz="0" w:space="0" w:color="auto"/>
        <w:bottom w:val="none" w:sz="0" w:space="0" w:color="auto"/>
        <w:right w:val="none" w:sz="0" w:space="0" w:color="auto"/>
      </w:divBdr>
    </w:div>
    <w:div w:id="478689138">
      <w:bodyDiv w:val="1"/>
      <w:marLeft w:val="0"/>
      <w:marRight w:val="0"/>
      <w:marTop w:val="0"/>
      <w:marBottom w:val="0"/>
      <w:divBdr>
        <w:top w:val="none" w:sz="0" w:space="0" w:color="auto"/>
        <w:left w:val="none" w:sz="0" w:space="0" w:color="auto"/>
        <w:bottom w:val="none" w:sz="0" w:space="0" w:color="auto"/>
        <w:right w:val="none" w:sz="0" w:space="0" w:color="auto"/>
      </w:divBdr>
    </w:div>
    <w:div w:id="481122326">
      <w:bodyDiv w:val="1"/>
      <w:marLeft w:val="0"/>
      <w:marRight w:val="0"/>
      <w:marTop w:val="0"/>
      <w:marBottom w:val="0"/>
      <w:divBdr>
        <w:top w:val="none" w:sz="0" w:space="0" w:color="auto"/>
        <w:left w:val="none" w:sz="0" w:space="0" w:color="auto"/>
        <w:bottom w:val="none" w:sz="0" w:space="0" w:color="auto"/>
        <w:right w:val="none" w:sz="0" w:space="0" w:color="auto"/>
      </w:divBdr>
    </w:div>
    <w:div w:id="481577986">
      <w:bodyDiv w:val="1"/>
      <w:marLeft w:val="0"/>
      <w:marRight w:val="0"/>
      <w:marTop w:val="0"/>
      <w:marBottom w:val="0"/>
      <w:divBdr>
        <w:top w:val="none" w:sz="0" w:space="0" w:color="auto"/>
        <w:left w:val="none" w:sz="0" w:space="0" w:color="auto"/>
        <w:bottom w:val="none" w:sz="0" w:space="0" w:color="auto"/>
        <w:right w:val="none" w:sz="0" w:space="0" w:color="auto"/>
      </w:divBdr>
    </w:div>
    <w:div w:id="481850066">
      <w:bodyDiv w:val="1"/>
      <w:marLeft w:val="0"/>
      <w:marRight w:val="0"/>
      <w:marTop w:val="0"/>
      <w:marBottom w:val="0"/>
      <w:divBdr>
        <w:top w:val="none" w:sz="0" w:space="0" w:color="auto"/>
        <w:left w:val="none" w:sz="0" w:space="0" w:color="auto"/>
        <w:bottom w:val="none" w:sz="0" w:space="0" w:color="auto"/>
        <w:right w:val="none" w:sz="0" w:space="0" w:color="auto"/>
      </w:divBdr>
    </w:div>
    <w:div w:id="483662582">
      <w:bodyDiv w:val="1"/>
      <w:marLeft w:val="0"/>
      <w:marRight w:val="0"/>
      <w:marTop w:val="0"/>
      <w:marBottom w:val="0"/>
      <w:divBdr>
        <w:top w:val="none" w:sz="0" w:space="0" w:color="auto"/>
        <w:left w:val="none" w:sz="0" w:space="0" w:color="auto"/>
        <w:bottom w:val="none" w:sz="0" w:space="0" w:color="auto"/>
        <w:right w:val="none" w:sz="0" w:space="0" w:color="auto"/>
      </w:divBdr>
    </w:div>
    <w:div w:id="484472605">
      <w:bodyDiv w:val="1"/>
      <w:marLeft w:val="0"/>
      <w:marRight w:val="0"/>
      <w:marTop w:val="0"/>
      <w:marBottom w:val="0"/>
      <w:divBdr>
        <w:top w:val="none" w:sz="0" w:space="0" w:color="auto"/>
        <w:left w:val="none" w:sz="0" w:space="0" w:color="auto"/>
        <w:bottom w:val="none" w:sz="0" w:space="0" w:color="auto"/>
        <w:right w:val="none" w:sz="0" w:space="0" w:color="auto"/>
      </w:divBdr>
    </w:div>
    <w:div w:id="484512485">
      <w:bodyDiv w:val="1"/>
      <w:marLeft w:val="0"/>
      <w:marRight w:val="0"/>
      <w:marTop w:val="0"/>
      <w:marBottom w:val="0"/>
      <w:divBdr>
        <w:top w:val="none" w:sz="0" w:space="0" w:color="auto"/>
        <w:left w:val="none" w:sz="0" w:space="0" w:color="auto"/>
        <w:bottom w:val="none" w:sz="0" w:space="0" w:color="auto"/>
        <w:right w:val="none" w:sz="0" w:space="0" w:color="auto"/>
      </w:divBdr>
    </w:div>
    <w:div w:id="484973063">
      <w:bodyDiv w:val="1"/>
      <w:marLeft w:val="0"/>
      <w:marRight w:val="0"/>
      <w:marTop w:val="0"/>
      <w:marBottom w:val="0"/>
      <w:divBdr>
        <w:top w:val="none" w:sz="0" w:space="0" w:color="auto"/>
        <w:left w:val="none" w:sz="0" w:space="0" w:color="auto"/>
        <w:bottom w:val="none" w:sz="0" w:space="0" w:color="auto"/>
        <w:right w:val="none" w:sz="0" w:space="0" w:color="auto"/>
      </w:divBdr>
    </w:div>
    <w:div w:id="486212411">
      <w:bodyDiv w:val="1"/>
      <w:marLeft w:val="0"/>
      <w:marRight w:val="0"/>
      <w:marTop w:val="0"/>
      <w:marBottom w:val="0"/>
      <w:divBdr>
        <w:top w:val="none" w:sz="0" w:space="0" w:color="auto"/>
        <w:left w:val="none" w:sz="0" w:space="0" w:color="auto"/>
        <w:bottom w:val="none" w:sz="0" w:space="0" w:color="auto"/>
        <w:right w:val="none" w:sz="0" w:space="0" w:color="auto"/>
      </w:divBdr>
    </w:div>
    <w:div w:id="487017601">
      <w:bodyDiv w:val="1"/>
      <w:marLeft w:val="0"/>
      <w:marRight w:val="0"/>
      <w:marTop w:val="0"/>
      <w:marBottom w:val="0"/>
      <w:divBdr>
        <w:top w:val="none" w:sz="0" w:space="0" w:color="auto"/>
        <w:left w:val="none" w:sz="0" w:space="0" w:color="auto"/>
        <w:bottom w:val="none" w:sz="0" w:space="0" w:color="auto"/>
        <w:right w:val="none" w:sz="0" w:space="0" w:color="auto"/>
      </w:divBdr>
    </w:div>
    <w:div w:id="488056953">
      <w:bodyDiv w:val="1"/>
      <w:marLeft w:val="0"/>
      <w:marRight w:val="0"/>
      <w:marTop w:val="0"/>
      <w:marBottom w:val="0"/>
      <w:divBdr>
        <w:top w:val="none" w:sz="0" w:space="0" w:color="auto"/>
        <w:left w:val="none" w:sz="0" w:space="0" w:color="auto"/>
        <w:bottom w:val="none" w:sz="0" w:space="0" w:color="auto"/>
        <w:right w:val="none" w:sz="0" w:space="0" w:color="auto"/>
      </w:divBdr>
    </w:div>
    <w:div w:id="488905505">
      <w:bodyDiv w:val="1"/>
      <w:marLeft w:val="0"/>
      <w:marRight w:val="0"/>
      <w:marTop w:val="0"/>
      <w:marBottom w:val="0"/>
      <w:divBdr>
        <w:top w:val="none" w:sz="0" w:space="0" w:color="auto"/>
        <w:left w:val="none" w:sz="0" w:space="0" w:color="auto"/>
        <w:bottom w:val="none" w:sz="0" w:space="0" w:color="auto"/>
        <w:right w:val="none" w:sz="0" w:space="0" w:color="auto"/>
      </w:divBdr>
    </w:div>
    <w:div w:id="489254564">
      <w:bodyDiv w:val="1"/>
      <w:marLeft w:val="0"/>
      <w:marRight w:val="0"/>
      <w:marTop w:val="0"/>
      <w:marBottom w:val="0"/>
      <w:divBdr>
        <w:top w:val="none" w:sz="0" w:space="0" w:color="auto"/>
        <w:left w:val="none" w:sz="0" w:space="0" w:color="auto"/>
        <w:bottom w:val="none" w:sz="0" w:space="0" w:color="auto"/>
        <w:right w:val="none" w:sz="0" w:space="0" w:color="auto"/>
      </w:divBdr>
    </w:div>
    <w:div w:id="489904712">
      <w:bodyDiv w:val="1"/>
      <w:marLeft w:val="0"/>
      <w:marRight w:val="0"/>
      <w:marTop w:val="0"/>
      <w:marBottom w:val="0"/>
      <w:divBdr>
        <w:top w:val="none" w:sz="0" w:space="0" w:color="auto"/>
        <w:left w:val="none" w:sz="0" w:space="0" w:color="auto"/>
        <w:bottom w:val="none" w:sz="0" w:space="0" w:color="auto"/>
        <w:right w:val="none" w:sz="0" w:space="0" w:color="auto"/>
      </w:divBdr>
    </w:div>
    <w:div w:id="493298527">
      <w:bodyDiv w:val="1"/>
      <w:marLeft w:val="0"/>
      <w:marRight w:val="0"/>
      <w:marTop w:val="0"/>
      <w:marBottom w:val="0"/>
      <w:divBdr>
        <w:top w:val="none" w:sz="0" w:space="0" w:color="auto"/>
        <w:left w:val="none" w:sz="0" w:space="0" w:color="auto"/>
        <w:bottom w:val="none" w:sz="0" w:space="0" w:color="auto"/>
        <w:right w:val="none" w:sz="0" w:space="0" w:color="auto"/>
      </w:divBdr>
    </w:div>
    <w:div w:id="493299933">
      <w:bodyDiv w:val="1"/>
      <w:marLeft w:val="0"/>
      <w:marRight w:val="0"/>
      <w:marTop w:val="0"/>
      <w:marBottom w:val="0"/>
      <w:divBdr>
        <w:top w:val="none" w:sz="0" w:space="0" w:color="auto"/>
        <w:left w:val="none" w:sz="0" w:space="0" w:color="auto"/>
        <w:bottom w:val="none" w:sz="0" w:space="0" w:color="auto"/>
        <w:right w:val="none" w:sz="0" w:space="0" w:color="auto"/>
      </w:divBdr>
    </w:div>
    <w:div w:id="494420364">
      <w:bodyDiv w:val="1"/>
      <w:marLeft w:val="0"/>
      <w:marRight w:val="0"/>
      <w:marTop w:val="0"/>
      <w:marBottom w:val="0"/>
      <w:divBdr>
        <w:top w:val="none" w:sz="0" w:space="0" w:color="auto"/>
        <w:left w:val="none" w:sz="0" w:space="0" w:color="auto"/>
        <w:bottom w:val="none" w:sz="0" w:space="0" w:color="auto"/>
        <w:right w:val="none" w:sz="0" w:space="0" w:color="auto"/>
      </w:divBdr>
    </w:div>
    <w:div w:id="494878678">
      <w:bodyDiv w:val="1"/>
      <w:marLeft w:val="0"/>
      <w:marRight w:val="0"/>
      <w:marTop w:val="0"/>
      <w:marBottom w:val="0"/>
      <w:divBdr>
        <w:top w:val="none" w:sz="0" w:space="0" w:color="auto"/>
        <w:left w:val="none" w:sz="0" w:space="0" w:color="auto"/>
        <w:bottom w:val="none" w:sz="0" w:space="0" w:color="auto"/>
        <w:right w:val="none" w:sz="0" w:space="0" w:color="auto"/>
      </w:divBdr>
    </w:div>
    <w:div w:id="495656352">
      <w:bodyDiv w:val="1"/>
      <w:marLeft w:val="0"/>
      <w:marRight w:val="0"/>
      <w:marTop w:val="0"/>
      <w:marBottom w:val="0"/>
      <w:divBdr>
        <w:top w:val="none" w:sz="0" w:space="0" w:color="auto"/>
        <w:left w:val="none" w:sz="0" w:space="0" w:color="auto"/>
        <w:bottom w:val="none" w:sz="0" w:space="0" w:color="auto"/>
        <w:right w:val="none" w:sz="0" w:space="0" w:color="auto"/>
      </w:divBdr>
    </w:div>
    <w:div w:id="496119349">
      <w:bodyDiv w:val="1"/>
      <w:marLeft w:val="0"/>
      <w:marRight w:val="0"/>
      <w:marTop w:val="0"/>
      <w:marBottom w:val="0"/>
      <w:divBdr>
        <w:top w:val="none" w:sz="0" w:space="0" w:color="auto"/>
        <w:left w:val="none" w:sz="0" w:space="0" w:color="auto"/>
        <w:bottom w:val="none" w:sz="0" w:space="0" w:color="auto"/>
        <w:right w:val="none" w:sz="0" w:space="0" w:color="auto"/>
      </w:divBdr>
    </w:div>
    <w:div w:id="496776041">
      <w:bodyDiv w:val="1"/>
      <w:marLeft w:val="0"/>
      <w:marRight w:val="0"/>
      <w:marTop w:val="0"/>
      <w:marBottom w:val="0"/>
      <w:divBdr>
        <w:top w:val="none" w:sz="0" w:space="0" w:color="auto"/>
        <w:left w:val="none" w:sz="0" w:space="0" w:color="auto"/>
        <w:bottom w:val="none" w:sz="0" w:space="0" w:color="auto"/>
        <w:right w:val="none" w:sz="0" w:space="0" w:color="auto"/>
      </w:divBdr>
    </w:div>
    <w:div w:id="500437223">
      <w:bodyDiv w:val="1"/>
      <w:marLeft w:val="0"/>
      <w:marRight w:val="0"/>
      <w:marTop w:val="0"/>
      <w:marBottom w:val="0"/>
      <w:divBdr>
        <w:top w:val="none" w:sz="0" w:space="0" w:color="auto"/>
        <w:left w:val="none" w:sz="0" w:space="0" w:color="auto"/>
        <w:bottom w:val="none" w:sz="0" w:space="0" w:color="auto"/>
        <w:right w:val="none" w:sz="0" w:space="0" w:color="auto"/>
      </w:divBdr>
    </w:div>
    <w:div w:id="501240278">
      <w:bodyDiv w:val="1"/>
      <w:marLeft w:val="0"/>
      <w:marRight w:val="0"/>
      <w:marTop w:val="0"/>
      <w:marBottom w:val="0"/>
      <w:divBdr>
        <w:top w:val="none" w:sz="0" w:space="0" w:color="auto"/>
        <w:left w:val="none" w:sz="0" w:space="0" w:color="auto"/>
        <w:bottom w:val="none" w:sz="0" w:space="0" w:color="auto"/>
        <w:right w:val="none" w:sz="0" w:space="0" w:color="auto"/>
      </w:divBdr>
    </w:div>
    <w:div w:id="501512777">
      <w:bodyDiv w:val="1"/>
      <w:marLeft w:val="0"/>
      <w:marRight w:val="0"/>
      <w:marTop w:val="0"/>
      <w:marBottom w:val="0"/>
      <w:divBdr>
        <w:top w:val="none" w:sz="0" w:space="0" w:color="auto"/>
        <w:left w:val="none" w:sz="0" w:space="0" w:color="auto"/>
        <w:bottom w:val="none" w:sz="0" w:space="0" w:color="auto"/>
        <w:right w:val="none" w:sz="0" w:space="0" w:color="auto"/>
      </w:divBdr>
    </w:div>
    <w:div w:id="503058388">
      <w:bodyDiv w:val="1"/>
      <w:marLeft w:val="0"/>
      <w:marRight w:val="0"/>
      <w:marTop w:val="0"/>
      <w:marBottom w:val="0"/>
      <w:divBdr>
        <w:top w:val="none" w:sz="0" w:space="0" w:color="auto"/>
        <w:left w:val="none" w:sz="0" w:space="0" w:color="auto"/>
        <w:bottom w:val="none" w:sz="0" w:space="0" w:color="auto"/>
        <w:right w:val="none" w:sz="0" w:space="0" w:color="auto"/>
      </w:divBdr>
    </w:div>
    <w:div w:id="503402397">
      <w:bodyDiv w:val="1"/>
      <w:marLeft w:val="0"/>
      <w:marRight w:val="0"/>
      <w:marTop w:val="0"/>
      <w:marBottom w:val="0"/>
      <w:divBdr>
        <w:top w:val="none" w:sz="0" w:space="0" w:color="auto"/>
        <w:left w:val="none" w:sz="0" w:space="0" w:color="auto"/>
        <w:bottom w:val="none" w:sz="0" w:space="0" w:color="auto"/>
        <w:right w:val="none" w:sz="0" w:space="0" w:color="auto"/>
      </w:divBdr>
    </w:div>
    <w:div w:id="503672544">
      <w:bodyDiv w:val="1"/>
      <w:marLeft w:val="0"/>
      <w:marRight w:val="0"/>
      <w:marTop w:val="0"/>
      <w:marBottom w:val="0"/>
      <w:divBdr>
        <w:top w:val="none" w:sz="0" w:space="0" w:color="auto"/>
        <w:left w:val="none" w:sz="0" w:space="0" w:color="auto"/>
        <w:bottom w:val="none" w:sz="0" w:space="0" w:color="auto"/>
        <w:right w:val="none" w:sz="0" w:space="0" w:color="auto"/>
      </w:divBdr>
    </w:div>
    <w:div w:id="504639287">
      <w:bodyDiv w:val="1"/>
      <w:marLeft w:val="0"/>
      <w:marRight w:val="0"/>
      <w:marTop w:val="0"/>
      <w:marBottom w:val="0"/>
      <w:divBdr>
        <w:top w:val="none" w:sz="0" w:space="0" w:color="auto"/>
        <w:left w:val="none" w:sz="0" w:space="0" w:color="auto"/>
        <w:bottom w:val="none" w:sz="0" w:space="0" w:color="auto"/>
        <w:right w:val="none" w:sz="0" w:space="0" w:color="auto"/>
      </w:divBdr>
    </w:div>
    <w:div w:id="508326563">
      <w:bodyDiv w:val="1"/>
      <w:marLeft w:val="0"/>
      <w:marRight w:val="0"/>
      <w:marTop w:val="0"/>
      <w:marBottom w:val="0"/>
      <w:divBdr>
        <w:top w:val="none" w:sz="0" w:space="0" w:color="auto"/>
        <w:left w:val="none" w:sz="0" w:space="0" w:color="auto"/>
        <w:bottom w:val="none" w:sz="0" w:space="0" w:color="auto"/>
        <w:right w:val="none" w:sz="0" w:space="0" w:color="auto"/>
      </w:divBdr>
    </w:div>
    <w:div w:id="509032091">
      <w:bodyDiv w:val="1"/>
      <w:marLeft w:val="0"/>
      <w:marRight w:val="0"/>
      <w:marTop w:val="0"/>
      <w:marBottom w:val="0"/>
      <w:divBdr>
        <w:top w:val="none" w:sz="0" w:space="0" w:color="auto"/>
        <w:left w:val="none" w:sz="0" w:space="0" w:color="auto"/>
        <w:bottom w:val="none" w:sz="0" w:space="0" w:color="auto"/>
        <w:right w:val="none" w:sz="0" w:space="0" w:color="auto"/>
      </w:divBdr>
    </w:div>
    <w:div w:id="509179291">
      <w:bodyDiv w:val="1"/>
      <w:marLeft w:val="0"/>
      <w:marRight w:val="0"/>
      <w:marTop w:val="0"/>
      <w:marBottom w:val="0"/>
      <w:divBdr>
        <w:top w:val="none" w:sz="0" w:space="0" w:color="auto"/>
        <w:left w:val="none" w:sz="0" w:space="0" w:color="auto"/>
        <w:bottom w:val="none" w:sz="0" w:space="0" w:color="auto"/>
        <w:right w:val="none" w:sz="0" w:space="0" w:color="auto"/>
      </w:divBdr>
    </w:div>
    <w:div w:id="510487472">
      <w:bodyDiv w:val="1"/>
      <w:marLeft w:val="0"/>
      <w:marRight w:val="0"/>
      <w:marTop w:val="0"/>
      <w:marBottom w:val="0"/>
      <w:divBdr>
        <w:top w:val="none" w:sz="0" w:space="0" w:color="auto"/>
        <w:left w:val="none" w:sz="0" w:space="0" w:color="auto"/>
        <w:bottom w:val="none" w:sz="0" w:space="0" w:color="auto"/>
        <w:right w:val="none" w:sz="0" w:space="0" w:color="auto"/>
      </w:divBdr>
    </w:div>
    <w:div w:id="512260997">
      <w:bodyDiv w:val="1"/>
      <w:marLeft w:val="0"/>
      <w:marRight w:val="0"/>
      <w:marTop w:val="0"/>
      <w:marBottom w:val="0"/>
      <w:divBdr>
        <w:top w:val="none" w:sz="0" w:space="0" w:color="auto"/>
        <w:left w:val="none" w:sz="0" w:space="0" w:color="auto"/>
        <w:bottom w:val="none" w:sz="0" w:space="0" w:color="auto"/>
        <w:right w:val="none" w:sz="0" w:space="0" w:color="auto"/>
      </w:divBdr>
    </w:div>
    <w:div w:id="513150566">
      <w:bodyDiv w:val="1"/>
      <w:marLeft w:val="0"/>
      <w:marRight w:val="0"/>
      <w:marTop w:val="0"/>
      <w:marBottom w:val="0"/>
      <w:divBdr>
        <w:top w:val="none" w:sz="0" w:space="0" w:color="auto"/>
        <w:left w:val="none" w:sz="0" w:space="0" w:color="auto"/>
        <w:bottom w:val="none" w:sz="0" w:space="0" w:color="auto"/>
        <w:right w:val="none" w:sz="0" w:space="0" w:color="auto"/>
      </w:divBdr>
    </w:div>
    <w:div w:id="513569945">
      <w:bodyDiv w:val="1"/>
      <w:marLeft w:val="0"/>
      <w:marRight w:val="0"/>
      <w:marTop w:val="0"/>
      <w:marBottom w:val="0"/>
      <w:divBdr>
        <w:top w:val="none" w:sz="0" w:space="0" w:color="auto"/>
        <w:left w:val="none" w:sz="0" w:space="0" w:color="auto"/>
        <w:bottom w:val="none" w:sz="0" w:space="0" w:color="auto"/>
        <w:right w:val="none" w:sz="0" w:space="0" w:color="auto"/>
      </w:divBdr>
    </w:div>
    <w:div w:id="513612798">
      <w:bodyDiv w:val="1"/>
      <w:marLeft w:val="0"/>
      <w:marRight w:val="0"/>
      <w:marTop w:val="0"/>
      <w:marBottom w:val="0"/>
      <w:divBdr>
        <w:top w:val="none" w:sz="0" w:space="0" w:color="auto"/>
        <w:left w:val="none" w:sz="0" w:space="0" w:color="auto"/>
        <w:bottom w:val="none" w:sz="0" w:space="0" w:color="auto"/>
        <w:right w:val="none" w:sz="0" w:space="0" w:color="auto"/>
      </w:divBdr>
    </w:div>
    <w:div w:id="513616467">
      <w:bodyDiv w:val="1"/>
      <w:marLeft w:val="0"/>
      <w:marRight w:val="0"/>
      <w:marTop w:val="0"/>
      <w:marBottom w:val="0"/>
      <w:divBdr>
        <w:top w:val="none" w:sz="0" w:space="0" w:color="auto"/>
        <w:left w:val="none" w:sz="0" w:space="0" w:color="auto"/>
        <w:bottom w:val="none" w:sz="0" w:space="0" w:color="auto"/>
        <w:right w:val="none" w:sz="0" w:space="0" w:color="auto"/>
      </w:divBdr>
    </w:div>
    <w:div w:id="515268578">
      <w:bodyDiv w:val="1"/>
      <w:marLeft w:val="0"/>
      <w:marRight w:val="0"/>
      <w:marTop w:val="0"/>
      <w:marBottom w:val="0"/>
      <w:divBdr>
        <w:top w:val="none" w:sz="0" w:space="0" w:color="auto"/>
        <w:left w:val="none" w:sz="0" w:space="0" w:color="auto"/>
        <w:bottom w:val="none" w:sz="0" w:space="0" w:color="auto"/>
        <w:right w:val="none" w:sz="0" w:space="0" w:color="auto"/>
      </w:divBdr>
    </w:div>
    <w:div w:id="515733484">
      <w:bodyDiv w:val="1"/>
      <w:marLeft w:val="0"/>
      <w:marRight w:val="0"/>
      <w:marTop w:val="0"/>
      <w:marBottom w:val="0"/>
      <w:divBdr>
        <w:top w:val="none" w:sz="0" w:space="0" w:color="auto"/>
        <w:left w:val="none" w:sz="0" w:space="0" w:color="auto"/>
        <w:bottom w:val="none" w:sz="0" w:space="0" w:color="auto"/>
        <w:right w:val="none" w:sz="0" w:space="0" w:color="auto"/>
      </w:divBdr>
    </w:div>
    <w:div w:id="515775975">
      <w:bodyDiv w:val="1"/>
      <w:marLeft w:val="0"/>
      <w:marRight w:val="0"/>
      <w:marTop w:val="0"/>
      <w:marBottom w:val="0"/>
      <w:divBdr>
        <w:top w:val="none" w:sz="0" w:space="0" w:color="auto"/>
        <w:left w:val="none" w:sz="0" w:space="0" w:color="auto"/>
        <w:bottom w:val="none" w:sz="0" w:space="0" w:color="auto"/>
        <w:right w:val="none" w:sz="0" w:space="0" w:color="auto"/>
      </w:divBdr>
    </w:div>
    <w:div w:id="517962912">
      <w:bodyDiv w:val="1"/>
      <w:marLeft w:val="0"/>
      <w:marRight w:val="0"/>
      <w:marTop w:val="0"/>
      <w:marBottom w:val="0"/>
      <w:divBdr>
        <w:top w:val="none" w:sz="0" w:space="0" w:color="auto"/>
        <w:left w:val="none" w:sz="0" w:space="0" w:color="auto"/>
        <w:bottom w:val="none" w:sz="0" w:space="0" w:color="auto"/>
        <w:right w:val="none" w:sz="0" w:space="0" w:color="auto"/>
      </w:divBdr>
    </w:div>
    <w:div w:id="520630459">
      <w:bodyDiv w:val="1"/>
      <w:marLeft w:val="0"/>
      <w:marRight w:val="0"/>
      <w:marTop w:val="0"/>
      <w:marBottom w:val="0"/>
      <w:divBdr>
        <w:top w:val="none" w:sz="0" w:space="0" w:color="auto"/>
        <w:left w:val="none" w:sz="0" w:space="0" w:color="auto"/>
        <w:bottom w:val="none" w:sz="0" w:space="0" w:color="auto"/>
        <w:right w:val="none" w:sz="0" w:space="0" w:color="auto"/>
      </w:divBdr>
    </w:div>
    <w:div w:id="522020082">
      <w:bodyDiv w:val="1"/>
      <w:marLeft w:val="0"/>
      <w:marRight w:val="0"/>
      <w:marTop w:val="0"/>
      <w:marBottom w:val="0"/>
      <w:divBdr>
        <w:top w:val="none" w:sz="0" w:space="0" w:color="auto"/>
        <w:left w:val="none" w:sz="0" w:space="0" w:color="auto"/>
        <w:bottom w:val="none" w:sz="0" w:space="0" w:color="auto"/>
        <w:right w:val="none" w:sz="0" w:space="0" w:color="auto"/>
      </w:divBdr>
    </w:div>
    <w:div w:id="523136517">
      <w:bodyDiv w:val="1"/>
      <w:marLeft w:val="0"/>
      <w:marRight w:val="0"/>
      <w:marTop w:val="0"/>
      <w:marBottom w:val="0"/>
      <w:divBdr>
        <w:top w:val="none" w:sz="0" w:space="0" w:color="auto"/>
        <w:left w:val="none" w:sz="0" w:space="0" w:color="auto"/>
        <w:bottom w:val="none" w:sz="0" w:space="0" w:color="auto"/>
        <w:right w:val="none" w:sz="0" w:space="0" w:color="auto"/>
      </w:divBdr>
    </w:div>
    <w:div w:id="523595832">
      <w:bodyDiv w:val="1"/>
      <w:marLeft w:val="0"/>
      <w:marRight w:val="0"/>
      <w:marTop w:val="0"/>
      <w:marBottom w:val="0"/>
      <w:divBdr>
        <w:top w:val="none" w:sz="0" w:space="0" w:color="auto"/>
        <w:left w:val="none" w:sz="0" w:space="0" w:color="auto"/>
        <w:bottom w:val="none" w:sz="0" w:space="0" w:color="auto"/>
        <w:right w:val="none" w:sz="0" w:space="0" w:color="auto"/>
      </w:divBdr>
    </w:div>
    <w:div w:id="524100173">
      <w:bodyDiv w:val="1"/>
      <w:marLeft w:val="0"/>
      <w:marRight w:val="0"/>
      <w:marTop w:val="0"/>
      <w:marBottom w:val="0"/>
      <w:divBdr>
        <w:top w:val="none" w:sz="0" w:space="0" w:color="auto"/>
        <w:left w:val="none" w:sz="0" w:space="0" w:color="auto"/>
        <w:bottom w:val="none" w:sz="0" w:space="0" w:color="auto"/>
        <w:right w:val="none" w:sz="0" w:space="0" w:color="auto"/>
      </w:divBdr>
    </w:div>
    <w:div w:id="524101085">
      <w:bodyDiv w:val="1"/>
      <w:marLeft w:val="0"/>
      <w:marRight w:val="0"/>
      <w:marTop w:val="0"/>
      <w:marBottom w:val="0"/>
      <w:divBdr>
        <w:top w:val="none" w:sz="0" w:space="0" w:color="auto"/>
        <w:left w:val="none" w:sz="0" w:space="0" w:color="auto"/>
        <w:bottom w:val="none" w:sz="0" w:space="0" w:color="auto"/>
        <w:right w:val="none" w:sz="0" w:space="0" w:color="auto"/>
      </w:divBdr>
    </w:div>
    <w:div w:id="524631735">
      <w:bodyDiv w:val="1"/>
      <w:marLeft w:val="0"/>
      <w:marRight w:val="0"/>
      <w:marTop w:val="0"/>
      <w:marBottom w:val="0"/>
      <w:divBdr>
        <w:top w:val="none" w:sz="0" w:space="0" w:color="auto"/>
        <w:left w:val="none" w:sz="0" w:space="0" w:color="auto"/>
        <w:bottom w:val="none" w:sz="0" w:space="0" w:color="auto"/>
        <w:right w:val="none" w:sz="0" w:space="0" w:color="auto"/>
      </w:divBdr>
    </w:div>
    <w:div w:id="525289247">
      <w:bodyDiv w:val="1"/>
      <w:marLeft w:val="0"/>
      <w:marRight w:val="0"/>
      <w:marTop w:val="0"/>
      <w:marBottom w:val="0"/>
      <w:divBdr>
        <w:top w:val="none" w:sz="0" w:space="0" w:color="auto"/>
        <w:left w:val="none" w:sz="0" w:space="0" w:color="auto"/>
        <w:bottom w:val="none" w:sz="0" w:space="0" w:color="auto"/>
        <w:right w:val="none" w:sz="0" w:space="0" w:color="auto"/>
      </w:divBdr>
    </w:div>
    <w:div w:id="525800703">
      <w:bodyDiv w:val="1"/>
      <w:marLeft w:val="0"/>
      <w:marRight w:val="0"/>
      <w:marTop w:val="0"/>
      <w:marBottom w:val="0"/>
      <w:divBdr>
        <w:top w:val="none" w:sz="0" w:space="0" w:color="auto"/>
        <w:left w:val="none" w:sz="0" w:space="0" w:color="auto"/>
        <w:bottom w:val="none" w:sz="0" w:space="0" w:color="auto"/>
        <w:right w:val="none" w:sz="0" w:space="0" w:color="auto"/>
      </w:divBdr>
    </w:div>
    <w:div w:id="525827257">
      <w:bodyDiv w:val="1"/>
      <w:marLeft w:val="0"/>
      <w:marRight w:val="0"/>
      <w:marTop w:val="0"/>
      <w:marBottom w:val="0"/>
      <w:divBdr>
        <w:top w:val="none" w:sz="0" w:space="0" w:color="auto"/>
        <w:left w:val="none" w:sz="0" w:space="0" w:color="auto"/>
        <w:bottom w:val="none" w:sz="0" w:space="0" w:color="auto"/>
        <w:right w:val="none" w:sz="0" w:space="0" w:color="auto"/>
      </w:divBdr>
    </w:div>
    <w:div w:id="526021528">
      <w:bodyDiv w:val="1"/>
      <w:marLeft w:val="0"/>
      <w:marRight w:val="0"/>
      <w:marTop w:val="0"/>
      <w:marBottom w:val="0"/>
      <w:divBdr>
        <w:top w:val="none" w:sz="0" w:space="0" w:color="auto"/>
        <w:left w:val="none" w:sz="0" w:space="0" w:color="auto"/>
        <w:bottom w:val="none" w:sz="0" w:space="0" w:color="auto"/>
        <w:right w:val="none" w:sz="0" w:space="0" w:color="auto"/>
      </w:divBdr>
    </w:div>
    <w:div w:id="527061642">
      <w:bodyDiv w:val="1"/>
      <w:marLeft w:val="0"/>
      <w:marRight w:val="0"/>
      <w:marTop w:val="0"/>
      <w:marBottom w:val="0"/>
      <w:divBdr>
        <w:top w:val="none" w:sz="0" w:space="0" w:color="auto"/>
        <w:left w:val="none" w:sz="0" w:space="0" w:color="auto"/>
        <w:bottom w:val="none" w:sz="0" w:space="0" w:color="auto"/>
        <w:right w:val="none" w:sz="0" w:space="0" w:color="auto"/>
      </w:divBdr>
    </w:div>
    <w:div w:id="527913555">
      <w:bodyDiv w:val="1"/>
      <w:marLeft w:val="0"/>
      <w:marRight w:val="0"/>
      <w:marTop w:val="0"/>
      <w:marBottom w:val="0"/>
      <w:divBdr>
        <w:top w:val="none" w:sz="0" w:space="0" w:color="auto"/>
        <w:left w:val="none" w:sz="0" w:space="0" w:color="auto"/>
        <w:bottom w:val="none" w:sz="0" w:space="0" w:color="auto"/>
        <w:right w:val="none" w:sz="0" w:space="0" w:color="auto"/>
      </w:divBdr>
    </w:div>
    <w:div w:id="529075179">
      <w:bodyDiv w:val="1"/>
      <w:marLeft w:val="0"/>
      <w:marRight w:val="0"/>
      <w:marTop w:val="0"/>
      <w:marBottom w:val="0"/>
      <w:divBdr>
        <w:top w:val="none" w:sz="0" w:space="0" w:color="auto"/>
        <w:left w:val="none" w:sz="0" w:space="0" w:color="auto"/>
        <w:bottom w:val="none" w:sz="0" w:space="0" w:color="auto"/>
        <w:right w:val="none" w:sz="0" w:space="0" w:color="auto"/>
      </w:divBdr>
    </w:div>
    <w:div w:id="529150317">
      <w:bodyDiv w:val="1"/>
      <w:marLeft w:val="0"/>
      <w:marRight w:val="0"/>
      <w:marTop w:val="0"/>
      <w:marBottom w:val="0"/>
      <w:divBdr>
        <w:top w:val="none" w:sz="0" w:space="0" w:color="auto"/>
        <w:left w:val="none" w:sz="0" w:space="0" w:color="auto"/>
        <w:bottom w:val="none" w:sz="0" w:space="0" w:color="auto"/>
        <w:right w:val="none" w:sz="0" w:space="0" w:color="auto"/>
      </w:divBdr>
    </w:div>
    <w:div w:id="529681004">
      <w:bodyDiv w:val="1"/>
      <w:marLeft w:val="0"/>
      <w:marRight w:val="0"/>
      <w:marTop w:val="0"/>
      <w:marBottom w:val="0"/>
      <w:divBdr>
        <w:top w:val="none" w:sz="0" w:space="0" w:color="auto"/>
        <w:left w:val="none" w:sz="0" w:space="0" w:color="auto"/>
        <w:bottom w:val="none" w:sz="0" w:space="0" w:color="auto"/>
        <w:right w:val="none" w:sz="0" w:space="0" w:color="auto"/>
      </w:divBdr>
    </w:div>
    <w:div w:id="531698532">
      <w:bodyDiv w:val="1"/>
      <w:marLeft w:val="0"/>
      <w:marRight w:val="0"/>
      <w:marTop w:val="0"/>
      <w:marBottom w:val="0"/>
      <w:divBdr>
        <w:top w:val="none" w:sz="0" w:space="0" w:color="auto"/>
        <w:left w:val="none" w:sz="0" w:space="0" w:color="auto"/>
        <w:bottom w:val="none" w:sz="0" w:space="0" w:color="auto"/>
        <w:right w:val="none" w:sz="0" w:space="0" w:color="auto"/>
      </w:divBdr>
    </w:div>
    <w:div w:id="531890889">
      <w:bodyDiv w:val="1"/>
      <w:marLeft w:val="0"/>
      <w:marRight w:val="0"/>
      <w:marTop w:val="0"/>
      <w:marBottom w:val="0"/>
      <w:divBdr>
        <w:top w:val="none" w:sz="0" w:space="0" w:color="auto"/>
        <w:left w:val="none" w:sz="0" w:space="0" w:color="auto"/>
        <w:bottom w:val="none" w:sz="0" w:space="0" w:color="auto"/>
        <w:right w:val="none" w:sz="0" w:space="0" w:color="auto"/>
      </w:divBdr>
    </w:div>
    <w:div w:id="532765208">
      <w:bodyDiv w:val="1"/>
      <w:marLeft w:val="0"/>
      <w:marRight w:val="0"/>
      <w:marTop w:val="0"/>
      <w:marBottom w:val="0"/>
      <w:divBdr>
        <w:top w:val="none" w:sz="0" w:space="0" w:color="auto"/>
        <w:left w:val="none" w:sz="0" w:space="0" w:color="auto"/>
        <w:bottom w:val="none" w:sz="0" w:space="0" w:color="auto"/>
        <w:right w:val="none" w:sz="0" w:space="0" w:color="auto"/>
      </w:divBdr>
    </w:div>
    <w:div w:id="533928543">
      <w:bodyDiv w:val="1"/>
      <w:marLeft w:val="0"/>
      <w:marRight w:val="0"/>
      <w:marTop w:val="0"/>
      <w:marBottom w:val="0"/>
      <w:divBdr>
        <w:top w:val="none" w:sz="0" w:space="0" w:color="auto"/>
        <w:left w:val="none" w:sz="0" w:space="0" w:color="auto"/>
        <w:bottom w:val="none" w:sz="0" w:space="0" w:color="auto"/>
        <w:right w:val="none" w:sz="0" w:space="0" w:color="auto"/>
      </w:divBdr>
    </w:div>
    <w:div w:id="536311234">
      <w:bodyDiv w:val="1"/>
      <w:marLeft w:val="0"/>
      <w:marRight w:val="0"/>
      <w:marTop w:val="0"/>
      <w:marBottom w:val="0"/>
      <w:divBdr>
        <w:top w:val="none" w:sz="0" w:space="0" w:color="auto"/>
        <w:left w:val="none" w:sz="0" w:space="0" w:color="auto"/>
        <w:bottom w:val="none" w:sz="0" w:space="0" w:color="auto"/>
        <w:right w:val="none" w:sz="0" w:space="0" w:color="auto"/>
      </w:divBdr>
    </w:div>
    <w:div w:id="536553029">
      <w:bodyDiv w:val="1"/>
      <w:marLeft w:val="0"/>
      <w:marRight w:val="0"/>
      <w:marTop w:val="0"/>
      <w:marBottom w:val="0"/>
      <w:divBdr>
        <w:top w:val="none" w:sz="0" w:space="0" w:color="auto"/>
        <w:left w:val="none" w:sz="0" w:space="0" w:color="auto"/>
        <w:bottom w:val="none" w:sz="0" w:space="0" w:color="auto"/>
        <w:right w:val="none" w:sz="0" w:space="0" w:color="auto"/>
      </w:divBdr>
    </w:div>
    <w:div w:id="537595348">
      <w:bodyDiv w:val="1"/>
      <w:marLeft w:val="0"/>
      <w:marRight w:val="0"/>
      <w:marTop w:val="0"/>
      <w:marBottom w:val="0"/>
      <w:divBdr>
        <w:top w:val="none" w:sz="0" w:space="0" w:color="auto"/>
        <w:left w:val="none" w:sz="0" w:space="0" w:color="auto"/>
        <w:bottom w:val="none" w:sz="0" w:space="0" w:color="auto"/>
        <w:right w:val="none" w:sz="0" w:space="0" w:color="auto"/>
      </w:divBdr>
    </w:div>
    <w:div w:id="539055995">
      <w:bodyDiv w:val="1"/>
      <w:marLeft w:val="0"/>
      <w:marRight w:val="0"/>
      <w:marTop w:val="0"/>
      <w:marBottom w:val="0"/>
      <w:divBdr>
        <w:top w:val="none" w:sz="0" w:space="0" w:color="auto"/>
        <w:left w:val="none" w:sz="0" w:space="0" w:color="auto"/>
        <w:bottom w:val="none" w:sz="0" w:space="0" w:color="auto"/>
        <w:right w:val="none" w:sz="0" w:space="0" w:color="auto"/>
      </w:divBdr>
    </w:div>
    <w:div w:id="539435594">
      <w:bodyDiv w:val="1"/>
      <w:marLeft w:val="0"/>
      <w:marRight w:val="0"/>
      <w:marTop w:val="0"/>
      <w:marBottom w:val="0"/>
      <w:divBdr>
        <w:top w:val="none" w:sz="0" w:space="0" w:color="auto"/>
        <w:left w:val="none" w:sz="0" w:space="0" w:color="auto"/>
        <w:bottom w:val="none" w:sz="0" w:space="0" w:color="auto"/>
        <w:right w:val="none" w:sz="0" w:space="0" w:color="auto"/>
      </w:divBdr>
    </w:div>
    <w:div w:id="539586612">
      <w:bodyDiv w:val="1"/>
      <w:marLeft w:val="0"/>
      <w:marRight w:val="0"/>
      <w:marTop w:val="0"/>
      <w:marBottom w:val="0"/>
      <w:divBdr>
        <w:top w:val="none" w:sz="0" w:space="0" w:color="auto"/>
        <w:left w:val="none" w:sz="0" w:space="0" w:color="auto"/>
        <w:bottom w:val="none" w:sz="0" w:space="0" w:color="auto"/>
        <w:right w:val="none" w:sz="0" w:space="0" w:color="auto"/>
      </w:divBdr>
    </w:div>
    <w:div w:id="540361812">
      <w:bodyDiv w:val="1"/>
      <w:marLeft w:val="0"/>
      <w:marRight w:val="0"/>
      <w:marTop w:val="0"/>
      <w:marBottom w:val="0"/>
      <w:divBdr>
        <w:top w:val="none" w:sz="0" w:space="0" w:color="auto"/>
        <w:left w:val="none" w:sz="0" w:space="0" w:color="auto"/>
        <w:bottom w:val="none" w:sz="0" w:space="0" w:color="auto"/>
        <w:right w:val="none" w:sz="0" w:space="0" w:color="auto"/>
      </w:divBdr>
    </w:div>
    <w:div w:id="540555449">
      <w:bodyDiv w:val="1"/>
      <w:marLeft w:val="0"/>
      <w:marRight w:val="0"/>
      <w:marTop w:val="0"/>
      <w:marBottom w:val="0"/>
      <w:divBdr>
        <w:top w:val="none" w:sz="0" w:space="0" w:color="auto"/>
        <w:left w:val="none" w:sz="0" w:space="0" w:color="auto"/>
        <w:bottom w:val="none" w:sz="0" w:space="0" w:color="auto"/>
        <w:right w:val="none" w:sz="0" w:space="0" w:color="auto"/>
      </w:divBdr>
    </w:div>
    <w:div w:id="541215803">
      <w:bodyDiv w:val="1"/>
      <w:marLeft w:val="0"/>
      <w:marRight w:val="0"/>
      <w:marTop w:val="0"/>
      <w:marBottom w:val="0"/>
      <w:divBdr>
        <w:top w:val="none" w:sz="0" w:space="0" w:color="auto"/>
        <w:left w:val="none" w:sz="0" w:space="0" w:color="auto"/>
        <w:bottom w:val="none" w:sz="0" w:space="0" w:color="auto"/>
        <w:right w:val="none" w:sz="0" w:space="0" w:color="auto"/>
      </w:divBdr>
    </w:div>
    <w:div w:id="541400086">
      <w:bodyDiv w:val="1"/>
      <w:marLeft w:val="0"/>
      <w:marRight w:val="0"/>
      <w:marTop w:val="0"/>
      <w:marBottom w:val="0"/>
      <w:divBdr>
        <w:top w:val="none" w:sz="0" w:space="0" w:color="auto"/>
        <w:left w:val="none" w:sz="0" w:space="0" w:color="auto"/>
        <w:bottom w:val="none" w:sz="0" w:space="0" w:color="auto"/>
        <w:right w:val="none" w:sz="0" w:space="0" w:color="auto"/>
      </w:divBdr>
    </w:div>
    <w:div w:id="542252272">
      <w:bodyDiv w:val="1"/>
      <w:marLeft w:val="0"/>
      <w:marRight w:val="0"/>
      <w:marTop w:val="0"/>
      <w:marBottom w:val="0"/>
      <w:divBdr>
        <w:top w:val="none" w:sz="0" w:space="0" w:color="auto"/>
        <w:left w:val="none" w:sz="0" w:space="0" w:color="auto"/>
        <w:bottom w:val="none" w:sz="0" w:space="0" w:color="auto"/>
        <w:right w:val="none" w:sz="0" w:space="0" w:color="auto"/>
      </w:divBdr>
    </w:div>
    <w:div w:id="542911975">
      <w:bodyDiv w:val="1"/>
      <w:marLeft w:val="0"/>
      <w:marRight w:val="0"/>
      <w:marTop w:val="0"/>
      <w:marBottom w:val="0"/>
      <w:divBdr>
        <w:top w:val="none" w:sz="0" w:space="0" w:color="auto"/>
        <w:left w:val="none" w:sz="0" w:space="0" w:color="auto"/>
        <w:bottom w:val="none" w:sz="0" w:space="0" w:color="auto"/>
        <w:right w:val="none" w:sz="0" w:space="0" w:color="auto"/>
      </w:divBdr>
    </w:div>
    <w:div w:id="543638603">
      <w:bodyDiv w:val="1"/>
      <w:marLeft w:val="0"/>
      <w:marRight w:val="0"/>
      <w:marTop w:val="0"/>
      <w:marBottom w:val="0"/>
      <w:divBdr>
        <w:top w:val="none" w:sz="0" w:space="0" w:color="auto"/>
        <w:left w:val="none" w:sz="0" w:space="0" w:color="auto"/>
        <w:bottom w:val="none" w:sz="0" w:space="0" w:color="auto"/>
        <w:right w:val="none" w:sz="0" w:space="0" w:color="auto"/>
      </w:divBdr>
    </w:div>
    <w:div w:id="544561139">
      <w:bodyDiv w:val="1"/>
      <w:marLeft w:val="0"/>
      <w:marRight w:val="0"/>
      <w:marTop w:val="0"/>
      <w:marBottom w:val="0"/>
      <w:divBdr>
        <w:top w:val="none" w:sz="0" w:space="0" w:color="auto"/>
        <w:left w:val="none" w:sz="0" w:space="0" w:color="auto"/>
        <w:bottom w:val="none" w:sz="0" w:space="0" w:color="auto"/>
        <w:right w:val="none" w:sz="0" w:space="0" w:color="auto"/>
      </w:divBdr>
    </w:div>
    <w:div w:id="545067619">
      <w:bodyDiv w:val="1"/>
      <w:marLeft w:val="0"/>
      <w:marRight w:val="0"/>
      <w:marTop w:val="0"/>
      <w:marBottom w:val="0"/>
      <w:divBdr>
        <w:top w:val="none" w:sz="0" w:space="0" w:color="auto"/>
        <w:left w:val="none" w:sz="0" w:space="0" w:color="auto"/>
        <w:bottom w:val="none" w:sz="0" w:space="0" w:color="auto"/>
        <w:right w:val="none" w:sz="0" w:space="0" w:color="auto"/>
      </w:divBdr>
    </w:div>
    <w:div w:id="545530025">
      <w:bodyDiv w:val="1"/>
      <w:marLeft w:val="0"/>
      <w:marRight w:val="0"/>
      <w:marTop w:val="0"/>
      <w:marBottom w:val="0"/>
      <w:divBdr>
        <w:top w:val="none" w:sz="0" w:space="0" w:color="auto"/>
        <w:left w:val="none" w:sz="0" w:space="0" w:color="auto"/>
        <w:bottom w:val="none" w:sz="0" w:space="0" w:color="auto"/>
        <w:right w:val="none" w:sz="0" w:space="0" w:color="auto"/>
      </w:divBdr>
    </w:div>
    <w:div w:id="545873392">
      <w:bodyDiv w:val="1"/>
      <w:marLeft w:val="0"/>
      <w:marRight w:val="0"/>
      <w:marTop w:val="0"/>
      <w:marBottom w:val="0"/>
      <w:divBdr>
        <w:top w:val="none" w:sz="0" w:space="0" w:color="auto"/>
        <w:left w:val="none" w:sz="0" w:space="0" w:color="auto"/>
        <w:bottom w:val="none" w:sz="0" w:space="0" w:color="auto"/>
        <w:right w:val="none" w:sz="0" w:space="0" w:color="auto"/>
      </w:divBdr>
    </w:div>
    <w:div w:id="549076657">
      <w:bodyDiv w:val="1"/>
      <w:marLeft w:val="0"/>
      <w:marRight w:val="0"/>
      <w:marTop w:val="0"/>
      <w:marBottom w:val="0"/>
      <w:divBdr>
        <w:top w:val="none" w:sz="0" w:space="0" w:color="auto"/>
        <w:left w:val="none" w:sz="0" w:space="0" w:color="auto"/>
        <w:bottom w:val="none" w:sz="0" w:space="0" w:color="auto"/>
        <w:right w:val="none" w:sz="0" w:space="0" w:color="auto"/>
      </w:divBdr>
    </w:div>
    <w:div w:id="549148916">
      <w:bodyDiv w:val="1"/>
      <w:marLeft w:val="0"/>
      <w:marRight w:val="0"/>
      <w:marTop w:val="0"/>
      <w:marBottom w:val="0"/>
      <w:divBdr>
        <w:top w:val="none" w:sz="0" w:space="0" w:color="auto"/>
        <w:left w:val="none" w:sz="0" w:space="0" w:color="auto"/>
        <w:bottom w:val="none" w:sz="0" w:space="0" w:color="auto"/>
        <w:right w:val="none" w:sz="0" w:space="0" w:color="auto"/>
      </w:divBdr>
    </w:div>
    <w:div w:id="549463961">
      <w:bodyDiv w:val="1"/>
      <w:marLeft w:val="0"/>
      <w:marRight w:val="0"/>
      <w:marTop w:val="0"/>
      <w:marBottom w:val="0"/>
      <w:divBdr>
        <w:top w:val="none" w:sz="0" w:space="0" w:color="auto"/>
        <w:left w:val="none" w:sz="0" w:space="0" w:color="auto"/>
        <w:bottom w:val="none" w:sz="0" w:space="0" w:color="auto"/>
        <w:right w:val="none" w:sz="0" w:space="0" w:color="auto"/>
      </w:divBdr>
    </w:div>
    <w:div w:id="549850259">
      <w:bodyDiv w:val="1"/>
      <w:marLeft w:val="0"/>
      <w:marRight w:val="0"/>
      <w:marTop w:val="0"/>
      <w:marBottom w:val="0"/>
      <w:divBdr>
        <w:top w:val="none" w:sz="0" w:space="0" w:color="auto"/>
        <w:left w:val="none" w:sz="0" w:space="0" w:color="auto"/>
        <w:bottom w:val="none" w:sz="0" w:space="0" w:color="auto"/>
        <w:right w:val="none" w:sz="0" w:space="0" w:color="auto"/>
      </w:divBdr>
    </w:div>
    <w:div w:id="550190815">
      <w:bodyDiv w:val="1"/>
      <w:marLeft w:val="0"/>
      <w:marRight w:val="0"/>
      <w:marTop w:val="0"/>
      <w:marBottom w:val="0"/>
      <w:divBdr>
        <w:top w:val="none" w:sz="0" w:space="0" w:color="auto"/>
        <w:left w:val="none" w:sz="0" w:space="0" w:color="auto"/>
        <w:bottom w:val="none" w:sz="0" w:space="0" w:color="auto"/>
        <w:right w:val="none" w:sz="0" w:space="0" w:color="auto"/>
      </w:divBdr>
    </w:div>
    <w:div w:id="551425186">
      <w:bodyDiv w:val="1"/>
      <w:marLeft w:val="0"/>
      <w:marRight w:val="0"/>
      <w:marTop w:val="0"/>
      <w:marBottom w:val="0"/>
      <w:divBdr>
        <w:top w:val="none" w:sz="0" w:space="0" w:color="auto"/>
        <w:left w:val="none" w:sz="0" w:space="0" w:color="auto"/>
        <w:bottom w:val="none" w:sz="0" w:space="0" w:color="auto"/>
        <w:right w:val="none" w:sz="0" w:space="0" w:color="auto"/>
      </w:divBdr>
    </w:div>
    <w:div w:id="552665983">
      <w:bodyDiv w:val="1"/>
      <w:marLeft w:val="0"/>
      <w:marRight w:val="0"/>
      <w:marTop w:val="0"/>
      <w:marBottom w:val="0"/>
      <w:divBdr>
        <w:top w:val="none" w:sz="0" w:space="0" w:color="auto"/>
        <w:left w:val="none" w:sz="0" w:space="0" w:color="auto"/>
        <w:bottom w:val="none" w:sz="0" w:space="0" w:color="auto"/>
        <w:right w:val="none" w:sz="0" w:space="0" w:color="auto"/>
      </w:divBdr>
    </w:div>
    <w:div w:id="553085964">
      <w:bodyDiv w:val="1"/>
      <w:marLeft w:val="0"/>
      <w:marRight w:val="0"/>
      <w:marTop w:val="0"/>
      <w:marBottom w:val="0"/>
      <w:divBdr>
        <w:top w:val="none" w:sz="0" w:space="0" w:color="auto"/>
        <w:left w:val="none" w:sz="0" w:space="0" w:color="auto"/>
        <w:bottom w:val="none" w:sz="0" w:space="0" w:color="auto"/>
        <w:right w:val="none" w:sz="0" w:space="0" w:color="auto"/>
      </w:divBdr>
    </w:div>
    <w:div w:id="553273283">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
    <w:div w:id="554127530">
      <w:bodyDiv w:val="1"/>
      <w:marLeft w:val="0"/>
      <w:marRight w:val="0"/>
      <w:marTop w:val="0"/>
      <w:marBottom w:val="0"/>
      <w:divBdr>
        <w:top w:val="none" w:sz="0" w:space="0" w:color="auto"/>
        <w:left w:val="none" w:sz="0" w:space="0" w:color="auto"/>
        <w:bottom w:val="none" w:sz="0" w:space="0" w:color="auto"/>
        <w:right w:val="none" w:sz="0" w:space="0" w:color="auto"/>
      </w:divBdr>
    </w:div>
    <w:div w:id="554895828">
      <w:bodyDiv w:val="1"/>
      <w:marLeft w:val="0"/>
      <w:marRight w:val="0"/>
      <w:marTop w:val="0"/>
      <w:marBottom w:val="0"/>
      <w:divBdr>
        <w:top w:val="none" w:sz="0" w:space="0" w:color="auto"/>
        <w:left w:val="none" w:sz="0" w:space="0" w:color="auto"/>
        <w:bottom w:val="none" w:sz="0" w:space="0" w:color="auto"/>
        <w:right w:val="none" w:sz="0" w:space="0" w:color="auto"/>
      </w:divBdr>
    </w:div>
    <w:div w:id="555240589">
      <w:bodyDiv w:val="1"/>
      <w:marLeft w:val="0"/>
      <w:marRight w:val="0"/>
      <w:marTop w:val="0"/>
      <w:marBottom w:val="0"/>
      <w:divBdr>
        <w:top w:val="none" w:sz="0" w:space="0" w:color="auto"/>
        <w:left w:val="none" w:sz="0" w:space="0" w:color="auto"/>
        <w:bottom w:val="none" w:sz="0" w:space="0" w:color="auto"/>
        <w:right w:val="none" w:sz="0" w:space="0" w:color="auto"/>
      </w:divBdr>
    </w:div>
    <w:div w:id="560747710">
      <w:bodyDiv w:val="1"/>
      <w:marLeft w:val="0"/>
      <w:marRight w:val="0"/>
      <w:marTop w:val="0"/>
      <w:marBottom w:val="0"/>
      <w:divBdr>
        <w:top w:val="none" w:sz="0" w:space="0" w:color="auto"/>
        <w:left w:val="none" w:sz="0" w:space="0" w:color="auto"/>
        <w:bottom w:val="none" w:sz="0" w:space="0" w:color="auto"/>
        <w:right w:val="none" w:sz="0" w:space="0" w:color="auto"/>
      </w:divBdr>
    </w:div>
    <w:div w:id="561252818">
      <w:bodyDiv w:val="1"/>
      <w:marLeft w:val="0"/>
      <w:marRight w:val="0"/>
      <w:marTop w:val="0"/>
      <w:marBottom w:val="0"/>
      <w:divBdr>
        <w:top w:val="none" w:sz="0" w:space="0" w:color="auto"/>
        <w:left w:val="none" w:sz="0" w:space="0" w:color="auto"/>
        <w:bottom w:val="none" w:sz="0" w:space="0" w:color="auto"/>
        <w:right w:val="none" w:sz="0" w:space="0" w:color="auto"/>
      </w:divBdr>
    </w:div>
    <w:div w:id="561333180">
      <w:bodyDiv w:val="1"/>
      <w:marLeft w:val="0"/>
      <w:marRight w:val="0"/>
      <w:marTop w:val="0"/>
      <w:marBottom w:val="0"/>
      <w:divBdr>
        <w:top w:val="none" w:sz="0" w:space="0" w:color="auto"/>
        <w:left w:val="none" w:sz="0" w:space="0" w:color="auto"/>
        <w:bottom w:val="none" w:sz="0" w:space="0" w:color="auto"/>
        <w:right w:val="none" w:sz="0" w:space="0" w:color="auto"/>
      </w:divBdr>
    </w:div>
    <w:div w:id="562254075">
      <w:bodyDiv w:val="1"/>
      <w:marLeft w:val="0"/>
      <w:marRight w:val="0"/>
      <w:marTop w:val="0"/>
      <w:marBottom w:val="0"/>
      <w:divBdr>
        <w:top w:val="none" w:sz="0" w:space="0" w:color="auto"/>
        <w:left w:val="none" w:sz="0" w:space="0" w:color="auto"/>
        <w:bottom w:val="none" w:sz="0" w:space="0" w:color="auto"/>
        <w:right w:val="none" w:sz="0" w:space="0" w:color="auto"/>
      </w:divBdr>
    </w:div>
    <w:div w:id="562301577">
      <w:bodyDiv w:val="1"/>
      <w:marLeft w:val="0"/>
      <w:marRight w:val="0"/>
      <w:marTop w:val="0"/>
      <w:marBottom w:val="0"/>
      <w:divBdr>
        <w:top w:val="none" w:sz="0" w:space="0" w:color="auto"/>
        <w:left w:val="none" w:sz="0" w:space="0" w:color="auto"/>
        <w:bottom w:val="none" w:sz="0" w:space="0" w:color="auto"/>
        <w:right w:val="none" w:sz="0" w:space="0" w:color="auto"/>
      </w:divBdr>
    </w:div>
    <w:div w:id="562372572">
      <w:bodyDiv w:val="1"/>
      <w:marLeft w:val="0"/>
      <w:marRight w:val="0"/>
      <w:marTop w:val="0"/>
      <w:marBottom w:val="0"/>
      <w:divBdr>
        <w:top w:val="none" w:sz="0" w:space="0" w:color="auto"/>
        <w:left w:val="none" w:sz="0" w:space="0" w:color="auto"/>
        <w:bottom w:val="none" w:sz="0" w:space="0" w:color="auto"/>
        <w:right w:val="none" w:sz="0" w:space="0" w:color="auto"/>
      </w:divBdr>
    </w:div>
    <w:div w:id="562451881">
      <w:bodyDiv w:val="1"/>
      <w:marLeft w:val="0"/>
      <w:marRight w:val="0"/>
      <w:marTop w:val="0"/>
      <w:marBottom w:val="0"/>
      <w:divBdr>
        <w:top w:val="none" w:sz="0" w:space="0" w:color="auto"/>
        <w:left w:val="none" w:sz="0" w:space="0" w:color="auto"/>
        <w:bottom w:val="none" w:sz="0" w:space="0" w:color="auto"/>
        <w:right w:val="none" w:sz="0" w:space="0" w:color="auto"/>
      </w:divBdr>
    </w:div>
    <w:div w:id="563292749">
      <w:bodyDiv w:val="1"/>
      <w:marLeft w:val="0"/>
      <w:marRight w:val="0"/>
      <w:marTop w:val="0"/>
      <w:marBottom w:val="0"/>
      <w:divBdr>
        <w:top w:val="none" w:sz="0" w:space="0" w:color="auto"/>
        <w:left w:val="none" w:sz="0" w:space="0" w:color="auto"/>
        <w:bottom w:val="none" w:sz="0" w:space="0" w:color="auto"/>
        <w:right w:val="none" w:sz="0" w:space="0" w:color="auto"/>
      </w:divBdr>
    </w:div>
    <w:div w:id="563298030">
      <w:bodyDiv w:val="1"/>
      <w:marLeft w:val="0"/>
      <w:marRight w:val="0"/>
      <w:marTop w:val="0"/>
      <w:marBottom w:val="0"/>
      <w:divBdr>
        <w:top w:val="none" w:sz="0" w:space="0" w:color="auto"/>
        <w:left w:val="none" w:sz="0" w:space="0" w:color="auto"/>
        <w:bottom w:val="none" w:sz="0" w:space="0" w:color="auto"/>
        <w:right w:val="none" w:sz="0" w:space="0" w:color="auto"/>
      </w:divBdr>
    </w:div>
    <w:div w:id="563561381">
      <w:bodyDiv w:val="1"/>
      <w:marLeft w:val="0"/>
      <w:marRight w:val="0"/>
      <w:marTop w:val="0"/>
      <w:marBottom w:val="0"/>
      <w:divBdr>
        <w:top w:val="none" w:sz="0" w:space="0" w:color="auto"/>
        <w:left w:val="none" w:sz="0" w:space="0" w:color="auto"/>
        <w:bottom w:val="none" w:sz="0" w:space="0" w:color="auto"/>
        <w:right w:val="none" w:sz="0" w:space="0" w:color="auto"/>
      </w:divBdr>
    </w:div>
    <w:div w:id="563756130">
      <w:bodyDiv w:val="1"/>
      <w:marLeft w:val="0"/>
      <w:marRight w:val="0"/>
      <w:marTop w:val="0"/>
      <w:marBottom w:val="0"/>
      <w:divBdr>
        <w:top w:val="none" w:sz="0" w:space="0" w:color="auto"/>
        <w:left w:val="none" w:sz="0" w:space="0" w:color="auto"/>
        <w:bottom w:val="none" w:sz="0" w:space="0" w:color="auto"/>
        <w:right w:val="none" w:sz="0" w:space="0" w:color="auto"/>
      </w:divBdr>
    </w:div>
    <w:div w:id="563806589">
      <w:bodyDiv w:val="1"/>
      <w:marLeft w:val="0"/>
      <w:marRight w:val="0"/>
      <w:marTop w:val="0"/>
      <w:marBottom w:val="0"/>
      <w:divBdr>
        <w:top w:val="none" w:sz="0" w:space="0" w:color="auto"/>
        <w:left w:val="none" w:sz="0" w:space="0" w:color="auto"/>
        <w:bottom w:val="none" w:sz="0" w:space="0" w:color="auto"/>
        <w:right w:val="none" w:sz="0" w:space="0" w:color="auto"/>
      </w:divBdr>
    </w:div>
    <w:div w:id="564729207">
      <w:bodyDiv w:val="1"/>
      <w:marLeft w:val="0"/>
      <w:marRight w:val="0"/>
      <w:marTop w:val="0"/>
      <w:marBottom w:val="0"/>
      <w:divBdr>
        <w:top w:val="none" w:sz="0" w:space="0" w:color="auto"/>
        <w:left w:val="none" w:sz="0" w:space="0" w:color="auto"/>
        <w:bottom w:val="none" w:sz="0" w:space="0" w:color="auto"/>
        <w:right w:val="none" w:sz="0" w:space="0" w:color="auto"/>
      </w:divBdr>
    </w:div>
    <w:div w:id="564874102">
      <w:bodyDiv w:val="1"/>
      <w:marLeft w:val="0"/>
      <w:marRight w:val="0"/>
      <w:marTop w:val="0"/>
      <w:marBottom w:val="0"/>
      <w:divBdr>
        <w:top w:val="none" w:sz="0" w:space="0" w:color="auto"/>
        <w:left w:val="none" w:sz="0" w:space="0" w:color="auto"/>
        <w:bottom w:val="none" w:sz="0" w:space="0" w:color="auto"/>
        <w:right w:val="none" w:sz="0" w:space="0" w:color="auto"/>
      </w:divBdr>
    </w:div>
    <w:div w:id="566039471">
      <w:bodyDiv w:val="1"/>
      <w:marLeft w:val="0"/>
      <w:marRight w:val="0"/>
      <w:marTop w:val="0"/>
      <w:marBottom w:val="0"/>
      <w:divBdr>
        <w:top w:val="none" w:sz="0" w:space="0" w:color="auto"/>
        <w:left w:val="none" w:sz="0" w:space="0" w:color="auto"/>
        <w:bottom w:val="none" w:sz="0" w:space="0" w:color="auto"/>
        <w:right w:val="none" w:sz="0" w:space="0" w:color="auto"/>
      </w:divBdr>
    </w:div>
    <w:div w:id="566645105">
      <w:bodyDiv w:val="1"/>
      <w:marLeft w:val="0"/>
      <w:marRight w:val="0"/>
      <w:marTop w:val="0"/>
      <w:marBottom w:val="0"/>
      <w:divBdr>
        <w:top w:val="none" w:sz="0" w:space="0" w:color="auto"/>
        <w:left w:val="none" w:sz="0" w:space="0" w:color="auto"/>
        <w:bottom w:val="none" w:sz="0" w:space="0" w:color="auto"/>
        <w:right w:val="none" w:sz="0" w:space="0" w:color="auto"/>
      </w:divBdr>
    </w:div>
    <w:div w:id="566917395">
      <w:bodyDiv w:val="1"/>
      <w:marLeft w:val="0"/>
      <w:marRight w:val="0"/>
      <w:marTop w:val="0"/>
      <w:marBottom w:val="0"/>
      <w:divBdr>
        <w:top w:val="none" w:sz="0" w:space="0" w:color="auto"/>
        <w:left w:val="none" w:sz="0" w:space="0" w:color="auto"/>
        <w:bottom w:val="none" w:sz="0" w:space="0" w:color="auto"/>
        <w:right w:val="none" w:sz="0" w:space="0" w:color="auto"/>
      </w:divBdr>
    </w:div>
    <w:div w:id="567107335">
      <w:bodyDiv w:val="1"/>
      <w:marLeft w:val="0"/>
      <w:marRight w:val="0"/>
      <w:marTop w:val="0"/>
      <w:marBottom w:val="0"/>
      <w:divBdr>
        <w:top w:val="none" w:sz="0" w:space="0" w:color="auto"/>
        <w:left w:val="none" w:sz="0" w:space="0" w:color="auto"/>
        <w:bottom w:val="none" w:sz="0" w:space="0" w:color="auto"/>
        <w:right w:val="none" w:sz="0" w:space="0" w:color="auto"/>
      </w:divBdr>
    </w:div>
    <w:div w:id="567302855">
      <w:bodyDiv w:val="1"/>
      <w:marLeft w:val="0"/>
      <w:marRight w:val="0"/>
      <w:marTop w:val="0"/>
      <w:marBottom w:val="0"/>
      <w:divBdr>
        <w:top w:val="none" w:sz="0" w:space="0" w:color="auto"/>
        <w:left w:val="none" w:sz="0" w:space="0" w:color="auto"/>
        <w:bottom w:val="none" w:sz="0" w:space="0" w:color="auto"/>
        <w:right w:val="none" w:sz="0" w:space="0" w:color="auto"/>
      </w:divBdr>
    </w:div>
    <w:div w:id="567418009">
      <w:bodyDiv w:val="1"/>
      <w:marLeft w:val="0"/>
      <w:marRight w:val="0"/>
      <w:marTop w:val="0"/>
      <w:marBottom w:val="0"/>
      <w:divBdr>
        <w:top w:val="none" w:sz="0" w:space="0" w:color="auto"/>
        <w:left w:val="none" w:sz="0" w:space="0" w:color="auto"/>
        <w:bottom w:val="none" w:sz="0" w:space="0" w:color="auto"/>
        <w:right w:val="none" w:sz="0" w:space="0" w:color="auto"/>
      </w:divBdr>
    </w:div>
    <w:div w:id="567419706">
      <w:bodyDiv w:val="1"/>
      <w:marLeft w:val="0"/>
      <w:marRight w:val="0"/>
      <w:marTop w:val="0"/>
      <w:marBottom w:val="0"/>
      <w:divBdr>
        <w:top w:val="none" w:sz="0" w:space="0" w:color="auto"/>
        <w:left w:val="none" w:sz="0" w:space="0" w:color="auto"/>
        <w:bottom w:val="none" w:sz="0" w:space="0" w:color="auto"/>
        <w:right w:val="none" w:sz="0" w:space="0" w:color="auto"/>
      </w:divBdr>
    </w:div>
    <w:div w:id="568157256">
      <w:bodyDiv w:val="1"/>
      <w:marLeft w:val="0"/>
      <w:marRight w:val="0"/>
      <w:marTop w:val="0"/>
      <w:marBottom w:val="0"/>
      <w:divBdr>
        <w:top w:val="none" w:sz="0" w:space="0" w:color="auto"/>
        <w:left w:val="none" w:sz="0" w:space="0" w:color="auto"/>
        <w:bottom w:val="none" w:sz="0" w:space="0" w:color="auto"/>
        <w:right w:val="none" w:sz="0" w:space="0" w:color="auto"/>
      </w:divBdr>
    </w:div>
    <w:div w:id="568466083">
      <w:bodyDiv w:val="1"/>
      <w:marLeft w:val="0"/>
      <w:marRight w:val="0"/>
      <w:marTop w:val="0"/>
      <w:marBottom w:val="0"/>
      <w:divBdr>
        <w:top w:val="none" w:sz="0" w:space="0" w:color="auto"/>
        <w:left w:val="none" w:sz="0" w:space="0" w:color="auto"/>
        <w:bottom w:val="none" w:sz="0" w:space="0" w:color="auto"/>
        <w:right w:val="none" w:sz="0" w:space="0" w:color="auto"/>
      </w:divBdr>
    </w:div>
    <w:div w:id="570038595">
      <w:bodyDiv w:val="1"/>
      <w:marLeft w:val="0"/>
      <w:marRight w:val="0"/>
      <w:marTop w:val="0"/>
      <w:marBottom w:val="0"/>
      <w:divBdr>
        <w:top w:val="none" w:sz="0" w:space="0" w:color="auto"/>
        <w:left w:val="none" w:sz="0" w:space="0" w:color="auto"/>
        <w:bottom w:val="none" w:sz="0" w:space="0" w:color="auto"/>
        <w:right w:val="none" w:sz="0" w:space="0" w:color="auto"/>
      </w:divBdr>
    </w:div>
    <w:div w:id="570386285">
      <w:bodyDiv w:val="1"/>
      <w:marLeft w:val="0"/>
      <w:marRight w:val="0"/>
      <w:marTop w:val="0"/>
      <w:marBottom w:val="0"/>
      <w:divBdr>
        <w:top w:val="none" w:sz="0" w:space="0" w:color="auto"/>
        <w:left w:val="none" w:sz="0" w:space="0" w:color="auto"/>
        <w:bottom w:val="none" w:sz="0" w:space="0" w:color="auto"/>
        <w:right w:val="none" w:sz="0" w:space="0" w:color="auto"/>
      </w:divBdr>
    </w:div>
    <w:div w:id="570694724">
      <w:bodyDiv w:val="1"/>
      <w:marLeft w:val="0"/>
      <w:marRight w:val="0"/>
      <w:marTop w:val="0"/>
      <w:marBottom w:val="0"/>
      <w:divBdr>
        <w:top w:val="none" w:sz="0" w:space="0" w:color="auto"/>
        <w:left w:val="none" w:sz="0" w:space="0" w:color="auto"/>
        <w:bottom w:val="none" w:sz="0" w:space="0" w:color="auto"/>
        <w:right w:val="none" w:sz="0" w:space="0" w:color="auto"/>
      </w:divBdr>
    </w:div>
    <w:div w:id="572394197">
      <w:bodyDiv w:val="1"/>
      <w:marLeft w:val="0"/>
      <w:marRight w:val="0"/>
      <w:marTop w:val="0"/>
      <w:marBottom w:val="0"/>
      <w:divBdr>
        <w:top w:val="none" w:sz="0" w:space="0" w:color="auto"/>
        <w:left w:val="none" w:sz="0" w:space="0" w:color="auto"/>
        <w:bottom w:val="none" w:sz="0" w:space="0" w:color="auto"/>
        <w:right w:val="none" w:sz="0" w:space="0" w:color="auto"/>
      </w:divBdr>
    </w:div>
    <w:div w:id="572546678">
      <w:bodyDiv w:val="1"/>
      <w:marLeft w:val="0"/>
      <w:marRight w:val="0"/>
      <w:marTop w:val="0"/>
      <w:marBottom w:val="0"/>
      <w:divBdr>
        <w:top w:val="none" w:sz="0" w:space="0" w:color="auto"/>
        <w:left w:val="none" w:sz="0" w:space="0" w:color="auto"/>
        <w:bottom w:val="none" w:sz="0" w:space="0" w:color="auto"/>
        <w:right w:val="none" w:sz="0" w:space="0" w:color="auto"/>
      </w:divBdr>
    </w:div>
    <w:div w:id="572936794">
      <w:bodyDiv w:val="1"/>
      <w:marLeft w:val="0"/>
      <w:marRight w:val="0"/>
      <w:marTop w:val="0"/>
      <w:marBottom w:val="0"/>
      <w:divBdr>
        <w:top w:val="none" w:sz="0" w:space="0" w:color="auto"/>
        <w:left w:val="none" w:sz="0" w:space="0" w:color="auto"/>
        <w:bottom w:val="none" w:sz="0" w:space="0" w:color="auto"/>
        <w:right w:val="none" w:sz="0" w:space="0" w:color="auto"/>
      </w:divBdr>
    </w:div>
    <w:div w:id="574978380">
      <w:bodyDiv w:val="1"/>
      <w:marLeft w:val="0"/>
      <w:marRight w:val="0"/>
      <w:marTop w:val="0"/>
      <w:marBottom w:val="0"/>
      <w:divBdr>
        <w:top w:val="none" w:sz="0" w:space="0" w:color="auto"/>
        <w:left w:val="none" w:sz="0" w:space="0" w:color="auto"/>
        <w:bottom w:val="none" w:sz="0" w:space="0" w:color="auto"/>
        <w:right w:val="none" w:sz="0" w:space="0" w:color="auto"/>
      </w:divBdr>
    </w:div>
    <w:div w:id="575167543">
      <w:bodyDiv w:val="1"/>
      <w:marLeft w:val="0"/>
      <w:marRight w:val="0"/>
      <w:marTop w:val="0"/>
      <w:marBottom w:val="0"/>
      <w:divBdr>
        <w:top w:val="none" w:sz="0" w:space="0" w:color="auto"/>
        <w:left w:val="none" w:sz="0" w:space="0" w:color="auto"/>
        <w:bottom w:val="none" w:sz="0" w:space="0" w:color="auto"/>
        <w:right w:val="none" w:sz="0" w:space="0" w:color="auto"/>
      </w:divBdr>
    </w:div>
    <w:div w:id="575436860">
      <w:bodyDiv w:val="1"/>
      <w:marLeft w:val="0"/>
      <w:marRight w:val="0"/>
      <w:marTop w:val="0"/>
      <w:marBottom w:val="0"/>
      <w:divBdr>
        <w:top w:val="none" w:sz="0" w:space="0" w:color="auto"/>
        <w:left w:val="none" w:sz="0" w:space="0" w:color="auto"/>
        <w:bottom w:val="none" w:sz="0" w:space="0" w:color="auto"/>
        <w:right w:val="none" w:sz="0" w:space="0" w:color="auto"/>
      </w:divBdr>
    </w:div>
    <w:div w:id="576325576">
      <w:bodyDiv w:val="1"/>
      <w:marLeft w:val="0"/>
      <w:marRight w:val="0"/>
      <w:marTop w:val="0"/>
      <w:marBottom w:val="0"/>
      <w:divBdr>
        <w:top w:val="none" w:sz="0" w:space="0" w:color="auto"/>
        <w:left w:val="none" w:sz="0" w:space="0" w:color="auto"/>
        <w:bottom w:val="none" w:sz="0" w:space="0" w:color="auto"/>
        <w:right w:val="none" w:sz="0" w:space="0" w:color="auto"/>
      </w:divBdr>
    </w:div>
    <w:div w:id="576524585">
      <w:bodyDiv w:val="1"/>
      <w:marLeft w:val="0"/>
      <w:marRight w:val="0"/>
      <w:marTop w:val="0"/>
      <w:marBottom w:val="0"/>
      <w:divBdr>
        <w:top w:val="none" w:sz="0" w:space="0" w:color="auto"/>
        <w:left w:val="none" w:sz="0" w:space="0" w:color="auto"/>
        <w:bottom w:val="none" w:sz="0" w:space="0" w:color="auto"/>
        <w:right w:val="none" w:sz="0" w:space="0" w:color="auto"/>
      </w:divBdr>
    </w:div>
    <w:div w:id="576548827">
      <w:bodyDiv w:val="1"/>
      <w:marLeft w:val="0"/>
      <w:marRight w:val="0"/>
      <w:marTop w:val="0"/>
      <w:marBottom w:val="0"/>
      <w:divBdr>
        <w:top w:val="none" w:sz="0" w:space="0" w:color="auto"/>
        <w:left w:val="none" w:sz="0" w:space="0" w:color="auto"/>
        <w:bottom w:val="none" w:sz="0" w:space="0" w:color="auto"/>
        <w:right w:val="none" w:sz="0" w:space="0" w:color="auto"/>
      </w:divBdr>
    </w:div>
    <w:div w:id="576985590">
      <w:bodyDiv w:val="1"/>
      <w:marLeft w:val="0"/>
      <w:marRight w:val="0"/>
      <w:marTop w:val="0"/>
      <w:marBottom w:val="0"/>
      <w:divBdr>
        <w:top w:val="none" w:sz="0" w:space="0" w:color="auto"/>
        <w:left w:val="none" w:sz="0" w:space="0" w:color="auto"/>
        <w:bottom w:val="none" w:sz="0" w:space="0" w:color="auto"/>
        <w:right w:val="none" w:sz="0" w:space="0" w:color="auto"/>
      </w:divBdr>
    </w:div>
    <w:div w:id="578637188">
      <w:bodyDiv w:val="1"/>
      <w:marLeft w:val="0"/>
      <w:marRight w:val="0"/>
      <w:marTop w:val="0"/>
      <w:marBottom w:val="0"/>
      <w:divBdr>
        <w:top w:val="none" w:sz="0" w:space="0" w:color="auto"/>
        <w:left w:val="none" w:sz="0" w:space="0" w:color="auto"/>
        <w:bottom w:val="none" w:sz="0" w:space="0" w:color="auto"/>
        <w:right w:val="none" w:sz="0" w:space="0" w:color="auto"/>
      </w:divBdr>
    </w:div>
    <w:div w:id="583951678">
      <w:bodyDiv w:val="1"/>
      <w:marLeft w:val="0"/>
      <w:marRight w:val="0"/>
      <w:marTop w:val="0"/>
      <w:marBottom w:val="0"/>
      <w:divBdr>
        <w:top w:val="none" w:sz="0" w:space="0" w:color="auto"/>
        <w:left w:val="none" w:sz="0" w:space="0" w:color="auto"/>
        <w:bottom w:val="none" w:sz="0" w:space="0" w:color="auto"/>
        <w:right w:val="none" w:sz="0" w:space="0" w:color="auto"/>
      </w:divBdr>
    </w:div>
    <w:div w:id="583994421">
      <w:bodyDiv w:val="1"/>
      <w:marLeft w:val="0"/>
      <w:marRight w:val="0"/>
      <w:marTop w:val="0"/>
      <w:marBottom w:val="0"/>
      <w:divBdr>
        <w:top w:val="none" w:sz="0" w:space="0" w:color="auto"/>
        <w:left w:val="none" w:sz="0" w:space="0" w:color="auto"/>
        <w:bottom w:val="none" w:sz="0" w:space="0" w:color="auto"/>
        <w:right w:val="none" w:sz="0" w:space="0" w:color="auto"/>
      </w:divBdr>
    </w:div>
    <w:div w:id="584070817">
      <w:bodyDiv w:val="1"/>
      <w:marLeft w:val="0"/>
      <w:marRight w:val="0"/>
      <w:marTop w:val="0"/>
      <w:marBottom w:val="0"/>
      <w:divBdr>
        <w:top w:val="none" w:sz="0" w:space="0" w:color="auto"/>
        <w:left w:val="none" w:sz="0" w:space="0" w:color="auto"/>
        <w:bottom w:val="none" w:sz="0" w:space="0" w:color="auto"/>
        <w:right w:val="none" w:sz="0" w:space="0" w:color="auto"/>
      </w:divBdr>
    </w:div>
    <w:div w:id="584723700">
      <w:bodyDiv w:val="1"/>
      <w:marLeft w:val="0"/>
      <w:marRight w:val="0"/>
      <w:marTop w:val="0"/>
      <w:marBottom w:val="0"/>
      <w:divBdr>
        <w:top w:val="none" w:sz="0" w:space="0" w:color="auto"/>
        <w:left w:val="none" w:sz="0" w:space="0" w:color="auto"/>
        <w:bottom w:val="none" w:sz="0" w:space="0" w:color="auto"/>
        <w:right w:val="none" w:sz="0" w:space="0" w:color="auto"/>
      </w:divBdr>
    </w:div>
    <w:div w:id="585723726">
      <w:bodyDiv w:val="1"/>
      <w:marLeft w:val="0"/>
      <w:marRight w:val="0"/>
      <w:marTop w:val="0"/>
      <w:marBottom w:val="0"/>
      <w:divBdr>
        <w:top w:val="none" w:sz="0" w:space="0" w:color="auto"/>
        <w:left w:val="none" w:sz="0" w:space="0" w:color="auto"/>
        <w:bottom w:val="none" w:sz="0" w:space="0" w:color="auto"/>
        <w:right w:val="none" w:sz="0" w:space="0" w:color="auto"/>
      </w:divBdr>
    </w:div>
    <w:div w:id="586813551">
      <w:bodyDiv w:val="1"/>
      <w:marLeft w:val="0"/>
      <w:marRight w:val="0"/>
      <w:marTop w:val="0"/>
      <w:marBottom w:val="0"/>
      <w:divBdr>
        <w:top w:val="none" w:sz="0" w:space="0" w:color="auto"/>
        <w:left w:val="none" w:sz="0" w:space="0" w:color="auto"/>
        <w:bottom w:val="none" w:sz="0" w:space="0" w:color="auto"/>
        <w:right w:val="none" w:sz="0" w:space="0" w:color="auto"/>
      </w:divBdr>
    </w:div>
    <w:div w:id="588348213">
      <w:bodyDiv w:val="1"/>
      <w:marLeft w:val="0"/>
      <w:marRight w:val="0"/>
      <w:marTop w:val="0"/>
      <w:marBottom w:val="0"/>
      <w:divBdr>
        <w:top w:val="none" w:sz="0" w:space="0" w:color="auto"/>
        <w:left w:val="none" w:sz="0" w:space="0" w:color="auto"/>
        <w:bottom w:val="none" w:sz="0" w:space="0" w:color="auto"/>
        <w:right w:val="none" w:sz="0" w:space="0" w:color="auto"/>
      </w:divBdr>
    </w:div>
    <w:div w:id="589627915">
      <w:bodyDiv w:val="1"/>
      <w:marLeft w:val="0"/>
      <w:marRight w:val="0"/>
      <w:marTop w:val="0"/>
      <w:marBottom w:val="0"/>
      <w:divBdr>
        <w:top w:val="none" w:sz="0" w:space="0" w:color="auto"/>
        <w:left w:val="none" w:sz="0" w:space="0" w:color="auto"/>
        <w:bottom w:val="none" w:sz="0" w:space="0" w:color="auto"/>
        <w:right w:val="none" w:sz="0" w:space="0" w:color="auto"/>
      </w:divBdr>
    </w:div>
    <w:div w:id="590358659">
      <w:bodyDiv w:val="1"/>
      <w:marLeft w:val="0"/>
      <w:marRight w:val="0"/>
      <w:marTop w:val="0"/>
      <w:marBottom w:val="0"/>
      <w:divBdr>
        <w:top w:val="none" w:sz="0" w:space="0" w:color="auto"/>
        <w:left w:val="none" w:sz="0" w:space="0" w:color="auto"/>
        <w:bottom w:val="none" w:sz="0" w:space="0" w:color="auto"/>
        <w:right w:val="none" w:sz="0" w:space="0" w:color="auto"/>
      </w:divBdr>
    </w:div>
    <w:div w:id="591282988">
      <w:bodyDiv w:val="1"/>
      <w:marLeft w:val="0"/>
      <w:marRight w:val="0"/>
      <w:marTop w:val="0"/>
      <w:marBottom w:val="0"/>
      <w:divBdr>
        <w:top w:val="none" w:sz="0" w:space="0" w:color="auto"/>
        <w:left w:val="none" w:sz="0" w:space="0" w:color="auto"/>
        <w:bottom w:val="none" w:sz="0" w:space="0" w:color="auto"/>
        <w:right w:val="none" w:sz="0" w:space="0" w:color="auto"/>
      </w:divBdr>
    </w:div>
    <w:div w:id="591354126">
      <w:bodyDiv w:val="1"/>
      <w:marLeft w:val="0"/>
      <w:marRight w:val="0"/>
      <w:marTop w:val="0"/>
      <w:marBottom w:val="0"/>
      <w:divBdr>
        <w:top w:val="none" w:sz="0" w:space="0" w:color="auto"/>
        <w:left w:val="none" w:sz="0" w:space="0" w:color="auto"/>
        <w:bottom w:val="none" w:sz="0" w:space="0" w:color="auto"/>
        <w:right w:val="none" w:sz="0" w:space="0" w:color="auto"/>
      </w:divBdr>
    </w:div>
    <w:div w:id="592517323">
      <w:bodyDiv w:val="1"/>
      <w:marLeft w:val="0"/>
      <w:marRight w:val="0"/>
      <w:marTop w:val="0"/>
      <w:marBottom w:val="0"/>
      <w:divBdr>
        <w:top w:val="none" w:sz="0" w:space="0" w:color="auto"/>
        <w:left w:val="none" w:sz="0" w:space="0" w:color="auto"/>
        <w:bottom w:val="none" w:sz="0" w:space="0" w:color="auto"/>
        <w:right w:val="none" w:sz="0" w:space="0" w:color="auto"/>
      </w:divBdr>
    </w:div>
    <w:div w:id="592976501">
      <w:bodyDiv w:val="1"/>
      <w:marLeft w:val="0"/>
      <w:marRight w:val="0"/>
      <w:marTop w:val="0"/>
      <w:marBottom w:val="0"/>
      <w:divBdr>
        <w:top w:val="none" w:sz="0" w:space="0" w:color="auto"/>
        <w:left w:val="none" w:sz="0" w:space="0" w:color="auto"/>
        <w:bottom w:val="none" w:sz="0" w:space="0" w:color="auto"/>
        <w:right w:val="none" w:sz="0" w:space="0" w:color="auto"/>
      </w:divBdr>
    </w:div>
    <w:div w:id="594168803">
      <w:bodyDiv w:val="1"/>
      <w:marLeft w:val="0"/>
      <w:marRight w:val="0"/>
      <w:marTop w:val="0"/>
      <w:marBottom w:val="0"/>
      <w:divBdr>
        <w:top w:val="none" w:sz="0" w:space="0" w:color="auto"/>
        <w:left w:val="none" w:sz="0" w:space="0" w:color="auto"/>
        <w:bottom w:val="none" w:sz="0" w:space="0" w:color="auto"/>
        <w:right w:val="none" w:sz="0" w:space="0" w:color="auto"/>
      </w:divBdr>
    </w:div>
    <w:div w:id="594753516">
      <w:bodyDiv w:val="1"/>
      <w:marLeft w:val="0"/>
      <w:marRight w:val="0"/>
      <w:marTop w:val="0"/>
      <w:marBottom w:val="0"/>
      <w:divBdr>
        <w:top w:val="none" w:sz="0" w:space="0" w:color="auto"/>
        <w:left w:val="none" w:sz="0" w:space="0" w:color="auto"/>
        <w:bottom w:val="none" w:sz="0" w:space="0" w:color="auto"/>
        <w:right w:val="none" w:sz="0" w:space="0" w:color="auto"/>
      </w:divBdr>
    </w:div>
    <w:div w:id="595017812">
      <w:bodyDiv w:val="1"/>
      <w:marLeft w:val="0"/>
      <w:marRight w:val="0"/>
      <w:marTop w:val="0"/>
      <w:marBottom w:val="0"/>
      <w:divBdr>
        <w:top w:val="none" w:sz="0" w:space="0" w:color="auto"/>
        <w:left w:val="none" w:sz="0" w:space="0" w:color="auto"/>
        <w:bottom w:val="none" w:sz="0" w:space="0" w:color="auto"/>
        <w:right w:val="none" w:sz="0" w:space="0" w:color="auto"/>
      </w:divBdr>
    </w:div>
    <w:div w:id="595287546">
      <w:bodyDiv w:val="1"/>
      <w:marLeft w:val="0"/>
      <w:marRight w:val="0"/>
      <w:marTop w:val="0"/>
      <w:marBottom w:val="0"/>
      <w:divBdr>
        <w:top w:val="none" w:sz="0" w:space="0" w:color="auto"/>
        <w:left w:val="none" w:sz="0" w:space="0" w:color="auto"/>
        <w:bottom w:val="none" w:sz="0" w:space="0" w:color="auto"/>
        <w:right w:val="none" w:sz="0" w:space="0" w:color="auto"/>
      </w:divBdr>
    </w:div>
    <w:div w:id="595745087">
      <w:bodyDiv w:val="1"/>
      <w:marLeft w:val="0"/>
      <w:marRight w:val="0"/>
      <w:marTop w:val="0"/>
      <w:marBottom w:val="0"/>
      <w:divBdr>
        <w:top w:val="none" w:sz="0" w:space="0" w:color="auto"/>
        <w:left w:val="none" w:sz="0" w:space="0" w:color="auto"/>
        <w:bottom w:val="none" w:sz="0" w:space="0" w:color="auto"/>
        <w:right w:val="none" w:sz="0" w:space="0" w:color="auto"/>
      </w:divBdr>
    </w:div>
    <w:div w:id="595796747">
      <w:bodyDiv w:val="1"/>
      <w:marLeft w:val="0"/>
      <w:marRight w:val="0"/>
      <w:marTop w:val="0"/>
      <w:marBottom w:val="0"/>
      <w:divBdr>
        <w:top w:val="none" w:sz="0" w:space="0" w:color="auto"/>
        <w:left w:val="none" w:sz="0" w:space="0" w:color="auto"/>
        <w:bottom w:val="none" w:sz="0" w:space="0" w:color="auto"/>
        <w:right w:val="none" w:sz="0" w:space="0" w:color="auto"/>
      </w:divBdr>
    </w:div>
    <w:div w:id="596594082">
      <w:bodyDiv w:val="1"/>
      <w:marLeft w:val="0"/>
      <w:marRight w:val="0"/>
      <w:marTop w:val="0"/>
      <w:marBottom w:val="0"/>
      <w:divBdr>
        <w:top w:val="none" w:sz="0" w:space="0" w:color="auto"/>
        <w:left w:val="none" w:sz="0" w:space="0" w:color="auto"/>
        <w:bottom w:val="none" w:sz="0" w:space="0" w:color="auto"/>
        <w:right w:val="none" w:sz="0" w:space="0" w:color="auto"/>
      </w:divBdr>
    </w:div>
    <w:div w:id="597255544">
      <w:bodyDiv w:val="1"/>
      <w:marLeft w:val="0"/>
      <w:marRight w:val="0"/>
      <w:marTop w:val="0"/>
      <w:marBottom w:val="0"/>
      <w:divBdr>
        <w:top w:val="none" w:sz="0" w:space="0" w:color="auto"/>
        <w:left w:val="none" w:sz="0" w:space="0" w:color="auto"/>
        <w:bottom w:val="none" w:sz="0" w:space="0" w:color="auto"/>
        <w:right w:val="none" w:sz="0" w:space="0" w:color="auto"/>
      </w:divBdr>
    </w:div>
    <w:div w:id="600994954">
      <w:bodyDiv w:val="1"/>
      <w:marLeft w:val="0"/>
      <w:marRight w:val="0"/>
      <w:marTop w:val="0"/>
      <w:marBottom w:val="0"/>
      <w:divBdr>
        <w:top w:val="none" w:sz="0" w:space="0" w:color="auto"/>
        <w:left w:val="none" w:sz="0" w:space="0" w:color="auto"/>
        <w:bottom w:val="none" w:sz="0" w:space="0" w:color="auto"/>
        <w:right w:val="none" w:sz="0" w:space="0" w:color="auto"/>
      </w:divBdr>
    </w:div>
    <w:div w:id="601189280">
      <w:bodyDiv w:val="1"/>
      <w:marLeft w:val="0"/>
      <w:marRight w:val="0"/>
      <w:marTop w:val="0"/>
      <w:marBottom w:val="0"/>
      <w:divBdr>
        <w:top w:val="none" w:sz="0" w:space="0" w:color="auto"/>
        <w:left w:val="none" w:sz="0" w:space="0" w:color="auto"/>
        <w:bottom w:val="none" w:sz="0" w:space="0" w:color="auto"/>
        <w:right w:val="none" w:sz="0" w:space="0" w:color="auto"/>
      </w:divBdr>
    </w:div>
    <w:div w:id="601769708">
      <w:bodyDiv w:val="1"/>
      <w:marLeft w:val="0"/>
      <w:marRight w:val="0"/>
      <w:marTop w:val="0"/>
      <w:marBottom w:val="0"/>
      <w:divBdr>
        <w:top w:val="none" w:sz="0" w:space="0" w:color="auto"/>
        <w:left w:val="none" w:sz="0" w:space="0" w:color="auto"/>
        <w:bottom w:val="none" w:sz="0" w:space="0" w:color="auto"/>
        <w:right w:val="none" w:sz="0" w:space="0" w:color="auto"/>
      </w:divBdr>
    </w:div>
    <w:div w:id="602618378">
      <w:bodyDiv w:val="1"/>
      <w:marLeft w:val="0"/>
      <w:marRight w:val="0"/>
      <w:marTop w:val="0"/>
      <w:marBottom w:val="0"/>
      <w:divBdr>
        <w:top w:val="none" w:sz="0" w:space="0" w:color="auto"/>
        <w:left w:val="none" w:sz="0" w:space="0" w:color="auto"/>
        <w:bottom w:val="none" w:sz="0" w:space="0" w:color="auto"/>
        <w:right w:val="none" w:sz="0" w:space="0" w:color="auto"/>
      </w:divBdr>
    </w:div>
    <w:div w:id="604003051">
      <w:bodyDiv w:val="1"/>
      <w:marLeft w:val="0"/>
      <w:marRight w:val="0"/>
      <w:marTop w:val="0"/>
      <w:marBottom w:val="0"/>
      <w:divBdr>
        <w:top w:val="none" w:sz="0" w:space="0" w:color="auto"/>
        <w:left w:val="none" w:sz="0" w:space="0" w:color="auto"/>
        <w:bottom w:val="none" w:sz="0" w:space="0" w:color="auto"/>
        <w:right w:val="none" w:sz="0" w:space="0" w:color="auto"/>
      </w:divBdr>
    </w:div>
    <w:div w:id="606154679">
      <w:bodyDiv w:val="1"/>
      <w:marLeft w:val="0"/>
      <w:marRight w:val="0"/>
      <w:marTop w:val="0"/>
      <w:marBottom w:val="0"/>
      <w:divBdr>
        <w:top w:val="none" w:sz="0" w:space="0" w:color="auto"/>
        <w:left w:val="none" w:sz="0" w:space="0" w:color="auto"/>
        <w:bottom w:val="none" w:sz="0" w:space="0" w:color="auto"/>
        <w:right w:val="none" w:sz="0" w:space="0" w:color="auto"/>
      </w:divBdr>
    </w:div>
    <w:div w:id="606157735">
      <w:bodyDiv w:val="1"/>
      <w:marLeft w:val="0"/>
      <w:marRight w:val="0"/>
      <w:marTop w:val="0"/>
      <w:marBottom w:val="0"/>
      <w:divBdr>
        <w:top w:val="none" w:sz="0" w:space="0" w:color="auto"/>
        <w:left w:val="none" w:sz="0" w:space="0" w:color="auto"/>
        <w:bottom w:val="none" w:sz="0" w:space="0" w:color="auto"/>
        <w:right w:val="none" w:sz="0" w:space="0" w:color="auto"/>
      </w:divBdr>
    </w:div>
    <w:div w:id="608663299">
      <w:bodyDiv w:val="1"/>
      <w:marLeft w:val="0"/>
      <w:marRight w:val="0"/>
      <w:marTop w:val="0"/>
      <w:marBottom w:val="0"/>
      <w:divBdr>
        <w:top w:val="none" w:sz="0" w:space="0" w:color="auto"/>
        <w:left w:val="none" w:sz="0" w:space="0" w:color="auto"/>
        <w:bottom w:val="none" w:sz="0" w:space="0" w:color="auto"/>
        <w:right w:val="none" w:sz="0" w:space="0" w:color="auto"/>
      </w:divBdr>
    </w:div>
    <w:div w:id="609312672">
      <w:bodyDiv w:val="1"/>
      <w:marLeft w:val="0"/>
      <w:marRight w:val="0"/>
      <w:marTop w:val="0"/>
      <w:marBottom w:val="0"/>
      <w:divBdr>
        <w:top w:val="none" w:sz="0" w:space="0" w:color="auto"/>
        <w:left w:val="none" w:sz="0" w:space="0" w:color="auto"/>
        <w:bottom w:val="none" w:sz="0" w:space="0" w:color="auto"/>
        <w:right w:val="none" w:sz="0" w:space="0" w:color="auto"/>
      </w:divBdr>
    </w:div>
    <w:div w:id="609750904">
      <w:bodyDiv w:val="1"/>
      <w:marLeft w:val="0"/>
      <w:marRight w:val="0"/>
      <w:marTop w:val="0"/>
      <w:marBottom w:val="0"/>
      <w:divBdr>
        <w:top w:val="none" w:sz="0" w:space="0" w:color="auto"/>
        <w:left w:val="none" w:sz="0" w:space="0" w:color="auto"/>
        <w:bottom w:val="none" w:sz="0" w:space="0" w:color="auto"/>
        <w:right w:val="none" w:sz="0" w:space="0" w:color="auto"/>
      </w:divBdr>
    </w:div>
    <w:div w:id="610823735">
      <w:bodyDiv w:val="1"/>
      <w:marLeft w:val="0"/>
      <w:marRight w:val="0"/>
      <w:marTop w:val="0"/>
      <w:marBottom w:val="0"/>
      <w:divBdr>
        <w:top w:val="none" w:sz="0" w:space="0" w:color="auto"/>
        <w:left w:val="none" w:sz="0" w:space="0" w:color="auto"/>
        <w:bottom w:val="none" w:sz="0" w:space="0" w:color="auto"/>
        <w:right w:val="none" w:sz="0" w:space="0" w:color="auto"/>
      </w:divBdr>
    </w:div>
    <w:div w:id="610935576">
      <w:bodyDiv w:val="1"/>
      <w:marLeft w:val="0"/>
      <w:marRight w:val="0"/>
      <w:marTop w:val="0"/>
      <w:marBottom w:val="0"/>
      <w:divBdr>
        <w:top w:val="none" w:sz="0" w:space="0" w:color="auto"/>
        <w:left w:val="none" w:sz="0" w:space="0" w:color="auto"/>
        <w:bottom w:val="none" w:sz="0" w:space="0" w:color="auto"/>
        <w:right w:val="none" w:sz="0" w:space="0" w:color="auto"/>
      </w:divBdr>
    </w:div>
    <w:div w:id="611665589">
      <w:bodyDiv w:val="1"/>
      <w:marLeft w:val="0"/>
      <w:marRight w:val="0"/>
      <w:marTop w:val="0"/>
      <w:marBottom w:val="0"/>
      <w:divBdr>
        <w:top w:val="none" w:sz="0" w:space="0" w:color="auto"/>
        <w:left w:val="none" w:sz="0" w:space="0" w:color="auto"/>
        <w:bottom w:val="none" w:sz="0" w:space="0" w:color="auto"/>
        <w:right w:val="none" w:sz="0" w:space="0" w:color="auto"/>
      </w:divBdr>
    </w:div>
    <w:div w:id="612371024">
      <w:bodyDiv w:val="1"/>
      <w:marLeft w:val="0"/>
      <w:marRight w:val="0"/>
      <w:marTop w:val="0"/>
      <w:marBottom w:val="0"/>
      <w:divBdr>
        <w:top w:val="none" w:sz="0" w:space="0" w:color="auto"/>
        <w:left w:val="none" w:sz="0" w:space="0" w:color="auto"/>
        <w:bottom w:val="none" w:sz="0" w:space="0" w:color="auto"/>
        <w:right w:val="none" w:sz="0" w:space="0" w:color="auto"/>
      </w:divBdr>
    </w:div>
    <w:div w:id="614560159">
      <w:bodyDiv w:val="1"/>
      <w:marLeft w:val="0"/>
      <w:marRight w:val="0"/>
      <w:marTop w:val="0"/>
      <w:marBottom w:val="0"/>
      <w:divBdr>
        <w:top w:val="none" w:sz="0" w:space="0" w:color="auto"/>
        <w:left w:val="none" w:sz="0" w:space="0" w:color="auto"/>
        <w:bottom w:val="none" w:sz="0" w:space="0" w:color="auto"/>
        <w:right w:val="none" w:sz="0" w:space="0" w:color="auto"/>
      </w:divBdr>
    </w:div>
    <w:div w:id="617104522">
      <w:bodyDiv w:val="1"/>
      <w:marLeft w:val="0"/>
      <w:marRight w:val="0"/>
      <w:marTop w:val="0"/>
      <w:marBottom w:val="0"/>
      <w:divBdr>
        <w:top w:val="none" w:sz="0" w:space="0" w:color="auto"/>
        <w:left w:val="none" w:sz="0" w:space="0" w:color="auto"/>
        <w:bottom w:val="none" w:sz="0" w:space="0" w:color="auto"/>
        <w:right w:val="none" w:sz="0" w:space="0" w:color="auto"/>
      </w:divBdr>
    </w:div>
    <w:div w:id="618100815">
      <w:bodyDiv w:val="1"/>
      <w:marLeft w:val="0"/>
      <w:marRight w:val="0"/>
      <w:marTop w:val="0"/>
      <w:marBottom w:val="0"/>
      <w:divBdr>
        <w:top w:val="none" w:sz="0" w:space="0" w:color="auto"/>
        <w:left w:val="none" w:sz="0" w:space="0" w:color="auto"/>
        <w:bottom w:val="none" w:sz="0" w:space="0" w:color="auto"/>
        <w:right w:val="none" w:sz="0" w:space="0" w:color="auto"/>
      </w:divBdr>
    </w:div>
    <w:div w:id="618609285">
      <w:bodyDiv w:val="1"/>
      <w:marLeft w:val="0"/>
      <w:marRight w:val="0"/>
      <w:marTop w:val="0"/>
      <w:marBottom w:val="0"/>
      <w:divBdr>
        <w:top w:val="none" w:sz="0" w:space="0" w:color="auto"/>
        <w:left w:val="none" w:sz="0" w:space="0" w:color="auto"/>
        <w:bottom w:val="none" w:sz="0" w:space="0" w:color="auto"/>
        <w:right w:val="none" w:sz="0" w:space="0" w:color="auto"/>
      </w:divBdr>
    </w:div>
    <w:div w:id="619186196">
      <w:bodyDiv w:val="1"/>
      <w:marLeft w:val="0"/>
      <w:marRight w:val="0"/>
      <w:marTop w:val="0"/>
      <w:marBottom w:val="0"/>
      <w:divBdr>
        <w:top w:val="none" w:sz="0" w:space="0" w:color="auto"/>
        <w:left w:val="none" w:sz="0" w:space="0" w:color="auto"/>
        <w:bottom w:val="none" w:sz="0" w:space="0" w:color="auto"/>
        <w:right w:val="none" w:sz="0" w:space="0" w:color="auto"/>
      </w:divBdr>
    </w:div>
    <w:div w:id="619266426">
      <w:bodyDiv w:val="1"/>
      <w:marLeft w:val="0"/>
      <w:marRight w:val="0"/>
      <w:marTop w:val="0"/>
      <w:marBottom w:val="0"/>
      <w:divBdr>
        <w:top w:val="none" w:sz="0" w:space="0" w:color="auto"/>
        <w:left w:val="none" w:sz="0" w:space="0" w:color="auto"/>
        <w:bottom w:val="none" w:sz="0" w:space="0" w:color="auto"/>
        <w:right w:val="none" w:sz="0" w:space="0" w:color="auto"/>
      </w:divBdr>
    </w:div>
    <w:div w:id="620458930">
      <w:bodyDiv w:val="1"/>
      <w:marLeft w:val="0"/>
      <w:marRight w:val="0"/>
      <w:marTop w:val="0"/>
      <w:marBottom w:val="0"/>
      <w:divBdr>
        <w:top w:val="none" w:sz="0" w:space="0" w:color="auto"/>
        <w:left w:val="none" w:sz="0" w:space="0" w:color="auto"/>
        <w:bottom w:val="none" w:sz="0" w:space="0" w:color="auto"/>
        <w:right w:val="none" w:sz="0" w:space="0" w:color="auto"/>
      </w:divBdr>
    </w:div>
    <w:div w:id="620647196">
      <w:bodyDiv w:val="1"/>
      <w:marLeft w:val="0"/>
      <w:marRight w:val="0"/>
      <w:marTop w:val="0"/>
      <w:marBottom w:val="0"/>
      <w:divBdr>
        <w:top w:val="none" w:sz="0" w:space="0" w:color="auto"/>
        <w:left w:val="none" w:sz="0" w:space="0" w:color="auto"/>
        <w:bottom w:val="none" w:sz="0" w:space="0" w:color="auto"/>
        <w:right w:val="none" w:sz="0" w:space="0" w:color="auto"/>
      </w:divBdr>
    </w:div>
    <w:div w:id="620652161">
      <w:bodyDiv w:val="1"/>
      <w:marLeft w:val="0"/>
      <w:marRight w:val="0"/>
      <w:marTop w:val="0"/>
      <w:marBottom w:val="0"/>
      <w:divBdr>
        <w:top w:val="none" w:sz="0" w:space="0" w:color="auto"/>
        <w:left w:val="none" w:sz="0" w:space="0" w:color="auto"/>
        <w:bottom w:val="none" w:sz="0" w:space="0" w:color="auto"/>
        <w:right w:val="none" w:sz="0" w:space="0" w:color="auto"/>
      </w:divBdr>
    </w:div>
    <w:div w:id="621114340">
      <w:bodyDiv w:val="1"/>
      <w:marLeft w:val="0"/>
      <w:marRight w:val="0"/>
      <w:marTop w:val="0"/>
      <w:marBottom w:val="0"/>
      <w:divBdr>
        <w:top w:val="none" w:sz="0" w:space="0" w:color="auto"/>
        <w:left w:val="none" w:sz="0" w:space="0" w:color="auto"/>
        <w:bottom w:val="none" w:sz="0" w:space="0" w:color="auto"/>
        <w:right w:val="none" w:sz="0" w:space="0" w:color="auto"/>
      </w:divBdr>
    </w:div>
    <w:div w:id="621768929">
      <w:bodyDiv w:val="1"/>
      <w:marLeft w:val="0"/>
      <w:marRight w:val="0"/>
      <w:marTop w:val="0"/>
      <w:marBottom w:val="0"/>
      <w:divBdr>
        <w:top w:val="none" w:sz="0" w:space="0" w:color="auto"/>
        <w:left w:val="none" w:sz="0" w:space="0" w:color="auto"/>
        <w:bottom w:val="none" w:sz="0" w:space="0" w:color="auto"/>
        <w:right w:val="none" w:sz="0" w:space="0" w:color="auto"/>
      </w:divBdr>
    </w:div>
    <w:div w:id="622081799">
      <w:bodyDiv w:val="1"/>
      <w:marLeft w:val="0"/>
      <w:marRight w:val="0"/>
      <w:marTop w:val="0"/>
      <w:marBottom w:val="0"/>
      <w:divBdr>
        <w:top w:val="none" w:sz="0" w:space="0" w:color="auto"/>
        <w:left w:val="none" w:sz="0" w:space="0" w:color="auto"/>
        <w:bottom w:val="none" w:sz="0" w:space="0" w:color="auto"/>
        <w:right w:val="none" w:sz="0" w:space="0" w:color="auto"/>
      </w:divBdr>
    </w:div>
    <w:div w:id="622544329">
      <w:bodyDiv w:val="1"/>
      <w:marLeft w:val="0"/>
      <w:marRight w:val="0"/>
      <w:marTop w:val="0"/>
      <w:marBottom w:val="0"/>
      <w:divBdr>
        <w:top w:val="none" w:sz="0" w:space="0" w:color="auto"/>
        <w:left w:val="none" w:sz="0" w:space="0" w:color="auto"/>
        <w:bottom w:val="none" w:sz="0" w:space="0" w:color="auto"/>
        <w:right w:val="none" w:sz="0" w:space="0" w:color="auto"/>
      </w:divBdr>
    </w:div>
    <w:div w:id="625234785">
      <w:bodyDiv w:val="1"/>
      <w:marLeft w:val="0"/>
      <w:marRight w:val="0"/>
      <w:marTop w:val="0"/>
      <w:marBottom w:val="0"/>
      <w:divBdr>
        <w:top w:val="none" w:sz="0" w:space="0" w:color="auto"/>
        <w:left w:val="none" w:sz="0" w:space="0" w:color="auto"/>
        <w:bottom w:val="none" w:sz="0" w:space="0" w:color="auto"/>
        <w:right w:val="none" w:sz="0" w:space="0" w:color="auto"/>
      </w:divBdr>
    </w:div>
    <w:div w:id="625279515">
      <w:bodyDiv w:val="1"/>
      <w:marLeft w:val="0"/>
      <w:marRight w:val="0"/>
      <w:marTop w:val="0"/>
      <w:marBottom w:val="0"/>
      <w:divBdr>
        <w:top w:val="none" w:sz="0" w:space="0" w:color="auto"/>
        <w:left w:val="none" w:sz="0" w:space="0" w:color="auto"/>
        <w:bottom w:val="none" w:sz="0" w:space="0" w:color="auto"/>
        <w:right w:val="none" w:sz="0" w:space="0" w:color="auto"/>
      </w:divBdr>
    </w:div>
    <w:div w:id="625963948">
      <w:bodyDiv w:val="1"/>
      <w:marLeft w:val="0"/>
      <w:marRight w:val="0"/>
      <w:marTop w:val="0"/>
      <w:marBottom w:val="0"/>
      <w:divBdr>
        <w:top w:val="none" w:sz="0" w:space="0" w:color="auto"/>
        <w:left w:val="none" w:sz="0" w:space="0" w:color="auto"/>
        <w:bottom w:val="none" w:sz="0" w:space="0" w:color="auto"/>
        <w:right w:val="none" w:sz="0" w:space="0" w:color="auto"/>
      </w:divBdr>
    </w:div>
    <w:div w:id="626349398">
      <w:bodyDiv w:val="1"/>
      <w:marLeft w:val="0"/>
      <w:marRight w:val="0"/>
      <w:marTop w:val="0"/>
      <w:marBottom w:val="0"/>
      <w:divBdr>
        <w:top w:val="none" w:sz="0" w:space="0" w:color="auto"/>
        <w:left w:val="none" w:sz="0" w:space="0" w:color="auto"/>
        <w:bottom w:val="none" w:sz="0" w:space="0" w:color="auto"/>
        <w:right w:val="none" w:sz="0" w:space="0" w:color="auto"/>
      </w:divBdr>
    </w:div>
    <w:div w:id="627317472">
      <w:bodyDiv w:val="1"/>
      <w:marLeft w:val="0"/>
      <w:marRight w:val="0"/>
      <w:marTop w:val="0"/>
      <w:marBottom w:val="0"/>
      <w:divBdr>
        <w:top w:val="none" w:sz="0" w:space="0" w:color="auto"/>
        <w:left w:val="none" w:sz="0" w:space="0" w:color="auto"/>
        <w:bottom w:val="none" w:sz="0" w:space="0" w:color="auto"/>
        <w:right w:val="none" w:sz="0" w:space="0" w:color="auto"/>
      </w:divBdr>
    </w:div>
    <w:div w:id="627588730">
      <w:bodyDiv w:val="1"/>
      <w:marLeft w:val="0"/>
      <w:marRight w:val="0"/>
      <w:marTop w:val="0"/>
      <w:marBottom w:val="0"/>
      <w:divBdr>
        <w:top w:val="none" w:sz="0" w:space="0" w:color="auto"/>
        <w:left w:val="none" w:sz="0" w:space="0" w:color="auto"/>
        <w:bottom w:val="none" w:sz="0" w:space="0" w:color="auto"/>
        <w:right w:val="none" w:sz="0" w:space="0" w:color="auto"/>
      </w:divBdr>
    </w:div>
    <w:div w:id="628051877">
      <w:bodyDiv w:val="1"/>
      <w:marLeft w:val="0"/>
      <w:marRight w:val="0"/>
      <w:marTop w:val="0"/>
      <w:marBottom w:val="0"/>
      <w:divBdr>
        <w:top w:val="none" w:sz="0" w:space="0" w:color="auto"/>
        <w:left w:val="none" w:sz="0" w:space="0" w:color="auto"/>
        <w:bottom w:val="none" w:sz="0" w:space="0" w:color="auto"/>
        <w:right w:val="none" w:sz="0" w:space="0" w:color="auto"/>
      </w:divBdr>
    </w:div>
    <w:div w:id="628434532">
      <w:bodyDiv w:val="1"/>
      <w:marLeft w:val="0"/>
      <w:marRight w:val="0"/>
      <w:marTop w:val="0"/>
      <w:marBottom w:val="0"/>
      <w:divBdr>
        <w:top w:val="none" w:sz="0" w:space="0" w:color="auto"/>
        <w:left w:val="none" w:sz="0" w:space="0" w:color="auto"/>
        <w:bottom w:val="none" w:sz="0" w:space="0" w:color="auto"/>
        <w:right w:val="none" w:sz="0" w:space="0" w:color="auto"/>
      </w:divBdr>
    </w:div>
    <w:div w:id="628514598">
      <w:bodyDiv w:val="1"/>
      <w:marLeft w:val="0"/>
      <w:marRight w:val="0"/>
      <w:marTop w:val="0"/>
      <w:marBottom w:val="0"/>
      <w:divBdr>
        <w:top w:val="none" w:sz="0" w:space="0" w:color="auto"/>
        <w:left w:val="none" w:sz="0" w:space="0" w:color="auto"/>
        <w:bottom w:val="none" w:sz="0" w:space="0" w:color="auto"/>
        <w:right w:val="none" w:sz="0" w:space="0" w:color="auto"/>
      </w:divBdr>
    </w:div>
    <w:div w:id="630554140">
      <w:bodyDiv w:val="1"/>
      <w:marLeft w:val="0"/>
      <w:marRight w:val="0"/>
      <w:marTop w:val="0"/>
      <w:marBottom w:val="0"/>
      <w:divBdr>
        <w:top w:val="none" w:sz="0" w:space="0" w:color="auto"/>
        <w:left w:val="none" w:sz="0" w:space="0" w:color="auto"/>
        <w:bottom w:val="none" w:sz="0" w:space="0" w:color="auto"/>
        <w:right w:val="none" w:sz="0" w:space="0" w:color="auto"/>
      </w:divBdr>
    </w:div>
    <w:div w:id="632295049">
      <w:bodyDiv w:val="1"/>
      <w:marLeft w:val="0"/>
      <w:marRight w:val="0"/>
      <w:marTop w:val="0"/>
      <w:marBottom w:val="0"/>
      <w:divBdr>
        <w:top w:val="none" w:sz="0" w:space="0" w:color="auto"/>
        <w:left w:val="none" w:sz="0" w:space="0" w:color="auto"/>
        <w:bottom w:val="none" w:sz="0" w:space="0" w:color="auto"/>
        <w:right w:val="none" w:sz="0" w:space="0" w:color="auto"/>
      </w:divBdr>
    </w:div>
    <w:div w:id="632829289">
      <w:bodyDiv w:val="1"/>
      <w:marLeft w:val="0"/>
      <w:marRight w:val="0"/>
      <w:marTop w:val="0"/>
      <w:marBottom w:val="0"/>
      <w:divBdr>
        <w:top w:val="none" w:sz="0" w:space="0" w:color="auto"/>
        <w:left w:val="none" w:sz="0" w:space="0" w:color="auto"/>
        <w:bottom w:val="none" w:sz="0" w:space="0" w:color="auto"/>
        <w:right w:val="none" w:sz="0" w:space="0" w:color="auto"/>
      </w:divBdr>
    </w:div>
    <w:div w:id="633023759">
      <w:bodyDiv w:val="1"/>
      <w:marLeft w:val="0"/>
      <w:marRight w:val="0"/>
      <w:marTop w:val="0"/>
      <w:marBottom w:val="0"/>
      <w:divBdr>
        <w:top w:val="none" w:sz="0" w:space="0" w:color="auto"/>
        <w:left w:val="none" w:sz="0" w:space="0" w:color="auto"/>
        <w:bottom w:val="none" w:sz="0" w:space="0" w:color="auto"/>
        <w:right w:val="none" w:sz="0" w:space="0" w:color="auto"/>
      </w:divBdr>
    </w:div>
    <w:div w:id="636495283">
      <w:bodyDiv w:val="1"/>
      <w:marLeft w:val="0"/>
      <w:marRight w:val="0"/>
      <w:marTop w:val="0"/>
      <w:marBottom w:val="0"/>
      <w:divBdr>
        <w:top w:val="none" w:sz="0" w:space="0" w:color="auto"/>
        <w:left w:val="none" w:sz="0" w:space="0" w:color="auto"/>
        <w:bottom w:val="none" w:sz="0" w:space="0" w:color="auto"/>
        <w:right w:val="none" w:sz="0" w:space="0" w:color="auto"/>
      </w:divBdr>
    </w:div>
    <w:div w:id="637535452">
      <w:bodyDiv w:val="1"/>
      <w:marLeft w:val="0"/>
      <w:marRight w:val="0"/>
      <w:marTop w:val="0"/>
      <w:marBottom w:val="0"/>
      <w:divBdr>
        <w:top w:val="none" w:sz="0" w:space="0" w:color="auto"/>
        <w:left w:val="none" w:sz="0" w:space="0" w:color="auto"/>
        <w:bottom w:val="none" w:sz="0" w:space="0" w:color="auto"/>
        <w:right w:val="none" w:sz="0" w:space="0" w:color="auto"/>
      </w:divBdr>
    </w:div>
    <w:div w:id="638150447">
      <w:bodyDiv w:val="1"/>
      <w:marLeft w:val="0"/>
      <w:marRight w:val="0"/>
      <w:marTop w:val="0"/>
      <w:marBottom w:val="0"/>
      <w:divBdr>
        <w:top w:val="none" w:sz="0" w:space="0" w:color="auto"/>
        <w:left w:val="none" w:sz="0" w:space="0" w:color="auto"/>
        <w:bottom w:val="none" w:sz="0" w:space="0" w:color="auto"/>
        <w:right w:val="none" w:sz="0" w:space="0" w:color="auto"/>
      </w:divBdr>
    </w:div>
    <w:div w:id="638195127">
      <w:bodyDiv w:val="1"/>
      <w:marLeft w:val="0"/>
      <w:marRight w:val="0"/>
      <w:marTop w:val="0"/>
      <w:marBottom w:val="0"/>
      <w:divBdr>
        <w:top w:val="none" w:sz="0" w:space="0" w:color="auto"/>
        <w:left w:val="none" w:sz="0" w:space="0" w:color="auto"/>
        <w:bottom w:val="none" w:sz="0" w:space="0" w:color="auto"/>
        <w:right w:val="none" w:sz="0" w:space="0" w:color="auto"/>
      </w:divBdr>
    </w:div>
    <w:div w:id="639504369">
      <w:bodyDiv w:val="1"/>
      <w:marLeft w:val="0"/>
      <w:marRight w:val="0"/>
      <w:marTop w:val="0"/>
      <w:marBottom w:val="0"/>
      <w:divBdr>
        <w:top w:val="none" w:sz="0" w:space="0" w:color="auto"/>
        <w:left w:val="none" w:sz="0" w:space="0" w:color="auto"/>
        <w:bottom w:val="none" w:sz="0" w:space="0" w:color="auto"/>
        <w:right w:val="none" w:sz="0" w:space="0" w:color="auto"/>
      </w:divBdr>
    </w:div>
    <w:div w:id="640960412">
      <w:bodyDiv w:val="1"/>
      <w:marLeft w:val="0"/>
      <w:marRight w:val="0"/>
      <w:marTop w:val="0"/>
      <w:marBottom w:val="0"/>
      <w:divBdr>
        <w:top w:val="none" w:sz="0" w:space="0" w:color="auto"/>
        <w:left w:val="none" w:sz="0" w:space="0" w:color="auto"/>
        <w:bottom w:val="none" w:sz="0" w:space="0" w:color="auto"/>
        <w:right w:val="none" w:sz="0" w:space="0" w:color="auto"/>
      </w:divBdr>
    </w:div>
    <w:div w:id="641084129">
      <w:bodyDiv w:val="1"/>
      <w:marLeft w:val="0"/>
      <w:marRight w:val="0"/>
      <w:marTop w:val="0"/>
      <w:marBottom w:val="0"/>
      <w:divBdr>
        <w:top w:val="none" w:sz="0" w:space="0" w:color="auto"/>
        <w:left w:val="none" w:sz="0" w:space="0" w:color="auto"/>
        <w:bottom w:val="none" w:sz="0" w:space="0" w:color="auto"/>
        <w:right w:val="none" w:sz="0" w:space="0" w:color="auto"/>
      </w:divBdr>
    </w:div>
    <w:div w:id="642388918">
      <w:bodyDiv w:val="1"/>
      <w:marLeft w:val="0"/>
      <w:marRight w:val="0"/>
      <w:marTop w:val="0"/>
      <w:marBottom w:val="0"/>
      <w:divBdr>
        <w:top w:val="none" w:sz="0" w:space="0" w:color="auto"/>
        <w:left w:val="none" w:sz="0" w:space="0" w:color="auto"/>
        <w:bottom w:val="none" w:sz="0" w:space="0" w:color="auto"/>
        <w:right w:val="none" w:sz="0" w:space="0" w:color="auto"/>
      </w:divBdr>
    </w:div>
    <w:div w:id="642585694">
      <w:bodyDiv w:val="1"/>
      <w:marLeft w:val="0"/>
      <w:marRight w:val="0"/>
      <w:marTop w:val="0"/>
      <w:marBottom w:val="0"/>
      <w:divBdr>
        <w:top w:val="none" w:sz="0" w:space="0" w:color="auto"/>
        <w:left w:val="none" w:sz="0" w:space="0" w:color="auto"/>
        <w:bottom w:val="none" w:sz="0" w:space="0" w:color="auto"/>
        <w:right w:val="none" w:sz="0" w:space="0" w:color="auto"/>
      </w:divBdr>
    </w:div>
    <w:div w:id="642739101">
      <w:bodyDiv w:val="1"/>
      <w:marLeft w:val="0"/>
      <w:marRight w:val="0"/>
      <w:marTop w:val="0"/>
      <w:marBottom w:val="0"/>
      <w:divBdr>
        <w:top w:val="none" w:sz="0" w:space="0" w:color="auto"/>
        <w:left w:val="none" w:sz="0" w:space="0" w:color="auto"/>
        <w:bottom w:val="none" w:sz="0" w:space="0" w:color="auto"/>
        <w:right w:val="none" w:sz="0" w:space="0" w:color="auto"/>
      </w:divBdr>
    </w:div>
    <w:div w:id="643779053">
      <w:bodyDiv w:val="1"/>
      <w:marLeft w:val="0"/>
      <w:marRight w:val="0"/>
      <w:marTop w:val="0"/>
      <w:marBottom w:val="0"/>
      <w:divBdr>
        <w:top w:val="none" w:sz="0" w:space="0" w:color="auto"/>
        <w:left w:val="none" w:sz="0" w:space="0" w:color="auto"/>
        <w:bottom w:val="none" w:sz="0" w:space="0" w:color="auto"/>
        <w:right w:val="none" w:sz="0" w:space="0" w:color="auto"/>
      </w:divBdr>
    </w:div>
    <w:div w:id="643973771">
      <w:bodyDiv w:val="1"/>
      <w:marLeft w:val="0"/>
      <w:marRight w:val="0"/>
      <w:marTop w:val="0"/>
      <w:marBottom w:val="0"/>
      <w:divBdr>
        <w:top w:val="none" w:sz="0" w:space="0" w:color="auto"/>
        <w:left w:val="none" w:sz="0" w:space="0" w:color="auto"/>
        <w:bottom w:val="none" w:sz="0" w:space="0" w:color="auto"/>
        <w:right w:val="none" w:sz="0" w:space="0" w:color="auto"/>
      </w:divBdr>
    </w:div>
    <w:div w:id="645356070">
      <w:bodyDiv w:val="1"/>
      <w:marLeft w:val="0"/>
      <w:marRight w:val="0"/>
      <w:marTop w:val="0"/>
      <w:marBottom w:val="0"/>
      <w:divBdr>
        <w:top w:val="none" w:sz="0" w:space="0" w:color="auto"/>
        <w:left w:val="none" w:sz="0" w:space="0" w:color="auto"/>
        <w:bottom w:val="none" w:sz="0" w:space="0" w:color="auto"/>
        <w:right w:val="none" w:sz="0" w:space="0" w:color="auto"/>
      </w:divBdr>
    </w:div>
    <w:div w:id="645546921">
      <w:bodyDiv w:val="1"/>
      <w:marLeft w:val="0"/>
      <w:marRight w:val="0"/>
      <w:marTop w:val="0"/>
      <w:marBottom w:val="0"/>
      <w:divBdr>
        <w:top w:val="none" w:sz="0" w:space="0" w:color="auto"/>
        <w:left w:val="none" w:sz="0" w:space="0" w:color="auto"/>
        <w:bottom w:val="none" w:sz="0" w:space="0" w:color="auto"/>
        <w:right w:val="none" w:sz="0" w:space="0" w:color="auto"/>
      </w:divBdr>
    </w:div>
    <w:div w:id="646326930">
      <w:bodyDiv w:val="1"/>
      <w:marLeft w:val="0"/>
      <w:marRight w:val="0"/>
      <w:marTop w:val="0"/>
      <w:marBottom w:val="0"/>
      <w:divBdr>
        <w:top w:val="none" w:sz="0" w:space="0" w:color="auto"/>
        <w:left w:val="none" w:sz="0" w:space="0" w:color="auto"/>
        <w:bottom w:val="none" w:sz="0" w:space="0" w:color="auto"/>
        <w:right w:val="none" w:sz="0" w:space="0" w:color="auto"/>
      </w:divBdr>
    </w:div>
    <w:div w:id="646591625">
      <w:bodyDiv w:val="1"/>
      <w:marLeft w:val="0"/>
      <w:marRight w:val="0"/>
      <w:marTop w:val="0"/>
      <w:marBottom w:val="0"/>
      <w:divBdr>
        <w:top w:val="none" w:sz="0" w:space="0" w:color="auto"/>
        <w:left w:val="none" w:sz="0" w:space="0" w:color="auto"/>
        <w:bottom w:val="none" w:sz="0" w:space="0" w:color="auto"/>
        <w:right w:val="none" w:sz="0" w:space="0" w:color="auto"/>
      </w:divBdr>
    </w:div>
    <w:div w:id="646596032">
      <w:bodyDiv w:val="1"/>
      <w:marLeft w:val="0"/>
      <w:marRight w:val="0"/>
      <w:marTop w:val="0"/>
      <w:marBottom w:val="0"/>
      <w:divBdr>
        <w:top w:val="none" w:sz="0" w:space="0" w:color="auto"/>
        <w:left w:val="none" w:sz="0" w:space="0" w:color="auto"/>
        <w:bottom w:val="none" w:sz="0" w:space="0" w:color="auto"/>
        <w:right w:val="none" w:sz="0" w:space="0" w:color="auto"/>
      </w:divBdr>
    </w:div>
    <w:div w:id="646738695">
      <w:bodyDiv w:val="1"/>
      <w:marLeft w:val="0"/>
      <w:marRight w:val="0"/>
      <w:marTop w:val="0"/>
      <w:marBottom w:val="0"/>
      <w:divBdr>
        <w:top w:val="none" w:sz="0" w:space="0" w:color="auto"/>
        <w:left w:val="none" w:sz="0" w:space="0" w:color="auto"/>
        <w:bottom w:val="none" w:sz="0" w:space="0" w:color="auto"/>
        <w:right w:val="none" w:sz="0" w:space="0" w:color="auto"/>
      </w:divBdr>
    </w:div>
    <w:div w:id="647590865">
      <w:bodyDiv w:val="1"/>
      <w:marLeft w:val="0"/>
      <w:marRight w:val="0"/>
      <w:marTop w:val="0"/>
      <w:marBottom w:val="0"/>
      <w:divBdr>
        <w:top w:val="none" w:sz="0" w:space="0" w:color="auto"/>
        <w:left w:val="none" w:sz="0" w:space="0" w:color="auto"/>
        <w:bottom w:val="none" w:sz="0" w:space="0" w:color="auto"/>
        <w:right w:val="none" w:sz="0" w:space="0" w:color="auto"/>
      </w:divBdr>
    </w:div>
    <w:div w:id="647832027">
      <w:bodyDiv w:val="1"/>
      <w:marLeft w:val="0"/>
      <w:marRight w:val="0"/>
      <w:marTop w:val="0"/>
      <w:marBottom w:val="0"/>
      <w:divBdr>
        <w:top w:val="none" w:sz="0" w:space="0" w:color="auto"/>
        <w:left w:val="none" w:sz="0" w:space="0" w:color="auto"/>
        <w:bottom w:val="none" w:sz="0" w:space="0" w:color="auto"/>
        <w:right w:val="none" w:sz="0" w:space="0" w:color="auto"/>
      </w:divBdr>
    </w:div>
    <w:div w:id="650790154">
      <w:bodyDiv w:val="1"/>
      <w:marLeft w:val="0"/>
      <w:marRight w:val="0"/>
      <w:marTop w:val="0"/>
      <w:marBottom w:val="0"/>
      <w:divBdr>
        <w:top w:val="none" w:sz="0" w:space="0" w:color="auto"/>
        <w:left w:val="none" w:sz="0" w:space="0" w:color="auto"/>
        <w:bottom w:val="none" w:sz="0" w:space="0" w:color="auto"/>
        <w:right w:val="none" w:sz="0" w:space="0" w:color="auto"/>
      </w:divBdr>
    </w:div>
    <w:div w:id="652636641">
      <w:bodyDiv w:val="1"/>
      <w:marLeft w:val="0"/>
      <w:marRight w:val="0"/>
      <w:marTop w:val="0"/>
      <w:marBottom w:val="0"/>
      <w:divBdr>
        <w:top w:val="none" w:sz="0" w:space="0" w:color="auto"/>
        <w:left w:val="none" w:sz="0" w:space="0" w:color="auto"/>
        <w:bottom w:val="none" w:sz="0" w:space="0" w:color="auto"/>
        <w:right w:val="none" w:sz="0" w:space="0" w:color="auto"/>
      </w:divBdr>
    </w:div>
    <w:div w:id="653460551">
      <w:bodyDiv w:val="1"/>
      <w:marLeft w:val="0"/>
      <w:marRight w:val="0"/>
      <w:marTop w:val="0"/>
      <w:marBottom w:val="0"/>
      <w:divBdr>
        <w:top w:val="none" w:sz="0" w:space="0" w:color="auto"/>
        <w:left w:val="none" w:sz="0" w:space="0" w:color="auto"/>
        <w:bottom w:val="none" w:sz="0" w:space="0" w:color="auto"/>
        <w:right w:val="none" w:sz="0" w:space="0" w:color="auto"/>
      </w:divBdr>
    </w:div>
    <w:div w:id="655065062">
      <w:bodyDiv w:val="1"/>
      <w:marLeft w:val="0"/>
      <w:marRight w:val="0"/>
      <w:marTop w:val="0"/>
      <w:marBottom w:val="0"/>
      <w:divBdr>
        <w:top w:val="none" w:sz="0" w:space="0" w:color="auto"/>
        <w:left w:val="none" w:sz="0" w:space="0" w:color="auto"/>
        <w:bottom w:val="none" w:sz="0" w:space="0" w:color="auto"/>
        <w:right w:val="none" w:sz="0" w:space="0" w:color="auto"/>
      </w:divBdr>
    </w:div>
    <w:div w:id="655572905">
      <w:bodyDiv w:val="1"/>
      <w:marLeft w:val="0"/>
      <w:marRight w:val="0"/>
      <w:marTop w:val="0"/>
      <w:marBottom w:val="0"/>
      <w:divBdr>
        <w:top w:val="none" w:sz="0" w:space="0" w:color="auto"/>
        <w:left w:val="none" w:sz="0" w:space="0" w:color="auto"/>
        <w:bottom w:val="none" w:sz="0" w:space="0" w:color="auto"/>
        <w:right w:val="none" w:sz="0" w:space="0" w:color="auto"/>
      </w:divBdr>
    </w:div>
    <w:div w:id="655575992">
      <w:bodyDiv w:val="1"/>
      <w:marLeft w:val="0"/>
      <w:marRight w:val="0"/>
      <w:marTop w:val="0"/>
      <w:marBottom w:val="0"/>
      <w:divBdr>
        <w:top w:val="none" w:sz="0" w:space="0" w:color="auto"/>
        <w:left w:val="none" w:sz="0" w:space="0" w:color="auto"/>
        <w:bottom w:val="none" w:sz="0" w:space="0" w:color="auto"/>
        <w:right w:val="none" w:sz="0" w:space="0" w:color="auto"/>
      </w:divBdr>
    </w:div>
    <w:div w:id="659383589">
      <w:bodyDiv w:val="1"/>
      <w:marLeft w:val="0"/>
      <w:marRight w:val="0"/>
      <w:marTop w:val="0"/>
      <w:marBottom w:val="0"/>
      <w:divBdr>
        <w:top w:val="none" w:sz="0" w:space="0" w:color="auto"/>
        <w:left w:val="none" w:sz="0" w:space="0" w:color="auto"/>
        <w:bottom w:val="none" w:sz="0" w:space="0" w:color="auto"/>
        <w:right w:val="none" w:sz="0" w:space="0" w:color="auto"/>
      </w:divBdr>
    </w:div>
    <w:div w:id="659652506">
      <w:bodyDiv w:val="1"/>
      <w:marLeft w:val="0"/>
      <w:marRight w:val="0"/>
      <w:marTop w:val="0"/>
      <w:marBottom w:val="0"/>
      <w:divBdr>
        <w:top w:val="none" w:sz="0" w:space="0" w:color="auto"/>
        <w:left w:val="none" w:sz="0" w:space="0" w:color="auto"/>
        <w:bottom w:val="none" w:sz="0" w:space="0" w:color="auto"/>
        <w:right w:val="none" w:sz="0" w:space="0" w:color="auto"/>
      </w:divBdr>
    </w:div>
    <w:div w:id="660548107">
      <w:bodyDiv w:val="1"/>
      <w:marLeft w:val="0"/>
      <w:marRight w:val="0"/>
      <w:marTop w:val="0"/>
      <w:marBottom w:val="0"/>
      <w:divBdr>
        <w:top w:val="none" w:sz="0" w:space="0" w:color="auto"/>
        <w:left w:val="none" w:sz="0" w:space="0" w:color="auto"/>
        <w:bottom w:val="none" w:sz="0" w:space="0" w:color="auto"/>
        <w:right w:val="none" w:sz="0" w:space="0" w:color="auto"/>
      </w:divBdr>
    </w:div>
    <w:div w:id="660698288">
      <w:bodyDiv w:val="1"/>
      <w:marLeft w:val="0"/>
      <w:marRight w:val="0"/>
      <w:marTop w:val="0"/>
      <w:marBottom w:val="0"/>
      <w:divBdr>
        <w:top w:val="none" w:sz="0" w:space="0" w:color="auto"/>
        <w:left w:val="none" w:sz="0" w:space="0" w:color="auto"/>
        <w:bottom w:val="none" w:sz="0" w:space="0" w:color="auto"/>
        <w:right w:val="none" w:sz="0" w:space="0" w:color="auto"/>
      </w:divBdr>
    </w:div>
    <w:div w:id="660887546">
      <w:bodyDiv w:val="1"/>
      <w:marLeft w:val="0"/>
      <w:marRight w:val="0"/>
      <w:marTop w:val="0"/>
      <w:marBottom w:val="0"/>
      <w:divBdr>
        <w:top w:val="none" w:sz="0" w:space="0" w:color="auto"/>
        <w:left w:val="none" w:sz="0" w:space="0" w:color="auto"/>
        <w:bottom w:val="none" w:sz="0" w:space="0" w:color="auto"/>
        <w:right w:val="none" w:sz="0" w:space="0" w:color="auto"/>
      </w:divBdr>
    </w:div>
    <w:div w:id="661078747">
      <w:bodyDiv w:val="1"/>
      <w:marLeft w:val="0"/>
      <w:marRight w:val="0"/>
      <w:marTop w:val="0"/>
      <w:marBottom w:val="0"/>
      <w:divBdr>
        <w:top w:val="none" w:sz="0" w:space="0" w:color="auto"/>
        <w:left w:val="none" w:sz="0" w:space="0" w:color="auto"/>
        <w:bottom w:val="none" w:sz="0" w:space="0" w:color="auto"/>
        <w:right w:val="none" w:sz="0" w:space="0" w:color="auto"/>
      </w:divBdr>
    </w:div>
    <w:div w:id="661465861">
      <w:bodyDiv w:val="1"/>
      <w:marLeft w:val="0"/>
      <w:marRight w:val="0"/>
      <w:marTop w:val="0"/>
      <w:marBottom w:val="0"/>
      <w:divBdr>
        <w:top w:val="none" w:sz="0" w:space="0" w:color="auto"/>
        <w:left w:val="none" w:sz="0" w:space="0" w:color="auto"/>
        <w:bottom w:val="none" w:sz="0" w:space="0" w:color="auto"/>
        <w:right w:val="none" w:sz="0" w:space="0" w:color="auto"/>
      </w:divBdr>
    </w:div>
    <w:div w:id="663435826">
      <w:bodyDiv w:val="1"/>
      <w:marLeft w:val="0"/>
      <w:marRight w:val="0"/>
      <w:marTop w:val="0"/>
      <w:marBottom w:val="0"/>
      <w:divBdr>
        <w:top w:val="none" w:sz="0" w:space="0" w:color="auto"/>
        <w:left w:val="none" w:sz="0" w:space="0" w:color="auto"/>
        <w:bottom w:val="none" w:sz="0" w:space="0" w:color="auto"/>
        <w:right w:val="none" w:sz="0" w:space="0" w:color="auto"/>
      </w:divBdr>
    </w:div>
    <w:div w:id="664088442">
      <w:bodyDiv w:val="1"/>
      <w:marLeft w:val="0"/>
      <w:marRight w:val="0"/>
      <w:marTop w:val="0"/>
      <w:marBottom w:val="0"/>
      <w:divBdr>
        <w:top w:val="none" w:sz="0" w:space="0" w:color="auto"/>
        <w:left w:val="none" w:sz="0" w:space="0" w:color="auto"/>
        <w:bottom w:val="none" w:sz="0" w:space="0" w:color="auto"/>
        <w:right w:val="none" w:sz="0" w:space="0" w:color="auto"/>
      </w:divBdr>
    </w:div>
    <w:div w:id="664208311">
      <w:bodyDiv w:val="1"/>
      <w:marLeft w:val="0"/>
      <w:marRight w:val="0"/>
      <w:marTop w:val="0"/>
      <w:marBottom w:val="0"/>
      <w:divBdr>
        <w:top w:val="none" w:sz="0" w:space="0" w:color="auto"/>
        <w:left w:val="none" w:sz="0" w:space="0" w:color="auto"/>
        <w:bottom w:val="none" w:sz="0" w:space="0" w:color="auto"/>
        <w:right w:val="none" w:sz="0" w:space="0" w:color="auto"/>
      </w:divBdr>
    </w:div>
    <w:div w:id="665061514">
      <w:bodyDiv w:val="1"/>
      <w:marLeft w:val="0"/>
      <w:marRight w:val="0"/>
      <w:marTop w:val="0"/>
      <w:marBottom w:val="0"/>
      <w:divBdr>
        <w:top w:val="none" w:sz="0" w:space="0" w:color="auto"/>
        <w:left w:val="none" w:sz="0" w:space="0" w:color="auto"/>
        <w:bottom w:val="none" w:sz="0" w:space="0" w:color="auto"/>
        <w:right w:val="none" w:sz="0" w:space="0" w:color="auto"/>
      </w:divBdr>
    </w:div>
    <w:div w:id="665863866">
      <w:bodyDiv w:val="1"/>
      <w:marLeft w:val="0"/>
      <w:marRight w:val="0"/>
      <w:marTop w:val="0"/>
      <w:marBottom w:val="0"/>
      <w:divBdr>
        <w:top w:val="none" w:sz="0" w:space="0" w:color="auto"/>
        <w:left w:val="none" w:sz="0" w:space="0" w:color="auto"/>
        <w:bottom w:val="none" w:sz="0" w:space="0" w:color="auto"/>
        <w:right w:val="none" w:sz="0" w:space="0" w:color="auto"/>
      </w:divBdr>
    </w:div>
    <w:div w:id="666135795">
      <w:bodyDiv w:val="1"/>
      <w:marLeft w:val="0"/>
      <w:marRight w:val="0"/>
      <w:marTop w:val="0"/>
      <w:marBottom w:val="0"/>
      <w:divBdr>
        <w:top w:val="none" w:sz="0" w:space="0" w:color="auto"/>
        <w:left w:val="none" w:sz="0" w:space="0" w:color="auto"/>
        <w:bottom w:val="none" w:sz="0" w:space="0" w:color="auto"/>
        <w:right w:val="none" w:sz="0" w:space="0" w:color="auto"/>
      </w:divBdr>
    </w:div>
    <w:div w:id="667900348">
      <w:bodyDiv w:val="1"/>
      <w:marLeft w:val="0"/>
      <w:marRight w:val="0"/>
      <w:marTop w:val="0"/>
      <w:marBottom w:val="0"/>
      <w:divBdr>
        <w:top w:val="none" w:sz="0" w:space="0" w:color="auto"/>
        <w:left w:val="none" w:sz="0" w:space="0" w:color="auto"/>
        <w:bottom w:val="none" w:sz="0" w:space="0" w:color="auto"/>
        <w:right w:val="none" w:sz="0" w:space="0" w:color="auto"/>
      </w:divBdr>
    </w:div>
    <w:div w:id="670328422">
      <w:bodyDiv w:val="1"/>
      <w:marLeft w:val="0"/>
      <w:marRight w:val="0"/>
      <w:marTop w:val="0"/>
      <w:marBottom w:val="0"/>
      <w:divBdr>
        <w:top w:val="none" w:sz="0" w:space="0" w:color="auto"/>
        <w:left w:val="none" w:sz="0" w:space="0" w:color="auto"/>
        <w:bottom w:val="none" w:sz="0" w:space="0" w:color="auto"/>
        <w:right w:val="none" w:sz="0" w:space="0" w:color="auto"/>
      </w:divBdr>
    </w:div>
    <w:div w:id="671569981">
      <w:bodyDiv w:val="1"/>
      <w:marLeft w:val="0"/>
      <w:marRight w:val="0"/>
      <w:marTop w:val="0"/>
      <w:marBottom w:val="0"/>
      <w:divBdr>
        <w:top w:val="none" w:sz="0" w:space="0" w:color="auto"/>
        <w:left w:val="none" w:sz="0" w:space="0" w:color="auto"/>
        <w:bottom w:val="none" w:sz="0" w:space="0" w:color="auto"/>
        <w:right w:val="none" w:sz="0" w:space="0" w:color="auto"/>
      </w:divBdr>
    </w:div>
    <w:div w:id="671684785">
      <w:bodyDiv w:val="1"/>
      <w:marLeft w:val="0"/>
      <w:marRight w:val="0"/>
      <w:marTop w:val="0"/>
      <w:marBottom w:val="0"/>
      <w:divBdr>
        <w:top w:val="none" w:sz="0" w:space="0" w:color="auto"/>
        <w:left w:val="none" w:sz="0" w:space="0" w:color="auto"/>
        <w:bottom w:val="none" w:sz="0" w:space="0" w:color="auto"/>
        <w:right w:val="none" w:sz="0" w:space="0" w:color="auto"/>
      </w:divBdr>
    </w:div>
    <w:div w:id="672072319">
      <w:bodyDiv w:val="1"/>
      <w:marLeft w:val="0"/>
      <w:marRight w:val="0"/>
      <w:marTop w:val="0"/>
      <w:marBottom w:val="0"/>
      <w:divBdr>
        <w:top w:val="none" w:sz="0" w:space="0" w:color="auto"/>
        <w:left w:val="none" w:sz="0" w:space="0" w:color="auto"/>
        <w:bottom w:val="none" w:sz="0" w:space="0" w:color="auto"/>
        <w:right w:val="none" w:sz="0" w:space="0" w:color="auto"/>
      </w:divBdr>
    </w:div>
    <w:div w:id="672298766">
      <w:bodyDiv w:val="1"/>
      <w:marLeft w:val="0"/>
      <w:marRight w:val="0"/>
      <w:marTop w:val="0"/>
      <w:marBottom w:val="0"/>
      <w:divBdr>
        <w:top w:val="none" w:sz="0" w:space="0" w:color="auto"/>
        <w:left w:val="none" w:sz="0" w:space="0" w:color="auto"/>
        <w:bottom w:val="none" w:sz="0" w:space="0" w:color="auto"/>
        <w:right w:val="none" w:sz="0" w:space="0" w:color="auto"/>
      </w:divBdr>
    </w:div>
    <w:div w:id="672418654">
      <w:bodyDiv w:val="1"/>
      <w:marLeft w:val="0"/>
      <w:marRight w:val="0"/>
      <w:marTop w:val="0"/>
      <w:marBottom w:val="0"/>
      <w:divBdr>
        <w:top w:val="none" w:sz="0" w:space="0" w:color="auto"/>
        <w:left w:val="none" w:sz="0" w:space="0" w:color="auto"/>
        <w:bottom w:val="none" w:sz="0" w:space="0" w:color="auto"/>
        <w:right w:val="none" w:sz="0" w:space="0" w:color="auto"/>
      </w:divBdr>
    </w:div>
    <w:div w:id="673148296">
      <w:bodyDiv w:val="1"/>
      <w:marLeft w:val="0"/>
      <w:marRight w:val="0"/>
      <w:marTop w:val="0"/>
      <w:marBottom w:val="0"/>
      <w:divBdr>
        <w:top w:val="none" w:sz="0" w:space="0" w:color="auto"/>
        <w:left w:val="none" w:sz="0" w:space="0" w:color="auto"/>
        <w:bottom w:val="none" w:sz="0" w:space="0" w:color="auto"/>
        <w:right w:val="none" w:sz="0" w:space="0" w:color="auto"/>
      </w:divBdr>
    </w:div>
    <w:div w:id="673604642">
      <w:bodyDiv w:val="1"/>
      <w:marLeft w:val="0"/>
      <w:marRight w:val="0"/>
      <w:marTop w:val="0"/>
      <w:marBottom w:val="0"/>
      <w:divBdr>
        <w:top w:val="none" w:sz="0" w:space="0" w:color="auto"/>
        <w:left w:val="none" w:sz="0" w:space="0" w:color="auto"/>
        <w:bottom w:val="none" w:sz="0" w:space="0" w:color="auto"/>
        <w:right w:val="none" w:sz="0" w:space="0" w:color="auto"/>
      </w:divBdr>
    </w:div>
    <w:div w:id="673805355">
      <w:bodyDiv w:val="1"/>
      <w:marLeft w:val="0"/>
      <w:marRight w:val="0"/>
      <w:marTop w:val="0"/>
      <w:marBottom w:val="0"/>
      <w:divBdr>
        <w:top w:val="none" w:sz="0" w:space="0" w:color="auto"/>
        <w:left w:val="none" w:sz="0" w:space="0" w:color="auto"/>
        <w:bottom w:val="none" w:sz="0" w:space="0" w:color="auto"/>
        <w:right w:val="none" w:sz="0" w:space="0" w:color="auto"/>
      </w:divBdr>
    </w:div>
    <w:div w:id="674577002">
      <w:bodyDiv w:val="1"/>
      <w:marLeft w:val="0"/>
      <w:marRight w:val="0"/>
      <w:marTop w:val="0"/>
      <w:marBottom w:val="0"/>
      <w:divBdr>
        <w:top w:val="none" w:sz="0" w:space="0" w:color="auto"/>
        <w:left w:val="none" w:sz="0" w:space="0" w:color="auto"/>
        <w:bottom w:val="none" w:sz="0" w:space="0" w:color="auto"/>
        <w:right w:val="none" w:sz="0" w:space="0" w:color="auto"/>
      </w:divBdr>
    </w:div>
    <w:div w:id="675152549">
      <w:bodyDiv w:val="1"/>
      <w:marLeft w:val="0"/>
      <w:marRight w:val="0"/>
      <w:marTop w:val="0"/>
      <w:marBottom w:val="0"/>
      <w:divBdr>
        <w:top w:val="none" w:sz="0" w:space="0" w:color="auto"/>
        <w:left w:val="none" w:sz="0" w:space="0" w:color="auto"/>
        <w:bottom w:val="none" w:sz="0" w:space="0" w:color="auto"/>
        <w:right w:val="none" w:sz="0" w:space="0" w:color="auto"/>
      </w:divBdr>
    </w:div>
    <w:div w:id="675811345">
      <w:bodyDiv w:val="1"/>
      <w:marLeft w:val="0"/>
      <w:marRight w:val="0"/>
      <w:marTop w:val="0"/>
      <w:marBottom w:val="0"/>
      <w:divBdr>
        <w:top w:val="none" w:sz="0" w:space="0" w:color="auto"/>
        <w:left w:val="none" w:sz="0" w:space="0" w:color="auto"/>
        <w:bottom w:val="none" w:sz="0" w:space="0" w:color="auto"/>
        <w:right w:val="none" w:sz="0" w:space="0" w:color="auto"/>
      </w:divBdr>
    </w:div>
    <w:div w:id="676270584">
      <w:bodyDiv w:val="1"/>
      <w:marLeft w:val="0"/>
      <w:marRight w:val="0"/>
      <w:marTop w:val="0"/>
      <w:marBottom w:val="0"/>
      <w:divBdr>
        <w:top w:val="none" w:sz="0" w:space="0" w:color="auto"/>
        <w:left w:val="none" w:sz="0" w:space="0" w:color="auto"/>
        <w:bottom w:val="none" w:sz="0" w:space="0" w:color="auto"/>
        <w:right w:val="none" w:sz="0" w:space="0" w:color="auto"/>
      </w:divBdr>
    </w:div>
    <w:div w:id="677002159">
      <w:bodyDiv w:val="1"/>
      <w:marLeft w:val="0"/>
      <w:marRight w:val="0"/>
      <w:marTop w:val="0"/>
      <w:marBottom w:val="0"/>
      <w:divBdr>
        <w:top w:val="none" w:sz="0" w:space="0" w:color="auto"/>
        <w:left w:val="none" w:sz="0" w:space="0" w:color="auto"/>
        <w:bottom w:val="none" w:sz="0" w:space="0" w:color="auto"/>
        <w:right w:val="none" w:sz="0" w:space="0" w:color="auto"/>
      </w:divBdr>
    </w:div>
    <w:div w:id="679426885">
      <w:bodyDiv w:val="1"/>
      <w:marLeft w:val="0"/>
      <w:marRight w:val="0"/>
      <w:marTop w:val="0"/>
      <w:marBottom w:val="0"/>
      <w:divBdr>
        <w:top w:val="none" w:sz="0" w:space="0" w:color="auto"/>
        <w:left w:val="none" w:sz="0" w:space="0" w:color="auto"/>
        <w:bottom w:val="none" w:sz="0" w:space="0" w:color="auto"/>
        <w:right w:val="none" w:sz="0" w:space="0" w:color="auto"/>
      </w:divBdr>
    </w:div>
    <w:div w:id="681057394">
      <w:bodyDiv w:val="1"/>
      <w:marLeft w:val="0"/>
      <w:marRight w:val="0"/>
      <w:marTop w:val="0"/>
      <w:marBottom w:val="0"/>
      <w:divBdr>
        <w:top w:val="none" w:sz="0" w:space="0" w:color="auto"/>
        <w:left w:val="none" w:sz="0" w:space="0" w:color="auto"/>
        <w:bottom w:val="none" w:sz="0" w:space="0" w:color="auto"/>
        <w:right w:val="none" w:sz="0" w:space="0" w:color="auto"/>
      </w:divBdr>
    </w:div>
    <w:div w:id="681709441">
      <w:bodyDiv w:val="1"/>
      <w:marLeft w:val="0"/>
      <w:marRight w:val="0"/>
      <w:marTop w:val="0"/>
      <w:marBottom w:val="0"/>
      <w:divBdr>
        <w:top w:val="none" w:sz="0" w:space="0" w:color="auto"/>
        <w:left w:val="none" w:sz="0" w:space="0" w:color="auto"/>
        <w:bottom w:val="none" w:sz="0" w:space="0" w:color="auto"/>
        <w:right w:val="none" w:sz="0" w:space="0" w:color="auto"/>
      </w:divBdr>
    </w:div>
    <w:div w:id="681978860">
      <w:bodyDiv w:val="1"/>
      <w:marLeft w:val="0"/>
      <w:marRight w:val="0"/>
      <w:marTop w:val="0"/>
      <w:marBottom w:val="0"/>
      <w:divBdr>
        <w:top w:val="none" w:sz="0" w:space="0" w:color="auto"/>
        <w:left w:val="none" w:sz="0" w:space="0" w:color="auto"/>
        <w:bottom w:val="none" w:sz="0" w:space="0" w:color="auto"/>
        <w:right w:val="none" w:sz="0" w:space="0" w:color="auto"/>
      </w:divBdr>
    </w:div>
    <w:div w:id="682128881">
      <w:bodyDiv w:val="1"/>
      <w:marLeft w:val="0"/>
      <w:marRight w:val="0"/>
      <w:marTop w:val="0"/>
      <w:marBottom w:val="0"/>
      <w:divBdr>
        <w:top w:val="none" w:sz="0" w:space="0" w:color="auto"/>
        <w:left w:val="none" w:sz="0" w:space="0" w:color="auto"/>
        <w:bottom w:val="none" w:sz="0" w:space="0" w:color="auto"/>
        <w:right w:val="none" w:sz="0" w:space="0" w:color="auto"/>
      </w:divBdr>
    </w:div>
    <w:div w:id="682392949">
      <w:bodyDiv w:val="1"/>
      <w:marLeft w:val="0"/>
      <w:marRight w:val="0"/>
      <w:marTop w:val="0"/>
      <w:marBottom w:val="0"/>
      <w:divBdr>
        <w:top w:val="none" w:sz="0" w:space="0" w:color="auto"/>
        <w:left w:val="none" w:sz="0" w:space="0" w:color="auto"/>
        <w:bottom w:val="none" w:sz="0" w:space="0" w:color="auto"/>
        <w:right w:val="none" w:sz="0" w:space="0" w:color="auto"/>
      </w:divBdr>
    </w:div>
    <w:div w:id="682824775">
      <w:bodyDiv w:val="1"/>
      <w:marLeft w:val="0"/>
      <w:marRight w:val="0"/>
      <w:marTop w:val="0"/>
      <w:marBottom w:val="0"/>
      <w:divBdr>
        <w:top w:val="none" w:sz="0" w:space="0" w:color="auto"/>
        <w:left w:val="none" w:sz="0" w:space="0" w:color="auto"/>
        <w:bottom w:val="none" w:sz="0" w:space="0" w:color="auto"/>
        <w:right w:val="none" w:sz="0" w:space="0" w:color="auto"/>
      </w:divBdr>
    </w:div>
    <w:div w:id="682829131">
      <w:bodyDiv w:val="1"/>
      <w:marLeft w:val="0"/>
      <w:marRight w:val="0"/>
      <w:marTop w:val="0"/>
      <w:marBottom w:val="0"/>
      <w:divBdr>
        <w:top w:val="none" w:sz="0" w:space="0" w:color="auto"/>
        <w:left w:val="none" w:sz="0" w:space="0" w:color="auto"/>
        <w:bottom w:val="none" w:sz="0" w:space="0" w:color="auto"/>
        <w:right w:val="none" w:sz="0" w:space="0" w:color="auto"/>
      </w:divBdr>
    </w:div>
    <w:div w:id="685250928">
      <w:bodyDiv w:val="1"/>
      <w:marLeft w:val="0"/>
      <w:marRight w:val="0"/>
      <w:marTop w:val="0"/>
      <w:marBottom w:val="0"/>
      <w:divBdr>
        <w:top w:val="none" w:sz="0" w:space="0" w:color="auto"/>
        <w:left w:val="none" w:sz="0" w:space="0" w:color="auto"/>
        <w:bottom w:val="none" w:sz="0" w:space="0" w:color="auto"/>
        <w:right w:val="none" w:sz="0" w:space="0" w:color="auto"/>
      </w:divBdr>
    </w:div>
    <w:div w:id="686910660">
      <w:bodyDiv w:val="1"/>
      <w:marLeft w:val="0"/>
      <w:marRight w:val="0"/>
      <w:marTop w:val="0"/>
      <w:marBottom w:val="0"/>
      <w:divBdr>
        <w:top w:val="none" w:sz="0" w:space="0" w:color="auto"/>
        <w:left w:val="none" w:sz="0" w:space="0" w:color="auto"/>
        <w:bottom w:val="none" w:sz="0" w:space="0" w:color="auto"/>
        <w:right w:val="none" w:sz="0" w:space="0" w:color="auto"/>
      </w:divBdr>
    </w:div>
    <w:div w:id="687216118">
      <w:bodyDiv w:val="1"/>
      <w:marLeft w:val="0"/>
      <w:marRight w:val="0"/>
      <w:marTop w:val="0"/>
      <w:marBottom w:val="0"/>
      <w:divBdr>
        <w:top w:val="none" w:sz="0" w:space="0" w:color="auto"/>
        <w:left w:val="none" w:sz="0" w:space="0" w:color="auto"/>
        <w:bottom w:val="none" w:sz="0" w:space="0" w:color="auto"/>
        <w:right w:val="none" w:sz="0" w:space="0" w:color="auto"/>
      </w:divBdr>
    </w:div>
    <w:div w:id="687370904">
      <w:bodyDiv w:val="1"/>
      <w:marLeft w:val="0"/>
      <w:marRight w:val="0"/>
      <w:marTop w:val="0"/>
      <w:marBottom w:val="0"/>
      <w:divBdr>
        <w:top w:val="none" w:sz="0" w:space="0" w:color="auto"/>
        <w:left w:val="none" w:sz="0" w:space="0" w:color="auto"/>
        <w:bottom w:val="none" w:sz="0" w:space="0" w:color="auto"/>
        <w:right w:val="none" w:sz="0" w:space="0" w:color="auto"/>
      </w:divBdr>
    </w:div>
    <w:div w:id="687561091">
      <w:bodyDiv w:val="1"/>
      <w:marLeft w:val="0"/>
      <w:marRight w:val="0"/>
      <w:marTop w:val="0"/>
      <w:marBottom w:val="0"/>
      <w:divBdr>
        <w:top w:val="none" w:sz="0" w:space="0" w:color="auto"/>
        <w:left w:val="none" w:sz="0" w:space="0" w:color="auto"/>
        <w:bottom w:val="none" w:sz="0" w:space="0" w:color="auto"/>
        <w:right w:val="none" w:sz="0" w:space="0" w:color="auto"/>
      </w:divBdr>
    </w:div>
    <w:div w:id="688216178">
      <w:bodyDiv w:val="1"/>
      <w:marLeft w:val="0"/>
      <w:marRight w:val="0"/>
      <w:marTop w:val="0"/>
      <w:marBottom w:val="0"/>
      <w:divBdr>
        <w:top w:val="none" w:sz="0" w:space="0" w:color="auto"/>
        <w:left w:val="none" w:sz="0" w:space="0" w:color="auto"/>
        <w:bottom w:val="none" w:sz="0" w:space="0" w:color="auto"/>
        <w:right w:val="none" w:sz="0" w:space="0" w:color="auto"/>
      </w:divBdr>
    </w:div>
    <w:div w:id="688722804">
      <w:bodyDiv w:val="1"/>
      <w:marLeft w:val="0"/>
      <w:marRight w:val="0"/>
      <w:marTop w:val="0"/>
      <w:marBottom w:val="0"/>
      <w:divBdr>
        <w:top w:val="none" w:sz="0" w:space="0" w:color="auto"/>
        <w:left w:val="none" w:sz="0" w:space="0" w:color="auto"/>
        <w:bottom w:val="none" w:sz="0" w:space="0" w:color="auto"/>
        <w:right w:val="none" w:sz="0" w:space="0" w:color="auto"/>
      </w:divBdr>
    </w:div>
    <w:div w:id="689769275">
      <w:bodyDiv w:val="1"/>
      <w:marLeft w:val="0"/>
      <w:marRight w:val="0"/>
      <w:marTop w:val="0"/>
      <w:marBottom w:val="0"/>
      <w:divBdr>
        <w:top w:val="none" w:sz="0" w:space="0" w:color="auto"/>
        <w:left w:val="none" w:sz="0" w:space="0" w:color="auto"/>
        <w:bottom w:val="none" w:sz="0" w:space="0" w:color="auto"/>
        <w:right w:val="none" w:sz="0" w:space="0" w:color="auto"/>
      </w:divBdr>
    </w:div>
    <w:div w:id="690299150">
      <w:bodyDiv w:val="1"/>
      <w:marLeft w:val="0"/>
      <w:marRight w:val="0"/>
      <w:marTop w:val="0"/>
      <w:marBottom w:val="0"/>
      <w:divBdr>
        <w:top w:val="none" w:sz="0" w:space="0" w:color="auto"/>
        <w:left w:val="none" w:sz="0" w:space="0" w:color="auto"/>
        <w:bottom w:val="none" w:sz="0" w:space="0" w:color="auto"/>
        <w:right w:val="none" w:sz="0" w:space="0" w:color="auto"/>
      </w:divBdr>
    </w:div>
    <w:div w:id="690836973">
      <w:bodyDiv w:val="1"/>
      <w:marLeft w:val="0"/>
      <w:marRight w:val="0"/>
      <w:marTop w:val="0"/>
      <w:marBottom w:val="0"/>
      <w:divBdr>
        <w:top w:val="none" w:sz="0" w:space="0" w:color="auto"/>
        <w:left w:val="none" w:sz="0" w:space="0" w:color="auto"/>
        <w:bottom w:val="none" w:sz="0" w:space="0" w:color="auto"/>
        <w:right w:val="none" w:sz="0" w:space="0" w:color="auto"/>
      </w:divBdr>
    </w:div>
    <w:div w:id="692850144">
      <w:bodyDiv w:val="1"/>
      <w:marLeft w:val="0"/>
      <w:marRight w:val="0"/>
      <w:marTop w:val="0"/>
      <w:marBottom w:val="0"/>
      <w:divBdr>
        <w:top w:val="none" w:sz="0" w:space="0" w:color="auto"/>
        <w:left w:val="none" w:sz="0" w:space="0" w:color="auto"/>
        <w:bottom w:val="none" w:sz="0" w:space="0" w:color="auto"/>
        <w:right w:val="none" w:sz="0" w:space="0" w:color="auto"/>
      </w:divBdr>
    </w:div>
    <w:div w:id="692925775">
      <w:bodyDiv w:val="1"/>
      <w:marLeft w:val="0"/>
      <w:marRight w:val="0"/>
      <w:marTop w:val="0"/>
      <w:marBottom w:val="0"/>
      <w:divBdr>
        <w:top w:val="none" w:sz="0" w:space="0" w:color="auto"/>
        <w:left w:val="none" w:sz="0" w:space="0" w:color="auto"/>
        <w:bottom w:val="none" w:sz="0" w:space="0" w:color="auto"/>
        <w:right w:val="none" w:sz="0" w:space="0" w:color="auto"/>
      </w:divBdr>
    </w:div>
    <w:div w:id="693000139">
      <w:bodyDiv w:val="1"/>
      <w:marLeft w:val="0"/>
      <w:marRight w:val="0"/>
      <w:marTop w:val="0"/>
      <w:marBottom w:val="0"/>
      <w:divBdr>
        <w:top w:val="none" w:sz="0" w:space="0" w:color="auto"/>
        <w:left w:val="none" w:sz="0" w:space="0" w:color="auto"/>
        <w:bottom w:val="none" w:sz="0" w:space="0" w:color="auto"/>
        <w:right w:val="none" w:sz="0" w:space="0" w:color="auto"/>
      </w:divBdr>
    </w:div>
    <w:div w:id="693726354">
      <w:bodyDiv w:val="1"/>
      <w:marLeft w:val="0"/>
      <w:marRight w:val="0"/>
      <w:marTop w:val="0"/>
      <w:marBottom w:val="0"/>
      <w:divBdr>
        <w:top w:val="none" w:sz="0" w:space="0" w:color="auto"/>
        <w:left w:val="none" w:sz="0" w:space="0" w:color="auto"/>
        <w:bottom w:val="none" w:sz="0" w:space="0" w:color="auto"/>
        <w:right w:val="none" w:sz="0" w:space="0" w:color="auto"/>
      </w:divBdr>
    </w:div>
    <w:div w:id="695737999">
      <w:bodyDiv w:val="1"/>
      <w:marLeft w:val="0"/>
      <w:marRight w:val="0"/>
      <w:marTop w:val="0"/>
      <w:marBottom w:val="0"/>
      <w:divBdr>
        <w:top w:val="none" w:sz="0" w:space="0" w:color="auto"/>
        <w:left w:val="none" w:sz="0" w:space="0" w:color="auto"/>
        <w:bottom w:val="none" w:sz="0" w:space="0" w:color="auto"/>
        <w:right w:val="none" w:sz="0" w:space="0" w:color="auto"/>
      </w:divBdr>
    </w:div>
    <w:div w:id="695934258">
      <w:bodyDiv w:val="1"/>
      <w:marLeft w:val="0"/>
      <w:marRight w:val="0"/>
      <w:marTop w:val="0"/>
      <w:marBottom w:val="0"/>
      <w:divBdr>
        <w:top w:val="none" w:sz="0" w:space="0" w:color="auto"/>
        <w:left w:val="none" w:sz="0" w:space="0" w:color="auto"/>
        <w:bottom w:val="none" w:sz="0" w:space="0" w:color="auto"/>
        <w:right w:val="none" w:sz="0" w:space="0" w:color="auto"/>
      </w:divBdr>
    </w:div>
    <w:div w:id="696582382">
      <w:bodyDiv w:val="1"/>
      <w:marLeft w:val="0"/>
      <w:marRight w:val="0"/>
      <w:marTop w:val="0"/>
      <w:marBottom w:val="0"/>
      <w:divBdr>
        <w:top w:val="none" w:sz="0" w:space="0" w:color="auto"/>
        <w:left w:val="none" w:sz="0" w:space="0" w:color="auto"/>
        <w:bottom w:val="none" w:sz="0" w:space="0" w:color="auto"/>
        <w:right w:val="none" w:sz="0" w:space="0" w:color="auto"/>
      </w:divBdr>
    </w:div>
    <w:div w:id="697312101">
      <w:bodyDiv w:val="1"/>
      <w:marLeft w:val="0"/>
      <w:marRight w:val="0"/>
      <w:marTop w:val="0"/>
      <w:marBottom w:val="0"/>
      <w:divBdr>
        <w:top w:val="none" w:sz="0" w:space="0" w:color="auto"/>
        <w:left w:val="none" w:sz="0" w:space="0" w:color="auto"/>
        <w:bottom w:val="none" w:sz="0" w:space="0" w:color="auto"/>
        <w:right w:val="none" w:sz="0" w:space="0" w:color="auto"/>
      </w:divBdr>
    </w:div>
    <w:div w:id="698165801">
      <w:bodyDiv w:val="1"/>
      <w:marLeft w:val="0"/>
      <w:marRight w:val="0"/>
      <w:marTop w:val="0"/>
      <w:marBottom w:val="0"/>
      <w:divBdr>
        <w:top w:val="none" w:sz="0" w:space="0" w:color="auto"/>
        <w:left w:val="none" w:sz="0" w:space="0" w:color="auto"/>
        <w:bottom w:val="none" w:sz="0" w:space="0" w:color="auto"/>
        <w:right w:val="none" w:sz="0" w:space="0" w:color="auto"/>
      </w:divBdr>
    </w:div>
    <w:div w:id="698244221">
      <w:bodyDiv w:val="1"/>
      <w:marLeft w:val="0"/>
      <w:marRight w:val="0"/>
      <w:marTop w:val="0"/>
      <w:marBottom w:val="0"/>
      <w:divBdr>
        <w:top w:val="none" w:sz="0" w:space="0" w:color="auto"/>
        <w:left w:val="none" w:sz="0" w:space="0" w:color="auto"/>
        <w:bottom w:val="none" w:sz="0" w:space="0" w:color="auto"/>
        <w:right w:val="none" w:sz="0" w:space="0" w:color="auto"/>
      </w:divBdr>
    </w:div>
    <w:div w:id="699359295">
      <w:bodyDiv w:val="1"/>
      <w:marLeft w:val="0"/>
      <w:marRight w:val="0"/>
      <w:marTop w:val="0"/>
      <w:marBottom w:val="0"/>
      <w:divBdr>
        <w:top w:val="none" w:sz="0" w:space="0" w:color="auto"/>
        <w:left w:val="none" w:sz="0" w:space="0" w:color="auto"/>
        <w:bottom w:val="none" w:sz="0" w:space="0" w:color="auto"/>
        <w:right w:val="none" w:sz="0" w:space="0" w:color="auto"/>
      </w:divBdr>
    </w:div>
    <w:div w:id="700087550">
      <w:bodyDiv w:val="1"/>
      <w:marLeft w:val="0"/>
      <w:marRight w:val="0"/>
      <w:marTop w:val="0"/>
      <w:marBottom w:val="0"/>
      <w:divBdr>
        <w:top w:val="none" w:sz="0" w:space="0" w:color="auto"/>
        <w:left w:val="none" w:sz="0" w:space="0" w:color="auto"/>
        <w:bottom w:val="none" w:sz="0" w:space="0" w:color="auto"/>
        <w:right w:val="none" w:sz="0" w:space="0" w:color="auto"/>
      </w:divBdr>
    </w:div>
    <w:div w:id="700127640">
      <w:bodyDiv w:val="1"/>
      <w:marLeft w:val="0"/>
      <w:marRight w:val="0"/>
      <w:marTop w:val="0"/>
      <w:marBottom w:val="0"/>
      <w:divBdr>
        <w:top w:val="none" w:sz="0" w:space="0" w:color="auto"/>
        <w:left w:val="none" w:sz="0" w:space="0" w:color="auto"/>
        <w:bottom w:val="none" w:sz="0" w:space="0" w:color="auto"/>
        <w:right w:val="none" w:sz="0" w:space="0" w:color="auto"/>
      </w:divBdr>
    </w:div>
    <w:div w:id="700781462">
      <w:bodyDiv w:val="1"/>
      <w:marLeft w:val="0"/>
      <w:marRight w:val="0"/>
      <w:marTop w:val="0"/>
      <w:marBottom w:val="0"/>
      <w:divBdr>
        <w:top w:val="none" w:sz="0" w:space="0" w:color="auto"/>
        <w:left w:val="none" w:sz="0" w:space="0" w:color="auto"/>
        <w:bottom w:val="none" w:sz="0" w:space="0" w:color="auto"/>
        <w:right w:val="none" w:sz="0" w:space="0" w:color="auto"/>
      </w:divBdr>
    </w:div>
    <w:div w:id="701904572">
      <w:bodyDiv w:val="1"/>
      <w:marLeft w:val="0"/>
      <w:marRight w:val="0"/>
      <w:marTop w:val="0"/>
      <w:marBottom w:val="0"/>
      <w:divBdr>
        <w:top w:val="none" w:sz="0" w:space="0" w:color="auto"/>
        <w:left w:val="none" w:sz="0" w:space="0" w:color="auto"/>
        <w:bottom w:val="none" w:sz="0" w:space="0" w:color="auto"/>
        <w:right w:val="none" w:sz="0" w:space="0" w:color="auto"/>
      </w:divBdr>
    </w:div>
    <w:div w:id="702709451">
      <w:bodyDiv w:val="1"/>
      <w:marLeft w:val="0"/>
      <w:marRight w:val="0"/>
      <w:marTop w:val="0"/>
      <w:marBottom w:val="0"/>
      <w:divBdr>
        <w:top w:val="none" w:sz="0" w:space="0" w:color="auto"/>
        <w:left w:val="none" w:sz="0" w:space="0" w:color="auto"/>
        <w:bottom w:val="none" w:sz="0" w:space="0" w:color="auto"/>
        <w:right w:val="none" w:sz="0" w:space="0" w:color="auto"/>
      </w:divBdr>
    </w:div>
    <w:div w:id="704331812">
      <w:bodyDiv w:val="1"/>
      <w:marLeft w:val="0"/>
      <w:marRight w:val="0"/>
      <w:marTop w:val="0"/>
      <w:marBottom w:val="0"/>
      <w:divBdr>
        <w:top w:val="none" w:sz="0" w:space="0" w:color="auto"/>
        <w:left w:val="none" w:sz="0" w:space="0" w:color="auto"/>
        <w:bottom w:val="none" w:sz="0" w:space="0" w:color="auto"/>
        <w:right w:val="none" w:sz="0" w:space="0" w:color="auto"/>
      </w:divBdr>
    </w:div>
    <w:div w:id="704402248">
      <w:bodyDiv w:val="1"/>
      <w:marLeft w:val="0"/>
      <w:marRight w:val="0"/>
      <w:marTop w:val="0"/>
      <w:marBottom w:val="0"/>
      <w:divBdr>
        <w:top w:val="none" w:sz="0" w:space="0" w:color="auto"/>
        <w:left w:val="none" w:sz="0" w:space="0" w:color="auto"/>
        <w:bottom w:val="none" w:sz="0" w:space="0" w:color="auto"/>
        <w:right w:val="none" w:sz="0" w:space="0" w:color="auto"/>
      </w:divBdr>
    </w:div>
    <w:div w:id="704713112">
      <w:bodyDiv w:val="1"/>
      <w:marLeft w:val="0"/>
      <w:marRight w:val="0"/>
      <w:marTop w:val="0"/>
      <w:marBottom w:val="0"/>
      <w:divBdr>
        <w:top w:val="none" w:sz="0" w:space="0" w:color="auto"/>
        <w:left w:val="none" w:sz="0" w:space="0" w:color="auto"/>
        <w:bottom w:val="none" w:sz="0" w:space="0" w:color="auto"/>
        <w:right w:val="none" w:sz="0" w:space="0" w:color="auto"/>
      </w:divBdr>
    </w:div>
    <w:div w:id="705721480">
      <w:bodyDiv w:val="1"/>
      <w:marLeft w:val="0"/>
      <w:marRight w:val="0"/>
      <w:marTop w:val="0"/>
      <w:marBottom w:val="0"/>
      <w:divBdr>
        <w:top w:val="none" w:sz="0" w:space="0" w:color="auto"/>
        <w:left w:val="none" w:sz="0" w:space="0" w:color="auto"/>
        <w:bottom w:val="none" w:sz="0" w:space="0" w:color="auto"/>
        <w:right w:val="none" w:sz="0" w:space="0" w:color="auto"/>
      </w:divBdr>
    </w:div>
    <w:div w:id="705912327">
      <w:bodyDiv w:val="1"/>
      <w:marLeft w:val="0"/>
      <w:marRight w:val="0"/>
      <w:marTop w:val="0"/>
      <w:marBottom w:val="0"/>
      <w:divBdr>
        <w:top w:val="none" w:sz="0" w:space="0" w:color="auto"/>
        <w:left w:val="none" w:sz="0" w:space="0" w:color="auto"/>
        <w:bottom w:val="none" w:sz="0" w:space="0" w:color="auto"/>
        <w:right w:val="none" w:sz="0" w:space="0" w:color="auto"/>
      </w:divBdr>
    </w:div>
    <w:div w:id="707339548">
      <w:bodyDiv w:val="1"/>
      <w:marLeft w:val="0"/>
      <w:marRight w:val="0"/>
      <w:marTop w:val="0"/>
      <w:marBottom w:val="0"/>
      <w:divBdr>
        <w:top w:val="none" w:sz="0" w:space="0" w:color="auto"/>
        <w:left w:val="none" w:sz="0" w:space="0" w:color="auto"/>
        <w:bottom w:val="none" w:sz="0" w:space="0" w:color="auto"/>
        <w:right w:val="none" w:sz="0" w:space="0" w:color="auto"/>
      </w:divBdr>
    </w:div>
    <w:div w:id="707684672">
      <w:bodyDiv w:val="1"/>
      <w:marLeft w:val="0"/>
      <w:marRight w:val="0"/>
      <w:marTop w:val="0"/>
      <w:marBottom w:val="0"/>
      <w:divBdr>
        <w:top w:val="none" w:sz="0" w:space="0" w:color="auto"/>
        <w:left w:val="none" w:sz="0" w:space="0" w:color="auto"/>
        <w:bottom w:val="none" w:sz="0" w:space="0" w:color="auto"/>
        <w:right w:val="none" w:sz="0" w:space="0" w:color="auto"/>
      </w:divBdr>
    </w:div>
    <w:div w:id="707876995">
      <w:bodyDiv w:val="1"/>
      <w:marLeft w:val="0"/>
      <w:marRight w:val="0"/>
      <w:marTop w:val="0"/>
      <w:marBottom w:val="0"/>
      <w:divBdr>
        <w:top w:val="none" w:sz="0" w:space="0" w:color="auto"/>
        <w:left w:val="none" w:sz="0" w:space="0" w:color="auto"/>
        <w:bottom w:val="none" w:sz="0" w:space="0" w:color="auto"/>
        <w:right w:val="none" w:sz="0" w:space="0" w:color="auto"/>
      </w:divBdr>
    </w:div>
    <w:div w:id="707951415">
      <w:bodyDiv w:val="1"/>
      <w:marLeft w:val="0"/>
      <w:marRight w:val="0"/>
      <w:marTop w:val="0"/>
      <w:marBottom w:val="0"/>
      <w:divBdr>
        <w:top w:val="none" w:sz="0" w:space="0" w:color="auto"/>
        <w:left w:val="none" w:sz="0" w:space="0" w:color="auto"/>
        <w:bottom w:val="none" w:sz="0" w:space="0" w:color="auto"/>
        <w:right w:val="none" w:sz="0" w:space="0" w:color="auto"/>
      </w:divBdr>
    </w:div>
    <w:div w:id="708534967">
      <w:bodyDiv w:val="1"/>
      <w:marLeft w:val="0"/>
      <w:marRight w:val="0"/>
      <w:marTop w:val="0"/>
      <w:marBottom w:val="0"/>
      <w:divBdr>
        <w:top w:val="none" w:sz="0" w:space="0" w:color="auto"/>
        <w:left w:val="none" w:sz="0" w:space="0" w:color="auto"/>
        <w:bottom w:val="none" w:sz="0" w:space="0" w:color="auto"/>
        <w:right w:val="none" w:sz="0" w:space="0" w:color="auto"/>
      </w:divBdr>
    </w:div>
    <w:div w:id="709499498">
      <w:bodyDiv w:val="1"/>
      <w:marLeft w:val="0"/>
      <w:marRight w:val="0"/>
      <w:marTop w:val="0"/>
      <w:marBottom w:val="0"/>
      <w:divBdr>
        <w:top w:val="none" w:sz="0" w:space="0" w:color="auto"/>
        <w:left w:val="none" w:sz="0" w:space="0" w:color="auto"/>
        <w:bottom w:val="none" w:sz="0" w:space="0" w:color="auto"/>
        <w:right w:val="none" w:sz="0" w:space="0" w:color="auto"/>
      </w:divBdr>
    </w:div>
    <w:div w:id="711002744">
      <w:bodyDiv w:val="1"/>
      <w:marLeft w:val="0"/>
      <w:marRight w:val="0"/>
      <w:marTop w:val="0"/>
      <w:marBottom w:val="0"/>
      <w:divBdr>
        <w:top w:val="none" w:sz="0" w:space="0" w:color="auto"/>
        <w:left w:val="none" w:sz="0" w:space="0" w:color="auto"/>
        <w:bottom w:val="none" w:sz="0" w:space="0" w:color="auto"/>
        <w:right w:val="none" w:sz="0" w:space="0" w:color="auto"/>
      </w:divBdr>
    </w:div>
    <w:div w:id="711197304">
      <w:bodyDiv w:val="1"/>
      <w:marLeft w:val="0"/>
      <w:marRight w:val="0"/>
      <w:marTop w:val="0"/>
      <w:marBottom w:val="0"/>
      <w:divBdr>
        <w:top w:val="none" w:sz="0" w:space="0" w:color="auto"/>
        <w:left w:val="none" w:sz="0" w:space="0" w:color="auto"/>
        <w:bottom w:val="none" w:sz="0" w:space="0" w:color="auto"/>
        <w:right w:val="none" w:sz="0" w:space="0" w:color="auto"/>
      </w:divBdr>
    </w:div>
    <w:div w:id="712536104">
      <w:bodyDiv w:val="1"/>
      <w:marLeft w:val="0"/>
      <w:marRight w:val="0"/>
      <w:marTop w:val="0"/>
      <w:marBottom w:val="0"/>
      <w:divBdr>
        <w:top w:val="none" w:sz="0" w:space="0" w:color="auto"/>
        <w:left w:val="none" w:sz="0" w:space="0" w:color="auto"/>
        <w:bottom w:val="none" w:sz="0" w:space="0" w:color="auto"/>
        <w:right w:val="none" w:sz="0" w:space="0" w:color="auto"/>
      </w:divBdr>
    </w:div>
    <w:div w:id="712577071">
      <w:bodyDiv w:val="1"/>
      <w:marLeft w:val="0"/>
      <w:marRight w:val="0"/>
      <w:marTop w:val="0"/>
      <w:marBottom w:val="0"/>
      <w:divBdr>
        <w:top w:val="none" w:sz="0" w:space="0" w:color="auto"/>
        <w:left w:val="none" w:sz="0" w:space="0" w:color="auto"/>
        <w:bottom w:val="none" w:sz="0" w:space="0" w:color="auto"/>
        <w:right w:val="none" w:sz="0" w:space="0" w:color="auto"/>
      </w:divBdr>
    </w:div>
    <w:div w:id="712656289">
      <w:bodyDiv w:val="1"/>
      <w:marLeft w:val="0"/>
      <w:marRight w:val="0"/>
      <w:marTop w:val="0"/>
      <w:marBottom w:val="0"/>
      <w:divBdr>
        <w:top w:val="none" w:sz="0" w:space="0" w:color="auto"/>
        <w:left w:val="none" w:sz="0" w:space="0" w:color="auto"/>
        <w:bottom w:val="none" w:sz="0" w:space="0" w:color="auto"/>
        <w:right w:val="none" w:sz="0" w:space="0" w:color="auto"/>
      </w:divBdr>
    </w:div>
    <w:div w:id="713769615">
      <w:bodyDiv w:val="1"/>
      <w:marLeft w:val="0"/>
      <w:marRight w:val="0"/>
      <w:marTop w:val="0"/>
      <w:marBottom w:val="0"/>
      <w:divBdr>
        <w:top w:val="none" w:sz="0" w:space="0" w:color="auto"/>
        <w:left w:val="none" w:sz="0" w:space="0" w:color="auto"/>
        <w:bottom w:val="none" w:sz="0" w:space="0" w:color="auto"/>
        <w:right w:val="none" w:sz="0" w:space="0" w:color="auto"/>
      </w:divBdr>
    </w:div>
    <w:div w:id="713967582">
      <w:bodyDiv w:val="1"/>
      <w:marLeft w:val="0"/>
      <w:marRight w:val="0"/>
      <w:marTop w:val="0"/>
      <w:marBottom w:val="0"/>
      <w:divBdr>
        <w:top w:val="none" w:sz="0" w:space="0" w:color="auto"/>
        <w:left w:val="none" w:sz="0" w:space="0" w:color="auto"/>
        <w:bottom w:val="none" w:sz="0" w:space="0" w:color="auto"/>
        <w:right w:val="none" w:sz="0" w:space="0" w:color="auto"/>
      </w:divBdr>
    </w:div>
    <w:div w:id="717822721">
      <w:bodyDiv w:val="1"/>
      <w:marLeft w:val="0"/>
      <w:marRight w:val="0"/>
      <w:marTop w:val="0"/>
      <w:marBottom w:val="0"/>
      <w:divBdr>
        <w:top w:val="none" w:sz="0" w:space="0" w:color="auto"/>
        <w:left w:val="none" w:sz="0" w:space="0" w:color="auto"/>
        <w:bottom w:val="none" w:sz="0" w:space="0" w:color="auto"/>
        <w:right w:val="none" w:sz="0" w:space="0" w:color="auto"/>
      </w:divBdr>
    </w:div>
    <w:div w:id="718406973">
      <w:bodyDiv w:val="1"/>
      <w:marLeft w:val="0"/>
      <w:marRight w:val="0"/>
      <w:marTop w:val="0"/>
      <w:marBottom w:val="0"/>
      <w:divBdr>
        <w:top w:val="none" w:sz="0" w:space="0" w:color="auto"/>
        <w:left w:val="none" w:sz="0" w:space="0" w:color="auto"/>
        <w:bottom w:val="none" w:sz="0" w:space="0" w:color="auto"/>
        <w:right w:val="none" w:sz="0" w:space="0" w:color="auto"/>
      </w:divBdr>
    </w:div>
    <w:div w:id="719012846">
      <w:bodyDiv w:val="1"/>
      <w:marLeft w:val="0"/>
      <w:marRight w:val="0"/>
      <w:marTop w:val="0"/>
      <w:marBottom w:val="0"/>
      <w:divBdr>
        <w:top w:val="none" w:sz="0" w:space="0" w:color="auto"/>
        <w:left w:val="none" w:sz="0" w:space="0" w:color="auto"/>
        <w:bottom w:val="none" w:sz="0" w:space="0" w:color="auto"/>
        <w:right w:val="none" w:sz="0" w:space="0" w:color="auto"/>
      </w:divBdr>
    </w:div>
    <w:div w:id="719018848">
      <w:bodyDiv w:val="1"/>
      <w:marLeft w:val="0"/>
      <w:marRight w:val="0"/>
      <w:marTop w:val="0"/>
      <w:marBottom w:val="0"/>
      <w:divBdr>
        <w:top w:val="none" w:sz="0" w:space="0" w:color="auto"/>
        <w:left w:val="none" w:sz="0" w:space="0" w:color="auto"/>
        <w:bottom w:val="none" w:sz="0" w:space="0" w:color="auto"/>
        <w:right w:val="none" w:sz="0" w:space="0" w:color="auto"/>
      </w:divBdr>
    </w:div>
    <w:div w:id="720783765">
      <w:bodyDiv w:val="1"/>
      <w:marLeft w:val="0"/>
      <w:marRight w:val="0"/>
      <w:marTop w:val="0"/>
      <w:marBottom w:val="0"/>
      <w:divBdr>
        <w:top w:val="none" w:sz="0" w:space="0" w:color="auto"/>
        <w:left w:val="none" w:sz="0" w:space="0" w:color="auto"/>
        <w:bottom w:val="none" w:sz="0" w:space="0" w:color="auto"/>
        <w:right w:val="none" w:sz="0" w:space="0" w:color="auto"/>
      </w:divBdr>
    </w:div>
    <w:div w:id="720979545">
      <w:bodyDiv w:val="1"/>
      <w:marLeft w:val="0"/>
      <w:marRight w:val="0"/>
      <w:marTop w:val="0"/>
      <w:marBottom w:val="0"/>
      <w:divBdr>
        <w:top w:val="none" w:sz="0" w:space="0" w:color="auto"/>
        <w:left w:val="none" w:sz="0" w:space="0" w:color="auto"/>
        <w:bottom w:val="none" w:sz="0" w:space="0" w:color="auto"/>
        <w:right w:val="none" w:sz="0" w:space="0" w:color="auto"/>
      </w:divBdr>
    </w:div>
    <w:div w:id="721292875">
      <w:bodyDiv w:val="1"/>
      <w:marLeft w:val="0"/>
      <w:marRight w:val="0"/>
      <w:marTop w:val="0"/>
      <w:marBottom w:val="0"/>
      <w:divBdr>
        <w:top w:val="none" w:sz="0" w:space="0" w:color="auto"/>
        <w:left w:val="none" w:sz="0" w:space="0" w:color="auto"/>
        <w:bottom w:val="none" w:sz="0" w:space="0" w:color="auto"/>
        <w:right w:val="none" w:sz="0" w:space="0" w:color="auto"/>
      </w:divBdr>
    </w:div>
    <w:div w:id="721364505">
      <w:bodyDiv w:val="1"/>
      <w:marLeft w:val="0"/>
      <w:marRight w:val="0"/>
      <w:marTop w:val="0"/>
      <w:marBottom w:val="0"/>
      <w:divBdr>
        <w:top w:val="none" w:sz="0" w:space="0" w:color="auto"/>
        <w:left w:val="none" w:sz="0" w:space="0" w:color="auto"/>
        <w:bottom w:val="none" w:sz="0" w:space="0" w:color="auto"/>
        <w:right w:val="none" w:sz="0" w:space="0" w:color="auto"/>
      </w:divBdr>
    </w:div>
    <w:div w:id="721439630">
      <w:bodyDiv w:val="1"/>
      <w:marLeft w:val="0"/>
      <w:marRight w:val="0"/>
      <w:marTop w:val="0"/>
      <w:marBottom w:val="0"/>
      <w:divBdr>
        <w:top w:val="none" w:sz="0" w:space="0" w:color="auto"/>
        <w:left w:val="none" w:sz="0" w:space="0" w:color="auto"/>
        <w:bottom w:val="none" w:sz="0" w:space="0" w:color="auto"/>
        <w:right w:val="none" w:sz="0" w:space="0" w:color="auto"/>
      </w:divBdr>
    </w:div>
    <w:div w:id="722367851">
      <w:bodyDiv w:val="1"/>
      <w:marLeft w:val="0"/>
      <w:marRight w:val="0"/>
      <w:marTop w:val="0"/>
      <w:marBottom w:val="0"/>
      <w:divBdr>
        <w:top w:val="none" w:sz="0" w:space="0" w:color="auto"/>
        <w:left w:val="none" w:sz="0" w:space="0" w:color="auto"/>
        <w:bottom w:val="none" w:sz="0" w:space="0" w:color="auto"/>
        <w:right w:val="none" w:sz="0" w:space="0" w:color="auto"/>
      </w:divBdr>
    </w:div>
    <w:div w:id="723218801">
      <w:bodyDiv w:val="1"/>
      <w:marLeft w:val="0"/>
      <w:marRight w:val="0"/>
      <w:marTop w:val="0"/>
      <w:marBottom w:val="0"/>
      <w:divBdr>
        <w:top w:val="none" w:sz="0" w:space="0" w:color="auto"/>
        <w:left w:val="none" w:sz="0" w:space="0" w:color="auto"/>
        <w:bottom w:val="none" w:sz="0" w:space="0" w:color="auto"/>
        <w:right w:val="none" w:sz="0" w:space="0" w:color="auto"/>
      </w:divBdr>
    </w:div>
    <w:div w:id="723992837">
      <w:bodyDiv w:val="1"/>
      <w:marLeft w:val="0"/>
      <w:marRight w:val="0"/>
      <w:marTop w:val="0"/>
      <w:marBottom w:val="0"/>
      <w:divBdr>
        <w:top w:val="none" w:sz="0" w:space="0" w:color="auto"/>
        <w:left w:val="none" w:sz="0" w:space="0" w:color="auto"/>
        <w:bottom w:val="none" w:sz="0" w:space="0" w:color="auto"/>
        <w:right w:val="none" w:sz="0" w:space="0" w:color="auto"/>
      </w:divBdr>
    </w:div>
    <w:div w:id="725107001">
      <w:bodyDiv w:val="1"/>
      <w:marLeft w:val="0"/>
      <w:marRight w:val="0"/>
      <w:marTop w:val="0"/>
      <w:marBottom w:val="0"/>
      <w:divBdr>
        <w:top w:val="none" w:sz="0" w:space="0" w:color="auto"/>
        <w:left w:val="none" w:sz="0" w:space="0" w:color="auto"/>
        <w:bottom w:val="none" w:sz="0" w:space="0" w:color="auto"/>
        <w:right w:val="none" w:sz="0" w:space="0" w:color="auto"/>
      </w:divBdr>
    </w:div>
    <w:div w:id="725956401">
      <w:bodyDiv w:val="1"/>
      <w:marLeft w:val="0"/>
      <w:marRight w:val="0"/>
      <w:marTop w:val="0"/>
      <w:marBottom w:val="0"/>
      <w:divBdr>
        <w:top w:val="none" w:sz="0" w:space="0" w:color="auto"/>
        <w:left w:val="none" w:sz="0" w:space="0" w:color="auto"/>
        <w:bottom w:val="none" w:sz="0" w:space="0" w:color="auto"/>
        <w:right w:val="none" w:sz="0" w:space="0" w:color="auto"/>
      </w:divBdr>
    </w:div>
    <w:div w:id="726225108">
      <w:bodyDiv w:val="1"/>
      <w:marLeft w:val="0"/>
      <w:marRight w:val="0"/>
      <w:marTop w:val="0"/>
      <w:marBottom w:val="0"/>
      <w:divBdr>
        <w:top w:val="none" w:sz="0" w:space="0" w:color="auto"/>
        <w:left w:val="none" w:sz="0" w:space="0" w:color="auto"/>
        <w:bottom w:val="none" w:sz="0" w:space="0" w:color="auto"/>
        <w:right w:val="none" w:sz="0" w:space="0" w:color="auto"/>
      </w:divBdr>
    </w:div>
    <w:div w:id="726877397">
      <w:bodyDiv w:val="1"/>
      <w:marLeft w:val="0"/>
      <w:marRight w:val="0"/>
      <w:marTop w:val="0"/>
      <w:marBottom w:val="0"/>
      <w:divBdr>
        <w:top w:val="none" w:sz="0" w:space="0" w:color="auto"/>
        <w:left w:val="none" w:sz="0" w:space="0" w:color="auto"/>
        <w:bottom w:val="none" w:sz="0" w:space="0" w:color="auto"/>
        <w:right w:val="none" w:sz="0" w:space="0" w:color="auto"/>
      </w:divBdr>
    </w:div>
    <w:div w:id="728649104">
      <w:bodyDiv w:val="1"/>
      <w:marLeft w:val="0"/>
      <w:marRight w:val="0"/>
      <w:marTop w:val="0"/>
      <w:marBottom w:val="0"/>
      <w:divBdr>
        <w:top w:val="none" w:sz="0" w:space="0" w:color="auto"/>
        <w:left w:val="none" w:sz="0" w:space="0" w:color="auto"/>
        <w:bottom w:val="none" w:sz="0" w:space="0" w:color="auto"/>
        <w:right w:val="none" w:sz="0" w:space="0" w:color="auto"/>
      </w:divBdr>
    </w:div>
    <w:div w:id="729690017">
      <w:bodyDiv w:val="1"/>
      <w:marLeft w:val="0"/>
      <w:marRight w:val="0"/>
      <w:marTop w:val="0"/>
      <w:marBottom w:val="0"/>
      <w:divBdr>
        <w:top w:val="none" w:sz="0" w:space="0" w:color="auto"/>
        <w:left w:val="none" w:sz="0" w:space="0" w:color="auto"/>
        <w:bottom w:val="none" w:sz="0" w:space="0" w:color="auto"/>
        <w:right w:val="none" w:sz="0" w:space="0" w:color="auto"/>
      </w:divBdr>
    </w:div>
    <w:div w:id="730733237">
      <w:bodyDiv w:val="1"/>
      <w:marLeft w:val="0"/>
      <w:marRight w:val="0"/>
      <w:marTop w:val="0"/>
      <w:marBottom w:val="0"/>
      <w:divBdr>
        <w:top w:val="none" w:sz="0" w:space="0" w:color="auto"/>
        <w:left w:val="none" w:sz="0" w:space="0" w:color="auto"/>
        <w:bottom w:val="none" w:sz="0" w:space="0" w:color="auto"/>
        <w:right w:val="none" w:sz="0" w:space="0" w:color="auto"/>
      </w:divBdr>
    </w:div>
    <w:div w:id="730925133">
      <w:bodyDiv w:val="1"/>
      <w:marLeft w:val="0"/>
      <w:marRight w:val="0"/>
      <w:marTop w:val="0"/>
      <w:marBottom w:val="0"/>
      <w:divBdr>
        <w:top w:val="none" w:sz="0" w:space="0" w:color="auto"/>
        <w:left w:val="none" w:sz="0" w:space="0" w:color="auto"/>
        <w:bottom w:val="none" w:sz="0" w:space="0" w:color="auto"/>
        <w:right w:val="none" w:sz="0" w:space="0" w:color="auto"/>
      </w:divBdr>
    </w:div>
    <w:div w:id="731391876">
      <w:bodyDiv w:val="1"/>
      <w:marLeft w:val="0"/>
      <w:marRight w:val="0"/>
      <w:marTop w:val="0"/>
      <w:marBottom w:val="0"/>
      <w:divBdr>
        <w:top w:val="none" w:sz="0" w:space="0" w:color="auto"/>
        <w:left w:val="none" w:sz="0" w:space="0" w:color="auto"/>
        <w:bottom w:val="none" w:sz="0" w:space="0" w:color="auto"/>
        <w:right w:val="none" w:sz="0" w:space="0" w:color="auto"/>
      </w:divBdr>
    </w:div>
    <w:div w:id="732507581">
      <w:bodyDiv w:val="1"/>
      <w:marLeft w:val="0"/>
      <w:marRight w:val="0"/>
      <w:marTop w:val="0"/>
      <w:marBottom w:val="0"/>
      <w:divBdr>
        <w:top w:val="none" w:sz="0" w:space="0" w:color="auto"/>
        <w:left w:val="none" w:sz="0" w:space="0" w:color="auto"/>
        <w:bottom w:val="none" w:sz="0" w:space="0" w:color="auto"/>
        <w:right w:val="none" w:sz="0" w:space="0" w:color="auto"/>
      </w:divBdr>
    </w:div>
    <w:div w:id="732585102">
      <w:bodyDiv w:val="1"/>
      <w:marLeft w:val="0"/>
      <w:marRight w:val="0"/>
      <w:marTop w:val="0"/>
      <w:marBottom w:val="0"/>
      <w:divBdr>
        <w:top w:val="none" w:sz="0" w:space="0" w:color="auto"/>
        <w:left w:val="none" w:sz="0" w:space="0" w:color="auto"/>
        <w:bottom w:val="none" w:sz="0" w:space="0" w:color="auto"/>
        <w:right w:val="none" w:sz="0" w:space="0" w:color="auto"/>
      </w:divBdr>
    </w:div>
    <w:div w:id="733046124">
      <w:bodyDiv w:val="1"/>
      <w:marLeft w:val="0"/>
      <w:marRight w:val="0"/>
      <w:marTop w:val="0"/>
      <w:marBottom w:val="0"/>
      <w:divBdr>
        <w:top w:val="none" w:sz="0" w:space="0" w:color="auto"/>
        <w:left w:val="none" w:sz="0" w:space="0" w:color="auto"/>
        <w:bottom w:val="none" w:sz="0" w:space="0" w:color="auto"/>
        <w:right w:val="none" w:sz="0" w:space="0" w:color="auto"/>
      </w:divBdr>
    </w:div>
    <w:div w:id="734277432">
      <w:bodyDiv w:val="1"/>
      <w:marLeft w:val="0"/>
      <w:marRight w:val="0"/>
      <w:marTop w:val="0"/>
      <w:marBottom w:val="0"/>
      <w:divBdr>
        <w:top w:val="none" w:sz="0" w:space="0" w:color="auto"/>
        <w:left w:val="none" w:sz="0" w:space="0" w:color="auto"/>
        <w:bottom w:val="none" w:sz="0" w:space="0" w:color="auto"/>
        <w:right w:val="none" w:sz="0" w:space="0" w:color="auto"/>
      </w:divBdr>
    </w:div>
    <w:div w:id="734358785">
      <w:bodyDiv w:val="1"/>
      <w:marLeft w:val="0"/>
      <w:marRight w:val="0"/>
      <w:marTop w:val="0"/>
      <w:marBottom w:val="0"/>
      <w:divBdr>
        <w:top w:val="none" w:sz="0" w:space="0" w:color="auto"/>
        <w:left w:val="none" w:sz="0" w:space="0" w:color="auto"/>
        <w:bottom w:val="none" w:sz="0" w:space="0" w:color="auto"/>
        <w:right w:val="none" w:sz="0" w:space="0" w:color="auto"/>
      </w:divBdr>
    </w:div>
    <w:div w:id="735394929">
      <w:bodyDiv w:val="1"/>
      <w:marLeft w:val="0"/>
      <w:marRight w:val="0"/>
      <w:marTop w:val="0"/>
      <w:marBottom w:val="0"/>
      <w:divBdr>
        <w:top w:val="none" w:sz="0" w:space="0" w:color="auto"/>
        <w:left w:val="none" w:sz="0" w:space="0" w:color="auto"/>
        <w:bottom w:val="none" w:sz="0" w:space="0" w:color="auto"/>
        <w:right w:val="none" w:sz="0" w:space="0" w:color="auto"/>
      </w:divBdr>
    </w:div>
    <w:div w:id="735783650">
      <w:bodyDiv w:val="1"/>
      <w:marLeft w:val="0"/>
      <w:marRight w:val="0"/>
      <w:marTop w:val="0"/>
      <w:marBottom w:val="0"/>
      <w:divBdr>
        <w:top w:val="none" w:sz="0" w:space="0" w:color="auto"/>
        <w:left w:val="none" w:sz="0" w:space="0" w:color="auto"/>
        <w:bottom w:val="none" w:sz="0" w:space="0" w:color="auto"/>
        <w:right w:val="none" w:sz="0" w:space="0" w:color="auto"/>
      </w:divBdr>
    </w:div>
    <w:div w:id="736778324">
      <w:bodyDiv w:val="1"/>
      <w:marLeft w:val="0"/>
      <w:marRight w:val="0"/>
      <w:marTop w:val="0"/>
      <w:marBottom w:val="0"/>
      <w:divBdr>
        <w:top w:val="none" w:sz="0" w:space="0" w:color="auto"/>
        <w:left w:val="none" w:sz="0" w:space="0" w:color="auto"/>
        <w:bottom w:val="none" w:sz="0" w:space="0" w:color="auto"/>
        <w:right w:val="none" w:sz="0" w:space="0" w:color="auto"/>
      </w:divBdr>
    </w:div>
    <w:div w:id="737240501">
      <w:bodyDiv w:val="1"/>
      <w:marLeft w:val="0"/>
      <w:marRight w:val="0"/>
      <w:marTop w:val="0"/>
      <w:marBottom w:val="0"/>
      <w:divBdr>
        <w:top w:val="none" w:sz="0" w:space="0" w:color="auto"/>
        <w:left w:val="none" w:sz="0" w:space="0" w:color="auto"/>
        <w:bottom w:val="none" w:sz="0" w:space="0" w:color="auto"/>
        <w:right w:val="none" w:sz="0" w:space="0" w:color="auto"/>
      </w:divBdr>
    </w:div>
    <w:div w:id="737941528">
      <w:bodyDiv w:val="1"/>
      <w:marLeft w:val="0"/>
      <w:marRight w:val="0"/>
      <w:marTop w:val="0"/>
      <w:marBottom w:val="0"/>
      <w:divBdr>
        <w:top w:val="none" w:sz="0" w:space="0" w:color="auto"/>
        <w:left w:val="none" w:sz="0" w:space="0" w:color="auto"/>
        <w:bottom w:val="none" w:sz="0" w:space="0" w:color="auto"/>
        <w:right w:val="none" w:sz="0" w:space="0" w:color="auto"/>
      </w:divBdr>
    </w:div>
    <w:div w:id="739517692">
      <w:bodyDiv w:val="1"/>
      <w:marLeft w:val="0"/>
      <w:marRight w:val="0"/>
      <w:marTop w:val="0"/>
      <w:marBottom w:val="0"/>
      <w:divBdr>
        <w:top w:val="none" w:sz="0" w:space="0" w:color="auto"/>
        <w:left w:val="none" w:sz="0" w:space="0" w:color="auto"/>
        <w:bottom w:val="none" w:sz="0" w:space="0" w:color="auto"/>
        <w:right w:val="none" w:sz="0" w:space="0" w:color="auto"/>
      </w:divBdr>
    </w:div>
    <w:div w:id="740253377">
      <w:bodyDiv w:val="1"/>
      <w:marLeft w:val="0"/>
      <w:marRight w:val="0"/>
      <w:marTop w:val="0"/>
      <w:marBottom w:val="0"/>
      <w:divBdr>
        <w:top w:val="none" w:sz="0" w:space="0" w:color="auto"/>
        <w:left w:val="none" w:sz="0" w:space="0" w:color="auto"/>
        <w:bottom w:val="none" w:sz="0" w:space="0" w:color="auto"/>
        <w:right w:val="none" w:sz="0" w:space="0" w:color="auto"/>
      </w:divBdr>
    </w:div>
    <w:div w:id="741175017">
      <w:bodyDiv w:val="1"/>
      <w:marLeft w:val="0"/>
      <w:marRight w:val="0"/>
      <w:marTop w:val="0"/>
      <w:marBottom w:val="0"/>
      <w:divBdr>
        <w:top w:val="none" w:sz="0" w:space="0" w:color="auto"/>
        <w:left w:val="none" w:sz="0" w:space="0" w:color="auto"/>
        <w:bottom w:val="none" w:sz="0" w:space="0" w:color="auto"/>
        <w:right w:val="none" w:sz="0" w:space="0" w:color="auto"/>
      </w:divBdr>
    </w:div>
    <w:div w:id="741607112">
      <w:bodyDiv w:val="1"/>
      <w:marLeft w:val="0"/>
      <w:marRight w:val="0"/>
      <w:marTop w:val="0"/>
      <w:marBottom w:val="0"/>
      <w:divBdr>
        <w:top w:val="none" w:sz="0" w:space="0" w:color="auto"/>
        <w:left w:val="none" w:sz="0" w:space="0" w:color="auto"/>
        <w:bottom w:val="none" w:sz="0" w:space="0" w:color="auto"/>
        <w:right w:val="none" w:sz="0" w:space="0" w:color="auto"/>
      </w:divBdr>
    </w:div>
    <w:div w:id="742064280">
      <w:bodyDiv w:val="1"/>
      <w:marLeft w:val="0"/>
      <w:marRight w:val="0"/>
      <w:marTop w:val="0"/>
      <w:marBottom w:val="0"/>
      <w:divBdr>
        <w:top w:val="none" w:sz="0" w:space="0" w:color="auto"/>
        <w:left w:val="none" w:sz="0" w:space="0" w:color="auto"/>
        <w:bottom w:val="none" w:sz="0" w:space="0" w:color="auto"/>
        <w:right w:val="none" w:sz="0" w:space="0" w:color="auto"/>
      </w:divBdr>
    </w:div>
    <w:div w:id="744379062">
      <w:bodyDiv w:val="1"/>
      <w:marLeft w:val="0"/>
      <w:marRight w:val="0"/>
      <w:marTop w:val="0"/>
      <w:marBottom w:val="0"/>
      <w:divBdr>
        <w:top w:val="none" w:sz="0" w:space="0" w:color="auto"/>
        <w:left w:val="none" w:sz="0" w:space="0" w:color="auto"/>
        <w:bottom w:val="none" w:sz="0" w:space="0" w:color="auto"/>
        <w:right w:val="none" w:sz="0" w:space="0" w:color="auto"/>
      </w:divBdr>
    </w:div>
    <w:div w:id="745154405">
      <w:bodyDiv w:val="1"/>
      <w:marLeft w:val="0"/>
      <w:marRight w:val="0"/>
      <w:marTop w:val="0"/>
      <w:marBottom w:val="0"/>
      <w:divBdr>
        <w:top w:val="none" w:sz="0" w:space="0" w:color="auto"/>
        <w:left w:val="none" w:sz="0" w:space="0" w:color="auto"/>
        <w:bottom w:val="none" w:sz="0" w:space="0" w:color="auto"/>
        <w:right w:val="none" w:sz="0" w:space="0" w:color="auto"/>
      </w:divBdr>
    </w:div>
    <w:div w:id="745690461">
      <w:bodyDiv w:val="1"/>
      <w:marLeft w:val="0"/>
      <w:marRight w:val="0"/>
      <w:marTop w:val="0"/>
      <w:marBottom w:val="0"/>
      <w:divBdr>
        <w:top w:val="none" w:sz="0" w:space="0" w:color="auto"/>
        <w:left w:val="none" w:sz="0" w:space="0" w:color="auto"/>
        <w:bottom w:val="none" w:sz="0" w:space="0" w:color="auto"/>
        <w:right w:val="none" w:sz="0" w:space="0" w:color="auto"/>
      </w:divBdr>
    </w:div>
    <w:div w:id="746655896">
      <w:bodyDiv w:val="1"/>
      <w:marLeft w:val="0"/>
      <w:marRight w:val="0"/>
      <w:marTop w:val="0"/>
      <w:marBottom w:val="0"/>
      <w:divBdr>
        <w:top w:val="none" w:sz="0" w:space="0" w:color="auto"/>
        <w:left w:val="none" w:sz="0" w:space="0" w:color="auto"/>
        <w:bottom w:val="none" w:sz="0" w:space="0" w:color="auto"/>
        <w:right w:val="none" w:sz="0" w:space="0" w:color="auto"/>
      </w:divBdr>
    </w:div>
    <w:div w:id="747969897">
      <w:bodyDiv w:val="1"/>
      <w:marLeft w:val="0"/>
      <w:marRight w:val="0"/>
      <w:marTop w:val="0"/>
      <w:marBottom w:val="0"/>
      <w:divBdr>
        <w:top w:val="none" w:sz="0" w:space="0" w:color="auto"/>
        <w:left w:val="none" w:sz="0" w:space="0" w:color="auto"/>
        <w:bottom w:val="none" w:sz="0" w:space="0" w:color="auto"/>
        <w:right w:val="none" w:sz="0" w:space="0" w:color="auto"/>
      </w:divBdr>
    </w:div>
    <w:div w:id="749158322">
      <w:bodyDiv w:val="1"/>
      <w:marLeft w:val="0"/>
      <w:marRight w:val="0"/>
      <w:marTop w:val="0"/>
      <w:marBottom w:val="0"/>
      <w:divBdr>
        <w:top w:val="none" w:sz="0" w:space="0" w:color="auto"/>
        <w:left w:val="none" w:sz="0" w:space="0" w:color="auto"/>
        <w:bottom w:val="none" w:sz="0" w:space="0" w:color="auto"/>
        <w:right w:val="none" w:sz="0" w:space="0" w:color="auto"/>
      </w:divBdr>
    </w:div>
    <w:div w:id="749739214">
      <w:bodyDiv w:val="1"/>
      <w:marLeft w:val="0"/>
      <w:marRight w:val="0"/>
      <w:marTop w:val="0"/>
      <w:marBottom w:val="0"/>
      <w:divBdr>
        <w:top w:val="none" w:sz="0" w:space="0" w:color="auto"/>
        <w:left w:val="none" w:sz="0" w:space="0" w:color="auto"/>
        <w:bottom w:val="none" w:sz="0" w:space="0" w:color="auto"/>
        <w:right w:val="none" w:sz="0" w:space="0" w:color="auto"/>
      </w:divBdr>
    </w:div>
    <w:div w:id="751003007">
      <w:bodyDiv w:val="1"/>
      <w:marLeft w:val="0"/>
      <w:marRight w:val="0"/>
      <w:marTop w:val="0"/>
      <w:marBottom w:val="0"/>
      <w:divBdr>
        <w:top w:val="none" w:sz="0" w:space="0" w:color="auto"/>
        <w:left w:val="none" w:sz="0" w:space="0" w:color="auto"/>
        <w:bottom w:val="none" w:sz="0" w:space="0" w:color="auto"/>
        <w:right w:val="none" w:sz="0" w:space="0" w:color="auto"/>
      </w:divBdr>
    </w:div>
    <w:div w:id="752967211">
      <w:bodyDiv w:val="1"/>
      <w:marLeft w:val="0"/>
      <w:marRight w:val="0"/>
      <w:marTop w:val="0"/>
      <w:marBottom w:val="0"/>
      <w:divBdr>
        <w:top w:val="none" w:sz="0" w:space="0" w:color="auto"/>
        <w:left w:val="none" w:sz="0" w:space="0" w:color="auto"/>
        <w:bottom w:val="none" w:sz="0" w:space="0" w:color="auto"/>
        <w:right w:val="none" w:sz="0" w:space="0" w:color="auto"/>
      </w:divBdr>
    </w:div>
    <w:div w:id="753477878">
      <w:bodyDiv w:val="1"/>
      <w:marLeft w:val="0"/>
      <w:marRight w:val="0"/>
      <w:marTop w:val="0"/>
      <w:marBottom w:val="0"/>
      <w:divBdr>
        <w:top w:val="none" w:sz="0" w:space="0" w:color="auto"/>
        <w:left w:val="none" w:sz="0" w:space="0" w:color="auto"/>
        <w:bottom w:val="none" w:sz="0" w:space="0" w:color="auto"/>
        <w:right w:val="none" w:sz="0" w:space="0" w:color="auto"/>
      </w:divBdr>
    </w:div>
    <w:div w:id="755829237">
      <w:bodyDiv w:val="1"/>
      <w:marLeft w:val="0"/>
      <w:marRight w:val="0"/>
      <w:marTop w:val="0"/>
      <w:marBottom w:val="0"/>
      <w:divBdr>
        <w:top w:val="none" w:sz="0" w:space="0" w:color="auto"/>
        <w:left w:val="none" w:sz="0" w:space="0" w:color="auto"/>
        <w:bottom w:val="none" w:sz="0" w:space="0" w:color="auto"/>
        <w:right w:val="none" w:sz="0" w:space="0" w:color="auto"/>
      </w:divBdr>
    </w:div>
    <w:div w:id="756051099">
      <w:bodyDiv w:val="1"/>
      <w:marLeft w:val="0"/>
      <w:marRight w:val="0"/>
      <w:marTop w:val="0"/>
      <w:marBottom w:val="0"/>
      <w:divBdr>
        <w:top w:val="none" w:sz="0" w:space="0" w:color="auto"/>
        <w:left w:val="none" w:sz="0" w:space="0" w:color="auto"/>
        <w:bottom w:val="none" w:sz="0" w:space="0" w:color="auto"/>
        <w:right w:val="none" w:sz="0" w:space="0" w:color="auto"/>
      </w:divBdr>
    </w:div>
    <w:div w:id="757407784">
      <w:bodyDiv w:val="1"/>
      <w:marLeft w:val="0"/>
      <w:marRight w:val="0"/>
      <w:marTop w:val="0"/>
      <w:marBottom w:val="0"/>
      <w:divBdr>
        <w:top w:val="none" w:sz="0" w:space="0" w:color="auto"/>
        <w:left w:val="none" w:sz="0" w:space="0" w:color="auto"/>
        <w:bottom w:val="none" w:sz="0" w:space="0" w:color="auto"/>
        <w:right w:val="none" w:sz="0" w:space="0" w:color="auto"/>
      </w:divBdr>
    </w:div>
    <w:div w:id="758335417">
      <w:bodyDiv w:val="1"/>
      <w:marLeft w:val="0"/>
      <w:marRight w:val="0"/>
      <w:marTop w:val="0"/>
      <w:marBottom w:val="0"/>
      <w:divBdr>
        <w:top w:val="none" w:sz="0" w:space="0" w:color="auto"/>
        <w:left w:val="none" w:sz="0" w:space="0" w:color="auto"/>
        <w:bottom w:val="none" w:sz="0" w:space="0" w:color="auto"/>
        <w:right w:val="none" w:sz="0" w:space="0" w:color="auto"/>
      </w:divBdr>
    </w:div>
    <w:div w:id="759374940">
      <w:bodyDiv w:val="1"/>
      <w:marLeft w:val="0"/>
      <w:marRight w:val="0"/>
      <w:marTop w:val="0"/>
      <w:marBottom w:val="0"/>
      <w:divBdr>
        <w:top w:val="none" w:sz="0" w:space="0" w:color="auto"/>
        <w:left w:val="none" w:sz="0" w:space="0" w:color="auto"/>
        <w:bottom w:val="none" w:sz="0" w:space="0" w:color="auto"/>
        <w:right w:val="none" w:sz="0" w:space="0" w:color="auto"/>
      </w:divBdr>
    </w:div>
    <w:div w:id="761529537">
      <w:bodyDiv w:val="1"/>
      <w:marLeft w:val="0"/>
      <w:marRight w:val="0"/>
      <w:marTop w:val="0"/>
      <w:marBottom w:val="0"/>
      <w:divBdr>
        <w:top w:val="none" w:sz="0" w:space="0" w:color="auto"/>
        <w:left w:val="none" w:sz="0" w:space="0" w:color="auto"/>
        <w:bottom w:val="none" w:sz="0" w:space="0" w:color="auto"/>
        <w:right w:val="none" w:sz="0" w:space="0" w:color="auto"/>
      </w:divBdr>
    </w:div>
    <w:div w:id="761922912">
      <w:bodyDiv w:val="1"/>
      <w:marLeft w:val="0"/>
      <w:marRight w:val="0"/>
      <w:marTop w:val="0"/>
      <w:marBottom w:val="0"/>
      <w:divBdr>
        <w:top w:val="none" w:sz="0" w:space="0" w:color="auto"/>
        <w:left w:val="none" w:sz="0" w:space="0" w:color="auto"/>
        <w:bottom w:val="none" w:sz="0" w:space="0" w:color="auto"/>
        <w:right w:val="none" w:sz="0" w:space="0" w:color="auto"/>
      </w:divBdr>
    </w:div>
    <w:div w:id="762384105">
      <w:bodyDiv w:val="1"/>
      <w:marLeft w:val="0"/>
      <w:marRight w:val="0"/>
      <w:marTop w:val="0"/>
      <w:marBottom w:val="0"/>
      <w:divBdr>
        <w:top w:val="none" w:sz="0" w:space="0" w:color="auto"/>
        <w:left w:val="none" w:sz="0" w:space="0" w:color="auto"/>
        <w:bottom w:val="none" w:sz="0" w:space="0" w:color="auto"/>
        <w:right w:val="none" w:sz="0" w:space="0" w:color="auto"/>
      </w:divBdr>
    </w:div>
    <w:div w:id="763572881">
      <w:bodyDiv w:val="1"/>
      <w:marLeft w:val="0"/>
      <w:marRight w:val="0"/>
      <w:marTop w:val="0"/>
      <w:marBottom w:val="0"/>
      <w:divBdr>
        <w:top w:val="none" w:sz="0" w:space="0" w:color="auto"/>
        <w:left w:val="none" w:sz="0" w:space="0" w:color="auto"/>
        <w:bottom w:val="none" w:sz="0" w:space="0" w:color="auto"/>
        <w:right w:val="none" w:sz="0" w:space="0" w:color="auto"/>
      </w:divBdr>
    </w:div>
    <w:div w:id="764883935">
      <w:bodyDiv w:val="1"/>
      <w:marLeft w:val="0"/>
      <w:marRight w:val="0"/>
      <w:marTop w:val="0"/>
      <w:marBottom w:val="0"/>
      <w:divBdr>
        <w:top w:val="none" w:sz="0" w:space="0" w:color="auto"/>
        <w:left w:val="none" w:sz="0" w:space="0" w:color="auto"/>
        <w:bottom w:val="none" w:sz="0" w:space="0" w:color="auto"/>
        <w:right w:val="none" w:sz="0" w:space="0" w:color="auto"/>
      </w:divBdr>
    </w:div>
    <w:div w:id="765155727">
      <w:bodyDiv w:val="1"/>
      <w:marLeft w:val="0"/>
      <w:marRight w:val="0"/>
      <w:marTop w:val="0"/>
      <w:marBottom w:val="0"/>
      <w:divBdr>
        <w:top w:val="none" w:sz="0" w:space="0" w:color="auto"/>
        <w:left w:val="none" w:sz="0" w:space="0" w:color="auto"/>
        <w:bottom w:val="none" w:sz="0" w:space="0" w:color="auto"/>
        <w:right w:val="none" w:sz="0" w:space="0" w:color="auto"/>
      </w:divBdr>
    </w:div>
    <w:div w:id="765997076">
      <w:bodyDiv w:val="1"/>
      <w:marLeft w:val="0"/>
      <w:marRight w:val="0"/>
      <w:marTop w:val="0"/>
      <w:marBottom w:val="0"/>
      <w:divBdr>
        <w:top w:val="none" w:sz="0" w:space="0" w:color="auto"/>
        <w:left w:val="none" w:sz="0" w:space="0" w:color="auto"/>
        <w:bottom w:val="none" w:sz="0" w:space="0" w:color="auto"/>
        <w:right w:val="none" w:sz="0" w:space="0" w:color="auto"/>
      </w:divBdr>
    </w:div>
    <w:div w:id="766003340">
      <w:bodyDiv w:val="1"/>
      <w:marLeft w:val="0"/>
      <w:marRight w:val="0"/>
      <w:marTop w:val="0"/>
      <w:marBottom w:val="0"/>
      <w:divBdr>
        <w:top w:val="none" w:sz="0" w:space="0" w:color="auto"/>
        <w:left w:val="none" w:sz="0" w:space="0" w:color="auto"/>
        <w:bottom w:val="none" w:sz="0" w:space="0" w:color="auto"/>
        <w:right w:val="none" w:sz="0" w:space="0" w:color="auto"/>
      </w:divBdr>
    </w:div>
    <w:div w:id="766074971">
      <w:bodyDiv w:val="1"/>
      <w:marLeft w:val="0"/>
      <w:marRight w:val="0"/>
      <w:marTop w:val="0"/>
      <w:marBottom w:val="0"/>
      <w:divBdr>
        <w:top w:val="none" w:sz="0" w:space="0" w:color="auto"/>
        <w:left w:val="none" w:sz="0" w:space="0" w:color="auto"/>
        <w:bottom w:val="none" w:sz="0" w:space="0" w:color="auto"/>
        <w:right w:val="none" w:sz="0" w:space="0" w:color="auto"/>
      </w:divBdr>
    </w:div>
    <w:div w:id="769350090">
      <w:bodyDiv w:val="1"/>
      <w:marLeft w:val="0"/>
      <w:marRight w:val="0"/>
      <w:marTop w:val="0"/>
      <w:marBottom w:val="0"/>
      <w:divBdr>
        <w:top w:val="none" w:sz="0" w:space="0" w:color="auto"/>
        <w:left w:val="none" w:sz="0" w:space="0" w:color="auto"/>
        <w:bottom w:val="none" w:sz="0" w:space="0" w:color="auto"/>
        <w:right w:val="none" w:sz="0" w:space="0" w:color="auto"/>
      </w:divBdr>
    </w:div>
    <w:div w:id="769471198">
      <w:bodyDiv w:val="1"/>
      <w:marLeft w:val="0"/>
      <w:marRight w:val="0"/>
      <w:marTop w:val="0"/>
      <w:marBottom w:val="0"/>
      <w:divBdr>
        <w:top w:val="none" w:sz="0" w:space="0" w:color="auto"/>
        <w:left w:val="none" w:sz="0" w:space="0" w:color="auto"/>
        <w:bottom w:val="none" w:sz="0" w:space="0" w:color="auto"/>
        <w:right w:val="none" w:sz="0" w:space="0" w:color="auto"/>
      </w:divBdr>
    </w:div>
    <w:div w:id="773551743">
      <w:bodyDiv w:val="1"/>
      <w:marLeft w:val="0"/>
      <w:marRight w:val="0"/>
      <w:marTop w:val="0"/>
      <w:marBottom w:val="0"/>
      <w:divBdr>
        <w:top w:val="none" w:sz="0" w:space="0" w:color="auto"/>
        <w:left w:val="none" w:sz="0" w:space="0" w:color="auto"/>
        <w:bottom w:val="none" w:sz="0" w:space="0" w:color="auto"/>
        <w:right w:val="none" w:sz="0" w:space="0" w:color="auto"/>
      </w:divBdr>
    </w:div>
    <w:div w:id="774062255">
      <w:bodyDiv w:val="1"/>
      <w:marLeft w:val="0"/>
      <w:marRight w:val="0"/>
      <w:marTop w:val="0"/>
      <w:marBottom w:val="0"/>
      <w:divBdr>
        <w:top w:val="none" w:sz="0" w:space="0" w:color="auto"/>
        <w:left w:val="none" w:sz="0" w:space="0" w:color="auto"/>
        <w:bottom w:val="none" w:sz="0" w:space="0" w:color="auto"/>
        <w:right w:val="none" w:sz="0" w:space="0" w:color="auto"/>
      </w:divBdr>
    </w:div>
    <w:div w:id="774398695">
      <w:bodyDiv w:val="1"/>
      <w:marLeft w:val="0"/>
      <w:marRight w:val="0"/>
      <w:marTop w:val="0"/>
      <w:marBottom w:val="0"/>
      <w:divBdr>
        <w:top w:val="none" w:sz="0" w:space="0" w:color="auto"/>
        <w:left w:val="none" w:sz="0" w:space="0" w:color="auto"/>
        <w:bottom w:val="none" w:sz="0" w:space="0" w:color="auto"/>
        <w:right w:val="none" w:sz="0" w:space="0" w:color="auto"/>
      </w:divBdr>
    </w:div>
    <w:div w:id="775096004">
      <w:bodyDiv w:val="1"/>
      <w:marLeft w:val="0"/>
      <w:marRight w:val="0"/>
      <w:marTop w:val="0"/>
      <w:marBottom w:val="0"/>
      <w:divBdr>
        <w:top w:val="none" w:sz="0" w:space="0" w:color="auto"/>
        <w:left w:val="none" w:sz="0" w:space="0" w:color="auto"/>
        <w:bottom w:val="none" w:sz="0" w:space="0" w:color="auto"/>
        <w:right w:val="none" w:sz="0" w:space="0" w:color="auto"/>
      </w:divBdr>
    </w:div>
    <w:div w:id="775293271">
      <w:bodyDiv w:val="1"/>
      <w:marLeft w:val="0"/>
      <w:marRight w:val="0"/>
      <w:marTop w:val="0"/>
      <w:marBottom w:val="0"/>
      <w:divBdr>
        <w:top w:val="none" w:sz="0" w:space="0" w:color="auto"/>
        <w:left w:val="none" w:sz="0" w:space="0" w:color="auto"/>
        <w:bottom w:val="none" w:sz="0" w:space="0" w:color="auto"/>
        <w:right w:val="none" w:sz="0" w:space="0" w:color="auto"/>
      </w:divBdr>
    </w:div>
    <w:div w:id="775439952">
      <w:bodyDiv w:val="1"/>
      <w:marLeft w:val="0"/>
      <w:marRight w:val="0"/>
      <w:marTop w:val="0"/>
      <w:marBottom w:val="0"/>
      <w:divBdr>
        <w:top w:val="none" w:sz="0" w:space="0" w:color="auto"/>
        <w:left w:val="none" w:sz="0" w:space="0" w:color="auto"/>
        <w:bottom w:val="none" w:sz="0" w:space="0" w:color="auto"/>
        <w:right w:val="none" w:sz="0" w:space="0" w:color="auto"/>
      </w:divBdr>
    </w:div>
    <w:div w:id="776175571">
      <w:bodyDiv w:val="1"/>
      <w:marLeft w:val="0"/>
      <w:marRight w:val="0"/>
      <w:marTop w:val="0"/>
      <w:marBottom w:val="0"/>
      <w:divBdr>
        <w:top w:val="none" w:sz="0" w:space="0" w:color="auto"/>
        <w:left w:val="none" w:sz="0" w:space="0" w:color="auto"/>
        <w:bottom w:val="none" w:sz="0" w:space="0" w:color="auto"/>
        <w:right w:val="none" w:sz="0" w:space="0" w:color="auto"/>
      </w:divBdr>
    </w:div>
    <w:div w:id="776414408">
      <w:bodyDiv w:val="1"/>
      <w:marLeft w:val="0"/>
      <w:marRight w:val="0"/>
      <w:marTop w:val="0"/>
      <w:marBottom w:val="0"/>
      <w:divBdr>
        <w:top w:val="none" w:sz="0" w:space="0" w:color="auto"/>
        <w:left w:val="none" w:sz="0" w:space="0" w:color="auto"/>
        <w:bottom w:val="none" w:sz="0" w:space="0" w:color="auto"/>
        <w:right w:val="none" w:sz="0" w:space="0" w:color="auto"/>
      </w:divBdr>
    </w:div>
    <w:div w:id="777260914">
      <w:bodyDiv w:val="1"/>
      <w:marLeft w:val="0"/>
      <w:marRight w:val="0"/>
      <w:marTop w:val="0"/>
      <w:marBottom w:val="0"/>
      <w:divBdr>
        <w:top w:val="none" w:sz="0" w:space="0" w:color="auto"/>
        <w:left w:val="none" w:sz="0" w:space="0" w:color="auto"/>
        <w:bottom w:val="none" w:sz="0" w:space="0" w:color="auto"/>
        <w:right w:val="none" w:sz="0" w:space="0" w:color="auto"/>
      </w:divBdr>
    </w:div>
    <w:div w:id="780419252">
      <w:bodyDiv w:val="1"/>
      <w:marLeft w:val="0"/>
      <w:marRight w:val="0"/>
      <w:marTop w:val="0"/>
      <w:marBottom w:val="0"/>
      <w:divBdr>
        <w:top w:val="none" w:sz="0" w:space="0" w:color="auto"/>
        <w:left w:val="none" w:sz="0" w:space="0" w:color="auto"/>
        <w:bottom w:val="none" w:sz="0" w:space="0" w:color="auto"/>
        <w:right w:val="none" w:sz="0" w:space="0" w:color="auto"/>
      </w:divBdr>
    </w:div>
    <w:div w:id="780805358">
      <w:bodyDiv w:val="1"/>
      <w:marLeft w:val="0"/>
      <w:marRight w:val="0"/>
      <w:marTop w:val="0"/>
      <w:marBottom w:val="0"/>
      <w:divBdr>
        <w:top w:val="none" w:sz="0" w:space="0" w:color="auto"/>
        <w:left w:val="none" w:sz="0" w:space="0" w:color="auto"/>
        <w:bottom w:val="none" w:sz="0" w:space="0" w:color="auto"/>
        <w:right w:val="none" w:sz="0" w:space="0" w:color="auto"/>
      </w:divBdr>
    </w:div>
    <w:div w:id="781387116">
      <w:bodyDiv w:val="1"/>
      <w:marLeft w:val="0"/>
      <w:marRight w:val="0"/>
      <w:marTop w:val="0"/>
      <w:marBottom w:val="0"/>
      <w:divBdr>
        <w:top w:val="none" w:sz="0" w:space="0" w:color="auto"/>
        <w:left w:val="none" w:sz="0" w:space="0" w:color="auto"/>
        <w:bottom w:val="none" w:sz="0" w:space="0" w:color="auto"/>
        <w:right w:val="none" w:sz="0" w:space="0" w:color="auto"/>
      </w:divBdr>
    </w:div>
    <w:div w:id="781533903">
      <w:bodyDiv w:val="1"/>
      <w:marLeft w:val="0"/>
      <w:marRight w:val="0"/>
      <w:marTop w:val="0"/>
      <w:marBottom w:val="0"/>
      <w:divBdr>
        <w:top w:val="none" w:sz="0" w:space="0" w:color="auto"/>
        <w:left w:val="none" w:sz="0" w:space="0" w:color="auto"/>
        <w:bottom w:val="none" w:sz="0" w:space="0" w:color="auto"/>
        <w:right w:val="none" w:sz="0" w:space="0" w:color="auto"/>
      </w:divBdr>
    </w:div>
    <w:div w:id="781917055">
      <w:bodyDiv w:val="1"/>
      <w:marLeft w:val="0"/>
      <w:marRight w:val="0"/>
      <w:marTop w:val="0"/>
      <w:marBottom w:val="0"/>
      <w:divBdr>
        <w:top w:val="none" w:sz="0" w:space="0" w:color="auto"/>
        <w:left w:val="none" w:sz="0" w:space="0" w:color="auto"/>
        <w:bottom w:val="none" w:sz="0" w:space="0" w:color="auto"/>
        <w:right w:val="none" w:sz="0" w:space="0" w:color="auto"/>
      </w:divBdr>
    </w:div>
    <w:div w:id="782456961">
      <w:bodyDiv w:val="1"/>
      <w:marLeft w:val="0"/>
      <w:marRight w:val="0"/>
      <w:marTop w:val="0"/>
      <w:marBottom w:val="0"/>
      <w:divBdr>
        <w:top w:val="none" w:sz="0" w:space="0" w:color="auto"/>
        <w:left w:val="none" w:sz="0" w:space="0" w:color="auto"/>
        <w:bottom w:val="none" w:sz="0" w:space="0" w:color="auto"/>
        <w:right w:val="none" w:sz="0" w:space="0" w:color="auto"/>
      </w:divBdr>
    </w:div>
    <w:div w:id="782573097">
      <w:bodyDiv w:val="1"/>
      <w:marLeft w:val="0"/>
      <w:marRight w:val="0"/>
      <w:marTop w:val="0"/>
      <w:marBottom w:val="0"/>
      <w:divBdr>
        <w:top w:val="none" w:sz="0" w:space="0" w:color="auto"/>
        <w:left w:val="none" w:sz="0" w:space="0" w:color="auto"/>
        <w:bottom w:val="none" w:sz="0" w:space="0" w:color="auto"/>
        <w:right w:val="none" w:sz="0" w:space="0" w:color="auto"/>
      </w:divBdr>
    </w:div>
    <w:div w:id="785656789">
      <w:bodyDiv w:val="1"/>
      <w:marLeft w:val="0"/>
      <w:marRight w:val="0"/>
      <w:marTop w:val="0"/>
      <w:marBottom w:val="0"/>
      <w:divBdr>
        <w:top w:val="none" w:sz="0" w:space="0" w:color="auto"/>
        <w:left w:val="none" w:sz="0" w:space="0" w:color="auto"/>
        <w:bottom w:val="none" w:sz="0" w:space="0" w:color="auto"/>
        <w:right w:val="none" w:sz="0" w:space="0" w:color="auto"/>
      </w:divBdr>
    </w:div>
    <w:div w:id="785739314">
      <w:bodyDiv w:val="1"/>
      <w:marLeft w:val="0"/>
      <w:marRight w:val="0"/>
      <w:marTop w:val="0"/>
      <w:marBottom w:val="0"/>
      <w:divBdr>
        <w:top w:val="none" w:sz="0" w:space="0" w:color="auto"/>
        <w:left w:val="none" w:sz="0" w:space="0" w:color="auto"/>
        <w:bottom w:val="none" w:sz="0" w:space="0" w:color="auto"/>
        <w:right w:val="none" w:sz="0" w:space="0" w:color="auto"/>
      </w:divBdr>
    </w:div>
    <w:div w:id="787088600">
      <w:bodyDiv w:val="1"/>
      <w:marLeft w:val="0"/>
      <w:marRight w:val="0"/>
      <w:marTop w:val="0"/>
      <w:marBottom w:val="0"/>
      <w:divBdr>
        <w:top w:val="none" w:sz="0" w:space="0" w:color="auto"/>
        <w:left w:val="none" w:sz="0" w:space="0" w:color="auto"/>
        <w:bottom w:val="none" w:sz="0" w:space="0" w:color="auto"/>
        <w:right w:val="none" w:sz="0" w:space="0" w:color="auto"/>
      </w:divBdr>
    </w:div>
    <w:div w:id="788937998">
      <w:bodyDiv w:val="1"/>
      <w:marLeft w:val="0"/>
      <w:marRight w:val="0"/>
      <w:marTop w:val="0"/>
      <w:marBottom w:val="0"/>
      <w:divBdr>
        <w:top w:val="none" w:sz="0" w:space="0" w:color="auto"/>
        <w:left w:val="none" w:sz="0" w:space="0" w:color="auto"/>
        <w:bottom w:val="none" w:sz="0" w:space="0" w:color="auto"/>
        <w:right w:val="none" w:sz="0" w:space="0" w:color="auto"/>
      </w:divBdr>
    </w:div>
    <w:div w:id="790899035">
      <w:bodyDiv w:val="1"/>
      <w:marLeft w:val="0"/>
      <w:marRight w:val="0"/>
      <w:marTop w:val="0"/>
      <w:marBottom w:val="0"/>
      <w:divBdr>
        <w:top w:val="none" w:sz="0" w:space="0" w:color="auto"/>
        <w:left w:val="none" w:sz="0" w:space="0" w:color="auto"/>
        <w:bottom w:val="none" w:sz="0" w:space="0" w:color="auto"/>
        <w:right w:val="none" w:sz="0" w:space="0" w:color="auto"/>
      </w:divBdr>
    </w:div>
    <w:div w:id="791364873">
      <w:bodyDiv w:val="1"/>
      <w:marLeft w:val="0"/>
      <w:marRight w:val="0"/>
      <w:marTop w:val="0"/>
      <w:marBottom w:val="0"/>
      <w:divBdr>
        <w:top w:val="none" w:sz="0" w:space="0" w:color="auto"/>
        <w:left w:val="none" w:sz="0" w:space="0" w:color="auto"/>
        <w:bottom w:val="none" w:sz="0" w:space="0" w:color="auto"/>
        <w:right w:val="none" w:sz="0" w:space="0" w:color="auto"/>
      </w:divBdr>
    </w:div>
    <w:div w:id="793447095">
      <w:bodyDiv w:val="1"/>
      <w:marLeft w:val="0"/>
      <w:marRight w:val="0"/>
      <w:marTop w:val="0"/>
      <w:marBottom w:val="0"/>
      <w:divBdr>
        <w:top w:val="none" w:sz="0" w:space="0" w:color="auto"/>
        <w:left w:val="none" w:sz="0" w:space="0" w:color="auto"/>
        <w:bottom w:val="none" w:sz="0" w:space="0" w:color="auto"/>
        <w:right w:val="none" w:sz="0" w:space="0" w:color="auto"/>
      </w:divBdr>
    </w:div>
    <w:div w:id="793527494">
      <w:bodyDiv w:val="1"/>
      <w:marLeft w:val="0"/>
      <w:marRight w:val="0"/>
      <w:marTop w:val="0"/>
      <w:marBottom w:val="0"/>
      <w:divBdr>
        <w:top w:val="none" w:sz="0" w:space="0" w:color="auto"/>
        <w:left w:val="none" w:sz="0" w:space="0" w:color="auto"/>
        <w:bottom w:val="none" w:sz="0" w:space="0" w:color="auto"/>
        <w:right w:val="none" w:sz="0" w:space="0" w:color="auto"/>
      </w:divBdr>
    </w:div>
    <w:div w:id="794057866">
      <w:bodyDiv w:val="1"/>
      <w:marLeft w:val="0"/>
      <w:marRight w:val="0"/>
      <w:marTop w:val="0"/>
      <w:marBottom w:val="0"/>
      <w:divBdr>
        <w:top w:val="none" w:sz="0" w:space="0" w:color="auto"/>
        <w:left w:val="none" w:sz="0" w:space="0" w:color="auto"/>
        <w:bottom w:val="none" w:sz="0" w:space="0" w:color="auto"/>
        <w:right w:val="none" w:sz="0" w:space="0" w:color="auto"/>
      </w:divBdr>
    </w:div>
    <w:div w:id="795100508">
      <w:bodyDiv w:val="1"/>
      <w:marLeft w:val="0"/>
      <w:marRight w:val="0"/>
      <w:marTop w:val="0"/>
      <w:marBottom w:val="0"/>
      <w:divBdr>
        <w:top w:val="none" w:sz="0" w:space="0" w:color="auto"/>
        <w:left w:val="none" w:sz="0" w:space="0" w:color="auto"/>
        <w:bottom w:val="none" w:sz="0" w:space="0" w:color="auto"/>
        <w:right w:val="none" w:sz="0" w:space="0" w:color="auto"/>
      </w:divBdr>
    </w:div>
    <w:div w:id="795411844">
      <w:bodyDiv w:val="1"/>
      <w:marLeft w:val="0"/>
      <w:marRight w:val="0"/>
      <w:marTop w:val="0"/>
      <w:marBottom w:val="0"/>
      <w:divBdr>
        <w:top w:val="none" w:sz="0" w:space="0" w:color="auto"/>
        <w:left w:val="none" w:sz="0" w:space="0" w:color="auto"/>
        <w:bottom w:val="none" w:sz="0" w:space="0" w:color="auto"/>
        <w:right w:val="none" w:sz="0" w:space="0" w:color="auto"/>
      </w:divBdr>
    </w:div>
    <w:div w:id="797383876">
      <w:bodyDiv w:val="1"/>
      <w:marLeft w:val="0"/>
      <w:marRight w:val="0"/>
      <w:marTop w:val="0"/>
      <w:marBottom w:val="0"/>
      <w:divBdr>
        <w:top w:val="none" w:sz="0" w:space="0" w:color="auto"/>
        <w:left w:val="none" w:sz="0" w:space="0" w:color="auto"/>
        <w:bottom w:val="none" w:sz="0" w:space="0" w:color="auto"/>
        <w:right w:val="none" w:sz="0" w:space="0" w:color="auto"/>
      </w:divBdr>
    </w:div>
    <w:div w:id="797530580">
      <w:bodyDiv w:val="1"/>
      <w:marLeft w:val="0"/>
      <w:marRight w:val="0"/>
      <w:marTop w:val="0"/>
      <w:marBottom w:val="0"/>
      <w:divBdr>
        <w:top w:val="none" w:sz="0" w:space="0" w:color="auto"/>
        <w:left w:val="none" w:sz="0" w:space="0" w:color="auto"/>
        <w:bottom w:val="none" w:sz="0" w:space="0" w:color="auto"/>
        <w:right w:val="none" w:sz="0" w:space="0" w:color="auto"/>
      </w:divBdr>
    </w:div>
    <w:div w:id="797576852">
      <w:bodyDiv w:val="1"/>
      <w:marLeft w:val="0"/>
      <w:marRight w:val="0"/>
      <w:marTop w:val="0"/>
      <w:marBottom w:val="0"/>
      <w:divBdr>
        <w:top w:val="none" w:sz="0" w:space="0" w:color="auto"/>
        <w:left w:val="none" w:sz="0" w:space="0" w:color="auto"/>
        <w:bottom w:val="none" w:sz="0" w:space="0" w:color="auto"/>
        <w:right w:val="none" w:sz="0" w:space="0" w:color="auto"/>
      </w:divBdr>
    </w:div>
    <w:div w:id="797644673">
      <w:bodyDiv w:val="1"/>
      <w:marLeft w:val="0"/>
      <w:marRight w:val="0"/>
      <w:marTop w:val="0"/>
      <w:marBottom w:val="0"/>
      <w:divBdr>
        <w:top w:val="none" w:sz="0" w:space="0" w:color="auto"/>
        <w:left w:val="none" w:sz="0" w:space="0" w:color="auto"/>
        <w:bottom w:val="none" w:sz="0" w:space="0" w:color="auto"/>
        <w:right w:val="none" w:sz="0" w:space="0" w:color="auto"/>
      </w:divBdr>
    </w:div>
    <w:div w:id="798181922">
      <w:bodyDiv w:val="1"/>
      <w:marLeft w:val="0"/>
      <w:marRight w:val="0"/>
      <w:marTop w:val="0"/>
      <w:marBottom w:val="0"/>
      <w:divBdr>
        <w:top w:val="none" w:sz="0" w:space="0" w:color="auto"/>
        <w:left w:val="none" w:sz="0" w:space="0" w:color="auto"/>
        <w:bottom w:val="none" w:sz="0" w:space="0" w:color="auto"/>
        <w:right w:val="none" w:sz="0" w:space="0" w:color="auto"/>
      </w:divBdr>
    </w:div>
    <w:div w:id="798499394">
      <w:bodyDiv w:val="1"/>
      <w:marLeft w:val="0"/>
      <w:marRight w:val="0"/>
      <w:marTop w:val="0"/>
      <w:marBottom w:val="0"/>
      <w:divBdr>
        <w:top w:val="none" w:sz="0" w:space="0" w:color="auto"/>
        <w:left w:val="none" w:sz="0" w:space="0" w:color="auto"/>
        <w:bottom w:val="none" w:sz="0" w:space="0" w:color="auto"/>
        <w:right w:val="none" w:sz="0" w:space="0" w:color="auto"/>
      </w:divBdr>
    </w:div>
    <w:div w:id="798841472">
      <w:bodyDiv w:val="1"/>
      <w:marLeft w:val="0"/>
      <w:marRight w:val="0"/>
      <w:marTop w:val="0"/>
      <w:marBottom w:val="0"/>
      <w:divBdr>
        <w:top w:val="none" w:sz="0" w:space="0" w:color="auto"/>
        <w:left w:val="none" w:sz="0" w:space="0" w:color="auto"/>
        <w:bottom w:val="none" w:sz="0" w:space="0" w:color="auto"/>
        <w:right w:val="none" w:sz="0" w:space="0" w:color="auto"/>
      </w:divBdr>
    </w:div>
    <w:div w:id="798885497">
      <w:bodyDiv w:val="1"/>
      <w:marLeft w:val="0"/>
      <w:marRight w:val="0"/>
      <w:marTop w:val="0"/>
      <w:marBottom w:val="0"/>
      <w:divBdr>
        <w:top w:val="none" w:sz="0" w:space="0" w:color="auto"/>
        <w:left w:val="none" w:sz="0" w:space="0" w:color="auto"/>
        <w:bottom w:val="none" w:sz="0" w:space="0" w:color="auto"/>
        <w:right w:val="none" w:sz="0" w:space="0" w:color="auto"/>
      </w:divBdr>
    </w:div>
    <w:div w:id="799570320">
      <w:bodyDiv w:val="1"/>
      <w:marLeft w:val="0"/>
      <w:marRight w:val="0"/>
      <w:marTop w:val="0"/>
      <w:marBottom w:val="0"/>
      <w:divBdr>
        <w:top w:val="none" w:sz="0" w:space="0" w:color="auto"/>
        <w:left w:val="none" w:sz="0" w:space="0" w:color="auto"/>
        <w:bottom w:val="none" w:sz="0" w:space="0" w:color="auto"/>
        <w:right w:val="none" w:sz="0" w:space="0" w:color="auto"/>
      </w:divBdr>
    </w:div>
    <w:div w:id="799614914">
      <w:bodyDiv w:val="1"/>
      <w:marLeft w:val="0"/>
      <w:marRight w:val="0"/>
      <w:marTop w:val="0"/>
      <w:marBottom w:val="0"/>
      <w:divBdr>
        <w:top w:val="none" w:sz="0" w:space="0" w:color="auto"/>
        <w:left w:val="none" w:sz="0" w:space="0" w:color="auto"/>
        <w:bottom w:val="none" w:sz="0" w:space="0" w:color="auto"/>
        <w:right w:val="none" w:sz="0" w:space="0" w:color="auto"/>
      </w:divBdr>
    </w:div>
    <w:div w:id="800879665">
      <w:bodyDiv w:val="1"/>
      <w:marLeft w:val="0"/>
      <w:marRight w:val="0"/>
      <w:marTop w:val="0"/>
      <w:marBottom w:val="0"/>
      <w:divBdr>
        <w:top w:val="none" w:sz="0" w:space="0" w:color="auto"/>
        <w:left w:val="none" w:sz="0" w:space="0" w:color="auto"/>
        <w:bottom w:val="none" w:sz="0" w:space="0" w:color="auto"/>
        <w:right w:val="none" w:sz="0" w:space="0" w:color="auto"/>
      </w:divBdr>
    </w:div>
    <w:div w:id="801965656">
      <w:bodyDiv w:val="1"/>
      <w:marLeft w:val="0"/>
      <w:marRight w:val="0"/>
      <w:marTop w:val="0"/>
      <w:marBottom w:val="0"/>
      <w:divBdr>
        <w:top w:val="none" w:sz="0" w:space="0" w:color="auto"/>
        <w:left w:val="none" w:sz="0" w:space="0" w:color="auto"/>
        <w:bottom w:val="none" w:sz="0" w:space="0" w:color="auto"/>
        <w:right w:val="none" w:sz="0" w:space="0" w:color="auto"/>
      </w:divBdr>
    </w:div>
    <w:div w:id="802623963">
      <w:bodyDiv w:val="1"/>
      <w:marLeft w:val="0"/>
      <w:marRight w:val="0"/>
      <w:marTop w:val="0"/>
      <w:marBottom w:val="0"/>
      <w:divBdr>
        <w:top w:val="none" w:sz="0" w:space="0" w:color="auto"/>
        <w:left w:val="none" w:sz="0" w:space="0" w:color="auto"/>
        <w:bottom w:val="none" w:sz="0" w:space="0" w:color="auto"/>
        <w:right w:val="none" w:sz="0" w:space="0" w:color="auto"/>
      </w:divBdr>
    </w:div>
    <w:div w:id="803546537">
      <w:bodyDiv w:val="1"/>
      <w:marLeft w:val="0"/>
      <w:marRight w:val="0"/>
      <w:marTop w:val="0"/>
      <w:marBottom w:val="0"/>
      <w:divBdr>
        <w:top w:val="none" w:sz="0" w:space="0" w:color="auto"/>
        <w:left w:val="none" w:sz="0" w:space="0" w:color="auto"/>
        <w:bottom w:val="none" w:sz="0" w:space="0" w:color="auto"/>
        <w:right w:val="none" w:sz="0" w:space="0" w:color="auto"/>
      </w:divBdr>
    </w:div>
    <w:div w:id="804155363">
      <w:bodyDiv w:val="1"/>
      <w:marLeft w:val="0"/>
      <w:marRight w:val="0"/>
      <w:marTop w:val="0"/>
      <w:marBottom w:val="0"/>
      <w:divBdr>
        <w:top w:val="none" w:sz="0" w:space="0" w:color="auto"/>
        <w:left w:val="none" w:sz="0" w:space="0" w:color="auto"/>
        <w:bottom w:val="none" w:sz="0" w:space="0" w:color="auto"/>
        <w:right w:val="none" w:sz="0" w:space="0" w:color="auto"/>
      </w:divBdr>
    </w:div>
    <w:div w:id="805202846">
      <w:bodyDiv w:val="1"/>
      <w:marLeft w:val="0"/>
      <w:marRight w:val="0"/>
      <w:marTop w:val="0"/>
      <w:marBottom w:val="0"/>
      <w:divBdr>
        <w:top w:val="none" w:sz="0" w:space="0" w:color="auto"/>
        <w:left w:val="none" w:sz="0" w:space="0" w:color="auto"/>
        <w:bottom w:val="none" w:sz="0" w:space="0" w:color="auto"/>
        <w:right w:val="none" w:sz="0" w:space="0" w:color="auto"/>
      </w:divBdr>
    </w:div>
    <w:div w:id="806047353">
      <w:bodyDiv w:val="1"/>
      <w:marLeft w:val="0"/>
      <w:marRight w:val="0"/>
      <w:marTop w:val="0"/>
      <w:marBottom w:val="0"/>
      <w:divBdr>
        <w:top w:val="none" w:sz="0" w:space="0" w:color="auto"/>
        <w:left w:val="none" w:sz="0" w:space="0" w:color="auto"/>
        <w:bottom w:val="none" w:sz="0" w:space="0" w:color="auto"/>
        <w:right w:val="none" w:sz="0" w:space="0" w:color="auto"/>
      </w:divBdr>
    </w:div>
    <w:div w:id="806434455">
      <w:bodyDiv w:val="1"/>
      <w:marLeft w:val="0"/>
      <w:marRight w:val="0"/>
      <w:marTop w:val="0"/>
      <w:marBottom w:val="0"/>
      <w:divBdr>
        <w:top w:val="none" w:sz="0" w:space="0" w:color="auto"/>
        <w:left w:val="none" w:sz="0" w:space="0" w:color="auto"/>
        <w:bottom w:val="none" w:sz="0" w:space="0" w:color="auto"/>
        <w:right w:val="none" w:sz="0" w:space="0" w:color="auto"/>
      </w:divBdr>
    </w:div>
    <w:div w:id="807093047">
      <w:bodyDiv w:val="1"/>
      <w:marLeft w:val="0"/>
      <w:marRight w:val="0"/>
      <w:marTop w:val="0"/>
      <w:marBottom w:val="0"/>
      <w:divBdr>
        <w:top w:val="none" w:sz="0" w:space="0" w:color="auto"/>
        <w:left w:val="none" w:sz="0" w:space="0" w:color="auto"/>
        <w:bottom w:val="none" w:sz="0" w:space="0" w:color="auto"/>
        <w:right w:val="none" w:sz="0" w:space="0" w:color="auto"/>
      </w:divBdr>
    </w:div>
    <w:div w:id="807210168">
      <w:bodyDiv w:val="1"/>
      <w:marLeft w:val="0"/>
      <w:marRight w:val="0"/>
      <w:marTop w:val="0"/>
      <w:marBottom w:val="0"/>
      <w:divBdr>
        <w:top w:val="none" w:sz="0" w:space="0" w:color="auto"/>
        <w:left w:val="none" w:sz="0" w:space="0" w:color="auto"/>
        <w:bottom w:val="none" w:sz="0" w:space="0" w:color="auto"/>
        <w:right w:val="none" w:sz="0" w:space="0" w:color="auto"/>
      </w:divBdr>
    </w:div>
    <w:div w:id="807283795">
      <w:bodyDiv w:val="1"/>
      <w:marLeft w:val="0"/>
      <w:marRight w:val="0"/>
      <w:marTop w:val="0"/>
      <w:marBottom w:val="0"/>
      <w:divBdr>
        <w:top w:val="none" w:sz="0" w:space="0" w:color="auto"/>
        <w:left w:val="none" w:sz="0" w:space="0" w:color="auto"/>
        <w:bottom w:val="none" w:sz="0" w:space="0" w:color="auto"/>
        <w:right w:val="none" w:sz="0" w:space="0" w:color="auto"/>
      </w:divBdr>
    </w:div>
    <w:div w:id="807472405">
      <w:bodyDiv w:val="1"/>
      <w:marLeft w:val="0"/>
      <w:marRight w:val="0"/>
      <w:marTop w:val="0"/>
      <w:marBottom w:val="0"/>
      <w:divBdr>
        <w:top w:val="none" w:sz="0" w:space="0" w:color="auto"/>
        <w:left w:val="none" w:sz="0" w:space="0" w:color="auto"/>
        <w:bottom w:val="none" w:sz="0" w:space="0" w:color="auto"/>
        <w:right w:val="none" w:sz="0" w:space="0" w:color="auto"/>
      </w:divBdr>
    </w:div>
    <w:div w:id="809520070">
      <w:bodyDiv w:val="1"/>
      <w:marLeft w:val="0"/>
      <w:marRight w:val="0"/>
      <w:marTop w:val="0"/>
      <w:marBottom w:val="0"/>
      <w:divBdr>
        <w:top w:val="none" w:sz="0" w:space="0" w:color="auto"/>
        <w:left w:val="none" w:sz="0" w:space="0" w:color="auto"/>
        <w:bottom w:val="none" w:sz="0" w:space="0" w:color="auto"/>
        <w:right w:val="none" w:sz="0" w:space="0" w:color="auto"/>
      </w:divBdr>
    </w:div>
    <w:div w:id="809859264">
      <w:bodyDiv w:val="1"/>
      <w:marLeft w:val="0"/>
      <w:marRight w:val="0"/>
      <w:marTop w:val="0"/>
      <w:marBottom w:val="0"/>
      <w:divBdr>
        <w:top w:val="none" w:sz="0" w:space="0" w:color="auto"/>
        <w:left w:val="none" w:sz="0" w:space="0" w:color="auto"/>
        <w:bottom w:val="none" w:sz="0" w:space="0" w:color="auto"/>
        <w:right w:val="none" w:sz="0" w:space="0" w:color="auto"/>
      </w:divBdr>
    </w:div>
    <w:div w:id="810053827">
      <w:bodyDiv w:val="1"/>
      <w:marLeft w:val="0"/>
      <w:marRight w:val="0"/>
      <w:marTop w:val="0"/>
      <w:marBottom w:val="0"/>
      <w:divBdr>
        <w:top w:val="none" w:sz="0" w:space="0" w:color="auto"/>
        <w:left w:val="none" w:sz="0" w:space="0" w:color="auto"/>
        <w:bottom w:val="none" w:sz="0" w:space="0" w:color="auto"/>
        <w:right w:val="none" w:sz="0" w:space="0" w:color="auto"/>
      </w:divBdr>
    </w:div>
    <w:div w:id="810559139">
      <w:bodyDiv w:val="1"/>
      <w:marLeft w:val="0"/>
      <w:marRight w:val="0"/>
      <w:marTop w:val="0"/>
      <w:marBottom w:val="0"/>
      <w:divBdr>
        <w:top w:val="none" w:sz="0" w:space="0" w:color="auto"/>
        <w:left w:val="none" w:sz="0" w:space="0" w:color="auto"/>
        <w:bottom w:val="none" w:sz="0" w:space="0" w:color="auto"/>
        <w:right w:val="none" w:sz="0" w:space="0" w:color="auto"/>
      </w:divBdr>
    </w:div>
    <w:div w:id="810560968">
      <w:bodyDiv w:val="1"/>
      <w:marLeft w:val="0"/>
      <w:marRight w:val="0"/>
      <w:marTop w:val="0"/>
      <w:marBottom w:val="0"/>
      <w:divBdr>
        <w:top w:val="none" w:sz="0" w:space="0" w:color="auto"/>
        <w:left w:val="none" w:sz="0" w:space="0" w:color="auto"/>
        <w:bottom w:val="none" w:sz="0" w:space="0" w:color="auto"/>
        <w:right w:val="none" w:sz="0" w:space="0" w:color="auto"/>
      </w:divBdr>
    </w:div>
    <w:div w:id="811482812">
      <w:bodyDiv w:val="1"/>
      <w:marLeft w:val="0"/>
      <w:marRight w:val="0"/>
      <w:marTop w:val="0"/>
      <w:marBottom w:val="0"/>
      <w:divBdr>
        <w:top w:val="none" w:sz="0" w:space="0" w:color="auto"/>
        <w:left w:val="none" w:sz="0" w:space="0" w:color="auto"/>
        <w:bottom w:val="none" w:sz="0" w:space="0" w:color="auto"/>
        <w:right w:val="none" w:sz="0" w:space="0" w:color="auto"/>
      </w:divBdr>
    </w:div>
    <w:div w:id="811865933">
      <w:bodyDiv w:val="1"/>
      <w:marLeft w:val="0"/>
      <w:marRight w:val="0"/>
      <w:marTop w:val="0"/>
      <w:marBottom w:val="0"/>
      <w:divBdr>
        <w:top w:val="none" w:sz="0" w:space="0" w:color="auto"/>
        <w:left w:val="none" w:sz="0" w:space="0" w:color="auto"/>
        <w:bottom w:val="none" w:sz="0" w:space="0" w:color="auto"/>
        <w:right w:val="none" w:sz="0" w:space="0" w:color="auto"/>
      </w:divBdr>
    </w:div>
    <w:div w:id="812673684">
      <w:bodyDiv w:val="1"/>
      <w:marLeft w:val="0"/>
      <w:marRight w:val="0"/>
      <w:marTop w:val="0"/>
      <w:marBottom w:val="0"/>
      <w:divBdr>
        <w:top w:val="none" w:sz="0" w:space="0" w:color="auto"/>
        <w:left w:val="none" w:sz="0" w:space="0" w:color="auto"/>
        <w:bottom w:val="none" w:sz="0" w:space="0" w:color="auto"/>
        <w:right w:val="none" w:sz="0" w:space="0" w:color="auto"/>
      </w:divBdr>
    </w:div>
    <w:div w:id="812984760">
      <w:bodyDiv w:val="1"/>
      <w:marLeft w:val="0"/>
      <w:marRight w:val="0"/>
      <w:marTop w:val="0"/>
      <w:marBottom w:val="0"/>
      <w:divBdr>
        <w:top w:val="none" w:sz="0" w:space="0" w:color="auto"/>
        <w:left w:val="none" w:sz="0" w:space="0" w:color="auto"/>
        <w:bottom w:val="none" w:sz="0" w:space="0" w:color="auto"/>
        <w:right w:val="none" w:sz="0" w:space="0" w:color="auto"/>
      </w:divBdr>
    </w:div>
    <w:div w:id="813643900">
      <w:bodyDiv w:val="1"/>
      <w:marLeft w:val="0"/>
      <w:marRight w:val="0"/>
      <w:marTop w:val="0"/>
      <w:marBottom w:val="0"/>
      <w:divBdr>
        <w:top w:val="none" w:sz="0" w:space="0" w:color="auto"/>
        <w:left w:val="none" w:sz="0" w:space="0" w:color="auto"/>
        <w:bottom w:val="none" w:sz="0" w:space="0" w:color="auto"/>
        <w:right w:val="none" w:sz="0" w:space="0" w:color="auto"/>
      </w:divBdr>
    </w:div>
    <w:div w:id="814221972">
      <w:bodyDiv w:val="1"/>
      <w:marLeft w:val="0"/>
      <w:marRight w:val="0"/>
      <w:marTop w:val="0"/>
      <w:marBottom w:val="0"/>
      <w:divBdr>
        <w:top w:val="none" w:sz="0" w:space="0" w:color="auto"/>
        <w:left w:val="none" w:sz="0" w:space="0" w:color="auto"/>
        <w:bottom w:val="none" w:sz="0" w:space="0" w:color="auto"/>
        <w:right w:val="none" w:sz="0" w:space="0" w:color="auto"/>
      </w:divBdr>
    </w:div>
    <w:div w:id="815144198">
      <w:bodyDiv w:val="1"/>
      <w:marLeft w:val="0"/>
      <w:marRight w:val="0"/>
      <w:marTop w:val="0"/>
      <w:marBottom w:val="0"/>
      <w:divBdr>
        <w:top w:val="none" w:sz="0" w:space="0" w:color="auto"/>
        <w:left w:val="none" w:sz="0" w:space="0" w:color="auto"/>
        <w:bottom w:val="none" w:sz="0" w:space="0" w:color="auto"/>
        <w:right w:val="none" w:sz="0" w:space="0" w:color="auto"/>
      </w:divBdr>
    </w:div>
    <w:div w:id="816801893">
      <w:bodyDiv w:val="1"/>
      <w:marLeft w:val="0"/>
      <w:marRight w:val="0"/>
      <w:marTop w:val="0"/>
      <w:marBottom w:val="0"/>
      <w:divBdr>
        <w:top w:val="none" w:sz="0" w:space="0" w:color="auto"/>
        <w:left w:val="none" w:sz="0" w:space="0" w:color="auto"/>
        <w:bottom w:val="none" w:sz="0" w:space="0" w:color="auto"/>
        <w:right w:val="none" w:sz="0" w:space="0" w:color="auto"/>
      </w:divBdr>
    </w:div>
    <w:div w:id="816844261">
      <w:bodyDiv w:val="1"/>
      <w:marLeft w:val="0"/>
      <w:marRight w:val="0"/>
      <w:marTop w:val="0"/>
      <w:marBottom w:val="0"/>
      <w:divBdr>
        <w:top w:val="none" w:sz="0" w:space="0" w:color="auto"/>
        <w:left w:val="none" w:sz="0" w:space="0" w:color="auto"/>
        <w:bottom w:val="none" w:sz="0" w:space="0" w:color="auto"/>
        <w:right w:val="none" w:sz="0" w:space="0" w:color="auto"/>
      </w:divBdr>
    </w:div>
    <w:div w:id="817303694">
      <w:bodyDiv w:val="1"/>
      <w:marLeft w:val="0"/>
      <w:marRight w:val="0"/>
      <w:marTop w:val="0"/>
      <w:marBottom w:val="0"/>
      <w:divBdr>
        <w:top w:val="none" w:sz="0" w:space="0" w:color="auto"/>
        <w:left w:val="none" w:sz="0" w:space="0" w:color="auto"/>
        <w:bottom w:val="none" w:sz="0" w:space="0" w:color="auto"/>
        <w:right w:val="none" w:sz="0" w:space="0" w:color="auto"/>
      </w:divBdr>
    </w:div>
    <w:div w:id="817651670">
      <w:bodyDiv w:val="1"/>
      <w:marLeft w:val="0"/>
      <w:marRight w:val="0"/>
      <w:marTop w:val="0"/>
      <w:marBottom w:val="0"/>
      <w:divBdr>
        <w:top w:val="none" w:sz="0" w:space="0" w:color="auto"/>
        <w:left w:val="none" w:sz="0" w:space="0" w:color="auto"/>
        <w:bottom w:val="none" w:sz="0" w:space="0" w:color="auto"/>
        <w:right w:val="none" w:sz="0" w:space="0" w:color="auto"/>
      </w:divBdr>
    </w:div>
    <w:div w:id="817654595">
      <w:bodyDiv w:val="1"/>
      <w:marLeft w:val="0"/>
      <w:marRight w:val="0"/>
      <w:marTop w:val="0"/>
      <w:marBottom w:val="0"/>
      <w:divBdr>
        <w:top w:val="none" w:sz="0" w:space="0" w:color="auto"/>
        <w:left w:val="none" w:sz="0" w:space="0" w:color="auto"/>
        <w:bottom w:val="none" w:sz="0" w:space="0" w:color="auto"/>
        <w:right w:val="none" w:sz="0" w:space="0" w:color="auto"/>
      </w:divBdr>
    </w:div>
    <w:div w:id="817720690">
      <w:bodyDiv w:val="1"/>
      <w:marLeft w:val="0"/>
      <w:marRight w:val="0"/>
      <w:marTop w:val="0"/>
      <w:marBottom w:val="0"/>
      <w:divBdr>
        <w:top w:val="none" w:sz="0" w:space="0" w:color="auto"/>
        <w:left w:val="none" w:sz="0" w:space="0" w:color="auto"/>
        <w:bottom w:val="none" w:sz="0" w:space="0" w:color="auto"/>
        <w:right w:val="none" w:sz="0" w:space="0" w:color="auto"/>
      </w:divBdr>
    </w:div>
    <w:div w:id="818499975">
      <w:bodyDiv w:val="1"/>
      <w:marLeft w:val="0"/>
      <w:marRight w:val="0"/>
      <w:marTop w:val="0"/>
      <w:marBottom w:val="0"/>
      <w:divBdr>
        <w:top w:val="none" w:sz="0" w:space="0" w:color="auto"/>
        <w:left w:val="none" w:sz="0" w:space="0" w:color="auto"/>
        <w:bottom w:val="none" w:sz="0" w:space="0" w:color="auto"/>
        <w:right w:val="none" w:sz="0" w:space="0" w:color="auto"/>
      </w:divBdr>
    </w:div>
    <w:div w:id="818618343">
      <w:bodyDiv w:val="1"/>
      <w:marLeft w:val="0"/>
      <w:marRight w:val="0"/>
      <w:marTop w:val="0"/>
      <w:marBottom w:val="0"/>
      <w:divBdr>
        <w:top w:val="none" w:sz="0" w:space="0" w:color="auto"/>
        <w:left w:val="none" w:sz="0" w:space="0" w:color="auto"/>
        <w:bottom w:val="none" w:sz="0" w:space="0" w:color="auto"/>
        <w:right w:val="none" w:sz="0" w:space="0" w:color="auto"/>
      </w:divBdr>
    </w:div>
    <w:div w:id="819690264">
      <w:bodyDiv w:val="1"/>
      <w:marLeft w:val="0"/>
      <w:marRight w:val="0"/>
      <w:marTop w:val="0"/>
      <w:marBottom w:val="0"/>
      <w:divBdr>
        <w:top w:val="none" w:sz="0" w:space="0" w:color="auto"/>
        <w:left w:val="none" w:sz="0" w:space="0" w:color="auto"/>
        <w:bottom w:val="none" w:sz="0" w:space="0" w:color="auto"/>
        <w:right w:val="none" w:sz="0" w:space="0" w:color="auto"/>
      </w:divBdr>
    </w:div>
    <w:div w:id="819813035">
      <w:bodyDiv w:val="1"/>
      <w:marLeft w:val="0"/>
      <w:marRight w:val="0"/>
      <w:marTop w:val="0"/>
      <w:marBottom w:val="0"/>
      <w:divBdr>
        <w:top w:val="none" w:sz="0" w:space="0" w:color="auto"/>
        <w:left w:val="none" w:sz="0" w:space="0" w:color="auto"/>
        <w:bottom w:val="none" w:sz="0" w:space="0" w:color="auto"/>
        <w:right w:val="none" w:sz="0" w:space="0" w:color="auto"/>
      </w:divBdr>
    </w:div>
    <w:div w:id="821048083">
      <w:bodyDiv w:val="1"/>
      <w:marLeft w:val="0"/>
      <w:marRight w:val="0"/>
      <w:marTop w:val="0"/>
      <w:marBottom w:val="0"/>
      <w:divBdr>
        <w:top w:val="none" w:sz="0" w:space="0" w:color="auto"/>
        <w:left w:val="none" w:sz="0" w:space="0" w:color="auto"/>
        <w:bottom w:val="none" w:sz="0" w:space="0" w:color="auto"/>
        <w:right w:val="none" w:sz="0" w:space="0" w:color="auto"/>
      </w:divBdr>
    </w:div>
    <w:div w:id="821776803">
      <w:bodyDiv w:val="1"/>
      <w:marLeft w:val="0"/>
      <w:marRight w:val="0"/>
      <w:marTop w:val="0"/>
      <w:marBottom w:val="0"/>
      <w:divBdr>
        <w:top w:val="none" w:sz="0" w:space="0" w:color="auto"/>
        <w:left w:val="none" w:sz="0" w:space="0" w:color="auto"/>
        <w:bottom w:val="none" w:sz="0" w:space="0" w:color="auto"/>
        <w:right w:val="none" w:sz="0" w:space="0" w:color="auto"/>
      </w:divBdr>
    </w:div>
    <w:div w:id="822087502">
      <w:bodyDiv w:val="1"/>
      <w:marLeft w:val="0"/>
      <w:marRight w:val="0"/>
      <w:marTop w:val="0"/>
      <w:marBottom w:val="0"/>
      <w:divBdr>
        <w:top w:val="none" w:sz="0" w:space="0" w:color="auto"/>
        <w:left w:val="none" w:sz="0" w:space="0" w:color="auto"/>
        <w:bottom w:val="none" w:sz="0" w:space="0" w:color="auto"/>
        <w:right w:val="none" w:sz="0" w:space="0" w:color="auto"/>
      </w:divBdr>
    </w:div>
    <w:div w:id="822548491">
      <w:bodyDiv w:val="1"/>
      <w:marLeft w:val="0"/>
      <w:marRight w:val="0"/>
      <w:marTop w:val="0"/>
      <w:marBottom w:val="0"/>
      <w:divBdr>
        <w:top w:val="none" w:sz="0" w:space="0" w:color="auto"/>
        <w:left w:val="none" w:sz="0" w:space="0" w:color="auto"/>
        <w:bottom w:val="none" w:sz="0" w:space="0" w:color="auto"/>
        <w:right w:val="none" w:sz="0" w:space="0" w:color="auto"/>
      </w:divBdr>
    </w:div>
    <w:div w:id="822819208">
      <w:bodyDiv w:val="1"/>
      <w:marLeft w:val="0"/>
      <w:marRight w:val="0"/>
      <w:marTop w:val="0"/>
      <w:marBottom w:val="0"/>
      <w:divBdr>
        <w:top w:val="none" w:sz="0" w:space="0" w:color="auto"/>
        <w:left w:val="none" w:sz="0" w:space="0" w:color="auto"/>
        <w:bottom w:val="none" w:sz="0" w:space="0" w:color="auto"/>
        <w:right w:val="none" w:sz="0" w:space="0" w:color="auto"/>
      </w:divBdr>
    </w:div>
    <w:div w:id="825364615">
      <w:bodyDiv w:val="1"/>
      <w:marLeft w:val="0"/>
      <w:marRight w:val="0"/>
      <w:marTop w:val="0"/>
      <w:marBottom w:val="0"/>
      <w:divBdr>
        <w:top w:val="none" w:sz="0" w:space="0" w:color="auto"/>
        <w:left w:val="none" w:sz="0" w:space="0" w:color="auto"/>
        <w:bottom w:val="none" w:sz="0" w:space="0" w:color="auto"/>
        <w:right w:val="none" w:sz="0" w:space="0" w:color="auto"/>
      </w:divBdr>
    </w:div>
    <w:div w:id="825391561">
      <w:bodyDiv w:val="1"/>
      <w:marLeft w:val="0"/>
      <w:marRight w:val="0"/>
      <w:marTop w:val="0"/>
      <w:marBottom w:val="0"/>
      <w:divBdr>
        <w:top w:val="none" w:sz="0" w:space="0" w:color="auto"/>
        <w:left w:val="none" w:sz="0" w:space="0" w:color="auto"/>
        <w:bottom w:val="none" w:sz="0" w:space="0" w:color="auto"/>
        <w:right w:val="none" w:sz="0" w:space="0" w:color="auto"/>
      </w:divBdr>
    </w:div>
    <w:div w:id="825508370">
      <w:bodyDiv w:val="1"/>
      <w:marLeft w:val="0"/>
      <w:marRight w:val="0"/>
      <w:marTop w:val="0"/>
      <w:marBottom w:val="0"/>
      <w:divBdr>
        <w:top w:val="none" w:sz="0" w:space="0" w:color="auto"/>
        <w:left w:val="none" w:sz="0" w:space="0" w:color="auto"/>
        <w:bottom w:val="none" w:sz="0" w:space="0" w:color="auto"/>
        <w:right w:val="none" w:sz="0" w:space="0" w:color="auto"/>
      </w:divBdr>
    </w:div>
    <w:div w:id="826215408">
      <w:bodyDiv w:val="1"/>
      <w:marLeft w:val="0"/>
      <w:marRight w:val="0"/>
      <w:marTop w:val="0"/>
      <w:marBottom w:val="0"/>
      <w:divBdr>
        <w:top w:val="none" w:sz="0" w:space="0" w:color="auto"/>
        <w:left w:val="none" w:sz="0" w:space="0" w:color="auto"/>
        <w:bottom w:val="none" w:sz="0" w:space="0" w:color="auto"/>
        <w:right w:val="none" w:sz="0" w:space="0" w:color="auto"/>
      </w:divBdr>
    </w:div>
    <w:div w:id="826477146">
      <w:bodyDiv w:val="1"/>
      <w:marLeft w:val="0"/>
      <w:marRight w:val="0"/>
      <w:marTop w:val="0"/>
      <w:marBottom w:val="0"/>
      <w:divBdr>
        <w:top w:val="none" w:sz="0" w:space="0" w:color="auto"/>
        <w:left w:val="none" w:sz="0" w:space="0" w:color="auto"/>
        <w:bottom w:val="none" w:sz="0" w:space="0" w:color="auto"/>
        <w:right w:val="none" w:sz="0" w:space="0" w:color="auto"/>
      </w:divBdr>
    </w:div>
    <w:div w:id="828054122">
      <w:bodyDiv w:val="1"/>
      <w:marLeft w:val="0"/>
      <w:marRight w:val="0"/>
      <w:marTop w:val="0"/>
      <w:marBottom w:val="0"/>
      <w:divBdr>
        <w:top w:val="none" w:sz="0" w:space="0" w:color="auto"/>
        <w:left w:val="none" w:sz="0" w:space="0" w:color="auto"/>
        <w:bottom w:val="none" w:sz="0" w:space="0" w:color="auto"/>
        <w:right w:val="none" w:sz="0" w:space="0" w:color="auto"/>
      </w:divBdr>
    </w:div>
    <w:div w:id="829834414">
      <w:bodyDiv w:val="1"/>
      <w:marLeft w:val="0"/>
      <w:marRight w:val="0"/>
      <w:marTop w:val="0"/>
      <w:marBottom w:val="0"/>
      <w:divBdr>
        <w:top w:val="none" w:sz="0" w:space="0" w:color="auto"/>
        <w:left w:val="none" w:sz="0" w:space="0" w:color="auto"/>
        <w:bottom w:val="none" w:sz="0" w:space="0" w:color="auto"/>
        <w:right w:val="none" w:sz="0" w:space="0" w:color="auto"/>
      </w:divBdr>
    </w:div>
    <w:div w:id="829905978">
      <w:bodyDiv w:val="1"/>
      <w:marLeft w:val="0"/>
      <w:marRight w:val="0"/>
      <w:marTop w:val="0"/>
      <w:marBottom w:val="0"/>
      <w:divBdr>
        <w:top w:val="none" w:sz="0" w:space="0" w:color="auto"/>
        <w:left w:val="none" w:sz="0" w:space="0" w:color="auto"/>
        <w:bottom w:val="none" w:sz="0" w:space="0" w:color="auto"/>
        <w:right w:val="none" w:sz="0" w:space="0" w:color="auto"/>
      </w:divBdr>
    </w:div>
    <w:div w:id="830218928">
      <w:bodyDiv w:val="1"/>
      <w:marLeft w:val="0"/>
      <w:marRight w:val="0"/>
      <w:marTop w:val="0"/>
      <w:marBottom w:val="0"/>
      <w:divBdr>
        <w:top w:val="none" w:sz="0" w:space="0" w:color="auto"/>
        <w:left w:val="none" w:sz="0" w:space="0" w:color="auto"/>
        <w:bottom w:val="none" w:sz="0" w:space="0" w:color="auto"/>
        <w:right w:val="none" w:sz="0" w:space="0" w:color="auto"/>
      </w:divBdr>
    </w:div>
    <w:div w:id="831220499">
      <w:bodyDiv w:val="1"/>
      <w:marLeft w:val="0"/>
      <w:marRight w:val="0"/>
      <w:marTop w:val="0"/>
      <w:marBottom w:val="0"/>
      <w:divBdr>
        <w:top w:val="none" w:sz="0" w:space="0" w:color="auto"/>
        <w:left w:val="none" w:sz="0" w:space="0" w:color="auto"/>
        <w:bottom w:val="none" w:sz="0" w:space="0" w:color="auto"/>
        <w:right w:val="none" w:sz="0" w:space="0" w:color="auto"/>
      </w:divBdr>
    </w:div>
    <w:div w:id="832985067">
      <w:bodyDiv w:val="1"/>
      <w:marLeft w:val="0"/>
      <w:marRight w:val="0"/>
      <w:marTop w:val="0"/>
      <w:marBottom w:val="0"/>
      <w:divBdr>
        <w:top w:val="none" w:sz="0" w:space="0" w:color="auto"/>
        <w:left w:val="none" w:sz="0" w:space="0" w:color="auto"/>
        <w:bottom w:val="none" w:sz="0" w:space="0" w:color="auto"/>
        <w:right w:val="none" w:sz="0" w:space="0" w:color="auto"/>
      </w:divBdr>
    </w:div>
    <w:div w:id="833180548">
      <w:bodyDiv w:val="1"/>
      <w:marLeft w:val="0"/>
      <w:marRight w:val="0"/>
      <w:marTop w:val="0"/>
      <w:marBottom w:val="0"/>
      <w:divBdr>
        <w:top w:val="none" w:sz="0" w:space="0" w:color="auto"/>
        <w:left w:val="none" w:sz="0" w:space="0" w:color="auto"/>
        <w:bottom w:val="none" w:sz="0" w:space="0" w:color="auto"/>
        <w:right w:val="none" w:sz="0" w:space="0" w:color="auto"/>
      </w:divBdr>
    </w:div>
    <w:div w:id="833184275">
      <w:bodyDiv w:val="1"/>
      <w:marLeft w:val="0"/>
      <w:marRight w:val="0"/>
      <w:marTop w:val="0"/>
      <w:marBottom w:val="0"/>
      <w:divBdr>
        <w:top w:val="none" w:sz="0" w:space="0" w:color="auto"/>
        <w:left w:val="none" w:sz="0" w:space="0" w:color="auto"/>
        <w:bottom w:val="none" w:sz="0" w:space="0" w:color="auto"/>
        <w:right w:val="none" w:sz="0" w:space="0" w:color="auto"/>
      </w:divBdr>
    </w:div>
    <w:div w:id="833836938">
      <w:bodyDiv w:val="1"/>
      <w:marLeft w:val="0"/>
      <w:marRight w:val="0"/>
      <w:marTop w:val="0"/>
      <w:marBottom w:val="0"/>
      <w:divBdr>
        <w:top w:val="none" w:sz="0" w:space="0" w:color="auto"/>
        <w:left w:val="none" w:sz="0" w:space="0" w:color="auto"/>
        <w:bottom w:val="none" w:sz="0" w:space="0" w:color="auto"/>
        <w:right w:val="none" w:sz="0" w:space="0" w:color="auto"/>
      </w:divBdr>
    </w:div>
    <w:div w:id="834420334">
      <w:bodyDiv w:val="1"/>
      <w:marLeft w:val="0"/>
      <w:marRight w:val="0"/>
      <w:marTop w:val="0"/>
      <w:marBottom w:val="0"/>
      <w:divBdr>
        <w:top w:val="none" w:sz="0" w:space="0" w:color="auto"/>
        <w:left w:val="none" w:sz="0" w:space="0" w:color="auto"/>
        <w:bottom w:val="none" w:sz="0" w:space="0" w:color="auto"/>
        <w:right w:val="none" w:sz="0" w:space="0" w:color="auto"/>
      </w:divBdr>
    </w:div>
    <w:div w:id="834609478">
      <w:bodyDiv w:val="1"/>
      <w:marLeft w:val="0"/>
      <w:marRight w:val="0"/>
      <w:marTop w:val="0"/>
      <w:marBottom w:val="0"/>
      <w:divBdr>
        <w:top w:val="none" w:sz="0" w:space="0" w:color="auto"/>
        <w:left w:val="none" w:sz="0" w:space="0" w:color="auto"/>
        <w:bottom w:val="none" w:sz="0" w:space="0" w:color="auto"/>
        <w:right w:val="none" w:sz="0" w:space="0" w:color="auto"/>
      </w:divBdr>
    </w:div>
    <w:div w:id="835146358">
      <w:bodyDiv w:val="1"/>
      <w:marLeft w:val="0"/>
      <w:marRight w:val="0"/>
      <w:marTop w:val="0"/>
      <w:marBottom w:val="0"/>
      <w:divBdr>
        <w:top w:val="none" w:sz="0" w:space="0" w:color="auto"/>
        <w:left w:val="none" w:sz="0" w:space="0" w:color="auto"/>
        <w:bottom w:val="none" w:sz="0" w:space="0" w:color="auto"/>
        <w:right w:val="none" w:sz="0" w:space="0" w:color="auto"/>
      </w:divBdr>
    </w:div>
    <w:div w:id="836261704">
      <w:bodyDiv w:val="1"/>
      <w:marLeft w:val="0"/>
      <w:marRight w:val="0"/>
      <w:marTop w:val="0"/>
      <w:marBottom w:val="0"/>
      <w:divBdr>
        <w:top w:val="none" w:sz="0" w:space="0" w:color="auto"/>
        <w:left w:val="none" w:sz="0" w:space="0" w:color="auto"/>
        <w:bottom w:val="none" w:sz="0" w:space="0" w:color="auto"/>
        <w:right w:val="none" w:sz="0" w:space="0" w:color="auto"/>
      </w:divBdr>
    </w:div>
    <w:div w:id="836653733">
      <w:bodyDiv w:val="1"/>
      <w:marLeft w:val="0"/>
      <w:marRight w:val="0"/>
      <w:marTop w:val="0"/>
      <w:marBottom w:val="0"/>
      <w:divBdr>
        <w:top w:val="none" w:sz="0" w:space="0" w:color="auto"/>
        <w:left w:val="none" w:sz="0" w:space="0" w:color="auto"/>
        <w:bottom w:val="none" w:sz="0" w:space="0" w:color="auto"/>
        <w:right w:val="none" w:sz="0" w:space="0" w:color="auto"/>
      </w:divBdr>
    </w:div>
    <w:div w:id="836767548">
      <w:bodyDiv w:val="1"/>
      <w:marLeft w:val="0"/>
      <w:marRight w:val="0"/>
      <w:marTop w:val="0"/>
      <w:marBottom w:val="0"/>
      <w:divBdr>
        <w:top w:val="none" w:sz="0" w:space="0" w:color="auto"/>
        <w:left w:val="none" w:sz="0" w:space="0" w:color="auto"/>
        <w:bottom w:val="none" w:sz="0" w:space="0" w:color="auto"/>
        <w:right w:val="none" w:sz="0" w:space="0" w:color="auto"/>
      </w:divBdr>
    </w:div>
    <w:div w:id="837237391">
      <w:bodyDiv w:val="1"/>
      <w:marLeft w:val="0"/>
      <w:marRight w:val="0"/>
      <w:marTop w:val="0"/>
      <w:marBottom w:val="0"/>
      <w:divBdr>
        <w:top w:val="none" w:sz="0" w:space="0" w:color="auto"/>
        <w:left w:val="none" w:sz="0" w:space="0" w:color="auto"/>
        <w:bottom w:val="none" w:sz="0" w:space="0" w:color="auto"/>
        <w:right w:val="none" w:sz="0" w:space="0" w:color="auto"/>
      </w:divBdr>
    </w:div>
    <w:div w:id="837307637">
      <w:bodyDiv w:val="1"/>
      <w:marLeft w:val="0"/>
      <w:marRight w:val="0"/>
      <w:marTop w:val="0"/>
      <w:marBottom w:val="0"/>
      <w:divBdr>
        <w:top w:val="none" w:sz="0" w:space="0" w:color="auto"/>
        <w:left w:val="none" w:sz="0" w:space="0" w:color="auto"/>
        <w:bottom w:val="none" w:sz="0" w:space="0" w:color="auto"/>
        <w:right w:val="none" w:sz="0" w:space="0" w:color="auto"/>
      </w:divBdr>
    </w:div>
    <w:div w:id="839077529">
      <w:bodyDiv w:val="1"/>
      <w:marLeft w:val="0"/>
      <w:marRight w:val="0"/>
      <w:marTop w:val="0"/>
      <w:marBottom w:val="0"/>
      <w:divBdr>
        <w:top w:val="none" w:sz="0" w:space="0" w:color="auto"/>
        <w:left w:val="none" w:sz="0" w:space="0" w:color="auto"/>
        <w:bottom w:val="none" w:sz="0" w:space="0" w:color="auto"/>
        <w:right w:val="none" w:sz="0" w:space="0" w:color="auto"/>
      </w:divBdr>
    </w:div>
    <w:div w:id="841431843">
      <w:bodyDiv w:val="1"/>
      <w:marLeft w:val="0"/>
      <w:marRight w:val="0"/>
      <w:marTop w:val="0"/>
      <w:marBottom w:val="0"/>
      <w:divBdr>
        <w:top w:val="none" w:sz="0" w:space="0" w:color="auto"/>
        <w:left w:val="none" w:sz="0" w:space="0" w:color="auto"/>
        <w:bottom w:val="none" w:sz="0" w:space="0" w:color="auto"/>
        <w:right w:val="none" w:sz="0" w:space="0" w:color="auto"/>
      </w:divBdr>
    </w:div>
    <w:div w:id="841628424">
      <w:bodyDiv w:val="1"/>
      <w:marLeft w:val="0"/>
      <w:marRight w:val="0"/>
      <w:marTop w:val="0"/>
      <w:marBottom w:val="0"/>
      <w:divBdr>
        <w:top w:val="none" w:sz="0" w:space="0" w:color="auto"/>
        <w:left w:val="none" w:sz="0" w:space="0" w:color="auto"/>
        <w:bottom w:val="none" w:sz="0" w:space="0" w:color="auto"/>
        <w:right w:val="none" w:sz="0" w:space="0" w:color="auto"/>
      </w:divBdr>
    </w:div>
    <w:div w:id="842359369">
      <w:bodyDiv w:val="1"/>
      <w:marLeft w:val="0"/>
      <w:marRight w:val="0"/>
      <w:marTop w:val="0"/>
      <w:marBottom w:val="0"/>
      <w:divBdr>
        <w:top w:val="none" w:sz="0" w:space="0" w:color="auto"/>
        <w:left w:val="none" w:sz="0" w:space="0" w:color="auto"/>
        <w:bottom w:val="none" w:sz="0" w:space="0" w:color="auto"/>
        <w:right w:val="none" w:sz="0" w:space="0" w:color="auto"/>
      </w:divBdr>
    </w:div>
    <w:div w:id="842668706">
      <w:bodyDiv w:val="1"/>
      <w:marLeft w:val="0"/>
      <w:marRight w:val="0"/>
      <w:marTop w:val="0"/>
      <w:marBottom w:val="0"/>
      <w:divBdr>
        <w:top w:val="none" w:sz="0" w:space="0" w:color="auto"/>
        <w:left w:val="none" w:sz="0" w:space="0" w:color="auto"/>
        <w:bottom w:val="none" w:sz="0" w:space="0" w:color="auto"/>
        <w:right w:val="none" w:sz="0" w:space="0" w:color="auto"/>
      </w:divBdr>
    </w:div>
    <w:div w:id="843671662">
      <w:bodyDiv w:val="1"/>
      <w:marLeft w:val="0"/>
      <w:marRight w:val="0"/>
      <w:marTop w:val="0"/>
      <w:marBottom w:val="0"/>
      <w:divBdr>
        <w:top w:val="none" w:sz="0" w:space="0" w:color="auto"/>
        <w:left w:val="none" w:sz="0" w:space="0" w:color="auto"/>
        <w:bottom w:val="none" w:sz="0" w:space="0" w:color="auto"/>
        <w:right w:val="none" w:sz="0" w:space="0" w:color="auto"/>
      </w:divBdr>
    </w:div>
    <w:div w:id="844131939">
      <w:bodyDiv w:val="1"/>
      <w:marLeft w:val="0"/>
      <w:marRight w:val="0"/>
      <w:marTop w:val="0"/>
      <w:marBottom w:val="0"/>
      <w:divBdr>
        <w:top w:val="none" w:sz="0" w:space="0" w:color="auto"/>
        <w:left w:val="none" w:sz="0" w:space="0" w:color="auto"/>
        <w:bottom w:val="none" w:sz="0" w:space="0" w:color="auto"/>
        <w:right w:val="none" w:sz="0" w:space="0" w:color="auto"/>
      </w:divBdr>
    </w:div>
    <w:div w:id="844249290">
      <w:bodyDiv w:val="1"/>
      <w:marLeft w:val="0"/>
      <w:marRight w:val="0"/>
      <w:marTop w:val="0"/>
      <w:marBottom w:val="0"/>
      <w:divBdr>
        <w:top w:val="none" w:sz="0" w:space="0" w:color="auto"/>
        <w:left w:val="none" w:sz="0" w:space="0" w:color="auto"/>
        <w:bottom w:val="none" w:sz="0" w:space="0" w:color="auto"/>
        <w:right w:val="none" w:sz="0" w:space="0" w:color="auto"/>
      </w:divBdr>
    </w:div>
    <w:div w:id="844326502">
      <w:bodyDiv w:val="1"/>
      <w:marLeft w:val="0"/>
      <w:marRight w:val="0"/>
      <w:marTop w:val="0"/>
      <w:marBottom w:val="0"/>
      <w:divBdr>
        <w:top w:val="none" w:sz="0" w:space="0" w:color="auto"/>
        <w:left w:val="none" w:sz="0" w:space="0" w:color="auto"/>
        <w:bottom w:val="none" w:sz="0" w:space="0" w:color="auto"/>
        <w:right w:val="none" w:sz="0" w:space="0" w:color="auto"/>
      </w:divBdr>
    </w:div>
    <w:div w:id="845095899">
      <w:bodyDiv w:val="1"/>
      <w:marLeft w:val="0"/>
      <w:marRight w:val="0"/>
      <w:marTop w:val="0"/>
      <w:marBottom w:val="0"/>
      <w:divBdr>
        <w:top w:val="none" w:sz="0" w:space="0" w:color="auto"/>
        <w:left w:val="none" w:sz="0" w:space="0" w:color="auto"/>
        <w:bottom w:val="none" w:sz="0" w:space="0" w:color="auto"/>
        <w:right w:val="none" w:sz="0" w:space="0" w:color="auto"/>
      </w:divBdr>
    </w:div>
    <w:div w:id="845827977">
      <w:bodyDiv w:val="1"/>
      <w:marLeft w:val="0"/>
      <w:marRight w:val="0"/>
      <w:marTop w:val="0"/>
      <w:marBottom w:val="0"/>
      <w:divBdr>
        <w:top w:val="none" w:sz="0" w:space="0" w:color="auto"/>
        <w:left w:val="none" w:sz="0" w:space="0" w:color="auto"/>
        <w:bottom w:val="none" w:sz="0" w:space="0" w:color="auto"/>
        <w:right w:val="none" w:sz="0" w:space="0" w:color="auto"/>
      </w:divBdr>
    </w:div>
    <w:div w:id="846677481">
      <w:bodyDiv w:val="1"/>
      <w:marLeft w:val="0"/>
      <w:marRight w:val="0"/>
      <w:marTop w:val="0"/>
      <w:marBottom w:val="0"/>
      <w:divBdr>
        <w:top w:val="none" w:sz="0" w:space="0" w:color="auto"/>
        <w:left w:val="none" w:sz="0" w:space="0" w:color="auto"/>
        <w:bottom w:val="none" w:sz="0" w:space="0" w:color="auto"/>
        <w:right w:val="none" w:sz="0" w:space="0" w:color="auto"/>
      </w:divBdr>
    </w:div>
    <w:div w:id="847524820">
      <w:bodyDiv w:val="1"/>
      <w:marLeft w:val="0"/>
      <w:marRight w:val="0"/>
      <w:marTop w:val="0"/>
      <w:marBottom w:val="0"/>
      <w:divBdr>
        <w:top w:val="none" w:sz="0" w:space="0" w:color="auto"/>
        <w:left w:val="none" w:sz="0" w:space="0" w:color="auto"/>
        <w:bottom w:val="none" w:sz="0" w:space="0" w:color="auto"/>
        <w:right w:val="none" w:sz="0" w:space="0" w:color="auto"/>
      </w:divBdr>
    </w:div>
    <w:div w:id="847794183">
      <w:bodyDiv w:val="1"/>
      <w:marLeft w:val="0"/>
      <w:marRight w:val="0"/>
      <w:marTop w:val="0"/>
      <w:marBottom w:val="0"/>
      <w:divBdr>
        <w:top w:val="none" w:sz="0" w:space="0" w:color="auto"/>
        <w:left w:val="none" w:sz="0" w:space="0" w:color="auto"/>
        <w:bottom w:val="none" w:sz="0" w:space="0" w:color="auto"/>
        <w:right w:val="none" w:sz="0" w:space="0" w:color="auto"/>
      </w:divBdr>
    </w:div>
    <w:div w:id="850140015">
      <w:bodyDiv w:val="1"/>
      <w:marLeft w:val="0"/>
      <w:marRight w:val="0"/>
      <w:marTop w:val="0"/>
      <w:marBottom w:val="0"/>
      <w:divBdr>
        <w:top w:val="none" w:sz="0" w:space="0" w:color="auto"/>
        <w:left w:val="none" w:sz="0" w:space="0" w:color="auto"/>
        <w:bottom w:val="none" w:sz="0" w:space="0" w:color="auto"/>
        <w:right w:val="none" w:sz="0" w:space="0" w:color="auto"/>
      </w:divBdr>
    </w:div>
    <w:div w:id="850872367">
      <w:bodyDiv w:val="1"/>
      <w:marLeft w:val="0"/>
      <w:marRight w:val="0"/>
      <w:marTop w:val="0"/>
      <w:marBottom w:val="0"/>
      <w:divBdr>
        <w:top w:val="none" w:sz="0" w:space="0" w:color="auto"/>
        <w:left w:val="none" w:sz="0" w:space="0" w:color="auto"/>
        <w:bottom w:val="none" w:sz="0" w:space="0" w:color="auto"/>
        <w:right w:val="none" w:sz="0" w:space="0" w:color="auto"/>
      </w:divBdr>
    </w:div>
    <w:div w:id="851920688">
      <w:bodyDiv w:val="1"/>
      <w:marLeft w:val="0"/>
      <w:marRight w:val="0"/>
      <w:marTop w:val="0"/>
      <w:marBottom w:val="0"/>
      <w:divBdr>
        <w:top w:val="none" w:sz="0" w:space="0" w:color="auto"/>
        <w:left w:val="none" w:sz="0" w:space="0" w:color="auto"/>
        <w:bottom w:val="none" w:sz="0" w:space="0" w:color="auto"/>
        <w:right w:val="none" w:sz="0" w:space="0" w:color="auto"/>
      </w:divBdr>
    </w:div>
    <w:div w:id="853155935">
      <w:bodyDiv w:val="1"/>
      <w:marLeft w:val="0"/>
      <w:marRight w:val="0"/>
      <w:marTop w:val="0"/>
      <w:marBottom w:val="0"/>
      <w:divBdr>
        <w:top w:val="none" w:sz="0" w:space="0" w:color="auto"/>
        <w:left w:val="none" w:sz="0" w:space="0" w:color="auto"/>
        <w:bottom w:val="none" w:sz="0" w:space="0" w:color="auto"/>
        <w:right w:val="none" w:sz="0" w:space="0" w:color="auto"/>
      </w:divBdr>
    </w:div>
    <w:div w:id="854273527">
      <w:bodyDiv w:val="1"/>
      <w:marLeft w:val="0"/>
      <w:marRight w:val="0"/>
      <w:marTop w:val="0"/>
      <w:marBottom w:val="0"/>
      <w:divBdr>
        <w:top w:val="none" w:sz="0" w:space="0" w:color="auto"/>
        <w:left w:val="none" w:sz="0" w:space="0" w:color="auto"/>
        <w:bottom w:val="none" w:sz="0" w:space="0" w:color="auto"/>
        <w:right w:val="none" w:sz="0" w:space="0" w:color="auto"/>
      </w:divBdr>
    </w:div>
    <w:div w:id="855000893">
      <w:bodyDiv w:val="1"/>
      <w:marLeft w:val="0"/>
      <w:marRight w:val="0"/>
      <w:marTop w:val="0"/>
      <w:marBottom w:val="0"/>
      <w:divBdr>
        <w:top w:val="none" w:sz="0" w:space="0" w:color="auto"/>
        <w:left w:val="none" w:sz="0" w:space="0" w:color="auto"/>
        <w:bottom w:val="none" w:sz="0" w:space="0" w:color="auto"/>
        <w:right w:val="none" w:sz="0" w:space="0" w:color="auto"/>
      </w:divBdr>
    </w:div>
    <w:div w:id="855119355">
      <w:bodyDiv w:val="1"/>
      <w:marLeft w:val="0"/>
      <w:marRight w:val="0"/>
      <w:marTop w:val="0"/>
      <w:marBottom w:val="0"/>
      <w:divBdr>
        <w:top w:val="none" w:sz="0" w:space="0" w:color="auto"/>
        <w:left w:val="none" w:sz="0" w:space="0" w:color="auto"/>
        <w:bottom w:val="none" w:sz="0" w:space="0" w:color="auto"/>
        <w:right w:val="none" w:sz="0" w:space="0" w:color="auto"/>
      </w:divBdr>
    </w:div>
    <w:div w:id="856041630">
      <w:bodyDiv w:val="1"/>
      <w:marLeft w:val="0"/>
      <w:marRight w:val="0"/>
      <w:marTop w:val="0"/>
      <w:marBottom w:val="0"/>
      <w:divBdr>
        <w:top w:val="none" w:sz="0" w:space="0" w:color="auto"/>
        <w:left w:val="none" w:sz="0" w:space="0" w:color="auto"/>
        <w:bottom w:val="none" w:sz="0" w:space="0" w:color="auto"/>
        <w:right w:val="none" w:sz="0" w:space="0" w:color="auto"/>
      </w:divBdr>
    </w:div>
    <w:div w:id="857963320">
      <w:bodyDiv w:val="1"/>
      <w:marLeft w:val="0"/>
      <w:marRight w:val="0"/>
      <w:marTop w:val="0"/>
      <w:marBottom w:val="0"/>
      <w:divBdr>
        <w:top w:val="none" w:sz="0" w:space="0" w:color="auto"/>
        <w:left w:val="none" w:sz="0" w:space="0" w:color="auto"/>
        <w:bottom w:val="none" w:sz="0" w:space="0" w:color="auto"/>
        <w:right w:val="none" w:sz="0" w:space="0" w:color="auto"/>
      </w:divBdr>
    </w:div>
    <w:div w:id="858200580">
      <w:bodyDiv w:val="1"/>
      <w:marLeft w:val="0"/>
      <w:marRight w:val="0"/>
      <w:marTop w:val="0"/>
      <w:marBottom w:val="0"/>
      <w:divBdr>
        <w:top w:val="none" w:sz="0" w:space="0" w:color="auto"/>
        <w:left w:val="none" w:sz="0" w:space="0" w:color="auto"/>
        <w:bottom w:val="none" w:sz="0" w:space="0" w:color="auto"/>
        <w:right w:val="none" w:sz="0" w:space="0" w:color="auto"/>
      </w:divBdr>
    </w:div>
    <w:div w:id="859204340">
      <w:bodyDiv w:val="1"/>
      <w:marLeft w:val="0"/>
      <w:marRight w:val="0"/>
      <w:marTop w:val="0"/>
      <w:marBottom w:val="0"/>
      <w:divBdr>
        <w:top w:val="none" w:sz="0" w:space="0" w:color="auto"/>
        <w:left w:val="none" w:sz="0" w:space="0" w:color="auto"/>
        <w:bottom w:val="none" w:sz="0" w:space="0" w:color="auto"/>
        <w:right w:val="none" w:sz="0" w:space="0" w:color="auto"/>
      </w:divBdr>
    </w:div>
    <w:div w:id="860122907">
      <w:bodyDiv w:val="1"/>
      <w:marLeft w:val="0"/>
      <w:marRight w:val="0"/>
      <w:marTop w:val="0"/>
      <w:marBottom w:val="0"/>
      <w:divBdr>
        <w:top w:val="none" w:sz="0" w:space="0" w:color="auto"/>
        <w:left w:val="none" w:sz="0" w:space="0" w:color="auto"/>
        <w:bottom w:val="none" w:sz="0" w:space="0" w:color="auto"/>
        <w:right w:val="none" w:sz="0" w:space="0" w:color="auto"/>
      </w:divBdr>
    </w:div>
    <w:div w:id="860624952">
      <w:bodyDiv w:val="1"/>
      <w:marLeft w:val="0"/>
      <w:marRight w:val="0"/>
      <w:marTop w:val="0"/>
      <w:marBottom w:val="0"/>
      <w:divBdr>
        <w:top w:val="none" w:sz="0" w:space="0" w:color="auto"/>
        <w:left w:val="none" w:sz="0" w:space="0" w:color="auto"/>
        <w:bottom w:val="none" w:sz="0" w:space="0" w:color="auto"/>
        <w:right w:val="none" w:sz="0" w:space="0" w:color="auto"/>
      </w:divBdr>
    </w:div>
    <w:div w:id="863056135">
      <w:bodyDiv w:val="1"/>
      <w:marLeft w:val="0"/>
      <w:marRight w:val="0"/>
      <w:marTop w:val="0"/>
      <w:marBottom w:val="0"/>
      <w:divBdr>
        <w:top w:val="none" w:sz="0" w:space="0" w:color="auto"/>
        <w:left w:val="none" w:sz="0" w:space="0" w:color="auto"/>
        <w:bottom w:val="none" w:sz="0" w:space="0" w:color="auto"/>
        <w:right w:val="none" w:sz="0" w:space="0" w:color="auto"/>
      </w:divBdr>
    </w:div>
    <w:div w:id="863397228">
      <w:bodyDiv w:val="1"/>
      <w:marLeft w:val="0"/>
      <w:marRight w:val="0"/>
      <w:marTop w:val="0"/>
      <w:marBottom w:val="0"/>
      <w:divBdr>
        <w:top w:val="none" w:sz="0" w:space="0" w:color="auto"/>
        <w:left w:val="none" w:sz="0" w:space="0" w:color="auto"/>
        <w:bottom w:val="none" w:sz="0" w:space="0" w:color="auto"/>
        <w:right w:val="none" w:sz="0" w:space="0" w:color="auto"/>
      </w:divBdr>
    </w:div>
    <w:div w:id="863516190">
      <w:bodyDiv w:val="1"/>
      <w:marLeft w:val="0"/>
      <w:marRight w:val="0"/>
      <w:marTop w:val="0"/>
      <w:marBottom w:val="0"/>
      <w:divBdr>
        <w:top w:val="none" w:sz="0" w:space="0" w:color="auto"/>
        <w:left w:val="none" w:sz="0" w:space="0" w:color="auto"/>
        <w:bottom w:val="none" w:sz="0" w:space="0" w:color="auto"/>
        <w:right w:val="none" w:sz="0" w:space="0" w:color="auto"/>
      </w:divBdr>
    </w:div>
    <w:div w:id="865338546">
      <w:bodyDiv w:val="1"/>
      <w:marLeft w:val="0"/>
      <w:marRight w:val="0"/>
      <w:marTop w:val="0"/>
      <w:marBottom w:val="0"/>
      <w:divBdr>
        <w:top w:val="none" w:sz="0" w:space="0" w:color="auto"/>
        <w:left w:val="none" w:sz="0" w:space="0" w:color="auto"/>
        <w:bottom w:val="none" w:sz="0" w:space="0" w:color="auto"/>
        <w:right w:val="none" w:sz="0" w:space="0" w:color="auto"/>
      </w:divBdr>
    </w:div>
    <w:div w:id="865872435">
      <w:bodyDiv w:val="1"/>
      <w:marLeft w:val="0"/>
      <w:marRight w:val="0"/>
      <w:marTop w:val="0"/>
      <w:marBottom w:val="0"/>
      <w:divBdr>
        <w:top w:val="none" w:sz="0" w:space="0" w:color="auto"/>
        <w:left w:val="none" w:sz="0" w:space="0" w:color="auto"/>
        <w:bottom w:val="none" w:sz="0" w:space="0" w:color="auto"/>
        <w:right w:val="none" w:sz="0" w:space="0" w:color="auto"/>
      </w:divBdr>
    </w:div>
    <w:div w:id="866260939">
      <w:bodyDiv w:val="1"/>
      <w:marLeft w:val="0"/>
      <w:marRight w:val="0"/>
      <w:marTop w:val="0"/>
      <w:marBottom w:val="0"/>
      <w:divBdr>
        <w:top w:val="none" w:sz="0" w:space="0" w:color="auto"/>
        <w:left w:val="none" w:sz="0" w:space="0" w:color="auto"/>
        <w:bottom w:val="none" w:sz="0" w:space="0" w:color="auto"/>
        <w:right w:val="none" w:sz="0" w:space="0" w:color="auto"/>
      </w:divBdr>
    </w:div>
    <w:div w:id="866598831">
      <w:bodyDiv w:val="1"/>
      <w:marLeft w:val="0"/>
      <w:marRight w:val="0"/>
      <w:marTop w:val="0"/>
      <w:marBottom w:val="0"/>
      <w:divBdr>
        <w:top w:val="none" w:sz="0" w:space="0" w:color="auto"/>
        <w:left w:val="none" w:sz="0" w:space="0" w:color="auto"/>
        <w:bottom w:val="none" w:sz="0" w:space="0" w:color="auto"/>
        <w:right w:val="none" w:sz="0" w:space="0" w:color="auto"/>
      </w:divBdr>
    </w:div>
    <w:div w:id="867253261">
      <w:bodyDiv w:val="1"/>
      <w:marLeft w:val="0"/>
      <w:marRight w:val="0"/>
      <w:marTop w:val="0"/>
      <w:marBottom w:val="0"/>
      <w:divBdr>
        <w:top w:val="none" w:sz="0" w:space="0" w:color="auto"/>
        <w:left w:val="none" w:sz="0" w:space="0" w:color="auto"/>
        <w:bottom w:val="none" w:sz="0" w:space="0" w:color="auto"/>
        <w:right w:val="none" w:sz="0" w:space="0" w:color="auto"/>
      </w:divBdr>
    </w:div>
    <w:div w:id="867717389">
      <w:bodyDiv w:val="1"/>
      <w:marLeft w:val="0"/>
      <w:marRight w:val="0"/>
      <w:marTop w:val="0"/>
      <w:marBottom w:val="0"/>
      <w:divBdr>
        <w:top w:val="none" w:sz="0" w:space="0" w:color="auto"/>
        <w:left w:val="none" w:sz="0" w:space="0" w:color="auto"/>
        <w:bottom w:val="none" w:sz="0" w:space="0" w:color="auto"/>
        <w:right w:val="none" w:sz="0" w:space="0" w:color="auto"/>
      </w:divBdr>
    </w:div>
    <w:div w:id="868180250">
      <w:bodyDiv w:val="1"/>
      <w:marLeft w:val="0"/>
      <w:marRight w:val="0"/>
      <w:marTop w:val="0"/>
      <w:marBottom w:val="0"/>
      <w:divBdr>
        <w:top w:val="none" w:sz="0" w:space="0" w:color="auto"/>
        <w:left w:val="none" w:sz="0" w:space="0" w:color="auto"/>
        <w:bottom w:val="none" w:sz="0" w:space="0" w:color="auto"/>
        <w:right w:val="none" w:sz="0" w:space="0" w:color="auto"/>
      </w:divBdr>
    </w:div>
    <w:div w:id="868226365">
      <w:bodyDiv w:val="1"/>
      <w:marLeft w:val="0"/>
      <w:marRight w:val="0"/>
      <w:marTop w:val="0"/>
      <w:marBottom w:val="0"/>
      <w:divBdr>
        <w:top w:val="none" w:sz="0" w:space="0" w:color="auto"/>
        <w:left w:val="none" w:sz="0" w:space="0" w:color="auto"/>
        <w:bottom w:val="none" w:sz="0" w:space="0" w:color="auto"/>
        <w:right w:val="none" w:sz="0" w:space="0" w:color="auto"/>
      </w:divBdr>
    </w:div>
    <w:div w:id="868300826">
      <w:bodyDiv w:val="1"/>
      <w:marLeft w:val="0"/>
      <w:marRight w:val="0"/>
      <w:marTop w:val="0"/>
      <w:marBottom w:val="0"/>
      <w:divBdr>
        <w:top w:val="none" w:sz="0" w:space="0" w:color="auto"/>
        <w:left w:val="none" w:sz="0" w:space="0" w:color="auto"/>
        <w:bottom w:val="none" w:sz="0" w:space="0" w:color="auto"/>
        <w:right w:val="none" w:sz="0" w:space="0" w:color="auto"/>
      </w:divBdr>
    </w:div>
    <w:div w:id="868758901">
      <w:bodyDiv w:val="1"/>
      <w:marLeft w:val="0"/>
      <w:marRight w:val="0"/>
      <w:marTop w:val="0"/>
      <w:marBottom w:val="0"/>
      <w:divBdr>
        <w:top w:val="none" w:sz="0" w:space="0" w:color="auto"/>
        <w:left w:val="none" w:sz="0" w:space="0" w:color="auto"/>
        <w:bottom w:val="none" w:sz="0" w:space="0" w:color="auto"/>
        <w:right w:val="none" w:sz="0" w:space="0" w:color="auto"/>
      </w:divBdr>
    </w:div>
    <w:div w:id="870722886">
      <w:bodyDiv w:val="1"/>
      <w:marLeft w:val="0"/>
      <w:marRight w:val="0"/>
      <w:marTop w:val="0"/>
      <w:marBottom w:val="0"/>
      <w:divBdr>
        <w:top w:val="none" w:sz="0" w:space="0" w:color="auto"/>
        <w:left w:val="none" w:sz="0" w:space="0" w:color="auto"/>
        <w:bottom w:val="none" w:sz="0" w:space="0" w:color="auto"/>
        <w:right w:val="none" w:sz="0" w:space="0" w:color="auto"/>
      </w:divBdr>
    </w:div>
    <w:div w:id="870848169">
      <w:bodyDiv w:val="1"/>
      <w:marLeft w:val="0"/>
      <w:marRight w:val="0"/>
      <w:marTop w:val="0"/>
      <w:marBottom w:val="0"/>
      <w:divBdr>
        <w:top w:val="none" w:sz="0" w:space="0" w:color="auto"/>
        <w:left w:val="none" w:sz="0" w:space="0" w:color="auto"/>
        <w:bottom w:val="none" w:sz="0" w:space="0" w:color="auto"/>
        <w:right w:val="none" w:sz="0" w:space="0" w:color="auto"/>
      </w:divBdr>
    </w:div>
    <w:div w:id="871503184">
      <w:bodyDiv w:val="1"/>
      <w:marLeft w:val="0"/>
      <w:marRight w:val="0"/>
      <w:marTop w:val="0"/>
      <w:marBottom w:val="0"/>
      <w:divBdr>
        <w:top w:val="none" w:sz="0" w:space="0" w:color="auto"/>
        <w:left w:val="none" w:sz="0" w:space="0" w:color="auto"/>
        <w:bottom w:val="none" w:sz="0" w:space="0" w:color="auto"/>
        <w:right w:val="none" w:sz="0" w:space="0" w:color="auto"/>
      </w:divBdr>
    </w:div>
    <w:div w:id="872577195">
      <w:bodyDiv w:val="1"/>
      <w:marLeft w:val="0"/>
      <w:marRight w:val="0"/>
      <w:marTop w:val="0"/>
      <w:marBottom w:val="0"/>
      <w:divBdr>
        <w:top w:val="none" w:sz="0" w:space="0" w:color="auto"/>
        <w:left w:val="none" w:sz="0" w:space="0" w:color="auto"/>
        <w:bottom w:val="none" w:sz="0" w:space="0" w:color="auto"/>
        <w:right w:val="none" w:sz="0" w:space="0" w:color="auto"/>
      </w:divBdr>
    </w:div>
    <w:div w:id="872886615">
      <w:bodyDiv w:val="1"/>
      <w:marLeft w:val="0"/>
      <w:marRight w:val="0"/>
      <w:marTop w:val="0"/>
      <w:marBottom w:val="0"/>
      <w:divBdr>
        <w:top w:val="none" w:sz="0" w:space="0" w:color="auto"/>
        <w:left w:val="none" w:sz="0" w:space="0" w:color="auto"/>
        <w:bottom w:val="none" w:sz="0" w:space="0" w:color="auto"/>
        <w:right w:val="none" w:sz="0" w:space="0" w:color="auto"/>
      </w:divBdr>
    </w:div>
    <w:div w:id="873346311">
      <w:bodyDiv w:val="1"/>
      <w:marLeft w:val="0"/>
      <w:marRight w:val="0"/>
      <w:marTop w:val="0"/>
      <w:marBottom w:val="0"/>
      <w:divBdr>
        <w:top w:val="none" w:sz="0" w:space="0" w:color="auto"/>
        <w:left w:val="none" w:sz="0" w:space="0" w:color="auto"/>
        <w:bottom w:val="none" w:sz="0" w:space="0" w:color="auto"/>
        <w:right w:val="none" w:sz="0" w:space="0" w:color="auto"/>
      </w:divBdr>
    </w:div>
    <w:div w:id="874073779">
      <w:bodyDiv w:val="1"/>
      <w:marLeft w:val="0"/>
      <w:marRight w:val="0"/>
      <w:marTop w:val="0"/>
      <w:marBottom w:val="0"/>
      <w:divBdr>
        <w:top w:val="none" w:sz="0" w:space="0" w:color="auto"/>
        <w:left w:val="none" w:sz="0" w:space="0" w:color="auto"/>
        <w:bottom w:val="none" w:sz="0" w:space="0" w:color="auto"/>
        <w:right w:val="none" w:sz="0" w:space="0" w:color="auto"/>
      </w:divBdr>
    </w:div>
    <w:div w:id="874780459">
      <w:bodyDiv w:val="1"/>
      <w:marLeft w:val="0"/>
      <w:marRight w:val="0"/>
      <w:marTop w:val="0"/>
      <w:marBottom w:val="0"/>
      <w:divBdr>
        <w:top w:val="none" w:sz="0" w:space="0" w:color="auto"/>
        <w:left w:val="none" w:sz="0" w:space="0" w:color="auto"/>
        <w:bottom w:val="none" w:sz="0" w:space="0" w:color="auto"/>
        <w:right w:val="none" w:sz="0" w:space="0" w:color="auto"/>
      </w:divBdr>
    </w:div>
    <w:div w:id="878009720">
      <w:bodyDiv w:val="1"/>
      <w:marLeft w:val="0"/>
      <w:marRight w:val="0"/>
      <w:marTop w:val="0"/>
      <w:marBottom w:val="0"/>
      <w:divBdr>
        <w:top w:val="none" w:sz="0" w:space="0" w:color="auto"/>
        <w:left w:val="none" w:sz="0" w:space="0" w:color="auto"/>
        <w:bottom w:val="none" w:sz="0" w:space="0" w:color="auto"/>
        <w:right w:val="none" w:sz="0" w:space="0" w:color="auto"/>
      </w:divBdr>
    </w:div>
    <w:div w:id="879629030">
      <w:bodyDiv w:val="1"/>
      <w:marLeft w:val="0"/>
      <w:marRight w:val="0"/>
      <w:marTop w:val="0"/>
      <w:marBottom w:val="0"/>
      <w:divBdr>
        <w:top w:val="none" w:sz="0" w:space="0" w:color="auto"/>
        <w:left w:val="none" w:sz="0" w:space="0" w:color="auto"/>
        <w:bottom w:val="none" w:sz="0" w:space="0" w:color="auto"/>
        <w:right w:val="none" w:sz="0" w:space="0" w:color="auto"/>
      </w:divBdr>
    </w:div>
    <w:div w:id="883492286">
      <w:bodyDiv w:val="1"/>
      <w:marLeft w:val="0"/>
      <w:marRight w:val="0"/>
      <w:marTop w:val="0"/>
      <w:marBottom w:val="0"/>
      <w:divBdr>
        <w:top w:val="none" w:sz="0" w:space="0" w:color="auto"/>
        <w:left w:val="none" w:sz="0" w:space="0" w:color="auto"/>
        <w:bottom w:val="none" w:sz="0" w:space="0" w:color="auto"/>
        <w:right w:val="none" w:sz="0" w:space="0" w:color="auto"/>
      </w:divBdr>
    </w:div>
    <w:div w:id="883903144">
      <w:bodyDiv w:val="1"/>
      <w:marLeft w:val="0"/>
      <w:marRight w:val="0"/>
      <w:marTop w:val="0"/>
      <w:marBottom w:val="0"/>
      <w:divBdr>
        <w:top w:val="none" w:sz="0" w:space="0" w:color="auto"/>
        <w:left w:val="none" w:sz="0" w:space="0" w:color="auto"/>
        <w:bottom w:val="none" w:sz="0" w:space="0" w:color="auto"/>
        <w:right w:val="none" w:sz="0" w:space="0" w:color="auto"/>
      </w:divBdr>
    </w:div>
    <w:div w:id="886799709">
      <w:bodyDiv w:val="1"/>
      <w:marLeft w:val="0"/>
      <w:marRight w:val="0"/>
      <w:marTop w:val="0"/>
      <w:marBottom w:val="0"/>
      <w:divBdr>
        <w:top w:val="none" w:sz="0" w:space="0" w:color="auto"/>
        <w:left w:val="none" w:sz="0" w:space="0" w:color="auto"/>
        <w:bottom w:val="none" w:sz="0" w:space="0" w:color="auto"/>
        <w:right w:val="none" w:sz="0" w:space="0" w:color="auto"/>
      </w:divBdr>
    </w:div>
    <w:div w:id="889923464">
      <w:bodyDiv w:val="1"/>
      <w:marLeft w:val="0"/>
      <w:marRight w:val="0"/>
      <w:marTop w:val="0"/>
      <w:marBottom w:val="0"/>
      <w:divBdr>
        <w:top w:val="none" w:sz="0" w:space="0" w:color="auto"/>
        <w:left w:val="none" w:sz="0" w:space="0" w:color="auto"/>
        <w:bottom w:val="none" w:sz="0" w:space="0" w:color="auto"/>
        <w:right w:val="none" w:sz="0" w:space="0" w:color="auto"/>
      </w:divBdr>
    </w:div>
    <w:div w:id="891037378">
      <w:bodyDiv w:val="1"/>
      <w:marLeft w:val="0"/>
      <w:marRight w:val="0"/>
      <w:marTop w:val="0"/>
      <w:marBottom w:val="0"/>
      <w:divBdr>
        <w:top w:val="none" w:sz="0" w:space="0" w:color="auto"/>
        <w:left w:val="none" w:sz="0" w:space="0" w:color="auto"/>
        <w:bottom w:val="none" w:sz="0" w:space="0" w:color="auto"/>
        <w:right w:val="none" w:sz="0" w:space="0" w:color="auto"/>
      </w:divBdr>
    </w:div>
    <w:div w:id="891574208">
      <w:bodyDiv w:val="1"/>
      <w:marLeft w:val="0"/>
      <w:marRight w:val="0"/>
      <w:marTop w:val="0"/>
      <w:marBottom w:val="0"/>
      <w:divBdr>
        <w:top w:val="none" w:sz="0" w:space="0" w:color="auto"/>
        <w:left w:val="none" w:sz="0" w:space="0" w:color="auto"/>
        <w:bottom w:val="none" w:sz="0" w:space="0" w:color="auto"/>
        <w:right w:val="none" w:sz="0" w:space="0" w:color="auto"/>
      </w:divBdr>
    </w:div>
    <w:div w:id="891618020">
      <w:bodyDiv w:val="1"/>
      <w:marLeft w:val="0"/>
      <w:marRight w:val="0"/>
      <w:marTop w:val="0"/>
      <w:marBottom w:val="0"/>
      <w:divBdr>
        <w:top w:val="none" w:sz="0" w:space="0" w:color="auto"/>
        <w:left w:val="none" w:sz="0" w:space="0" w:color="auto"/>
        <w:bottom w:val="none" w:sz="0" w:space="0" w:color="auto"/>
        <w:right w:val="none" w:sz="0" w:space="0" w:color="auto"/>
      </w:divBdr>
    </w:div>
    <w:div w:id="893009703">
      <w:bodyDiv w:val="1"/>
      <w:marLeft w:val="0"/>
      <w:marRight w:val="0"/>
      <w:marTop w:val="0"/>
      <w:marBottom w:val="0"/>
      <w:divBdr>
        <w:top w:val="none" w:sz="0" w:space="0" w:color="auto"/>
        <w:left w:val="none" w:sz="0" w:space="0" w:color="auto"/>
        <w:bottom w:val="none" w:sz="0" w:space="0" w:color="auto"/>
        <w:right w:val="none" w:sz="0" w:space="0" w:color="auto"/>
      </w:divBdr>
    </w:div>
    <w:div w:id="893154917">
      <w:bodyDiv w:val="1"/>
      <w:marLeft w:val="0"/>
      <w:marRight w:val="0"/>
      <w:marTop w:val="0"/>
      <w:marBottom w:val="0"/>
      <w:divBdr>
        <w:top w:val="none" w:sz="0" w:space="0" w:color="auto"/>
        <w:left w:val="none" w:sz="0" w:space="0" w:color="auto"/>
        <w:bottom w:val="none" w:sz="0" w:space="0" w:color="auto"/>
        <w:right w:val="none" w:sz="0" w:space="0" w:color="auto"/>
      </w:divBdr>
    </w:div>
    <w:div w:id="893347074">
      <w:bodyDiv w:val="1"/>
      <w:marLeft w:val="0"/>
      <w:marRight w:val="0"/>
      <w:marTop w:val="0"/>
      <w:marBottom w:val="0"/>
      <w:divBdr>
        <w:top w:val="none" w:sz="0" w:space="0" w:color="auto"/>
        <w:left w:val="none" w:sz="0" w:space="0" w:color="auto"/>
        <w:bottom w:val="none" w:sz="0" w:space="0" w:color="auto"/>
        <w:right w:val="none" w:sz="0" w:space="0" w:color="auto"/>
      </w:divBdr>
    </w:div>
    <w:div w:id="894509751">
      <w:bodyDiv w:val="1"/>
      <w:marLeft w:val="0"/>
      <w:marRight w:val="0"/>
      <w:marTop w:val="0"/>
      <w:marBottom w:val="0"/>
      <w:divBdr>
        <w:top w:val="none" w:sz="0" w:space="0" w:color="auto"/>
        <w:left w:val="none" w:sz="0" w:space="0" w:color="auto"/>
        <w:bottom w:val="none" w:sz="0" w:space="0" w:color="auto"/>
        <w:right w:val="none" w:sz="0" w:space="0" w:color="auto"/>
      </w:divBdr>
    </w:div>
    <w:div w:id="896084839">
      <w:bodyDiv w:val="1"/>
      <w:marLeft w:val="0"/>
      <w:marRight w:val="0"/>
      <w:marTop w:val="0"/>
      <w:marBottom w:val="0"/>
      <w:divBdr>
        <w:top w:val="none" w:sz="0" w:space="0" w:color="auto"/>
        <w:left w:val="none" w:sz="0" w:space="0" w:color="auto"/>
        <w:bottom w:val="none" w:sz="0" w:space="0" w:color="auto"/>
        <w:right w:val="none" w:sz="0" w:space="0" w:color="auto"/>
      </w:divBdr>
    </w:div>
    <w:div w:id="896403049">
      <w:bodyDiv w:val="1"/>
      <w:marLeft w:val="0"/>
      <w:marRight w:val="0"/>
      <w:marTop w:val="0"/>
      <w:marBottom w:val="0"/>
      <w:divBdr>
        <w:top w:val="none" w:sz="0" w:space="0" w:color="auto"/>
        <w:left w:val="none" w:sz="0" w:space="0" w:color="auto"/>
        <w:bottom w:val="none" w:sz="0" w:space="0" w:color="auto"/>
        <w:right w:val="none" w:sz="0" w:space="0" w:color="auto"/>
      </w:divBdr>
    </w:div>
    <w:div w:id="897940933">
      <w:bodyDiv w:val="1"/>
      <w:marLeft w:val="0"/>
      <w:marRight w:val="0"/>
      <w:marTop w:val="0"/>
      <w:marBottom w:val="0"/>
      <w:divBdr>
        <w:top w:val="none" w:sz="0" w:space="0" w:color="auto"/>
        <w:left w:val="none" w:sz="0" w:space="0" w:color="auto"/>
        <w:bottom w:val="none" w:sz="0" w:space="0" w:color="auto"/>
        <w:right w:val="none" w:sz="0" w:space="0" w:color="auto"/>
      </w:divBdr>
    </w:div>
    <w:div w:id="898057014">
      <w:bodyDiv w:val="1"/>
      <w:marLeft w:val="0"/>
      <w:marRight w:val="0"/>
      <w:marTop w:val="0"/>
      <w:marBottom w:val="0"/>
      <w:divBdr>
        <w:top w:val="none" w:sz="0" w:space="0" w:color="auto"/>
        <w:left w:val="none" w:sz="0" w:space="0" w:color="auto"/>
        <w:bottom w:val="none" w:sz="0" w:space="0" w:color="auto"/>
        <w:right w:val="none" w:sz="0" w:space="0" w:color="auto"/>
      </w:divBdr>
    </w:div>
    <w:div w:id="898393937">
      <w:bodyDiv w:val="1"/>
      <w:marLeft w:val="0"/>
      <w:marRight w:val="0"/>
      <w:marTop w:val="0"/>
      <w:marBottom w:val="0"/>
      <w:divBdr>
        <w:top w:val="none" w:sz="0" w:space="0" w:color="auto"/>
        <w:left w:val="none" w:sz="0" w:space="0" w:color="auto"/>
        <w:bottom w:val="none" w:sz="0" w:space="0" w:color="auto"/>
        <w:right w:val="none" w:sz="0" w:space="0" w:color="auto"/>
      </w:divBdr>
    </w:div>
    <w:div w:id="898515070">
      <w:bodyDiv w:val="1"/>
      <w:marLeft w:val="0"/>
      <w:marRight w:val="0"/>
      <w:marTop w:val="0"/>
      <w:marBottom w:val="0"/>
      <w:divBdr>
        <w:top w:val="none" w:sz="0" w:space="0" w:color="auto"/>
        <w:left w:val="none" w:sz="0" w:space="0" w:color="auto"/>
        <w:bottom w:val="none" w:sz="0" w:space="0" w:color="auto"/>
        <w:right w:val="none" w:sz="0" w:space="0" w:color="auto"/>
      </w:divBdr>
    </w:div>
    <w:div w:id="898974827">
      <w:bodyDiv w:val="1"/>
      <w:marLeft w:val="0"/>
      <w:marRight w:val="0"/>
      <w:marTop w:val="0"/>
      <w:marBottom w:val="0"/>
      <w:divBdr>
        <w:top w:val="none" w:sz="0" w:space="0" w:color="auto"/>
        <w:left w:val="none" w:sz="0" w:space="0" w:color="auto"/>
        <w:bottom w:val="none" w:sz="0" w:space="0" w:color="auto"/>
        <w:right w:val="none" w:sz="0" w:space="0" w:color="auto"/>
      </w:divBdr>
    </w:div>
    <w:div w:id="899170599">
      <w:bodyDiv w:val="1"/>
      <w:marLeft w:val="0"/>
      <w:marRight w:val="0"/>
      <w:marTop w:val="0"/>
      <w:marBottom w:val="0"/>
      <w:divBdr>
        <w:top w:val="none" w:sz="0" w:space="0" w:color="auto"/>
        <w:left w:val="none" w:sz="0" w:space="0" w:color="auto"/>
        <w:bottom w:val="none" w:sz="0" w:space="0" w:color="auto"/>
        <w:right w:val="none" w:sz="0" w:space="0" w:color="auto"/>
      </w:divBdr>
    </w:div>
    <w:div w:id="899902305">
      <w:bodyDiv w:val="1"/>
      <w:marLeft w:val="0"/>
      <w:marRight w:val="0"/>
      <w:marTop w:val="0"/>
      <w:marBottom w:val="0"/>
      <w:divBdr>
        <w:top w:val="none" w:sz="0" w:space="0" w:color="auto"/>
        <w:left w:val="none" w:sz="0" w:space="0" w:color="auto"/>
        <w:bottom w:val="none" w:sz="0" w:space="0" w:color="auto"/>
        <w:right w:val="none" w:sz="0" w:space="0" w:color="auto"/>
      </w:divBdr>
    </w:div>
    <w:div w:id="899905195">
      <w:bodyDiv w:val="1"/>
      <w:marLeft w:val="0"/>
      <w:marRight w:val="0"/>
      <w:marTop w:val="0"/>
      <w:marBottom w:val="0"/>
      <w:divBdr>
        <w:top w:val="none" w:sz="0" w:space="0" w:color="auto"/>
        <w:left w:val="none" w:sz="0" w:space="0" w:color="auto"/>
        <w:bottom w:val="none" w:sz="0" w:space="0" w:color="auto"/>
        <w:right w:val="none" w:sz="0" w:space="0" w:color="auto"/>
      </w:divBdr>
    </w:div>
    <w:div w:id="900480480">
      <w:bodyDiv w:val="1"/>
      <w:marLeft w:val="0"/>
      <w:marRight w:val="0"/>
      <w:marTop w:val="0"/>
      <w:marBottom w:val="0"/>
      <w:divBdr>
        <w:top w:val="none" w:sz="0" w:space="0" w:color="auto"/>
        <w:left w:val="none" w:sz="0" w:space="0" w:color="auto"/>
        <w:bottom w:val="none" w:sz="0" w:space="0" w:color="auto"/>
        <w:right w:val="none" w:sz="0" w:space="0" w:color="auto"/>
      </w:divBdr>
    </w:div>
    <w:div w:id="900481788">
      <w:bodyDiv w:val="1"/>
      <w:marLeft w:val="0"/>
      <w:marRight w:val="0"/>
      <w:marTop w:val="0"/>
      <w:marBottom w:val="0"/>
      <w:divBdr>
        <w:top w:val="none" w:sz="0" w:space="0" w:color="auto"/>
        <w:left w:val="none" w:sz="0" w:space="0" w:color="auto"/>
        <w:bottom w:val="none" w:sz="0" w:space="0" w:color="auto"/>
        <w:right w:val="none" w:sz="0" w:space="0" w:color="auto"/>
      </w:divBdr>
    </w:div>
    <w:div w:id="900677603">
      <w:bodyDiv w:val="1"/>
      <w:marLeft w:val="0"/>
      <w:marRight w:val="0"/>
      <w:marTop w:val="0"/>
      <w:marBottom w:val="0"/>
      <w:divBdr>
        <w:top w:val="none" w:sz="0" w:space="0" w:color="auto"/>
        <w:left w:val="none" w:sz="0" w:space="0" w:color="auto"/>
        <w:bottom w:val="none" w:sz="0" w:space="0" w:color="auto"/>
        <w:right w:val="none" w:sz="0" w:space="0" w:color="auto"/>
      </w:divBdr>
    </w:div>
    <w:div w:id="900795359">
      <w:bodyDiv w:val="1"/>
      <w:marLeft w:val="0"/>
      <w:marRight w:val="0"/>
      <w:marTop w:val="0"/>
      <w:marBottom w:val="0"/>
      <w:divBdr>
        <w:top w:val="none" w:sz="0" w:space="0" w:color="auto"/>
        <w:left w:val="none" w:sz="0" w:space="0" w:color="auto"/>
        <w:bottom w:val="none" w:sz="0" w:space="0" w:color="auto"/>
        <w:right w:val="none" w:sz="0" w:space="0" w:color="auto"/>
      </w:divBdr>
    </w:div>
    <w:div w:id="901866878">
      <w:bodyDiv w:val="1"/>
      <w:marLeft w:val="0"/>
      <w:marRight w:val="0"/>
      <w:marTop w:val="0"/>
      <w:marBottom w:val="0"/>
      <w:divBdr>
        <w:top w:val="none" w:sz="0" w:space="0" w:color="auto"/>
        <w:left w:val="none" w:sz="0" w:space="0" w:color="auto"/>
        <w:bottom w:val="none" w:sz="0" w:space="0" w:color="auto"/>
        <w:right w:val="none" w:sz="0" w:space="0" w:color="auto"/>
      </w:divBdr>
    </w:div>
    <w:div w:id="902983100">
      <w:bodyDiv w:val="1"/>
      <w:marLeft w:val="0"/>
      <w:marRight w:val="0"/>
      <w:marTop w:val="0"/>
      <w:marBottom w:val="0"/>
      <w:divBdr>
        <w:top w:val="none" w:sz="0" w:space="0" w:color="auto"/>
        <w:left w:val="none" w:sz="0" w:space="0" w:color="auto"/>
        <w:bottom w:val="none" w:sz="0" w:space="0" w:color="auto"/>
        <w:right w:val="none" w:sz="0" w:space="0" w:color="auto"/>
      </w:divBdr>
    </w:div>
    <w:div w:id="903636042">
      <w:bodyDiv w:val="1"/>
      <w:marLeft w:val="0"/>
      <w:marRight w:val="0"/>
      <w:marTop w:val="0"/>
      <w:marBottom w:val="0"/>
      <w:divBdr>
        <w:top w:val="none" w:sz="0" w:space="0" w:color="auto"/>
        <w:left w:val="none" w:sz="0" w:space="0" w:color="auto"/>
        <w:bottom w:val="none" w:sz="0" w:space="0" w:color="auto"/>
        <w:right w:val="none" w:sz="0" w:space="0" w:color="auto"/>
      </w:divBdr>
    </w:div>
    <w:div w:id="904486844">
      <w:bodyDiv w:val="1"/>
      <w:marLeft w:val="0"/>
      <w:marRight w:val="0"/>
      <w:marTop w:val="0"/>
      <w:marBottom w:val="0"/>
      <w:divBdr>
        <w:top w:val="none" w:sz="0" w:space="0" w:color="auto"/>
        <w:left w:val="none" w:sz="0" w:space="0" w:color="auto"/>
        <w:bottom w:val="none" w:sz="0" w:space="0" w:color="auto"/>
        <w:right w:val="none" w:sz="0" w:space="0" w:color="auto"/>
      </w:divBdr>
    </w:div>
    <w:div w:id="904755692">
      <w:bodyDiv w:val="1"/>
      <w:marLeft w:val="0"/>
      <w:marRight w:val="0"/>
      <w:marTop w:val="0"/>
      <w:marBottom w:val="0"/>
      <w:divBdr>
        <w:top w:val="none" w:sz="0" w:space="0" w:color="auto"/>
        <w:left w:val="none" w:sz="0" w:space="0" w:color="auto"/>
        <w:bottom w:val="none" w:sz="0" w:space="0" w:color="auto"/>
        <w:right w:val="none" w:sz="0" w:space="0" w:color="auto"/>
      </w:divBdr>
    </w:div>
    <w:div w:id="905186788">
      <w:bodyDiv w:val="1"/>
      <w:marLeft w:val="0"/>
      <w:marRight w:val="0"/>
      <w:marTop w:val="0"/>
      <w:marBottom w:val="0"/>
      <w:divBdr>
        <w:top w:val="none" w:sz="0" w:space="0" w:color="auto"/>
        <w:left w:val="none" w:sz="0" w:space="0" w:color="auto"/>
        <w:bottom w:val="none" w:sz="0" w:space="0" w:color="auto"/>
        <w:right w:val="none" w:sz="0" w:space="0" w:color="auto"/>
      </w:divBdr>
    </w:div>
    <w:div w:id="905260198">
      <w:bodyDiv w:val="1"/>
      <w:marLeft w:val="0"/>
      <w:marRight w:val="0"/>
      <w:marTop w:val="0"/>
      <w:marBottom w:val="0"/>
      <w:divBdr>
        <w:top w:val="none" w:sz="0" w:space="0" w:color="auto"/>
        <w:left w:val="none" w:sz="0" w:space="0" w:color="auto"/>
        <w:bottom w:val="none" w:sz="0" w:space="0" w:color="auto"/>
        <w:right w:val="none" w:sz="0" w:space="0" w:color="auto"/>
      </w:divBdr>
    </w:div>
    <w:div w:id="906376121">
      <w:bodyDiv w:val="1"/>
      <w:marLeft w:val="0"/>
      <w:marRight w:val="0"/>
      <w:marTop w:val="0"/>
      <w:marBottom w:val="0"/>
      <w:divBdr>
        <w:top w:val="none" w:sz="0" w:space="0" w:color="auto"/>
        <w:left w:val="none" w:sz="0" w:space="0" w:color="auto"/>
        <w:bottom w:val="none" w:sz="0" w:space="0" w:color="auto"/>
        <w:right w:val="none" w:sz="0" w:space="0" w:color="auto"/>
      </w:divBdr>
    </w:div>
    <w:div w:id="907031585">
      <w:bodyDiv w:val="1"/>
      <w:marLeft w:val="0"/>
      <w:marRight w:val="0"/>
      <w:marTop w:val="0"/>
      <w:marBottom w:val="0"/>
      <w:divBdr>
        <w:top w:val="none" w:sz="0" w:space="0" w:color="auto"/>
        <w:left w:val="none" w:sz="0" w:space="0" w:color="auto"/>
        <w:bottom w:val="none" w:sz="0" w:space="0" w:color="auto"/>
        <w:right w:val="none" w:sz="0" w:space="0" w:color="auto"/>
      </w:divBdr>
    </w:div>
    <w:div w:id="908535805">
      <w:bodyDiv w:val="1"/>
      <w:marLeft w:val="0"/>
      <w:marRight w:val="0"/>
      <w:marTop w:val="0"/>
      <w:marBottom w:val="0"/>
      <w:divBdr>
        <w:top w:val="none" w:sz="0" w:space="0" w:color="auto"/>
        <w:left w:val="none" w:sz="0" w:space="0" w:color="auto"/>
        <w:bottom w:val="none" w:sz="0" w:space="0" w:color="auto"/>
        <w:right w:val="none" w:sz="0" w:space="0" w:color="auto"/>
      </w:divBdr>
    </w:div>
    <w:div w:id="909316206">
      <w:bodyDiv w:val="1"/>
      <w:marLeft w:val="0"/>
      <w:marRight w:val="0"/>
      <w:marTop w:val="0"/>
      <w:marBottom w:val="0"/>
      <w:divBdr>
        <w:top w:val="none" w:sz="0" w:space="0" w:color="auto"/>
        <w:left w:val="none" w:sz="0" w:space="0" w:color="auto"/>
        <w:bottom w:val="none" w:sz="0" w:space="0" w:color="auto"/>
        <w:right w:val="none" w:sz="0" w:space="0" w:color="auto"/>
      </w:divBdr>
    </w:div>
    <w:div w:id="909777485">
      <w:bodyDiv w:val="1"/>
      <w:marLeft w:val="0"/>
      <w:marRight w:val="0"/>
      <w:marTop w:val="0"/>
      <w:marBottom w:val="0"/>
      <w:divBdr>
        <w:top w:val="none" w:sz="0" w:space="0" w:color="auto"/>
        <w:left w:val="none" w:sz="0" w:space="0" w:color="auto"/>
        <w:bottom w:val="none" w:sz="0" w:space="0" w:color="auto"/>
        <w:right w:val="none" w:sz="0" w:space="0" w:color="auto"/>
      </w:divBdr>
    </w:div>
    <w:div w:id="909997803">
      <w:bodyDiv w:val="1"/>
      <w:marLeft w:val="0"/>
      <w:marRight w:val="0"/>
      <w:marTop w:val="0"/>
      <w:marBottom w:val="0"/>
      <w:divBdr>
        <w:top w:val="none" w:sz="0" w:space="0" w:color="auto"/>
        <w:left w:val="none" w:sz="0" w:space="0" w:color="auto"/>
        <w:bottom w:val="none" w:sz="0" w:space="0" w:color="auto"/>
        <w:right w:val="none" w:sz="0" w:space="0" w:color="auto"/>
      </w:divBdr>
    </w:div>
    <w:div w:id="910385132">
      <w:bodyDiv w:val="1"/>
      <w:marLeft w:val="0"/>
      <w:marRight w:val="0"/>
      <w:marTop w:val="0"/>
      <w:marBottom w:val="0"/>
      <w:divBdr>
        <w:top w:val="none" w:sz="0" w:space="0" w:color="auto"/>
        <w:left w:val="none" w:sz="0" w:space="0" w:color="auto"/>
        <w:bottom w:val="none" w:sz="0" w:space="0" w:color="auto"/>
        <w:right w:val="none" w:sz="0" w:space="0" w:color="auto"/>
      </w:divBdr>
    </w:div>
    <w:div w:id="910582256">
      <w:bodyDiv w:val="1"/>
      <w:marLeft w:val="0"/>
      <w:marRight w:val="0"/>
      <w:marTop w:val="0"/>
      <w:marBottom w:val="0"/>
      <w:divBdr>
        <w:top w:val="none" w:sz="0" w:space="0" w:color="auto"/>
        <w:left w:val="none" w:sz="0" w:space="0" w:color="auto"/>
        <w:bottom w:val="none" w:sz="0" w:space="0" w:color="auto"/>
        <w:right w:val="none" w:sz="0" w:space="0" w:color="auto"/>
      </w:divBdr>
    </w:div>
    <w:div w:id="910583702">
      <w:bodyDiv w:val="1"/>
      <w:marLeft w:val="0"/>
      <w:marRight w:val="0"/>
      <w:marTop w:val="0"/>
      <w:marBottom w:val="0"/>
      <w:divBdr>
        <w:top w:val="none" w:sz="0" w:space="0" w:color="auto"/>
        <w:left w:val="none" w:sz="0" w:space="0" w:color="auto"/>
        <w:bottom w:val="none" w:sz="0" w:space="0" w:color="auto"/>
        <w:right w:val="none" w:sz="0" w:space="0" w:color="auto"/>
      </w:divBdr>
    </w:div>
    <w:div w:id="912936432">
      <w:bodyDiv w:val="1"/>
      <w:marLeft w:val="0"/>
      <w:marRight w:val="0"/>
      <w:marTop w:val="0"/>
      <w:marBottom w:val="0"/>
      <w:divBdr>
        <w:top w:val="none" w:sz="0" w:space="0" w:color="auto"/>
        <w:left w:val="none" w:sz="0" w:space="0" w:color="auto"/>
        <w:bottom w:val="none" w:sz="0" w:space="0" w:color="auto"/>
        <w:right w:val="none" w:sz="0" w:space="0" w:color="auto"/>
      </w:divBdr>
    </w:div>
    <w:div w:id="913126569">
      <w:bodyDiv w:val="1"/>
      <w:marLeft w:val="0"/>
      <w:marRight w:val="0"/>
      <w:marTop w:val="0"/>
      <w:marBottom w:val="0"/>
      <w:divBdr>
        <w:top w:val="none" w:sz="0" w:space="0" w:color="auto"/>
        <w:left w:val="none" w:sz="0" w:space="0" w:color="auto"/>
        <w:bottom w:val="none" w:sz="0" w:space="0" w:color="auto"/>
        <w:right w:val="none" w:sz="0" w:space="0" w:color="auto"/>
      </w:divBdr>
    </w:div>
    <w:div w:id="913586554">
      <w:bodyDiv w:val="1"/>
      <w:marLeft w:val="0"/>
      <w:marRight w:val="0"/>
      <w:marTop w:val="0"/>
      <w:marBottom w:val="0"/>
      <w:divBdr>
        <w:top w:val="none" w:sz="0" w:space="0" w:color="auto"/>
        <w:left w:val="none" w:sz="0" w:space="0" w:color="auto"/>
        <w:bottom w:val="none" w:sz="0" w:space="0" w:color="auto"/>
        <w:right w:val="none" w:sz="0" w:space="0" w:color="auto"/>
      </w:divBdr>
    </w:div>
    <w:div w:id="913782697">
      <w:bodyDiv w:val="1"/>
      <w:marLeft w:val="0"/>
      <w:marRight w:val="0"/>
      <w:marTop w:val="0"/>
      <w:marBottom w:val="0"/>
      <w:divBdr>
        <w:top w:val="none" w:sz="0" w:space="0" w:color="auto"/>
        <w:left w:val="none" w:sz="0" w:space="0" w:color="auto"/>
        <w:bottom w:val="none" w:sz="0" w:space="0" w:color="auto"/>
        <w:right w:val="none" w:sz="0" w:space="0" w:color="auto"/>
      </w:divBdr>
    </w:div>
    <w:div w:id="914777966">
      <w:bodyDiv w:val="1"/>
      <w:marLeft w:val="0"/>
      <w:marRight w:val="0"/>
      <w:marTop w:val="0"/>
      <w:marBottom w:val="0"/>
      <w:divBdr>
        <w:top w:val="none" w:sz="0" w:space="0" w:color="auto"/>
        <w:left w:val="none" w:sz="0" w:space="0" w:color="auto"/>
        <w:bottom w:val="none" w:sz="0" w:space="0" w:color="auto"/>
        <w:right w:val="none" w:sz="0" w:space="0" w:color="auto"/>
      </w:divBdr>
    </w:div>
    <w:div w:id="914977400">
      <w:bodyDiv w:val="1"/>
      <w:marLeft w:val="0"/>
      <w:marRight w:val="0"/>
      <w:marTop w:val="0"/>
      <w:marBottom w:val="0"/>
      <w:divBdr>
        <w:top w:val="none" w:sz="0" w:space="0" w:color="auto"/>
        <w:left w:val="none" w:sz="0" w:space="0" w:color="auto"/>
        <w:bottom w:val="none" w:sz="0" w:space="0" w:color="auto"/>
        <w:right w:val="none" w:sz="0" w:space="0" w:color="auto"/>
      </w:divBdr>
    </w:div>
    <w:div w:id="915096434">
      <w:bodyDiv w:val="1"/>
      <w:marLeft w:val="0"/>
      <w:marRight w:val="0"/>
      <w:marTop w:val="0"/>
      <w:marBottom w:val="0"/>
      <w:divBdr>
        <w:top w:val="none" w:sz="0" w:space="0" w:color="auto"/>
        <w:left w:val="none" w:sz="0" w:space="0" w:color="auto"/>
        <w:bottom w:val="none" w:sz="0" w:space="0" w:color="auto"/>
        <w:right w:val="none" w:sz="0" w:space="0" w:color="auto"/>
      </w:divBdr>
    </w:div>
    <w:div w:id="915163416">
      <w:bodyDiv w:val="1"/>
      <w:marLeft w:val="0"/>
      <w:marRight w:val="0"/>
      <w:marTop w:val="0"/>
      <w:marBottom w:val="0"/>
      <w:divBdr>
        <w:top w:val="none" w:sz="0" w:space="0" w:color="auto"/>
        <w:left w:val="none" w:sz="0" w:space="0" w:color="auto"/>
        <w:bottom w:val="none" w:sz="0" w:space="0" w:color="auto"/>
        <w:right w:val="none" w:sz="0" w:space="0" w:color="auto"/>
      </w:divBdr>
    </w:div>
    <w:div w:id="915433078">
      <w:bodyDiv w:val="1"/>
      <w:marLeft w:val="0"/>
      <w:marRight w:val="0"/>
      <w:marTop w:val="0"/>
      <w:marBottom w:val="0"/>
      <w:divBdr>
        <w:top w:val="none" w:sz="0" w:space="0" w:color="auto"/>
        <w:left w:val="none" w:sz="0" w:space="0" w:color="auto"/>
        <w:bottom w:val="none" w:sz="0" w:space="0" w:color="auto"/>
        <w:right w:val="none" w:sz="0" w:space="0" w:color="auto"/>
      </w:divBdr>
    </w:div>
    <w:div w:id="915626001">
      <w:bodyDiv w:val="1"/>
      <w:marLeft w:val="0"/>
      <w:marRight w:val="0"/>
      <w:marTop w:val="0"/>
      <w:marBottom w:val="0"/>
      <w:divBdr>
        <w:top w:val="none" w:sz="0" w:space="0" w:color="auto"/>
        <w:left w:val="none" w:sz="0" w:space="0" w:color="auto"/>
        <w:bottom w:val="none" w:sz="0" w:space="0" w:color="auto"/>
        <w:right w:val="none" w:sz="0" w:space="0" w:color="auto"/>
      </w:divBdr>
    </w:div>
    <w:div w:id="916094344">
      <w:bodyDiv w:val="1"/>
      <w:marLeft w:val="0"/>
      <w:marRight w:val="0"/>
      <w:marTop w:val="0"/>
      <w:marBottom w:val="0"/>
      <w:divBdr>
        <w:top w:val="none" w:sz="0" w:space="0" w:color="auto"/>
        <w:left w:val="none" w:sz="0" w:space="0" w:color="auto"/>
        <w:bottom w:val="none" w:sz="0" w:space="0" w:color="auto"/>
        <w:right w:val="none" w:sz="0" w:space="0" w:color="auto"/>
      </w:divBdr>
    </w:div>
    <w:div w:id="916137232">
      <w:bodyDiv w:val="1"/>
      <w:marLeft w:val="0"/>
      <w:marRight w:val="0"/>
      <w:marTop w:val="0"/>
      <w:marBottom w:val="0"/>
      <w:divBdr>
        <w:top w:val="none" w:sz="0" w:space="0" w:color="auto"/>
        <w:left w:val="none" w:sz="0" w:space="0" w:color="auto"/>
        <w:bottom w:val="none" w:sz="0" w:space="0" w:color="auto"/>
        <w:right w:val="none" w:sz="0" w:space="0" w:color="auto"/>
      </w:divBdr>
    </w:div>
    <w:div w:id="917599360">
      <w:bodyDiv w:val="1"/>
      <w:marLeft w:val="0"/>
      <w:marRight w:val="0"/>
      <w:marTop w:val="0"/>
      <w:marBottom w:val="0"/>
      <w:divBdr>
        <w:top w:val="none" w:sz="0" w:space="0" w:color="auto"/>
        <w:left w:val="none" w:sz="0" w:space="0" w:color="auto"/>
        <w:bottom w:val="none" w:sz="0" w:space="0" w:color="auto"/>
        <w:right w:val="none" w:sz="0" w:space="0" w:color="auto"/>
      </w:divBdr>
    </w:div>
    <w:div w:id="917713736">
      <w:bodyDiv w:val="1"/>
      <w:marLeft w:val="0"/>
      <w:marRight w:val="0"/>
      <w:marTop w:val="0"/>
      <w:marBottom w:val="0"/>
      <w:divBdr>
        <w:top w:val="none" w:sz="0" w:space="0" w:color="auto"/>
        <w:left w:val="none" w:sz="0" w:space="0" w:color="auto"/>
        <w:bottom w:val="none" w:sz="0" w:space="0" w:color="auto"/>
        <w:right w:val="none" w:sz="0" w:space="0" w:color="auto"/>
      </w:divBdr>
    </w:div>
    <w:div w:id="918292387">
      <w:bodyDiv w:val="1"/>
      <w:marLeft w:val="0"/>
      <w:marRight w:val="0"/>
      <w:marTop w:val="0"/>
      <w:marBottom w:val="0"/>
      <w:divBdr>
        <w:top w:val="none" w:sz="0" w:space="0" w:color="auto"/>
        <w:left w:val="none" w:sz="0" w:space="0" w:color="auto"/>
        <w:bottom w:val="none" w:sz="0" w:space="0" w:color="auto"/>
        <w:right w:val="none" w:sz="0" w:space="0" w:color="auto"/>
      </w:divBdr>
    </w:div>
    <w:div w:id="918707638">
      <w:bodyDiv w:val="1"/>
      <w:marLeft w:val="0"/>
      <w:marRight w:val="0"/>
      <w:marTop w:val="0"/>
      <w:marBottom w:val="0"/>
      <w:divBdr>
        <w:top w:val="none" w:sz="0" w:space="0" w:color="auto"/>
        <w:left w:val="none" w:sz="0" w:space="0" w:color="auto"/>
        <w:bottom w:val="none" w:sz="0" w:space="0" w:color="auto"/>
        <w:right w:val="none" w:sz="0" w:space="0" w:color="auto"/>
      </w:divBdr>
    </w:div>
    <w:div w:id="919100052">
      <w:bodyDiv w:val="1"/>
      <w:marLeft w:val="0"/>
      <w:marRight w:val="0"/>
      <w:marTop w:val="0"/>
      <w:marBottom w:val="0"/>
      <w:divBdr>
        <w:top w:val="none" w:sz="0" w:space="0" w:color="auto"/>
        <w:left w:val="none" w:sz="0" w:space="0" w:color="auto"/>
        <w:bottom w:val="none" w:sz="0" w:space="0" w:color="auto"/>
        <w:right w:val="none" w:sz="0" w:space="0" w:color="auto"/>
      </w:divBdr>
    </w:div>
    <w:div w:id="920600865">
      <w:bodyDiv w:val="1"/>
      <w:marLeft w:val="0"/>
      <w:marRight w:val="0"/>
      <w:marTop w:val="0"/>
      <w:marBottom w:val="0"/>
      <w:divBdr>
        <w:top w:val="none" w:sz="0" w:space="0" w:color="auto"/>
        <w:left w:val="none" w:sz="0" w:space="0" w:color="auto"/>
        <w:bottom w:val="none" w:sz="0" w:space="0" w:color="auto"/>
        <w:right w:val="none" w:sz="0" w:space="0" w:color="auto"/>
      </w:divBdr>
    </w:div>
    <w:div w:id="921064694">
      <w:bodyDiv w:val="1"/>
      <w:marLeft w:val="0"/>
      <w:marRight w:val="0"/>
      <w:marTop w:val="0"/>
      <w:marBottom w:val="0"/>
      <w:divBdr>
        <w:top w:val="none" w:sz="0" w:space="0" w:color="auto"/>
        <w:left w:val="none" w:sz="0" w:space="0" w:color="auto"/>
        <w:bottom w:val="none" w:sz="0" w:space="0" w:color="auto"/>
        <w:right w:val="none" w:sz="0" w:space="0" w:color="auto"/>
      </w:divBdr>
    </w:div>
    <w:div w:id="922956241">
      <w:bodyDiv w:val="1"/>
      <w:marLeft w:val="0"/>
      <w:marRight w:val="0"/>
      <w:marTop w:val="0"/>
      <w:marBottom w:val="0"/>
      <w:divBdr>
        <w:top w:val="none" w:sz="0" w:space="0" w:color="auto"/>
        <w:left w:val="none" w:sz="0" w:space="0" w:color="auto"/>
        <w:bottom w:val="none" w:sz="0" w:space="0" w:color="auto"/>
        <w:right w:val="none" w:sz="0" w:space="0" w:color="auto"/>
      </w:divBdr>
    </w:div>
    <w:div w:id="923294821">
      <w:bodyDiv w:val="1"/>
      <w:marLeft w:val="0"/>
      <w:marRight w:val="0"/>
      <w:marTop w:val="0"/>
      <w:marBottom w:val="0"/>
      <w:divBdr>
        <w:top w:val="none" w:sz="0" w:space="0" w:color="auto"/>
        <w:left w:val="none" w:sz="0" w:space="0" w:color="auto"/>
        <w:bottom w:val="none" w:sz="0" w:space="0" w:color="auto"/>
        <w:right w:val="none" w:sz="0" w:space="0" w:color="auto"/>
      </w:divBdr>
    </w:div>
    <w:div w:id="923418007">
      <w:bodyDiv w:val="1"/>
      <w:marLeft w:val="0"/>
      <w:marRight w:val="0"/>
      <w:marTop w:val="0"/>
      <w:marBottom w:val="0"/>
      <w:divBdr>
        <w:top w:val="none" w:sz="0" w:space="0" w:color="auto"/>
        <w:left w:val="none" w:sz="0" w:space="0" w:color="auto"/>
        <w:bottom w:val="none" w:sz="0" w:space="0" w:color="auto"/>
        <w:right w:val="none" w:sz="0" w:space="0" w:color="auto"/>
      </w:divBdr>
    </w:div>
    <w:div w:id="923801193">
      <w:bodyDiv w:val="1"/>
      <w:marLeft w:val="0"/>
      <w:marRight w:val="0"/>
      <w:marTop w:val="0"/>
      <w:marBottom w:val="0"/>
      <w:divBdr>
        <w:top w:val="none" w:sz="0" w:space="0" w:color="auto"/>
        <w:left w:val="none" w:sz="0" w:space="0" w:color="auto"/>
        <w:bottom w:val="none" w:sz="0" w:space="0" w:color="auto"/>
        <w:right w:val="none" w:sz="0" w:space="0" w:color="auto"/>
      </w:divBdr>
    </w:div>
    <w:div w:id="925726896">
      <w:bodyDiv w:val="1"/>
      <w:marLeft w:val="0"/>
      <w:marRight w:val="0"/>
      <w:marTop w:val="0"/>
      <w:marBottom w:val="0"/>
      <w:divBdr>
        <w:top w:val="none" w:sz="0" w:space="0" w:color="auto"/>
        <w:left w:val="none" w:sz="0" w:space="0" w:color="auto"/>
        <w:bottom w:val="none" w:sz="0" w:space="0" w:color="auto"/>
        <w:right w:val="none" w:sz="0" w:space="0" w:color="auto"/>
      </w:divBdr>
    </w:div>
    <w:div w:id="926040330">
      <w:bodyDiv w:val="1"/>
      <w:marLeft w:val="0"/>
      <w:marRight w:val="0"/>
      <w:marTop w:val="0"/>
      <w:marBottom w:val="0"/>
      <w:divBdr>
        <w:top w:val="none" w:sz="0" w:space="0" w:color="auto"/>
        <w:left w:val="none" w:sz="0" w:space="0" w:color="auto"/>
        <w:bottom w:val="none" w:sz="0" w:space="0" w:color="auto"/>
        <w:right w:val="none" w:sz="0" w:space="0" w:color="auto"/>
      </w:divBdr>
    </w:div>
    <w:div w:id="926382379">
      <w:bodyDiv w:val="1"/>
      <w:marLeft w:val="0"/>
      <w:marRight w:val="0"/>
      <w:marTop w:val="0"/>
      <w:marBottom w:val="0"/>
      <w:divBdr>
        <w:top w:val="none" w:sz="0" w:space="0" w:color="auto"/>
        <w:left w:val="none" w:sz="0" w:space="0" w:color="auto"/>
        <w:bottom w:val="none" w:sz="0" w:space="0" w:color="auto"/>
        <w:right w:val="none" w:sz="0" w:space="0" w:color="auto"/>
      </w:divBdr>
    </w:div>
    <w:div w:id="926424456">
      <w:bodyDiv w:val="1"/>
      <w:marLeft w:val="0"/>
      <w:marRight w:val="0"/>
      <w:marTop w:val="0"/>
      <w:marBottom w:val="0"/>
      <w:divBdr>
        <w:top w:val="none" w:sz="0" w:space="0" w:color="auto"/>
        <w:left w:val="none" w:sz="0" w:space="0" w:color="auto"/>
        <w:bottom w:val="none" w:sz="0" w:space="0" w:color="auto"/>
        <w:right w:val="none" w:sz="0" w:space="0" w:color="auto"/>
      </w:divBdr>
    </w:div>
    <w:div w:id="927423692">
      <w:bodyDiv w:val="1"/>
      <w:marLeft w:val="0"/>
      <w:marRight w:val="0"/>
      <w:marTop w:val="0"/>
      <w:marBottom w:val="0"/>
      <w:divBdr>
        <w:top w:val="none" w:sz="0" w:space="0" w:color="auto"/>
        <w:left w:val="none" w:sz="0" w:space="0" w:color="auto"/>
        <w:bottom w:val="none" w:sz="0" w:space="0" w:color="auto"/>
        <w:right w:val="none" w:sz="0" w:space="0" w:color="auto"/>
      </w:divBdr>
    </w:div>
    <w:div w:id="927688208">
      <w:bodyDiv w:val="1"/>
      <w:marLeft w:val="0"/>
      <w:marRight w:val="0"/>
      <w:marTop w:val="0"/>
      <w:marBottom w:val="0"/>
      <w:divBdr>
        <w:top w:val="none" w:sz="0" w:space="0" w:color="auto"/>
        <w:left w:val="none" w:sz="0" w:space="0" w:color="auto"/>
        <w:bottom w:val="none" w:sz="0" w:space="0" w:color="auto"/>
        <w:right w:val="none" w:sz="0" w:space="0" w:color="auto"/>
      </w:divBdr>
    </w:div>
    <w:div w:id="928000008">
      <w:bodyDiv w:val="1"/>
      <w:marLeft w:val="0"/>
      <w:marRight w:val="0"/>
      <w:marTop w:val="0"/>
      <w:marBottom w:val="0"/>
      <w:divBdr>
        <w:top w:val="none" w:sz="0" w:space="0" w:color="auto"/>
        <w:left w:val="none" w:sz="0" w:space="0" w:color="auto"/>
        <w:bottom w:val="none" w:sz="0" w:space="0" w:color="auto"/>
        <w:right w:val="none" w:sz="0" w:space="0" w:color="auto"/>
      </w:divBdr>
    </w:div>
    <w:div w:id="928389050">
      <w:bodyDiv w:val="1"/>
      <w:marLeft w:val="0"/>
      <w:marRight w:val="0"/>
      <w:marTop w:val="0"/>
      <w:marBottom w:val="0"/>
      <w:divBdr>
        <w:top w:val="none" w:sz="0" w:space="0" w:color="auto"/>
        <w:left w:val="none" w:sz="0" w:space="0" w:color="auto"/>
        <w:bottom w:val="none" w:sz="0" w:space="0" w:color="auto"/>
        <w:right w:val="none" w:sz="0" w:space="0" w:color="auto"/>
      </w:divBdr>
    </w:div>
    <w:div w:id="929696624">
      <w:bodyDiv w:val="1"/>
      <w:marLeft w:val="0"/>
      <w:marRight w:val="0"/>
      <w:marTop w:val="0"/>
      <w:marBottom w:val="0"/>
      <w:divBdr>
        <w:top w:val="none" w:sz="0" w:space="0" w:color="auto"/>
        <w:left w:val="none" w:sz="0" w:space="0" w:color="auto"/>
        <w:bottom w:val="none" w:sz="0" w:space="0" w:color="auto"/>
        <w:right w:val="none" w:sz="0" w:space="0" w:color="auto"/>
      </w:divBdr>
    </w:div>
    <w:div w:id="929894731">
      <w:bodyDiv w:val="1"/>
      <w:marLeft w:val="0"/>
      <w:marRight w:val="0"/>
      <w:marTop w:val="0"/>
      <w:marBottom w:val="0"/>
      <w:divBdr>
        <w:top w:val="none" w:sz="0" w:space="0" w:color="auto"/>
        <w:left w:val="none" w:sz="0" w:space="0" w:color="auto"/>
        <w:bottom w:val="none" w:sz="0" w:space="0" w:color="auto"/>
        <w:right w:val="none" w:sz="0" w:space="0" w:color="auto"/>
      </w:divBdr>
    </w:div>
    <w:div w:id="930773549">
      <w:bodyDiv w:val="1"/>
      <w:marLeft w:val="0"/>
      <w:marRight w:val="0"/>
      <w:marTop w:val="0"/>
      <w:marBottom w:val="0"/>
      <w:divBdr>
        <w:top w:val="none" w:sz="0" w:space="0" w:color="auto"/>
        <w:left w:val="none" w:sz="0" w:space="0" w:color="auto"/>
        <w:bottom w:val="none" w:sz="0" w:space="0" w:color="auto"/>
        <w:right w:val="none" w:sz="0" w:space="0" w:color="auto"/>
      </w:divBdr>
    </w:div>
    <w:div w:id="931284063">
      <w:bodyDiv w:val="1"/>
      <w:marLeft w:val="0"/>
      <w:marRight w:val="0"/>
      <w:marTop w:val="0"/>
      <w:marBottom w:val="0"/>
      <w:divBdr>
        <w:top w:val="none" w:sz="0" w:space="0" w:color="auto"/>
        <w:left w:val="none" w:sz="0" w:space="0" w:color="auto"/>
        <w:bottom w:val="none" w:sz="0" w:space="0" w:color="auto"/>
        <w:right w:val="none" w:sz="0" w:space="0" w:color="auto"/>
      </w:divBdr>
    </w:div>
    <w:div w:id="933440894">
      <w:bodyDiv w:val="1"/>
      <w:marLeft w:val="0"/>
      <w:marRight w:val="0"/>
      <w:marTop w:val="0"/>
      <w:marBottom w:val="0"/>
      <w:divBdr>
        <w:top w:val="none" w:sz="0" w:space="0" w:color="auto"/>
        <w:left w:val="none" w:sz="0" w:space="0" w:color="auto"/>
        <w:bottom w:val="none" w:sz="0" w:space="0" w:color="auto"/>
        <w:right w:val="none" w:sz="0" w:space="0" w:color="auto"/>
      </w:divBdr>
    </w:div>
    <w:div w:id="934292675">
      <w:bodyDiv w:val="1"/>
      <w:marLeft w:val="0"/>
      <w:marRight w:val="0"/>
      <w:marTop w:val="0"/>
      <w:marBottom w:val="0"/>
      <w:divBdr>
        <w:top w:val="none" w:sz="0" w:space="0" w:color="auto"/>
        <w:left w:val="none" w:sz="0" w:space="0" w:color="auto"/>
        <w:bottom w:val="none" w:sz="0" w:space="0" w:color="auto"/>
        <w:right w:val="none" w:sz="0" w:space="0" w:color="auto"/>
      </w:divBdr>
    </w:div>
    <w:div w:id="934441346">
      <w:bodyDiv w:val="1"/>
      <w:marLeft w:val="0"/>
      <w:marRight w:val="0"/>
      <w:marTop w:val="0"/>
      <w:marBottom w:val="0"/>
      <w:divBdr>
        <w:top w:val="none" w:sz="0" w:space="0" w:color="auto"/>
        <w:left w:val="none" w:sz="0" w:space="0" w:color="auto"/>
        <w:bottom w:val="none" w:sz="0" w:space="0" w:color="auto"/>
        <w:right w:val="none" w:sz="0" w:space="0" w:color="auto"/>
      </w:divBdr>
    </w:div>
    <w:div w:id="934706891">
      <w:bodyDiv w:val="1"/>
      <w:marLeft w:val="0"/>
      <w:marRight w:val="0"/>
      <w:marTop w:val="0"/>
      <w:marBottom w:val="0"/>
      <w:divBdr>
        <w:top w:val="none" w:sz="0" w:space="0" w:color="auto"/>
        <w:left w:val="none" w:sz="0" w:space="0" w:color="auto"/>
        <w:bottom w:val="none" w:sz="0" w:space="0" w:color="auto"/>
        <w:right w:val="none" w:sz="0" w:space="0" w:color="auto"/>
      </w:divBdr>
    </w:div>
    <w:div w:id="935408454">
      <w:bodyDiv w:val="1"/>
      <w:marLeft w:val="0"/>
      <w:marRight w:val="0"/>
      <w:marTop w:val="0"/>
      <w:marBottom w:val="0"/>
      <w:divBdr>
        <w:top w:val="none" w:sz="0" w:space="0" w:color="auto"/>
        <w:left w:val="none" w:sz="0" w:space="0" w:color="auto"/>
        <w:bottom w:val="none" w:sz="0" w:space="0" w:color="auto"/>
        <w:right w:val="none" w:sz="0" w:space="0" w:color="auto"/>
      </w:divBdr>
    </w:div>
    <w:div w:id="940067848">
      <w:bodyDiv w:val="1"/>
      <w:marLeft w:val="0"/>
      <w:marRight w:val="0"/>
      <w:marTop w:val="0"/>
      <w:marBottom w:val="0"/>
      <w:divBdr>
        <w:top w:val="none" w:sz="0" w:space="0" w:color="auto"/>
        <w:left w:val="none" w:sz="0" w:space="0" w:color="auto"/>
        <w:bottom w:val="none" w:sz="0" w:space="0" w:color="auto"/>
        <w:right w:val="none" w:sz="0" w:space="0" w:color="auto"/>
      </w:divBdr>
    </w:div>
    <w:div w:id="940532312">
      <w:bodyDiv w:val="1"/>
      <w:marLeft w:val="0"/>
      <w:marRight w:val="0"/>
      <w:marTop w:val="0"/>
      <w:marBottom w:val="0"/>
      <w:divBdr>
        <w:top w:val="none" w:sz="0" w:space="0" w:color="auto"/>
        <w:left w:val="none" w:sz="0" w:space="0" w:color="auto"/>
        <w:bottom w:val="none" w:sz="0" w:space="0" w:color="auto"/>
        <w:right w:val="none" w:sz="0" w:space="0" w:color="auto"/>
      </w:divBdr>
    </w:div>
    <w:div w:id="941693186">
      <w:bodyDiv w:val="1"/>
      <w:marLeft w:val="0"/>
      <w:marRight w:val="0"/>
      <w:marTop w:val="0"/>
      <w:marBottom w:val="0"/>
      <w:divBdr>
        <w:top w:val="none" w:sz="0" w:space="0" w:color="auto"/>
        <w:left w:val="none" w:sz="0" w:space="0" w:color="auto"/>
        <w:bottom w:val="none" w:sz="0" w:space="0" w:color="auto"/>
        <w:right w:val="none" w:sz="0" w:space="0" w:color="auto"/>
      </w:divBdr>
    </w:div>
    <w:div w:id="942691603">
      <w:bodyDiv w:val="1"/>
      <w:marLeft w:val="0"/>
      <w:marRight w:val="0"/>
      <w:marTop w:val="0"/>
      <w:marBottom w:val="0"/>
      <w:divBdr>
        <w:top w:val="none" w:sz="0" w:space="0" w:color="auto"/>
        <w:left w:val="none" w:sz="0" w:space="0" w:color="auto"/>
        <w:bottom w:val="none" w:sz="0" w:space="0" w:color="auto"/>
        <w:right w:val="none" w:sz="0" w:space="0" w:color="auto"/>
      </w:divBdr>
    </w:div>
    <w:div w:id="942807270">
      <w:bodyDiv w:val="1"/>
      <w:marLeft w:val="0"/>
      <w:marRight w:val="0"/>
      <w:marTop w:val="0"/>
      <w:marBottom w:val="0"/>
      <w:divBdr>
        <w:top w:val="none" w:sz="0" w:space="0" w:color="auto"/>
        <w:left w:val="none" w:sz="0" w:space="0" w:color="auto"/>
        <w:bottom w:val="none" w:sz="0" w:space="0" w:color="auto"/>
        <w:right w:val="none" w:sz="0" w:space="0" w:color="auto"/>
      </w:divBdr>
    </w:div>
    <w:div w:id="943656300">
      <w:bodyDiv w:val="1"/>
      <w:marLeft w:val="0"/>
      <w:marRight w:val="0"/>
      <w:marTop w:val="0"/>
      <w:marBottom w:val="0"/>
      <w:divBdr>
        <w:top w:val="none" w:sz="0" w:space="0" w:color="auto"/>
        <w:left w:val="none" w:sz="0" w:space="0" w:color="auto"/>
        <w:bottom w:val="none" w:sz="0" w:space="0" w:color="auto"/>
        <w:right w:val="none" w:sz="0" w:space="0" w:color="auto"/>
      </w:divBdr>
    </w:div>
    <w:div w:id="943918682">
      <w:bodyDiv w:val="1"/>
      <w:marLeft w:val="0"/>
      <w:marRight w:val="0"/>
      <w:marTop w:val="0"/>
      <w:marBottom w:val="0"/>
      <w:divBdr>
        <w:top w:val="none" w:sz="0" w:space="0" w:color="auto"/>
        <w:left w:val="none" w:sz="0" w:space="0" w:color="auto"/>
        <w:bottom w:val="none" w:sz="0" w:space="0" w:color="auto"/>
        <w:right w:val="none" w:sz="0" w:space="0" w:color="auto"/>
      </w:divBdr>
    </w:div>
    <w:div w:id="945427537">
      <w:bodyDiv w:val="1"/>
      <w:marLeft w:val="0"/>
      <w:marRight w:val="0"/>
      <w:marTop w:val="0"/>
      <w:marBottom w:val="0"/>
      <w:divBdr>
        <w:top w:val="none" w:sz="0" w:space="0" w:color="auto"/>
        <w:left w:val="none" w:sz="0" w:space="0" w:color="auto"/>
        <w:bottom w:val="none" w:sz="0" w:space="0" w:color="auto"/>
        <w:right w:val="none" w:sz="0" w:space="0" w:color="auto"/>
      </w:divBdr>
    </w:div>
    <w:div w:id="945842126">
      <w:bodyDiv w:val="1"/>
      <w:marLeft w:val="0"/>
      <w:marRight w:val="0"/>
      <w:marTop w:val="0"/>
      <w:marBottom w:val="0"/>
      <w:divBdr>
        <w:top w:val="none" w:sz="0" w:space="0" w:color="auto"/>
        <w:left w:val="none" w:sz="0" w:space="0" w:color="auto"/>
        <w:bottom w:val="none" w:sz="0" w:space="0" w:color="auto"/>
        <w:right w:val="none" w:sz="0" w:space="0" w:color="auto"/>
      </w:divBdr>
    </w:div>
    <w:div w:id="947811786">
      <w:bodyDiv w:val="1"/>
      <w:marLeft w:val="0"/>
      <w:marRight w:val="0"/>
      <w:marTop w:val="0"/>
      <w:marBottom w:val="0"/>
      <w:divBdr>
        <w:top w:val="none" w:sz="0" w:space="0" w:color="auto"/>
        <w:left w:val="none" w:sz="0" w:space="0" w:color="auto"/>
        <w:bottom w:val="none" w:sz="0" w:space="0" w:color="auto"/>
        <w:right w:val="none" w:sz="0" w:space="0" w:color="auto"/>
      </w:divBdr>
    </w:div>
    <w:div w:id="948002302">
      <w:bodyDiv w:val="1"/>
      <w:marLeft w:val="0"/>
      <w:marRight w:val="0"/>
      <w:marTop w:val="0"/>
      <w:marBottom w:val="0"/>
      <w:divBdr>
        <w:top w:val="none" w:sz="0" w:space="0" w:color="auto"/>
        <w:left w:val="none" w:sz="0" w:space="0" w:color="auto"/>
        <w:bottom w:val="none" w:sz="0" w:space="0" w:color="auto"/>
        <w:right w:val="none" w:sz="0" w:space="0" w:color="auto"/>
      </w:divBdr>
    </w:div>
    <w:div w:id="948318402">
      <w:bodyDiv w:val="1"/>
      <w:marLeft w:val="0"/>
      <w:marRight w:val="0"/>
      <w:marTop w:val="0"/>
      <w:marBottom w:val="0"/>
      <w:divBdr>
        <w:top w:val="none" w:sz="0" w:space="0" w:color="auto"/>
        <w:left w:val="none" w:sz="0" w:space="0" w:color="auto"/>
        <w:bottom w:val="none" w:sz="0" w:space="0" w:color="auto"/>
        <w:right w:val="none" w:sz="0" w:space="0" w:color="auto"/>
      </w:divBdr>
    </w:div>
    <w:div w:id="949164124">
      <w:bodyDiv w:val="1"/>
      <w:marLeft w:val="0"/>
      <w:marRight w:val="0"/>
      <w:marTop w:val="0"/>
      <w:marBottom w:val="0"/>
      <w:divBdr>
        <w:top w:val="none" w:sz="0" w:space="0" w:color="auto"/>
        <w:left w:val="none" w:sz="0" w:space="0" w:color="auto"/>
        <w:bottom w:val="none" w:sz="0" w:space="0" w:color="auto"/>
        <w:right w:val="none" w:sz="0" w:space="0" w:color="auto"/>
      </w:divBdr>
    </w:div>
    <w:div w:id="949243639">
      <w:bodyDiv w:val="1"/>
      <w:marLeft w:val="0"/>
      <w:marRight w:val="0"/>
      <w:marTop w:val="0"/>
      <w:marBottom w:val="0"/>
      <w:divBdr>
        <w:top w:val="none" w:sz="0" w:space="0" w:color="auto"/>
        <w:left w:val="none" w:sz="0" w:space="0" w:color="auto"/>
        <w:bottom w:val="none" w:sz="0" w:space="0" w:color="auto"/>
        <w:right w:val="none" w:sz="0" w:space="0" w:color="auto"/>
      </w:divBdr>
    </w:div>
    <w:div w:id="949825448">
      <w:bodyDiv w:val="1"/>
      <w:marLeft w:val="0"/>
      <w:marRight w:val="0"/>
      <w:marTop w:val="0"/>
      <w:marBottom w:val="0"/>
      <w:divBdr>
        <w:top w:val="none" w:sz="0" w:space="0" w:color="auto"/>
        <w:left w:val="none" w:sz="0" w:space="0" w:color="auto"/>
        <w:bottom w:val="none" w:sz="0" w:space="0" w:color="auto"/>
        <w:right w:val="none" w:sz="0" w:space="0" w:color="auto"/>
      </w:divBdr>
    </w:div>
    <w:div w:id="950017628">
      <w:bodyDiv w:val="1"/>
      <w:marLeft w:val="0"/>
      <w:marRight w:val="0"/>
      <w:marTop w:val="0"/>
      <w:marBottom w:val="0"/>
      <w:divBdr>
        <w:top w:val="none" w:sz="0" w:space="0" w:color="auto"/>
        <w:left w:val="none" w:sz="0" w:space="0" w:color="auto"/>
        <w:bottom w:val="none" w:sz="0" w:space="0" w:color="auto"/>
        <w:right w:val="none" w:sz="0" w:space="0" w:color="auto"/>
      </w:divBdr>
    </w:div>
    <w:div w:id="950208305">
      <w:bodyDiv w:val="1"/>
      <w:marLeft w:val="0"/>
      <w:marRight w:val="0"/>
      <w:marTop w:val="0"/>
      <w:marBottom w:val="0"/>
      <w:divBdr>
        <w:top w:val="none" w:sz="0" w:space="0" w:color="auto"/>
        <w:left w:val="none" w:sz="0" w:space="0" w:color="auto"/>
        <w:bottom w:val="none" w:sz="0" w:space="0" w:color="auto"/>
        <w:right w:val="none" w:sz="0" w:space="0" w:color="auto"/>
      </w:divBdr>
    </w:div>
    <w:div w:id="950743646">
      <w:bodyDiv w:val="1"/>
      <w:marLeft w:val="0"/>
      <w:marRight w:val="0"/>
      <w:marTop w:val="0"/>
      <w:marBottom w:val="0"/>
      <w:divBdr>
        <w:top w:val="none" w:sz="0" w:space="0" w:color="auto"/>
        <w:left w:val="none" w:sz="0" w:space="0" w:color="auto"/>
        <w:bottom w:val="none" w:sz="0" w:space="0" w:color="auto"/>
        <w:right w:val="none" w:sz="0" w:space="0" w:color="auto"/>
      </w:divBdr>
    </w:div>
    <w:div w:id="951129297">
      <w:bodyDiv w:val="1"/>
      <w:marLeft w:val="0"/>
      <w:marRight w:val="0"/>
      <w:marTop w:val="0"/>
      <w:marBottom w:val="0"/>
      <w:divBdr>
        <w:top w:val="none" w:sz="0" w:space="0" w:color="auto"/>
        <w:left w:val="none" w:sz="0" w:space="0" w:color="auto"/>
        <w:bottom w:val="none" w:sz="0" w:space="0" w:color="auto"/>
        <w:right w:val="none" w:sz="0" w:space="0" w:color="auto"/>
      </w:divBdr>
    </w:div>
    <w:div w:id="951403818">
      <w:bodyDiv w:val="1"/>
      <w:marLeft w:val="0"/>
      <w:marRight w:val="0"/>
      <w:marTop w:val="0"/>
      <w:marBottom w:val="0"/>
      <w:divBdr>
        <w:top w:val="none" w:sz="0" w:space="0" w:color="auto"/>
        <w:left w:val="none" w:sz="0" w:space="0" w:color="auto"/>
        <w:bottom w:val="none" w:sz="0" w:space="0" w:color="auto"/>
        <w:right w:val="none" w:sz="0" w:space="0" w:color="auto"/>
      </w:divBdr>
    </w:div>
    <w:div w:id="951518269">
      <w:bodyDiv w:val="1"/>
      <w:marLeft w:val="0"/>
      <w:marRight w:val="0"/>
      <w:marTop w:val="0"/>
      <w:marBottom w:val="0"/>
      <w:divBdr>
        <w:top w:val="none" w:sz="0" w:space="0" w:color="auto"/>
        <w:left w:val="none" w:sz="0" w:space="0" w:color="auto"/>
        <w:bottom w:val="none" w:sz="0" w:space="0" w:color="auto"/>
        <w:right w:val="none" w:sz="0" w:space="0" w:color="auto"/>
      </w:divBdr>
    </w:div>
    <w:div w:id="953173855">
      <w:bodyDiv w:val="1"/>
      <w:marLeft w:val="0"/>
      <w:marRight w:val="0"/>
      <w:marTop w:val="0"/>
      <w:marBottom w:val="0"/>
      <w:divBdr>
        <w:top w:val="none" w:sz="0" w:space="0" w:color="auto"/>
        <w:left w:val="none" w:sz="0" w:space="0" w:color="auto"/>
        <w:bottom w:val="none" w:sz="0" w:space="0" w:color="auto"/>
        <w:right w:val="none" w:sz="0" w:space="0" w:color="auto"/>
      </w:divBdr>
    </w:div>
    <w:div w:id="953825538">
      <w:bodyDiv w:val="1"/>
      <w:marLeft w:val="0"/>
      <w:marRight w:val="0"/>
      <w:marTop w:val="0"/>
      <w:marBottom w:val="0"/>
      <w:divBdr>
        <w:top w:val="none" w:sz="0" w:space="0" w:color="auto"/>
        <w:left w:val="none" w:sz="0" w:space="0" w:color="auto"/>
        <w:bottom w:val="none" w:sz="0" w:space="0" w:color="auto"/>
        <w:right w:val="none" w:sz="0" w:space="0" w:color="auto"/>
      </w:divBdr>
    </w:div>
    <w:div w:id="953906914">
      <w:bodyDiv w:val="1"/>
      <w:marLeft w:val="0"/>
      <w:marRight w:val="0"/>
      <w:marTop w:val="0"/>
      <w:marBottom w:val="0"/>
      <w:divBdr>
        <w:top w:val="none" w:sz="0" w:space="0" w:color="auto"/>
        <w:left w:val="none" w:sz="0" w:space="0" w:color="auto"/>
        <w:bottom w:val="none" w:sz="0" w:space="0" w:color="auto"/>
        <w:right w:val="none" w:sz="0" w:space="0" w:color="auto"/>
      </w:divBdr>
    </w:div>
    <w:div w:id="954403954">
      <w:bodyDiv w:val="1"/>
      <w:marLeft w:val="0"/>
      <w:marRight w:val="0"/>
      <w:marTop w:val="0"/>
      <w:marBottom w:val="0"/>
      <w:divBdr>
        <w:top w:val="none" w:sz="0" w:space="0" w:color="auto"/>
        <w:left w:val="none" w:sz="0" w:space="0" w:color="auto"/>
        <w:bottom w:val="none" w:sz="0" w:space="0" w:color="auto"/>
        <w:right w:val="none" w:sz="0" w:space="0" w:color="auto"/>
      </w:divBdr>
    </w:div>
    <w:div w:id="954405726">
      <w:bodyDiv w:val="1"/>
      <w:marLeft w:val="0"/>
      <w:marRight w:val="0"/>
      <w:marTop w:val="0"/>
      <w:marBottom w:val="0"/>
      <w:divBdr>
        <w:top w:val="none" w:sz="0" w:space="0" w:color="auto"/>
        <w:left w:val="none" w:sz="0" w:space="0" w:color="auto"/>
        <w:bottom w:val="none" w:sz="0" w:space="0" w:color="auto"/>
        <w:right w:val="none" w:sz="0" w:space="0" w:color="auto"/>
      </w:divBdr>
    </w:div>
    <w:div w:id="954750950">
      <w:bodyDiv w:val="1"/>
      <w:marLeft w:val="0"/>
      <w:marRight w:val="0"/>
      <w:marTop w:val="0"/>
      <w:marBottom w:val="0"/>
      <w:divBdr>
        <w:top w:val="none" w:sz="0" w:space="0" w:color="auto"/>
        <w:left w:val="none" w:sz="0" w:space="0" w:color="auto"/>
        <w:bottom w:val="none" w:sz="0" w:space="0" w:color="auto"/>
        <w:right w:val="none" w:sz="0" w:space="0" w:color="auto"/>
      </w:divBdr>
    </w:div>
    <w:div w:id="955328585">
      <w:bodyDiv w:val="1"/>
      <w:marLeft w:val="0"/>
      <w:marRight w:val="0"/>
      <w:marTop w:val="0"/>
      <w:marBottom w:val="0"/>
      <w:divBdr>
        <w:top w:val="none" w:sz="0" w:space="0" w:color="auto"/>
        <w:left w:val="none" w:sz="0" w:space="0" w:color="auto"/>
        <w:bottom w:val="none" w:sz="0" w:space="0" w:color="auto"/>
        <w:right w:val="none" w:sz="0" w:space="0" w:color="auto"/>
      </w:divBdr>
    </w:div>
    <w:div w:id="955794989">
      <w:bodyDiv w:val="1"/>
      <w:marLeft w:val="0"/>
      <w:marRight w:val="0"/>
      <w:marTop w:val="0"/>
      <w:marBottom w:val="0"/>
      <w:divBdr>
        <w:top w:val="none" w:sz="0" w:space="0" w:color="auto"/>
        <w:left w:val="none" w:sz="0" w:space="0" w:color="auto"/>
        <w:bottom w:val="none" w:sz="0" w:space="0" w:color="auto"/>
        <w:right w:val="none" w:sz="0" w:space="0" w:color="auto"/>
      </w:divBdr>
    </w:div>
    <w:div w:id="956135042">
      <w:bodyDiv w:val="1"/>
      <w:marLeft w:val="0"/>
      <w:marRight w:val="0"/>
      <w:marTop w:val="0"/>
      <w:marBottom w:val="0"/>
      <w:divBdr>
        <w:top w:val="none" w:sz="0" w:space="0" w:color="auto"/>
        <w:left w:val="none" w:sz="0" w:space="0" w:color="auto"/>
        <w:bottom w:val="none" w:sz="0" w:space="0" w:color="auto"/>
        <w:right w:val="none" w:sz="0" w:space="0" w:color="auto"/>
      </w:divBdr>
    </w:div>
    <w:div w:id="957418002">
      <w:bodyDiv w:val="1"/>
      <w:marLeft w:val="0"/>
      <w:marRight w:val="0"/>
      <w:marTop w:val="0"/>
      <w:marBottom w:val="0"/>
      <w:divBdr>
        <w:top w:val="none" w:sz="0" w:space="0" w:color="auto"/>
        <w:left w:val="none" w:sz="0" w:space="0" w:color="auto"/>
        <w:bottom w:val="none" w:sz="0" w:space="0" w:color="auto"/>
        <w:right w:val="none" w:sz="0" w:space="0" w:color="auto"/>
      </w:divBdr>
    </w:div>
    <w:div w:id="958029770">
      <w:bodyDiv w:val="1"/>
      <w:marLeft w:val="0"/>
      <w:marRight w:val="0"/>
      <w:marTop w:val="0"/>
      <w:marBottom w:val="0"/>
      <w:divBdr>
        <w:top w:val="none" w:sz="0" w:space="0" w:color="auto"/>
        <w:left w:val="none" w:sz="0" w:space="0" w:color="auto"/>
        <w:bottom w:val="none" w:sz="0" w:space="0" w:color="auto"/>
        <w:right w:val="none" w:sz="0" w:space="0" w:color="auto"/>
      </w:divBdr>
    </w:div>
    <w:div w:id="959337371">
      <w:bodyDiv w:val="1"/>
      <w:marLeft w:val="0"/>
      <w:marRight w:val="0"/>
      <w:marTop w:val="0"/>
      <w:marBottom w:val="0"/>
      <w:divBdr>
        <w:top w:val="none" w:sz="0" w:space="0" w:color="auto"/>
        <w:left w:val="none" w:sz="0" w:space="0" w:color="auto"/>
        <w:bottom w:val="none" w:sz="0" w:space="0" w:color="auto"/>
        <w:right w:val="none" w:sz="0" w:space="0" w:color="auto"/>
      </w:divBdr>
    </w:div>
    <w:div w:id="959531233">
      <w:bodyDiv w:val="1"/>
      <w:marLeft w:val="0"/>
      <w:marRight w:val="0"/>
      <w:marTop w:val="0"/>
      <w:marBottom w:val="0"/>
      <w:divBdr>
        <w:top w:val="none" w:sz="0" w:space="0" w:color="auto"/>
        <w:left w:val="none" w:sz="0" w:space="0" w:color="auto"/>
        <w:bottom w:val="none" w:sz="0" w:space="0" w:color="auto"/>
        <w:right w:val="none" w:sz="0" w:space="0" w:color="auto"/>
      </w:divBdr>
    </w:div>
    <w:div w:id="959804490">
      <w:bodyDiv w:val="1"/>
      <w:marLeft w:val="0"/>
      <w:marRight w:val="0"/>
      <w:marTop w:val="0"/>
      <w:marBottom w:val="0"/>
      <w:divBdr>
        <w:top w:val="none" w:sz="0" w:space="0" w:color="auto"/>
        <w:left w:val="none" w:sz="0" w:space="0" w:color="auto"/>
        <w:bottom w:val="none" w:sz="0" w:space="0" w:color="auto"/>
        <w:right w:val="none" w:sz="0" w:space="0" w:color="auto"/>
      </w:divBdr>
    </w:div>
    <w:div w:id="960304501">
      <w:bodyDiv w:val="1"/>
      <w:marLeft w:val="0"/>
      <w:marRight w:val="0"/>
      <w:marTop w:val="0"/>
      <w:marBottom w:val="0"/>
      <w:divBdr>
        <w:top w:val="none" w:sz="0" w:space="0" w:color="auto"/>
        <w:left w:val="none" w:sz="0" w:space="0" w:color="auto"/>
        <w:bottom w:val="none" w:sz="0" w:space="0" w:color="auto"/>
        <w:right w:val="none" w:sz="0" w:space="0" w:color="auto"/>
      </w:divBdr>
    </w:div>
    <w:div w:id="960957840">
      <w:bodyDiv w:val="1"/>
      <w:marLeft w:val="0"/>
      <w:marRight w:val="0"/>
      <w:marTop w:val="0"/>
      <w:marBottom w:val="0"/>
      <w:divBdr>
        <w:top w:val="none" w:sz="0" w:space="0" w:color="auto"/>
        <w:left w:val="none" w:sz="0" w:space="0" w:color="auto"/>
        <w:bottom w:val="none" w:sz="0" w:space="0" w:color="auto"/>
        <w:right w:val="none" w:sz="0" w:space="0" w:color="auto"/>
      </w:divBdr>
    </w:div>
    <w:div w:id="961224807">
      <w:bodyDiv w:val="1"/>
      <w:marLeft w:val="0"/>
      <w:marRight w:val="0"/>
      <w:marTop w:val="0"/>
      <w:marBottom w:val="0"/>
      <w:divBdr>
        <w:top w:val="none" w:sz="0" w:space="0" w:color="auto"/>
        <w:left w:val="none" w:sz="0" w:space="0" w:color="auto"/>
        <w:bottom w:val="none" w:sz="0" w:space="0" w:color="auto"/>
        <w:right w:val="none" w:sz="0" w:space="0" w:color="auto"/>
      </w:divBdr>
    </w:div>
    <w:div w:id="961304576">
      <w:bodyDiv w:val="1"/>
      <w:marLeft w:val="0"/>
      <w:marRight w:val="0"/>
      <w:marTop w:val="0"/>
      <w:marBottom w:val="0"/>
      <w:divBdr>
        <w:top w:val="none" w:sz="0" w:space="0" w:color="auto"/>
        <w:left w:val="none" w:sz="0" w:space="0" w:color="auto"/>
        <w:bottom w:val="none" w:sz="0" w:space="0" w:color="auto"/>
        <w:right w:val="none" w:sz="0" w:space="0" w:color="auto"/>
      </w:divBdr>
    </w:div>
    <w:div w:id="961688361">
      <w:bodyDiv w:val="1"/>
      <w:marLeft w:val="0"/>
      <w:marRight w:val="0"/>
      <w:marTop w:val="0"/>
      <w:marBottom w:val="0"/>
      <w:divBdr>
        <w:top w:val="none" w:sz="0" w:space="0" w:color="auto"/>
        <w:left w:val="none" w:sz="0" w:space="0" w:color="auto"/>
        <w:bottom w:val="none" w:sz="0" w:space="0" w:color="auto"/>
        <w:right w:val="none" w:sz="0" w:space="0" w:color="auto"/>
      </w:divBdr>
    </w:div>
    <w:div w:id="961958409">
      <w:bodyDiv w:val="1"/>
      <w:marLeft w:val="0"/>
      <w:marRight w:val="0"/>
      <w:marTop w:val="0"/>
      <w:marBottom w:val="0"/>
      <w:divBdr>
        <w:top w:val="none" w:sz="0" w:space="0" w:color="auto"/>
        <w:left w:val="none" w:sz="0" w:space="0" w:color="auto"/>
        <w:bottom w:val="none" w:sz="0" w:space="0" w:color="auto"/>
        <w:right w:val="none" w:sz="0" w:space="0" w:color="auto"/>
      </w:divBdr>
    </w:div>
    <w:div w:id="962148669">
      <w:bodyDiv w:val="1"/>
      <w:marLeft w:val="0"/>
      <w:marRight w:val="0"/>
      <w:marTop w:val="0"/>
      <w:marBottom w:val="0"/>
      <w:divBdr>
        <w:top w:val="none" w:sz="0" w:space="0" w:color="auto"/>
        <w:left w:val="none" w:sz="0" w:space="0" w:color="auto"/>
        <w:bottom w:val="none" w:sz="0" w:space="0" w:color="auto"/>
        <w:right w:val="none" w:sz="0" w:space="0" w:color="auto"/>
      </w:divBdr>
    </w:div>
    <w:div w:id="965740271">
      <w:bodyDiv w:val="1"/>
      <w:marLeft w:val="0"/>
      <w:marRight w:val="0"/>
      <w:marTop w:val="0"/>
      <w:marBottom w:val="0"/>
      <w:divBdr>
        <w:top w:val="none" w:sz="0" w:space="0" w:color="auto"/>
        <w:left w:val="none" w:sz="0" w:space="0" w:color="auto"/>
        <w:bottom w:val="none" w:sz="0" w:space="0" w:color="auto"/>
        <w:right w:val="none" w:sz="0" w:space="0" w:color="auto"/>
      </w:divBdr>
    </w:div>
    <w:div w:id="967124039">
      <w:bodyDiv w:val="1"/>
      <w:marLeft w:val="0"/>
      <w:marRight w:val="0"/>
      <w:marTop w:val="0"/>
      <w:marBottom w:val="0"/>
      <w:divBdr>
        <w:top w:val="none" w:sz="0" w:space="0" w:color="auto"/>
        <w:left w:val="none" w:sz="0" w:space="0" w:color="auto"/>
        <w:bottom w:val="none" w:sz="0" w:space="0" w:color="auto"/>
        <w:right w:val="none" w:sz="0" w:space="0" w:color="auto"/>
      </w:divBdr>
    </w:div>
    <w:div w:id="968360861">
      <w:bodyDiv w:val="1"/>
      <w:marLeft w:val="0"/>
      <w:marRight w:val="0"/>
      <w:marTop w:val="0"/>
      <w:marBottom w:val="0"/>
      <w:divBdr>
        <w:top w:val="none" w:sz="0" w:space="0" w:color="auto"/>
        <w:left w:val="none" w:sz="0" w:space="0" w:color="auto"/>
        <w:bottom w:val="none" w:sz="0" w:space="0" w:color="auto"/>
        <w:right w:val="none" w:sz="0" w:space="0" w:color="auto"/>
      </w:divBdr>
    </w:div>
    <w:div w:id="968978118">
      <w:bodyDiv w:val="1"/>
      <w:marLeft w:val="0"/>
      <w:marRight w:val="0"/>
      <w:marTop w:val="0"/>
      <w:marBottom w:val="0"/>
      <w:divBdr>
        <w:top w:val="none" w:sz="0" w:space="0" w:color="auto"/>
        <w:left w:val="none" w:sz="0" w:space="0" w:color="auto"/>
        <w:bottom w:val="none" w:sz="0" w:space="0" w:color="auto"/>
        <w:right w:val="none" w:sz="0" w:space="0" w:color="auto"/>
      </w:divBdr>
    </w:div>
    <w:div w:id="970742447">
      <w:bodyDiv w:val="1"/>
      <w:marLeft w:val="0"/>
      <w:marRight w:val="0"/>
      <w:marTop w:val="0"/>
      <w:marBottom w:val="0"/>
      <w:divBdr>
        <w:top w:val="none" w:sz="0" w:space="0" w:color="auto"/>
        <w:left w:val="none" w:sz="0" w:space="0" w:color="auto"/>
        <w:bottom w:val="none" w:sz="0" w:space="0" w:color="auto"/>
        <w:right w:val="none" w:sz="0" w:space="0" w:color="auto"/>
      </w:divBdr>
    </w:div>
    <w:div w:id="972249547">
      <w:bodyDiv w:val="1"/>
      <w:marLeft w:val="0"/>
      <w:marRight w:val="0"/>
      <w:marTop w:val="0"/>
      <w:marBottom w:val="0"/>
      <w:divBdr>
        <w:top w:val="none" w:sz="0" w:space="0" w:color="auto"/>
        <w:left w:val="none" w:sz="0" w:space="0" w:color="auto"/>
        <w:bottom w:val="none" w:sz="0" w:space="0" w:color="auto"/>
        <w:right w:val="none" w:sz="0" w:space="0" w:color="auto"/>
      </w:divBdr>
    </w:div>
    <w:div w:id="973603233">
      <w:bodyDiv w:val="1"/>
      <w:marLeft w:val="0"/>
      <w:marRight w:val="0"/>
      <w:marTop w:val="0"/>
      <w:marBottom w:val="0"/>
      <w:divBdr>
        <w:top w:val="none" w:sz="0" w:space="0" w:color="auto"/>
        <w:left w:val="none" w:sz="0" w:space="0" w:color="auto"/>
        <w:bottom w:val="none" w:sz="0" w:space="0" w:color="auto"/>
        <w:right w:val="none" w:sz="0" w:space="0" w:color="auto"/>
      </w:divBdr>
    </w:div>
    <w:div w:id="976255629">
      <w:bodyDiv w:val="1"/>
      <w:marLeft w:val="0"/>
      <w:marRight w:val="0"/>
      <w:marTop w:val="0"/>
      <w:marBottom w:val="0"/>
      <w:divBdr>
        <w:top w:val="none" w:sz="0" w:space="0" w:color="auto"/>
        <w:left w:val="none" w:sz="0" w:space="0" w:color="auto"/>
        <w:bottom w:val="none" w:sz="0" w:space="0" w:color="auto"/>
        <w:right w:val="none" w:sz="0" w:space="0" w:color="auto"/>
      </w:divBdr>
    </w:div>
    <w:div w:id="976376764">
      <w:bodyDiv w:val="1"/>
      <w:marLeft w:val="0"/>
      <w:marRight w:val="0"/>
      <w:marTop w:val="0"/>
      <w:marBottom w:val="0"/>
      <w:divBdr>
        <w:top w:val="none" w:sz="0" w:space="0" w:color="auto"/>
        <w:left w:val="none" w:sz="0" w:space="0" w:color="auto"/>
        <w:bottom w:val="none" w:sz="0" w:space="0" w:color="auto"/>
        <w:right w:val="none" w:sz="0" w:space="0" w:color="auto"/>
      </w:divBdr>
    </w:div>
    <w:div w:id="976449038">
      <w:bodyDiv w:val="1"/>
      <w:marLeft w:val="0"/>
      <w:marRight w:val="0"/>
      <w:marTop w:val="0"/>
      <w:marBottom w:val="0"/>
      <w:divBdr>
        <w:top w:val="none" w:sz="0" w:space="0" w:color="auto"/>
        <w:left w:val="none" w:sz="0" w:space="0" w:color="auto"/>
        <w:bottom w:val="none" w:sz="0" w:space="0" w:color="auto"/>
        <w:right w:val="none" w:sz="0" w:space="0" w:color="auto"/>
      </w:divBdr>
    </w:div>
    <w:div w:id="978076347">
      <w:bodyDiv w:val="1"/>
      <w:marLeft w:val="0"/>
      <w:marRight w:val="0"/>
      <w:marTop w:val="0"/>
      <w:marBottom w:val="0"/>
      <w:divBdr>
        <w:top w:val="none" w:sz="0" w:space="0" w:color="auto"/>
        <w:left w:val="none" w:sz="0" w:space="0" w:color="auto"/>
        <w:bottom w:val="none" w:sz="0" w:space="0" w:color="auto"/>
        <w:right w:val="none" w:sz="0" w:space="0" w:color="auto"/>
      </w:divBdr>
    </w:div>
    <w:div w:id="982389020">
      <w:bodyDiv w:val="1"/>
      <w:marLeft w:val="0"/>
      <w:marRight w:val="0"/>
      <w:marTop w:val="0"/>
      <w:marBottom w:val="0"/>
      <w:divBdr>
        <w:top w:val="none" w:sz="0" w:space="0" w:color="auto"/>
        <w:left w:val="none" w:sz="0" w:space="0" w:color="auto"/>
        <w:bottom w:val="none" w:sz="0" w:space="0" w:color="auto"/>
        <w:right w:val="none" w:sz="0" w:space="0" w:color="auto"/>
      </w:divBdr>
    </w:div>
    <w:div w:id="983050769">
      <w:bodyDiv w:val="1"/>
      <w:marLeft w:val="0"/>
      <w:marRight w:val="0"/>
      <w:marTop w:val="0"/>
      <w:marBottom w:val="0"/>
      <w:divBdr>
        <w:top w:val="none" w:sz="0" w:space="0" w:color="auto"/>
        <w:left w:val="none" w:sz="0" w:space="0" w:color="auto"/>
        <w:bottom w:val="none" w:sz="0" w:space="0" w:color="auto"/>
        <w:right w:val="none" w:sz="0" w:space="0" w:color="auto"/>
      </w:divBdr>
    </w:div>
    <w:div w:id="983661428">
      <w:bodyDiv w:val="1"/>
      <w:marLeft w:val="0"/>
      <w:marRight w:val="0"/>
      <w:marTop w:val="0"/>
      <w:marBottom w:val="0"/>
      <w:divBdr>
        <w:top w:val="none" w:sz="0" w:space="0" w:color="auto"/>
        <w:left w:val="none" w:sz="0" w:space="0" w:color="auto"/>
        <w:bottom w:val="none" w:sz="0" w:space="0" w:color="auto"/>
        <w:right w:val="none" w:sz="0" w:space="0" w:color="auto"/>
      </w:divBdr>
    </w:div>
    <w:div w:id="983706013">
      <w:bodyDiv w:val="1"/>
      <w:marLeft w:val="0"/>
      <w:marRight w:val="0"/>
      <w:marTop w:val="0"/>
      <w:marBottom w:val="0"/>
      <w:divBdr>
        <w:top w:val="none" w:sz="0" w:space="0" w:color="auto"/>
        <w:left w:val="none" w:sz="0" w:space="0" w:color="auto"/>
        <w:bottom w:val="none" w:sz="0" w:space="0" w:color="auto"/>
        <w:right w:val="none" w:sz="0" w:space="0" w:color="auto"/>
      </w:divBdr>
    </w:div>
    <w:div w:id="985167187">
      <w:bodyDiv w:val="1"/>
      <w:marLeft w:val="0"/>
      <w:marRight w:val="0"/>
      <w:marTop w:val="0"/>
      <w:marBottom w:val="0"/>
      <w:divBdr>
        <w:top w:val="none" w:sz="0" w:space="0" w:color="auto"/>
        <w:left w:val="none" w:sz="0" w:space="0" w:color="auto"/>
        <w:bottom w:val="none" w:sz="0" w:space="0" w:color="auto"/>
        <w:right w:val="none" w:sz="0" w:space="0" w:color="auto"/>
      </w:divBdr>
    </w:div>
    <w:div w:id="987441784">
      <w:bodyDiv w:val="1"/>
      <w:marLeft w:val="0"/>
      <w:marRight w:val="0"/>
      <w:marTop w:val="0"/>
      <w:marBottom w:val="0"/>
      <w:divBdr>
        <w:top w:val="none" w:sz="0" w:space="0" w:color="auto"/>
        <w:left w:val="none" w:sz="0" w:space="0" w:color="auto"/>
        <w:bottom w:val="none" w:sz="0" w:space="0" w:color="auto"/>
        <w:right w:val="none" w:sz="0" w:space="0" w:color="auto"/>
      </w:divBdr>
    </w:div>
    <w:div w:id="987977454">
      <w:bodyDiv w:val="1"/>
      <w:marLeft w:val="0"/>
      <w:marRight w:val="0"/>
      <w:marTop w:val="0"/>
      <w:marBottom w:val="0"/>
      <w:divBdr>
        <w:top w:val="none" w:sz="0" w:space="0" w:color="auto"/>
        <w:left w:val="none" w:sz="0" w:space="0" w:color="auto"/>
        <w:bottom w:val="none" w:sz="0" w:space="0" w:color="auto"/>
        <w:right w:val="none" w:sz="0" w:space="0" w:color="auto"/>
      </w:divBdr>
    </w:div>
    <w:div w:id="988898082">
      <w:bodyDiv w:val="1"/>
      <w:marLeft w:val="0"/>
      <w:marRight w:val="0"/>
      <w:marTop w:val="0"/>
      <w:marBottom w:val="0"/>
      <w:divBdr>
        <w:top w:val="none" w:sz="0" w:space="0" w:color="auto"/>
        <w:left w:val="none" w:sz="0" w:space="0" w:color="auto"/>
        <w:bottom w:val="none" w:sz="0" w:space="0" w:color="auto"/>
        <w:right w:val="none" w:sz="0" w:space="0" w:color="auto"/>
      </w:divBdr>
    </w:div>
    <w:div w:id="989284392">
      <w:bodyDiv w:val="1"/>
      <w:marLeft w:val="0"/>
      <w:marRight w:val="0"/>
      <w:marTop w:val="0"/>
      <w:marBottom w:val="0"/>
      <w:divBdr>
        <w:top w:val="none" w:sz="0" w:space="0" w:color="auto"/>
        <w:left w:val="none" w:sz="0" w:space="0" w:color="auto"/>
        <w:bottom w:val="none" w:sz="0" w:space="0" w:color="auto"/>
        <w:right w:val="none" w:sz="0" w:space="0" w:color="auto"/>
      </w:divBdr>
    </w:div>
    <w:div w:id="990018148">
      <w:bodyDiv w:val="1"/>
      <w:marLeft w:val="0"/>
      <w:marRight w:val="0"/>
      <w:marTop w:val="0"/>
      <w:marBottom w:val="0"/>
      <w:divBdr>
        <w:top w:val="none" w:sz="0" w:space="0" w:color="auto"/>
        <w:left w:val="none" w:sz="0" w:space="0" w:color="auto"/>
        <w:bottom w:val="none" w:sz="0" w:space="0" w:color="auto"/>
        <w:right w:val="none" w:sz="0" w:space="0" w:color="auto"/>
      </w:divBdr>
    </w:div>
    <w:div w:id="991253183">
      <w:bodyDiv w:val="1"/>
      <w:marLeft w:val="0"/>
      <w:marRight w:val="0"/>
      <w:marTop w:val="0"/>
      <w:marBottom w:val="0"/>
      <w:divBdr>
        <w:top w:val="none" w:sz="0" w:space="0" w:color="auto"/>
        <w:left w:val="none" w:sz="0" w:space="0" w:color="auto"/>
        <w:bottom w:val="none" w:sz="0" w:space="0" w:color="auto"/>
        <w:right w:val="none" w:sz="0" w:space="0" w:color="auto"/>
      </w:divBdr>
    </w:div>
    <w:div w:id="991518381">
      <w:bodyDiv w:val="1"/>
      <w:marLeft w:val="0"/>
      <w:marRight w:val="0"/>
      <w:marTop w:val="0"/>
      <w:marBottom w:val="0"/>
      <w:divBdr>
        <w:top w:val="none" w:sz="0" w:space="0" w:color="auto"/>
        <w:left w:val="none" w:sz="0" w:space="0" w:color="auto"/>
        <w:bottom w:val="none" w:sz="0" w:space="0" w:color="auto"/>
        <w:right w:val="none" w:sz="0" w:space="0" w:color="auto"/>
      </w:divBdr>
    </w:div>
    <w:div w:id="992028421">
      <w:bodyDiv w:val="1"/>
      <w:marLeft w:val="0"/>
      <w:marRight w:val="0"/>
      <w:marTop w:val="0"/>
      <w:marBottom w:val="0"/>
      <w:divBdr>
        <w:top w:val="none" w:sz="0" w:space="0" w:color="auto"/>
        <w:left w:val="none" w:sz="0" w:space="0" w:color="auto"/>
        <w:bottom w:val="none" w:sz="0" w:space="0" w:color="auto"/>
        <w:right w:val="none" w:sz="0" w:space="0" w:color="auto"/>
      </w:divBdr>
    </w:div>
    <w:div w:id="992367184">
      <w:bodyDiv w:val="1"/>
      <w:marLeft w:val="0"/>
      <w:marRight w:val="0"/>
      <w:marTop w:val="0"/>
      <w:marBottom w:val="0"/>
      <w:divBdr>
        <w:top w:val="none" w:sz="0" w:space="0" w:color="auto"/>
        <w:left w:val="none" w:sz="0" w:space="0" w:color="auto"/>
        <w:bottom w:val="none" w:sz="0" w:space="0" w:color="auto"/>
        <w:right w:val="none" w:sz="0" w:space="0" w:color="auto"/>
      </w:divBdr>
    </w:div>
    <w:div w:id="994138572">
      <w:bodyDiv w:val="1"/>
      <w:marLeft w:val="0"/>
      <w:marRight w:val="0"/>
      <w:marTop w:val="0"/>
      <w:marBottom w:val="0"/>
      <w:divBdr>
        <w:top w:val="none" w:sz="0" w:space="0" w:color="auto"/>
        <w:left w:val="none" w:sz="0" w:space="0" w:color="auto"/>
        <w:bottom w:val="none" w:sz="0" w:space="0" w:color="auto"/>
        <w:right w:val="none" w:sz="0" w:space="0" w:color="auto"/>
      </w:divBdr>
    </w:div>
    <w:div w:id="994334507">
      <w:bodyDiv w:val="1"/>
      <w:marLeft w:val="0"/>
      <w:marRight w:val="0"/>
      <w:marTop w:val="0"/>
      <w:marBottom w:val="0"/>
      <w:divBdr>
        <w:top w:val="none" w:sz="0" w:space="0" w:color="auto"/>
        <w:left w:val="none" w:sz="0" w:space="0" w:color="auto"/>
        <w:bottom w:val="none" w:sz="0" w:space="0" w:color="auto"/>
        <w:right w:val="none" w:sz="0" w:space="0" w:color="auto"/>
      </w:divBdr>
    </w:div>
    <w:div w:id="994840722">
      <w:bodyDiv w:val="1"/>
      <w:marLeft w:val="0"/>
      <w:marRight w:val="0"/>
      <w:marTop w:val="0"/>
      <w:marBottom w:val="0"/>
      <w:divBdr>
        <w:top w:val="none" w:sz="0" w:space="0" w:color="auto"/>
        <w:left w:val="none" w:sz="0" w:space="0" w:color="auto"/>
        <w:bottom w:val="none" w:sz="0" w:space="0" w:color="auto"/>
        <w:right w:val="none" w:sz="0" w:space="0" w:color="auto"/>
      </w:divBdr>
    </w:div>
    <w:div w:id="995035463">
      <w:bodyDiv w:val="1"/>
      <w:marLeft w:val="0"/>
      <w:marRight w:val="0"/>
      <w:marTop w:val="0"/>
      <w:marBottom w:val="0"/>
      <w:divBdr>
        <w:top w:val="none" w:sz="0" w:space="0" w:color="auto"/>
        <w:left w:val="none" w:sz="0" w:space="0" w:color="auto"/>
        <w:bottom w:val="none" w:sz="0" w:space="0" w:color="auto"/>
        <w:right w:val="none" w:sz="0" w:space="0" w:color="auto"/>
      </w:divBdr>
    </w:div>
    <w:div w:id="995837409">
      <w:bodyDiv w:val="1"/>
      <w:marLeft w:val="0"/>
      <w:marRight w:val="0"/>
      <w:marTop w:val="0"/>
      <w:marBottom w:val="0"/>
      <w:divBdr>
        <w:top w:val="none" w:sz="0" w:space="0" w:color="auto"/>
        <w:left w:val="none" w:sz="0" w:space="0" w:color="auto"/>
        <w:bottom w:val="none" w:sz="0" w:space="0" w:color="auto"/>
        <w:right w:val="none" w:sz="0" w:space="0" w:color="auto"/>
      </w:divBdr>
    </w:div>
    <w:div w:id="996572295">
      <w:bodyDiv w:val="1"/>
      <w:marLeft w:val="0"/>
      <w:marRight w:val="0"/>
      <w:marTop w:val="0"/>
      <w:marBottom w:val="0"/>
      <w:divBdr>
        <w:top w:val="none" w:sz="0" w:space="0" w:color="auto"/>
        <w:left w:val="none" w:sz="0" w:space="0" w:color="auto"/>
        <w:bottom w:val="none" w:sz="0" w:space="0" w:color="auto"/>
        <w:right w:val="none" w:sz="0" w:space="0" w:color="auto"/>
      </w:divBdr>
    </w:div>
    <w:div w:id="997728953">
      <w:bodyDiv w:val="1"/>
      <w:marLeft w:val="0"/>
      <w:marRight w:val="0"/>
      <w:marTop w:val="0"/>
      <w:marBottom w:val="0"/>
      <w:divBdr>
        <w:top w:val="none" w:sz="0" w:space="0" w:color="auto"/>
        <w:left w:val="none" w:sz="0" w:space="0" w:color="auto"/>
        <w:bottom w:val="none" w:sz="0" w:space="0" w:color="auto"/>
        <w:right w:val="none" w:sz="0" w:space="0" w:color="auto"/>
      </w:divBdr>
    </w:div>
    <w:div w:id="998386530">
      <w:bodyDiv w:val="1"/>
      <w:marLeft w:val="0"/>
      <w:marRight w:val="0"/>
      <w:marTop w:val="0"/>
      <w:marBottom w:val="0"/>
      <w:divBdr>
        <w:top w:val="none" w:sz="0" w:space="0" w:color="auto"/>
        <w:left w:val="none" w:sz="0" w:space="0" w:color="auto"/>
        <w:bottom w:val="none" w:sz="0" w:space="0" w:color="auto"/>
        <w:right w:val="none" w:sz="0" w:space="0" w:color="auto"/>
      </w:divBdr>
    </w:div>
    <w:div w:id="998389564">
      <w:bodyDiv w:val="1"/>
      <w:marLeft w:val="0"/>
      <w:marRight w:val="0"/>
      <w:marTop w:val="0"/>
      <w:marBottom w:val="0"/>
      <w:divBdr>
        <w:top w:val="none" w:sz="0" w:space="0" w:color="auto"/>
        <w:left w:val="none" w:sz="0" w:space="0" w:color="auto"/>
        <w:bottom w:val="none" w:sz="0" w:space="0" w:color="auto"/>
        <w:right w:val="none" w:sz="0" w:space="0" w:color="auto"/>
      </w:divBdr>
    </w:div>
    <w:div w:id="1000045020">
      <w:bodyDiv w:val="1"/>
      <w:marLeft w:val="0"/>
      <w:marRight w:val="0"/>
      <w:marTop w:val="0"/>
      <w:marBottom w:val="0"/>
      <w:divBdr>
        <w:top w:val="none" w:sz="0" w:space="0" w:color="auto"/>
        <w:left w:val="none" w:sz="0" w:space="0" w:color="auto"/>
        <w:bottom w:val="none" w:sz="0" w:space="0" w:color="auto"/>
        <w:right w:val="none" w:sz="0" w:space="0" w:color="auto"/>
      </w:divBdr>
    </w:div>
    <w:div w:id="1000234323">
      <w:bodyDiv w:val="1"/>
      <w:marLeft w:val="0"/>
      <w:marRight w:val="0"/>
      <w:marTop w:val="0"/>
      <w:marBottom w:val="0"/>
      <w:divBdr>
        <w:top w:val="none" w:sz="0" w:space="0" w:color="auto"/>
        <w:left w:val="none" w:sz="0" w:space="0" w:color="auto"/>
        <w:bottom w:val="none" w:sz="0" w:space="0" w:color="auto"/>
        <w:right w:val="none" w:sz="0" w:space="0" w:color="auto"/>
      </w:divBdr>
    </w:div>
    <w:div w:id="1000428585">
      <w:bodyDiv w:val="1"/>
      <w:marLeft w:val="0"/>
      <w:marRight w:val="0"/>
      <w:marTop w:val="0"/>
      <w:marBottom w:val="0"/>
      <w:divBdr>
        <w:top w:val="none" w:sz="0" w:space="0" w:color="auto"/>
        <w:left w:val="none" w:sz="0" w:space="0" w:color="auto"/>
        <w:bottom w:val="none" w:sz="0" w:space="0" w:color="auto"/>
        <w:right w:val="none" w:sz="0" w:space="0" w:color="auto"/>
      </w:divBdr>
    </w:div>
    <w:div w:id="1002973824">
      <w:bodyDiv w:val="1"/>
      <w:marLeft w:val="0"/>
      <w:marRight w:val="0"/>
      <w:marTop w:val="0"/>
      <w:marBottom w:val="0"/>
      <w:divBdr>
        <w:top w:val="none" w:sz="0" w:space="0" w:color="auto"/>
        <w:left w:val="none" w:sz="0" w:space="0" w:color="auto"/>
        <w:bottom w:val="none" w:sz="0" w:space="0" w:color="auto"/>
        <w:right w:val="none" w:sz="0" w:space="0" w:color="auto"/>
      </w:divBdr>
    </w:div>
    <w:div w:id="1005748061">
      <w:bodyDiv w:val="1"/>
      <w:marLeft w:val="0"/>
      <w:marRight w:val="0"/>
      <w:marTop w:val="0"/>
      <w:marBottom w:val="0"/>
      <w:divBdr>
        <w:top w:val="none" w:sz="0" w:space="0" w:color="auto"/>
        <w:left w:val="none" w:sz="0" w:space="0" w:color="auto"/>
        <w:bottom w:val="none" w:sz="0" w:space="0" w:color="auto"/>
        <w:right w:val="none" w:sz="0" w:space="0" w:color="auto"/>
      </w:divBdr>
    </w:div>
    <w:div w:id="1005862561">
      <w:bodyDiv w:val="1"/>
      <w:marLeft w:val="0"/>
      <w:marRight w:val="0"/>
      <w:marTop w:val="0"/>
      <w:marBottom w:val="0"/>
      <w:divBdr>
        <w:top w:val="none" w:sz="0" w:space="0" w:color="auto"/>
        <w:left w:val="none" w:sz="0" w:space="0" w:color="auto"/>
        <w:bottom w:val="none" w:sz="0" w:space="0" w:color="auto"/>
        <w:right w:val="none" w:sz="0" w:space="0" w:color="auto"/>
      </w:divBdr>
    </w:div>
    <w:div w:id="1006128911">
      <w:bodyDiv w:val="1"/>
      <w:marLeft w:val="0"/>
      <w:marRight w:val="0"/>
      <w:marTop w:val="0"/>
      <w:marBottom w:val="0"/>
      <w:divBdr>
        <w:top w:val="none" w:sz="0" w:space="0" w:color="auto"/>
        <w:left w:val="none" w:sz="0" w:space="0" w:color="auto"/>
        <w:bottom w:val="none" w:sz="0" w:space="0" w:color="auto"/>
        <w:right w:val="none" w:sz="0" w:space="0" w:color="auto"/>
      </w:divBdr>
    </w:div>
    <w:div w:id="1006244693">
      <w:bodyDiv w:val="1"/>
      <w:marLeft w:val="0"/>
      <w:marRight w:val="0"/>
      <w:marTop w:val="0"/>
      <w:marBottom w:val="0"/>
      <w:divBdr>
        <w:top w:val="none" w:sz="0" w:space="0" w:color="auto"/>
        <w:left w:val="none" w:sz="0" w:space="0" w:color="auto"/>
        <w:bottom w:val="none" w:sz="0" w:space="0" w:color="auto"/>
        <w:right w:val="none" w:sz="0" w:space="0" w:color="auto"/>
      </w:divBdr>
    </w:div>
    <w:div w:id="1006439901">
      <w:bodyDiv w:val="1"/>
      <w:marLeft w:val="0"/>
      <w:marRight w:val="0"/>
      <w:marTop w:val="0"/>
      <w:marBottom w:val="0"/>
      <w:divBdr>
        <w:top w:val="none" w:sz="0" w:space="0" w:color="auto"/>
        <w:left w:val="none" w:sz="0" w:space="0" w:color="auto"/>
        <w:bottom w:val="none" w:sz="0" w:space="0" w:color="auto"/>
        <w:right w:val="none" w:sz="0" w:space="0" w:color="auto"/>
      </w:divBdr>
    </w:div>
    <w:div w:id="1006859565">
      <w:bodyDiv w:val="1"/>
      <w:marLeft w:val="0"/>
      <w:marRight w:val="0"/>
      <w:marTop w:val="0"/>
      <w:marBottom w:val="0"/>
      <w:divBdr>
        <w:top w:val="none" w:sz="0" w:space="0" w:color="auto"/>
        <w:left w:val="none" w:sz="0" w:space="0" w:color="auto"/>
        <w:bottom w:val="none" w:sz="0" w:space="0" w:color="auto"/>
        <w:right w:val="none" w:sz="0" w:space="0" w:color="auto"/>
      </w:divBdr>
    </w:div>
    <w:div w:id="1007713009">
      <w:bodyDiv w:val="1"/>
      <w:marLeft w:val="0"/>
      <w:marRight w:val="0"/>
      <w:marTop w:val="0"/>
      <w:marBottom w:val="0"/>
      <w:divBdr>
        <w:top w:val="none" w:sz="0" w:space="0" w:color="auto"/>
        <w:left w:val="none" w:sz="0" w:space="0" w:color="auto"/>
        <w:bottom w:val="none" w:sz="0" w:space="0" w:color="auto"/>
        <w:right w:val="none" w:sz="0" w:space="0" w:color="auto"/>
      </w:divBdr>
    </w:div>
    <w:div w:id="1007824217">
      <w:bodyDiv w:val="1"/>
      <w:marLeft w:val="0"/>
      <w:marRight w:val="0"/>
      <w:marTop w:val="0"/>
      <w:marBottom w:val="0"/>
      <w:divBdr>
        <w:top w:val="none" w:sz="0" w:space="0" w:color="auto"/>
        <w:left w:val="none" w:sz="0" w:space="0" w:color="auto"/>
        <w:bottom w:val="none" w:sz="0" w:space="0" w:color="auto"/>
        <w:right w:val="none" w:sz="0" w:space="0" w:color="auto"/>
      </w:divBdr>
    </w:div>
    <w:div w:id="1008094452">
      <w:bodyDiv w:val="1"/>
      <w:marLeft w:val="0"/>
      <w:marRight w:val="0"/>
      <w:marTop w:val="0"/>
      <w:marBottom w:val="0"/>
      <w:divBdr>
        <w:top w:val="none" w:sz="0" w:space="0" w:color="auto"/>
        <w:left w:val="none" w:sz="0" w:space="0" w:color="auto"/>
        <w:bottom w:val="none" w:sz="0" w:space="0" w:color="auto"/>
        <w:right w:val="none" w:sz="0" w:space="0" w:color="auto"/>
      </w:divBdr>
    </w:div>
    <w:div w:id="1009528785">
      <w:bodyDiv w:val="1"/>
      <w:marLeft w:val="0"/>
      <w:marRight w:val="0"/>
      <w:marTop w:val="0"/>
      <w:marBottom w:val="0"/>
      <w:divBdr>
        <w:top w:val="none" w:sz="0" w:space="0" w:color="auto"/>
        <w:left w:val="none" w:sz="0" w:space="0" w:color="auto"/>
        <w:bottom w:val="none" w:sz="0" w:space="0" w:color="auto"/>
        <w:right w:val="none" w:sz="0" w:space="0" w:color="auto"/>
      </w:divBdr>
    </w:div>
    <w:div w:id="1009988995">
      <w:bodyDiv w:val="1"/>
      <w:marLeft w:val="0"/>
      <w:marRight w:val="0"/>
      <w:marTop w:val="0"/>
      <w:marBottom w:val="0"/>
      <w:divBdr>
        <w:top w:val="none" w:sz="0" w:space="0" w:color="auto"/>
        <w:left w:val="none" w:sz="0" w:space="0" w:color="auto"/>
        <w:bottom w:val="none" w:sz="0" w:space="0" w:color="auto"/>
        <w:right w:val="none" w:sz="0" w:space="0" w:color="auto"/>
      </w:divBdr>
    </w:div>
    <w:div w:id="1012992652">
      <w:bodyDiv w:val="1"/>
      <w:marLeft w:val="0"/>
      <w:marRight w:val="0"/>
      <w:marTop w:val="0"/>
      <w:marBottom w:val="0"/>
      <w:divBdr>
        <w:top w:val="none" w:sz="0" w:space="0" w:color="auto"/>
        <w:left w:val="none" w:sz="0" w:space="0" w:color="auto"/>
        <w:bottom w:val="none" w:sz="0" w:space="0" w:color="auto"/>
        <w:right w:val="none" w:sz="0" w:space="0" w:color="auto"/>
      </w:divBdr>
    </w:div>
    <w:div w:id="1013146152">
      <w:bodyDiv w:val="1"/>
      <w:marLeft w:val="0"/>
      <w:marRight w:val="0"/>
      <w:marTop w:val="0"/>
      <w:marBottom w:val="0"/>
      <w:divBdr>
        <w:top w:val="none" w:sz="0" w:space="0" w:color="auto"/>
        <w:left w:val="none" w:sz="0" w:space="0" w:color="auto"/>
        <w:bottom w:val="none" w:sz="0" w:space="0" w:color="auto"/>
        <w:right w:val="none" w:sz="0" w:space="0" w:color="auto"/>
      </w:divBdr>
    </w:div>
    <w:div w:id="1013993782">
      <w:bodyDiv w:val="1"/>
      <w:marLeft w:val="0"/>
      <w:marRight w:val="0"/>
      <w:marTop w:val="0"/>
      <w:marBottom w:val="0"/>
      <w:divBdr>
        <w:top w:val="none" w:sz="0" w:space="0" w:color="auto"/>
        <w:left w:val="none" w:sz="0" w:space="0" w:color="auto"/>
        <w:bottom w:val="none" w:sz="0" w:space="0" w:color="auto"/>
        <w:right w:val="none" w:sz="0" w:space="0" w:color="auto"/>
      </w:divBdr>
    </w:div>
    <w:div w:id="1014771424">
      <w:bodyDiv w:val="1"/>
      <w:marLeft w:val="0"/>
      <w:marRight w:val="0"/>
      <w:marTop w:val="0"/>
      <w:marBottom w:val="0"/>
      <w:divBdr>
        <w:top w:val="none" w:sz="0" w:space="0" w:color="auto"/>
        <w:left w:val="none" w:sz="0" w:space="0" w:color="auto"/>
        <w:bottom w:val="none" w:sz="0" w:space="0" w:color="auto"/>
        <w:right w:val="none" w:sz="0" w:space="0" w:color="auto"/>
      </w:divBdr>
    </w:div>
    <w:div w:id="1015424048">
      <w:bodyDiv w:val="1"/>
      <w:marLeft w:val="0"/>
      <w:marRight w:val="0"/>
      <w:marTop w:val="0"/>
      <w:marBottom w:val="0"/>
      <w:divBdr>
        <w:top w:val="none" w:sz="0" w:space="0" w:color="auto"/>
        <w:left w:val="none" w:sz="0" w:space="0" w:color="auto"/>
        <w:bottom w:val="none" w:sz="0" w:space="0" w:color="auto"/>
        <w:right w:val="none" w:sz="0" w:space="0" w:color="auto"/>
      </w:divBdr>
    </w:div>
    <w:div w:id="1015502749">
      <w:bodyDiv w:val="1"/>
      <w:marLeft w:val="0"/>
      <w:marRight w:val="0"/>
      <w:marTop w:val="0"/>
      <w:marBottom w:val="0"/>
      <w:divBdr>
        <w:top w:val="none" w:sz="0" w:space="0" w:color="auto"/>
        <w:left w:val="none" w:sz="0" w:space="0" w:color="auto"/>
        <w:bottom w:val="none" w:sz="0" w:space="0" w:color="auto"/>
        <w:right w:val="none" w:sz="0" w:space="0" w:color="auto"/>
      </w:divBdr>
    </w:div>
    <w:div w:id="1018197035">
      <w:bodyDiv w:val="1"/>
      <w:marLeft w:val="0"/>
      <w:marRight w:val="0"/>
      <w:marTop w:val="0"/>
      <w:marBottom w:val="0"/>
      <w:divBdr>
        <w:top w:val="none" w:sz="0" w:space="0" w:color="auto"/>
        <w:left w:val="none" w:sz="0" w:space="0" w:color="auto"/>
        <w:bottom w:val="none" w:sz="0" w:space="0" w:color="auto"/>
        <w:right w:val="none" w:sz="0" w:space="0" w:color="auto"/>
      </w:divBdr>
    </w:div>
    <w:div w:id="1018310317">
      <w:bodyDiv w:val="1"/>
      <w:marLeft w:val="0"/>
      <w:marRight w:val="0"/>
      <w:marTop w:val="0"/>
      <w:marBottom w:val="0"/>
      <w:divBdr>
        <w:top w:val="none" w:sz="0" w:space="0" w:color="auto"/>
        <w:left w:val="none" w:sz="0" w:space="0" w:color="auto"/>
        <w:bottom w:val="none" w:sz="0" w:space="0" w:color="auto"/>
        <w:right w:val="none" w:sz="0" w:space="0" w:color="auto"/>
      </w:divBdr>
    </w:div>
    <w:div w:id="1019041365">
      <w:bodyDiv w:val="1"/>
      <w:marLeft w:val="0"/>
      <w:marRight w:val="0"/>
      <w:marTop w:val="0"/>
      <w:marBottom w:val="0"/>
      <w:divBdr>
        <w:top w:val="none" w:sz="0" w:space="0" w:color="auto"/>
        <w:left w:val="none" w:sz="0" w:space="0" w:color="auto"/>
        <w:bottom w:val="none" w:sz="0" w:space="0" w:color="auto"/>
        <w:right w:val="none" w:sz="0" w:space="0" w:color="auto"/>
      </w:divBdr>
    </w:div>
    <w:div w:id="1019047378">
      <w:bodyDiv w:val="1"/>
      <w:marLeft w:val="0"/>
      <w:marRight w:val="0"/>
      <w:marTop w:val="0"/>
      <w:marBottom w:val="0"/>
      <w:divBdr>
        <w:top w:val="none" w:sz="0" w:space="0" w:color="auto"/>
        <w:left w:val="none" w:sz="0" w:space="0" w:color="auto"/>
        <w:bottom w:val="none" w:sz="0" w:space="0" w:color="auto"/>
        <w:right w:val="none" w:sz="0" w:space="0" w:color="auto"/>
      </w:divBdr>
    </w:div>
    <w:div w:id="1021279583">
      <w:bodyDiv w:val="1"/>
      <w:marLeft w:val="0"/>
      <w:marRight w:val="0"/>
      <w:marTop w:val="0"/>
      <w:marBottom w:val="0"/>
      <w:divBdr>
        <w:top w:val="none" w:sz="0" w:space="0" w:color="auto"/>
        <w:left w:val="none" w:sz="0" w:space="0" w:color="auto"/>
        <w:bottom w:val="none" w:sz="0" w:space="0" w:color="auto"/>
        <w:right w:val="none" w:sz="0" w:space="0" w:color="auto"/>
      </w:divBdr>
    </w:div>
    <w:div w:id="1021515765">
      <w:bodyDiv w:val="1"/>
      <w:marLeft w:val="0"/>
      <w:marRight w:val="0"/>
      <w:marTop w:val="0"/>
      <w:marBottom w:val="0"/>
      <w:divBdr>
        <w:top w:val="none" w:sz="0" w:space="0" w:color="auto"/>
        <w:left w:val="none" w:sz="0" w:space="0" w:color="auto"/>
        <w:bottom w:val="none" w:sz="0" w:space="0" w:color="auto"/>
        <w:right w:val="none" w:sz="0" w:space="0" w:color="auto"/>
      </w:divBdr>
    </w:div>
    <w:div w:id="1022056062">
      <w:bodyDiv w:val="1"/>
      <w:marLeft w:val="0"/>
      <w:marRight w:val="0"/>
      <w:marTop w:val="0"/>
      <w:marBottom w:val="0"/>
      <w:divBdr>
        <w:top w:val="none" w:sz="0" w:space="0" w:color="auto"/>
        <w:left w:val="none" w:sz="0" w:space="0" w:color="auto"/>
        <w:bottom w:val="none" w:sz="0" w:space="0" w:color="auto"/>
        <w:right w:val="none" w:sz="0" w:space="0" w:color="auto"/>
      </w:divBdr>
    </w:div>
    <w:div w:id="1022248161">
      <w:bodyDiv w:val="1"/>
      <w:marLeft w:val="0"/>
      <w:marRight w:val="0"/>
      <w:marTop w:val="0"/>
      <w:marBottom w:val="0"/>
      <w:divBdr>
        <w:top w:val="none" w:sz="0" w:space="0" w:color="auto"/>
        <w:left w:val="none" w:sz="0" w:space="0" w:color="auto"/>
        <w:bottom w:val="none" w:sz="0" w:space="0" w:color="auto"/>
        <w:right w:val="none" w:sz="0" w:space="0" w:color="auto"/>
      </w:divBdr>
    </w:div>
    <w:div w:id="1022896904">
      <w:bodyDiv w:val="1"/>
      <w:marLeft w:val="0"/>
      <w:marRight w:val="0"/>
      <w:marTop w:val="0"/>
      <w:marBottom w:val="0"/>
      <w:divBdr>
        <w:top w:val="none" w:sz="0" w:space="0" w:color="auto"/>
        <w:left w:val="none" w:sz="0" w:space="0" w:color="auto"/>
        <w:bottom w:val="none" w:sz="0" w:space="0" w:color="auto"/>
        <w:right w:val="none" w:sz="0" w:space="0" w:color="auto"/>
      </w:divBdr>
    </w:div>
    <w:div w:id="1023019656">
      <w:bodyDiv w:val="1"/>
      <w:marLeft w:val="0"/>
      <w:marRight w:val="0"/>
      <w:marTop w:val="0"/>
      <w:marBottom w:val="0"/>
      <w:divBdr>
        <w:top w:val="none" w:sz="0" w:space="0" w:color="auto"/>
        <w:left w:val="none" w:sz="0" w:space="0" w:color="auto"/>
        <w:bottom w:val="none" w:sz="0" w:space="0" w:color="auto"/>
        <w:right w:val="none" w:sz="0" w:space="0" w:color="auto"/>
      </w:divBdr>
    </w:div>
    <w:div w:id="1024525217">
      <w:bodyDiv w:val="1"/>
      <w:marLeft w:val="0"/>
      <w:marRight w:val="0"/>
      <w:marTop w:val="0"/>
      <w:marBottom w:val="0"/>
      <w:divBdr>
        <w:top w:val="none" w:sz="0" w:space="0" w:color="auto"/>
        <w:left w:val="none" w:sz="0" w:space="0" w:color="auto"/>
        <w:bottom w:val="none" w:sz="0" w:space="0" w:color="auto"/>
        <w:right w:val="none" w:sz="0" w:space="0" w:color="auto"/>
      </w:divBdr>
    </w:div>
    <w:div w:id="1024597538">
      <w:bodyDiv w:val="1"/>
      <w:marLeft w:val="0"/>
      <w:marRight w:val="0"/>
      <w:marTop w:val="0"/>
      <w:marBottom w:val="0"/>
      <w:divBdr>
        <w:top w:val="none" w:sz="0" w:space="0" w:color="auto"/>
        <w:left w:val="none" w:sz="0" w:space="0" w:color="auto"/>
        <w:bottom w:val="none" w:sz="0" w:space="0" w:color="auto"/>
        <w:right w:val="none" w:sz="0" w:space="0" w:color="auto"/>
      </w:divBdr>
    </w:div>
    <w:div w:id="1024790456">
      <w:bodyDiv w:val="1"/>
      <w:marLeft w:val="0"/>
      <w:marRight w:val="0"/>
      <w:marTop w:val="0"/>
      <w:marBottom w:val="0"/>
      <w:divBdr>
        <w:top w:val="none" w:sz="0" w:space="0" w:color="auto"/>
        <w:left w:val="none" w:sz="0" w:space="0" w:color="auto"/>
        <w:bottom w:val="none" w:sz="0" w:space="0" w:color="auto"/>
        <w:right w:val="none" w:sz="0" w:space="0" w:color="auto"/>
      </w:divBdr>
    </w:div>
    <w:div w:id="1025131582">
      <w:bodyDiv w:val="1"/>
      <w:marLeft w:val="0"/>
      <w:marRight w:val="0"/>
      <w:marTop w:val="0"/>
      <w:marBottom w:val="0"/>
      <w:divBdr>
        <w:top w:val="none" w:sz="0" w:space="0" w:color="auto"/>
        <w:left w:val="none" w:sz="0" w:space="0" w:color="auto"/>
        <w:bottom w:val="none" w:sz="0" w:space="0" w:color="auto"/>
        <w:right w:val="none" w:sz="0" w:space="0" w:color="auto"/>
      </w:divBdr>
    </w:div>
    <w:div w:id="1025982386">
      <w:bodyDiv w:val="1"/>
      <w:marLeft w:val="0"/>
      <w:marRight w:val="0"/>
      <w:marTop w:val="0"/>
      <w:marBottom w:val="0"/>
      <w:divBdr>
        <w:top w:val="none" w:sz="0" w:space="0" w:color="auto"/>
        <w:left w:val="none" w:sz="0" w:space="0" w:color="auto"/>
        <w:bottom w:val="none" w:sz="0" w:space="0" w:color="auto"/>
        <w:right w:val="none" w:sz="0" w:space="0" w:color="auto"/>
      </w:divBdr>
    </w:div>
    <w:div w:id="1027412342">
      <w:bodyDiv w:val="1"/>
      <w:marLeft w:val="0"/>
      <w:marRight w:val="0"/>
      <w:marTop w:val="0"/>
      <w:marBottom w:val="0"/>
      <w:divBdr>
        <w:top w:val="none" w:sz="0" w:space="0" w:color="auto"/>
        <w:left w:val="none" w:sz="0" w:space="0" w:color="auto"/>
        <w:bottom w:val="none" w:sz="0" w:space="0" w:color="auto"/>
        <w:right w:val="none" w:sz="0" w:space="0" w:color="auto"/>
      </w:divBdr>
    </w:div>
    <w:div w:id="1028681466">
      <w:bodyDiv w:val="1"/>
      <w:marLeft w:val="0"/>
      <w:marRight w:val="0"/>
      <w:marTop w:val="0"/>
      <w:marBottom w:val="0"/>
      <w:divBdr>
        <w:top w:val="none" w:sz="0" w:space="0" w:color="auto"/>
        <w:left w:val="none" w:sz="0" w:space="0" w:color="auto"/>
        <w:bottom w:val="none" w:sz="0" w:space="0" w:color="auto"/>
        <w:right w:val="none" w:sz="0" w:space="0" w:color="auto"/>
      </w:divBdr>
    </w:div>
    <w:div w:id="1029069040">
      <w:bodyDiv w:val="1"/>
      <w:marLeft w:val="0"/>
      <w:marRight w:val="0"/>
      <w:marTop w:val="0"/>
      <w:marBottom w:val="0"/>
      <w:divBdr>
        <w:top w:val="none" w:sz="0" w:space="0" w:color="auto"/>
        <w:left w:val="none" w:sz="0" w:space="0" w:color="auto"/>
        <w:bottom w:val="none" w:sz="0" w:space="0" w:color="auto"/>
        <w:right w:val="none" w:sz="0" w:space="0" w:color="auto"/>
      </w:divBdr>
    </w:div>
    <w:div w:id="1029641082">
      <w:bodyDiv w:val="1"/>
      <w:marLeft w:val="0"/>
      <w:marRight w:val="0"/>
      <w:marTop w:val="0"/>
      <w:marBottom w:val="0"/>
      <w:divBdr>
        <w:top w:val="none" w:sz="0" w:space="0" w:color="auto"/>
        <w:left w:val="none" w:sz="0" w:space="0" w:color="auto"/>
        <w:bottom w:val="none" w:sz="0" w:space="0" w:color="auto"/>
        <w:right w:val="none" w:sz="0" w:space="0" w:color="auto"/>
      </w:divBdr>
    </w:div>
    <w:div w:id="1030031161">
      <w:bodyDiv w:val="1"/>
      <w:marLeft w:val="0"/>
      <w:marRight w:val="0"/>
      <w:marTop w:val="0"/>
      <w:marBottom w:val="0"/>
      <w:divBdr>
        <w:top w:val="none" w:sz="0" w:space="0" w:color="auto"/>
        <w:left w:val="none" w:sz="0" w:space="0" w:color="auto"/>
        <w:bottom w:val="none" w:sz="0" w:space="0" w:color="auto"/>
        <w:right w:val="none" w:sz="0" w:space="0" w:color="auto"/>
      </w:divBdr>
    </w:div>
    <w:div w:id="1030449412">
      <w:bodyDiv w:val="1"/>
      <w:marLeft w:val="0"/>
      <w:marRight w:val="0"/>
      <w:marTop w:val="0"/>
      <w:marBottom w:val="0"/>
      <w:divBdr>
        <w:top w:val="none" w:sz="0" w:space="0" w:color="auto"/>
        <w:left w:val="none" w:sz="0" w:space="0" w:color="auto"/>
        <w:bottom w:val="none" w:sz="0" w:space="0" w:color="auto"/>
        <w:right w:val="none" w:sz="0" w:space="0" w:color="auto"/>
      </w:divBdr>
    </w:div>
    <w:div w:id="1032416496">
      <w:bodyDiv w:val="1"/>
      <w:marLeft w:val="0"/>
      <w:marRight w:val="0"/>
      <w:marTop w:val="0"/>
      <w:marBottom w:val="0"/>
      <w:divBdr>
        <w:top w:val="none" w:sz="0" w:space="0" w:color="auto"/>
        <w:left w:val="none" w:sz="0" w:space="0" w:color="auto"/>
        <w:bottom w:val="none" w:sz="0" w:space="0" w:color="auto"/>
        <w:right w:val="none" w:sz="0" w:space="0" w:color="auto"/>
      </w:divBdr>
    </w:div>
    <w:div w:id="1033922278">
      <w:bodyDiv w:val="1"/>
      <w:marLeft w:val="0"/>
      <w:marRight w:val="0"/>
      <w:marTop w:val="0"/>
      <w:marBottom w:val="0"/>
      <w:divBdr>
        <w:top w:val="none" w:sz="0" w:space="0" w:color="auto"/>
        <w:left w:val="none" w:sz="0" w:space="0" w:color="auto"/>
        <w:bottom w:val="none" w:sz="0" w:space="0" w:color="auto"/>
        <w:right w:val="none" w:sz="0" w:space="0" w:color="auto"/>
      </w:divBdr>
    </w:div>
    <w:div w:id="1035158629">
      <w:bodyDiv w:val="1"/>
      <w:marLeft w:val="0"/>
      <w:marRight w:val="0"/>
      <w:marTop w:val="0"/>
      <w:marBottom w:val="0"/>
      <w:divBdr>
        <w:top w:val="none" w:sz="0" w:space="0" w:color="auto"/>
        <w:left w:val="none" w:sz="0" w:space="0" w:color="auto"/>
        <w:bottom w:val="none" w:sz="0" w:space="0" w:color="auto"/>
        <w:right w:val="none" w:sz="0" w:space="0" w:color="auto"/>
      </w:divBdr>
    </w:div>
    <w:div w:id="1035959503">
      <w:bodyDiv w:val="1"/>
      <w:marLeft w:val="0"/>
      <w:marRight w:val="0"/>
      <w:marTop w:val="0"/>
      <w:marBottom w:val="0"/>
      <w:divBdr>
        <w:top w:val="none" w:sz="0" w:space="0" w:color="auto"/>
        <w:left w:val="none" w:sz="0" w:space="0" w:color="auto"/>
        <w:bottom w:val="none" w:sz="0" w:space="0" w:color="auto"/>
        <w:right w:val="none" w:sz="0" w:space="0" w:color="auto"/>
      </w:divBdr>
    </w:div>
    <w:div w:id="1038510716">
      <w:bodyDiv w:val="1"/>
      <w:marLeft w:val="0"/>
      <w:marRight w:val="0"/>
      <w:marTop w:val="0"/>
      <w:marBottom w:val="0"/>
      <w:divBdr>
        <w:top w:val="none" w:sz="0" w:space="0" w:color="auto"/>
        <w:left w:val="none" w:sz="0" w:space="0" w:color="auto"/>
        <w:bottom w:val="none" w:sz="0" w:space="0" w:color="auto"/>
        <w:right w:val="none" w:sz="0" w:space="0" w:color="auto"/>
      </w:divBdr>
    </w:div>
    <w:div w:id="1038552878">
      <w:bodyDiv w:val="1"/>
      <w:marLeft w:val="0"/>
      <w:marRight w:val="0"/>
      <w:marTop w:val="0"/>
      <w:marBottom w:val="0"/>
      <w:divBdr>
        <w:top w:val="none" w:sz="0" w:space="0" w:color="auto"/>
        <w:left w:val="none" w:sz="0" w:space="0" w:color="auto"/>
        <w:bottom w:val="none" w:sz="0" w:space="0" w:color="auto"/>
        <w:right w:val="none" w:sz="0" w:space="0" w:color="auto"/>
      </w:divBdr>
    </w:div>
    <w:div w:id="1038580981">
      <w:bodyDiv w:val="1"/>
      <w:marLeft w:val="0"/>
      <w:marRight w:val="0"/>
      <w:marTop w:val="0"/>
      <w:marBottom w:val="0"/>
      <w:divBdr>
        <w:top w:val="none" w:sz="0" w:space="0" w:color="auto"/>
        <w:left w:val="none" w:sz="0" w:space="0" w:color="auto"/>
        <w:bottom w:val="none" w:sz="0" w:space="0" w:color="auto"/>
        <w:right w:val="none" w:sz="0" w:space="0" w:color="auto"/>
      </w:divBdr>
    </w:div>
    <w:div w:id="1039168549">
      <w:bodyDiv w:val="1"/>
      <w:marLeft w:val="0"/>
      <w:marRight w:val="0"/>
      <w:marTop w:val="0"/>
      <w:marBottom w:val="0"/>
      <w:divBdr>
        <w:top w:val="none" w:sz="0" w:space="0" w:color="auto"/>
        <w:left w:val="none" w:sz="0" w:space="0" w:color="auto"/>
        <w:bottom w:val="none" w:sz="0" w:space="0" w:color="auto"/>
        <w:right w:val="none" w:sz="0" w:space="0" w:color="auto"/>
      </w:divBdr>
    </w:div>
    <w:div w:id="1039404332">
      <w:bodyDiv w:val="1"/>
      <w:marLeft w:val="0"/>
      <w:marRight w:val="0"/>
      <w:marTop w:val="0"/>
      <w:marBottom w:val="0"/>
      <w:divBdr>
        <w:top w:val="none" w:sz="0" w:space="0" w:color="auto"/>
        <w:left w:val="none" w:sz="0" w:space="0" w:color="auto"/>
        <w:bottom w:val="none" w:sz="0" w:space="0" w:color="auto"/>
        <w:right w:val="none" w:sz="0" w:space="0" w:color="auto"/>
      </w:divBdr>
    </w:div>
    <w:div w:id="1039622826">
      <w:bodyDiv w:val="1"/>
      <w:marLeft w:val="0"/>
      <w:marRight w:val="0"/>
      <w:marTop w:val="0"/>
      <w:marBottom w:val="0"/>
      <w:divBdr>
        <w:top w:val="none" w:sz="0" w:space="0" w:color="auto"/>
        <w:left w:val="none" w:sz="0" w:space="0" w:color="auto"/>
        <w:bottom w:val="none" w:sz="0" w:space="0" w:color="auto"/>
        <w:right w:val="none" w:sz="0" w:space="0" w:color="auto"/>
      </w:divBdr>
    </w:div>
    <w:div w:id="1040671133">
      <w:bodyDiv w:val="1"/>
      <w:marLeft w:val="0"/>
      <w:marRight w:val="0"/>
      <w:marTop w:val="0"/>
      <w:marBottom w:val="0"/>
      <w:divBdr>
        <w:top w:val="none" w:sz="0" w:space="0" w:color="auto"/>
        <w:left w:val="none" w:sz="0" w:space="0" w:color="auto"/>
        <w:bottom w:val="none" w:sz="0" w:space="0" w:color="auto"/>
        <w:right w:val="none" w:sz="0" w:space="0" w:color="auto"/>
      </w:divBdr>
    </w:div>
    <w:div w:id="1041826163">
      <w:bodyDiv w:val="1"/>
      <w:marLeft w:val="0"/>
      <w:marRight w:val="0"/>
      <w:marTop w:val="0"/>
      <w:marBottom w:val="0"/>
      <w:divBdr>
        <w:top w:val="none" w:sz="0" w:space="0" w:color="auto"/>
        <w:left w:val="none" w:sz="0" w:space="0" w:color="auto"/>
        <w:bottom w:val="none" w:sz="0" w:space="0" w:color="auto"/>
        <w:right w:val="none" w:sz="0" w:space="0" w:color="auto"/>
      </w:divBdr>
    </w:div>
    <w:div w:id="1042288736">
      <w:bodyDiv w:val="1"/>
      <w:marLeft w:val="0"/>
      <w:marRight w:val="0"/>
      <w:marTop w:val="0"/>
      <w:marBottom w:val="0"/>
      <w:divBdr>
        <w:top w:val="none" w:sz="0" w:space="0" w:color="auto"/>
        <w:left w:val="none" w:sz="0" w:space="0" w:color="auto"/>
        <w:bottom w:val="none" w:sz="0" w:space="0" w:color="auto"/>
        <w:right w:val="none" w:sz="0" w:space="0" w:color="auto"/>
      </w:divBdr>
    </w:div>
    <w:div w:id="1044872123">
      <w:bodyDiv w:val="1"/>
      <w:marLeft w:val="0"/>
      <w:marRight w:val="0"/>
      <w:marTop w:val="0"/>
      <w:marBottom w:val="0"/>
      <w:divBdr>
        <w:top w:val="none" w:sz="0" w:space="0" w:color="auto"/>
        <w:left w:val="none" w:sz="0" w:space="0" w:color="auto"/>
        <w:bottom w:val="none" w:sz="0" w:space="0" w:color="auto"/>
        <w:right w:val="none" w:sz="0" w:space="0" w:color="auto"/>
      </w:divBdr>
    </w:div>
    <w:div w:id="1045181286">
      <w:bodyDiv w:val="1"/>
      <w:marLeft w:val="0"/>
      <w:marRight w:val="0"/>
      <w:marTop w:val="0"/>
      <w:marBottom w:val="0"/>
      <w:divBdr>
        <w:top w:val="none" w:sz="0" w:space="0" w:color="auto"/>
        <w:left w:val="none" w:sz="0" w:space="0" w:color="auto"/>
        <w:bottom w:val="none" w:sz="0" w:space="0" w:color="auto"/>
        <w:right w:val="none" w:sz="0" w:space="0" w:color="auto"/>
      </w:divBdr>
    </w:div>
    <w:div w:id="1045183443">
      <w:bodyDiv w:val="1"/>
      <w:marLeft w:val="0"/>
      <w:marRight w:val="0"/>
      <w:marTop w:val="0"/>
      <w:marBottom w:val="0"/>
      <w:divBdr>
        <w:top w:val="none" w:sz="0" w:space="0" w:color="auto"/>
        <w:left w:val="none" w:sz="0" w:space="0" w:color="auto"/>
        <w:bottom w:val="none" w:sz="0" w:space="0" w:color="auto"/>
        <w:right w:val="none" w:sz="0" w:space="0" w:color="auto"/>
      </w:divBdr>
    </w:div>
    <w:div w:id="1045711947">
      <w:bodyDiv w:val="1"/>
      <w:marLeft w:val="0"/>
      <w:marRight w:val="0"/>
      <w:marTop w:val="0"/>
      <w:marBottom w:val="0"/>
      <w:divBdr>
        <w:top w:val="none" w:sz="0" w:space="0" w:color="auto"/>
        <w:left w:val="none" w:sz="0" w:space="0" w:color="auto"/>
        <w:bottom w:val="none" w:sz="0" w:space="0" w:color="auto"/>
        <w:right w:val="none" w:sz="0" w:space="0" w:color="auto"/>
      </w:divBdr>
    </w:div>
    <w:div w:id="1046833639">
      <w:bodyDiv w:val="1"/>
      <w:marLeft w:val="0"/>
      <w:marRight w:val="0"/>
      <w:marTop w:val="0"/>
      <w:marBottom w:val="0"/>
      <w:divBdr>
        <w:top w:val="none" w:sz="0" w:space="0" w:color="auto"/>
        <w:left w:val="none" w:sz="0" w:space="0" w:color="auto"/>
        <w:bottom w:val="none" w:sz="0" w:space="0" w:color="auto"/>
        <w:right w:val="none" w:sz="0" w:space="0" w:color="auto"/>
      </w:divBdr>
    </w:div>
    <w:div w:id="1047148189">
      <w:bodyDiv w:val="1"/>
      <w:marLeft w:val="0"/>
      <w:marRight w:val="0"/>
      <w:marTop w:val="0"/>
      <w:marBottom w:val="0"/>
      <w:divBdr>
        <w:top w:val="none" w:sz="0" w:space="0" w:color="auto"/>
        <w:left w:val="none" w:sz="0" w:space="0" w:color="auto"/>
        <w:bottom w:val="none" w:sz="0" w:space="0" w:color="auto"/>
        <w:right w:val="none" w:sz="0" w:space="0" w:color="auto"/>
      </w:divBdr>
    </w:div>
    <w:div w:id="1047604521">
      <w:bodyDiv w:val="1"/>
      <w:marLeft w:val="0"/>
      <w:marRight w:val="0"/>
      <w:marTop w:val="0"/>
      <w:marBottom w:val="0"/>
      <w:divBdr>
        <w:top w:val="none" w:sz="0" w:space="0" w:color="auto"/>
        <w:left w:val="none" w:sz="0" w:space="0" w:color="auto"/>
        <w:bottom w:val="none" w:sz="0" w:space="0" w:color="auto"/>
        <w:right w:val="none" w:sz="0" w:space="0" w:color="auto"/>
      </w:divBdr>
    </w:div>
    <w:div w:id="1048602490">
      <w:bodyDiv w:val="1"/>
      <w:marLeft w:val="0"/>
      <w:marRight w:val="0"/>
      <w:marTop w:val="0"/>
      <w:marBottom w:val="0"/>
      <w:divBdr>
        <w:top w:val="none" w:sz="0" w:space="0" w:color="auto"/>
        <w:left w:val="none" w:sz="0" w:space="0" w:color="auto"/>
        <w:bottom w:val="none" w:sz="0" w:space="0" w:color="auto"/>
        <w:right w:val="none" w:sz="0" w:space="0" w:color="auto"/>
      </w:divBdr>
    </w:div>
    <w:div w:id="1049768063">
      <w:bodyDiv w:val="1"/>
      <w:marLeft w:val="0"/>
      <w:marRight w:val="0"/>
      <w:marTop w:val="0"/>
      <w:marBottom w:val="0"/>
      <w:divBdr>
        <w:top w:val="none" w:sz="0" w:space="0" w:color="auto"/>
        <w:left w:val="none" w:sz="0" w:space="0" w:color="auto"/>
        <w:bottom w:val="none" w:sz="0" w:space="0" w:color="auto"/>
        <w:right w:val="none" w:sz="0" w:space="0" w:color="auto"/>
      </w:divBdr>
    </w:div>
    <w:div w:id="1049770667">
      <w:bodyDiv w:val="1"/>
      <w:marLeft w:val="0"/>
      <w:marRight w:val="0"/>
      <w:marTop w:val="0"/>
      <w:marBottom w:val="0"/>
      <w:divBdr>
        <w:top w:val="none" w:sz="0" w:space="0" w:color="auto"/>
        <w:left w:val="none" w:sz="0" w:space="0" w:color="auto"/>
        <w:bottom w:val="none" w:sz="0" w:space="0" w:color="auto"/>
        <w:right w:val="none" w:sz="0" w:space="0" w:color="auto"/>
      </w:divBdr>
    </w:div>
    <w:div w:id="1051344054">
      <w:bodyDiv w:val="1"/>
      <w:marLeft w:val="0"/>
      <w:marRight w:val="0"/>
      <w:marTop w:val="0"/>
      <w:marBottom w:val="0"/>
      <w:divBdr>
        <w:top w:val="none" w:sz="0" w:space="0" w:color="auto"/>
        <w:left w:val="none" w:sz="0" w:space="0" w:color="auto"/>
        <w:bottom w:val="none" w:sz="0" w:space="0" w:color="auto"/>
        <w:right w:val="none" w:sz="0" w:space="0" w:color="auto"/>
      </w:divBdr>
    </w:div>
    <w:div w:id="1051685280">
      <w:bodyDiv w:val="1"/>
      <w:marLeft w:val="0"/>
      <w:marRight w:val="0"/>
      <w:marTop w:val="0"/>
      <w:marBottom w:val="0"/>
      <w:divBdr>
        <w:top w:val="none" w:sz="0" w:space="0" w:color="auto"/>
        <w:left w:val="none" w:sz="0" w:space="0" w:color="auto"/>
        <w:bottom w:val="none" w:sz="0" w:space="0" w:color="auto"/>
        <w:right w:val="none" w:sz="0" w:space="0" w:color="auto"/>
      </w:divBdr>
    </w:div>
    <w:div w:id="1052385367">
      <w:bodyDiv w:val="1"/>
      <w:marLeft w:val="0"/>
      <w:marRight w:val="0"/>
      <w:marTop w:val="0"/>
      <w:marBottom w:val="0"/>
      <w:divBdr>
        <w:top w:val="none" w:sz="0" w:space="0" w:color="auto"/>
        <w:left w:val="none" w:sz="0" w:space="0" w:color="auto"/>
        <w:bottom w:val="none" w:sz="0" w:space="0" w:color="auto"/>
        <w:right w:val="none" w:sz="0" w:space="0" w:color="auto"/>
      </w:divBdr>
    </w:div>
    <w:div w:id="1052967396">
      <w:bodyDiv w:val="1"/>
      <w:marLeft w:val="0"/>
      <w:marRight w:val="0"/>
      <w:marTop w:val="0"/>
      <w:marBottom w:val="0"/>
      <w:divBdr>
        <w:top w:val="none" w:sz="0" w:space="0" w:color="auto"/>
        <w:left w:val="none" w:sz="0" w:space="0" w:color="auto"/>
        <w:bottom w:val="none" w:sz="0" w:space="0" w:color="auto"/>
        <w:right w:val="none" w:sz="0" w:space="0" w:color="auto"/>
      </w:divBdr>
    </w:div>
    <w:div w:id="1052997712">
      <w:bodyDiv w:val="1"/>
      <w:marLeft w:val="0"/>
      <w:marRight w:val="0"/>
      <w:marTop w:val="0"/>
      <w:marBottom w:val="0"/>
      <w:divBdr>
        <w:top w:val="none" w:sz="0" w:space="0" w:color="auto"/>
        <w:left w:val="none" w:sz="0" w:space="0" w:color="auto"/>
        <w:bottom w:val="none" w:sz="0" w:space="0" w:color="auto"/>
        <w:right w:val="none" w:sz="0" w:space="0" w:color="auto"/>
      </w:divBdr>
    </w:div>
    <w:div w:id="1053191540">
      <w:bodyDiv w:val="1"/>
      <w:marLeft w:val="0"/>
      <w:marRight w:val="0"/>
      <w:marTop w:val="0"/>
      <w:marBottom w:val="0"/>
      <w:divBdr>
        <w:top w:val="none" w:sz="0" w:space="0" w:color="auto"/>
        <w:left w:val="none" w:sz="0" w:space="0" w:color="auto"/>
        <w:bottom w:val="none" w:sz="0" w:space="0" w:color="auto"/>
        <w:right w:val="none" w:sz="0" w:space="0" w:color="auto"/>
      </w:divBdr>
    </w:div>
    <w:div w:id="1055859332">
      <w:bodyDiv w:val="1"/>
      <w:marLeft w:val="0"/>
      <w:marRight w:val="0"/>
      <w:marTop w:val="0"/>
      <w:marBottom w:val="0"/>
      <w:divBdr>
        <w:top w:val="none" w:sz="0" w:space="0" w:color="auto"/>
        <w:left w:val="none" w:sz="0" w:space="0" w:color="auto"/>
        <w:bottom w:val="none" w:sz="0" w:space="0" w:color="auto"/>
        <w:right w:val="none" w:sz="0" w:space="0" w:color="auto"/>
      </w:divBdr>
    </w:div>
    <w:div w:id="1056776088">
      <w:bodyDiv w:val="1"/>
      <w:marLeft w:val="0"/>
      <w:marRight w:val="0"/>
      <w:marTop w:val="0"/>
      <w:marBottom w:val="0"/>
      <w:divBdr>
        <w:top w:val="none" w:sz="0" w:space="0" w:color="auto"/>
        <w:left w:val="none" w:sz="0" w:space="0" w:color="auto"/>
        <w:bottom w:val="none" w:sz="0" w:space="0" w:color="auto"/>
        <w:right w:val="none" w:sz="0" w:space="0" w:color="auto"/>
      </w:divBdr>
    </w:div>
    <w:div w:id="1058894169">
      <w:bodyDiv w:val="1"/>
      <w:marLeft w:val="0"/>
      <w:marRight w:val="0"/>
      <w:marTop w:val="0"/>
      <w:marBottom w:val="0"/>
      <w:divBdr>
        <w:top w:val="none" w:sz="0" w:space="0" w:color="auto"/>
        <w:left w:val="none" w:sz="0" w:space="0" w:color="auto"/>
        <w:bottom w:val="none" w:sz="0" w:space="0" w:color="auto"/>
        <w:right w:val="none" w:sz="0" w:space="0" w:color="auto"/>
      </w:divBdr>
    </w:div>
    <w:div w:id="1059787688">
      <w:bodyDiv w:val="1"/>
      <w:marLeft w:val="0"/>
      <w:marRight w:val="0"/>
      <w:marTop w:val="0"/>
      <w:marBottom w:val="0"/>
      <w:divBdr>
        <w:top w:val="none" w:sz="0" w:space="0" w:color="auto"/>
        <w:left w:val="none" w:sz="0" w:space="0" w:color="auto"/>
        <w:bottom w:val="none" w:sz="0" w:space="0" w:color="auto"/>
        <w:right w:val="none" w:sz="0" w:space="0" w:color="auto"/>
      </w:divBdr>
    </w:div>
    <w:div w:id="1060329192">
      <w:bodyDiv w:val="1"/>
      <w:marLeft w:val="0"/>
      <w:marRight w:val="0"/>
      <w:marTop w:val="0"/>
      <w:marBottom w:val="0"/>
      <w:divBdr>
        <w:top w:val="none" w:sz="0" w:space="0" w:color="auto"/>
        <w:left w:val="none" w:sz="0" w:space="0" w:color="auto"/>
        <w:bottom w:val="none" w:sz="0" w:space="0" w:color="auto"/>
        <w:right w:val="none" w:sz="0" w:space="0" w:color="auto"/>
      </w:divBdr>
    </w:div>
    <w:div w:id="1061825532">
      <w:bodyDiv w:val="1"/>
      <w:marLeft w:val="0"/>
      <w:marRight w:val="0"/>
      <w:marTop w:val="0"/>
      <w:marBottom w:val="0"/>
      <w:divBdr>
        <w:top w:val="none" w:sz="0" w:space="0" w:color="auto"/>
        <w:left w:val="none" w:sz="0" w:space="0" w:color="auto"/>
        <w:bottom w:val="none" w:sz="0" w:space="0" w:color="auto"/>
        <w:right w:val="none" w:sz="0" w:space="0" w:color="auto"/>
      </w:divBdr>
    </w:div>
    <w:div w:id="1062020661">
      <w:bodyDiv w:val="1"/>
      <w:marLeft w:val="0"/>
      <w:marRight w:val="0"/>
      <w:marTop w:val="0"/>
      <w:marBottom w:val="0"/>
      <w:divBdr>
        <w:top w:val="none" w:sz="0" w:space="0" w:color="auto"/>
        <w:left w:val="none" w:sz="0" w:space="0" w:color="auto"/>
        <w:bottom w:val="none" w:sz="0" w:space="0" w:color="auto"/>
        <w:right w:val="none" w:sz="0" w:space="0" w:color="auto"/>
      </w:divBdr>
    </w:div>
    <w:div w:id="1063024269">
      <w:bodyDiv w:val="1"/>
      <w:marLeft w:val="0"/>
      <w:marRight w:val="0"/>
      <w:marTop w:val="0"/>
      <w:marBottom w:val="0"/>
      <w:divBdr>
        <w:top w:val="none" w:sz="0" w:space="0" w:color="auto"/>
        <w:left w:val="none" w:sz="0" w:space="0" w:color="auto"/>
        <w:bottom w:val="none" w:sz="0" w:space="0" w:color="auto"/>
        <w:right w:val="none" w:sz="0" w:space="0" w:color="auto"/>
      </w:divBdr>
    </w:div>
    <w:div w:id="1064911485">
      <w:bodyDiv w:val="1"/>
      <w:marLeft w:val="0"/>
      <w:marRight w:val="0"/>
      <w:marTop w:val="0"/>
      <w:marBottom w:val="0"/>
      <w:divBdr>
        <w:top w:val="none" w:sz="0" w:space="0" w:color="auto"/>
        <w:left w:val="none" w:sz="0" w:space="0" w:color="auto"/>
        <w:bottom w:val="none" w:sz="0" w:space="0" w:color="auto"/>
        <w:right w:val="none" w:sz="0" w:space="0" w:color="auto"/>
      </w:divBdr>
    </w:div>
    <w:div w:id="1064916468">
      <w:bodyDiv w:val="1"/>
      <w:marLeft w:val="0"/>
      <w:marRight w:val="0"/>
      <w:marTop w:val="0"/>
      <w:marBottom w:val="0"/>
      <w:divBdr>
        <w:top w:val="none" w:sz="0" w:space="0" w:color="auto"/>
        <w:left w:val="none" w:sz="0" w:space="0" w:color="auto"/>
        <w:bottom w:val="none" w:sz="0" w:space="0" w:color="auto"/>
        <w:right w:val="none" w:sz="0" w:space="0" w:color="auto"/>
      </w:divBdr>
    </w:div>
    <w:div w:id="1065105165">
      <w:bodyDiv w:val="1"/>
      <w:marLeft w:val="0"/>
      <w:marRight w:val="0"/>
      <w:marTop w:val="0"/>
      <w:marBottom w:val="0"/>
      <w:divBdr>
        <w:top w:val="none" w:sz="0" w:space="0" w:color="auto"/>
        <w:left w:val="none" w:sz="0" w:space="0" w:color="auto"/>
        <w:bottom w:val="none" w:sz="0" w:space="0" w:color="auto"/>
        <w:right w:val="none" w:sz="0" w:space="0" w:color="auto"/>
      </w:divBdr>
    </w:div>
    <w:div w:id="1065566104">
      <w:bodyDiv w:val="1"/>
      <w:marLeft w:val="0"/>
      <w:marRight w:val="0"/>
      <w:marTop w:val="0"/>
      <w:marBottom w:val="0"/>
      <w:divBdr>
        <w:top w:val="none" w:sz="0" w:space="0" w:color="auto"/>
        <w:left w:val="none" w:sz="0" w:space="0" w:color="auto"/>
        <w:bottom w:val="none" w:sz="0" w:space="0" w:color="auto"/>
        <w:right w:val="none" w:sz="0" w:space="0" w:color="auto"/>
      </w:divBdr>
    </w:div>
    <w:div w:id="1065686606">
      <w:bodyDiv w:val="1"/>
      <w:marLeft w:val="0"/>
      <w:marRight w:val="0"/>
      <w:marTop w:val="0"/>
      <w:marBottom w:val="0"/>
      <w:divBdr>
        <w:top w:val="none" w:sz="0" w:space="0" w:color="auto"/>
        <w:left w:val="none" w:sz="0" w:space="0" w:color="auto"/>
        <w:bottom w:val="none" w:sz="0" w:space="0" w:color="auto"/>
        <w:right w:val="none" w:sz="0" w:space="0" w:color="auto"/>
      </w:divBdr>
    </w:div>
    <w:div w:id="1067067951">
      <w:bodyDiv w:val="1"/>
      <w:marLeft w:val="0"/>
      <w:marRight w:val="0"/>
      <w:marTop w:val="0"/>
      <w:marBottom w:val="0"/>
      <w:divBdr>
        <w:top w:val="none" w:sz="0" w:space="0" w:color="auto"/>
        <w:left w:val="none" w:sz="0" w:space="0" w:color="auto"/>
        <w:bottom w:val="none" w:sz="0" w:space="0" w:color="auto"/>
        <w:right w:val="none" w:sz="0" w:space="0" w:color="auto"/>
      </w:divBdr>
    </w:div>
    <w:div w:id="1067455650">
      <w:bodyDiv w:val="1"/>
      <w:marLeft w:val="0"/>
      <w:marRight w:val="0"/>
      <w:marTop w:val="0"/>
      <w:marBottom w:val="0"/>
      <w:divBdr>
        <w:top w:val="none" w:sz="0" w:space="0" w:color="auto"/>
        <w:left w:val="none" w:sz="0" w:space="0" w:color="auto"/>
        <w:bottom w:val="none" w:sz="0" w:space="0" w:color="auto"/>
        <w:right w:val="none" w:sz="0" w:space="0" w:color="auto"/>
      </w:divBdr>
    </w:div>
    <w:div w:id="1067647073">
      <w:bodyDiv w:val="1"/>
      <w:marLeft w:val="0"/>
      <w:marRight w:val="0"/>
      <w:marTop w:val="0"/>
      <w:marBottom w:val="0"/>
      <w:divBdr>
        <w:top w:val="none" w:sz="0" w:space="0" w:color="auto"/>
        <w:left w:val="none" w:sz="0" w:space="0" w:color="auto"/>
        <w:bottom w:val="none" w:sz="0" w:space="0" w:color="auto"/>
        <w:right w:val="none" w:sz="0" w:space="0" w:color="auto"/>
      </w:divBdr>
    </w:div>
    <w:div w:id="1067845302">
      <w:bodyDiv w:val="1"/>
      <w:marLeft w:val="0"/>
      <w:marRight w:val="0"/>
      <w:marTop w:val="0"/>
      <w:marBottom w:val="0"/>
      <w:divBdr>
        <w:top w:val="none" w:sz="0" w:space="0" w:color="auto"/>
        <w:left w:val="none" w:sz="0" w:space="0" w:color="auto"/>
        <w:bottom w:val="none" w:sz="0" w:space="0" w:color="auto"/>
        <w:right w:val="none" w:sz="0" w:space="0" w:color="auto"/>
      </w:divBdr>
    </w:div>
    <w:div w:id="1070546001">
      <w:bodyDiv w:val="1"/>
      <w:marLeft w:val="0"/>
      <w:marRight w:val="0"/>
      <w:marTop w:val="0"/>
      <w:marBottom w:val="0"/>
      <w:divBdr>
        <w:top w:val="none" w:sz="0" w:space="0" w:color="auto"/>
        <w:left w:val="none" w:sz="0" w:space="0" w:color="auto"/>
        <w:bottom w:val="none" w:sz="0" w:space="0" w:color="auto"/>
        <w:right w:val="none" w:sz="0" w:space="0" w:color="auto"/>
      </w:divBdr>
    </w:div>
    <w:div w:id="1070929996">
      <w:bodyDiv w:val="1"/>
      <w:marLeft w:val="0"/>
      <w:marRight w:val="0"/>
      <w:marTop w:val="0"/>
      <w:marBottom w:val="0"/>
      <w:divBdr>
        <w:top w:val="none" w:sz="0" w:space="0" w:color="auto"/>
        <w:left w:val="none" w:sz="0" w:space="0" w:color="auto"/>
        <w:bottom w:val="none" w:sz="0" w:space="0" w:color="auto"/>
        <w:right w:val="none" w:sz="0" w:space="0" w:color="auto"/>
      </w:divBdr>
    </w:div>
    <w:div w:id="1071849166">
      <w:bodyDiv w:val="1"/>
      <w:marLeft w:val="0"/>
      <w:marRight w:val="0"/>
      <w:marTop w:val="0"/>
      <w:marBottom w:val="0"/>
      <w:divBdr>
        <w:top w:val="none" w:sz="0" w:space="0" w:color="auto"/>
        <w:left w:val="none" w:sz="0" w:space="0" w:color="auto"/>
        <w:bottom w:val="none" w:sz="0" w:space="0" w:color="auto"/>
        <w:right w:val="none" w:sz="0" w:space="0" w:color="auto"/>
      </w:divBdr>
    </w:div>
    <w:div w:id="1072200455">
      <w:bodyDiv w:val="1"/>
      <w:marLeft w:val="0"/>
      <w:marRight w:val="0"/>
      <w:marTop w:val="0"/>
      <w:marBottom w:val="0"/>
      <w:divBdr>
        <w:top w:val="none" w:sz="0" w:space="0" w:color="auto"/>
        <w:left w:val="none" w:sz="0" w:space="0" w:color="auto"/>
        <w:bottom w:val="none" w:sz="0" w:space="0" w:color="auto"/>
        <w:right w:val="none" w:sz="0" w:space="0" w:color="auto"/>
      </w:divBdr>
    </w:div>
    <w:div w:id="1072236474">
      <w:bodyDiv w:val="1"/>
      <w:marLeft w:val="0"/>
      <w:marRight w:val="0"/>
      <w:marTop w:val="0"/>
      <w:marBottom w:val="0"/>
      <w:divBdr>
        <w:top w:val="none" w:sz="0" w:space="0" w:color="auto"/>
        <w:left w:val="none" w:sz="0" w:space="0" w:color="auto"/>
        <w:bottom w:val="none" w:sz="0" w:space="0" w:color="auto"/>
        <w:right w:val="none" w:sz="0" w:space="0" w:color="auto"/>
      </w:divBdr>
    </w:div>
    <w:div w:id="1072628122">
      <w:bodyDiv w:val="1"/>
      <w:marLeft w:val="0"/>
      <w:marRight w:val="0"/>
      <w:marTop w:val="0"/>
      <w:marBottom w:val="0"/>
      <w:divBdr>
        <w:top w:val="none" w:sz="0" w:space="0" w:color="auto"/>
        <w:left w:val="none" w:sz="0" w:space="0" w:color="auto"/>
        <w:bottom w:val="none" w:sz="0" w:space="0" w:color="auto"/>
        <w:right w:val="none" w:sz="0" w:space="0" w:color="auto"/>
      </w:divBdr>
    </w:div>
    <w:div w:id="1072703638">
      <w:bodyDiv w:val="1"/>
      <w:marLeft w:val="0"/>
      <w:marRight w:val="0"/>
      <w:marTop w:val="0"/>
      <w:marBottom w:val="0"/>
      <w:divBdr>
        <w:top w:val="none" w:sz="0" w:space="0" w:color="auto"/>
        <w:left w:val="none" w:sz="0" w:space="0" w:color="auto"/>
        <w:bottom w:val="none" w:sz="0" w:space="0" w:color="auto"/>
        <w:right w:val="none" w:sz="0" w:space="0" w:color="auto"/>
      </w:divBdr>
    </w:div>
    <w:div w:id="1072773796">
      <w:bodyDiv w:val="1"/>
      <w:marLeft w:val="0"/>
      <w:marRight w:val="0"/>
      <w:marTop w:val="0"/>
      <w:marBottom w:val="0"/>
      <w:divBdr>
        <w:top w:val="none" w:sz="0" w:space="0" w:color="auto"/>
        <w:left w:val="none" w:sz="0" w:space="0" w:color="auto"/>
        <w:bottom w:val="none" w:sz="0" w:space="0" w:color="auto"/>
        <w:right w:val="none" w:sz="0" w:space="0" w:color="auto"/>
      </w:divBdr>
    </w:div>
    <w:div w:id="1072854278">
      <w:bodyDiv w:val="1"/>
      <w:marLeft w:val="0"/>
      <w:marRight w:val="0"/>
      <w:marTop w:val="0"/>
      <w:marBottom w:val="0"/>
      <w:divBdr>
        <w:top w:val="none" w:sz="0" w:space="0" w:color="auto"/>
        <w:left w:val="none" w:sz="0" w:space="0" w:color="auto"/>
        <w:bottom w:val="none" w:sz="0" w:space="0" w:color="auto"/>
        <w:right w:val="none" w:sz="0" w:space="0" w:color="auto"/>
      </w:divBdr>
    </w:div>
    <w:div w:id="1072971109">
      <w:bodyDiv w:val="1"/>
      <w:marLeft w:val="0"/>
      <w:marRight w:val="0"/>
      <w:marTop w:val="0"/>
      <w:marBottom w:val="0"/>
      <w:divBdr>
        <w:top w:val="none" w:sz="0" w:space="0" w:color="auto"/>
        <w:left w:val="none" w:sz="0" w:space="0" w:color="auto"/>
        <w:bottom w:val="none" w:sz="0" w:space="0" w:color="auto"/>
        <w:right w:val="none" w:sz="0" w:space="0" w:color="auto"/>
      </w:divBdr>
    </w:div>
    <w:div w:id="1073434204">
      <w:bodyDiv w:val="1"/>
      <w:marLeft w:val="0"/>
      <w:marRight w:val="0"/>
      <w:marTop w:val="0"/>
      <w:marBottom w:val="0"/>
      <w:divBdr>
        <w:top w:val="none" w:sz="0" w:space="0" w:color="auto"/>
        <w:left w:val="none" w:sz="0" w:space="0" w:color="auto"/>
        <w:bottom w:val="none" w:sz="0" w:space="0" w:color="auto"/>
        <w:right w:val="none" w:sz="0" w:space="0" w:color="auto"/>
      </w:divBdr>
    </w:div>
    <w:div w:id="1074165259">
      <w:bodyDiv w:val="1"/>
      <w:marLeft w:val="0"/>
      <w:marRight w:val="0"/>
      <w:marTop w:val="0"/>
      <w:marBottom w:val="0"/>
      <w:divBdr>
        <w:top w:val="none" w:sz="0" w:space="0" w:color="auto"/>
        <w:left w:val="none" w:sz="0" w:space="0" w:color="auto"/>
        <w:bottom w:val="none" w:sz="0" w:space="0" w:color="auto"/>
        <w:right w:val="none" w:sz="0" w:space="0" w:color="auto"/>
      </w:divBdr>
    </w:div>
    <w:div w:id="1074862149">
      <w:bodyDiv w:val="1"/>
      <w:marLeft w:val="0"/>
      <w:marRight w:val="0"/>
      <w:marTop w:val="0"/>
      <w:marBottom w:val="0"/>
      <w:divBdr>
        <w:top w:val="none" w:sz="0" w:space="0" w:color="auto"/>
        <w:left w:val="none" w:sz="0" w:space="0" w:color="auto"/>
        <w:bottom w:val="none" w:sz="0" w:space="0" w:color="auto"/>
        <w:right w:val="none" w:sz="0" w:space="0" w:color="auto"/>
      </w:divBdr>
    </w:div>
    <w:div w:id="1074939375">
      <w:bodyDiv w:val="1"/>
      <w:marLeft w:val="0"/>
      <w:marRight w:val="0"/>
      <w:marTop w:val="0"/>
      <w:marBottom w:val="0"/>
      <w:divBdr>
        <w:top w:val="none" w:sz="0" w:space="0" w:color="auto"/>
        <w:left w:val="none" w:sz="0" w:space="0" w:color="auto"/>
        <w:bottom w:val="none" w:sz="0" w:space="0" w:color="auto"/>
        <w:right w:val="none" w:sz="0" w:space="0" w:color="auto"/>
      </w:divBdr>
    </w:div>
    <w:div w:id="1075201609">
      <w:bodyDiv w:val="1"/>
      <w:marLeft w:val="0"/>
      <w:marRight w:val="0"/>
      <w:marTop w:val="0"/>
      <w:marBottom w:val="0"/>
      <w:divBdr>
        <w:top w:val="none" w:sz="0" w:space="0" w:color="auto"/>
        <w:left w:val="none" w:sz="0" w:space="0" w:color="auto"/>
        <w:bottom w:val="none" w:sz="0" w:space="0" w:color="auto"/>
        <w:right w:val="none" w:sz="0" w:space="0" w:color="auto"/>
      </w:divBdr>
    </w:div>
    <w:div w:id="1075468517">
      <w:bodyDiv w:val="1"/>
      <w:marLeft w:val="0"/>
      <w:marRight w:val="0"/>
      <w:marTop w:val="0"/>
      <w:marBottom w:val="0"/>
      <w:divBdr>
        <w:top w:val="none" w:sz="0" w:space="0" w:color="auto"/>
        <w:left w:val="none" w:sz="0" w:space="0" w:color="auto"/>
        <w:bottom w:val="none" w:sz="0" w:space="0" w:color="auto"/>
        <w:right w:val="none" w:sz="0" w:space="0" w:color="auto"/>
      </w:divBdr>
    </w:div>
    <w:div w:id="1075980813">
      <w:bodyDiv w:val="1"/>
      <w:marLeft w:val="0"/>
      <w:marRight w:val="0"/>
      <w:marTop w:val="0"/>
      <w:marBottom w:val="0"/>
      <w:divBdr>
        <w:top w:val="none" w:sz="0" w:space="0" w:color="auto"/>
        <w:left w:val="none" w:sz="0" w:space="0" w:color="auto"/>
        <w:bottom w:val="none" w:sz="0" w:space="0" w:color="auto"/>
        <w:right w:val="none" w:sz="0" w:space="0" w:color="auto"/>
      </w:divBdr>
    </w:div>
    <w:div w:id="1076364521">
      <w:bodyDiv w:val="1"/>
      <w:marLeft w:val="0"/>
      <w:marRight w:val="0"/>
      <w:marTop w:val="0"/>
      <w:marBottom w:val="0"/>
      <w:divBdr>
        <w:top w:val="none" w:sz="0" w:space="0" w:color="auto"/>
        <w:left w:val="none" w:sz="0" w:space="0" w:color="auto"/>
        <w:bottom w:val="none" w:sz="0" w:space="0" w:color="auto"/>
        <w:right w:val="none" w:sz="0" w:space="0" w:color="auto"/>
      </w:divBdr>
    </w:div>
    <w:div w:id="1076711734">
      <w:bodyDiv w:val="1"/>
      <w:marLeft w:val="0"/>
      <w:marRight w:val="0"/>
      <w:marTop w:val="0"/>
      <w:marBottom w:val="0"/>
      <w:divBdr>
        <w:top w:val="none" w:sz="0" w:space="0" w:color="auto"/>
        <w:left w:val="none" w:sz="0" w:space="0" w:color="auto"/>
        <w:bottom w:val="none" w:sz="0" w:space="0" w:color="auto"/>
        <w:right w:val="none" w:sz="0" w:space="0" w:color="auto"/>
      </w:divBdr>
    </w:div>
    <w:div w:id="1077019124">
      <w:bodyDiv w:val="1"/>
      <w:marLeft w:val="0"/>
      <w:marRight w:val="0"/>
      <w:marTop w:val="0"/>
      <w:marBottom w:val="0"/>
      <w:divBdr>
        <w:top w:val="none" w:sz="0" w:space="0" w:color="auto"/>
        <w:left w:val="none" w:sz="0" w:space="0" w:color="auto"/>
        <w:bottom w:val="none" w:sz="0" w:space="0" w:color="auto"/>
        <w:right w:val="none" w:sz="0" w:space="0" w:color="auto"/>
      </w:divBdr>
    </w:div>
    <w:div w:id="1077021456">
      <w:bodyDiv w:val="1"/>
      <w:marLeft w:val="0"/>
      <w:marRight w:val="0"/>
      <w:marTop w:val="0"/>
      <w:marBottom w:val="0"/>
      <w:divBdr>
        <w:top w:val="none" w:sz="0" w:space="0" w:color="auto"/>
        <w:left w:val="none" w:sz="0" w:space="0" w:color="auto"/>
        <w:bottom w:val="none" w:sz="0" w:space="0" w:color="auto"/>
        <w:right w:val="none" w:sz="0" w:space="0" w:color="auto"/>
      </w:divBdr>
    </w:div>
    <w:div w:id="1077247442">
      <w:bodyDiv w:val="1"/>
      <w:marLeft w:val="0"/>
      <w:marRight w:val="0"/>
      <w:marTop w:val="0"/>
      <w:marBottom w:val="0"/>
      <w:divBdr>
        <w:top w:val="none" w:sz="0" w:space="0" w:color="auto"/>
        <w:left w:val="none" w:sz="0" w:space="0" w:color="auto"/>
        <w:bottom w:val="none" w:sz="0" w:space="0" w:color="auto"/>
        <w:right w:val="none" w:sz="0" w:space="0" w:color="auto"/>
      </w:divBdr>
    </w:div>
    <w:div w:id="1078409097">
      <w:bodyDiv w:val="1"/>
      <w:marLeft w:val="0"/>
      <w:marRight w:val="0"/>
      <w:marTop w:val="0"/>
      <w:marBottom w:val="0"/>
      <w:divBdr>
        <w:top w:val="none" w:sz="0" w:space="0" w:color="auto"/>
        <w:left w:val="none" w:sz="0" w:space="0" w:color="auto"/>
        <w:bottom w:val="none" w:sz="0" w:space="0" w:color="auto"/>
        <w:right w:val="none" w:sz="0" w:space="0" w:color="auto"/>
      </w:divBdr>
    </w:div>
    <w:div w:id="1078669245">
      <w:bodyDiv w:val="1"/>
      <w:marLeft w:val="0"/>
      <w:marRight w:val="0"/>
      <w:marTop w:val="0"/>
      <w:marBottom w:val="0"/>
      <w:divBdr>
        <w:top w:val="none" w:sz="0" w:space="0" w:color="auto"/>
        <w:left w:val="none" w:sz="0" w:space="0" w:color="auto"/>
        <w:bottom w:val="none" w:sz="0" w:space="0" w:color="auto"/>
        <w:right w:val="none" w:sz="0" w:space="0" w:color="auto"/>
      </w:divBdr>
    </w:div>
    <w:div w:id="1079131486">
      <w:bodyDiv w:val="1"/>
      <w:marLeft w:val="0"/>
      <w:marRight w:val="0"/>
      <w:marTop w:val="0"/>
      <w:marBottom w:val="0"/>
      <w:divBdr>
        <w:top w:val="none" w:sz="0" w:space="0" w:color="auto"/>
        <w:left w:val="none" w:sz="0" w:space="0" w:color="auto"/>
        <w:bottom w:val="none" w:sz="0" w:space="0" w:color="auto"/>
        <w:right w:val="none" w:sz="0" w:space="0" w:color="auto"/>
      </w:divBdr>
    </w:div>
    <w:div w:id="1079987614">
      <w:bodyDiv w:val="1"/>
      <w:marLeft w:val="0"/>
      <w:marRight w:val="0"/>
      <w:marTop w:val="0"/>
      <w:marBottom w:val="0"/>
      <w:divBdr>
        <w:top w:val="none" w:sz="0" w:space="0" w:color="auto"/>
        <w:left w:val="none" w:sz="0" w:space="0" w:color="auto"/>
        <w:bottom w:val="none" w:sz="0" w:space="0" w:color="auto"/>
        <w:right w:val="none" w:sz="0" w:space="0" w:color="auto"/>
      </w:divBdr>
    </w:div>
    <w:div w:id="1080298035">
      <w:bodyDiv w:val="1"/>
      <w:marLeft w:val="0"/>
      <w:marRight w:val="0"/>
      <w:marTop w:val="0"/>
      <w:marBottom w:val="0"/>
      <w:divBdr>
        <w:top w:val="none" w:sz="0" w:space="0" w:color="auto"/>
        <w:left w:val="none" w:sz="0" w:space="0" w:color="auto"/>
        <w:bottom w:val="none" w:sz="0" w:space="0" w:color="auto"/>
        <w:right w:val="none" w:sz="0" w:space="0" w:color="auto"/>
      </w:divBdr>
    </w:div>
    <w:div w:id="1080519223">
      <w:bodyDiv w:val="1"/>
      <w:marLeft w:val="0"/>
      <w:marRight w:val="0"/>
      <w:marTop w:val="0"/>
      <w:marBottom w:val="0"/>
      <w:divBdr>
        <w:top w:val="none" w:sz="0" w:space="0" w:color="auto"/>
        <w:left w:val="none" w:sz="0" w:space="0" w:color="auto"/>
        <w:bottom w:val="none" w:sz="0" w:space="0" w:color="auto"/>
        <w:right w:val="none" w:sz="0" w:space="0" w:color="auto"/>
      </w:divBdr>
    </w:div>
    <w:div w:id="1082989536">
      <w:bodyDiv w:val="1"/>
      <w:marLeft w:val="0"/>
      <w:marRight w:val="0"/>
      <w:marTop w:val="0"/>
      <w:marBottom w:val="0"/>
      <w:divBdr>
        <w:top w:val="none" w:sz="0" w:space="0" w:color="auto"/>
        <w:left w:val="none" w:sz="0" w:space="0" w:color="auto"/>
        <w:bottom w:val="none" w:sz="0" w:space="0" w:color="auto"/>
        <w:right w:val="none" w:sz="0" w:space="0" w:color="auto"/>
      </w:divBdr>
    </w:div>
    <w:div w:id="1083532579">
      <w:bodyDiv w:val="1"/>
      <w:marLeft w:val="0"/>
      <w:marRight w:val="0"/>
      <w:marTop w:val="0"/>
      <w:marBottom w:val="0"/>
      <w:divBdr>
        <w:top w:val="none" w:sz="0" w:space="0" w:color="auto"/>
        <w:left w:val="none" w:sz="0" w:space="0" w:color="auto"/>
        <w:bottom w:val="none" w:sz="0" w:space="0" w:color="auto"/>
        <w:right w:val="none" w:sz="0" w:space="0" w:color="auto"/>
      </w:divBdr>
    </w:div>
    <w:div w:id="1084958531">
      <w:bodyDiv w:val="1"/>
      <w:marLeft w:val="0"/>
      <w:marRight w:val="0"/>
      <w:marTop w:val="0"/>
      <w:marBottom w:val="0"/>
      <w:divBdr>
        <w:top w:val="none" w:sz="0" w:space="0" w:color="auto"/>
        <w:left w:val="none" w:sz="0" w:space="0" w:color="auto"/>
        <w:bottom w:val="none" w:sz="0" w:space="0" w:color="auto"/>
        <w:right w:val="none" w:sz="0" w:space="0" w:color="auto"/>
      </w:divBdr>
    </w:div>
    <w:div w:id="1085684680">
      <w:bodyDiv w:val="1"/>
      <w:marLeft w:val="0"/>
      <w:marRight w:val="0"/>
      <w:marTop w:val="0"/>
      <w:marBottom w:val="0"/>
      <w:divBdr>
        <w:top w:val="none" w:sz="0" w:space="0" w:color="auto"/>
        <w:left w:val="none" w:sz="0" w:space="0" w:color="auto"/>
        <w:bottom w:val="none" w:sz="0" w:space="0" w:color="auto"/>
        <w:right w:val="none" w:sz="0" w:space="0" w:color="auto"/>
      </w:divBdr>
    </w:div>
    <w:div w:id="1086147936">
      <w:bodyDiv w:val="1"/>
      <w:marLeft w:val="0"/>
      <w:marRight w:val="0"/>
      <w:marTop w:val="0"/>
      <w:marBottom w:val="0"/>
      <w:divBdr>
        <w:top w:val="none" w:sz="0" w:space="0" w:color="auto"/>
        <w:left w:val="none" w:sz="0" w:space="0" w:color="auto"/>
        <w:bottom w:val="none" w:sz="0" w:space="0" w:color="auto"/>
        <w:right w:val="none" w:sz="0" w:space="0" w:color="auto"/>
      </w:divBdr>
    </w:div>
    <w:div w:id="1086653522">
      <w:bodyDiv w:val="1"/>
      <w:marLeft w:val="0"/>
      <w:marRight w:val="0"/>
      <w:marTop w:val="0"/>
      <w:marBottom w:val="0"/>
      <w:divBdr>
        <w:top w:val="none" w:sz="0" w:space="0" w:color="auto"/>
        <w:left w:val="none" w:sz="0" w:space="0" w:color="auto"/>
        <w:bottom w:val="none" w:sz="0" w:space="0" w:color="auto"/>
        <w:right w:val="none" w:sz="0" w:space="0" w:color="auto"/>
      </w:divBdr>
    </w:div>
    <w:div w:id="1086805287">
      <w:bodyDiv w:val="1"/>
      <w:marLeft w:val="0"/>
      <w:marRight w:val="0"/>
      <w:marTop w:val="0"/>
      <w:marBottom w:val="0"/>
      <w:divBdr>
        <w:top w:val="none" w:sz="0" w:space="0" w:color="auto"/>
        <w:left w:val="none" w:sz="0" w:space="0" w:color="auto"/>
        <w:bottom w:val="none" w:sz="0" w:space="0" w:color="auto"/>
        <w:right w:val="none" w:sz="0" w:space="0" w:color="auto"/>
      </w:divBdr>
    </w:div>
    <w:div w:id="1087381794">
      <w:bodyDiv w:val="1"/>
      <w:marLeft w:val="0"/>
      <w:marRight w:val="0"/>
      <w:marTop w:val="0"/>
      <w:marBottom w:val="0"/>
      <w:divBdr>
        <w:top w:val="none" w:sz="0" w:space="0" w:color="auto"/>
        <w:left w:val="none" w:sz="0" w:space="0" w:color="auto"/>
        <w:bottom w:val="none" w:sz="0" w:space="0" w:color="auto"/>
        <w:right w:val="none" w:sz="0" w:space="0" w:color="auto"/>
      </w:divBdr>
    </w:div>
    <w:div w:id="1087531867">
      <w:bodyDiv w:val="1"/>
      <w:marLeft w:val="0"/>
      <w:marRight w:val="0"/>
      <w:marTop w:val="0"/>
      <w:marBottom w:val="0"/>
      <w:divBdr>
        <w:top w:val="none" w:sz="0" w:space="0" w:color="auto"/>
        <w:left w:val="none" w:sz="0" w:space="0" w:color="auto"/>
        <w:bottom w:val="none" w:sz="0" w:space="0" w:color="auto"/>
        <w:right w:val="none" w:sz="0" w:space="0" w:color="auto"/>
      </w:divBdr>
    </w:div>
    <w:div w:id="1088961405">
      <w:bodyDiv w:val="1"/>
      <w:marLeft w:val="0"/>
      <w:marRight w:val="0"/>
      <w:marTop w:val="0"/>
      <w:marBottom w:val="0"/>
      <w:divBdr>
        <w:top w:val="none" w:sz="0" w:space="0" w:color="auto"/>
        <w:left w:val="none" w:sz="0" w:space="0" w:color="auto"/>
        <w:bottom w:val="none" w:sz="0" w:space="0" w:color="auto"/>
        <w:right w:val="none" w:sz="0" w:space="0" w:color="auto"/>
      </w:divBdr>
    </w:div>
    <w:div w:id="1088964262">
      <w:bodyDiv w:val="1"/>
      <w:marLeft w:val="0"/>
      <w:marRight w:val="0"/>
      <w:marTop w:val="0"/>
      <w:marBottom w:val="0"/>
      <w:divBdr>
        <w:top w:val="none" w:sz="0" w:space="0" w:color="auto"/>
        <w:left w:val="none" w:sz="0" w:space="0" w:color="auto"/>
        <w:bottom w:val="none" w:sz="0" w:space="0" w:color="auto"/>
        <w:right w:val="none" w:sz="0" w:space="0" w:color="auto"/>
      </w:divBdr>
    </w:div>
    <w:div w:id="1090006278">
      <w:bodyDiv w:val="1"/>
      <w:marLeft w:val="0"/>
      <w:marRight w:val="0"/>
      <w:marTop w:val="0"/>
      <w:marBottom w:val="0"/>
      <w:divBdr>
        <w:top w:val="none" w:sz="0" w:space="0" w:color="auto"/>
        <w:left w:val="none" w:sz="0" w:space="0" w:color="auto"/>
        <w:bottom w:val="none" w:sz="0" w:space="0" w:color="auto"/>
        <w:right w:val="none" w:sz="0" w:space="0" w:color="auto"/>
      </w:divBdr>
    </w:div>
    <w:div w:id="1091852308">
      <w:bodyDiv w:val="1"/>
      <w:marLeft w:val="0"/>
      <w:marRight w:val="0"/>
      <w:marTop w:val="0"/>
      <w:marBottom w:val="0"/>
      <w:divBdr>
        <w:top w:val="none" w:sz="0" w:space="0" w:color="auto"/>
        <w:left w:val="none" w:sz="0" w:space="0" w:color="auto"/>
        <w:bottom w:val="none" w:sz="0" w:space="0" w:color="auto"/>
        <w:right w:val="none" w:sz="0" w:space="0" w:color="auto"/>
      </w:divBdr>
    </w:div>
    <w:div w:id="1091900338">
      <w:bodyDiv w:val="1"/>
      <w:marLeft w:val="0"/>
      <w:marRight w:val="0"/>
      <w:marTop w:val="0"/>
      <w:marBottom w:val="0"/>
      <w:divBdr>
        <w:top w:val="none" w:sz="0" w:space="0" w:color="auto"/>
        <w:left w:val="none" w:sz="0" w:space="0" w:color="auto"/>
        <w:bottom w:val="none" w:sz="0" w:space="0" w:color="auto"/>
        <w:right w:val="none" w:sz="0" w:space="0" w:color="auto"/>
      </w:divBdr>
    </w:div>
    <w:div w:id="1091900968">
      <w:bodyDiv w:val="1"/>
      <w:marLeft w:val="0"/>
      <w:marRight w:val="0"/>
      <w:marTop w:val="0"/>
      <w:marBottom w:val="0"/>
      <w:divBdr>
        <w:top w:val="none" w:sz="0" w:space="0" w:color="auto"/>
        <w:left w:val="none" w:sz="0" w:space="0" w:color="auto"/>
        <w:bottom w:val="none" w:sz="0" w:space="0" w:color="auto"/>
        <w:right w:val="none" w:sz="0" w:space="0" w:color="auto"/>
      </w:divBdr>
    </w:div>
    <w:div w:id="1094277015">
      <w:bodyDiv w:val="1"/>
      <w:marLeft w:val="0"/>
      <w:marRight w:val="0"/>
      <w:marTop w:val="0"/>
      <w:marBottom w:val="0"/>
      <w:divBdr>
        <w:top w:val="none" w:sz="0" w:space="0" w:color="auto"/>
        <w:left w:val="none" w:sz="0" w:space="0" w:color="auto"/>
        <w:bottom w:val="none" w:sz="0" w:space="0" w:color="auto"/>
        <w:right w:val="none" w:sz="0" w:space="0" w:color="auto"/>
      </w:divBdr>
    </w:div>
    <w:div w:id="1094938924">
      <w:bodyDiv w:val="1"/>
      <w:marLeft w:val="0"/>
      <w:marRight w:val="0"/>
      <w:marTop w:val="0"/>
      <w:marBottom w:val="0"/>
      <w:divBdr>
        <w:top w:val="none" w:sz="0" w:space="0" w:color="auto"/>
        <w:left w:val="none" w:sz="0" w:space="0" w:color="auto"/>
        <w:bottom w:val="none" w:sz="0" w:space="0" w:color="auto"/>
        <w:right w:val="none" w:sz="0" w:space="0" w:color="auto"/>
      </w:divBdr>
    </w:div>
    <w:div w:id="1096171618">
      <w:bodyDiv w:val="1"/>
      <w:marLeft w:val="0"/>
      <w:marRight w:val="0"/>
      <w:marTop w:val="0"/>
      <w:marBottom w:val="0"/>
      <w:divBdr>
        <w:top w:val="none" w:sz="0" w:space="0" w:color="auto"/>
        <w:left w:val="none" w:sz="0" w:space="0" w:color="auto"/>
        <w:bottom w:val="none" w:sz="0" w:space="0" w:color="auto"/>
        <w:right w:val="none" w:sz="0" w:space="0" w:color="auto"/>
      </w:divBdr>
    </w:div>
    <w:div w:id="1096636815">
      <w:bodyDiv w:val="1"/>
      <w:marLeft w:val="0"/>
      <w:marRight w:val="0"/>
      <w:marTop w:val="0"/>
      <w:marBottom w:val="0"/>
      <w:divBdr>
        <w:top w:val="none" w:sz="0" w:space="0" w:color="auto"/>
        <w:left w:val="none" w:sz="0" w:space="0" w:color="auto"/>
        <w:bottom w:val="none" w:sz="0" w:space="0" w:color="auto"/>
        <w:right w:val="none" w:sz="0" w:space="0" w:color="auto"/>
      </w:divBdr>
    </w:div>
    <w:div w:id="1097946552">
      <w:bodyDiv w:val="1"/>
      <w:marLeft w:val="0"/>
      <w:marRight w:val="0"/>
      <w:marTop w:val="0"/>
      <w:marBottom w:val="0"/>
      <w:divBdr>
        <w:top w:val="none" w:sz="0" w:space="0" w:color="auto"/>
        <w:left w:val="none" w:sz="0" w:space="0" w:color="auto"/>
        <w:bottom w:val="none" w:sz="0" w:space="0" w:color="auto"/>
        <w:right w:val="none" w:sz="0" w:space="0" w:color="auto"/>
      </w:divBdr>
    </w:div>
    <w:div w:id="1099059282">
      <w:bodyDiv w:val="1"/>
      <w:marLeft w:val="0"/>
      <w:marRight w:val="0"/>
      <w:marTop w:val="0"/>
      <w:marBottom w:val="0"/>
      <w:divBdr>
        <w:top w:val="none" w:sz="0" w:space="0" w:color="auto"/>
        <w:left w:val="none" w:sz="0" w:space="0" w:color="auto"/>
        <w:bottom w:val="none" w:sz="0" w:space="0" w:color="auto"/>
        <w:right w:val="none" w:sz="0" w:space="0" w:color="auto"/>
      </w:divBdr>
    </w:div>
    <w:div w:id="1101995908">
      <w:bodyDiv w:val="1"/>
      <w:marLeft w:val="0"/>
      <w:marRight w:val="0"/>
      <w:marTop w:val="0"/>
      <w:marBottom w:val="0"/>
      <w:divBdr>
        <w:top w:val="none" w:sz="0" w:space="0" w:color="auto"/>
        <w:left w:val="none" w:sz="0" w:space="0" w:color="auto"/>
        <w:bottom w:val="none" w:sz="0" w:space="0" w:color="auto"/>
        <w:right w:val="none" w:sz="0" w:space="0" w:color="auto"/>
      </w:divBdr>
    </w:div>
    <w:div w:id="1102066101">
      <w:bodyDiv w:val="1"/>
      <w:marLeft w:val="0"/>
      <w:marRight w:val="0"/>
      <w:marTop w:val="0"/>
      <w:marBottom w:val="0"/>
      <w:divBdr>
        <w:top w:val="none" w:sz="0" w:space="0" w:color="auto"/>
        <w:left w:val="none" w:sz="0" w:space="0" w:color="auto"/>
        <w:bottom w:val="none" w:sz="0" w:space="0" w:color="auto"/>
        <w:right w:val="none" w:sz="0" w:space="0" w:color="auto"/>
      </w:divBdr>
    </w:div>
    <w:div w:id="1102531091">
      <w:bodyDiv w:val="1"/>
      <w:marLeft w:val="0"/>
      <w:marRight w:val="0"/>
      <w:marTop w:val="0"/>
      <w:marBottom w:val="0"/>
      <w:divBdr>
        <w:top w:val="none" w:sz="0" w:space="0" w:color="auto"/>
        <w:left w:val="none" w:sz="0" w:space="0" w:color="auto"/>
        <w:bottom w:val="none" w:sz="0" w:space="0" w:color="auto"/>
        <w:right w:val="none" w:sz="0" w:space="0" w:color="auto"/>
      </w:divBdr>
    </w:div>
    <w:div w:id="1103111553">
      <w:bodyDiv w:val="1"/>
      <w:marLeft w:val="0"/>
      <w:marRight w:val="0"/>
      <w:marTop w:val="0"/>
      <w:marBottom w:val="0"/>
      <w:divBdr>
        <w:top w:val="none" w:sz="0" w:space="0" w:color="auto"/>
        <w:left w:val="none" w:sz="0" w:space="0" w:color="auto"/>
        <w:bottom w:val="none" w:sz="0" w:space="0" w:color="auto"/>
        <w:right w:val="none" w:sz="0" w:space="0" w:color="auto"/>
      </w:divBdr>
    </w:div>
    <w:div w:id="1104349954">
      <w:bodyDiv w:val="1"/>
      <w:marLeft w:val="0"/>
      <w:marRight w:val="0"/>
      <w:marTop w:val="0"/>
      <w:marBottom w:val="0"/>
      <w:divBdr>
        <w:top w:val="none" w:sz="0" w:space="0" w:color="auto"/>
        <w:left w:val="none" w:sz="0" w:space="0" w:color="auto"/>
        <w:bottom w:val="none" w:sz="0" w:space="0" w:color="auto"/>
        <w:right w:val="none" w:sz="0" w:space="0" w:color="auto"/>
      </w:divBdr>
    </w:div>
    <w:div w:id="1104423967">
      <w:bodyDiv w:val="1"/>
      <w:marLeft w:val="0"/>
      <w:marRight w:val="0"/>
      <w:marTop w:val="0"/>
      <w:marBottom w:val="0"/>
      <w:divBdr>
        <w:top w:val="none" w:sz="0" w:space="0" w:color="auto"/>
        <w:left w:val="none" w:sz="0" w:space="0" w:color="auto"/>
        <w:bottom w:val="none" w:sz="0" w:space="0" w:color="auto"/>
        <w:right w:val="none" w:sz="0" w:space="0" w:color="auto"/>
      </w:divBdr>
    </w:div>
    <w:div w:id="1105733832">
      <w:bodyDiv w:val="1"/>
      <w:marLeft w:val="0"/>
      <w:marRight w:val="0"/>
      <w:marTop w:val="0"/>
      <w:marBottom w:val="0"/>
      <w:divBdr>
        <w:top w:val="none" w:sz="0" w:space="0" w:color="auto"/>
        <w:left w:val="none" w:sz="0" w:space="0" w:color="auto"/>
        <w:bottom w:val="none" w:sz="0" w:space="0" w:color="auto"/>
        <w:right w:val="none" w:sz="0" w:space="0" w:color="auto"/>
      </w:divBdr>
    </w:div>
    <w:div w:id="1106389011">
      <w:bodyDiv w:val="1"/>
      <w:marLeft w:val="0"/>
      <w:marRight w:val="0"/>
      <w:marTop w:val="0"/>
      <w:marBottom w:val="0"/>
      <w:divBdr>
        <w:top w:val="none" w:sz="0" w:space="0" w:color="auto"/>
        <w:left w:val="none" w:sz="0" w:space="0" w:color="auto"/>
        <w:bottom w:val="none" w:sz="0" w:space="0" w:color="auto"/>
        <w:right w:val="none" w:sz="0" w:space="0" w:color="auto"/>
      </w:divBdr>
    </w:div>
    <w:div w:id="1106509946">
      <w:bodyDiv w:val="1"/>
      <w:marLeft w:val="0"/>
      <w:marRight w:val="0"/>
      <w:marTop w:val="0"/>
      <w:marBottom w:val="0"/>
      <w:divBdr>
        <w:top w:val="none" w:sz="0" w:space="0" w:color="auto"/>
        <w:left w:val="none" w:sz="0" w:space="0" w:color="auto"/>
        <w:bottom w:val="none" w:sz="0" w:space="0" w:color="auto"/>
        <w:right w:val="none" w:sz="0" w:space="0" w:color="auto"/>
      </w:divBdr>
    </w:div>
    <w:div w:id="1106581782">
      <w:bodyDiv w:val="1"/>
      <w:marLeft w:val="0"/>
      <w:marRight w:val="0"/>
      <w:marTop w:val="0"/>
      <w:marBottom w:val="0"/>
      <w:divBdr>
        <w:top w:val="none" w:sz="0" w:space="0" w:color="auto"/>
        <w:left w:val="none" w:sz="0" w:space="0" w:color="auto"/>
        <w:bottom w:val="none" w:sz="0" w:space="0" w:color="auto"/>
        <w:right w:val="none" w:sz="0" w:space="0" w:color="auto"/>
      </w:divBdr>
    </w:div>
    <w:div w:id="1106655986">
      <w:bodyDiv w:val="1"/>
      <w:marLeft w:val="0"/>
      <w:marRight w:val="0"/>
      <w:marTop w:val="0"/>
      <w:marBottom w:val="0"/>
      <w:divBdr>
        <w:top w:val="none" w:sz="0" w:space="0" w:color="auto"/>
        <w:left w:val="none" w:sz="0" w:space="0" w:color="auto"/>
        <w:bottom w:val="none" w:sz="0" w:space="0" w:color="auto"/>
        <w:right w:val="none" w:sz="0" w:space="0" w:color="auto"/>
      </w:divBdr>
    </w:div>
    <w:div w:id="1106735465">
      <w:bodyDiv w:val="1"/>
      <w:marLeft w:val="0"/>
      <w:marRight w:val="0"/>
      <w:marTop w:val="0"/>
      <w:marBottom w:val="0"/>
      <w:divBdr>
        <w:top w:val="none" w:sz="0" w:space="0" w:color="auto"/>
        <w:left w:val="none" w:sz="0" w:space="0" w:color="auto"/>
        <w:bottom w:val="none" w:sz="0" w:space="0" w:color="auto"/>
        <w:right w:val="none" w:sz="0" w:space="0" w:color="auto"/>
      </w:divBdr>
    </w:div>
    <w:div w:id="1106970504">
      <w:bodyDiv w:val="1"/>
      <w:marLeft w:val="0"/>
      <w:marRight w:val="0"/>
      <w:marTop w:val="0"/>
      <w:marBottom w:val="0"/>
      <w:divBdr>
        <w:top w:val="none" w:sz="0" w:space="0" w:color="auto"/>
        <w:left w:val="none" w:sz="0" w:space="0" w:color="auto"/>
        <w:bottom w:val="none" w:sz="0" w:space="0" w:color="auto"/>
        <w:right w:val="none" w:sz="0" w:space="0" w:color="auto"/>
      </w:divBdr>
    </w:div>
    <w:div w:id="1110012070">
      <w:bodyDiv w:val="1"/>
      <w:marLeft w:val="0"/>
      <w:marRight w:val="0"/>
      <w:marTop w:val="0"/>
      <w:marBottom w:val="0"/>
      <w:divBdr>
        <w:top w:val="none" w:sz="0" w:space="0" w:color="auto"/>
        <w:left w:val="none" w:sz="0" w:space="0" w:color="auto"/>
        <w:bottom w:val="none" w:sz="0" w:space="0" w:color="auto"/>
        <w:right w:val="none" w:sz="0" w:space="0" w:color="auto"/>
      </w:divBdr>
    </w:div>
    <w:div w:id="1110661726">
      <w:bodyDiv w:val="1"/>
      <w:marLeft w:val="0"/>
      <w:marRight w:val="0"/>
      <w:marTop w:val="0"/>
      <w:marBottom w:val="0"/>
      <w:divBdr>
        <w:top w:val="none" w:sz="0" w:space="0" w:color="auto"/>
        <w:left w:val="none" w:sz="0" w:space="0" w:color="auto"/>
        <w:bottom w:val="none" w:sz="0" w:space="0" w:color="auto"/>
        <w:right w:val="none" w:sz="0" w:space="0" w:color="auto"/>
      </w:divBdr>
    </w:div>
    <w:div w:id="1110854244">
      <w:bodyDiv w:val="1"/>
      <w:marLeft w:val="0"/>
      <w:marRight w:val="0"/>
      <w:marTop w:val="0"/>
      <w:marBottom w:val="0"/>
      <w:divBdr>
        <w:top w:val="none" w:sz="0" w:space="0" w:color="auto"/>
        <w:left w:val="none" w:sz="0" w:space="0" w:color="auto"/>
        <w:bottom w:val="none" w:sz="0" w:space="0" w:color="auto"/>
        <w:right w:val="none" w:sz="0" w:space="0" w:color="auto"/>
      </w:divBdr>
    </w:div>
    <w:div w:id="1111125756">
      <w:bodyDiv w:val="1"/>
      <w:marLeft w:val="0"/>
      <w:marRight w:val="0"/>
      <w:marTop w:val="0"/>
      <w:marBottom w:val="0"/>
      <w:divBdr>
        <w:top w:val="none" w:sz="0" w:space="0" w:color="auto"/>
        <w:left w:val="none" w:sz="0" w:space="0" w:color="auto"/>
        <w:bottom w:val="none" w:sz="0" w:space="0" w:color="auto"/>
        <w:right w:val="none" w:sz="0" w:space="0" w:color="auto"/>
      </w:divBdr>
    </w:div>
    <w:div w:id="1111433311">
      <w:bodyDiv w:val="1"/>
      <w:marLeft w:val="0"/>
      <w:marRight w:val="0"/>
      <w:marTop w:val="0"/>
      <w:marBottom w:val="0"/>
      <w:divBdr>
        <w:top w:val="none" w:sz="0" w:space="0" w:color="auto"/>
        <w:left w:val="none" w:sz="0" w:space="0" w:color="auto"/>
        <w:bottom w:val="none" w:sz="0" w:space="0" w:color="auto"/>
        <w:right w:val="none" w:sz="0" w:space="0" w:color="auto"/>
      </w:divBdr>
    </w:div>
    <w:div w:id="1114521430">
      <w:bodyDiv w:val="1"/>
      <w:marLeft w:val="0"/>
      <w:marRight w:val="0"/>
      <w:marTop w:val="0"/>
      <w:marBottom w:val="0"/>
      <w:divBdr>
        <w:top w:val="none" w:sz="0" w:space="0" w:color="auto"/>
        <w:left w:val="none" w:sz="0" w:space="0" w:color="auto"/>
        <w:bottom w:val="none" w:sz="0" w:space="0" w:color="auto"/>
        <w:right w:val="none" w:sz="0" w:space="0" w:color="auto"/>
      </w:divBdr>
    </w:div>
    <w:div w:id="1114789004">
      <w:bodyDiv w:val="1"/>
      <w:marLeft w:val="0"/>
      <w:marRight w:val="0"/>
      <w:marTop w:val="0"/>
      <w:marBottom w:val="0"/>
      <w:divBdr>
        <w:top w:val="none" w:sz="0" w:space="0" w:color="auto"/>
        <w:left w:val="none" w:sz="0" w:space="0" w:color="auto"/>
        <w:bottom w:val="none" w:sz="0" w:space="0" w:color="auto"/>
        <w:right w:val="none" w:sz="0" w:space="0" w:color="auto"/>
      </w:divBdr>
    </w:div>
    <w:div w:id="1115054465">
      <w:bodyDiv w:val="1"/>
      <w:marLeft w:val="0"/>
      <w:marRight w:val="0"/>
      <w:marTop w:val="0"/>
      <w:marBottom w:val="0"/>
      <w:divBdr>
        <w:top w:val="none" w:sz="0" w:space="0" w:color="auto"/>
        <w:left w:val="none" w:sz="0" w:space="0" w:color="auto"/>
        <w:bottom w:val="none" w:sz="0" w:space="0" w:color="auto"/>
        <w:right w:val="none" w:sz="0" w:space="0" w:color="auto"/>
      </w:divBdr>
    </w:div>
    <w:div w:id="1117914870">
      <w:bodyDiv w:val="1"/>
      <w:marLeft w:val="0"/>
      <w:marRight w:val="0"/>
      <w:marTop w:val="0"/>
      <w:marBottom w:val="0"/>
      <w:divBdr>
        <w:top w:val="none" w:sz="0" w:space="0" w:color="auto"/>
        <w:left w:val="none" w:sz="0" w:space="0" w:color="auto"/>
        <w:bottom w:val="none" w:sz="0" w:space="0" w:color="auto"/>
        <w:right w:val="none" w:sz="0" w:space="0" w:color="auto"/>
      </w:divBdr>
    </w:div>
    <w:div w:id="1118139627">
      <w:bodyDiv w:val="1"/>
      <w:marLeft w:val="0"/>
      <w:marRight w:val="0"/>
      <w:marTop w:val="0"/>
      <w:marBottom w:val="0"/>
      <w:divBdr>
        <w:top w:val="none" w:sz="0" w:space="0" w:color="auto"/>
        <w:left w:val="none" w:sz="0" w:space="0" w:color="auto"/>
        <w:bottom w:val="none" w:sz="0" w:space="0" w:color="auto"/>
        <w:right w:val="none" w:sz="0" w:space="0" w:color="auto"/>
      </w:divBdr>
    </w:div>
    <w:div w:id="1118184010">
      <w:bodyDiv w:val="1"/>
      <w:marLeft w:val="0"/>
      <w:marRight w:val="0"/>
      <w:marTop w:val="0"/>
      <w:marBottom w:val="0"/>
      <w:divBdr>
        <w:top w:val="none" w:sz="0" w:space="0" w:color="auto"/>
        <w:left w:val="none" w:sz="0" w:space="0" w:color="auto"/>
        <w:bottom w:val="none" w:sz="0" w:space="0" w:color="auto"/>
        <w:right w:val="none" w:sz="0" w:space="0" w:color="auto"/>
      </w:divBdr>
    </w:div>
    <w:div w:id="1119839725">
      <w:bodyDiv w:val="1"/>
      <w:marLeft w:val="0"/>
      <w:marRight w:val="0"/>
      <w:marTop w:val="0"/>
      <w:marBottom w:val="0"/>
      <w:divBdr>
        <w:top w:val="none" w:sz="0" w:space="0" w:color="auto"/>
        <w:left w:val="none" w:sz="0" w:space="0" w:color="auto"/>
        <w:bottom w:val="none" w:sz="0" w:space="0" w:color="auto"/>
        <w:right w:val="none" w:sz="0" w:space="0" w:color="auto"/>
      </w:divBdr>
    </w:div>
    <w:div w:id="1120488788">
      <w:bodyDiv w:val="1"/>
      <w:marLeft w:val="0"/>
      <w:marRight w:val="0"/>
      <w:marTop w:val="0"/>
      <w:marBottom w:val="0"/>
      <w:divBdr>
        <w:top w:val="none" w:sz="0" w:space="0" w:color="auto"/>
        <w:left w:val="none" w:sz="0" w:space="0" w:color="auto"/>
        <w:bottom w:val="none" w:sz="0" w:space="0" w:color="auto"/>
        <w:right w:val="none" w:sz="0" w:space="0" w:color="auto"/>
      </w:divBdr>
    </w:div>
    <w:div w:id="1121144009">
      <w:bodyDiv w:val="1"/>
      <w:marLeft w:val="0"/>
      <w:marRight w:val="0"/>
      <w:marTop w:val="0"/>
      <w:marBottom w:val="0"/>
      <w:divBdr>
        <w:top w:val="none" w:sz="0" w:space="0" w:color="auto"/>
        <w:left w:val="none" w:sz="0" w:space="0" w:color="auto"/>
        <w:bottom w:val="none" w:sz="0" w:space="0" w:color="auto"/>
        <w:right w:val="none" w:sz="0" w:space="0" w:color="auto"/>
      </w:divBdr>
    </w:div>
    <w:div w:id="1121925564">
      <w:bodyDiv w:val="1"/>
      <w:marLeft w:val="0"/>
      <w:marRight w:val="0"/>
      <w:marTop w:val="0"/>
      <w:marBottom w:val="0"/>
      <w:divBdr>
        <w:top w:val="none" w:sz="0" w:space="0" w:color="auto"/>
        <w:left w:val="none" w:sz="0" w:space="0" w:color="auto"/>
        <w:bottom w:val="none" w:sz="0" w:space="0" w:color="auto"/>
        <w:right w:val="none" w:sz="0" w:space="0" w:color="auto"/>
      </w:divBdr>
    </w:div>
    <w:div w:id="1123157156">
      <w:bodyDiv w:val="1"/>
      <w:marLeft w:val="0"/>
      <w:marRight w:val="0"/>
      <w:marTop w:val="0"/>
      <w:marBottom w:val="0"/>
      <w:divBdr>
        <w:top w:val="none" w:sz="0" w:space="0" w:color="auto"/>
        <w:left w:val="none" w:sz="0" w:space="0" w:color="auto"/>
        <w:bottom w:val="none" w:sz="0" w:space="0" w:color="auto"/>
        <w:right w:val="none" w:sz="0" w:space="0" w:color="auto"/>
      </w:divBdr>
    </w:div>
    <w:div w:id="1124039029">
      <w:bodyDiv w:val="1"/>
      <w:marLeft w:val="0"/>
      <w:marRight w:val="0"/>
      <w:marTop w:val="0"/>
      <w:marBottom w:val="0"/>
      <w:divBdr>
        <w:top w:val="none" w:sz="0" w:space="0" w:color="auto"/>
        <w:left w:val="none" w:sz="0" w:space="0" w:color="auto"/>
        <w:bottom w:val="none" w:sz="0" w:space="0" w:color="auto"/>
        <w:right w:val="none" w:sz="0" w:space="0" w:color="auto"/>
      </w:divBdr>
    </w:div>
    <w:div w:id="1124422861">
      <w:bodyDiv w:val="1"/>
      <w:marLeft w:val="0"/>
      <w:marRight w:val="0"/>
      <w:marTop w:val="0"/>
      <w:marBottom w:val="0"/>
      <w:divBdr>
        <w:top w:val="none" w:sz="0" w:space="0" w:color="auto"/>
        <w:left w:val="none" w:sz="0" w:space="0" w:color="auto"/>
        <w:bottom w:val="none" w:sz="0" w:space="0" w:color="auto"/>
        <w:right w:val="none" w:sz="0" w:space="0" w:color="auto"/>
      </w:divBdr>
    </w:div>
    <w:div w:id="1124498857">
      <w:bodyDiv w:val="1"/>
      <w:marLeft w:val="0"/>
      <w:marRight w:val="0"/>
      <w:marTop w:val="0"/>
      <w:marBottom w:val="0"/>
      <w:divBdr>
        <w:top w:val="none" w:sz="0" w:space="0" w:color="auto"/>
        <w:left w:val="none" w:sz="0" w:space="0" w:color="auto"/>
        <w:bottom w:val="none" w:sz="0" w:space="0" w:color="auto"/>
        <w:right w:val="none" w:sz="0" w:space="0" w:color="auto"/>
      </w:divBdr>
    </w:div>
    <w:div w:id="1124810284">
      <w:bodyDiv w:val="1"/>
      <w:marLeft w:val="0"/>
      <w:marRight w:val="0"/>
      <w:marTop w:val="0"/>
      <w:marBottom w:val="0"/>
      <w:divBdr>
        <w:top w:val="none" w:sz="0" w:space="0" w:color="auto"/>
        <w:left w:val="none" w:sz="0" w:space="0" w:color="auto"/>
        <w:bottom w:val="none" w:sz="0" w:space="0" w:color="auto"/>
        <w:right w:val="none" w:sz="0" w:space="0" w:color="auto"/>
      </w:divBdr>
    </w:div>
    <w:div w:id="1127579206">
      <w:bodyDiv w:val="1"/>
      <w:marLeft w:val="0"/>
      <w:marRight w:val="0"/>
      <w:marTop w:val="0"/>
      <w:marBottom w:val="0"/>
      <w:divBdr>
        <w:top w:val="none" w:sz="0" w:space="0" w:color="auto"/>
        <w:left w:val="none" w:sz="0" w:space="0" w:color="auto"/>
        <w:bottom w:val="none" w:sz="0" w:space="0" w:color="auto"/>
        <w:right w:val="none" w:sz="0" w:space="0" w:color="auto"/>
      </w:divBdr>
    </w:div>
    <w:div w:id="1128204882">
      <w:bodyDiv w:val="1"/>
      <w:marLeft w:val="0"/>
      <w:marRight w:val="0"/>
      <w:marTop w:val="0"/>
      <w:marBottom w:val="0"/>
      <w:divBdr>
        <w:top w:val="none" w:sz="0" w:space="0" w:color="auto"/>
        <w:left w:val="none" w:sz="0" w:space="0" w:color="auto"/>
        <w:bottom w:val="none" w:sz="0" w:space="0" w:color="auto"/>
        <w:right w:val="none" w:sz="0" w:space="0" w:color="auto"/>
      </w:divBdr>
    </w:div>
    <w:div w:id="1128401705">
      <w:bodyDiv w:val="1"/>
      <w:marLeft w:val="0"/>
      <w:marRight w:val="0"/>
      <w:marTop w:val="0"/>
      <w:marBottom w:val="0"/>
      <w:divBdr>
        <w:top w:val="none" w:sz="0" w:space="0" w:color="auto"/>
        <w:left w:val="none" w:sz="0" w:space="0" w:color="auto"/>
        <w:bottom w:val="none" w:sz="0" w:space="0" w:color="auto"/>
        <w:right w:val="none" w:sz="0" w:space="0" w:color="auto"/>
      </w:divBdr>
    </w:div>
    <w:div w:id="1128620148">
      <w:bodyDiv w:val="1"/>
      <w:marLeft w:val="0"/>
      <w:marRight w:val="0"/>
      <w:marTop w:val="0"/>
      <w:marBottom w:val="0"/>
      <w:divBdr>
        <w:top w:val="none" w:sz="0" w:space="0" w:color="auto"/>
        <w:left w:val="none" w:sz="0" w:space="0" w:color="auto"/>
        <w:bottom w:val="none" w:sz="0" w:space="0" w:color="auto"/>
        <w:right w:val="none" w:sz="0" w:space="0" w:color="auto"/>
      </w:divBdr>
    </w:div>
    <w:div w:id="1129711063">
      <w:bodyDiv w:val="1"/>
      <w:marLeft w:val="0"/>
      <w:marRight w:val="0"/>
      <w:marTop w:val="0"/>
      <w:marBottom w:val="0"/>
      <w:divBdr>
        <w:top w:val="none" w:sz="0" w:space="0" w:color="auto"/>
        <w:left w:val="none" w:sz="0" w:space="0" w:color="auto"/>
        <w:bottom w:val="none" w:sz="0" w:space="0" w:color="auto"/>
        <w:right w:val="none" w:sz="0" w:space="0" w:color="auto"/>
      </w:divBdr>
    </w:div>
    <w:div w:id="1130368774">
      <w:bodyDiv w:val="1"/>
      <w:marLeft w:val="0"/>
      <w:marRight w:val="0"/>
      <w:marTop w:val="0"/>
      <w:marBottom w:val="0"/>
      <w:divBdr>
        <w:top w:val="none" w:sz="0" w:space="0" w:color="auto"/>
        <w:left w:val="none" w:sz="0" w:space="0" w:color="auto"/>
        <w:bottom w:val="none" w:sz="0" w:space="0" w:color="auto"/>
        <w:right w:val="none" w:sz="0" w:space="0" w:color="auto"/>
      </w:divBdr>
    </w:div>
    <w:div w:id="1130981225">
      <w:bodyDiv w:val="1"/>
      <w:marLeft w:val="0"/>
      <w:marRight w:val="0"/>
      <w:marTop w:val="0"/>
      <w:marBottom w:val="0"/>
      <w:divBdr>
        <w:top w:val="none" w:sz="0" w:space="0" w:color="auto"/>
        <w:left w:val="none" w:sz="0" w:space="0" w:color="auto"/>
        <w:bottom w:val="none" w:sz="0" w:space="0" w:color="auto"/>
        <w:right w:val="none" w:sz="0" w:space="0" w:color="auto"/>
      </w:divBdr>
    </w:div>
    <w:div w:id="1133909263">
      <w:bodyDiv w:val="1"/>
      <w:marLeft w:val="0"/>
      <w:marRight w:val="0"/>
      <w:marTop w:val="0"/>
      <w:marBottom w:val="0"/>
      <w:divBdr>
        <w:top w:val="none" w:sz="0" w:space="0" w:color="auto"/>
        <w:left w:val="none" w:sz="0" w:space="0" w:color="auto"/>
        <w:bottom w:val="none" w:sz="0" w:space="0" w:color="auto"/>
        <w:right w:val="none" w:sz="0" w:space="0" w:color="auto"/>
      </w:divBdr>
    </w:div>
    <w:div w:id="1135290880">
      <w:bodyDiv w:val="1"/>
      <w:marLeft w:val="0"/>
      <w:marRight w:val="0"/>
      <w:marTop w:val="0"/>
      <w:marBottom w:val="0"/>
      <w:divBdr>
        <w:top w:val="none" w:sz="0" w:space="0" w:color="auto"/>
        <w:left w:val="none" w:sz="0" w:space="0" w:color="auto"/>
        <w:bottom w:val="none" w:sz="0" w:space="0" w:color="auto"/>
        <w:right w:val="none" w:sz="0" w:space="0" w:color="auto"/>
      </w:divBdr>
    </w:div>
    <w:div w:id="1135684274">
      <w:bodyDiv w:val="1"/>
      <w:marLeft w:val="0"/>
      <w:marRight w:val="0"/>
      <w:marTop w:val="0"/>
      <w:marBottom w:val="0"/>
      <w:divBdr>
        <w:top w:val="none" w:sz="0" w:space="0" w:color="auto"/>
        <w:left w:val="none" w:sz="0" w:space="0" w:color="auto"/>
        <w:bottom w:val="none" w:sz="0" w:space="0" w:color="auto"/>
        <w:right w:val="none" w:sz="0" w:space="0" w:color="auto"/>
      </w:divBdr>
    </w:div>
    <w:div w:id="1136295164">
      <w:bodyDiv w:val="1"/>
      <w:marLeft w:val="0"/>
      <w:marRight w:val="0"/>
      <w:marTop w:val="0"/>
      <w:marBottom w:val="0"/>
      <w:divBdr>
        <w:top w:val="none" w:sz="0" w:space="0" w:color="auto"/>
        <w:left w:val="none" w:sz="0" w:space="0" w:color="auto"/>
        <w:bottom w:val="none" w:sz="0" w:space="0" w:color="auto"/>
        <w:right w:val="none" w:sz="0" w:space="0" w:color="auto"/>
      </w:divBdr>
    </w:div>
    <w:div w:id="1136411979">
      <w:bodyDiv w:val="1"/>
      <w:marLeft w:val="0"/>
      <w:marRight w:val="0"/>
      <w:marTop w:val="0"/>
      <w:marBottom w:val="0"/>
      <w:divBdr>
        <w:top w:val="none" w:sz="0" w:space="0" w:color="auto"/>
        <w:left w:val="none" w:sz="0" w:space="0" w:color="auto"/>
        <w:bottom w:val="none" w:sz="0" w:space="0" w:color="auto"/>
        <w:right w:val="none" w:sz="0" w:space="0" w:color="auto"/>
      </w:divBdr>
    </w:div>
    <w:div w:id="1138033575">
      <w:bodyDiv w:val="1"/>
      <w:marLeft w:val="0"/>
      <w:marRight w:val="0"/>
      <w:marTop w:val="0"/>
      <w:marBottom w:val="0"/>
      <w:divBdr>
        <w:top w:val="none" w:sz="0" w:space="0" w:color="auto"/>
        <w:left w:val="none" w:sz="0" w:space="0" w:color="auto"/>
        <w:bottom w:val="none" w:sz="0" w:space="0" w:color="auto"/>
        <w:right w:val="none" w:sz="0" w:space="0" w:color="auto"/>
      </w:divBdr>
    </w:div>
    <w:div w:id="1140149826">
      <w:bodyDiv w:val="1"/>
      <w:marLeft w:val="0"/>
      <w:marRight w:val="0"/>
      <w:marTop w:val="0"/>
      <w:marBottom w:val="0"/>
      <w:divBdr>
        <w:top w:val="none" w:sz="0" w:space="0" w:color="auto"/>
        <w:left w:val="none" w:sz="0" w:space="0" w:color="auto"/>
        <w:bottom w:val="none" w:sz="0" w:space="0" w:color="auto"/>
        <w:right w:val="none" w:sz="0" w:space="0" w:color="auto"/>
      </w:divBdr>
    </w:div>
    <w:div w:id="1140419644">
      <w:bodyDiv w:val="1"/>
      <w:marLeft w:val="0"/>
      <w:marRight w:val="0"/>
      <w:marTop w:val="0"/>
      <w:marBottom w:val="0"/>
      <w:divBdr>
        <w:top w:val="none" w:sz="0" w:space="0" w:color="auto"/>
        <w:left w:val="none" w:sz="0" w:space="0" w:color="auto"/>
        <w:bottom w:val="none" w:sz="0" w:space="0" w:color="auto"/>
        <w:right w:val="none" w:sz="0" w:space="0" w:color="auto"/>
      </w:divBdr>
    </w:div>
    <w:div w:id="1142501967">
      <w:bodyDiv w:val="1"/>
      <w:marLeft w:val="0"/>
      <w:marRight w:val="0"/>
      <w:marTop w:val="0"/>
      <w:marBottom w:val="0"/>
      <w:divBdr>
        <w:top w:val="none" w:sz="0" w:space="0" w:color="auto"/>
        <w:left w:val="none" w:sz="0" w:space="0" w:color="auto"/>
        <w:bottom w:val="none" w:sz="0" w:space="0" w:color="auto"/>
        <w:right w:val="none" w:sz="0" w:space="0" w:color="auto"/>
      </w:divBdr>
    </w:div>
    <w:div w:id="1143426283">
      <w:bodyDiv w:val="1"/>
      <w:marLeft w:val="0"/>
      <w:marRight w:val="0"/>
      <w:marTop w:val="0"/>
      <w:marBottom w:val="0"/>
      <w:divBdr>
        <w:top w:val="none" w:sz="0" w:space="0" w:color="auto"/>
        <w:left w:val="none" w:sz="0" w:space="0" w:color="auto"/>
        <w:bottom w:val="none" w:sz="0" w:space="0" w:color="auto"/>
        <w:right w:val="none" w:sz="0" w:space="0" w:color="auto"/>
      </w:divBdr>
    </w:div>
    <w:div w:id="1146430799">
      <w:bodyDiv w:val="1"/>
      <w:marLeft w:val="0"/>
      <w:marRight w:val="0"/>
      <w:marTop w:val="0"/>
      <w:marBottom w:val="0"/>
      <w:divBdr>
        <w:top w:val="none" w:sz="0" w:space="0" w:color="auto"/>
        <w:left w:val="none" w:sz="0" w:space="0" w:color="auto"/>
        <w:bottom w:val="none" w:sz="0" w:space="0" w:color="auto"/>
        <w:right w:val="none" w:sz="0" w:space="0" w:color="auto"/>
      </w:divBdr>
    </w:div>
    <w:div w:id="1146896748">
      <w:bodyDiv w:val="1"/>
      <w:marLeft w:val="0"/>
      <w:marRight w:val="0"/>
      <w:marTop w:val="0"/>
      <w:marBottom w:val="0"/>
      <w:divBdr>
        <w:top w:val="none" w:sz="0" w:space="0" w:color="auto"/>
        <w:left w:val="none" w:sz="0" w:space="0" w:color="auto"/>
        <w:bottom w:val="none" w:sz="0" w:space="0" w:color="auto"/>
        <w:right w:val="none" w:sz="0" w:space="0" w:color="auto"/>
      </w:divBdr>
    </w:div>
    <w:div w:id="1148016648">
      <w:bodyDiv w:val="1"/>
      <w:marLeft w:val="0"/>
      <w:marRight w:val="0"/>
      <w:marTop w:val="0"/>
      <w:marBottom w:val="0"/>
      <w:divBdr>
        <w:top w:val="none" w:sz="0" w:space="0" w:color="auto"/>
        <w:left w:val="none" w:sz="0" w:space="0" w:color="auto"/>
        <w:bottom w:val="none" w:sz="0" w:space="0" w:color="auto"/>
        <w:right w:val="none" w:sz="0" w:space="0" w:color="auto"/>
      </w:divBdr>
    </w:div>
    <w:div w:id="1148664745">
      <w:bodyDiv w:val="1"/>
      <w:marLeft w:val="0"/>
      <w:marRight w:val="0"/>
      <w:marTop w:val="0"/>
      <w:marBottom w:val="0"/>
      <w:divBdr>
        <w:top w:val="none" w:sz="0" w:space="0" w:color="auto"/>
        <w:left w:val="none" w:sz="0" w:space="0" w:color="auto"/>
        <w:bottom w:val="none" w:sz="0" w:space="0" w:color="auto"/>
        <w:right w:val="none" w:sz="0" w:space="0" w:color="auto"/>
      </w:divBdr>
    </w:div>
    <w:div w:id="1148783683">
      <w:bodyDiv w:val="1"/>
      <w:marLeft w:val="0"/>
      <w:marRight w:val="0"/>
      <w:marTop w:val="0"/>
      <w:marBottom w:val="0"/>
      <w:divBdr>
        <w:top w:val="none" w:sz="0" w:space="0" w:color="auto"/>
        <w:left w:val="none" w:sz="0" w:space="0" w:color="auto"/>
        <w:bottom w:val="none" w:sz="0" w:space="0" w:color="auto"/>
        <w:right w:val="none" w:sz="0" w:space="0" w:color="auto"/>
      </w:divBdr>
    </w:div>
    <w:div w:id="1149442701">
      <w:bodyDiv w:val="1"/>
      <w:marLeft w:val="0"/>
      <w:marRight w:val="0"/>
      <w:marTop w:val="0"/>
      <w:marBottom w:val="0"/>
      <w:divBdr>
        <w:top w:val="none" w:sz="0" w:space="0" w:color="auto"/>
        <w:left w:val="none" w:sz="0" w:space="0" w:color="auto"/>
        <w:bottom w:val="none" w:sz="0" w:space="0" w:color="auto"/>
        <w:right w:val="none" w:sz="0" w:space="0" w:color="auto"/>
      </w:divBdr>
    </w:div>
    <w:div w:id="1149832829">
      <w:bodyDiv w:val="1"/>
      <w:marLeft w:val="0"/>
      <w:marRight w:val="0"/>
      <w:marTop w:val="0"/>
      <w:marBottom w:val="0"/>
      <w:divBdr>
        <w:top w:val="none" w:sz="0" w:space="0" w:color="auto"/>
        <w:left w:val="none" w:sz="0" w:space="0" w:color="auto"/>
        <w:bottom w:val="none" w:sz="0" w:space="0" w:color="auto"/>
        <w:right w:val="none" w:sz="0" w:space="0" w:color="auto"/>
      </w:divBdr>
    </w:div>
    <w:div w:id="1152452291">
      <w:bodyDiv w:val="1"/>
      <w:marLeft w:val="0"/>
      <w:marRight w:val="0"/>
      <w:marTop w:val="0"/>
      <w:marBottom w:val="0"/>
      <w:divBdr>
        <w:top w:val="none" w:sz="0" w:space="0" w:color="auto"/>
        <w:left w:val="none" w:sz="0" w:space="0" w:color="auto"/>
        <w:bottom w:val="none" w:sz="0" w:space="0" w:color="auto"/>
        <w:right w:val="none" w:sz="0" w:space="0" w:color="auto"/>
      </w:divBdr>
    </w:div>
    <w:div w:id="1152873912">
      <w:bodyDiv w:val="1"/>
      <w:marLeft w:val="0"/>
      <w:marRight w:val="0"/>
      <w:marTop w:val="0"/>
      <w:marBottom w:val="0"/>
      <w:divBdr>
        <w:top w:val="none" w:sz="0" w:space="0" w:color="auto"/>
        <w:left w:val="none" w:sz="0" w:space="0" w:color="auto"/>
        <w:bottom w:val="none" w:sz="0" w:space="0" w:color="auto"/>
        <w:right w:val="none" w:sz="0" w:space="0" w:color="auto"/>
      </w:divBdr>
    </w:div>
    <w:div w:id="1153258940">
      <w:bodyDiv w:val="1"/>
      <w:marLeft w:val="0"/>
      <w:marRight w:val="0"/>
      <w:marTop w:val="0"/>
      <w:marBottom w:val="0"/>
      <w:divBdr>
        <w:top w:val="none" w:sz="0" w:space="0" w:color="auto"/>
        <w:left w:val="none" w:sz="0" w:space="0" w:color="auto"/>
        <w:bottom w:val="none" w:sz="0" w:space="0" w:color="auto"/>
        <w:right w:val="none" w:sz="0" w:space="0" w:color="auto"/>
      </w:divBdr>
    </w:div>
    <w:div w:id="1153912406">
      <w:bodyDiv w:val="1"/>
      <w:marLeft w:val="0"/>
      <w:marRight w:val="0"/>
      <w:marTop w:val="0"/>
      <w:marBottom w:val="0"/>
      <w:divBdr>
        <w:top w:val="none" w:sz="0" w:space="0" w:color="auto"/>
        <w:left w:val="none" w:sz="0" w:space="0" w:color="auto"/>
        <w:bottom w:val="none" w:sz="0" w:space="0" w:color="auto"/>
        <w:right w:val="none" w:sz="0" w:space="0" w:color="auto"/>
      </w:divBdr>
    </w:div>
    <w:div w:id="1154108237">
      <w:bodyDiv w:val="1"/>
      <w:marLeft w:val="0"/>
      <w:marRight w:val="0"/>
      <w:marTop w:val="0"/>
      <w:marBottom w:val="0"/>
      <w:divBdr>
        <w:top w:val="none" w:sz="0" w:space="0" w:color="auto"/>
        <w:left w:val="none" w:sz="0" w:space="0" w:color="auto"/>
        <w:bottom w:val="none" w:sz="0" w:space="0" w:color="auto"/>
        <w:right w:val="none" w:sz="0" w:space="0" w:color="auto"/>
      </w:divBdr>
    </w:div>
    <w:div w:id="1154175816">
      <w:bodyDiv w:val="1"/>
      <w:marLeft w:val="0"/>
      <w:marRight w:val="0"/>
      <w:marTop w:val="0"/>
      <w:marBottom w:val="0"/>
      <w:divBdr>
        <w:top w:val="none" w:sz="0" w:space="0" w:color="auto"/>
        <w:left w:val="none" w:sz="0" w:space="0" w:color="auto"/>
        <w:bottom w:val="none" w:sz="0" w:space="0" w:color="auto"/>
        <w:right w:val="none" w:sz="0" w:space="0" w:color="auto"/>
      </w:divBdr>
    </w:div>
    <w:div w:id="1155073918">
      <w:bodyDiv w:val="1"/>
      <w:marLeft w:val="0"/>
      <w:marRight w:val="0"/>
      <w:marTop w:val="0"/>
      <w:marBottom w:val="0"/>
      <w:divBdr>
        <w:top w:val="none" w:sz="0" w:space="0" w:color="auto"/>
        <w:left w:val="none" w:sz="0" w:space="0" w:color="auto"/>
        <w:bottom w:val="none" w:sz="0" w:space="0" w:color="auto"/>
        <w:right w:val="none" w:sz="0" w:space="0" w:color="auto"/>
      </w:divBdr>
    </w:div>
    <w:div w:id="1157722460">
      <w:bodyDiv w:val="1"/>
      <w:marLeft w:val="0"/>
      <w:marRight w:val="0"/>
      <w:marTop w:val="0"/>
      <w:marBottom w:val="0"/>
      <w:divBdr>
        <w:top w:val="none" w:sz="0" w:space="0" w:color="auto"/>
        <w:left w:val="none" w:sz="0" w:space="0" w:color="auto"/>
        <w:bottom w:val="none" w:sz="0" w:space="0" w:color="auto"/>
        <w:right w:val="none" w:sz="0" w:space="0" w:color="auto"/>
      </w:divBdr>
    </w:div>
    <w:div w:id="1158576736">
      <w:bodyDiv w:val="1"/>
      <w:marLeft w:val="0"/>
      <w:marRight w:val="0"/>
      <w:marTop w:val="0"/>
      <w:marBottom w:val="0"/>
      <w:divBdr>
        <w:top w:val="none" w:sz="0" w:space="0" w:color="auto"/>
        <w:left w:val="none" w:sz="0" w:space="0" w:color="auto"/>
        <w:bottom w:val="none" w:sz="0" w:space="0" w:color="auto"/>
        <w:right w:val="none" w:sz="0" w:space="0" w:color="auto"/>
      </w:divBdr>
    </w:div>
    <w:div w:id="1159464937">
      <w:bodyDiv w:val="1"/>
      <w:marLeft w:val="0"/>
      <w:marRight w:val="0"/>
      <w:marTop w:val="0"/>
      <w:marBottom w:val="0"/>
      <w:divBdr>
        <w:top w:val="none" w:sz="0" w:space="0" w:color="auto"/>
        <w:left w:val="none" w:sz="0" w:space="0" w:color="auto"/>
        <w:bottom w:val="none" w:sz="0" w:space="0" w:color="auto"/>
        <w:right w:val="none" w:sz="0" w:space="0" w:color="auto"/>
      </w:divBdr>
    </w:div>
    <w:div w:id="1160536141">
      <w:bodyDiv w:val="1"/>
      <w:marLeft w:val="0"/>
      <w:marRight w:val="0"/>
      <w:marTop w:val="0"/>
      <w:marBottom w:val="0"/>
      <w:divBdr>
        <w:top w:val="none" w:sz="0" w:space="0" w:color="auto"/>
        <w:left w:val="none" w:sz="0" w:space="0" w:color="auto"/>
        <w:bottom w:val="none" w:sz="0" w:space="0" w:color="auto"/>
        <w:right w:val="none" w:sz="0" w:space="0" w:color="auto"/>
      </w:divBdr>
    </w:div>
    <w:div w:id="1162090253">
      <w:bodyDiv w:val="1"/>
      <w:marLeft w:val="0"/>
      <w:marRight w:val="0"/>
      <w:marTop w:val="0"/>
      <w:marBottom w:val="0"/>
      <w:divBdr>
        <w:top w:val="none" w:sz="0" w:space="0" w:color="auto"/>
        <w:left w:val="none" w:sz="0" w:space="0" w:color="auto"/>
        <w:bottom w:val="none" w:sz="0" w:space="0" w:color="auto"/>
        <w:right w:val="none" w:sz="0" w:space="0" w:color="auto"/>
      </w:divBdr>
    </w:div>
    <w:div w:id="1163619351">
      <w:bodyDiv w:val="1"/>
      <w:marLeft w:val="0"/>
      <w:marRight w:val="0"/>
      <w:marTop w:val="0"/>
      <w:marBottom w:val="0"/>
      <w:divBdr>
        <w:top w:val="none" w:sz="0" w:space="0" w:color="auto"/>
        <w:left w:val="none" w:sz="0" w:space="0" w:color="auto"/>
        <w:bottom w:val="none" w:sz="0" w:space="0" w:color="auto"/>
        <w:right w:val="none" w:sz="0" w:space="0" w:color="auto"/>
      </w:divBdr>
    </w:div>
    <w:div w:id="1163861200">
      <w:bodyDiv w:val="1"/>
      <w:marLeft w:val="0"/>
      <w:marRight w:val="0"/>
      <w:marTop w:val="0"/>
      <w:marBottom w:val="0"/>
      <w:divBdr>
        <w:top w:val="none" w:sz="0" w:space="0" w:color="auto"/>
        <w:left w:val="none" w:sz="0" w:space="0" w:color="auto"/>
        <w:bottom w:val="none" w:sz="0" w:space="0" w:color="auto"/>
        <w:right w:val="none" w:sz="0" w:space="0" w:color="auto"/>
      </w:divBdr>
    </w:div>
    <w:div w:id="1164128210">
      <w:bodyDiv w:val="1"/>
      <w:marLeft w:val="0"/>
      <w:marRight w:val="0"/>
      <w:marTop w:val="0"/>
      <w:marBottom w:val="0"/>
      <w:divBdr>
        <w:top w:val="none" w:sz="0" w:space="0" w:color="auto"/>
        <w:left w:val="none" w:sz="0" w:space="0" w:color="auto"/>
        <w:bottom w:val="none" w:sz="0" w:space="0" w:color="auto"/>
        <w:right w:val="none" w:sz="0" w:space="0" w:color="auto"/>
      </w:divBdr>
    </w:div>
    <w:div w:id="1164247091">
      <w:bodyDiv w:val="1"/>
      <w:marLeft w:val="0"/>
      <w:marRight w:val="0"/>
      <w:marTop w:val="0"/>
      <w:marBottom w:val="0"/>
      <w:divBdr>
        <w:top w:val="none" w:sz="0" w:space="0" w:color="auto"/>
        <w:left w:val="none" w:sz="0" w:space="0" w:color="auto"/>
        <w:bottom w:val="none" w:sz="0" w:space="0" w:color="auto"/>
        <w:right w:val="none" w:sz="0" w:space="0" w:color="auto"/>
      </w:divBdr>
    </w:div>
    <w:div w:id="1166900881">
      <w:bodyDiv w:val="1"/>
      <w:marLeft w:val="0"/>
      <w:marRight w:val="0"/>
      <w:marTop w:val="0"/>
      <w:marBottom w:val="0"/>
      <w:divBdr>
        <w:top w:val="none" w:sz="0" w:space="0" w:color="auto"/>
        <w:left w:val="none" w:sz="0" w:space="0" w:color="auto"/>
        <w:bottom w:val="none" w:sz="0" w:space="0" w:color="auto"/>
        <w:right w:val="none" w:sz="0" w:space="0" w:color="auto"/>
      </w:divBdr>
    </w:div>
    <w:div w:id="1167550631">
      <w:bodyDiv w:val="1"/>
      <w:marLeft w:val="0"/>
      <w:marRight w:val="0"/>
      <w:marTop w:val="0"/>
      <w:marBottom w:val="0"/>
      <w:divBdr>
        <w:top w:val="none" w:sz="0" w:space="0" w:color="auto"/>
        <w:left w:val="none" w:sz="0" w:space="0" w:color="auto"/>
        <w:bottom w:val="none" w:sz="0" w:space="0" w:color="auto"/>
        <w:right w:val="none" w:sz="0" w:space="0" w:color="auto"/>
      </w:divBdr>
    </w:div>
    <w:div w:id="1167749236">
      <w:bodyDiv w:val="1"/>
      <w:marLeft w:val="0"/>
      <w:marRight w:val="0"/>
      <w:marTop w:val="0"/>
      <w:marBottom w:val="0"/>
      <w:divBdr>
        <w:top w:val="none" w:sz="0" w:space="0" w:color="auto"/>
        <w:left w:val="none" w:sz="0" w:space="0" w:color="auto"/>
        <w:bottom w:val="none" w:sz="0" w:space="0" w:color="auto"/>
        <w:right w:val="none" w:sz="0" w:space="0" w:color="auto"/>
      </w:divBdr>
    </w:div>
    <w:div w:id="1168205860">
      <w:bodyDiv w:val="1"/>
      <w:marLeft w:val="0"/>
      <w:marRight w:val="0"/>
      <w:marTop w:val="0"/>
      <w:marBottom w:val="0"/>
      <w:divBdr>
        <w:top w:val="none" w:sz="0" w:space="0" w:color="auto"/>
        <w:left w:val="none" w:sz="0" w:space="0" w:color="auto"/>
        <w:bottom w:val="none" w:sz="0" w:space="0" w:color="auto"/>
        <w:right w:val="none" w:sz="0" w:space="0" w:color="auto"/>
      </w:divBdr>
    </w:div>
    <w:div w:id="1168598575">
      <w:bodyDiv w:val="1"/>
      <w:marLeft w:val="0"/>
      <w:marRight w:val="0"/>
      <w:marTop w:val="0"/>
      <w:marBottom w:val="0"/>
      <w:divBdr>
        <w:top w:val="none" w:sz="0" w:space="0" w:color="auto"/>
        <w:left w:val="none" w:sz="0" w:space="0" w:color="auto"/>
        <w:bottom w:val="none" w:sz="0" w:space="0" w:color="auto"/>
        <w:right w:val="none" w:sz="0" w:space="0" w:color="auto"/>
      </w:divBdr>
    </w:div>
    <w:div w:id="1168859930">
      <w:bodyDiv w:val="1"/>
      <w:marLeft w:val="0"/>
      <w:marRight w:val="0"/>
      <w:marTop w:val="0"/>
      <w:marBottom w:val="0"/>
      <w:divBdr>
        <w:top w:val="none" w:sz="0" w:space="0" w:color="auto"/>
        <w:left w:val="none" w:sz="0" w:space="0" w:color="auto"/>
        <w:bottom w:val="none" w:sz="0" w:space="0" w:color="auto"/>
        <w:right w:val="none" w:sz="0" w:space="0" w:color="auto"/>
      </w:divBdr>
    </w:div>
    <w:div w:id="1170490716">
      <w:bodyDiv w:val="1"/>
      <w:marLeft w:val="0"/>
      <w:marRight w:val="0"/>
      <w:marTop w:val="0"/>
      <w:marBottom w:val="0"/>
      <w:divBdr>
        <w:top w:val="none" w:sz="0" w:space="0" w:color="auto"/>
        <w:left w:val="none" w:sz="0" w:space="0" w:color="auto"/>
        <w:bottom w:val="none" w:sz="0" w:space="0" w:color="auto"/>
        <w:right w:val="none" w:sz="0" w:space="0" w:color="auto"/>
      </w:divBdr>
    </w:div>
    <w:div w:id="1171141753">
      <w:bodyDiv w:val="1"/>
      <w:marLeft w:val="0"/>
      <w:marRight w:val="0"/>
      <w:marTop w:val="0"/>
      <w:marBottom w:val="0"/>
      <w:divBdr>
        <w:top w:val="none" w:sz="0" w:space="0" w:color="auto"/>
        <w:left w:val="none" w:sz="0" w:space="0" w:color="auto"/>
        <w:bottom w:val="none" w:sz="0" w:space="0" w:color="auto"/>
        <w:right w:val="none" w:sz="0" w:space="0" w:color="auto"/>
      </w:divBdr>
    </w:div>
    <w:div w:id="1171335680">
      <w:bodyDiv w:val="1"/>
      <w:marLeft w:val="0"/>
      <w:marRight w:val="0"/>
      <w:marTop w:val="0"/>
      <w:marBottom w:val="0"/>
      <w:divBdr>
        <w:top w:val="none" w:sz="0" w:space="0" w:color="auto"/>
        <w:left w:val="none" w:sz="0" w:space="0" w:color="auto"/>
        <w:bottom w:val="none" w:sz="0" w:space="0" w:color="auto"/>
        <w:right w:val="none" w:sz="0" w:space="0" w:color="auto"/>
      </w:divBdr>
    </w:div>
    <w:div w:id="1172333626">
      <w:bodyDiv w:val="1"/>
      <w:marLeft w:val="0"/>
      <w:marRight w:val="0"/>
      <w:marTop w:val="0"/>
      <w:marBottom w:val="0"/>
      <w:divBdr>
        <w:top w:val="none" w:sz="0" w:space="0" w:color="auto"/>
        <w:left w:val="none" w:sz="0" w:space="0" w:color="auto"/>
        <w:bottom w:val="none" w:sz="0" w:space="0" w:color="auto"/>
        <w:right w:val="none" w:sz="0" w:space="0" w:color="auto"/>
      </w:divBdr>
    </w:div>
    <w:div w:id="1172337453">
      <w:bodyDiv w:val="1"/>
      <w:marLeft w:val="0"/>
      <w:marRight w:val="0"/>
      <w:marTop w:val="0"/>
      <w:marBottom w:val="0"/>
      <w:divBdr>
        <w:top w:val="none" w:sz="0" w:space="0" w:color="auto"/>
        <w:left w:val="none" w:sz="0" w:space="0" w:color="auto"/>
        <w:bottom w:val="none" w:sz="0" w:space="0" w:color="auto"/>
        <w:right w:val="none" w:sz="0" w:space="0" w:color="auto"/>
      </w:divBdr>
    </w:div>
    <w:div w:id="1173374692">
      <w:bodyDiv w:val="1"/>
      <w:marLeft w:val="0"/>
      <w:marRight w:val="0"/>
      <w:marTop w:val="0"/>
      <w:marBottom w:val="0"/>
      <w:divBdr>
        <w:top w:val="none" w:sz="0" w:space="0" w:color="auto"/>
        <w:left w:val="none" w:sz="0" w:space="0" w:color="auto"/>
        <w:bottom w:val="none" w:sz="0" w:space="0" w:color="auto"/>
        <w:right w:val="none" w:sz="0" w:space="0" w:color="auto"/>
      </w:divBdr>
    </w:div>
    <w:div w:id="1174226091">
      <w:bodyDiv w:val="1"/>
      <w:marLeft w:val="0"/>
      <w:marRight w:val="0"/>
      <w:marTop w:val="0"/>
      <w:marBottom w:val="0"/>
      <w:divBdr>
        <w:top w:val="none" w:sz="0" w:space="0" w:color="auto"/>
        <w:left w:val="none" w:sz="0" w:space="0" w:color="auto"/>
        <w:bottom w:val="none" w:sz="0" w:space="0" w:color="auto"/>
        <w:right w:val="none" w:sz="0" w:space="0" w:color="auto"/>
      </w:divBdr>
    </w:div>
    <w:div w:id="1174414428">
      <w:bodyDiv w:val="1"/>
      <w:marLeft w:val="0"/>
      <w:marRight w:val="0"/>
      <w:marTop w:val="0"/>
      <w:marBottom w:val="0"/>
      <w:divBdr>
        <w:top w:val="none" w:sz="0" w:space="0" w:color="auto"/>
        <w:left w:val="none" w:sz="0" w:space="0" w:color="auto"/>
        <w:bottom w:val="none" w:sz="0" w:space="0" w:color="auto"/>
        <w:right w:val="none" w:sz="0" w:space="0" w:color="auto"/>
      </w:divBdr>
    </w:div>
    <w:div w:id="1175650573">
      <w:bodyDiv w:val="1"/>
      <w:marLeft w:val="0"/>
      <w:marRight w:val="0"/>
      <w:marTop w:val="0"/>
      <w:marBottom w:val="0"/>
      <w:divBdr>
        <w:top w:val="none" w:sz="0" w:space="0" w:color="auto"/>
        <w:left w:val="none" w:sz="0" w:space="0" w:color="auto"/>
        <w:bottom w:val="none" w:sz="0" w:space="0" w:color="auto"/>
        <w:right w:val="none" w:sz="0" w:space="0" w:color="auto"/>
      </w:divBdr>
    </w:div>
    <w:div w:id="1175730610">
      <w:bodyDiv w:val="1"/>
      <w:marLeft w:val="0"/>
      <w:marRight w:val="0"/>
      <w:marTop w:val="0"/>
      <w:marBottom w:val="0"/>
      <w:divBdr>
        <w:top w:val="none" w:sz="0" w:space="0" w:color="auto"/>
        <w:left w:val="none" w:sz="0" w:space="0" w:color="auto"/>
        <w:bottom w:val="none" w:sz="0" w:space="0" w:color="auto"/>
        <w:right w:val="none" w:sz="0" w:space="0" w:color="auto"/>
      </w:divBdr>
    </w:div>
    <w:div w:id="1176072248">
      <w:bodyDiv w:val="1"/>
      <w:marLeft w:val="0"/>
      <w:marRight w:val="0"/>
      <w:marTop w:val="0"/>
      <w:marBottom w:val="0"/>
      <w:divBdr>
        <w:top w:val="none" w:sz="0" w:space="0" w:color="auto"/>
        <w:left w:val="none" w:sz="0" w:space="0" w:color="auto"/>
        <w:bottom w:val="none" w:sz="0" w:space="0" w:color="auto"/>
        <w:right w:val="none" w:sz="0" w:space="0" w:color="auto"/>
      </w:divBdr>
    </w:div>
    <w:div w:id="1177382367">
      <w:bodyDiv w:val="1"/>
      <w:marLeft w:val="0"/>
      <w:marRight w:val="0"/>
      <w:marTop w:val="0"/>
      <w:marBottom w:val="0"/>
      <w:divBdr>
        <w:top w:val="none" w:sz="0" w:space="0" w:color="auto"/>
        <w:left w:val="none" w:sz="0" w:space="0" w:color="auto"/>
        <w:bottom w:val="none" w:sz="0" w:space="0" w:color="auto"/>
        <w:right w:val="none" w:sz="0" w:space="0" w:color="auto"/>
      </w:divBdr>
    </w:div>
    <w:div w:id="1177422534">
      <w:bodyDiv w:val="1"/>
      <w:marLeft w:val="0"/>
      <w:marRight w:val="0"/>
      <w:marTop w:val="0"/>
      <w:marBottom w:val="0"/>
      <w:divBdr>
        <w:top w:val="none" w:sz="0" w:space="0" w:color="auto"/>
        <w:left w:val="none" w:sz="0" w:space="0" w:color="auto"/>
        <w:bottom w:val="none" w:sz="0" w:space="0" w:color="auto"/>
        <w:right w:val="none" w:sz="0" w:space="0" w:color="auto"/>
      </w:divBdr>
    </w:div>
    <w:div w:id="1178231993">
      <w:bodyDiv w:val="1"/>
      <w:marLeft w:val="0"/>
      <w:marRight w:val="0"/>
      <w:marTop w:val="0"/>
      <w:marBottom w:val="0"/>
      <w:divBdr>
        <w:top w:val="none" w:sz="0" w:space="0" w:color="auto"/>
        <w:left w:val="none" w:sz="0" w:space="0" w:color="auto"/>
        <w:bottom w:val="none" w:sz="0" w:space="0" w:color="auto"/>
        <w:right w:val="none" w:sz="0" w:space="0" w:color="auto"/>
      </w:divBdr>
    </w:div>
    <w:div w:id="1179272264">
      <w:bodyDiv w:val="1"/>
      <w:marLeft w:val="0"/>
      <w:marRight w:val="0"/>
      <w:marTop w:val="0"/>
      <w:marBottom w:val="0"/>
      <w:divBdr>
        <w:top w:val="none" w:sz="0" w:space="0" w:color="auto"/>
        <w:left w:val="none" w:sz="0" w:space="0" w:color="auto"/>
        <w:bottom w:val="none" w:sz="0" w:space="0" w:color="auto"/>
        <w:right w:val="none" w:sz="0" w:space="0" w:color="auto"/>
      </w:divBdr>
    </w:div>
    <w:div w:id="1179739435">
      <w:bodyDiv w:val="1"/>
      <w:marLeft w:val="0"/>
      <w:marRight w:val="0"/>
      <w:marTop w:val="0"/>
      <w:marBottom w:val="0"/>
      <w:divBdr>
        <w:top w:val="none" w:sz="0" w:space="0" w:color="auto"/>
        <w:left w:val="none" w:sz="0" w:space="0" w:color="auto"/>
        <w:bottom w:val="none" w:sz="0" w:space="0" w:color="auto"/>
        <w:right w:val="none" w:sz="0" w:space="0" w:color="auto"/>
      </w:divBdr>
    </w:div>
    <w:div w:id="1180120588">
      <w:bodyDiv w:val="1"/>
      <w:marLeft w:val="0"/>
      <w:marRight w:val="0"/>
      <w:marTop w:val="0"/>
      <w:marBottom w:val="0"/>
      <w:divBdr>
        <w:top w:val="none" w:sz="0" w:space="0" w:color="auto"/>
        <w:left w:val="none" w:sz="0" w:space="0" w:color="auto"/>
        <w:bottom w:val="none" w:sz="0" w:space="0" w:color="auto"/>
        <w:right w:val="none" w:sz="0" w:space="0" w:color="auto"/>
      </w:divBdr>
    </w:div>
    <w:div w:id="1180659671">
      <w:bodyDiv w:val="1"/>
      <w:marLeft w:val="0"/>
      <w:marRight w:val="0"/>
      <w:marTop w:val="0"/>
      <w:marBottom w:val="0"/>
      <w:divBdr>
        <w:top w:val="none" w:sz="0" w:space="0" w:color="auto"/>
        <w:left w:val="none" w:sz="0" w:space="0" w:color="auto"/>
        <w:bottom w:val="none" w:sz="0" w:space="0" w:color="auto"/>
        <w:right w:val="none" w:sz="0" w:space="0" w:color="auto"/>
      </w:divBdr>
    </w:div>
    <w:div w:id="1181314021">
      <w:bodyDiv w:val="1"/>
      <w:marLeft w:val="0"/>
      <w:marRight w:val="0"/>
      <w:marTop w:val="0"/>
      <w:marBottom w:val="0"/>
      <w:divBdr>
        <w:top w:val="none" w:sz="0" w:space="0" w:color="auto"/>
        <w:left w:val="none" w:sz="0" w:space="0" w:color="auto"/>
        <w:bottom w:val="none" w:sz="0" w:space="0" w:color="auto"/>
        <w:right w:val="none" w:sz="0" w:space="0" w:color="auto"/>
      </w:divBdr>
    </w:div>
    <w:div w:id="1182429008">
      <w:bodyDiv w:val="1"/>
      <w:marLeft w:val="0"/>
      <w:marRight w:val="0"/>
      <w:marTop w:val="0"/>
      <w:marBottom w:val="0"/>
      <w:divBdr>
        <w:top w:val="none" w:sz="0" w:space="0" w:color="auto"/>
        <w:left w:val="none" w:sz="0" w:space="0" w:color="auto"/>
        <w:bottom w:val="none" w:sz="0" w:space="0" w:color="auto"/>
        <w:right w:val="none" w:sz="0" w:space="0" w:color="auto"/>
      </w:divBdr>
    </w:div>
    <w:div w:id="1182477199">
      <w:bodyDiv w:val="1"/>
      <w:marLeft w:val="0"/>
      <w:marRight w:val="0"/>
      <w:marTop w:val="0"/>
      <w:marBottom w:val="0"/>
      <w:divBdr>
        <w:top w:val="none" w:sz="0" w:space="0" w:color="auto"/>
        <w:left w:val="none" w:sz="0" w:space="0" w:color="auto"/>
        <w:bottom w:val="none" w:sz="0" w:space="0" w:color="auto"/>
        <w:right w:val="none" w:sz="0" w:space="0" w:color="auto"/>
      </w:divBdr>
    </w:div>
    <w:div w:id="1182628495">
      <w:bodyDiv w:val="1"/>
      <w:marLeft w:val="0"/>
      <w:marRight w:val="0"/>
      <w:marTop w:val="0"/>
      <w:marBottom w:val="0"/>
      <w:divBdr>
        <w:top w:val="none" w:sz="0" w:space="0" w:color="auto"/>
        <w:left w:val="none" w:sz="0" w:space="0" w:color="auto"/>
        <w:bottom w:val="none" w:sz="0" w:space="0" w:color="auto"/>
        <w:right w:val="none" w:sz="0" w:space="0" w:color="auto"/>
      </w:divBdr>
    </w:div>
    <w:div w:id="1183010821">
      <w:bodyDiv w:val="1"/>
      <w:marLeft w:val="0"/>
      <w:marRight w:val="0"/>
      <w:marTop w:val="0"/>
      <w:marBottom w:val="0"/>
      <w:divBdr>
        <w:top w:val="none" w:sz="0" w:space="0" w:color="auto"/>
        <w:left w:val="none" w:sz="0" w:space="0" w:color="auto"/>
        <w:bottom w:val="none" w:sz="0" w:space="0" w:color="auto"/>
        <w:right w:val="none" w:sz="0" w:space="0" w:color="auto"/>
      </w:divBdr>
    </w:div>
    <w:div w:id="1183283271">
      <w:bodyDiv w:val="1"/>
      <w:marLeft w:val="0"/>
      <w:marRight w:val="0"/>
      <w:marTop w:val="0"/>
      <w:marBottom w:val="0"/>
      <w:divBdr>
        <w:top w:val="none" w:sz="0" w:space="0" w:color="auto"/>
        <w:left w:val="none" w:sz="0" w:space="0" w:color="auto"/>
        <w:bottom w:val="none" w:sz="0" w:space="0" w:color="auto"/>
        <w:right w:val="none" w:sz="0" w:space="0" w:color="auto"/>
      </w:divBdr>
    </w:div>
    <w:div w:id="1183469863">
      <w:bodyDiv w:val="1"/>
      <w:marLeft w:val="0"/>
      <w:marRight w:val="0"/>
      <w:marTop w:val="0"/>
      <w:marBottom w:val="0"/>
      <w:divBdr>
        <w:top w:val="none" w:sz="0" w:space="0" w:color="auto"/>
        <w:left w:val="none" w:sz="0" w:space="0" w:color="auto"/>
        <w:bottom w:val="none" w:sz="0" w:space="0" w:color="auto"/>
        <w:right w:val="none" w:sz="0" w:space="0" w:color="auto"/>
      </w:divBdr>
    </w:div>
    <w:div w:id="1185244370">
      <w:bodyDiv w:val="1"/>
      <w:marLeft w:val="0"/>
      <w:marRight w:val="0"/>
      <w:marTop w:val="0"/>
      <w:marBottom w:val="0"/>
      <w:divBdr>
        <w:top w:val="none" w:sz="0" w:space="0" w:color="auto"/>
        <w:left w:val="none" w:sz="0" w:space="0" w:color="auto"/>
        <w:bottom w:val="none" w:sz="0" w:space="0" w:color="auto"/>
        <w:right w:val="none" w:sz="0" w:space="0" w:color="auto"/>
      </w:divBdr>
    </w:div>
    <w:div w:id="1186595818">
      <w:bodyDiv w:val="1"/>
      <w:marLeft w:val="0"/>
      <w:marRight w:val="0"/>
      <w:marTop w:val="0"/>
      <w:marBottom w:val="0"/>
      <w:divBdr>
        <w:top w:val="none" w:sz="0" w:space="0" w:color="auto"/>
        <w:left w:val="none" w:sz="0" w:space="0" w:color="auto"/>
        <w:bottom w:val="none" w:sz="0" w:space="0" w:color="auto"/>
        <w:right w:val="none" w:sz="0" w:space="0" w:color="auto"/>
      </w:divBdr>
    </w:div>
    <w:div w:id="1186602534">
      <w:bodyDiv w:val="1"/>
      <w:marLeft w:val="0"/>
      <w:marRight w:val="0"/>
      <w:marTop w:val="0"/>
      <w:marBottom w:val="0"/>
      <w:divBdr>
        <w:top w:val="none" w:sz="0" w:space="0" w:color="auto"/>
        <w:left w:val="none" w:sz="0" w:space="0" w:color="auto"/>
        <w:bottom w:val="none" w:sz="0" w:space="0" w:color="auto"/>
        <w:right w:val="none" w:sz="0" w:space="0" w:color="auto"/>
      </w:divBdr>
    </w:div>
    <w:div w:id="1187133952">
      <w:bodyDiv w:val="1"/>
      <w:marLeft w:val="0"/>
      <w:marRight w:val="0"/>
      <w:marTop w:val="0"/>
      <w:marBottom w:val="0"/>
      <w:divBdr>
        <w:top w:val="none" w:sz="0" w:space="0" w:color="auto"/>
        <w:left w:val="none" w:sz="0" w:space="0" w:color="auto"/>
        <w:bottom w:val="none" w:sz="0" w:space="0" w:color="auto"/>
        <w:right w:val="none" w:sz="0" w:space="0" w:color="auto"/>
      </w:divBdr>
    </w:div>
    <w:div w:id="1189179809">
      <w:bodyDiv w:val="1"/>
      <w:marLeft w:val="0"/>
      <w:marRight w:val="0"/>
      <w:marTop w:val="0"/>
      <w:marBottom w:val="0"/>
      <w:divBdr>
        <w:top w:val="none" w:sz="0" w:space="0" w:color="auto"/>
        <w:left w:val="none" w:sz="0" w:space="0" w:color="auto"/>
        <w:bottom w:val="none" w:sz="0" w:space="0" w:color="auto"/>
        <w:right w:val="none" w:sz="0" w:space="0" w:color="auto"/>
      </w:divBdr>
    </w:div>
    <w:div w:id="1189296378">
      <w:bodyDiv w:val="1"/>
      <w:marLeft w:val="0"/>
      <w:marRight w:val="0"/>
      <w:marTop w:val="0"/>
      <w:marBottom w:val="0"/>
      <w:divBdr>
        <w:top w:val="none" w:sz="0" w:space="0" w:color="auto"/>
        <w:left w:val="none" w:sz="0" w:space="0" w:color="auto"/>
        <w:bottom w:val="none" w:sz="0" w:space="0" w:color="auto"/>
        <w:right w:val="none" w:sz="0" w:space="0" w:color="auto"/>
      </w:divBdr>
    </w:div>
    <w:div w:id="1192652073">
      <w:bodyDiv w:val="1"/>
      <w:marLeft w:val="0"/>
      <w:marRight w:val="0"/>
      <w:marTop w:val="0"/>
      <w:marBottom w:val="0"/>
      <w:divBdr>
        <w:top w:val="none" w:sz="0" w:space="0" w:color="auto"/>
        <w:left w:val="none" w:sz="0" w:space="0" w:color="auto"/>
        <w:bottom w:val="none" w:sz="0" w:space="0" w:color="auto"/>
        <w:right w:val="none" w:sz="0" w:space="0" w:color="auto"/>
      </w:divBdr>
    </w:div>
    <w:div w:id="1192961928">
      <w:bodyDiv w:val="1"/>
      <w:marLeft w:val="0"/>
      <w:marRight w:val="0"/>
      <w:marTop w:val="0"/>
      <w:marBottom w:val="0"/>
      <w:divBdr>
        <w:top w:val="none" w:sz="0" w:space="0" w:color="auto"/>
        <w:left w:val="none" w:sz="0" w:space="0" w:color="auto"/>
        <w:bottom w:val="none" w:sz="0" w:space="0" w:color="auto"/>
        <w:right w:val="none" w:sz="0" w:space="0" w:color="auto"/>
      </w:divBdr>
    </w:div>
    <w:div w:id="1193226990">
      <w:bodyDiv w:val="1"/>
      <w:marLeft w:val="0"/>
      <w:marRight w:val="0"/>
      <w:marTop w:val="0"/>
      <w:marBottom w:val="0"/>
      <w:divBdr>
        <w:top w:val="none" w:sz="0" w:space="0" w:color="auto"/>
        <w:left w:val="none" w:sz="0" w:space="0" w:color="auto"/>
        <w:bottom w:val="none" w:sz="0" w:space="0" w:color="auto"/>
        <w:right w:val="none" w:sz="0" w:space="0" w:color="auto"/>
      </w:divBdr>
    </w:div>
    <w:div w:id="1193228833">
      <w:bodyDiv w:val="1"/>
      <w:marLeft w:val="0"/>
      <w:marRight w:val="0"/>
      <w:marTop w:val="0"/>
      <w:marBottom w:val="0"/>
      <w:divBdr>
        <w:top w:val="none" w:sz="0" w:space="0" w:color="auto"/>
        <w:left w:val="none" w:sz="0" w:space="0" w:color="auto"/>
        <w:bottom w:val="none" w:sz="0" w:space="0" w:color="auto"/>
        <w:right w:val="none" w:sz="0" w:space="0" w:color="auto"/>
      </w:divBdr>
    </w:div>
    <w:div w:id="1195383942">
      <w:bodyDiv w:val="1"/>
      <w:marLeft w:val="0"/>
      <w:marRight w:val="0"/>
      <w:marTop w:val="0"/>
      <w:marBottom w:val="0"/>
      <w:divBdr>
        <w:top w:val="none" w:sz="0" w:space="0" w:color="auto"/>
        <w:left w:val="none" w:sz="0" w:space="0" w:color="auto"/>
        <w:bottom w:val="none" w:sz="0" w:space="0" w:color="auto"/>
        <w:right w:val="none" w:sz="0" w:space="0" w:color="auto"/>
      </w:divBdr>
    </w:div>
    <w:div w:id="1197160580">
      <w:bodyDiv w:val="1"/>
      <w:marLeft w:val="0"/>
      <w:marRight w:val="0"/>
      <w:marTop w:val="0"/>
      <w:marBottom w:val="0"/>
      <w:divBdr>
        <w:top w:val="none" w:sz="0" w:space="0" w:color="auto"/>
        <w:left w:val="none" w:sz="0" w:space="0" w:color="auto"/>
        <w:bottom w:val="none" w:sz="0" w:space="0" w:color="auto"/>
        <w:right w:val="none" w:sz="0" w:space="0" w:color="auto"/>
      </w:divBdr>
    </w:div>
    <w:div w:id="1197545729">
      <w:bodyDiv w:val="1"/>
      <w:marLeft w:val="0"/>
      <w:marRight w:val="0"/>
      <w:marTop w:val="0"/>
      <w:marBottom w:val="0"/>
      <w:divBdr>
        <w:top w:val="none" w:sz="0" w:space="0" w:color="auto"/>
        <w:left w:val="none" w:sz="0" w:space="0" w:color="auto"/>
        <w:bottom w:val="none" w:sz="0" w:space="0" w:color="auto"/>
        <w:right w:val="none" w:sz="0" w:space="0" w:color="auto"/>
      </w:divBdr>
    </w:div>
    <w:div w:id="1200975194">
      <w:bodyDiv w:val="1"/>
      <w:marLeft w:val="0"/>
      <w:marRight w:val="0"/>
      <w:marTop w:val="0"/>
      <w:marBottom w:val="0"/>
      <w:divBdr>
        <w:top w:val="none" w:sz="0" w:space="0" w:color="auto"/>
        <w:left w:val="none" w:sz="0" w:space="0" w:color="auto"/>
        <w:bottom w:val="none" w:sz="0" w:space="0" w:color="auto"/>
        <w:right w:val="none" w:sz="0" w:space="0" w:color="auto"/>
      </w:divBdr>
    </w:div>
    <w:div w:id="1201750396">
      <w:bodyDiv w:val="1"/>
      <w:marLeft w:val="0"/>
      <w:marRight w:val="0"/>
      <w:marTop w:val="0"/>
      <w:marBottom w:val="0"/>
      <w:divBdr>
        <w:top w:val="none" w:sz="0" w:space="0" w:color="auto"/>
        <w:left w:val="none" w:sz="0" w:space="0" w:color="auto"/>
        <w:bottom w:val="none" w:sz="0" w:space="0" w:color="auto"/>
        <w:right w:val="none" w:sz="0" w:space="0" w:color="auto"/>
      </w:divBdr>
    </w:div>
    <w:div w:id="1202209316">
      <w:bodyDiv w:val="1"/>
      <w:marLeft w:val="0"/>
      <w:marRight w:val="0"/>
      <w:marTop w:val="0"/>
      <w:marBottom w:val="0"/>
      <w:divBdr>
        <w:top w:val="none" w:sz="0" w:space="0" w:color="auto"/>
        <w:left w:val="none" w:sz="0" w:space="0" w:color="auto"/>
        <w:bottom w:val="none" w:sz="0" w:space="0" w:color="auto"/>
        <w:right w:val="none" w:sz="0" w:space="0" w:color="auto"/>
      </w:divBdr>
    </w:div>
    <w:div w:id="1203783614">
      <w:bodyDiv w:val="1"/>
      <w:marLeft w:val="0"/>
      <w:marRight w:val="0"/>
      <w:marTop w:val="0"/>
      <w:marBottom w:val="0"/>
      <w:divBdr>
        <w:top w:val="none" w:sz="0" w:space="0" w:color="auto"/>
        <w:left w:val="none" w:sz="0" w:space="0" w:color="auto"/>
        <w:bottom w:val="none" w:sz="0" w:space="0" w:color="auto"/>
        <w:right w:val="none" w:sz="0" w:space="0" w:color="auto"/>
      </w:divBdr>
    </w:div>
    <w:div w:id="1205023864">
      <w:bodyDiv w:val="1"/>
      <w:marLeft w:val="0"/>
      <w:marRight w:val="0"/>
      <w:marTop w:val="0"/>
      <w:marBottom w:val="0"/>
      <w:divBdr>
        <w:top w:val="none" w:sz="0" w:space="0" w:color="auto"/>
        <w:left w:val="none" w:sz="0" w:space="0" w:color="auto"/>
        <w:bottom w:val="none" w:sz="0" w:space="0" w:color="auto"/>
        <w:right w:val="none" w:sz="0" w:space="0" w:color="auto"/>
      </w:divBdr>
    </w:div>
    <w:div w:id="1205215406">
      <w:bodyDiv w:val="1"/>
      <w:marLeft w:val="0"/>
      <w:marRight w:val="0"/>
      <w:marTop w:val="0"/>
      <w:marBottom w:val="0"/>
      <w:divBdr>
        <w:top w:val="none" w:sz="0" w:space="0" w:color="auto"/>
        <w:left w:val="none" w:sz="0" w:space="0" w:color="auto"/>
        <w:bottom w:val="none" w:sz="0" w:space="0" w:color="auto"/>
        <w:right w:val="none" w:sz="0" w:space="0" w:color="auto"/>
      </w:divBdr>
    </w:div>
    <w:div w:id="1205291479">
      <w:bodyDiv w:val="1"/>
      <w:marLeft w:val="0"/>
      <w:marRight w:val="0"/>
      <w:marTop w:val="0"/>
      <w:marBottom w:val="0"/>
      <w:divBdr>
        <w:top w:val="none" w:sz="0" w:space="0" w:color="auto"/>
        <w:left w:val="none" w:sz="0" w:space="0" w:color="auto"/>
        <w:bottom w:val="none" w:sz="0" w:space="0" w:color="auto"/>
        <w:right w:val="none" w:sz="0" w:space="0" w:color="auto"/>
      </w:divBdr>
    </w:div>
    <w:div w:id="1205406168">
      <w:bodyDiv w:val="1"/>
      <w:marLeft w:val="0"/>
      <w:marRight w:val="0"/>
      <w:marTop w:val="0"/>
      <w:marBottom w:val="0"/>
      <w:divBdr>
        <w:top w:val="none" w:sz="0" w:space="0" w:color="auto"/>
        <w:left w:val="none" w:sz="0" w:space="0" w:color="auto"/>
        <w:bottom w:val="none" w:sz="0" w:space="0" w:color="auto"/>
        <w:right w:val="none" w:sz="0" w:space="0" w:color="auto"/>
      </w:divBdr>
    </w:div>
    <w:div w:id="1205675738">
      <w:bodyDiv w:val="1"/>
      <w:marLeft w:val="0"/>
      <w:marRight w:val="0"/>
      <w:marTop w:val="0"/>
      <w:marBottom w:val="0"/>
      <w:divBdr>
        <w:top w:val="none" w:sz="0" w:space="0" w:color="auto"/>
        <w:left w:val="none" w:sz="0" w:space="0" w:color="auto"/>
        <w:bottom w:val="none" w:sz="0" w:space="0" w:color="auto"/>
        <w:right w:val="none" w:sz="0" w:space="0" w:color="auto"/>
      </w:divBdr>
    </w:div>
    <w:div w:id="1205829062">
      <w:bodyDiv w:val="1"/>
      <w:marLeft w:val="0"/>
      <w:marRight w:val="0"/>
      <w:marTop w:val="0"/>
      <w:marBottom w:val="0"/>
      <w:divBdr>
        <w:top w:val="none" w:sz="0" w:space="0" w:color="auto"/>
        <w:left w:val="none" w:sz="0" w:space="0" w:color="auto"/>
        <w:bottom w:val="none" w:sz="0" w:space="0" w:color="auto"/>
        <w:right w:val="none" w:sz="0" w:space="0" w:color="auto"/>
      </w:divBdr>
    </w:div>
    <w:div w:id="1205947405">
      <w:bodyDiv w:val="1"/>
      <w:marLeft w:val="0"/>
      <w:marRight w:val="0"/>
      <w:marTop w:val="0"/>
      <w:marBottom w:val="0"/>
      <w:divBdr>
        <w:top w:val="none" w:sz="0" w:space="0" w:color="auto"/>
        <w:left w:val="none" w:sz="0" w:space="0" w:color="auto"/>
        <w:bottom w:val="none" w:sz="0" w:space="0" w:color="auto"/>
        <w:right w:val="none" w:sz="0" w:space="0" w:color="auto"/>
      </w:divBdr>
    </w:div>
    <w:div w:id="1206259370">
      <w:bodyDiv w:val="1"/>
      <w:marLeft w:val="0"/>
      <w:marRight w:val="0"/>
      <w:marTop w:val="0"/>
      <w:marBottom w:val="0"/>
      <w:divBdr>
        <w:top w:val="none" w:sz="0" w:space="0" w:color="auto"/>
        <w:left w:val="none" w:sz="0" w:space="0" w:color="auto"/>
        <w:bottom w:val="none" w:sz="0" w:space="0" w:color="auto"/>
        <w:right w:val="none" w:sz="0" w:space="0" w:color="auto"/>
      </w:divBdr>
    </w:div>
    <w:div w:id="1206403869">
      <w:bodyDiv w:val="1"/>
      <w:marLeft w:val="0"/>
      <w:marRight w:val="0"/>
      <w:marTop w:val="0"/>
      <w:marBottom w:val="0"/>
      <w:divBdr>
        <w:top w:val="none" w:sz="0" w:space="0" w:color="auto"/>
        <w:left w:val="none" w:sz="0" w:space="0" w:color="auto"/>
        <w:bottom w:val="none" w:sz="0" w:space="0" w:color="auto"/>
        <w:right w:val="none" w:sz="0" w:space="0" w:color="auto"/>
      </w:divBdr>
    </w:div>
    <w:div w:id="1207134240">
      <w:bodyDiv w:val="1"/>
      <w:marLeft w:val="0"/>
      <w:marRight w:val="0"/>
      <w:marTop w:val="0"/>
      <w:marBottom w:val="0"/>
      <w:divBdr>
        <w:top w:val="none" w:sz="0" w:space="0" w:color="auto"/>
        <w:left w:val="none" w:sz="0" w:space="0" w:color="auto"/>
        <w:bottom w:val="none" w:sz="0" w:space="0" w:color="auto"/>
        <w:right w:val="none" w:sz="0" w:space="0" w:color="auto"/>
      </w:divBdr>
    </w:div>
    <w:div w:id="1207376629">
      <w:bodyDiv w:val="1"/>
      <w:marLeft w:val="0"/>
      <w:marRight w:val="0"/>
      <w:marTop w:val="0"/>
      <w:marBottom w:val="0"/>
      <w:divBdr>
        <w:top w:val="none" w:sz="0" w:space="0" w:color="auto"/>
        <w:left w:val="none" w:sz="0" w:space="0" w:color="auto"/>
        <w:bottom w:val="none" w:sz="0" w:space="0" w:color="auto"/>
        <w:right w:val="none" w:sz="0" w:space="0" w:color="auto"/>
      </w:divBdr>
    </w:div>
    <w:div w:id="1208293850">
      <w:bodyDiv w:val="1"/>
      <w:marLeft w:val="0"/>
      <w:marRight w:val="0"/>
      <w:marTop w:val="0"/>
      <w:marBottom w:val="0"/>
      <w:divBdr>
        <w:top w:val="none" w:sz="0" w:space="0" w:color="auto"/>
        <w:left w:val="none" w:sz="0" w:space="0" w:color="auto"/>
        <w:bottom w:val="none" w:sz="0" w:space="0" w:color="auto"/>
        <w:right w:val="none" w:sz="0" w:space="0" w:color="auto"/>
      </w:divBdr>
    </w:div>
    <w:div w:id="1209536886">
      <w:bodyDiv w:val="1"/>
      <w:marLeft w:val="0"/>
      <w:marRight w:val="0"/>
      <w:marTop w:val="0"/>
      <w:marBottom w:val="0"/>
      <w:divBdr>
        <w:top w:val="none" w:sz="0" w:space="0" w:color="auto"/>
        <w:left w:val="none" w:sz="0" w:space="0" w:color="auto"/>
        <w:bottom w:val="none" w:sz="0" w:space="0" w:color="auto"/>
        <w:right w:val="none" w:sz="0" w:space="0" w:color="auto"/>
      </w:divBdr>
    </w:div>
    <w:div w:id="1210923339">
      <w:bodyDiv w:val="1"/>
      <w:marLeft w:val="0"/>
      <w:marRight w:val="0"/>
      <w:marTop w:val="0"/>
      <w:marBottom w:val="0"/>
      <w:divBdr>
        <w:top w:val="none" w:sz="0" w:space="0" w:color="auto"/>
        <w:left w:val="none" w:sz="0" w:space="0" w:color="auto"/>
        <w:bottom w:val="none" w:sz="0" w:space="0" w:color="auto"/>
        <w:right w:val="none" w:sz="0" w:space="0" w:color="auto"/>
      </w:divBdr>
    </w:div>
    <w:div w:id="1211502480">
      <w:bodyDiv w:val="1"/>
      <w:marLeft w:val="0"/>
      <w:marRight w:val="0"/>
      <w:marTop w:val="0"/>
      <w:marBottom w:val="0"/>
      <w:divBdr>
        <w:top w:val="none" w:sz="0" w:space="0" w:color="auto"/>
        <w:left w:val="none" w:sz="0" w:space="0" w:color="auto"/>
        <w:bottom w:val="none" w:sz="0" w:space="0" w:color="auto"/>
        <w:right w:val="none" w:sz="0" w:space="0" w:color="auto"/>
      </w:divBdr>
    </w:div>
    <w:div w:id="1212228411">
      <w:bodyDiv w:val="1"/>
      <w:marLeft w:val="0"/>
      <w:marRight w:val="0"/>
      <w:marTop w:val="0"/>
      <w:marBottom w:val="0"/>
      <w:divBdr>
        <w:top w:val="none" w:sz="0" w:space="0" w:color="auto"/>
        <w:left w:val="none" w:sz="0" w:space="0" w:color="auto"/>
        <w:bottom w:val="none" w:sz="0" w:space="0" w:color="auto"/>
        <w:right w:val="none" w:sz="0" w:space="0" w:color="auto"/>
      </w:divBdr>
    </w:div>
    <w:div w:id="1213225834">
      <w:bodyDiv w:val="1"/>
      <w:marLeft w:val="0"/>
      <w:marRight w:val="0"/>
      <w:marTop w:val="0"/>
      <w:marBottom w:val="0"/>
      <w:divBdr>
        <w:top w:val="none" w:sz="0" w:space="0" w:color="auto"/>
        <w:left w:val="none" w:sz="0" w:space="0" w:color="auto"/>
        <w:bottom w:val="none" w:sz="0" w:space="0" w:color="auto"/>
        <w:right w:val="none" w:sz="0" w:space="0" w:color="auto"/>
      </w:divBdr>
    </w:div>
    <w:div w:id="1214124089">
      <w:bodyDiv w:val="1"/>
      <w:marLeft w:val="0"/>
      <w:marRight w:val="0"/>
      <w:marTop w:val="0"/>
      <w:marBottom w:val="0"/>
      <w:divBdr>
        <w:top w:val="none" w:sz="0" w:space="0" w:color="auto"/>
        <w:left w:val="none" w:sz="0" w:space="0" w:color="auto"/>
        <w:bottom w:val="none" w:sz="0" w:space="0" w:color="auto"/>
        <w:right w:val="none" w:sz="0" w:space="0" w:color="auto"/>
      </w:divBdr>
    </w:div>
    <w:div w:id="1215241927">
      <w:bodyDiv w:val="1"/>
      <w:marLeft w:val="0"/>
      <w:marRight w:val="0"/>
      <w:marTop w:val="0"/>
      <w:marBottom w:val="0"/>
      <w:divBdr>
        <w:top w:val="none" w:sz="0" w:space="0" w:color="auto"/>
        <w:left w:val="none" w:sz="0" w:space="0" w:color="auto"/>
        <w:bottom w:val="none" w:sz="0" w:space="0" w:color="auto"/>
        <w:right w:val="none" w:sz="0" w:space="0" w:color="auto"/>
      </w:divBdr>
    </w:div>
    <w:div w:id="1219130892">
      <w:bodyDiv w:val="1"/>
      <w:marLeft w:val="0"/>
      <w:marRight w:val="0"/>
      <w:marTop w:val="0"/>
      <w:marBottom w:val="0"/>
      <w:divBdr>
        <w:top w:val="none" w:sz="0" w:space="0" w:color="auto"/>
        <w:left w:val="none" w:sz="0" w:space="0" w:color="auto"/>
        <w:bottom w:val="none" w:sz="0" w:space="0" w:color="auto"/>
        <w:right w:val="none" w:sz="0" w:space="0" w:color="auto"/>
      </w:divBdr>
    </w:div>
    <w:div w:id="1219509836">
      <w:bodyDiv w:val="1"/>
      <w:marLeft w:val="0"/>
      <w:marRight w:val="0"/>
      <w:marTop w:val="0"/>
      <w:marBottom w:val="0"/>
      <w:divBdr>
        <w:top w:val="none" w:sz="0" w:space="0" w:color="auto"/>
        <w:left w:val="none" w:sz="0" w:space="0" w:color="auto"/>
        <w:bottom w:val="none" w:sz="0" w:space="0" w:color="auto"/>
        <w:right w:val="none" w:sz="0" w:space="0" w:color="auto"/>
      </w:divBdr>
    </w:div>
    <w:div w:id="1220171279">
      <w:bodyDiv w:val="1"/>
      <w:marLeft w:val="0"/>
      <w:marRight w:val="0"/>
      <w:marTop w:val="0"/>
      <w:marBottom w:val="0"/>
      <w:divBdr>
        <w:top w:val="none" w:sz="0" w:space="0" w:color="auto"/>
        <w:left w:val="none" w:sz="0" w:space="0" w:color="auto"/>
        <w:bottom w:val="none" w:sz="0" w:space="0" w:color="auto"/>
        <w:right w:val="none" w:sz="0" w:space="0" w:color="auto"/>
      </w:divBdr>
    </w:div>
    <w:div w:id="1220240777">
      <w:bodyDiv w:val="1"/>
      <w:marLeft w:val="0"/>
      <w:marRight w:val="0"/>
      <w:marTop w:val="0"/>
      <w:marBottom w:val="0"/>
      <w:divBdr>
        <w:top w:val="none" w:sz="0" w:space="0" w:color="auto"/>
        <w:left w:val="none" w:sz="0" w:space="0" w:color="auto"/>
        <w:bottom w:val="none" w:sz="0" w:space="0" w:color="auto"/>
        <w:right w:val="none" w:sz="0" w:space="0" w:color="auto"/>
      </w:divBdr>
    </w:div>
    <w:div w:id="1221016580">
      <w:bodyDiv w:val="1"/>
      <w:marLeft w:val="0"/>
      <w:marRight w:val="0"/>
      <w:marTop w:val="0"/>
      <w:marBottom w:val="0"/>
      <w:divBdr>
        <w:top w:val="none" w:sz="0" w:space="0" w:color="auto"/>
        <w:left w:val="none" w:sz="0" w:space="0" w:color="auto"/>
        <w:bottom w:val="none" w:sz="0" w:space="0" w:color="auto"/>
        <w:right w:val="none" w:sz="0" w:space="0" w:color="auto"/>
      </w:divBdr>
    </w:div>
    <w:div w:id="1221137937">
      <w:bodyDiv w:val="1"/>
      <w:marLeft w:val="0"/>
      <w:marRight w:val="0"/>
      <w:marTop w:val="0"/>
      <w:marBottom w:val="0"/>
      <w:divBdr>
        <w:top w:val="none" w:sz="0" w:space="0" w:color="auto"/>
        <w:left w:val="none" w:sz="0" w:space="0" w:color="auto"/>
        <w:bottom w:val="none" w:sz="0" w:space="0" w:color="auto"/>
        <w:right w:val="none" w:sz="0" w:space="0" w:color="auto"/>
      </w:divBdr>
    </w:div>
    <w:div w:id="1222595129">
      <w:bodyDiv w:val="1"/>
      <w:marLeft w:val="0"/>
      <w:marRight w:val="0"/>
      <w:marTop w:val="0"/>
      <w:marBottom w:val="0"/>
      <w:divBdr>
        <w:top w:val="none" w:sz="0" w:space="0" w:color="auto"/>
        <w:left w:val="none" w:sz="0" w:space="0" w:color="auto"/>
        <w:bottom w:val="none" w:sz="0" w:space="0" w:color="auto"/>
        <w:right w:val="none" w:sz="0" w:space="0" w:color="auto"/>
      </w:divBdr>
    </w:div>
    <w:div w:id="1224366541">
      <w:bodyDiv w:val="1"/>
      <w:marLeft w:val="0"/>
      <w:marRight w:val="0"/>
      <w:marTop w:val="0"/>
      <w:marBottom w:val="0"/>
      <w:divBdr>
        <w:top w:val="none" w:sz="0" w:space="0" w:color="auto"/>
        <w:left w:val="none" w:sz="0" w:space="0" w:color="auto"/>
        <w:bottom w:val="none" w:sz="0" w:space="0" w:color="auto"/>
        <w:right w:val="none" w:sz="0" w:space="0" w:color="auto"/>
      </w:divBdr>
    </w:div>
    <w:div w:id="1227448263">
      <w:bodyDiv w:val="1"/>
      <w:marLeft w:val="0"/>
      <w:marRight w:val="0"/>
      <w:marTop w:val="0"/>
      <w:marBottom w:val="0"/>
      <w:divBdr>
        <w:top w:val="none" w:sz="0" w:space="0" w:color="auto"/>
        <w:left w:val="none" w:sz="0" w:space="0" w:color="auto"/>
        <w:bottom w:val="none" w:sz="0" w:space="0" w:color="auto"/>
        <w:right w:val="none" w:sz="0" w:space="0" w:color="auto"/>
      </w:divBdr>
    </w:div>
    <w:div w:id="1227494797">
      <w:bodyDiv w:val="1"/>
      <w:marLeft w:val="0"/>
      <w:marRight w:val="0"/>
      <w:marTop w:val="0"/>
      <w:marBottom w:val="0"/>
      <w:divBdr>
        <w:top w:val="none" w:sz="0" w:space="0" w:color="auto"/>
        <w:left w:val="none" w:sz="0" w:space="0" w:color="auto"/>
        <w:bottom w:val="none" w:sz="0" w:space="0" w:color="auto"/>
        <w:right w:val="none" w:sz="0" w:space="0" w:color="auto"/>
      </w:divBdr>
    </w:div>
    <w:div w:id="1227566382">
      <w:bodyDiv w:val="1"/>
      <w:marLeft w:val="0"/>
      <w:marRight w:val="0"/>
      <w:marTop w:val="0"/>
      <w:marBottom w:val="0"/>
      <w:divBdr>
        <w:top w:val="none" w:sz="0" w:space="0" w:color="auto"/>
        <w:left w:val="none" w:sz="0" w:space="0" w:color="auto"/>
        <w:bottom w:val="none" w:sz="0" w:space="0" w:color="auto"/>
        <w:right w:val="none" w:sz="0" w:space="0" w:color="auto"/>
      </w:divBdr>
    </w:div>
    <w:div w:id="1227759782">
      <w:bodyDiv w:val="1"/>
      <w:marLeft w:val="0"/>
      <w:marRight w:val="0"/>
      <w:marTop w:val="0"/>
      <w:marBottom w:val="0"/>
      <w:divBdr>
        <w:top w:val="none" w:sz="0" w:space="0" w:color="auto"/>
        <w:left w:val="none" w:sz="0" w:space="0" w:color="auto"/>
        <w:bottom w:val="none" w:sz="0" w:space="0" w:color="auto"/>
        <w:right w:val="none" w:sz="0" w:space="0" w:color="auto"/>
      </w:divBdr>
    </w:div>
    <w:div w:id="1227885737">
      <w:bodyDiv w:val="1"/>
      <w:marLeft w:val="0"/>
      <w:marRight w:val="0"/>
      <w:marTop w:val="0"/>
      <w:marBottom w:val="0"/>
      <w:divBdr>
        <w:top w:val="none" w:sz="0" w:space="0" w:color="auto"/>
        <w:left w:val="none" w:sz="0" w:space="0" w:color="auto"/>
        <w:bottom w:val="none" w:sz="0" w:space="0" w:color="auto"/>
        <w:right w:val="none" w:sz="0" w:space="0" w:color="auto"/>
      </w:divBdr>
    </w:div>
    <w:div w:id="1228224834">
      <w:bodyDiv w:val="1"/>
      <w:marLeft w:val="0"/>
      <w:marRight w:val="0"/>
      <w:marTop w:val="0"/>
      <w:marBottom w:val="0"/>
      <w:divBdr>
        <w:top w:val="none" w:sz="0" w:space="0" w:color="auto"/>
        <w:left w:val="none" w:sz="0" w:space="0" w:color="auto"/>
        <w:bottom w:val="none" w:sz="0" w:space="0" w:color="auto"/>
        <w:right w:val="none" w:sz="0" w:space="0" w:color="auto"/>
      </w:divBdr>
    </w:div>
    <w:div w:id="1230456402">
      <w:bodyDiv w:val="1"/>
      <w:marLeft w:val="0"/>
      <w:marRight w:val="0"/>
      <w:marTop w:val="0"/>
      <w:marBottom w:val="0"/>
      <w:divBdr>
        <w:top w:val="none" w:sz="0" w:space="0" w:color="auto"/>
        <w:left w:val="none" w:sz="0" w:space="0" w:color="auto"/>
        <w:bottom w:val="none" w:sz="0" w:space="0" w:color="auto"/>
        <w:right w:val="none" w:sz="0" w:space="0" w:color="auto"/>
      </w:divBdr>
    </w:div>
    <w:div w:id="1231422911">
      <w:bodyDiv w:val="1"/>
      <w:marLeft w:val="0"/>
      <w:marRight w:val="0"/>
      <w:marTop w:val="0"/>
      <w:marBottom w:val="0"/>
      <w:divBdr>
        <w:top w:val="none" w:sz="0" w:space="0" w:color="auto"/>
        <w:left w:val="none" w:sz="0" w:space="0" w:color="auto"/>
        <w:bottom w:val="none" w:sz="0" w:space="0" w:color="auto"/>
        <w:right w:val="none" w:sz="0" w:space="0" w:color="auto"/>
      </w:divBdr>
    </w:div>
    <w:div w:id="1231816526">
      <w:bodyDiv w:val="1"/>
      <w:marLeft w:val="0"/>
      <w:marRight w:val="0"/>
      <w:marTop w:val="0"/>
      <w:marBottom w:val="0"/>
      <w:divBdr>
        <w:top w:val="none" w:sz="0" w:space="0" w:color="auto"/>
        <w:left w:val="none" w:sz="0" w:space="0" w:color="auto"/>
        <w:bottom w:val="none" w:sz="0" w:space="0" w:color="auto"/>
        <w:right w:val="none" w:sz="0" w:space="0" w:color="auto"/>
      </w:divBdr>
    </w:div>
    <w:div w:id="1232156624">
      <w:bodyDiv w:val="1"/>
      <w:marLeft w:val="0"/>
      <w:marRight w:val="0"/>
      <w:marTop w:val="0"/>
      <w:marBottom w:val="0"/>
      <w:divBdr>
        <w:top w:val="none" w:sz="0" w:space="0" w:color="auto"/>
        <w:left w:val="none" w:sz="0" w:space="0" w:color="auto"/>
        <w:bottom w:val="none" w:sz="0" w:space="0" w:color="auto"/>
        <w:right w:val="none" w:sz="0" w:space="0" w:color="auto"/>
      </w:divBdr>
    </w:div>
    <w:div w:id="1232887164">
      <w:bodyDiv w:val="1"/>
      <w:marLeft w:val="0"/>
      <w:marRight w:val="0"/>
      <w:marTop w:val="0"/>
      <w:marBottom w:val="0"/>
      <w:divBdr>
        <w:top w:val="none" w:sz="0" w:space="0" w:color="auto"/>
        <w:left w:val="none" w:sz="0" w:space="0" w:color="auto"/>
        <w:bottom w:val="none" w:sz="0" w:space="0" w:color="auto"/>
        <w:right w:val="none" w:sz="0" w:space="0" w:color="auto"/>
      </w:divBdr>
    </w:div>
    <w:div w:id="1234000948">
      <w:bodyDiv w:val="1"/>
      <w:marLeft w:val="0"/>
      <w:marRight w:val="0"/>
      <w:marTop w:val="0"/>
      <w:marBottom w:val="0"/>
      <w:divBdr>
        <w:top w:val="none" w:sz="0" w:space="0" w:color="auto"/>
        <w:left w:val="none" w:sz="0" w:space="0" w:color="auto"/>
        <w:bottom w:val="none" w:sz="0" w:space="0" w:color="auto"/>
        <w:right w:val="none" w:sz="0" w:space="0" w:color="auto"/>
      </w:divBdr>
    </w:div>
    <w:div w:id="1234316884">
      <w:bodyDiv w:val="1"/>
      <w:marLeft w:val="0"/>
      <w:marRight w:val="0"/>
      <w:marTop w:val="0"/>
      <w:marBottom w:val="0"/>
      <w:divBdr>
        <w:top w:val="none" w:sz="0" w:space="0" w:color="auto"/>
        <w:left w:val="none" w:sz="0" w:space="0" w:color="auto"/>
        <w:bottom w:val="none" w:sz="0" w:space="0" w:color="auto"/>
        <w:right w:val="none" w:sz="0" w:space="0" w:color="auto"/>
      </w:divBdr>
    </w:div>
    <w:div w:id="1235507959">
      <w:bodyDiv w:val="1"/>
      <w:marLeft w:val="0"/>
      <w:marRight w:val="0"/>
      <w:marTop w:val="0"/>
      <w:marBottom w:val="0"/>
      <w:divBdr>
        <w:top w:val="none" w:sz="0" w:space="0" w:color="auto"/>
        <w:left w:val="none" w:sz="0" w:space="0" w:color="auto"/>
        <w:bottom w:val="none" w:sz="0" w:space="0" w:color="auto"/>
        <w:right w:val="none" w:sz="0" w:space="0" w:color="auto"/>
      </w:divBdr>
    </w:div>
    <w:div w:id="1236740472">
      <w:bodyDiv w:val="1"/>
      <w:marLeft w:val="0"/>
      <w:marRight w:val="0"/>
      <w:marTop w:val="0"/>
      <w:marBottom w:val="0"/>
      <w:divBdr>
        <w:top w:val="none" w:sz="0" w:space="0" w:color="auto"/>
        <w:left w:val="none" w:sz="0" w:space="0" w:color="auto"/>
        <w:bottom w:val="none" w:sz="0" w:space="0" w:color="auto"/>
        <w:right w:val="none" w:sz="0" w:space="0" w:color="auto"/>
      </w:divBdr>
    </w:div>
    <w:div w:id="1236822156">
      <w:bodyDiv w:val="1"/>
      <w:marLeft w:val="0"/>
      <w:marRight w:val="0"/>
      <w:marTop w:val="0"/>
      <w:marBottom w:val="0"/>
      <w:divBdr>
        <w:top w:val="none" w:sz="0" w:space="0" w:color="auto"/>
        <w:left w:val="none" w:sz="0" w:space="0" w:color="auto"/>
        <w:bottom w:val="none" w:sz="0" w:space="0" w:color="auto"/>
        <w:right w:val="none" w:sz="0" w:space="0" w:color="auto"/>
      </w:divBdr>
    </w:div>
    <w:div w:id="1236891403">
      <w:bodyDiv w:val="1"/>
      <w:marLeft w:val="0"/>
      <w:marRight w:val="0"/>
      <w:marTop w:val="0"/>
      <w:marBottom w:val="0"/>
      <w:divBdr>
        <w:top w:val="none" w:sz="0" w:space="0" w:color="auto"/>
        <w:left w:val="none" w:sz="0" w:space="0" w:color="auto"/>
        <w:bottom w:val="none" w:sz="0" w:space="0" w:color="auto"/>
        <w:right w:val="none" w:sz="0" w:space="0" w:color="auto"/>
      </w:divBdr>
    </w:div>
    <w:div w:id="1239361002">
      <w:bodyDiv w:val="1"/>
      <w:marLeft w:val="0"/>
      <w:marRight w:val="0"/>
      <w:marTop w:val="0"/>
      <w:marBottom w:val="0"/>
      <w:divBdr>
        <w:top w:val="none" w:sz="0" w:space="0" w:color="auto"/>
        <w:left w:val="none" w:sz="0" w:space="0" w:color="auto"/>
        <w:bottom w:val="none" w:sz="0" w:space="0" w:color="auto"/>
        <w:right w:val="none" w:sz="0" w:space="0" w:color="auto"/>
      </w:divBdr>
    </w:div>
    <w:div w:id="1239746685">
      <w:bodyDiv w:val="1"/>
      <w:marLeft w:val="0"/>
      <w:marRight w:val="0"/>
      <w:marTop w:val="0"/>
      <w:marBottom w:val="0"/>
      <w:divBdr>
        <w:top w:val="none" w:sz="0" w:space="0" w:color="auto"/>
        <w:left w:val="none" w:sz="0" w:space="0" w:color="auto"/>
        <w:bottom w:val="none" w:sz="0" w:space="0" w:color="auto"/>
        <w:right w:val="none" w:sz="0" w:space="0" w:color="auto"/>
      </w:divBdr>
    </w:div>
    <w:div w:id="1240140735">
      <w:bodyDiv w:val="1"/>
      <w:marLeft w:val="0"/>
      <w:marRight w:val="0"/>
      <w:marTop w:val="0"/>
      <w:marBottom w:val="0"/>
      <w:divBdr>
        <w:top w:val="none" w:sz="0" w:space="0" w:color="auto"/>
        <w:left w:val="none" w:sz="0" w:space="0" w:color="auto"/>
        <w:bottom w:val="none" w:sz="0" w:space="0" w:color="auto"/>
        <w:right w:val="none" w:sz="0" w:space="0" w:color="auto"/>
      </w:divBdr>
    </w:div>
    <w:div w:id="1241018644">
      <w:bodyDiv w:val="1"/>
      <w:marLeft w:val="0"/>
      <w:marRight w:val="0"/>
      <w:marTop w:val="0"/>
      <w:marBottom w:val="0"/>
      <w:divBdr>
        <w:top w:val="none" w:sz="0" w:space="0" w:color="auto"/>
        <w:left w:val="none" w:sz="0" w:space="0" w:color="auto"/>
        <w:bottom w:val="none" w:sz="0" w:space="0" w:color="auto"/>
        <w:right w:val="none" w:sz="0" w:space="0" w:color="auto"/>
      </w:divBdr>
    </w:div>
    <w:div w:id="1243022914">
      <w:bodyDiv w:val="1"/>
      <w:marLeft w:val="0"/>
      <w:marRight w:val="0"/>
      <w:marTop w:val="0"/>
      <w:marBottom w:val="0"/>
      <w:divBdr>
        <w:top w:val="none" w:sz="0" w:space="0" w:color="auto"/>
        <w:left w:val="none" w:sz="0" w:space="0" w:color="auto"/>
        <w:bottom w:val="none" w:sz="0" w:space="0" w:color="auto"/>
        <w:right w:val="none" w:sz="0" w:space="0" w:color="auto"/>
      </w:divBdr>
    </w:div>
    <w:div w:id="1243250026">
      <w:bodyDiv w:val="1"/>
      <w:marLeft w:val="0"/>
      <w:marRight w:val="0"/>
      <w:marTop w:val="0"/>
      <w:marBottom w:val="0"/>
      <w:divBdr>
        <w:top w:val="none" w:sz="0" w:space="0" w:color="auto"/>
        <w:left w:val="none" w:sz="0" w:space="0" w:color="auto"/>
        <w:bottom w:val="none" w:sz="0" w:space="0" w:color="auto"/>
        <w:right w:val="none" w:sz="0" w:space="0" w:color="auto"/>
      </w:divBdr>
    </w:div>
    <w:div w:id="1243417230">
      <w:bodyDiv w:val="1"/>
      <w:marLeft w:val="0"/>
      <w:marRight w:val="0"/>
      <w:marTop w:val="0"/>
      <w:marBottom w:val="0"/>
      <w:divBdr>
        <w:top w:val="none" w:sz="0" w:space="0" w:color="auto"/>
        <w:left w:val="none" w:sz="0" w:space="0" w:color="auto"/>
        <w:bottom w:val="none" w:sz="0" w:space="0" w:color="auto"/>
        <w:right w:val="none" w:sz="0" w:space="0" w:color="auto"/>
      </w:divBdr>
    </w:div>
    <w:div w:id="1243442762">
      <w:bodyDiv w:val="1"/>
      <w:marLeft w:val="0"/>
      <w:marRight w:val="0"/>
      <w:marTop w:val="0"/>
      <w:marBottom w:val="0"/>
      <w:divBdr>
        <w:top w:val="none" w:sz="0" w:space="0" w:color="auto"/>
        <w:left w:val="none" w:sz="0" w:space="0" w:color="auto"/>
        <w:bottom w:val="none" w:sz="0" w:space="0" w:color="auto"/>
        <w:right w:val="none" w:sz="0" w:space="0" w:color="auto"/>
      </w:divBdr>
    </w:div>
    <w:div w:id="1243956282">
      <w:bodyDiv w:val="1"/>
      <w:marLeft w:val="0"/>
      <w:marRight w:val="0"/>
      <w:marTop w:val="0"/>
      <w:marBottom w:val="0"/>
      <w:divBdr>
        <w:top w:val="none" w:sz="0" w:space="0" w:color="auto"/>
        <w:left w:val="none" w:sz="0" w:space="0" w:color="auto"/>
        <w:bottom w:val="none" w:sz="0" w:space="0" w:color="auto"/>
        <w:right w:val="none" w:sz="0" w:space="0" w:color="auto"/>
      </w:divBdr>
    </w:div>
    <w:div w:id="1244100566">
      <w:bodyDiv w:val="1"/>
      <w:marLeft w:val="0"/>
      <w:marRight w:val="0"/>
      <w:marTop w:val="0"/>
      <w:marBottom w:val="0"/>
      <w:divBdr>
        <w:top w:val="none" w:sz="0" w:space="0" w:color="auto"/>
        <w:left w:val="none" w:sz="0" w:space="0" w:color="auto"/>
        <w:bottom w:val="none" w:sz="0" w:space="0" w:color="auto"/>
        <w:right w:val="none" w:sz="0" w:space="0" w:color="auto"/>
      </w:divBdr>
    </w:div>
    <w:div w:id="1244487040">
      <w:bodyDiv w:val="1"/>
      <w:marLeft w:val="0"/>
      <w:marRight w:val="0"/>
      <w:marTop w:val="0"/>
      <w:marBottom w:val="0"/>
      <w:divBdr>
        <w:top w:val="none" w:sz="0" w:space="0" w:color="auto"/>
        <w:left w:val="none" w:sz="0" w:space="0" w:color="auto"/>
        <w:bottom w:val="none" w:sz="0" w:space="0" w:color="auto"/>
        <w:right w:val="none" w:sz="0" w:space="0" w:color="auto"/>
      </w:divBdr>
    </w:div>
    <w:div w:id="1245801912">
      <w:bodyDiv w:val="1"/>
      <w:marLeft w:val="0"/>
      <w:marRight w:val="0"/>
      <w:marTop w:val="0"/>
      <w:marBottom w:val="0"/>
      <w:divBdr>
        <w:top w:val="none" w:sz="0" w:space="0" w:color="auto"/>
        <w:left w:val="none" w:sz="0" w:space="0" w:color="auto"/>
        <w:bottom w:val="none" w:sz="0" w:space="0" w:color="auto"/>
        <w:right w:val="none" w:sz="0" w:space="0" w:color="auto"/>
      </w:divBdr>
    </w:div>
    <w:div w:id="1246112099">
      <w:bodyDiv w:val="1"/>
      <w:marLeft w:val="0"/>
      <w:marRight w:val="0"/>
      <w:marTop w:val="0"/>
      <w:marBottom w:val="0"/>
      <w:divBdr>
        <w:top w:val="none" w:sz="0" w:space="0" w:color="auto"/>
        <w:left w:val="none" w:sz="0" w:space="0" w:color="auto"/>
        <w:bottom w:val="none" w:sz="0" w:space="0" w:color="auto"/>
        <w:right w:val="none" w:sz="0" w:space="0" w:color="auto"/>
      </w:divBdr>
    </w:div>
    <w:div w:id="1246261521">
      <w:bodyDiv w:val="1"/>
      <w:marLeft w:val="0"/>
      <w:marRight w:val="0"/>
      <w:marTop w:val="0"/>
      <w:marBottom w:val="0"/>
      <w:divBdr>
        <w:top w:val="none" w:sz="0" w:space="0" w:color="auto"/>
        <w:left w:val="none" w:sz="0" w:space="0" w:color="auto"/>
        <w:bottom w:val="none" w:sz="0" w:space="0" w:color="auto"/>
        <w:right w:val="none" w:sz="0" w:space="0" w:color="auto"/>
      </w:divBdr>
    </w:div>
    <w:div w:id="1246955304">
      <w:bodyDiv w:val="1"/>
      <w:marLeft w:val="0"/>
      <w:marRight w:val="0"/>
      <w:marTop w:val="0"/>
      <w:marBottom w:val="0"/>
      <w:divBdr>
        <w:top w:val="none" w:sz="0" w:space="0" w:color="auto"/>
        <w:left w:val="none" w:sz="0" w:space="0" w:color="auto"/>
        <w:bottom w:val="none" w:sz="0" w:space="0" w:color="auto"/>
        <w:right w:val="none" w:sz="0" w:space="0" w:color="auto"/>
      </w:divBdr>
    </w:div>
    <w:div w:id="1247107651">
      <w:bodyDiv w:val="1"/>
      <w:marLeft w:val="0"/>
      <w:marRight w:val="0"/>
      <w:marTop w:val="0"/>
      <w:marBottom w:val="0"/>
      <w:divBdr>
        <w:top w:val="none" w:sz="0" w:space="0" w:color="auto"/>
        <w:left w:val="none" w:sz="0" w:space="0" w:color="auto"/>
        <w:bottom w:val="none" w:sz="0" w:space="0" w:color="auto"/>
        <w:right w:val="none" w:sz="0" w:space="0" w:color="auto"/>
      </w:divBdr>
    </w:div>
    <w:div w:id="1247768780">
      <w:bodyDiv w:val="1"/>
      <w:marLeft w:val="0"/>
      <w:marRight w:val="0"/>
      <w:marTop w:val="0"/>
      <w:marBottom w:val="0"/>
      <w:divBdr>
        <w:top w:val="none" w:sz="0" w:space="0" w:color="auto"/>
        <w:left w:val="none" w:sz="0" w:space="0" w:color="auto"/>
        <w:bottom w:val="none" w:sz="0" w:space="0" w:color="auto"/>
        <w:right w:val="none" w:sz="0" w:space="0" w:color="auto"/>
      </w:divBdr>
    </w:div>
    <w:div w:id="1247806682">
      <w:bodyDiv w:val="1"/>
      <w:marLeft w:val="0"/>
      <w:marRight w:val="0"/>
      <w:marTop w:val="0"/>
      <w:marBottom w:val="0"/>
      <w:divBdr>
        <w:top w:val="none" w:sz="0" w:space="0" w:color="auto"/>
        <w:left w:val="none" w:sz="0" w:space="0" w:color="auto"/>
        <w:bottom w:val="none" w:sz="0" w:space="0" w:color="auto"/>
        <w:right w:val="none" w:sz="0" w:space="0" w:color="auto"/>
      </w:divBdr>
    </w:div>
    <w:div w:id="1247958871">
      <w:bodyDiv w:val="1"/>
      <w:marLeft w:val="0"/>
      <w:marRight w:val="0"/>
      <w:marTop w:val="0"/>
      <w:marBottom w:val="0"/>
      <w:divBdr>
        <w:top w:val="none" w:sz="0" w:space="0" w:color="auto"/>
        <w:left w:val="none" w:sz="0" w:space="0" w:color="auto"/>
        <w:bottom w:val="none" w:sz="0" w:space="0" w:color="auto"/>
        <w:right w:val="none" w:sz="0" w:space="0" w:color="auto"/>
      </w:divBdr>
    </w:div>
    <w:div w:id="1248227014">
      <w:bodyDiv w:val="1"/>
      <w:marLeft w:val="0"/>
      <w:marRight w:val="0"/>
      <w:marTop w:val="0"/>
      <w:marBottom w:val="0"/>
      <w:divBdr>
        <w:top w:val="none" w:sz="0" w:space="0" w:color="auto"/>
        <w:left w:val="none" w:sz="0" w:space="0" w:color="auto"/>
        <w:bottom w:val="none" w:sz="0" w:space="0" w:color="auto"/>
        <w:right w:val="none" w:sz="0" w:space="0" w:color="auto"/>
      </w:divBdr>
    </w:div>
    <w:div w:id="1248535585">
      <w:bodyDiv w:val="1"/>
      <w:marLeft w:val="0"/>
      <w:marRight w:val="0"/>
      <w:marTop w:val="0"/>
      <w:marBottom w:val="0"/>
      <w:divBdr>
        <w:top w:val="none" w:sz="0" w:space="0" w:color="auto"/>
        <w:left w:val="none" w:sz="0" w:space="0" w:color="auto"/>
        <w:bottom w:val="none" w:sz="0" w:space="0" w:color="auto"/>
        <w:right w:val="none" w:sz="0" w:space="0" w:color="auto"/>
      </w:divBdr>
    </w:div>
    <w:div w:id="1248728906">
      <w:bodyDiv w:val="1"/>
      <w:marLeft w:val="0"/>
      <w:marRight w:val="0"/>
      <w:marTop w:val="0"/>
      <w:marBottom w:val="0"/>
      <w:divBdr>
        <w:top w:val="none" w:sz="0" w:space="0" w:color="auto"/>
        <w:left w:val="none" w:sz="0" w:space="0" w:color="auto"/>
        <w:bottom w:val="none" w:sz="0" w:space="0" w:color="auto"/>
        <w:right w:val="none" w:sz="0" w:space="0" w:color="auto"/>
      </w:divBdr>
    </w:div>
    <w:div w:id="1250309940">
      <w:bodyDiv w:val="1"/>
      <w:marLeft w:val="0"/>
      <w:marRight w:val="0"/>
      <w:marTop w:val="0"/>
      <w:marBottom w:val="0"/>
      <w:divBdr>
        <w:top w:val="none" w:sz="0" w:space="0" w:color="auto"/>
        <w:left w:val="none" w:sz="0" w:space="0" w:color="auto"/>
        <w:bottom w:val="none" w:sz="0" w:space="0" w:color="auto"/>
        <w:right w:val="none" w:sz="0" w:space="0" w:color="auto"/>
      </w:divBdr>
    </w:div>
    <w:div w:id="1251432561">
      <w:bodyDiv w:val="1"/>
      <w:marLeft w:val="0"/>
      <w:marRight w:val="0"/>
      <w:marTop w:val="0"/>
      <w:marBottom w:val="0"/>
      <w:divBdr>
        <w:top w:val="none" w:sz="0" w:space="0" w:color="auto"/>
        <w:left w:val="none" w:sz="0" w:space="0" w:color="auto"/>
        <w:bottom w:val="none" w:sz="0" w:space="0" w:color="auto"/>
        <w:right w:val="none" w:sz="0" w:space="0" w:color="auto"/>
      </w:divBdr>
    </w:div>
    <w:div w:id="1251810378">
      <w:bodyDiv w:val="1"/>
      <w:marLeft w:val="0"/>
      <w:marRight w:val="0"/>
      <w:marTop w:val="0"/>
      <w:marBottom w:val="0"/>
      <w:divBdr>
        <w:top w:val="none" w:sz="0" w:space="0" w:color="auto"/>
        <w:left w:val="none" w:sz="0" w:space="0" w:color="auto"/>
        <w:bottom w:val="none" w:sz="0" w:space="0" w:color="auto"/>
        <w:right w:val="none" w:sz="0" w:space="0" w:color="auto"/>
      </w:divBdr>
    </w:div>
    <w:div w:id="1252012206">
      <w:bodyDiv w:val="1"/>
      <w:marLeft w:val="0"/>
      <w:marRight w:val="0"/>
      <w:marTop w:val="0"/>
      <w:marBottom w:val="0"/>
      <w:divBdr>
        <w:top w:val="none" w:sz="0" w:space="0" w:color="auto"/>
        <w:left w:val="none" w:sz="0" w:space="0" w:color="auto"/>
        <w:bottom w:val="none" w:sz="0" w:space="0" w:color="auto"/>
        <w:right w:val="none" w:sz="0" w:space="0" w:color="auto"/>
      </w:divBdr>
    </w:div>
    <w:div w:id="1252658984">
      <w:bodyDiv w:val="1"/>
      <w:marLeft w:val="0"/>
      <w:marRight w:val="0"/>
      <w:marTop w:val="0"/>
      <w:marBottom w:val="0"/>
      <w:divBdr>
        <w:top w:val="none" w:sz="0" w:space="0" w:color="auto"/>
        <w:left w:val="none" w:sz="0" w:space="0" w:color="auto"/>
        <w:bottom w:val="none" w:sz="0" w:space="0" w:color="auto"/>
        <w:right w:val="none" w:sz="0" w:space="0" w:color="auto"/>
      </w:divBdr>
    </w:div>
    <w:div w:id="1253930238">
      <w:bodyDiv w:val="1"/>
      <w:marLeft w:val="0"/>
      <w:marRight w:val="0"/>
      <w:marTop w:val="0"/>
      <w:marBottom w:val="0"/>
      <w:divBdr>
        <w:top w:val="none" w:sz="0" w:space="0" w:color="auto"/>
        <w:left w:val="none" w:sz="0" w:space="0" w:color="auto"/>
        <w:bottom w:val="none" w:sz="0" w:space="0" w:color="auto"/>
        <w:right w:val="none" w:sz="0" w:space="0" w:color="auto"/>
      </w:divBdr>
    </w:div>
    <w:div w:id="1255627806">
      <w:bodyDiv w:val="1"/>
      <w:marLeft w:val="0"/>
      <w:marRight w:val="0"/>
      <w:marTop w:val="0"/>
      <w:marBottom w:val="0"/>
      <w:divBdr>
        <w:top w:val="none" w:sz="0" w:space="0" w:color="auto"/>
        <w:left w:val="none" w:sz="0" w:space="0" w:color="auto"/>
        <w:bottom w:val="none" w:sz="0" w:space="0" w:color="auto"/>
        <w:right w:val="none" w:sz="0" w:space="0" w:color="auto"/>
      </w:divBdr>
    </w:div>
    <w:div w:id="1256596251">
      <w:bodyDiv w:val="1"/>
      <w:marLeft w:val="0"/>
      <w:marRight w:val="0"/>
      <w:marTop w:val="0"/>
      <w:marBottom w:val="0"/>
      <w:divBdr>
        <w:top w:val="none" w:sz="0" w:space="0" w:color="auto"/>
        <w:left w:val="none" w:sz="0" w:space="0" w:color="auto"/>
        <w:bottom w:val="none" w:sz="0" w:space="0" w:color="auto"/>
        <w:right w:val="none" w:sz="0" w:space="0" w:color="auto"/>
      </w:divBdr>
    </w:div>
    <w:div w:id="1257590041">
      <w:bodyDiv w:val="1"/>
      <w:marLeft w:val="0"/>
      <w:marRight w:val="0"/>
      <w:marTop w:val="0"/>
      <w:marBottom w:val="0"/>
      <w:divBdr>
        <w:top w:val="none" w:sz="0" w:space="0" w:color="auto"/>
        <w:left w:val="none" w:sz="0" w:space="0" w:color="auto"/>
        <w:bottom w:val="none" w:sz="0" w:space="0" w:color="auto"/>
        <w:right w:val="none" w:sz="0" w:space="0" w:color="auto"/>
      </w:divBdr>
    </w:div>
    <w:div w:id="1257790789">
      <w:bodyDiv w:val="1"/>
      <w:marLeft w:val="0"/>
      <w:marRight w:val="0"/>
      <w:marTop w:val="0"/>
      <w:marBottom w:val="0"/>
      <w:divBdr>
        <w:top w:val="none" w:sz="0" w:space="0" w:color="auto"/>
        <w:left w:val="none" w:sz="0" w:space="0" w:color="auto"/>
        <w:bottom w:val="none" w:sz="0" w:space="0" w:color="auto"/>
        <w:right w:val="none" w:sz="0" w:space="0" w:color="auto"/>
      </w:divBdr>
    </w:div>
    <w:div w:id="1257864313">
      <w:bodyDiv w:val="1"/>
      <w:marLeft w:val="0"/>
      <w:marRight w:val="0"/>
      <w:marTop w:val="0"/>
      <w:marBottom w:val="0"/>
      <w:divBdr>
        <w:top w:val="none" w:sz="0" w:space="0" w:color="auto"/>
        <w:left w:val="none" w:sz="0" w:space="0" w:color="auto"/>
        <w:bottom w:val="none" w:sz="0" w:space="0" w:color="auto"/>
        <w:right w:val="none" w:sz="0" w:space="0" w:color="auto"/>
      </w:divBdr>
    </w:div>
    <w:div w:id="1257977418">
      <w:bodyDiv w:val="1"/>
      <w:marLeft w:val="0"/>
      <w:marRight w:val="0"/>
      <w:marTop w:val="0"/>
      <w:marBottom w:val="0"/>
      <w:divBdr>
        <w:top w:val="none" w:sz="0" w:space="0" w:color="auto"/>
        <w:left w:val="none" w:sz="0" w:space="0" w:color="auto"/>
        <w:bottom w:val="none" w:sz="0" w:space="0" w:color="auto"/>
        <w:right w:val="none" w:sz="0" w:space="0" w:color="auto"/>
      </w:divBdr>
    </w:div>
    <w:div w:id="1258253005">
      <w:bodyDiv w:val="1"/>
      <w:marLeft w:val="0"/>
      <w:marRight w:val="0"/>
      <w:marTop w:val="0"/>
      <w:marBottom w:val="0"/>
      <w:divBdr>
        <w:top w:val="none" w:sz="0" w:space="0" w:color="auto"/>
        <w:left w:val="none" w:sz="0" w:space="0" w:color="auto"/>
        <w:bottom w:val="none" w:sz="0" w:space="0" w:color="auto"/>
        <w:right w:val="none" w:sz="0" w:space="0" w:color="auto"/>
      </w:divBdr>
    </w:div>
    <w:div w:id="1258518912">
      <w:bodyDiv w:val="1"/>
      <w:marLeft w:val="0"/>
      <w:marRight w:val="0"/>
      <w:marTop w:val="0"/>
      <w:marBottom w:val="0"/>
      <w:divBdr>
        <w:top w:val="none" w:sz="0" w:space="0" w:color="auto"/>
        <w:left w:val="none" w:sz="0" w:space="0" w:color="auto"/>
        <w:bottom w:val="none" w:sz="0" w:space="0" w:color="auto"/>
        <w:right w:val="none" w:sz="0" w:space="0" w:color="auto"/>
      </w:divBdr>
    </w:div>
    <w:div w:id="1259370267">
      <w:bodyDiv w:val="1"/>
      <w:marLeft w:val="0"/>
      <w:marRight w:val="0"/>
      <w:marTop w:val="0"/>
      <w:marBottom w:val="0"/>
      <w:divBdr>
        <w:top w:val="none" w:sz="0" w:space="0" w:color="auto"/>
        <w:left w:val="none" w:sz="0" w:space="0" w:color="auto"/>
        <w:bottom w:val="none" w:sz="0" w:space="0" w:color="auto"/>
        <w:right w:val="none" w:sz="0" w:space="0" w:color="auto"/>
      </w:divBdr>
    </w:div>
    <w:div w:id="1260408192">
      <w:bodyDiv w:val="1"/>
      <w:marLeft w:val="0"/>
      <w:marRight w:val="0"/>
      <w:marTop w:val="0"/>
      <w:marBottom w:val="0"/>
      <w:divBdr>
        <w:top w:val="none" w:sz="0" w:space="0" w:color="auto"/>
        <w:left w:val="none" w:sz="0" w:space="0" w:color="auto"/>
        <w:bottom w:val="none" w:sz="0" w:space="0" w:color="auto"/>
        <w:right w:val="none" w:sz="0" w:space="0" w:color="auto"/>
      </w:divBdr>
    </w:div>
    <w:div w:id="1260942231">
      <w:bodyDiv w:val="1"/>
      <w:marLeft w:val="0"/>
      <w:marRight w:val="0"/>
      <w:marTop w:val="0"/>
      <w:marBottom w:val="0"/>
      <w:divBdr>
        <w:top w:val="none" w:sz="0" w:space="0" w:color="auto"/>
        <w:left w:val="none" w:sz="0" w:space="0" w:color="auto"/>
        <w:bottom w:val="none" w:sz="0" w:space="0" w:color="auto"/>
        <w:right w:val="none" w:sz="0" w:space="0" w:color="auto"/>
      </w:divBdr>
    </w:div>
    <w:div w:id="1261259809">
      <w:bodyDiv w:val="1"/>
      <w:marLeft w:val="0"/>
      <w:marRight w:val="0"/>
      <w:marTop w:val="0"/>
      <w:marBottom w:val="0"/>
      <w:divBdr>
        <w:top w:val="none" w:sz="0" w:space="0" w:color="auto"/>
        <w:left w:val="none" w:sz="0" w:space="0" w:color="auto"/>
        <w:bottom w:val="none" w:sz="0" w:space="0" w:color="auto"/>
        <w:right w:val="none" w:sz="0" w:space="0" w:color="auto"/>
      </w:divBdr>
    </w:div>
    <w:div w:id="1261984103">
      <w:bodyDiv w:val="1"/>
      <w:marLeft w:val="0"/>
      <w:marRight w:val="0"/>
      <w:marTop w:val="0"/>
      <w:marBottom w:val="0"/>
      <w:divBdr>
        <w:top w:val="none" w:sz="0" w:space="0" w:color="auto"/>
        <w:left w:val="none" w:sz="0" w:space="0" w:color="auto"/>
        <w:bottom w:val="none" w:sz="0" w:space="0" w:color="auto"/>
        <w:right w:val="none" w:sz="0" w:space="0" w:color="auto"/>
      </w:divBdr>
    </w:div>
    <w:div w:id="1262226239">
      <w:bodyDiv w:val="1"/>
      <w:marLeft w:val="0"/>
      <w:marRight w:val="0"/>
      <w:marTop w:val="0"/>
      <w:marBottom w:val="0"/>
      <w:divBdr>
        <w:top w:val="none" w:sz="0" w:space="0" w:color="auto"/>
        <w:left w:val="none" w:sz="0" w:space="0" w:color="auto"/>
        <w:bottom w:val="none" w:sz="0" w:space="0" w:color="auto"/>
        <w:right w:val="none" w:sz="0" w:space="0" w:color="auto"/>
      </w:divBdr>
    </w:div>
    <w:div w:id="1264453994">
      <w:bodyDiv w:val="1"/>
      <w:marLeft w:val="0"/>
      <w:marRight w:val="0"/>
      <w:marTop w:val="0"/>
      <w:marBottom w:val="0"/>
      <w:divBdr>
        <w:top w:val="none" w:sz="0" w:space="0" w:color="auto"/>
        <w:left w:val="none" w:sz="0" w:space="0" w:color="auto"/>
        <w:bottom w:val="none" w:sz="0" w:space="0" w:color="auto"/>
        <w:right w:val="none" w:sz="0" w:space="0" w:color="auto"/>
      </w:divBdr>
    </w:div>
    <w:div w:id="1264538450">
      <w:bodyDiv w:val="1"/>
      <w:marLeft w:val="0"/>
      <w:marRight w:val="0"/>
      <w:marTop w:val="0"/>
      <w:marBottom w:val="0"/>
      <w:divBdr>
        <w:top w:val="none" w:sz="0" w:space="0" w:color="auto"/>
        <w:left w:val="none" w:sz="0" w:space="0" w:color="auto"/>
        <w:bottom w:val="none" w:sz="0" w:space="0" w:color="auto"/>
        <w:right w:val="none" w:sz="0" w:space="0" w:color="auto"/>
      </w:divBdr>
    </w:div>
    <w:div w:id="1264613416">
      <w:bodyDiv w:val="1"/>
      <w:marLeft w:val="0"/>
      <w:marRight w:val="0"/>
      <w:marTop w:val="0"/>
      <w:marBottom w:val="0"/>
      <w:divBdr>
        <w:top w:val="none" w:sz="0" w:space="0" w:color="auto"/>
        <w:left w:val="none" w:sz="0" w:space="0" w:color="auto"/>
        <w:bottom w:val="none" w:sz="0" w:space="0" w:color="auto"/>
        <w:right w:val="none" w:sz="0" w:space="0" w:color="auto"/>
      </w:divBdr>
    </w:div>
    <w:div w:id="1265577615">
      <w:bodyDiv w:val="1"/>
      <w:marLeft w:val="0"/>
      <w:marRight w:val="0"/>
      <w:marTop w:val="0"/>
      <w:marBottom w:val="0"/>
      <w:divBdr>
        <w:top w:val="none" w:sz="0" w:space="0" w:color="auto"/>
        <w:left w:val="none" w:sz="0" w:space="0" w:color="auto"/>
        <w:bottom w:val="none" w:sz="0" w:space="0" w:color="auto"/>
        <w:right w:val="none" w:sz="0" w:space="0" w:color="auto"/>
      </w:divBdr>
    </w:div>
    <w:div w:id="1266228636">
      <w:bodyDiv w:val="1"/>
      <w:marLeft w:val="0"/>
      <w:marRight w:val="0"/>
      <w:marTop w:val="0"/>
      <w:marBottom w:val="0"/>
      <w:divBdr>
        <w:top w:val="none" w:sz="0" w:space="0" w:color="auto"/>
        <w:left w:val="none" w:sz="0" w:space="0" w:color="auto"/>
        <w:bottom w:val="none" w:sz="0" w:space="0" w:color="auto"/>
        <w:right w:val="none" w:sz="0" w:space="0" w:color="auto"/>
      </w:divBdr>
    </w:div>
    <w:div w:id="1268196923">
      <w:bodyDiv w:val="1"/>
      <w:marLeft w:val="0"/>
      <w:marRight w:val="0"/>
      <w:marTop w:val="0"/>
      <w:marBottom w:val="0"/>
      <w:divBdr>
        <w:top w:val="none" w:sz="0" w:space="0" w:color="auto"/>
        <w:left w:val="none" w:sz="0" w:space="0" w:color="auto"/>
        <w:bottom w:val="none" w:sz="0" w:space="0" w:color="auto"/>
        <w:right w:val="none" w:sz="0" w:space="0" w:color="auto"/>
      </w:divBdr>
    </w:div>
    <w:div w:id="1268385440">
      <w:bodyDiv w:val="1"/>
      <w:marLeft w:val="0"/>
      <w:marRight w:val="0"/>
      <w:marTop w:val="0"/>
      <w:marBottom w:val="0"/>
      <w:divBdr>
        <w:top w:val="none" w:sz="0" w:space="0" w:color="auto"/>
        <w:left w:val="none" w:sz="0" w:space="0" w:color="auto"/>
        <w:bottom w:val="none" w:sz="0" w:space="0" w:color="auto"/>
        <w:right w:val="none" w:sz="0" w:space="0" w:color="auto"/>
      </w:divBdr>
    </w:div>
    <w:div w:id="1268387296">
      <w:bodyDiv w:val="1"/>
      <w:marLeft w:val="0"/>
      <w:marRight w:val="0"/>
      <w:marTop w:val="0"/>
      <w:marBottom w:val="0"/>
      <w:divBdr>
        <w:top w:val="none" w:sz="0" w:space="0" w:color="auto"/>
        <w:left w:val="none" w:sz="0" w:space="0" w:color="auto"/>
        <w:bottom w:val="none" w:sz="0" w:space="0" w:color="auto"/>
        <w:right w:val="none" w:sz="0" w:space="0" w:color="auto"/>
      </w:divBdr>
    </w:div>
    <w:div w:id="1268655905">
      <w:bodyDiv w:val="1"/>
      <w:marLeft w:val="0"/>
      <w:marRight w:val="0"/>
      <w:marTop w:val="0"/>
      <w:marBottom w:val="0"/>
      <w:divBdr>
        <w:top w:val="none" w:sz="0" w:space="0" w:color="auto"/>
        <w:left w:val="none" w:sz="0" w:space="0" w:color="auto"/>
        <w:bottom w:val="none" w:sz="0" w:space="0" w:color="auto"/>
        <w:right w:val="none" w:sz="0" w:space="0" w:color="auto"/>
      </w:divBdr>
    </w:div>
    <w:div w:id="1268808577">
      <w:bodyDiv w:val="1"/>
      <w:marLeft w:val="0"/>
      <w:marRight w:val="0"/>
      <w:marTop w:val="0"/>
      <w:marBottom w:val="0"/>
      <w:divBdr>
        <w:top w:val="none" w:sz="0" w:space="0" w:color="auto"/>
        <w:left w:val="none" w:sz="0" w:space="0" w:color="auto"/>
        <w:bottom w:val="none" w:sz="0" w:space="0" w:color="auto"/>
        <w:right w:val="none" w:sz="0" w:space="0" w:color="auto"/>
      </w:divBdr>
    </w:div>
    <w:div w:id="1270353796">
      <w:bodyDiv w:val="1"/>
      <w:marLeft w:val="0"/>
      <w:marRight w:val="0"/>
      <w:marTop w:val="0"/>
      <w:marBottom w:val="0"/>
      <w:divBdr>
        <w:top w:val="none" w:sz="0" w:space="0" w:color="auto"/>
        <w:left w:val="none" w:sz="0" w:space="0" w:color="auto"/>
        <w:bottom w:val="none" w:sz="0" w:space="0" w:color="auto"/>
        <w:right w:val="none" w:sz="0" w:space="0" w:color="auto"/>
      </w:divBdr>
    </w:div>
    <w:div w:id="1270888243">
      <w:bodyDiv w:val="1"/>
      <w:marLeft w:val="0"/>
      <w:marRight w:val="0"/>
      <w:marTop w:val="0"/>
      <w:marBottom w:val="0"/>
      <w:divBdr>
        <w:top w:val="none" w:sz="0" w:space="0" w:color="auto"/>
        <w:left w:val="none" w:sz="0" w:space="0" w:color="auto"/>
        <w:bottom w:val="none" w:sz="0" w:space="0" w:color="auto"/>
        <w:right w:val="none" w:sz="0" w:space="0" w:color="auto"/>
      </w:divBdr>
    </w:div>
    <w:div w:id="1271550276">
      <w:bodyDiv w:val="1"/>
      <w:marLeft w:val="0"/>
      <w:marRight w:val="0"/>
      <w:marTop w:val="0"/>
      <w:marBottom w:val="0"/>
      <w:divBdr>
        <w:top w:val="none" w:sz="0" w:space="0" w:color="auto"/>
        <w:left w:val="none" w:sz="0" w:space="0" w:color="auto"/>
        <w:bottom w:val="none" w:sz="0" w:space="0" w:color="auto"/>
        <w:right w:val="none" w:sz="0" w:space="0" w:color="auto"/>
      </w:divBdr>
    </w:div>
    <w:div w:id="1272395087">
      <w:bodyDiv w:val="1"/>
      <w:marLeft w:val="0"/>
      <w:marRight w:val="0"/>
      <w:marTop w:val="0"/>
      <w:marBottom w:val="0"/>
      <w:divBdr>
        <w:top w:val="none" w:sz="0" w:space="0" w:color="auto"/>
        <w:left w:val="none" w:sz="0" w:space="0" w:color="auto"/>
        <w:bottom w:val="none" w:sz="0" w:space="0" w:color="auto"/>
        <w:right w:val="none" w:sz="0" w:space="0" w:color="auto"/>
      </w:divBdr>
    </w:div>
    <w:div w:id="1274091690">
      <w:bodyDiv w:val="1"/>
      <w:marLeft w:val="0"/>
      <w:marRight w:val="0"/>
      <w:marTop w:val="0"/>
      <w:marBottom w:val="0"/>
      <w:divBdr>
        <w:top w:val="none" w:sz="0" w:space="0" w:color="auto"/>
        <w:left w:val="none" w:sz="0" w:space="0" w:color="auto"/>
        <w:bottom w:val="none" w:sz="0" w:space="0" w:color="auto"/>
        <w:right w:val="none" w:sz="0" w:space="0" w:color="auto"/>
      </w:divBdr>
    </w:div>
    <w:div w:id="1274433979">
      <w:bodyDiv w:val="1"/>
      <w:marLeft w:val="0"/>
      <w:marRight w:val="0"/>
      <w:marTop w:val="0"/>
      <w:marBottom w:val="0"/>
      <w:divBdr>
        <w:top w:val="none" w:sz="0" w:space="0" w:color="auto"/>
        <w:left w:val="none" w:sz="0" w:space="0" w:color="auto"/>
        <w:bottom w:val="none" w:sz="0" w:space="0" w:color="auto"/>
        <w:right w:val="none" w:sz="0" w:space="0" w:color="auto"/>
      </w:divBdr>
    </w:div>
    <w:div w:id="1276866400">
      <w:bodyDiv w:val="1"/>
      <w:marLeft w:val="0"/>
      <w:marRight w:val="0"/>
      <w:marTop w:val="0"/>
      <w:marBottom w:val="0"/>
      <w:divBdr>
        <w:top w:val="none" w:sz="0" w:space="0" w:color="auto"/>
        <w:left w:val="none" w:sz="0" w:space="0" w:color="auto"/>
        <w:bottom w:val="none" w:sz="0" w:space="0" w:color="auto"/>
        <w:right w:val="none" w:sz="0" w:space="0" w:color="auto"/>
      </w:divBdr>
    </w:div>
    <w:div w:id="1278415314">
      <w:bodyDiv w:val="1"/>
      <w:marLeft w:val="0"/>
      <w:marRight w:val="0"/>
      <w:marTop w:val="0"/>
      <w:marBottom w:val="0"/>
      <w:divBdr>
        <w:top w:val="none" w:sz="0" w:space="0" w:color="auto"/>
        <w:left w:val="none" w:sz="0" w:space="0" w:color="auto"/>
        <w:bottom w:val="none" w:sz="0" w:space="0" w:color="auto"/>
        <w:right w:val="none" w:sz="0" w:space="0" w:color="auto"/>
      </w:divBdr>
    </w:div>
    <w:div w:id="1280338356">
      <w:bodyDiv w:val="1"/>
      <w:marLeft w:val="0"/>
      <w:marRight w:val="0"/>
      <w:marTop w:val="0"/>
      <w:marBottom w:val="0"/>
      <w:divBdr>
        <w:top w:val="none" w:sz="0" w:space="0" w:color="auto"/>
        <w:left w:val="none" w:sz="0" w:space="0" w:color="auto"/>
        <w:bottom w:val="none" w:sz="0" w:space="0" w:color="auto"/>
        <w:right w:val="none" w:sz="0" w:space="0" w:color="auto"/>
      </w:divBdr>
    </w:div>
    <w:div w:id="1282104306">
      <w:bodyDiv w:val="1"/>
      <w:marLeft w:val="0"/>
      <w:marRight w:val="0"/>
      <w:marTop w:val="0"/>
      <w:marBottom w:val="0"/>
      <w:divBdr>
        <w:top w:val="none" w:sz="0" w:space="0" w:color="auto"/>
        <w:left w:val="none" w:sz="0" w:space="0" w:color="auto"/>
        <w:bottom w:val="none" w:sz="0" w:space="0" w:color="auto"/>
        <w:right w:val="none" w:sz="0" w:space="0" w:color="auto"/>
      </w:divBdr>
    </w:div>
    <w:div w:id="1282416669">
      <w:bodyDiv w:val="1"/>
      <w:marLeft w:val="0"/>
      <w:marRight w:val="0"/>
      <w:marTop w:val="0"/>
      <w:marBottom w:val="0"/>
      <w:divBdr>
        <w:top w:val="none" w:sz="0" w:space="0" w:color="auto"/>
        <w:left w:val="none" w:sz="0" w:space="0" w:color="auto"/>
        <w:bottom w:val="none" w:sz="0" w:space="0" w:color="auto"/>
        <w:right w:val="none" w:sz="0" w:space="0" w:color="auto"/>
      </w:divBdr>
    </w:div>
    <w:div w:id="1282616486">
      <w:bodyDiv w:val="1"/>
      <w:marLeft w:val="0"/>
      <w:marRight w:val="0"/>
      <w:marTop w:val="0"/>
      <w:marBottom w:val="0"/>
      <w:divBdr>
        <w:top w:val="none" w:sz="0" w:space="0" w:color="auto"/>
        <w:left w:val="none" w:sz="0" w:space="0" w:color="auto"/>
        <w:bottom w:val="none" w:sz="0" w:space="0" w:color="auto"/>
        <w:right w:val="none" w:sz="0" w:space="0" w:color="auto"/>
      </w:divBdr>
    </w:div>
    <w:div w:id="1282808503">
      <w:bodyDiv w:val="1"/>
      <w:marLeft w:val="0"/>
      <w:marRight w:val="0"/>
      <w:marTop w:val="0"/>
      <w:marBottom w:val="0"/>
      <w:divBdr>
        <w:top w:val="none" w:sz="0" w:space="0" w:color="auto"/>
        <w:left w:val="none" w:sz="0" w:space="0" w:color="auto"/>
        <w:bottom w:val="none" w:sz="0" w:space="0" w:color="auto"/>
        <w:right w:val="none" w:sz="0" w:space="0" w:color="auto"/>
      </w:divBdr>
    </w:div>
    <w:div w:id="1284384790">
      <w:bodyDiv w:val="1"/>
      <w:marLeft w:val="0"/>
      <w:marRight w:val="0"/>
      <w:marTop w:val="0"/>
      <w:marBottom w:val="0"/>
      <w:divBdr>
        <w:top w:val="none" w:sz="0" w:space="0" w:color="auto"/>
        <w:left w:val="none" w:sz="0" w:space="0" w:color="auto"/>
        <w:bottom w:val="none" w:sz="0" w:space="0" w:color="auto"/>
        <w:right w:val="none" w:sz="0" w:space="0" w:color="auto"/>
      </w:divBdr>
    </w:div>
    <w:div w:id="1284726194">
      <w:bodyDiv w:val="1"/>
      <w:marLeft w:val="0"/>
      <w:marRight w:val="0"/>
      <w:marTop w:val="0"/>
      <w:marBottom w:val="0"/>
      <w:divBdr>
        <w:top w:val="none" w:sz="0" w:space="0" w:color="auto"/>
        <w:left w:val="none" w:sz="0" w:space="0" w:color="auto"/>
        <w:bottom w:val="none" w:sz="0" w:space="0" w:color="auto"/>
        <w:right w:val="none" w:sz="0" w:space="0" w:color="auto"/>
      </w:divBdr>
    </w:div>
    <w:div w:id="1285036204">
      <w:bodyDiv w:val="1"/>
      <w:marLeft w:val="0"/>
      <w:marRight w:val="0"/>
      <w:marTop w:val="0"/>
      <w:marBottom w:val="0"/>
      <w:divBdr>
        <w:top w:val="none" w:sz="0" w:space="0" w:color="auto"/>
        <w:left w:val="none" w:sz="0" w:space="0" w:color="auto"/>
        <w:bottom w:val="none" w:sz="0" w:space="0" w:color="auto"/>
        <w:right w:val="none" w:sz="0" w:space="0" w:color="auto"/>
      </w:divBdr>
    </w:div>
    <w:div w:id="1285574101">
      <w:bodyDiv w:val="1"/>
      <w:marLeft w:val="0"/>
      <w:marRight w:val="0"/>
      <w:marTop w:val="0"/>
      <w:marBottom w:val="0"/>
      <w:divBdr>
        <w:top w:val="none" w:sz="0" w:space="0" w:color="auto"/>
        <w:left w:val="none" w:sz="0" w:space="0" w:color="auto"/>
        <w:bottom w:val="none" w:sz="0" w:space="0" w:color="auto"/>
        <w:right w:val="none" w:sz="0" w:space="0" w:color="auto"/>
      </w:divBdr>
    </w:div>
    <w:div w:id="1286617604">
      <w:bodyDiv w:val="1"/>
      <w:marLeft w:val="0"/>
      <w:marRight w:val="0"/>
      <w:marTop w:val="0"/>
      <w:marBottom w:val="0"/>
      <w:divBdr>
        <w:top w:val="none" w:sz="0" w:space="0" w:color="auto"/>
        <w:left w:val="none" w:sz="0" w:space="0" w:color="auto"/>
        <w:bottom w:val="none" w:sz="0" w:space="0" w:color="auto"/>
        <w:right w:val="none" w:sz="0" w:space="0" w:color="auto"/>
      </w:divBdr>
    </w:div>
    <w:div w:id="1287736685">
      <w:bodyDiv w:val="1"/>
      <w:marLeft w:val="0"/>
      <w:marRight w:val="0"/>
      <w:marTop w:val="0"/>
      <w:marBottom w:val="0"/>
      <w:divBdr>
        <w:top w:val="none" w:sz="0" w:space="0" w:color="auto"/>
        <w:left w:val="none" w:sz="0" w:space="0" w:color="auto"/>
        <w:bottom w:val="none" w:sz="0" w:space="0" w:color="auto"/>
        <w:right w:val="none" w:sz="0" w:space="0" w:color="auto"/>
      </w:divBdr>
    </w:div>
    <w:div w:id="1288663734">
      <w:bodyDiv w:val="1"/>
      <w:marLeft w:val="0"/>
      <w:marRight w:val="0"/>
      <w:marTop w:val="0"/>
      <w:marBottom w:val="0"/>
      <w:divBdr>
        <w:top w:val="none" w:sz="0" w:space="0" w:color="auto"/>
        <w:left w:val="none" w:sz="0" w:space="0" w:color="auto"/>
        <w:bottom w:val="none" w:sz="0" w:space="0" w:color="auto"/>
        <w:right w:val="none" w:sz="0" w:space="0" w:color="auto"/>
      </w:divBdr>
    </w:div>
    <w:div w:id="1290235520">
      <w:bodyDiv w:val="1"/>
      <w:marLeft w:val="0"/>
      <w:marRight w:val="0"/>
      <w:marTop w:val="0"/>
      <w:marBottom w:val="0"/>
      <w:divBdr>
        <w:top w:val="none" w:sz="0" w:space="0" w:color="auto"/>
        <w:left w:val="none" w:sz="0" w:space="0" w:color="auto"/>
        <w:bottom w:val="none" w:sz="0" w:space="0" w:color="auto"/>
        <w:right w:val="none" w:sz="0" w:space="0" w:color="auto"/>
      </w:divBdr>
    </w:div>
    <w:div w:id="1291395419">
      <w:bodyDiv w:val="1"/>
      <w:marLeft w:val="0"/>
      <w:marRight w:val="0"/>
      <w:marTop w:val="0"/>
      <w:marBottom w:val="0"/>
      <w:divBdr>
        <w:top w:val="none" w:sz="0" w:space="0" w:color="auto"/>
        <w:left w:val="none" w:sz="0" w:space="0" w:color="auto"/>
        <w:bottom w:val="none" w:sz="0" w:space="0" w:color="auto"/>
        <w:right w:val="none" w:sz="0" w:space="0" w:color="auto"/>
      </w:divBdr>
    </w:div>
    <w:div w:id="1291863725">
      <w:bodyDiv w:val="1"/>
      <w:marLeft w:val="0"/>
      <w:marRight w:val="0"/>
      <w:marTop w:val="0"/>
      <w:marBottom w:val="0"/>
      <w:divBdr>
        <w:top w:val="none" w:sz="0" w:space="0" w:color="auto"/>
        <w:left w:val="none" w:sz="0" w:space="0" w:color="auto"/>
        <w:bottom w:val="none" w:sz="0" w:space="0" w:color="auto"/>
        <w:right w:val="none" w:sz="0" w:space="0" w:color="auto"/>
      </w:divBdr>
    </w:div>
    <w:div w:id="1292201862">
      <w:bodyDiv w:val="1"/>
      <w:marLeft w:val="0"/>
      <w:marRight w:val="0"/>
      <w:marTop w:val="0"/>
      <w:marBottom w:val="0"/>
      <w:divBdr>
        <w:top w:val="none" w:sz="0" w:space="0" w:color="auto"/>
        <w:left w:val="none" w:sz="0" w:space="0" w:color="auto"/>
        <w:bottom w:val="none" w:sz="0" w:space="0" w:color="auto"/>
        <w:right w:val="none" w:sz="0" w:space="0" w:color="auto"/>
      </w:divBdr>
    </w:div>
    <w:div w:id="1292249222">
      <w:bodyDiv w:val="1"/>
      <w:marLeft w:val="0"/>
      <w:marRight w:val="0"/>
      <w:marTop w:val="0"/>
      <w:marBottom w:val="0"/>
      <w:divBdr>
        <w:top w:val="none" w:sz="0" w:space="0" w:color="auto"/>
        <w:left w:val="none" w:sz="0" w:space="0" w:color="auto"/>
        <w:bottom w:val="none" w:sz="0" w:space="0" w:color="auto"/>
        <w:right w:val="none" w:sz="0" w:space="0" w:color="auto"/>
      </w:divBdr>
    </w:div>
    <w:div w:id="1293095845">
      <w:bodyDiv w:val="1"/>
      <w:marLeft w:val="0"/>
      <w:marRight w:val="0"/>
      <w:marTop w:val="0"/>
      <w:marBottom w:val="0"/>
      <w:divBdr>
        <w:top w:val="none" w:sz="0" w:space="0" w:color="auto"/>
        <w:left w:val="none" w:sz="0" w:space="0" w:color="auto"/>
        <w:bottom w:val="none" w:sz="0" w:space="0" w:color="auto"/>
        <w:right w:val="none" w:sz="0" w:space="0" w:color="auto"/>
      </w:divBdr>
    </w:div>
    <w:div w:id="1293824089">
      <w:bodyDiv w:val="1"/>
      <w:marLeft w:val="0"/>
      <w:marRight w:val="0"/>
      <w:marTop w:val="0"/>
      <w:marBottom w:val="0"/>
      <w:divBdr>
        <w:top w:val="none" w:sz="0" w:space="0" w:color="auto"/>
        <w:left w:val="none" w:sz="0" w:space="0" w:color="auto"/>
        <w:bottom w:val="none" w:sz="0" w:space="0" w:color="auto"/>
        <w:right w:val="none" w:sz="0" w:space="0" w:color="auto"/>
      </w:divBdr>
    </w:div>
    <w:div w:id="1294095610">
      <w:bodyDiv w:val="1"/>
      <w:marLeft w:val="0"/>
      <w:marRight w:val="0"/>
      <w:marTop w:val="0"/>
      <w:marBottom w:val="0"/>
      <w:divBdr>
        <w:top w:val="none" w:sz="0" w:space="0" w:color="auto"/>
        <w:left w:val="none" w:sz="0" w:space="0" w:color="auto"/>
        <w:bottom w:val="none" w:sz="0" w:space="0" w:color="auto"/>
        <w:right w:val="none" w:sz="0" w:space="0" w:color="auto"/>
      </w:divBdr>
    </w:div>
    <w:div w:id="1294288046">
      <w:bodyDiv w:val="1"/>
      <w:marLeft w:val="0"/>
      <w:marRight w:val="0"/>
      <w:marTop w:val="0"/>
      <w:marBottom w:val="0"/>
      <w:divBdr>
        <w:top w:val="none" w:sz="0" w:space="0" w:color="auto"/>
        <w:left w:val="none" w:sz="0" w:space="0" w:color="auto"/>
        <w:bottom w:val="none" w:sz="0" w:space="0" w:color="auto"/>
        <w:right w:val="none" w:sz="0" w:space="0" w:color="auto"/>
      </w:divBdr>
    </w:div>
    <w:div w:id="1294945153">
      <w:bodyDiv w:val="1"/>
      <w:marLeft w:val="0"/>
      <w:marRight w:val="0"/>
      <w:marTop w:val="0"/>
      <w:marBottom w:val="0"/>
      <w:divBdr>
        <w:top w:val="none" w:sz="0" w:space="0" w:color="auto"/>
        <w:left w:val="none" w:sz="0" w:space="0" w:color="auto"/>
        <w:bottom w:val="none" w:sz="0" w:space="0" w:color="auto"/>
        <w:right w:val="none" w:sz="0" w:space="0" w:color="auto"/>
      </w:divBdr>
    </w:div>
    <w:div w:id="1295604744">
      <w:bodyDiv w:val="1"/>
      <w:marLeft w:val="0"/>
      <w:marRight w:val="0"/>
      <w:marTop w:val="0"/>
      <w:marBottom w:val="0"/>
      <w:divBdr>
        <w:top w:val="none" w:sz="0" w:space="0" w:color="auto"/>
        <w:left w:val="none" w:sz="0" w:space="0" w:color="auto"/>
        <w:bottom w:val="none" w:sz="0" w:space="0" w:color="auto"/>
        <w:right w:val="none" w:sz="0" w:space="0" w:color="auto"/>
      </w:divBdr>
    </w:div>
    <w:div w:id="1295720830">
      <w:bodyDiv w:val="1"/>
      <w:marLeft w:val="0"/>
      <w:marRight w:val="0"/>
      <w:marTop w:val="0"/>
      <w:marBottom w:val="0"/>
      <w:divBdr>
        <w:top w:val="none" w:sz="0" w:space="0" w:color="auto"/>
        <w:left w:val="none" w:sz="0" w:space="0" w:color="auto"/>
        <w:bottom w:val="none" w:sz="0" w:space="0" w:color="auto"/>
        <w:right w:val="none" w:sz="0" w:space="0" w:color="auto"/>
      </w:divBdr>
    </w:div>
    <w:div w:id="1296184018">
      <w:bodyDiv w:val="1"/>
      <w:marLeft w:val="0"/>
      <w:marRight w:val="0"/>
      <w:marTop w:val="0"/>
      <w:marBottom w:val="0"/>
      <w:divBdr>
        <w:top w:val="none" w:sz="0" w:space="0" w:color="auto"/>
        <w:left w:val="none" w:sz="0" w:space="0" w:color="auto"/>
        <w:bottom w:val="none" w:sz="0" w:space="0" w:color="auto"/>
        <w:right w:val="none" w:sz="0" w:space="0" w:color="auto"/>
      </w:divBdr>
    </w:div>
    <w:div w:id="1296720085">
      <w:bodyDiv w:val="1"/>
      <w:marLeft w:val="0"/>
      <w:marRight w:val="0"/>
      <w:marTop w:val="0"/>
      <w:marBottom w:val="0"/>
      <w:divBdr>
        <w:top w:val="none" w:sz="0" w:space="0" w:color="auto"/>
        <w:left w:val="none" w:sz="0" w:space="0" w:color="auto"/>
        <w:bottom w:val="none" w:sz="0" w:space="0" w:color="auto"/>
        <w:right w:val="none" w:sz="0" w:space="0" w:color="auto"/>
      </w:divBdr>
    </w:div>
    <w:div w:id="1296912051">
      <w:bodyDiv w:val="1"/>
      <w:marLeft w:val="0"/>
      <w:marRight w:val="0"/>
      <w:marTop w:val="0"/>
      <w:marBottom w:val="0"/>
      <w:divBdr>
        <w:top w:val="none" w:sz="0" w:space="0" w:color="auto"/>
        <w:left w:val="none" w:sz="0" w:space="0" w:color="auto"/>
        <w:bottom w:val="none" w:sz="0" w:space="0" w:color="auto"/>
        <w:right w:val="none" w:sz="0" w:space="0" w:color="auto"/>
      </w:divBdr>
    </w:div>
    <w:div w:id="1298299885">
      <w:bodyDiv w:val="1"/>
      <w:marLeft w:val="0"/>
      <w:marRight w:val="0"/>
      <w:marTop w:val="0"/>
      <w:marBottom w:val="0"/>
      <w:divBdr>
        <w:top w:val="none" w:sz="0" w:space="0" w:color="auto"/>
        <w:left w:val="none" w:sz="0" w:space="0" w:color="auto"/>
        <w:bottom w:val="none" w:sz="0" w:space="0" w:color="auto"/>
        <w:right w:val="none" w:sz="0" w:space="0" w:color="auto"/>
      </w:divBdr>
    </w:div>
    <w:div w:id="1299533228">
      <w:bodyDiv w:val="1"/>
      <w:marLeft w:val="0"/>
      <w:marRight w:val="0"/>
      <w:marTop w:val="0"/>
      <w:marBottom w:val="0"/>
      <w:divBdr>
        <w:top w:val="none" w:sz="0" w:space="0" w:color="auto"/>
        <w:left w:val="none" w:sz="0" w:space="0" w:color="auto"/>
        <w:bottom w:val="none" w:sz="0" w:space="0" w:color="auto"/>
        <w:right w:val="none" w:sz="0" w:space="0" w:color="auto"/>
      </w:divBdr>
    </w:div>
    <w:div w:id="1300065092">
      <w:bodyDiv w:val="1"/>
      <w:marLeft w:val="0"/>
      <w:marRight w:val="0"/>
      <w:marTop w:val="0"/>
      <w:marBottom w:val="0"/>
      <w:divBdr>
        <w:top w:val="none" w:sz="0" w:space="0" w:color="auto"/>
        <w:left w:val="none" w:sz="0" w:space="0" w:color="auto"/>
        <w:bottom w:val="none" w:sz="0" w:space="0" w:color="auto"/>
        <w:right w:val="none" w:sz="0" w:space="0" w:color="auto"/>
      </w:divBdr>
    </w:div>
    <w:div w:id="1300375731">
      <w:bodyDiv w:val="1"/>
      <w:marLeft w:val="0"/>
      <w:marRight w:val="0"/>
      <w:marTop w:val="0"/>
      <w:marBottom w:val="0"/>
      <w:divBdr>
        <w:top w:val="none" w:sz="0" w:space="0" w:color="auto"/>
        <w:left w:val="none" w:sz="0" w:space="0" w:color="auto"/>
        <w:bottom w:val="none" w:sz="0" w:space="0" w:color="auto"/>
        <w:right w:val="none" w:sz="0" w:space="0" w:color="auto"/>
      </w:divBdr>
    </w:div>
    <w:div w:id="1300569326">
      <w:bodyDiv w:val="1"/>
      <w:marLeft w:val="0"/>
      <w:marRight w:val="0"/>
      <w:marTop w:val="0"/>
      <w:marBottom w:val="0"/>
      <w:divBdr>
        <w:top w:val="none" w:sz="0" w:space="0" w:color="auto"/>
        <w:left w:val="none" w:sz="0" w:space="0" w:color="auto"/>
        <w:bottom w:val="none" w:sz="0" w:space="0" w:color="auto"/>
        <w:right w:val="none" w:sz="0" w:space="0" w:color="auto"/>
      </w:divBdr>
    </w:div>
    <w:div w:id="1300837606">
      <w:bodyDiv w:val="1"/>
      <w:marLeft w:val="0"/>
      <w:marRight w:val="0"/>
      <w:marTop w:val="0"/>
      <w:marBottom w:val="0"/>
      <w:divBdr>
        <w:top w:val="none" w:sz="0" w:space="0" w:color="auto"/>
        <w:left w:val="none" w:sz="0" w:space="0" w:color="auto"/>
        <w:bottom w:val="none" w:sz="0" w:space="0" w:color="auto"/>
        <w:right w:val="none" w:sz="0" w:space="0" w:color="auto"/>
      </w:divBdr>
    </w:div>
    <w:div w:id="1304653755">
      <w:bodyDiv w:val="1"/>
      <w:marLeft w:val="0"/>
      <w:marRight w:val="0"/>
      <w:marTop w:val="0"/>
      <w:marBottom w:val="0"/>
      <w:divBdr>
        <w:top w:val="none" w:sz="0" w:space="0" w:color="auto"/>
        <w:left w:val="none" w:sz="0" w:space="0" w:color="auto"/>
        <w:bottom w:val="none" w:sz="0" w:space="0" w:color="auto"/>
        <w:right w:val="none" w:sz="0" w:space="0" w:color="auto"/>
      </w:divBdr>
    </w:div>
    <w:div w:id="1305508767">
      <w:bodyDiv w:val="1"/>
      <w:marLeft w:val="0"/>
      <w:marRight w:val="0"/>
      <w:marTop w:val="0"/>
      <w:marBottom w:val="0"/>
      <w:divBdr>
        <w:top w:val="none" w:sz="0" w:space="0" w:color="auto"/>
        <w:left w:val="none" w:sz="0" w:space="0" w:color="auto"/>
        <w:bottom w:val="none" w:sz="0" w:space="0" w:color="auto"/>
        <w:right w:val="none" w:sz="0" w:space="0" w:color="auto"/>
      </w:divBdr>
    </w:div>
    <w:div w:id="1306859253">
      <w:bodyDiv w:val="1"/>
      <w:marLeft w:val="0"/>
      <w:marRight w:val="0"/>
      <w:marTop w:val="0"/>
      <w:marBottom w:val="0"/>
      <w:divBdr>
        <w:top w:val="none" w:sz="0" w:space="0" w:color="auto"/>
        <w:left w:val="none" w:sz="0" w:space="0" w:color="auto"/>
        <w:bottom w:val="none" w:sz="0" w:space="0" w:color="auto"/>
        <w:right w:val="none" w:sz="0" w:space="0" w:color="auto"/>
      </w:divBdr>
    </w:div>
    <w:div w:id="1309241507">
      <w:bodyDiv w:val="1"/>
      <w:marLeft w:val="0"/>
      <w:marRight w:val="0"/>
      <w:marTop w:val="0"/>
      <w:marBottom w:val="0"/>
      <w:divBdr>
        <w:top w:val="none" w:sz="0" w:space="0" w:color="auto"/>
        <w:left w:val="none" w:sz="0" w:space="0" w:color="auto"/>
        <w:bottom w:val="none" w:sz="0" w:space="0" w:color="auto"/>
        <w:right w:val="none" w:sz="0" w:space="0" w:color="auto"/>
      </w:divBdr>
    </w:div>
    <w:div w:id="1309435909">
      <w:bodyDiv w:val="1"/>
      <w:marLeft w:val="0"/>
      <w:marRight w:val="0"/>
      <w:marTop w:val="0"/>
      <w:marBottom w:val="0"/>
      <w:divBdr>
        <w:top w:val="none" w:sz="0" w:space="0" w:color="auto"/>
        <w:left w:val="none" w:sz="0" w:space="0" w:color="auto"/>
        <w:bottom w:val="none" w:sz="0" w:space="0" w:color="auto"/>
        <w:right w:val="none" w:sz="0" w:space="0" w:color="auto"/>
      </w:divBdr>
    </w:div>
    <w:div w:id="1313826716">
      <w:bodyDiv w:val="1"/>
      <w:marLeft w:val="0"/>
      <w:marRight w:val="0"/>
      <w:marTop w:val="0"/>
      <w:marBottom w:val="0"/>
      <w:divBdr>
        <w:top w:val="none" w:sz="0" w:space="0" w:color="auto"/>
        <w:left w:val="none" w:sz="0" w:space="0" w:color="auto"/>
        <w:bottom w:val="none" w:sz="0" w:space="0" w:color="auto"/>
        <w:right w:val="none" w:sz="0" w:space="0" w:color="auto"/>
      </w:divBdr>
    </w:div>
    <w:div w:id="1314717983">
      <w:bodyDiv w:val="1"/>
      <w:marLeft w:val="0"/>
      <w:marRight w:val="0"/>
      <w:marTop w:val="0"/>
      <w:marBottom w:val="0"/>
      <w:divBdr>
        <w:top w:val="none" w:sz="0" w:space="0" w:color="auto"/>
        <w:left w:val="none" w:sz="0" w:space="0" w:color="auto"/>
        <w:bottom w:val="none" w:sz="0" w:space="0" w:color="auto"/>
        <w:right w:val="none" w:sz="0" w:space="0" w:color="auto"/>
      </w:divBdr>
    </w:div>
    <w:div w:id="1315140791">
      <w:bodyDiv w:val="1"/>
      <w:marLeft w:val="0"/>
      <w:marRight w:val="0"/>
      <w:marTop w:val="0"/>
      <w:marBottom w:val="0"/>
      <w:divBdr>
        <w:top w:val="none" w:sz="0" w:space="0" w:color="auto"/>
        <w:left w:val="none" w:sz="0" w:space="0" w:color="auto"/>
        <w:bottom w:val="none" w:sz="0" w:space="0" w:color="auto"/>
        <w:right w:val="none" w:sz="0" w:space="0" w:color="auto"/>
      </w:divBdr>
    </w:div>
    <w:div w:id="1317222591">
      <w:bodyDiv w:val="1"/>
      <w:marLeft w:val="0"/>
      <w:marRight w:val="0"/>
      <w:marTop w:val="0"/>
      <w:marBottom w:val="0"/>
      <w:divBdr>
        <w:top w:val="none" w:sz="0" w:space="0" w:color="auto"/>
        <w:left w:val="none" w:sz="0" w:space="0" w:color="auto"/>
        <w:bottom w:val="none" w:sz="0" w:space="0" w:color="auto"/>
        <w:right w:val="none" w:sz="0" w:space="0" w:color="auto"/>
      </w:divBdr>
    </w:div>
    <w:div w:id="1318411688">
      <w:bodyDiv w:val="1"/>
      <w:marLeft w:val="0"/>
      <w:marRight w:val="0"/>
      <w:marTop w:val="0"/>
      <w:marBottom w:val="0"/>
      <w:divBdr>
        <w:top w:val="none" w:sz="0" w:space="0" w:color="auto"/>
        <w:left w:val="none" w:sz="0" w:space="0" w:color="auto"/>
        <w:bottom w:val="none" w:sz="0" w:space="0" w:color="auto"/>
        <w:right w:val="none" w:sz="0" w:space="0" w:color="auto"/>
      </w:divBdr>
    </w:div>
    <w:div w:id="1318999637">
      <w:bodyDiv w:val="1"/>
      <w:marLeft w:val="0"/>
      <w:marRight w:val="0"/>
      <w:marTop w:val="0"/>
      <w:marBottom w:val="0"/>
      <w:divBdr>
        <w:top w:val="none" w:sz="0" w:space="0" w:color="auto"/>
        <w:left w:val="none" w:sz="0" w:space="0" w:color="auto"/>
        <w:bottom w:val="none" w:sz="0" w:space="0" w:color="auto"/>
        <w:right w:val="none" w:sz="0" w:space="0" w:color="auto"/>
      </w:divBdr>
    </w:div>
    <w:div w:id="1322847865">
      <w:bodyDiv w:val="1"/>
      <w:marLeft w:val="0"/>
      <w:marRight w:val="0"/>
      <w:marTop w:val="0"/>
      <w:marBottom w:val="0"/>
      <w:divBdr>
        <w:top w:val="none" w:sz="0" w:space="0" w:color="auto"/>
        <w:left w:val="none" w:sz="0" w:space="0" w:color="auto"/>
        <w:bottom w:val="none" w:sz="0" w:space="0" w:color="auto"/>
        <w:right w:val="none" w:sz="0" w:space="0" w:color="auto"/>
      </w:divBdr>
    </w:div>
    <w:div w:id="1323196621">
      <w:bodyDiv w:val="1"/>
      <w:marLeft w:val="0"/>
      <w:marRight w:val="0"/>
      <w:marTop w:val="0"/>
      <w:marBottom w:val="0"/>
      <w:divBdr>
        <w:top w:val="none" w:sz="0" w:space="0" w:color="auto"/>
        <w:left w:val="none" w:sz="0" w:space="0" w:color="auto"/>
        <w:bottom w:val="none" w:sz="0" w:space="0" w:color="auto"/>
        <w:right w:val="none" w:sz="0" w:space="0" w:color="auto"/>
      </w:divBdr>
    </w:div>
    <w:div w:id="1326476085">
      <w:bodyDiv w:val="1"/>
      <w:marLeft w:val="0"/>
      <w:marRight w:val="0"/>
      <w:marTop w:val="0"/>
      <w:marBottom w:val="0"/>
      <w:divBdr>
        <w:top w:val="none" w:sz="0" w:space="0" w:color="auto"/>
        <w:left w:val="none" w:sz="0" w:space="0" w:color="auto"/>
        <w:bottom w:val="none" w:sz="0" w:space="0" w:color="auto"/>
        <w:right w:val="none" w:sz="0" w:space="0" w:color="auto"/>
      </w:divBdr>
    </w:div>
    <w:div w:id="1327130995">
      <w:bodyDiv w:val="1"/>
      <w:marLeft w:val="0"/>
      <w:marRight w:val="0"/>
      <w:marTop w:val="0"/>
      <w:marBottom w:val="0"/>
      <w:divBdr>
        <w:top w:val="none" w:sz="0" w:space="0" w:color="auto"/>
        <w:left w:val="none" w:sz="0" w:space="0" w:color="auto"/>
        <w:bottom w:val="none" w:sz="0" w:space="0" w:color="auto"/>
        <w:right w:val="none" w:sz="0" w:space="0" w:color="auto"/>
      </w:divBdr>
    </w:div>
    <w:div w:id="1327321690">
      <w:bodyDiv w:val="1"/>
      <w:marLeft w:val="0"/>
      <w:marRight w:val="0"/>
      <w:marTop w:val="0"/>
      <w:marBottom w:val="0"/>
      <w:divBdr>
        <w:top w:val="none" w:sz="0" w:space="0" w:color="auto"/>
        <w:left w:val="none" w:sz="0" w:space="0" w:color="auto"/>
        <w:bottom w:val="none" w:sz="0" w:space="0" w:color="auto"/>
        <w:right w:val="none" w:sz="0" w:space="0" w:color="auto"/>
      </w:divBdr>
    </w:div>
    <w:div w:id="1328096207">
      <w:bodyDiv w:val="1"/>
      <w:marLeft w:val="0"/>
      <w:marRight w:val="0"/>
      <w:marTop w:val="0"/>
      <w:marBottom w:val="0"/>
      <w:divBdr>
        <w:top w:val="none" w:sz="0" w:space="0" w:color="auto"/>
        <w:left w:val="none" w:sz="0" w:space="0" w:color="auto"/>
        <w:bottom w:val="none" w:sz="0" w:space="0" w:color="auto"/>
        <w:right w:val="none" w:sz="0" w:space="0" w:color="auto"/>
      </w:divBdr>
    </w:div>
    <w:div w:id="1328249644">
      <w:bodyDiv w:val="1"/>
      <w:marLeft w:val="0"/>
      <w:marRight w:val="0"/>
      <w:marTop w:val="0"/>
      <w:marBottom w:val="0"/>
      <w:divBdr>
        <w:top w:val="none" w:sz="0" w:space="0" w:color="auto"/>
        <w:left w:val="none" w:sz="0" w:space="0" w:color="auto"/>
        <w:bottom w:val="none" w:sz="0" w:space="0" w:color="auto"/>
        <w:right w:val="none" w:sz="0" w:space="0" w:color="auto"/>
      </w:divBdr>
    </w:div>
    <w:div w:id="1332947166">
      <w:bodyDiv w:val="1"/>
      <w:marLeft w:val="0"/>
      <w:marRight w:val="0"/>
      <w:marTop w:val="0"/>
      <w:marBottom w:val="0"/>
      <w:divBdr>
        <w:top w:val="none" w:sz="0" w:space="0" w:color="auto"/>
        <w:left w:val="none" w:sz="0" w:space="0" w:color="auto"/>
        <w:bottom w:val="none" w:sz="0" w:space="0" w:color="auto"/>
        <w:right w:val="none" w:sz="0" w:space="0" w:color="auto"/>
      </w:divBdr>
    </w:div>
    <w:div w:id="1333335450">
      <w:bodyDiv w:val="1"/>
      <w:marLeft w:val="0"/>
      <w:marRight w:val="0"/>
      <w:marTop w:val="0"/>
      <w:marBottom w:val="0"/>
      <w:divBdr>
        <w:top w:val="none" w:sz="0" w:space="0" w:color="auto"/>
        <w:left w:val="none" w:sz="0" w:space="0" w:color="auto"/>
        <w:bottom w:val="none" w:sz="0" w:space="0" w:color="auto"/>
        <w:right w:val="none" w:sz="0" w:space="0" w:color="auto"/>
      </w:divBdr>
    </w:div>
    <w:div w:id="1334530692">
      <w:bodyDiv w:val="1"/>
      <w:marLeft w:val="0"/>
      <w:marRight w:val="0"/>
      <w:marTop w:val="0"/>
      <w:marBottom w:val="0"/>
      <w:divBdr>
        <w:top w:val="none" w:sz="0" w:space="0" w:color="auto"/>
        <w:left w:val="none" w:sz="0" w:space="0" w:color="auto"/>
        <w:bottom w:val="none" w:sz="0" w:space="0" w:color="auto"/>
        <w:right w:val="none" w:sz="0" w:space="0" w:color="auto"/>
      </w:divBdr>
    </w:div>
    <w:div w:id="1334533901">
      <w:bodyDiv w:val="1"/>
      <w:marLeft w:val="0"/>
      <w:marRight w:val="0"/>
      <w:marTop w:val="0"/>
      <w:marBottom w:val="0"/>
      <w:divBdr>
        <w:top w:val="none" w:sz="0" w:space="0" w:color="auto"/>
        <w:left w:val="none" w:sz="0" w:space="0" w:color="auto"/>
        <w:bottom w:val="none" w:sz="0" w:space="0" w:color="auto"/>
        <w:right w:val="none" w:sz="0" w:space="0" w:color="auto"/>
      </w:divBdr>
    </w:div>
    <w:div w:id="1334869987">
      <w:bodyDiv w:val="1"/>
      <w:marLeft w:val="0"/>
      <w:marRight w:val="0"/>
      <w:marTop w:val="0"/>
      <w:marBottom w:val="0"/>
      <w:divBdr>
        <w:top w:val="none" w:sz="0" w:space="0" w:color="auto"/>
        <w:left w:val="none" w:sz="0" w:space="0" w:color="auto"/>
        <w:bottom w:val="none" w:sz="0" w:space="0" w:color="auto"/>
        <w:right w:val="none" w:sz="0" w:space="0" w:color="auto"/>
      </w:divBdr>
    </w:div>
    <w:div w:id="1335767774">
      <w:bodyDiv w:val="1"/>
      <w:marLeft w:val="0"/>
      <w:marRight w:val="0"/>
      <w:marTop w:val="0"/>
      <w:marBottom w:val="0"/>
      <w:divBdr>
        <w:top w:val="none" w:sz="0" w:space="0" w:color="auto"/>
        <w:left w:val="none" w:sz="0" w:space="0" w:color="auto"/>
        <w:bottom w:val="none" w:sz="0" w:space="0" w:color="auto"/>
        <w:right w:val="none" w:sz="0" w:space="0" w:color="auto"/>
      </w:divBdr>
    </w:div>
    <w:div w:id="1338460144">
      <w:bodyDiv w:val="1"/>
      <w:marLeft w:val="0"/>
      <w:marRight w:val="0"/>
      <w:marTop w:val="0"/>
      <w:marBottom w:val="0"/>
      <w:divBdr>
        <w:top w:val="none" w:sz="0" w:space="0" w:color="auto"/>
        <w:left w:val="none" w:sz="0" w:space="0" w:color="auto"/>
        <w:bottom w:val="none" w:sz="0" w:space="0" w:color="auto"/>
        <w:right w:val="none" w:sz="0" w:space="0" w:color="auto"/>
      </w:divBdr>
    </w:div>
    <w:div w:id="1338927264">
      <w:bodyDiv w:val="1"/>
      <w:marLeft w:val="0"/>
      <w:marRight w:val="0"/>
      <w:marTop w:val="0"/>
      <w:marBottom w:val="0"/>
      <w:divBdr>
        <w:top w:val="none" w:sz="0" w:space="0" w:color="auto"/>
        <w:left w:val="none" w:sz="0" w:space="0" w:color="auto"/>
        <w:bottom w:val="none" w:sz="0" w:space="0" w:color="auto"/>
        <w:right w:val="none" w:sz="0" w:space="0" w:color="auto"/>
      </w:divBdr>
    </w:div>
    <w:div w:id="1339040978">
      <w:bodyDiv w:val="1"/>
      <w:marLeft w:val="0"/>
      <w:marRight w:val="0"/>
      <w:marTop w:val="0"/>
      <w:marBottom w:val="0"/>
      <w:divBdr>
        <w:top w:val="none" w:sz="0" w:space="0" w:color="auto"/>
        <w:left w:val="none" w:sz="0" w:space="0" w:color="auto"/>
        <w:bottom w:val="none" w:sz="0" w:space="0" w:color="auto"/>
        <w:right w:val="none" w:sz="0" w:space="0" w:color="auto"/>
      </w:divBdr>
    </w:div>
    <w:div w:id="1339384406">
      <w:bodyDiv w:val="1"/>
      <w:marLeft w:val="0"/>
      <w:marRight w:val="0"/>
      <w:marTop w:val="0"/>
      <w:marBottom w:val="0"/>
      <w:divBdr>
        <w:top w:val="none" w:sz="0" w:space="0" w:color="auto"/>
        <w:left w:val="none" w:sz="0" w:space="0" w:color="auto"/>
        <w:bottom w:val="none" w:sz="0" w:space="0" w:color="auto"/>
        <w:right w:val="none" w:sz="0" w:space="0" w:color="auto"/>
      </w:divBdr>
    </w:div>
    <w:div w:id="1339966613">
      <w:bodyDiv w:val="1"/>
      <w:marLeft w:val="0"/>
      <w:marRight w:val="0"/>
      <w:marTop w:val="0"/>
      <w:marBottom w:val="0"/>
      <w:divBdr>
        <w:top w:val="none" w:sz="0" w:space="0" w:color="auto"/>
        <w:left w:val="none" w:sz="0" w:space="0" w:color="auto"/>
        <w:bottom w:val="none" w:sz="0" w:space="0" w:color="auto"/>
        <w:right w:val="none" w:sz="0" w:space="0" w:color="auto"/>
      </w:divBdr>
    </w:div>
    <w:div w:id="1340230870">
      <w:bodyDiv w:val="1"/>
      <w:marLeft w:val="0"/>
      <w:marRight w:val="0"/>
      <w:marTop w:val="0"/>
      <w:marBottom w:val="0"/>
      <w:divBdr>
        <w:top w:val="none" w:sz="0" w:space="0" w:color="auto"/>
        <w:left w:val="none" w:sz="0" w:space="0" w:color="auto"/>
        <w:bottom w:val="none" w:sz="0" w:space="0" w:color="auto"/>
        <w:right w:val="none" w:sz="0" w:space="0" w:color="auto"/>
      </w:divBdr>
    </w:div>
    <w:div w:id="1340545274">
      <w:bodyDiv w:val="1"/>
      <w:marLeft w:val="0"/>
      <w:marRight w:val="0"/>
      <w:marTop w:val="0"/>
      <w:marBottom w:val="0"/>
      <w:divBdr>
        <w:top w:val="none" w:sz="0" w:space="0" w:color="auto"/>
        <w:left w:val="none" w:sz="0" w:space="0" w:color="auto"/>
        <w:bottom w:val="none" w:sz="0" w:space="0" w:color="auto"/>
        <w:right w:val="none" w:sz="0" w:space="0" w:color="auto"/>
      </w:divBdr>
    </w:div>
    <w:div w:id="1342003372">
      <w:bodyDiv w:val="1"/>
      <w:marLeft w:val="0"/>
      <w:marRight w:val="0"/>
      <w:marTop w:val="0"/>
      <w:marBottom w:val="0"/>
      <w:divBdr>
        <w:top w:val="none" w:sz="0" w:space="0" w:color="auto"/>
        <w:left w:val="none" w:sz="0" w:space="0" w:color="auto"/>
        <w:bottom w:val="none" w:sz="0" w:space="0" w:color="auto"/>
        <w:right w:val="none" w:sz="0" w:space="0" w:color="auto"/>
      </w:divBdr>
    </w:div>
    <w:div w:id="1344164982">
      <w:bodyDiv w:val="1"/>
      <w:marLeft w:val="0"/>
      <w:marRight w:val="0"/>
      <w:marTop w:val="0"/>
      <w:marBottom w:val="0"/>
      <w:divBdr>
        <w:top w:val="none" w:sz="0" w:space="0" w:color="auto"/>
        <w:left w:val="none" w:sz="0" w:space="0" w:color="auto"/>
        <w:bottom w:val="none" w:sz="0" w:space="0" w:color="auto"/>
        <w:right w:val="none" w:sz="0" w:space="0" w:color="auto"/>
      </w:divBdr>
    </w:div>
    <w:div w:id="1344934122">
      <w:bodyDiv w:val="1"/>
      <w:marLeft w:val="0"/>
      <w:marRight w:val="0"/>
      <w:marTop w:val="0"/>
      <w:marBottom w:val="0"/>
      <w:divBdr>
        <w:top w:val="none" w:sz="0" w:space="0" w:color="auto"/>
        <w:left w:val="none" w:sz="0" w:space="0" w:color="auto"/>
        <w:bottom w:val="none" w:sz="0" w:space="0" w:color="auto"/>
        <w:right w:val="none" w:sz="0" w:space="0" w:color="auto"/>
      </w:divBdr>
    </w:div>
    <w:div w:id="1346858296">
      <w:bodyDiv w:val="1"/>
      <w:marLeft w:val="0"/>
      <w:marRight w:val="0"/>
      <w:marTop w:val="0"/>
      <w:marBottom w:val="0"/>
      <w:divBdr>
        <w:top w:val="none" w:sz="0" w:space="0" w:color="auto"/>
        <w:left w:val="none" w:sz="0" w:space="0" w:color="auto"/>
        <w:bottom w:val="none" w:sz="0" w:space="0" w:color="auto"/>
        <w:right w:val="none" w:sz="0" w:space="0" w:color="auto"/>
      </w:divBdr>
    </w:div>
    <w:div w:id="1347367368">
      <w:bodyDiv w:val="1"/>
      <w:marLeft w:val="0"/>
      <w:marRight w:val="0"/>
      <w:marTop w:val="0"/>
      <w:marBottom w:val="0"/>
      <w:divBdr>
        <w:top w:val="none" w:sz="0" w:space="0" w:color="auto"/>
        <w:left w:val="none" w:sz="0" w:space="0" w:color="auto"/>
        <w:bottom w:val="none" w:sz="0" w:space="0" w:color="auto"/>
        <w:right w:val="none" w:sz="0" w:space="0" w:color="auto"/>
      </w:divBdr>
    </w:div>
    <w:div w:id="1347904280">
      <w:bodyDiv w:val="1"/>
      <w:marLeft w:val="0"/>
      <w:marRight w:val="0"/>
      <w:marTop w:val="0"/>
      <w:marBottom w:val="0"/>
      <w:divBdr>
        <w:top w:val="none" w:sz="0" w:space="0" w:color="auto"/>
        <w:left w:val="none" w:sz="0" w:space="0" w:color="auto"/>
        <w:bottom w:val="none" w:sz="0" w:space="0" w:color="auto"/>
        <w:right w:val="none" w:sz="0" w:space="0" w:color="auto"/>
      </w:divBdr>
    </w:div>
    <w:div w:id="1347948280">
      <w:bodyDiv w:val="1"/>
      <w:marLeft w:val="0"/>
      <w:marRight w:val="0"/>
      <w:marTop w:val="0"/>
      <w:marBottom w:val="0"/>
      <w:divBdr>
        <w:top w:val="none" w:sz="0" w:space="0" w:color="auto"/>
        <w:left w:val="none" w:sz="0" w:space="0" w:color="auto"/>
        <w:bottom w:val="none" w:sz="0" w:space="0" w:color="auto"/>
        <w:right w:val="none" w:sz="0" w:space="0" w:color="auto"/>
      </w:divBdr>
    </w:div>
    <w:div w:id="1348869455">
      <w:bodyDiv w:val="1"/>
      <w:marLeft w:val="0"/>
      <w:marRight w:val="0"/>
      <w:marTop w:val="0"/>
      <w:marBottom w:val="0"/>
      <w:divBdr>
        <w:top w:val="none" w:sz="0" w:space="0" w:color="auto"/>
        <w:left w:val="none" w:sz="0" w:space="0" w:color="auto"/>
        <w:bottom w:val="none" w:sz="0" w:space="0" w:color="auto"/>
        <w:right w:val="none" w:sz="0" w:space="0" w:color="auto"/>
      </w:divBdr>
    </w:div>
    <w:div w:id="1349018808">
      <w:bodyDiv w:val="1"/>
      <w:marLeft w:val="0"/>
      <w:marRight w:val="0"/>
      <w:marTop w:val="0"/>
      <w:marBottom w:val="0"/>
      <w:divBdr>
        <w:top w:val="none" w:sz="0" w:space="0" w:color="auto"/>
        <w:left w:val="none" w:sz="0" w:space="0" w:color="auto"/>
        <w:bottom w:val="none" w:sz="0" w:space="0" w:color="auto"/>
        <w:right w:val="none" w:sz="0" w:space="0" w:color="auto"/>
      </w:divBdr>
    </w:div>
    <w:div w:id="1350717803">
      <w:bodyDiv w:val="1"/>
      <w:marLeft w:val="0"/>
      <w:marRight w:val="0"/>
      <w:marTop w:val="0"/>
      <w:marBottom w:val="0"/>
      <w:divBdr>
        <w:top w:val="none" w:sz="0" w:space="0" w:color="auto"/>
        <w:left w:val="none" w:sz="0" w:space="0" w:color="auto"/>
        <w:bottom w:val="none" w:sz="0" w:space="0" w:color="auto"/>
        <w:right w:val="none" w:sz="0" w:space="0" w:color="auto"/>
      </w:divBdr>
    </w:div>
    <w:div w:id="1352028959">
      <w:bodyDiv w:val="1"/>
      <w:marLeft w:val="0"/>
      <w:marRight w:val="0"/>
      <w:marTop w:val="0"/>
      <w:marBottom w:val="0"/>
      <w:divBdr>
        <w:top w:val="none" w:sz="0" w:space="0" w:color="auto"/>
        <w:left w:val="none" w:sz="0" w:space="0" w:color="auto"/>
        <w:bottom w:val="none" w:sz="0" w:space="0" w:color="auto"/>
        <w:right w:val="none" w:sz="0" w:space="0" w:color="auto"/>
      </w:divBdr>
    </w:div>
    <w:div w:id="1352147102">
      <w:bodyDiv w:val="1"/>
      <w:marLeft w:val="0"/>
      <w:marRight w:val="0"/>
      <w:marTop w:val="0"/>
      <w:marBottom w:val="0"/>
      <w:divBdr>
        <w:top w:val="none" w:sz="0" w:space="0" w:color="auto"/>
        <w:left w:val="none" w:sz="0" w:space="0" w:color="auto"/>
        <w:bottom w:val="none" w:sz="0" w:space="0" w:color="auto"/>
        <w:right w:val="none" w:sz="0" w:space="0" w:color="auto"/>
      </w:divBdr>
    </w:div>
    <w:div w:id="1352999528">
      <w:bodyDiv w:val="1"/>
      <w:marLeft w:val="0"/>
      <w:marRight w:val="0"/>
      <w:marTop w:val="0"/>
      <w:marBottom w:val="0"/>
      <w:divBdr>
        <w:top w:val="none" w:sz="0" w:space="0" w:color="auto"/>
        <w:left w:val="none" w:sz="0" w:space="0" w:color="auto"/>
        <w:bottom w:val="none" w:sz="0" w:space="0" w:color="auto"/>
        <w:right w:val="none" w:sz="0" w:space="0" w:color="auto"/>
      </w:divBdr>
    </w:div>
    <w:div w:id="1353646546">
      <w:bodyDiv w:val="1"/>
      <w:marLeft w:val="0"/>
      <w:marRight w:val="0"/>
      <w:marTop w:val="0"/>
      <w:marBottom w:val="0"/>
      <w:divBdr>
        <w:top w:val="none" w:sz="0" w:space="0" w:color="auto"/>
        <w:left w:val="none" w:sz="0" w:space="0" w:color="auto"/>
        <w:bottom w:val="none" w:sz="0" w:space="0" w:color="auto"/>
        <w:right w:val="none" w:sz="0" w:space="0" w:color="auto"/>
      </w:divBdr>
    </w:div>
    <w:div w:id="1355424379">
      <w:bodyDiv w:val="1"/>
      <w:marLeft w:val="0"/>
      <w:marRight w:val="0"/>
      <w:marTop w:val="0"/>
      <w:marBottom w:val="0"/>
      <w:divBdr>
        <w:top w:val="none" w:sz="0" w:space="0" w:color="auto"/>
        <w:left w:val="none" w:sz="0" w:space="0" w:color="auto"/>
        <w:bottom w:val="none" w:sz="0" w:space="0" w:color="auto"/>
        <w:right w:val="none" w:sz="0" w:space="0" w:color="auto"/>
      </w:divBdr>
    </w:div>
    <w:div w:id="1356080652">
      <w:bodyDiv w:val="1"/>
      <w:marLeft w:val="0"/>
      <w:marRight w:val="0"/>
      <w:marTop w:val="0"/>
      <w:marBottom w:val="0"/>
      <w:divBdr>
        <w:top w:val="none" w:sz="0" w:space="0" w:color="auto"/>
        <w:left w:val="none" w:sz="0" w:space="0" w:color="auto"/>
        <w:bottom w:val="none" w:sz="0" w:space="0" w:color="auto"/>
        <w:right w:val="none" w:sz="0" w:space="0" w:color="auto"/>
      </w:divBdr>
    </w:div>
    <w:div w:id="1357266923">
      <w:bodyDiv w:val="1"/>
      <w:marLeft w:val="0"/>
      <w:marRight w:val="0"/>
      <w:marTop w:val="0"/>
      <w:marBottom w:val="0"/>
      <w:divBdr>
        <w:top w:val="none" w:sz="0" w:space="0" w:color="auto"/>
        <w:left w:val="none" w:sz="0" w:space="0" w:color="auto"/>
        <w:bottom w:val="none" w:sz="0" w:space="0" w:color="auto"/>
        <w:right w:val="none" w:sz="0" w:space="0" w:color="auto"/>
      </w:divBdr>
    </w:div>
    <w:div w:id="1359161043">
      <w:bodyDiv w:val="1"/>
      <w:marLeft w:val="0"/>
      <w:marRight w:val="0"/>
      <w:marTop w:val="0"/>
      <w:marBottom w:val="0"/>
      <w:divBdr>
        <w:top w:val="none" w:sz="0" w:space="0" w:color="auto"/>
        <w:left w:val="none" w:sz="0" w:space="0" w:color="auto"/>
        <w:bottom w:val="none" w:sz="0" w:space="0" w:color="auto"/>
        <w:right w:val="none" w:sz="0" w:space="0" w:color="auto"/>
      </w:divBdr>
    </w:div>
    <w:div w:id="1359627572">
      <w:bodyDiv w:val="1"/>
      <w:marLeft w:val="0"/>
      <w:marRight w:val="0"/>
      <w:marTop w:val="0"/>
      <w:marBottom w:val="0"/>
      <w:divBdr>
        <w:top w:val="none" w:sz="0" w:space="0" w:color="auto"/>
        <w:left w:val="none" w:sz="0" w:space="0" w:color="auto"/>
        <w:bottom w:val="none" w:sz="0" w:space="0" w:color="auto"/>
        <w:right w:val="none" w:sz="0" w:space="0" w:color="auto"/>
      </w:divBdr>
    </w:div>
    <w:div w:id="1359772549">
      <w:bodyDiv w:val="1"/>
      <w:marLeft w:val="0"/>
      <w:marRight w:val="0"/>
      <w:marTop w:val="0"/>
      <w:marBottom w:val="0"/>
      <w:divBdr>
        <w:top w:val="none" w:sz="0" w:space="0" w:color="auto"/>
        <w:left w:val="none" w:sz="0" w:space="0" w:color="auto"/>
        <w:bottom w:val="none" w:sz="0" w:space="0" w:color="auto"/>
        <w:right w:val="none" w:sz="0" w:space="0" w:color="auto"/>
      </w:divBdr>
    </w:div>
    <w:div w:id="1364599176">
      <w:bodyDiv w:val="1"/>
      <w:marLeft w:val="0"/>
      <w:marRight w:val="0"/>
      <w:marTop w:val="0"/>
      <w:marBottom w:val="0"/>
      <w:divBdr>
        <w:top w:val="none" w:sz="0" w:space="0" w:color="auto"/>
        <w:left w:val="none" w:sz="0" w:space="0" w:color="auto"/>
        <w:bottom w:val="none" w:sz="0" w:space="0" w:color="auto"/>
        <w:right w:val="none" w:sz="0" w:space="0" w:color="auto"/>
      </w:divBdr>
    </w:div>
    <w:div w:id="1364866291">
      <w:bodyDiv w:val="1"/>
      <w:marLeft w:val="0"/>
      <w:marRight w:val="0"/>
      <w:marTop w:val="0"/>
      <w:marBottom w:val="0"/>
      <w:divBdr>
        <w:top w:val="none" w:sz="0" w:space="0" w:color="auto"/>
        <w:left w:val="none" w:sz="0" w:space="0" w:color="auto"/>
        <w:bottom w:val="none" w:sz="0" w:space="0" w:color="auto"/>
        <w:right w:val="none" w:sz="0" w:space="0" w:color="auto"/>
      </w:divBdr>
    </w:div>
    <w:div w:id="1366716482">
      <w:bodyDiv w:val="1"/>
      <w:marLeft w:val="0"/>
      <w:marRight w:val="0"/>
      <w:marTop w:val="0"/>
      <w:marBottom w:val="0"/>
      <w:divBdr>
        <w:top w:val="none" w:sz="0" w:space="0" w:color="auto"/>
        <w:left w:val="none" w:sz="0" w:space="0" w:color="auto"/>
        <w:bottom w:val="none" w:sz="0" w:space="0" w:color="auto"/>
        <w:right w:val="none" w:sz="0" w:space="0" w:color="auto"/>
      </w:divBdr>
    </w:div>
    <w:div w:id="1367177795">
      <w:bodyDiv w:val="1"/>
      <w:marLeft w:val="0"/>
      <w:marRight w:val="0"/>
      <w:marTop w:val="0"/>
      <w:marBottom w:val="0"/>
      <w:divBdr>
        <w:top w:val="none" w:sz="0" w:space="0" w:color="auto"/>
        <w:left w:val="none" w:sz="0" w:space="0" w:color="auto"/>
        <w:bottom w:val="none" w:sz="0" w:space="0" w:color="auto"/>
        <w:right w:val="none" w:sz="0" w:space="0" w:color="auto"/>
      </w:divBdr>
    </w:div>
    <w:div w:id="1368484548">
      <w:bodyDiv w:val="1"/>
      <w:marLeft w:val="0"/>
      <w:marRight w:val="0"/>
      <w:marTop w:val="0"/>
      <w:marBottom w:val="0"/>
      <w:divBdr>
        <w:top w:val="none" w:sz="0" w:space="0" w:color="auto"/>
        <w:left w:val="none" w:sz="0" w:space="0" w:color="auto"/>
        <w:bottom w:val="none" w:sz="0" w:space="0" w:color="auto"/>
        <w:right w:val="none" w:sz="0" w:space="0" w:color="auto"/>
      </w:divBdr>
    </w:div>
    <w:div w:id="1370567448">
      <w:bodyDiv w:val="1"/>
      <w:marLeft w:val="0"/>
      <w:marRight w:val="0"/>
      <w:marTop w:val="0"/>
      <w:marBottom w:val="0"/>
      <w:divBdr>
        <w:top w:val="none" w:sz="0" w:space="0" w:color="auto"/>
        <w:left w:val="none" w:sz="0" w:space="0" w:color="auto"/>
        <w:bottom w:val="none" w:sz="0" w:space="0" w:color="auto"/>
        <w:right w:val="none" w:sz="0" w:space="0" w:color="auto"/>
      </w:divBdr>
    </w:div>
    <w:div w:id="1372414721">
      <w:bodyDiv w:val="1"/>
      <w:marLeft w:val="0"/>
      <w:marRight w:val="0"/>
      <w:marTop w:val="0"/>
      <w:marBottom w:val="0"/>
      <w:divBdr>
        <w:top w:val="none" w:sz="0" w:space="0" w:color="auto"/>
        <w:left w:val="none" w:sz="0" w:space="0" w:color="auto"/>
        <w:bottom w:val="none" w:sz="0" w:space="0" w:color="auto"/>
        <w:right w:val="none" w:sz="0" w:space="0" w:color="auto"/>
      </w:divBdr>
    </w:div>
    <w:div w:id="1372421684">
      <w:bodyDiv w:val="1"/>
      <w:marLeft w:val="0"/>
      <w:marRight w:val="0"/>
      <w:marTop w:val="0"/>
      <w:marBottom w:val="0"/>
      <w:divBdr>
        <w:top w:val="none" w:sz="0" w:space="0" w:color="auto"/>
        <w:left w:val="none" w:sz="0" w:space="0" w:color="auto"/>
        <w:bottom w:val="none" w:sz="0" w:space="0" w:color="auto"/>
        <w:right w:val="none" w:sz="0" w:space="0" w:color="auto"/>
      </w:divBdr>
    </w:div>
    <w:div w:id="1372806364">
      <w:bodyDiv w:val="1"/>
      <w:marLeft w:val="0"/>
      <w:marRight w:val="0"/>
      <w:marTop w:val="0"/>
      <w:marBottom w:val="0"/>
      <w:divBdr>
        <w:top w:val="none" w:sz="0" w:space="0" w:color="auto"/>
        <w:left w:val="none" w:sz="0" w:space="0" w:color="auto"/>
        <w:bottom w:val="none" w:sz="0" w:space="0" w:color="auto"/>
        <w:right w:val="none" w:sz="0" w:space="0" w:color="auto"/>
      </w:divBdr>
    </w:div>
    <w:div w:id="1374497171">
      <w:bodyDiv w:val="1"/>
      <w:marLeft w:val="0"/>
      <w:marRight w:val="0"/>
      <w:marTop w:val="0"/>
      <w:marBottom w:val="0"/>
      <w:divBdr>
        <w:top w:val="none" w:sz="0" w:space="0" w:color="auto"/>
        <w:left w:val="none" w:sz="0" w:space="0" w:color="auto"/>
        <w:bottom w:val="none" w:sz="0" w:space="0" w:color="auto"/>
        <w:right w:val="none" w:sz="0" w:space="0" w:color="auto"/>
      </w:divBdr>
    </w:div>
    <w:div w:id="1374619178">
      <w:bodyDiv w:val="1"/>
      <w:marLeft w:val="0"/>
      <w:marRight w:val="0"/>
      <w:marTop w:val="0"/>
      <w:marBottom w:val="0"/>
      <w:divBdr>
        <w:top w:val="none" w:sz="0" w:space="0" w:color="auto"/>
        <w:left w:val="none" w:sz="0" w:space="0" w:color="auto"/>
        <w:bottom w:val="none" w:sz="0" w:space="0" w:color="auto"/>
        <w:right w:val="none" w:sz="0" w:space="0" w:color="auto"/>
      </w:divBdr>
    </w:div>
    <w:div w:id="1375541354">
      <w:bodyDiv w:val="1"/>
      <w:marLeft w:val="0"/>
      <w:marRight w:val="0"/>
      <w:marTop w:val="0"/>
      <w:marBottom w:val="0"/>
      <w:divBdr>
        <w:top w:val="none" w:sz="0" w:space="0" w:color="auto"/>
        <w:left w:val="none" w:sz="0" w:space="0" w:color="auto"/>
        <w:bottom w:val="none" w:sz="0" w:space="0" w:color="auto"/>
        <w:right w:val="none" w:sz="0" w:space="0" w:color="auto"/>
      </w:divBdr>
    </w:div>
    <w:div w:id="1379360751">
      <w:bodyDiv w:val="1"/>
      <w:marLeft w:val="0"/>
      <w:marRight w:val="0"/>
      <w:marTop w:val="0"/>
      <w:marBottom w:val="0"/>
      <w:divBdr>
        <w:top w:val="none" w:sz="0" w:space="0" w:color="auto"/>
        <w:left w:val="none" w:sz="0" w:space="0" w:color="auto"/>
        <w:bottom w:val="none" w:sz="0" w:space="0" w:color="auto"/>
        <w:right w:val="none" w:sz="0" w:space="0" w:color="auto"/>
      </w:divBdr>
    </w:div>
    <w:div w:id="1380278584">
      <w:bodyDiv w:val="1"/>
      <w:marLeft w:val="0"/>
      <w:marRight w:val="0"/>
      <w:marTop w:val="0"/>
      <w:marBottom w:val="0"/>
      <w:divBdr>
        <w:top w:val="none" w:sz="0" w:space="0" w:color="auto"/>
        <w:left w:val="none" w:sz="0" w:space="0" w:color="auto"/>
        <w:bottom w:val="none" w:sz="0" w:space="0" w:color="auto"/>
        <w:right w:val="none" w:sz="0" w:space="0" w:color="auto"/>
      </w:divBdr>
    </w:div>
    <w:div w:id="1381053941">
      <w:bodyDiv w:val="1"/>
      <w:marLeft w:val="0"/>
      <w:marRight w:val="0"/>
      <w:marTop w:val="0"/>
      <w:marBottom w:val="0"/>
      <w:divBdr>
        <w:top w:val="none" w:sz="0" w:space="0" w:color="auto"/>
        <w:left w:val="none" w:sz="0" w:space="0" w:color="auto"/>
        <w:bottom w:val="none" w:sz="0" w:space="0" w:color="auto"/>
        <w:right w:val="none" w:sz="0" w:space="0" w:color="auto"/>
      </w:divBdr>
    </w:div>
    <w:div w:id="1381443251">
      <w:bodyDiv w:val="1"/>
      <w:marLeft w:val="0"/>
      <w:marRight w:val="0"/>
      <w:marTop w:val="0"/>
      <w:marBottom w:val="0"/>
      <w:divBdr>
        <w:top w:val="none" w:sz="0" w:space="0" w:color="auto"/>
        <w:left w:val="none" w:sz="0" w:space="0" w:color="auto"/>
        <w:bottom w:val="none" w:sz="0" w:space="0" w:color="auto"/>
        <w:right w:val="none" w:sz="0" w:space="0" w:color="auto"/>
      </w:divBdr>
    </w:div>
    <w:div w:id="1381517289">
      <w:bodyDiv w:val="1"/>
      <w:marLeft w:val="0"/>
      <w:marRight w:val="0"/>
      <w:marTop w:val="0"/>
      <w:marBottom w:val="0"/>
      <w:divBdr>
        <w:top w:val="none" w:sz="0" w:space="0" w:color="auto"/>
        <w:left w:val="none" w:sz="0" w:space="0" w:color="auto"/>
        <w:bottom w:val="none" w:sz="0" w:space="0" w:color="auto"/>
        <w:right w:val="none" w:sz="0" w:space="0" w:color="auto"/>
      </w:divBdr>
    </w:div>
    <w:div w:id="1382752883">
      <w:bodyDiv w:val="1"/>
      <w:marLeft w:val="0"/>
      <w:marRight w:val="0"/>
      <w:marTop w:val="0"/>
      <w:marBottom w:val="0"/>
      <w:divBdr>
        <w:top w:val="none" w:sz="0" w:space="0" w:color="auto"/>
        <w:left w:val="none" w:sz="0" w:space="0" w:color="auto"/>
        <w:bottom w:val="none" w:sz="0" w:space="0" w:color="auto"/>
        <w:right w:val="none" w:sz="0" w:space="0" w:color="auto"/>
      </w:divBdr>
    </w:div>
    <w:div w:id="1383098997">
      <w:bodyDiv w:val="1"/>
      <w:marLeft w:val="0"/>
      <w:marRight w:val="0"/>
      <w:marTop w:val="0"/>
      <w:marBottom w:val="0"/>
      <w:divBdr>
        <w:top w:val="none" w:sz="0" w:space="0" w:color="auto"/>
        <w:left w:val="none" w:sz="0" w:space="0" w:color="auto"/>
        <w:bottom w:val="none" w:sz="0" w:space="0" w:color="auto"/>
        <w:right w:val="none" w:sz="0" w:space="0" w:color="auto"/>
      </w:divBdr>
    </w:div>
    <w:div w:id="1384865073">
      <w:bodyDiv w:val="1"/>
      <w:marLeft w:val="0"/>
      <w:marRight w:val="0"/>
      <w:marTop w:val="0"/>
      <w:marBottom w:val="0"/>
      <w:divBdr>
        <w:top w:val="none" w:sz="0" w:space="0" w:color="auto"/>
        <w:left w:val="none" w:sz="0" w:space="0" w:color="auto"/>
        <w:bottom w:val="none" w:sz="0" w:space="0" w:color="auto"/>
        <w:right w:val="none" w:sz="0" w:space="0" w:color="auto"/>
      </w:divBdr>
    </w:div>
    <w:div w:id="1386221729">
      <w:bodyDiv w:val="1"/>
      <w:marLeft w:val="0"/>
      <w:marRight w:val="0"/>
      <w:marTop w:val="0"/>
      <w:marBottom w:val="0"/>
      <w:divBdr>
        <w:top w:val="none" w:sz="0" w:space="0" w:color="auto"/>
        <w:left w:val="none" w:sz="0" w:space="0" w:color="auto"/>
        <w:bottom w:val="none" w:sz="0" w:space="0" w:color="auto"/>
        <w:right w:val="none" w:sz="0" w:space="0" w:color="auto"/>
      </w:divBdr>
    </w:div>
    <w:div w:id="1386222733">
      <w:bodyDiv w:val="1"/>
      <w:marLeft w:val="0"/>
      <w:marRight w:val="0"/>
      <w:marTop w:val="0"/>
      <w:marBottom w:val="0"/>
      <w:divBdr>
        <w:top w:val="none" w:sz="0" w:space="0" w:color="auto"/>
        <w:left w:val="none" w:sz="0" w:space="0" w:color="auto"/>
        <w:bottom w:val="none" w:sz="0" w:space="0" w:color="auto"/>
        <w:right w:val="none" w:sz="0" w:space="0" w:color="auto"/>
      </w:divBdr>
    </w:div>
    <w:div w:id="1386444518">
      <w:bodyDiv w:val="1"/>
      <w:marLeft w:val="0"/>
      <w:marRight w:val="0"/>
      <w:marTop w:val="0"/>
      <w:marBottom w:val="0"/>
      <w:divBdr>
        <w:top w:val="none" w:sz="0" w:space="0" w:color="auto"/>
        <w:left w:val="none" w:sz="0" w:space="0" w:color="auto"/>
        <w:bottom w:val="none" w:sz="0" w:space="0" w:color="auto"/>
        <w:right w:val="none" w:sz="0" w:space="0" w:color="auto"/>
      </w:divBdr>
    </w:div>
    <w:div w:id="1387878444">
      <w:bodyDiv w:val="1"/>
      <w:marLeft w:val="0"/>
      <w:marRight w:val="0"/>
      <w:marTop w:val="0"/>
      <w:marBottom w:val="0"/>
      <w:divBdr>
        <w:top w:val="none" w:sz="0" w:space="0" w:color="auto"/>
        <w:left w:val="none" w:sz="0" w:space="0" w:color="auto"/>
        <w:bottom w:val="none" w:sz="0" w:space="0" w:color="auto"/>
        <w:right w:val="none" w:sz="0" w:space="0" w:color="auto"/>
      </w:divBdr>
    </w:div>
    <w:div w:id="1388721996">
      <w:bodyDiv w:val="1"/>
      <w:marLeft w:val="0"/>
      <w:marRight w:val="0"/>
      <w:marTop w:val="0"/>
      <w:marBottom w:val="0"/>
      <w:divBdr>
        <w:top w:val="none" w:sz="0" w:space="0" w:color="auto"/>
        <w:left w:val="none" w:sz="0" w:space="0" w:color="auto"/>
        <w:bottom w:val="none" w:sz="0" w:space="0" w:color="auto"/>
        <w:right w:val="none" w:sz="0" w:space="0" w:color="auto"/>
      </w:divBdr>
    </w:div>
    <w:div w:id="1388917329">
      <w:bodyDiv w:val="1"/>
      <w:marLeft w:val="0"/>
      <w:marRight w:val="0"/>
      <w:marTop w:val="0"/>
      <w:marBottom w:val="0"/>
      <w:divBdr>
        <w:top w:val="none" w:sz="0" w:space="0" w:color="auto"/>
        <w:left w:val="none" w:sz="0" w:space="0" w:color="auto"/>
        <w:bottom w:val="none" w:sz="0" w:space="0" w:color="auto"/>
        <w:right w:val="none" w:sz="0" w:space="0" w:color="auto"/>
      </w:divBdr>
    </w:div>
    <w:div w:id="1390572516">
      <w:bodyDiv w:val="1"/>
      <w:marLeft w:val="0"/>
      <w:marRight w:val="0"/>
      <w:marTop w:val="0"/>
      <w:marBottom w:val="0"/>
      <w:divBdr>
        <w:top w:val="none" w:sz="0" w:space="0" w:color="auto"/>
        <w:left w:val="none" w:sz="0" w:space="0" w:color="auto"/>
        <w:bottom w:val="none" w:sz="0" w:space="0" w:color="auto"/>
        <w:right w:val="none" w:sz="0" w:space="0" w:color="auto"/>
      </w:divBdr>
    </w:div>
    <w:div w:id="1391148923">
      <w:bodyDiv w:val="1"/>
      <w:marLeft w:val="0"/>
      <w:marRight w:val="0"/>
      <w:marTop w:val="0"/>
      <w:marBottom w:val="0"/>
      <w:divBdr>
        <w:top w:val="none" w:sz="0" w:space="0" w:color="auto"/>
        <w:left w:val="none" w:sz="0" w:space="0" w:color="auto"/>
        <w:bottom w:val="none" w:sz="0" w:space="0" w:color="auto"/>
        <w:right w:val="none" w:sz="0" w:space="0" w:color="auto"/>
      </w:divBdr>
    </w:div>
    <w:div w:id="1392117974">
      <w:bodyDiv w:val="1"/>
      <w:marLeft w:val="0"/>
      <w:marRight w:val="0"/>
      <w:marTop w:val="0"/>
      <w:marBottom w:val="0"/>
      <w:divBdr>
        <w:top w:val="none" w:sz="0" w:space="0" w:color="auto"/>
        <w:left w:val="none" w:sz="0" w:space="0" w:color="auto"/>
        <w:bottom w:val="none" w:sz="0" w:space="0" w:color="auto"/>
        <w:right w:val="none" w:sz="0" w:space="0" w:color="auto"/>
      </w:divBdr>
    </w:div>
    <w:div w:id="1392191592">
      <w:bodyDiv w:val="1"/>
      <w:marLeft w:val="0"/>
      <w:marRight w:val="0"/>
      <w:marTop w:val="0"/>
      <w:marBottom w:val="0"/>
      <w:divBdr>
        <w:top w:val="none" w:sz="0" w:space="0" w:color="auto"/>
        <w:left w:val="none" w:sz="0" w:space="0" w:color="auto"/>
        <w:bottom w:val="none" w:sz="0" w:space="0" w:color="auto"/>
        <w:right w:val="none" w:sz="0" w:space="0" w:color="auto"/>
      </w:divBdr>
    </w:div>
    <w:div w:id="1392270398">
      <w:bodyDiv w:val="1"/>
      <w:marLeft w:val="0"/>
      <w:marRight w:val="0"/>
      <w:marTop w:val="0"/>
      <w:marBottom w:val="0"/>
      <w:divBdr>
        <w:top w:val="none" w:sz="0" w:space="0" w:color="auto"/>
        <w:left w:val="none" w:sz="0" w:space="0" w:color="auto"/>
        <w:bottom w:val="none" w:sz="0" w:space="0" w:color="auto"/>
        <w:right w:val="none" w:sz="0" w:space="0" w:color="auto"/>
      </w:divBdr>
    </w:div>
    <w:div w:id="1392727356">
      <w:bodyDiv w:val="1"/>
      <w:marLeft w:val="0"/>
      <w:marRight w:val="0"/>
      <w:marTop w:val="0"/>
      <w:marBottom w:val="0"/>
      <w:divBdr>
        <w:top w:val="none" w:sz="0" w:space="0" w:color="auto"/>
        <w:left w:val="none" w:sz="0" w:space="0" w:color="auto"/>
        <w:bottom w:val="none" w:sz="0" w:space="0" w:color="auto"/>
        <w:right w:val="none" w:sz="0" w:space="0" w:color="auto"/>
      </w:divBdr>
    </w:div>
    <w:div w:id="1394963965">
      <w:bodyDiv w:val="1"/>
      <w:marLeft w:val="0"/>
      <w:marRight w:val="0"/>
      <w:marTop w:val="0"/>
      <w:marBottom w:val="0"/>
      <w:divBdr>
        <w:top w:val="none" w:sz="0" w:space="0" w:color="auto"/>
        <w:left w:val="none" w:sz="0" w:space="0" w:color="auto"/>
        <w:bottom w:val="none" w:sz="0" w:space="0" w:color="auto"/>
        <w:right w:val="none" w:sz="0" w:space="0" w:color="auto"/>
      </w:divBdr>
    </w:div>
    <w:div w:id="1395615397">
      <w:bodyDiv w:val="1"/>
      <w:marLeft w:val="0"/>
      <w:marRight w:val="0"/>
      <w:marTop w:val="0"/>
      <w:marBottom w:val="0"/>
      <w:divBdr>
        <w:top w:val="none" w:sz="0" w:space="0" w:color="auto"/>
        <w:left w:val="none" w:sz="0" w:space="0" w:color="auto"/>
        <w:bottom w:val="none" w:sz="0" w:space="0" w:color="auto"/>
        <w:right w:val="none" w:sz="0" w:space="0" w:color="auto"/>
      </w:divBdr>
    </w:div>
    <w:div w:id="1395665162">
      <w:bodyDiv w:val="1"/>
      <w:marLeft w:val="0"/>
      <w:marRight w:val="0"/>
      <w:marTop w:val="0"/>
      <w:marBottom w:val="0"/>
      <w:divBdr>
        <w:top w:val="none" w:sz="0" w:space="0" w:color="auto"/>
        <w:left w:val="none" w:sz="0" w:space="0" w:color="auto"/>
        <w:bottom w:val="none" w:sz="0" w:space="0" w:color="auto"/>
        <w:right w:val="none" w:sz="0" w:space="0" w:color="auto"/>
      </w:divBdr>
    </w:div>
    <w:div w:id="1395665184">
      <w:bodyDiv w:val="1"/>
      <w:marLeft w:val="0"/>
      <w:marRight w:val="0"/>
      <w:marTop w:val="0"/>
      <w:marBottom w:val="0"/>
      <w:divBdr>
        <w:top w:val="none" w:sz="0" w:space="0" w:color="auto"/>
        <w:left w:val="none" w:sz="0" w:space="0" w:color="auto"/>
        <w:bottom w:val="none" w:sz="0" w:space="0" w:color="auto"/>
        <w:right w:val="none" w:sz="0" w:space="0" w:color="auto"/>
      </w:divBdr>
    </w:div>
    <w:div w:id="1396008986">
      <w:bodyDiv w:val="1"/>
      <w:marLeft w:val="0"/>
      <w:marRight w:val="0"/>
      <w:marTop w:val="0"/>
      <w:marBottom w:val="0"/>
      <w:divBdr>
        <w:top w:val="none" w:sz="0" w:space="0" w:color="auto"/>
        <w:left w:val="none" w:sz="0" w:space="0" w:color="auto"/>
        <w:bottom w:val="none" w:sz="0" w:space="0" w:color="auto"/>
        <w:right w:val="none" w:sz="0" w:space="0" w:color="auto"/>
      </w:divBdr>
    </w:div>
    <w:div w:id="1396077970">
      <w:bodyDiv w:val="1"/>
      <w:marLeft w:val="0"/>
      <w:marRight w:val="0"/>
      <w:marTop w:val="0"/>
      <w:marBottom w:val="0"/>
      <w:divBdr>
        <w:top w:val="none" w:sz="0" w:space="0" w:color="auto"/>
        <w:left w:val="none" w:sz="0" w:space="0" w:color="auto"/>
        <w:bottom w:val="none" w:sz="0" w:space="0" w:color="auto"/>
        <w:right w:val="none" w:sz="0" w:space="0" w:color="auto"/>
      </w:divBdr>
    </w:div>
    <w:div w:id="1396199412">
      <w:bodyDiv w:val="1"/>
      <w:marLeft w:val="0"/>
      <w:marRight w:val="0"/>
      <w:marTop w:val="0"/>
      <w:marBottom w:val="0"/>
      <w:divBdr>
        <w:top w:val="none" w:sz="0" w:space="0" w:color="auto"/>
        <w:left w:val="none" w:sz="0" w:space="0" w:color="auto"/>
        <w:bottom w:val="none" w:sz="0" w:space="0" w:color="auto"/>
        <w:right w:val="none" w:sz="0" w:space="0" w:color="auto"/>
      </w:divBdr>
    </w:div>
    <w:div w:id="1396245498">
      <w:bodyDiv w:val="1"/>
      <w:marLeft w:val="0"/>
      <w:marRight w:val="0"/>
      <w:marTop w:val="0"/>
      <w:marBottom w:val="0"/>
      <w:divBdr>
        <w:top w:val="none" w:sz="0" w:space="0" w:color="auto"/>
        <w:left w:val="none" w:sz="0" w:space="0" w:color="auto"/>
        <w:bottom w:val="none" w:sz="0" w:space="0" w:color="auto"/>
        <w:right w:val="none" w:sz="0" w:space="0" w:color="auto"/>
      </w:divBdr>
    </w:div>
    <w:div w:id="1396274625">
      <w:bodyDiv w:val="1"/>
      <w:marLeft w:val="0"/>
      <w:marRight w:val="0"/>
      <w:marTop w:val="0"/>
      <w:marBottom w:val="0"/>
      <w:divBdr>
        <w:top w:val="none" w:sz="0" w:space="0" w:color="auto"/>
        <w:left w:val="none" w:sz="0" w:space="0" w:color="auto"/>
        <w:bottom w:val="none" w:sz="0" w:space="0" w:color="auto"/>
        <w:right w:val="none" w:sz="0" w:space="0" w:color="auto"/>
      </w:divBdr>
    </w:div>
    <w:div w:id="1397163102">
      <w:bodyDiv w:val="1"/>
      <w:marLeft w:val="0"/>
      <w:marRight w:val="0"/>
      <w:marTop w:val="0"/>
      <w:marBottom w:val="0"/>
      <w:divBdr>
        <w:top w:val="none" w:sz="0" w:space="0" w:color="auto"/>
        <w:left w:val="none" w:sz="0" w:space="0" w:color="auto"/>
        <w:bottom w:val="none" w:sz="0" w:space="0" w:color="auto"/>
        <w:right w:val="none" w:sz="0" w:space="0" w:color="auto"/>
      </w:divBdr>
    </w:div>
    <w:div w:id="1398045942">
      <w:bodyDiv w:val="1"/>
      <w:marLeft w:val="0"/>
      <w:marRight w:val="0"/>
      <w:marTop w:val="0"/>
      <w:marBottom w:val="0"/>
      <w:divBdr>
        <w:top w:val="none" w:sz="0" w:space="0" w:color="auto"/>
        <w:left w:val="none" w:sz="0" w:space="0" w:color="auto"/>
        <w:bottom w:val="none" w:sz="0" w:space="0" w:color="auto"/>
        <w:right w:val="none" w:sz="0" w:space="0" w:color="auto"/>
      </w:divBdr>
    </w:div>
    <w:div w:id="1399128734">
      <w:bodyDiv w:val="1"/>
      <w:marLeft w:val="0"/>
      <w:marRight w:val="0"/>
      <w:marTop w:val="0"/>
      <w:marBottom w:val="0"/>
      <w:divBdr>
        <w:top w:val="none" w:sz="0" w:space="0" w:color="auto"/>
        <w:left w:val="none" w:sz="0" w:space="0" w:color="auto"/>
        <w:bottom w:val="none" w:sz="0" w:space="0" w:color="auto"/>
        <w:right w:val="none" w:sz="0" w:space="0" w:color="auto"/>
      </w:divBdr>
    </w:div>
    <w:div w:id="1399547551">
      <w:bodyDiv w:val="1"/>
      <w:marLeft w:val="0"/>
      <w:marRight w:val="0"/>
      <w:marTop w:val="0"/>
      <w:marBottom w:val="0"/>
      <w:divBdr>
        <w:top w:val="none" w:sz="0" w:space="0" w:color="auto"/>
        <w:left w:val="none" w:sz="0" w:space="0" w:color="auto"/>
        <w:bottom w:val="none" w:sz="0" w:space="0" w:color="auto"/>
        <w:right w:val="none" w:sz="0" w:space="0" w:color="auto"/>
      </w:divBdr>
    </w:div>
    <w:div w:id="1400707603">
      <w:bodyDiv w:val="1"/>
      <w:marLeft w:val="0"/>
      <w:marRight w:val="0"/>
      <w:marTop w:val="0"/>
      <w:marBottom w:val="0"/>
      <w:divBdr>
        <w:top w:val="none" w:sz="0" w:space="0" w:color="auto"/>
        <w:left w:val="none" w:sz="0" w:space="0" w:color="auto"/>
        <w:bottom w:val="none" w:sz="0" w:space="0" w:color="auto"/>
        <w:right w:val="none" w:sz="0" w:space="0" w:color="auto"/>
      </w:divBdr>
    </w:div>
    <w:div w:id="1401290815">
      <w:bodyDiv w:val="1"/>
      <w:marLeft w:val="0"/>
      <w:marRight w:val="0"/>
      <w:marTop w:val="0"/>
      <w:marBottom w:val="0"/>
      <w:divBdr>
        <w:top w:val="none" w:sz="0" w:space="0" w:color="auto"/>
        <w:left w:val="none" w:sz="0" w:space="0" w:color="auto"/>
        <w:bottom w:val="none" w:sz="0" w:space="0" w:color="auto"/>
        <w:right w:val="none" w:sz="0" w:space="0" w:color="auto"/>
      </w:divBdr>
    </w:div>
    <w:div w:id="1401556979">
      <w:bodyDiv w:val="1"/>
      <w:marLeft w:val="0"/>
      <w:marRight w:val="0"/>
      <w:marTop w:val="0"/>
      <w:marBottom w:val="0"/>
      <w:divBdr>
        <w:top w:val="none" w:sz="0" w:space="0" w:color="auto"/>
        <w:left w:val="none" w:sz="0" w:space="0" w:color="auto"/>
        <w:bottom w:val="none" w:sz="0" w:space="0" w:color="auto"/>
        <w:right w:val="none" w:sz="0" w:space="0" w:color="auto"/>
      </w:divBdr>
    </w:div>
    <w:div w:id="1401639143">
      <w:bodyDiv w:val="1"/>
      <w:marLeft w:val="0"/>
      <w:marRight w:val="0"/>
      <w:marTop w:val="0"/>
      <w:marBottom w:val="0"/>
      <w:divBdr>
        <w:top w:val="none" w:sz="0" w:space="0" w:color="auto"/>
        <w:left w:val="none" w:sz="0" w:space="0" w:color="auto"/>
        <w:bottom w:val="none" w:sz="0" w:space="0" w:color="auto"/>
        <w:right w:val="none" w:sz="0" w:space="0" w:color="auto"/>
      </w:divBdr>
    </w:div>
    <w:div w:id="1402824861">
      <w:bodyDiv w:val="1"/>
      <w:marLeft w:val="0"/>
      <w:marRight w:val="0"/>
      <w:marTop w:val="0"/>
      <w:marBottom w:val="0"/>
      <w:divBdr>
        <w:top w:val="none" w:sz="0" w:space="0" w:color="auto"/>
        <w:left w:val="none" w:sz="0" w:space="0" w:color="auto"/>
        <w:bottom w:val="none" w:sz="0" w:space="0" w:color="auto"/>
        <w:right w:val="none" w:sz="0" w:space="0" w:color="auto"/>
      </w:divBdr>
    </w:div>
    <w:div w:id="1403790723">
      <w:bodyDiv w:val="1"/>
      <w:marLeft w:val="0"/>
      <w:marRight w:val="0"/>
      <w:marTop w:val="0"/>
      <w:marBottom w:val="0"/>
      <w:divBdr>
        <w:top w:val="none" w:sz="0" w:space="0" w:color="auto"/>
        <w:left w:val="none" w:sz="0" w:space="0" w:color="auto"/>
        <w:bottom w:val="none" w:sz="0" w:space="0" w:color="auto"/>
        <w:right w:val="none" w:sz="0" w:space="0" w:color="auto"/>
      </w:divBdr>
    </w:div>
    <w:div w:id="1404571701">
      <w:bodyDiv w:val="1"/>
      <w:marLeft w:val="0"/>
      <w:marRight w:val="0"/>
      <w:marTop w:val="0"/>
      <w:marBottom w:val="0"/>
      <w:divBdr>
        <w:top w:val="none" w:sz="0" w:space="0" w:color="auto"/>
        <w:left w:val="none" w:sz="0" w:space="0" w:color="auto"/>
        <w:bottom w:val="none" w:sz="0" w:space="0" w:color="auto"/>
        <w:right w:val="none" w:sz="0" w:space="0" w:color="auto"/>
      </w:divBdr>
    </w:div>
    <w:div w:id="1405028819">
      <w:bodyDiv w:val="1"/>
      <w:marLeft w:val="0"/>
      <w:marRight w:val="0"/>
      <w:marTop w:val="0"/>
      <w:marBottom w:val="0"/>
      <w:divBdr>
        <w:top w:val="none" w:sz="0" w:space="0" w:color="auto"/>
        <w:left w:val="none" w:sz="0" w:space="0" w:color="auto"/>
        <w:bottom w:val="none" w:sz="0" w:space="0" w:color="auto"/>
        <w:right w:val="none" w:sz="0" w:space="0" w:color="auto"/>
      </w:divBdr>
    </w:div>
    <w:div w:id="1406957690">
      <w:bodyDiv w:val="1"/>
      <w:marLeft w:val="0"/>
      <w:marRight w:val="0"/>
      <w:marTop w:val="0"/>
      <w:marBottom w:val="0"/>
      <w:divBdr>
        <w:top w:val="none" w:sz="0" w:space="0" w:color="auto"/>
        <w:left w:val="none" w:sz="0" w:space="0" w:color="auto"/>
        <w:bottom w:val="none" w:sz="0" w:space="0" w:color="auto"/>
        <w:right w:val="none" w:sz="0" w:space="0" w:color="auto"/>
      </w:divBdr>
    </w:div>
    <w:div w:id="1407456094">
      <w:bodyDiv w:val="1"/>
      <w:marLeft w:val="0"/>
      <w:marRight w:val="0"/>
      <w:marTop w:val="0"/>
      <w:marBottom w:val="0"/>
      <w:divBdr>
        <w:top w:val="none" w:sz="0" w:space="0" w:color="auto"/>
        <w:left w:val="none" w:sz="0" w:space="0" w:color="auto"/>
        <w:bottom w:val="none" w:sz="0" w:space="0" w:color="auto"/>
        <w:right w:val="none" w:sz="0" w:space="0" w:color="auto"/>
      </w:divBdr>
    </w:div>
    <w:div w:id="1407529354">
      <w:bodyDiv w:val="1"/>
      <w:marLeft w:val="0"/>
      <w:marRight w:val="0"/>
      <w:marTop w:val="0"/>
      <w:marBottom w:val="0"/>
      <w:divBdr>
        <w:top w:val="none" w:sz="0" w:space="0" w:color="auto"/>
        <w:left w:val="none" w:sz="0" w:space="0" w:color="auto"/>
        <w:bottom w:val="none" w:sz="0" w:space="0" w:color="auto"/>
        <w:right w:val="none" w:sz="0" w:space="0" w:color="auto"/>
      </w:divBdr>
    </w:div>
    <w:div w:id="1407848179">
      <w:bodyDiv w:val="1"/>
      <w:marLeft w:val="0"/>
      <w:marRight w:val="0"/>
      <w:marTop w:val="0"/>
      <w:marBottom w:val="0"/>
      <w:divBdr>
        <w:top w:val="none" w:sz="0" w:space="0" w:color="auto"/>
        <w:left w:val="none" w:sz="0" w:space="0" w:color="auto"/>
        <w:bottom w:val="none" w:sz="0" w:space="0" w:color="auto"/>
        <w:right w:val="none" w:sz="0" w:space="0" w:color="auto"/>
      </w:divBdr>
    </w:div>
    <w:div w:id="1409957079">
      <w:bodyDiv w:val="1"/>
      <w:marLeft w:val="0"/>
      <w:marRight w:val="0"/>
      <w:marTop w:val="0"/>
      <w:marBottom w:val="0"/>
      <w:divBdr>
        <w:top w:val="none" w:sz="0" w:space="0" w:color="auto"/>
        <w:left w:val="none" w:sz="0" w:space="0" w:color="auto"/>
        <w:bottom w:val="none" w:sz="0" w:space="0" w:color="auto"/>
        <w:right w:val="none" w:sz="0" w:space="0" w:color="auto"/>
      </w:divBdr>
    </w:div>
    <w:div w:id="1409965322">
      <w:bodyDiv w:val="1"/>
      <w:marLeft w:val="0"/>
      <w:marRight w:val="0"/>
      <w:marTop w:val="0"/>
      <w:marBottom w:val="0"/>
      <w:divBdr>
        <w:top w:val="none" w:sz="0" w:space="0" w:color="auto"/>
        <w:left w:val="none" w:sz="0" w:space="0" w:color="auto"/>
        <w:bottom w:val="none" w:sz="0" w:space="0" w:color="auto"/>
        <w:right w:val="none" w:sz="0" w:space="0" w:color="auto"/>
      </w:divBdr>
    </w:div>
    <w:div w:id="1412116994">
      <w:bodyDiv w:val="1"/>
      <w:marLeft w:val="0"/>
      <w:marRight w:val="0"/>
      <w:marTop w:val="0"/>
      <w:marBottom w:val="0"/>
      <w:divBdr>
        <w:top w:val="none" w:sz="0" w:space="0" w:color="auto"/>
        <w:left w:val="none" w:sz="0" w:space="0" w:color="auto"/>
        <w:bottom w:val="none" w:sz="0" w:space="0" w:color="auto"/>
        <w:right w:val="none" w:sz="0" w:space="0" w:color="auto"/>
      </w:divBdr>
    </w:div>
    <w:div w:id="1412461385">
      <w:bodyDiv w:val="1"/>
      <w:marLeft w:val="0"/>
      <w:marRight w:val="0"/>
      <w:marTop w:val="0"/>
      <w:marBottom w:val="0"/>
      <w:divBdr>
        <w:top w:val="none" w:sz="0" w:space="0" w:color="auto"/>
        <w:left w:val="none" w:sz="0" w:space="0" w:color="auto"/>
        <w:bottom w:val="none" w:sz="0" w:space="0" w:color="auto"/>
        <w:right w:val="none" w:sz="0" w:space="0" w:color="auto"/>
      </w:divBdr>
    </w:div>
    <w:div w:id="1412509274">
      <w:bodyDiv w:val="1"/>
      <w:marLeft w:val="0"/>
      <w:marRight w:val="0"/>
      <w:marTop w:val="0"/>
      <w:marBottom w:val="0"/>
      <w:divBdr>
        <w:top w:val="none" w:sz="0" w:space="0" w:color="auto"/>
        <w:left w:val="none" w:sz="0" w:space="0" w:color="auto"/>
        <w:bottom w:val="none" w:sz="0" w:space="0" w:color="auto"/>
        <w:right w:val="none" w:sz="0" w:space="0" w:color="auto"/>
      </w:divBdr>
    </w:div>
    <w:div w:id="1412846433">
      <w:bodyDiv w:val="1"/>
      <w:marLeft w:val="0"/>
      <w:marRight w:val="0"/>
      <w:marTop w:val="0"/>
      <w:marBottom w:val="0"/>
      <w:divBdr>
        <w:top w:val="none" w:sz="0" w:space="0" w:color="auto"/>
        <w:left w:val="none" w:sz="0" w:space="0" w:color="auto"/>
        <w:bottom w:val="none" w:sz="0" w:space="0" w:color="auto"/>
        <w:right w:val="none" w:sz="0" w:space="0" w:color="auto"/>
      </w:divBdr>
    </w:div>
    <w:div w:id="1415123101">
      <w:bodyDiv w:val="1"/>
      <w:marLeft w:val="0"/>
      <w:marRight w:val="0"/>
      <w:marTop w:val="0"/>
      <w:marBottom w:val="0"/>
      <w:divBdr>
        <w:top w:val="none" w:sz="0" w:space="0" w:color="auto"/>
        <w:left w:val="none" w:sz="0" w:space="0" w:color="auto"/>
        <w:bottom w:val="none" w:sz="0" w:space="0" w:color="auto"/>
        <w:right w:val="none" w:sz="0" w:space="0" w:color="auto"/>
      </w:divBdr>
    </w:div>
    <w:div w:id="1417481566">
      <w:bodyDiv w:val="1"/>
      <w:marLeft w:val="0"/>
      <w:marRight w:val="0"/>
      <w:marTop w:val="0"/>
      <w:marBottom w:val="0"/>
      <w:divBdr>
        <w:top w:val="none" w:sz="0" w:space="0" w:color="auto"/>
        <w:left w:val="none" w:sz="0" w:space="0" w:color="auto"/>
        <w:bottom w:val="none" w:sz="0" w:space="0" w:color="auto"/>
        <w:right w:val="none" w:sz="0" w:space="0" w:color="auto"/>
      </w:divBdr>
    </w:div>
    <w:div w:id="1417903559">
      <w:bodyDiv w:val="1"/>
      <w:marLeft w:val="0"/>
      <w:marRight w:val="0"/>
      <w:marTop w:val="0"/>
      <w:marBottom w:val="0"/>
      <w:divBdr>
        <w:top w:val="none" w:sz="0" w:space="0" w:color="auto"/>
        <w:left w:val="none" w:sz="0" w:space="0" w:color="auto"/>
        <w:bottom w:val="none" w:sz="0" w:space="0" w:color="auto"/>
        <w:right w:val="none" w:sz="0" w:space="0" w:color="auto"/>
      </w:divBdr>
    </w:div>
    <w:div w:id="1418287563">
      <w:bodyDiv w:val="1"/>
      <w:marLeft w:val="0"/>
      <w:marRight w:val="0"/>
      <w:marTop w:val="0"/>
      <w:marBottom w:val="0"/>
      <w:divBdr>
        <w:top w:val="none" w:sz="0" w:space="0" w:color="auto"/>
        <w:left w:val="none" w:sz="0" w:space="0" w:color="auto"/>
        <w:bottom w:val="none" w:sz="0" w:space="0" w:color="auto"/>
        <w:right w:val="none" w:sz="0" w:space="0" w:color="auto"/>
      </w:divBdr>
    </w:div>
    <w:div w:id="1420366075">
      <w:bodyDiv w:val="1"/>
      <w:marLeft w:val="0"/>
      <w:marRight w:val="0"/>
      <w:marTop w:val="0"/>
      <w:marBottom w:val="0"/>
      <w:divBdr>
        <w:top w:val="none" w:sz="0" w:space="0" w:color="auto"/>
        <w:left w:val="none" w:sz="0" w:space="0" w:color="auto"/>
        <w:bottom w:val="none" w:sz="0" w:space="0" w:color="auto"/>
        <w:right w:val="none" w:sz="0" w:space="0" w:color="auto"/>
      </w:divBdr>
    </w:div>
    <w:div w:id="1421439919">
      <w:bodyDiv w:val="1"/>
      <w:marLeft w:val="0"/>
      <w:marRight w:val="0"/>
      <w:marTop w:val="0"/>
      <w:marBottom w:val="0"/>
      <w:divBdr>
        <w:top w:val="none" w:sz="0" w:space="0" w:color="auto"/>
        <w:left w:val="none" w:sz="0" w:space="0" w:color="auto"/>
        <w:bottom w:val="none" w:sz="0" w:space="0" w:color="auto"/>
        <w:right w:val="none" w:sz="0" w:space="0" w:color="auto"/>
      </w:divBdr>
    </w:div>
    <w:div w:id="1421675831">
      <w:bodyDiv w:val="1"/>
      <w:marLeft w:val="0"/>
      <w:marRight w:val="0"/>
      <w:marTop w:val="0"/>
      <w:marBottom w:val="0"/>
      <w:divBdr>
        <w:top w:val="none" w:sz="0" w:space="0" w:color="auto"/>
        <w:left w:val="none" w:sz="0" w:space="0" w:color="auto"/>
        <w:bottom w:val="none" w:sz="0" w:space="0" w:color="auto"/>
        <w:right w:val="none" w:sz="0" w:space="0" w:color="auto"/>
      </w:divBdr>
    </w:div>
    <w:div w:id="1421827370">
      <w:bodyDiv w:val="1"/>
      <w:marLeft w:val="0"/>
      <w:marRight w:val="0"/>
      <w:marTop w:val="0"/>
      <w:marBottom w:val="0"/>
      <w:divBdr>
        <w:top w:val="none" w:sz="0" w:space="0" w:color="auto"/>
        <w:left w:val="none" w:sz="0" w:space="0" w:color="auto"/>
        <w:bottom w:val="none" w:sz="0" w:space="0" w:color="auto"/>
        <w:right w:val="none" w:sz="0" w:space="0" w:color="auto"/>
      </w:divBdr>
    </w:div>
    <w:div w:id="1425229441">
      <w:bodyDiv w:val="1"/>
      <w:marLeft w:val="0"/>
      <w:marRight w:val="0"/>
      <w:marTop w:val="0"/>
      <w:marBottom w:val="0"/>
      <w:divBdr>
        <w:top w:val="none" w:sz="0" w:space="0" w:color="auto"/>
        <w:left w:val="none" w:sz="0" w:space="0" w:color="auto"/>
        <w:bottom w:val="none" w:sz="0" w:space="0" w:color="auto"/>
        <w:right w:val="none" w:sz="0" w:space="0" w:color="auto"/>
      </w:divBdr>
    </w:div>
    <w:div w:id="1425301989">
      <w:bodyDiv w:val="1"/>
      <w:marLeft w:val="0"/>
      <w:marRight w:val="0"/>
      <w:marTop w:val="0"/>
      <w:marBottom w:val="0"/>
      <w:divBdr>
        <w:top w:val="none" w:sz="0" w:space="0" w:color="auto"/>
        <w:left w:val="none" w:sz="0" w:space="0" w:color="auto"/>
        <w:bottom w:val="none" w:sz="0" w:space="0" w:color="auto"/>
        <w:right w:val="none" w:sz="0" w:space="0" w:color="auto"/>
      </w:divBdr>
    </w:div>
    <w:div w:id="1426456876">
      <w:bodyDiv w:val="1"/>
      <w:marLeft w:val="0"/>
      <w:marRight w:val="0"/>
      <w:marTop w:val="0"/>
      <w:marBottom w:val="0"/>
      <w:divBdr>
        <w:top w:val="none" w:sz="0" w:space="0" w:color="auto"/>
        <w:left w:val="none" w:sz="0" w:space="0" w:color="auto"/>
        <w:bottom w:val="none" w:sz="0" w:space="0" w:color="auto"/>
        <w:right w:val="none" w:sz="0" w:space="0" w:color="auto"/>
      </w:divBdr>
    </w:div>
    <w:div w:id="1426732560">
      <w:bodyDiv w:val="1"/>
      <w:marLeft w:val="0"/>
      <w:marRight w:val="0"/>
      <w:marTop w:val="0"/>
      <w:marBottom w:val="0"/>
      <w:divBdr>
        <w:top w:val="none" w:sz="0" w:space="0" w:color="auto"/>
        <w:left w:val="none" w:sz="0" w:space="0" w:color="auto"/>
        <w:bottom w:val="none" w:sz="0" w:space="0" w:color="auto"/>
        <w:right w:val="none" w:sz="0" w:space="0" w:color="auto"/>
      </w:divBdr>
    </w:div>
    <w:div w:id="1427120025">
      <w:bodyDiv w:val="1"/>
      <w:marLeft w:val="0"/>
      <w:marRight w:val="0"/>
      <w:marTop w:val="0"/>
      <w:marBottom w:val="0"/>
      <w:divBdr>
        <w:top w:val="none" w:sz="0" w:space="0" w:color="auto"/>
        <w:left w:val="none" w:sz="0" w:space="0" w:color="auto"/>
        <w:bottom w:val="none" w:sz="0" w:space="0" w:color="auto"/>
        <w:right w:val="none" w:sz="0" w:space="0" w:color="auto"/>
      </w:divBdr>
    </w:div>
    <w:div w:id="1427848925">
      <w:bodyDiv w:val="1"/>
      <w:marLeft w:val="0"/>
      <w:marRight w:val="0"/>
      <w:marTop w:val="0"/>
      <w:marBottom w:val="0"/>
      <w:divBdr>
        <w:top w:val="none" w:sz="0" w:space="0" w:color="auto"/>
        <w:left w:val="none" w:sz="0" w:space="0" w:color="auto"/>
        <w:bottom w:val="none" w:sz="0" w:space="0" w:color="auto"/>
        <w:right w:val="none" w:sz="0" w:space="0" w:color="auto"/>
      </w:divBdr>
    </w:div>
    <w:div w:id="1428383381">
      <w:bodyDiv w:val="1"/>
      <w:marLeft w:val="0"/>
      <w:marRight w:val="0"/>
      <w:marTop w:val="0"/>
      <w:marBottom w:val="0"/>
      <w:divBdr>
        <w:top w:val="none" w:sz="0" w:space="0" w:color="auto"/>
        <w:left w:val="none" w:sz="0" w:space="0" w:color="auto"/>
        <w:bottom w:val="none" w:sz="0" w:space="0" w:color="auto"/>
        <w:right w:val="none" w:sz="0" w:space="0" w:color="auto"/>
      </w:divBdr>
    </w:div>
    <w:div w:id="1430351190">
      <w:bodyDiv w:val="1"/>
      <w:marLeft w:val="0"/>
      <w:marRight w:val="0"/>
      <w:marTop w:val="0"/>
      <w:marBottom w:val="0"/>
      <w:divBdr>
        <w:top w:val="none" w:sz="0" w:space="0" w:color="auto"/>
        <w:left w:val="none" w:sz="0" w:space="0" w:color="auto"/>
        <w:bottom w:val="none" w:sz="0" w:space="0" w:color="auto"/>
        <w:right w:val="none" w:sz="0" w:space="0" w:color="auto"/>
      </w:divBdr>
    </w:div>
    <w:div w:id="1431855127">
      <w:bodyDiv w:val="1"/>
      <w:marLeft w:val="0"/>
      <w:marRight w:val="0"/>
      <w:marTop w:val="0"/>
      <w:marBottom w:val="0"/>
      <w:divBdr>
        <w:top w:val="none" w:sz="0" w:space="0" w:color="auto"/>
        <w:left w:val="none" w:sz="0" w:space="0" w:color="auto"/>
        <w:bottom w:val="none" w:sz="0" w:space="0" w:color="auto"/>
        <w:right w:val="none" w:sz="0" w:space="0" w:color="auto"/>
      </w:divBdr>
    </w:div>
    <w:div w:id="1432437651">
      <w:bodyDiv w:val="1"/>
      <w:marLeft w:val="0"/>
      <w:marRight w:val="0"/>
      <w:marTop w:val="0"/>
      <w:marBottom w:val="0"/>
      <w:divBdr>
        <w:top w:val="none" w:sz="0" w:space="0" w:color="auto"/>
        <w:left w:val="none" w:sz="0" w:space="0" w:color="auto"/>
        <w:bottom w:val="none" w:sz="0" w:space="0" w:color="auto"/>
        <w:right w:val="none" w:sz="0" w:space="0" w:color="auto"/>
      </w:divBdr>
    </w:div>
    <w:div w:id="1432555712">
      <w:bodyDiv w:val="1"/>
      <w:marLeft w:val="0"/>
      <w:marRight w:val="0"/>
      <w:marTop w:val="0"/>
      <w:marBottom w:val="0"/>
      <w:divBdr>
        <w:top w:val="none" w:sz="0" w:space="0" w:color="auto"/>
        <w:left w:val="none" w:sz="0" w:space="0" w:color="auto"/>
        <w:bottom w:val="none" w:sz="0" w:space="0" w:color="auto"/>
        <w:right w:val="none" w:sz="0" w:space="0" w:color="auto"/>
      </w:divBdr>
    </w:div>
    <w:div w:id="1433277328">
      <w:bodyDiv w:val="1"/>
      <w:marLeft w:val="0"/>
      <w:marRight w:val="0"/>
      <w:marTop w:val="0"/>
      <w:marBottom w:val="0"/>
      <w:divBdr>
        <w:top w:val="none" w:sz="0" w:space="0" w:color="auto"/>
        <w:left w:val="none" w:sz="0" w:space="0" w:color="auto"/>
        <w:bottom w:val="none" w:sz="0" w:space="0" w:color="auto"/>
        <w:right w:val="none" w:sz="0" w:space="0" w:color="auto"/>
      </w:divBdr>
    </w:div>
    <w:div w:id="1433286082">
      <w:bodyDiv w:val="1"/>
      <w:marLeft w:val="0"/>
      <w:marRight w:val="0"/>
      <w:marTop w:val="0"/>
      <w:marBottom w:val="0"/>
      <w:divBdr>
        <w:top w:val="none" w:sz="0" w:space="0" w:color="auto"/>
        <w:left w:val="none" w:sz="0" w:space="0" w:color="auto"/>
        <w:bottom w:val="none" w:sz="0" w:space="0" w:color="auto"/>
        <w:right w:val="none" w:sz="0" w:space="0" w:color="auto"/>
      </w:divBdr>
    </w:div>
    <w:div w:id="1434783945">
      <w:bodyDiv w:val="1"/>
      <w:marLeft w:val="0"/>
      <w:marRight w:val="0"/>
      <w:marTop w:val="0"/>
      <w:marBottom w:val="0"/>
      <w:divBdr>
        <w:top w:val="none" w:sz="0" w:space="0" w:color="auto"/>
        <w:left w:val="none" w:sz="0" w:space="0" w:color="auto"/>
        <w:bottom w:val="none" w:sz="0" w:space="0" w:color="auto"/>
        <w:right w:val="none" w:sz="0" w:space="0" w:color="auto"/>
      </w:divBdr>
    </w:div>
    <w:div w:id="1435514691">
      <w:bodyDiv w:val="1"/>
      <w:marLeft w:val="0"/>
      <w:marRight w:val="0"/>
      <w:marTop w:val="0"/>
      <w:marBottom w:val="0"/>
      <w:divBdr>
        <w:top w:val="none" w:sz="0" w:space="0" w:color="auto"/>
        <w:left w:val="none" w:sz="0" w:space="0" w:color="auto"/>
        <w:bottom w:val="none" w:sz="0" w:space="0" w:color="auto"/>
        <w:right w:val="none" w:sz="0" w:space="0" w:color="auto"/>
      </w:divBdr>
    </w:div>
    <w:div w:id="1437285985">
      <w:bodyDiv w:val="1"/>
      <w:marLeft w:val="0"/>
      <w:marRight w:val="0"/>
      <w:marTop w:val="0"/>
      <w:marBottom w:val="0"/>
      <w:divBdr>
        <w:top w:val="none" w:sz="0" w:space="0" w:color="auto"/>
        <w:left w:val="none" w:sz="0" w:space="0" w:color="auto"/>
        <w:bottom w:val="none" w:sz="0" w:space="0" w:color="auto"/>
        <w:right w:val="none" w:sz="0" w:space="0" w:color="auto"/>
      </w:divBdr>
    </w:div>
    <w:div w:id="1437288726">
      <w:bodyDiv w:val="1"/>
      <w:marLeft w:val="0"/>
      <w:marRight w:val="0"/>
      <w:marTop w:val="0"/>
      <w:marBottom w:val="0"/>
      <w:divBdr>
        <w:top w:val="none" w:sz="0" w:space="0" w:color="auto"/>
        <w:left w:val="none" w:sz="0" w:space="0" w:color="auto"/>
        <w:bottom w:val="none" w:sz="0" w:space="0" w:color="auto"/>
        <w:right w:val="none" w:sz="0" w:space="0" w:color="auto"/>
      </w:divBdr>
    </w:div>
    <w:div w:id="1438259839">
      <w:bodyDiv w:val="1"/>
      <w:marLeft w:val="0"/>
      <w:marRight w:val="0"/>
      <w:marTop w:val="0"/>
      <w:marBottom w:val="0"/>
      <w:divBdr>
        <w:top w:val="none" w:sz="0" w:space="0" w:color="auto"/>
        <w:left w:val="none" w:sz="0" w:space="0" w:color="auto"/>
        <w:bottom w:val="none" w:sz="0" w:space="0" w:color="auto"/>
        <w:right w:val="none" w:sz="0" w:space="0" w:color="auto"/>
      </w:divBdr>
    </w:div>
    <w:div w:id="1438597672">
      <w:bodyDiv w:val="1"/>
      <w:marLeft w:val="0"/>
      <w:marRight w:val="0"/>
      <w:marTop w:val="0"/>
      <w:marBottom w:val="0"/>
      <w:divBdr>
        <w:top w:val="none" w:sz="0" w:space="0" w:color="auto"/>
        <w:left w:val="none" w:sz="0" w:space="0" w:color="auto"/>
        <w:bottom w:val="none" w:sz="0" w:space="0" w:color="auto"/>
        <w:right w:val="none" w:sz="0" w:space="0" w:color="auto"/>
      </w:divBdr>
    </w:div>
    <w:div w:id="1439253288">
      <w:bodyDiv w:val="1"/>
      <w:marLeft w:val="0"/>
      <w:marRight w:val="0"/>
      <w:marTop w:val="0"/>
      <w:marBottom w:val="0"/>
      <w:divBdr>
        <w:top w:val="none" w:sz="0" w:space="0" w:color="auto"/>
        <w:left w:val="none" w:sz="0" w:space="0" w:color="auto"/>
        <w:bottom w:val="none" w:sz="0" w:space="0" w:color="auto"/>
        <w:right w:val="none" w:sz="0" w:space="0" w:color="auto"/>
      </w:divBdr>
    </w:div>
    <w:div w:id="1441610227">
      <w:bodyDiv w:val="1"/>
      <w:marLeft w:val="0"/>
      <w:marRight w:val="0"/>
      <w:marTop w:val="0"/>
      <w:marBottom w:val="0"/>
      <w:divBdr>
        <w:top w:val="none" w:sz="0" w:space="0" w:color="auto"/>
        <w:left w:val="none" w:sz="0" w:space="0" w:color="auto"/>
        <w:bottom w:val="none" w:sz="0" w:space="0" w:color="auto"/>
        <w:right w:val="none" w:sz="0" w:space="0" w:color="auto"/>
      </w:divBdr>
    </w:div>
    <w:div w:id="1442189704">
      <w:bodyDiv w:val="1"/>
      <w:marLeft w:val="0"/>
      <w:marRight w:val="0"/>
      <w:marTop w:val="0"/>
      <w:marBottom w:val="0"/>
      <w:divBdr>
        <w:top w:val="none" w:sz="0" w:space="0" w:color="auto"/>
        <w:left w:val="none" w:sz="0" w:space="0" w:color="auto"/>
        <w:bottom w:val="none" w:sz="0" w:space="0" w:color="auto"/>
        <w:right w:val="none" w:sz="0" w:space="0" w:color="auto"/>
      </w:divBdr>
    </w:div>
    <w:div w:id="1442266964">
      <w:bodyDiv w:val="1"/>
      <w:marLeft w:val="0"/>
      <w:marRight w:val="0"/>
      <w:marTop w:val="0"/>
      <w:marBottom w:val="0"/>
      <w:divBdr>
        <w:top w:val="none" w:sz="0" w:space="0" w:color="auto"/>
        <w:left w:val="none" w:sz="0" w:space="0" w:color="auto"/>
        <w:bottom w:val="none" w:sz="0" w:space="0" w:color="auto"/>
        <w:right w:val="none" w:sz="0" w:space="0" w:color="auto"/>
      </w:divBdr>
    </w:div>
    <w:div w:id="1443723910">
      <w:bodyDiv w:val="1"/>
      <w:marLeft w:val="0"/>
      <w:marRight w:val="0"/>
      <w:marTop w:val="0"/>
      <w:marBottom w:val="0"/>
      <w:divBdr>
        <w:top w:val="none" w:sz="0" w:space="0" w:color="auto"/>
        <w:left w:val="none" w:sz="0" w:space="0" w:color="auto"/>
        <w:bottom w:val="none" w:sz="0" w:space="0" w:color="auto"/>
        <w:right w:val="none" w:sz="0" w:space="0" w:color="auto"/>
      </w:divBdr>
    </w:div>
    <w:div w:id="1444229926">
      <w:bodyDiv w:val="1"/>
      <w:marLeft w:val="0"/>
      <w:marRight w:val="0"/>
      <w:marTop w:val="0"/>
      <w:marBottom w:val="0"/>
      <w:divBdr>
        <w:top w:val="none" w:sz="0" w:space="0" w:color="auto"/>
        <w:left w:val="none" w:sz="0" w:space="0" w:color="auto"/>
        <w:bottom w:val="none" w:sz="0" w:space="0" w:color="auto"/>
        <w:right w:val="none" w:sz="0" w:space="0" w:color="auto"/>
      </w:divBdr>
    </w:div>
    <w:div w:id="1444302649">
      <w:bodyDiv w:val="1"/>
      <w:marLeft w:val="0"/>
      <w:marRight w:val="0"/>
      <w:marTop w:val="0"/>
      <w:marBottom w:val="0"/>
      <w:divBdr>
        <w:top w:val="none" w:sz="0" w:space="0" w:color="auto"/>
        <w:left w:val="none" w:sz="0" w:space="0" w:color="auto"/>
        <w:bottom w:val="none" w:sz="0" w:space="0" w:color="auto"/>
        <w:right w:val="none" w:sz="0" w:space="0" w:color="auto"/>
      </w:divBdr>
    </w:div>
    <w:div w:id="1444688589">
      <w:bodyDiv w:val="1"/>
      <w:marLeft w:val="0"/>
      <w:marRight w:val="0"/>
      <w:marTop w:val="0"/>
      <w:marBottom w:val="0"/>
      <w:divBdr>
        <w:top w:val="none" w:sz="0" w:space="0" w:color="auto"/>
        <w:left w:val="none" w:sz="0" w:space="0" w:color="auto"/>
        <w:bottom w:val="none" w:sz="0" w:space="0" w:color="auto"/>
        <w:right w:val="none" w:sz="0" w:space="0" w:color="auto"/>
      </w:divBdr>
    </w:div>
    <w:div w:id="1445074403">
      <w:bodyDiv w:val="1"/>
      <w:marLeft w:val="0"/>
      <w:marRight w:val="0"/>
      <w:marTop w:val="0"/>
      <w:marBottom w:val="0"/>
      <w:divBdr>
        <w:top w:val="none" w:sz="0" w:space="0" w:color="auto"/>
        <w:left w:val="none" w:sz="0" w:space="0" w:color="auto"/>
        <w:bottom w:val="none" w:sz="0" w:space="0" w:color="auto"/>
        <w:right w:val="none" w:sz="0" w:space="0" w:color="auto"/>
      </w:divBdr>
    </w:div>
    <w:div w:id="1446342281">
      <w:bodyDiv w:val="1"/>
      <w:marLeft w:val="0"/>
      <w:marRight w:val="0"/>
      <w:marTop w:val="0"/>
      <w:marBottom w:val="0"/>
      <w:divBdr>
        <w:top w:val="none" w:sz="0" w:space="0" w:color="auto"/>
        <w:left w:val="none" w:sz="0" w:space="0" w:color="auto"/>
        <w:bottom w:val="none" w:sz="0" w:space="0" w:color="auto"/>
        <w:right w:val="none" w:sz="0" w:space="0" w:color="auto"/>
      </w:divBdr>
    </w:div>
    <w:div w:id="1446535866">
      <w:bodyDiv w:val="1"/>
      <w:marLeft w:val="0"/>
      <w:marRight w:val="0"/>
      <w:marTop w:val="0"/>
      <w:marBottom w:val="0"/>
      <w:divBdr>
        <w:top w:val="none" w:sz="0" w:space="0" w:color="auto"/>
        <w:left w:val="none" w:sz="0" w:space="0" w:color="auto"/>
        <w:bottom w:val="none" w:sz="0" w:space="0" w:color="auto"/>
        <w:right w:val="none" w:sz="0" w:space="0" w:color="auto"/>
      </w:divBdr>
    </w:div>
    <w:div w:id="1447383408">
      <w:bodyDiv w:val="1"/>
      <w:marLeft w:val="0"/>
      <w:marRight w:val="0"/>
      <w:marTop w:val="0"/>
      <w:marBottom w:val="0"/>
      <w:divBdr>
        <w:top w:val="none" w:sz="0" w:space="0" w:color="auto"/>
        <w:left w:val="none" w:sz="0" w:space="0" w:color="auto"/>
        <w:bottom w:val="none" w:sz="0" w:space="0" w:color="auto"/>
        <w:right w:val="none" w:sz="0" w:space="0" w:color="auto"/>
      </w:divBdr>
    </w:div>
    <w:div w:id="1448307881">
      <w:bodyDiv w:val="1"/>
      <w:marLeft w:val="0"/>
      <w:marRight w:val="0"/>
      <w:marTop w:val="0"/>
      <w:marBottom w:val="0"/>
      <w:divBdr>
        <w:top w:val="none" w:sz="0" w:space="0" w:color="auto"/>
        <w:left w:val="none" w:sz="0" w:space="0" w:color="auto"/>
        <w:bottom w:val="none" w:sz="0" w:space="0" w:color="auto"/>
        <w:right w:val="none" w:sz="0" w:space="0" w:color="auto"/>
      </w:divBdr>
    </w:div>
    <w:div w:id="1448621492">
      <w:bodyDiv w:val="1"/>
      <w:marLeft w:val="0"/>
      <w:marRight w:val="0"/>
      <w:marTop w:val="0"/>
      <w:marBottom w:val="0"/>
      <w:divBdr>
        <w:top w:val="none" w:sz="0" w:space="0" w:color="auto"/>
        <w:left w:val="none" w:sz="0" w:space="0" w:color="auto"/>
        <w:bottom w:val="none" w:sz="0" w:space="0" w:color="auto"/>
        <w:right w:val="none" w:sz="0" w:space="0" w:color="auto"/>
      </w:divBdr>
    </w:div>
    <w:div w:id="1450127715">
      <w:bodyDiv w:val="1"/>
      <w:marLeft w:val="0"/>
      <w:marRight w:val="0"/>
      <w:marTop w:val="0"/>
      <w:marBottom w:val="0"/>
      <w:divBdr>
        <w:top w:val="none" w:sz="0" w:space="0" w:color="auto"/>
        <w:left w:val="none" w:sz="0" w:space="0" w:color="auto"/>
        <w:bottom w:val="none" w:sz="0" w:space="0" w:color="auto"/>
        <w:right w:val="none" w:sz="0" w:space="0" w:color="auto"/>
      </w:divBdr>
    </w:div>
    <w:div w:id="1450902571">
      <w:bodyDiv w:val="1"/>
      <w:marLeft w:val="0"/>
      <w:marRight w:val="0"/>
      <w:marTop w:val="0"/>
      <w:marBottom w:val="0"/>
      <w:divBdr>
        <w:top w:val="none" w:sz="0" w:space="0" w:color="auto"/>
        <w:left w:val="none" w:sz="0" w:space="0" w:color="auto"/>
        <w:bottom w:val="none" w:sz="0" w:space="0" w:color="auto"/>
        <w:right w:val="none" w:sz="0" w:space="0" w:color="auto"/>
      </w:divBdr>
    </w:div>
    <w:div w:id="1450931686">
      <w:bodyDiv w:val="1"/>
      <w:marLeft w:val="0"/>
      <w:marRight w:val="0"/>
      <w:marTop w:val="0"/>
      <w:marBottom w:val="0"/>
      <w:divBdr>
        <w:top w:val="none" w:sz="0" w:space="0" w:color="auto"/>
        <w:left w:val="none" w:sz="0" w:space="0" w:color="auto"/>
        <w:bottom w:val="none" w:sz="0" w:space="0" w:color="auto"/>
        <w:right w:val="none" w:sz="0" w:space="0" w:color="auto"/>
      </w:divBdr>
    </w:div>
    <w:div w:id="1451632441">
      <w:bodyDiv w:val="1"/>
      <w:marLeft w:val="0"/>
      <w:marRight w:val="0"/>
      <w:marTop w:val="0"/>
      <w:marBottom w:val="0"/>
      <w:divBdr>
        <w:top w:val="none" w:sz="0" w:space="0" w:color="auto"/>
        <w:left w:val="none" w:sz="0" w:space="0" w:color="auto"/>
        <w:bottom w:val="none" w:sz="0" w:space="0" w:color="auto"/>
        <w:right w:val="none" w:sz="0" w:space="0" w:color="auto"/>
      </w:divBdr>
    </w:div>
    <w:div w:id="1454440718">
      <w:bodyDiv w:val="1"/>
      <w:marLeft w:val="0"/>
      <w:marRight w:val="0"/>
      <w:marTop w:val="0"/>
      <w:marBottom w:val="0"/>
      <w:divBdr>
        <w:top w:val="none" w:sz="0" w:space="0" w:color="auto"/>
        <w:left w:val="none" w:sz="0" w:space="0" w:color="auto"/>
        <w:bottom w:val="none" w:sz="0" w:space="0" w:color="auto"/>
        <w:right w:val="none" w:sz="0" w:space="0" w:color="auto"/>
      </w:divBdr>
    </w:div>
    <w:div w:id="1457529093">
      <w:bodyDiv w:val="1"/>
      <w:marLeft w:val="0"/>
      <w:marRight w:val="0"/>
      <w:marTop w:val="0"/>
      <w:marBottom w:val="0"/>
      <w:divBdr>
        <w:top w:val="none" w:sz="0" w:space="0" w:color="auto"/>
        <w:left w:val="none" w:sz="0" w:space="0" w:color="auto"/>
        <w:bottom w:val="none" w:sz="0" w:space="0" w:color="auto"/>
        <w:right w:val="none" w:sz="0" w:space="0" w:color="auto"/>
      </w:divBdr>
    </w:div>
    <w:div w:id="1457600915">
      <w:bodyDiv w:val="1"/>
      <w:marLeft w:val="0"/>
      <w:marRight w:val="0"/>
      <w:marTop w:val="0"/>
      <w:marBottom w:val="0"/>
      <w:divBdr>
        <w:top w:val="none" w:sz="0" w:space="0" w:color="auto"/>
        <w:left w:val="none" w:sz="0" w:space="0" w:color="auto"/>
        <w:bottom w:val="none" w:sz="0" w:space="0" w:color="auto"/>
        <w:right w:val="none" w:sz="0" w:space="0" w:color="auto"/>
      </w:divBdr>
    </w:div>
    <w:div w:id="1457866297">
      <w:bodyDiv w:val="1"/>
      <w:marLeft w:val="0"/>
      <w:marRight w:val="0"/>
      <w:marTop w:val="0"/>
      <w:marBottom w:val="0"/>
      <w:divBdr>
        <w:top w:val="none" w:sz="0" w:space="0" w:color="auto"/>
        <w:left w:val="none" w:sz="0" w:space="0" w:color="auto"/>
        <w:bottom w:val="none" w:sz="0" w:space="0" w:color="auto"/>
        <w:right w:val="none" w:sz="0" w:space="0" w:color="auto"/>
      </w:divBdr>
    </w:div>
    <w:div w:id="1457941874">
      <w:bodyDiv w:val="1"/>
      <w:marLeft w:val="0"/>
      <w:marRight w:val="0"/>
      <w:marTop w:val="0"/>
      <w:marBottom w:val="0"/>
      <w:divBdr>
        <w:top w:val="none" w:sz="0" w:space="0" w:color="auto"/>
        <w:left w:val="none" w:sz="0" w:space="0" w:color="auto"/>
        <w:bottom w:val="none" w:sz="0" w:space="0" w:color="auto"/>
        <w:right w:val="none" w:sz="0" w:space="0" w:color="auto"/>
      </w:divBdr>
    </w:div>
    <w:div w:id="1459489094">
      <w:bodyDiv w:val="1"/>
      <w:marLeft w:val="0"/>
      <w:marRight w:val="0"/>
      <w:marTop w:val="0"/>
      <w:marBottom w:val="0"/>
      <w:divBdr>
        <w:top w:val="none" w:sz="0" w:space="0" w:color="auto"/>
        <w:left w:val="none" w:sz="0" w:space="0" w:color="auto"/>
        <w:bottom w:val="none" w:sz="0" w:space="0" w:color="auto"/>
        <w:right w:val="none" w:sz="0" w:space="0" w:color="auto"/>
      </w:divBdr>
    </w:div>
    <w:div w:id="1460295469">
      <w:bodyDiv w:val="1"/>
      <w:marLeft w:val="0"/>
      <w:marRight w:val="0"/>
      <w:marTop w:val="0"/>
      <w:marBottom w:val="0"/>
      <w:divBdr>
        <w:top w:val="none" w:sz="0" w:space="0" w:color="auto"/>
        <w:left w:val="none" w:sz="0" w:space="0" w:color="auto"/>
        <w:bottom w:val="none" w:sz="0" w:space="0" w:color="auto"/>
        <w:right w:val="none" w:sz="0" w:space="0" w:color="auto"/>
      </w:divBdr>
    </w:div>
    <w:div w:id="1461268348">
      <w:bodyDiv w:val="1"/>
      <w:marLeft w:val="0"/>
      <w:marRight w:val="0"/>
      <w:marTop w:val="0"/>
      <w:marBottom w:val="0"/>
      <w:divBdr>
        <w:top w:val="none" w:sz="0" w:space="0" w:color="auto"/>
        <w:left w:val="none" w:sz="0" w:space="0" w:color="auto"/>
        <w:bottom w:val="none" w:sz="0" w:space="0" w:color="auto"/>
        <w:right w:val="none" w:sz="0" w:space="0" w:color="auto"/>
      </w:divBdr>
    </w:div>
    <w:div w:id="1461730690">
      <w:bodyDiv w:val="1"/>
      <w:marLeft w:val="0"/>
      <w:marRight w:val="0"/>
      <w:marTop w:val="0"/>
      <w:marBottom w:val="0"/>
      <w:divBdr>
        <w:top w:val="none" w:sz="0" w:space="0" w:color="auto"/>
        <w:left w:val="none" w:sz="0" w:space="0" w:color="auto"/>
        <w:bottom w:val="none" w:sz="0" w:space="0" w:color="auto"/>
        <w:right w:val="none" w:sz="0" w:space="0" w:color="auto"/>
      </w:divBdr>
    </w:div>
    <w:div w:id="1462189834">
      <w:bodyDiv w:val="1"/>
      <w:marLeft w:val="0"/>
      <w:marRight w:val="0"/>
      <w:marTop w:val="0"/>
      <w:marBottom w:val="0"/>
      <w:divBdr>
        <w:top w:val="none" w:sz="0" w:space="0" w:color="auto"/>
        <w:left w:val="none" w:sz="0" w:space="0" w:color="auto"/>
        <w:bottom w:val="none" w:sz="0" w:space="0" w:color="auto"/>
        <w:right w:val="none" w:sz="0" w:space="0" w:color="auto"/>
      </w:divBdr>
    </w:div>
    <w:div w:id="1464303188">
      <w:bodyDiv w:val="1"/>
      <w:marLeft w:val="0"/>
      <w:marRight w:val="0"/>
      <w:marTop w:val="0"/>
      <w:marBottom w:val="0"/>
      <w:divBdr>
        <w:top w:val="none" w:sz="0" w:space="0" w:color="auto"/>
        <w:left w:val="none" w:sz="0" w:space="0" w:color="auto"/>
        <w:bottom w:val="none" w:sz="0" w:space="0" w:color="auto"/>
        <w:right w:val="none" w:sz="0" w:space="0" w:color="auto"/>
      </w:divBdr>
    </w:div>
    <w:div w:id="1465385439">
      <w:bodyDiv w:val="1"/>
      <w:marLeft w:val="0"/>
      <w:marRight w:val="0"/>
      <w:marTop w:val="0"/>
      <w:marBottom w:val="0"/>
      <w:divBdr>
        <w:top w:val="none" w:sz="0" w:space="0" w:color="auto"/>
        <w:left w:val="none" w:sz="0" w:space="0" w:color="auto"/>
        <w:bottom w:val="none" w:sz="0" w:space="0" w:color="auto"/>
        <w:right w:val="none" w:sz="0" w:space="0" w:color="auto"/>
      </w:divBdr>
    </w:div>
    <w:div w:id="1466119544">
      <w:bodyDiv w:val="1"/>
      <w:marLeft w:val="0"/>
      <w:marRight w:val="0"/>
      <w:marTop w:val="0"/>
      <w:marBottom w:val="0"/>
      <w:divBdr>
        <w:top w:val="none" w:sz="0" w:space="0" w:color="auto"/>
        <w:left w:val="none" w:sz="0" w:space="0" w:color="auto"/>
        <w:bottom w:val="none" w:sz="0" w:space="0" w:color="auto"/>
        <w:right w:val="none" w:sz="0" w:space="0" w:color="auto"/>
      </w:divBdr>
    </w:div>
    <w:div w:id="1468157608">
      <w:bodyDiv w:val="1"/>
      <w:marLeft w:val="0"/>
      <w:marRight w:val="0"/>
      <w:marTop w:val="0"/>
      <w:marBottom w:val="0"/>
      <w:divBdr>
        <w:top w:val="none" w:sz="0" w:space="0" w:color="auto"/>
        <w:left w:val="none" w:sz="0" w:space="0" w:color="auto"/>
        <w:bottom w:val="none" w:sz="0" w:space="0" w:color="auto"/>
        <w:right w:val="none" w:sz="0" w:space="0" w:color="auto"/>
      </w:divBdr>
    </w:div>
    <w:div w:id="1468206617">
      <w:bodyDiv w:val="1"/>
      <w:marLeft w:val="0"/>
      <w:marRight w:val="0"/>
      <w:marTop w:val="0"/>
      <w:marBottom w:val="0"/>
      <w:divBdr>
        <w:top w:val="none" w:sz="0" w:space="0" w:color="auto"/>
        <w:left w:val="none" w:sz="0" w:space="0" w:color="auto"/>
        <w:bottom w:val="none" w:sz="0" w:space="0" w:color="auto"/>
        <w:right w:val="none" w:sz="0" w:space="0" w:color="auto"/>
      </w:divBdr>
    </w:div>
    <w:div w:id="1470047526">
      <w:bodyDiv w:val="1"/>
      <w:marLeft w:val="0"/>
      <w:marRight w:val="0"/>
      <w:marTop w:val="0"/>
      <w:marBottom w:val="0"/>
      <w:divBdr>
        <w:top w:val="none" w:sz="0" w:space="0" w:color="auto"/>
        <w:left w:val="none" w:sz="0" w:space="0" w:color="auto"/>
        <w:bottom w:val="none" w:sz="0" w:space="0" w:color="auto"/>
        <w:right w:val="none" w:sz="0" w:space="0" w:color="auto"/>
      </w:divBdr>
    </w:div>
    <w:div w:id="1470248319">
      <w:bodyDiv w:val="1"/>
      <w:marLeft w:val="0"/>
      <w:marRight w:val="0"/>
      <w:marTop w:val="0"/>
      <w:marBottom w:val="0"/>
      <w:divBdr>
        <w:top w:val="none" w:sz="0" w:space="0" w:color="auto"/>
        <w:left w:val="none" w:sz="0" w:space="0" w:color="auto"/>
        <w:bottom w:val="none" w:sz="0" w:space="0" w:color="auto"/>
        <w:right w:val="none" w:sz="0" w:space="0" w:color="auto"/>
      </w:divBdr>
    </w:div>
    <w:div w:id="1470366499">
      <w:bodyDiv w:val="1"/>
      <w:marLeft w:val="0"/>
      <w:marRight w:val="0"/>
      <w:marTop w:val="0"/>
      <w:marBottom w:val="0"/>
      <w:divBdr>
        <w:top w:val="none" w:sz="0" w:space="0" w:color="auto"/>
        <w:left w:val="none" w:sz="0" w:space="0" w:color="auto"/>
        <w:bottom w:val="none" w:sz="0" w:space="0" w:color="auto"/>
        <w:right w:val="none" w:sz="0" w:space="0" w:color="auto"/>
      </w:divBdr>
    </w:div>
    <w:div w:id="1471829411">
      <w:bodyDiv w:val="1"/>
      <w:marLeft w:val="0"/>
      <w:marRight w:val="0"/>
      <w:marTop w:val="0"/>
      <w:marBottom w:val="0"/>
      <w:divBdr>
        <w:top w:val="none" w:sz="0" w:space="0" w:color="auto"/>
        <w:left w:val="none" w:sz="0" w:space="0" w:color="auto"/>
        <w:bottom w:val="none" w:sz="0" w:space="0" w:color="auto"/>
        <w:right w:val="none" w:sz="0" w:space="0" w:color="auto"/>
      </w:divBdr>
    </w:div>
    <w:div w:id="1472599844">
      <w:bodyDiv w:val="1"/>
      <w:marLeft w:val="0"/>
      <w:marRight w:val="0"/>
      <w:marTop w:val="0"/>
      <w:marBottom w:val="0"/>
      <w:divBdr>
        <w:top w:val="none" w:sz="0" w:space="0" w:color="auto"/>
        <w:left w:val="none" w:sz="0" w:space="0" w:color="auto"/>
        <w:bottom w:val="none" w:sz="0" w:space="0" w:color="auto"/>
        <w:right w:val="none" w:sz="0" w:space="0" w:color="auto"/>
      </w:divBdr>
    </w:div>
    <w:div w:id="1473476990">
      <w:bodyDiv w:val="1"/>
      <w:marLeft w:val="0"/>
      <w:marRight w:val="0"/>
      <w:marTop w:val="0"/>
      <w:marBottom w:val="0"/>
      <w:divBdr>
        <w:top w:val="none" w:sz="0" w:space="0" w:color="auto"/>
        <w:left w:val="none" w:sz="0" w:space="0" w:color="auto"/>
        <w:bottom w:val="none" w:sz="0" w:space="0" w:color="auto"/>
        <w:right w:val="none" w:sz="0" w:space="0" w:color="auto"/>
      </w:divBdr>
    </w:div>
    <w:div w:id="1477644222">
      <w:bodyDiv w:val="1"/>
      <w:marLeft w:val="0"/>
      <w:marRight w:val="0"/>
      <w:marTop w:val="0"/>
      <w:marBottom w:val="0"/>
      <w:divBdr>
        <w:top w:val="none" w:sz="0" w:space="0" w:color="auto"/>
        <w:left w:val="none" w:sz="0" w:space="0" w:color="auto"/>
        <w:bottom w:val="none" w:sz="0" w:space="0" w:color="auto"/>
        <w:right w:val="none" w:sz="0" w:space="0" w:color="auto"/>
      </w:divBdr>
    </w:div>
    <w:div w:id="1477990983">
      <w:bodyDiv w:val="1"/>
      <w:marLeft w:val="0"/>
      <w:marRight w:val="0"/>
      <w:marTop w:val="0"/>
      <w:marBottom w:val="0"/>
      <w:divBdr>
        <w:top w:val="none" w:sz="0" w:space="0" w:color="auto"/>
        <w:left w:val="none" w:sz="0" w:space="0" w:color="auto"/>
        <w:bottom w:val="none" w:sz="0" w:space="0" w:color="auto"/>
        <w:right w:val="none" w:sz="0" w:space="0" w:color="auto"/>
      </w:divBdr>
    </w:div>
    <w:div w:id="1478036146">
      <w:bodyDiv w:val="1"/>
      <w:marLeft w:val="0"/>
      <w:marRight w:val="0"/>
      <w:marTop w:val="0"/>
      <w:marBottom w:val="0"/>
      <w:divBdr>
        <w:top w:val="none" w:sz="0" w:space="0" w:color="auto"/>
        <w:left w:val="none" w:sz="0" w:space="0" w:color="auto"/>
        <w:bottom w:val="none" w:sz="0" w:space="0" w:color="auto"/>
        <w:right w:val="none" w:sz="0" w:space="0" w:color="auto"/>
      </w:divBdr>
    </w:div>
    <w:div w:id="1478259925">
      <w:bodyDiv w:val="1"/>
      <w:marLeft w:val="0"/>
      <w:marRight w:val="0"/>
      <w:marTop w:val="0"/>
      <w:marBottom w:val="0"/>
      <w:divBdr>
        <w:top w:val="none" w:sz="0" w:space="0" w:color="auto"/>
        <w:left w:val="none" w:sz="0" w:space="0" w:color="auto"/>
        <w:bottom w:val="none" w:sz="0" w:space="0" w:color="auto"/>
        <w:right w:val="none" w:sz="0" w:space="0" w:color="auto"/>
      </w:divBdr>
    </w:div>
    <w:div w:id="1479495972">
      <w:bodyDiv w:val="1"/>
      <w:marLeft w:val="0"/>
      <w:marRight w:val="0"/>
      <w:marTop w:val="0"/>
      <w:marBottom w:val="0"/>
      <w:divBdr>
        <w:top w:val="none" w:sz="0" w:space="0" w:color="auto"/>
        <w:left w:val="none" w:sz="0" w:space="0" w:color="auto"/>
        <w:bottom w:val="none" w:sz="0" w:space="0" w:color="auto"/>
        <w:right w:val="none" w:sz="0" w:space="0" w:color="auto"/>
      </w:divBdr>
    </w:div>
    <w:div w:id="1480463887">
      <w:bodyDiv w:val="1"/>
      <w:marLeft w:val="0"/>
      <w:marRight w:val="0"/>
      <w:marTop w:val="0"/>
      <w:marBottom w:val="0"/>
      <w:divBdr>
        <w:top w:val="none" w:sz="0" w:space="0" w:color="auto"/>
        <w:left w:val="none" w:sz="0" w:space="0" w:color="auto"/>
        <w:bottom w:val="none" w:sz="0" w:space="0" w:color="auto"/>
        <w:right w:val="none" w:sz="0" w:space="0" w:color="auto"/>
      </w:divBdr>
    </w:div>
    <w:div w:id="1481653887">
      <w:bodyDiv w:val="1"/>
      <w:marLeft w:val="0"/>
      <w:marRight w:val="0"/>
      <w:marTop w:val="0"/>
      <w:marBottom w:val="0"/>
      <w:divBdr>
        <w:top w:val="none" w:sz="0" w:space="0" w:color="auto"/>
        <w:left w:val="none" w:sz="0" w:space="0" w:color="auto"/>
        <w:bottom w:val="none" w:sz="0" w:space="0" w:color="auto"/>
        <w:right w:val="none" w:sz="0" w:space="0" w:color="auto"/>
      </w:divBdr>
    </w:div>
    <w:div w:id="1483044104">
      <w:bodyDiv w:val="1"/>
      <w:marLeft w:val="0"/>
      <w:marRight w:val="0"/>
      <w:marTop w:val="0"/>
      <w:marBottom w:val="0"/>
      <w:divBdr>
        <w:top w:val="none" w:sz="0" w:space="0" w:color="auto"/>
        <w:left w:val="none" w:sz="0" w:space="0" w:color="auto"/>
        <w:bottom w:val="none" w:sz="0" w:space="0" w:color="auto"/>
        <w:right w:val="none" w:sz="0" w:space="0" w:color="auto"/>
      </w:divBdr>
    </w:div>
    <w:div w:id="1483499304">
      <w:bodyDiv w:val="1"/>
      <w:marLeft w:val="0"/>
      <w:marRight w:val="0"/>
      <w:marTop w:val="0"/>
      <w:marBottom w:val="0"/>
      <w:divBdr>
        <w:top w:val="none" w:sz="0" w:space="0" w:color="auto"/>
        <w:left w:val="none" w:sz="0" w:space="0" w:color="auto"/>
        <w:bottom w:val="none" w:sz="0" w:space="0" w:color="auto"/>
        <w:right w:val="none" w:sz="0" w:space="0" w:color="auto"/>
      </w:divBdr>
    </w:div>
    <w:div w:id="1483543166">
      <w:bodyDiv w:val="1"/>
      <w:marLeft w:val="0"/>
      <w:marRight w:val="0"/>
      <w:marTop w:val="0"/>
      <w:marBottom w:val="0"/>
      <w:divBdr>
        <w:top w:val="none" w:sz="0" w:space="0" w:color="auto"/>
        <w:left w:val="none" w:sz="0" w:space="0" w:color="auto"/>
        <w:bottom w:val="none" w:sz="0" w:space="0" w:color="auto"/>
        <w:right w:val="none" w:sz="0" w:space="0" w:color="auto"/>
      </w:divBdr>
    </w:div>
    <w:div w:id="1484003461">
      <w:bodyDiv w:val="1"/>
      <w:marLeft w:val="0"/>
      <w:marRight w:val="0"/>
      <w:marTop w:val="0"/>
      <w:marBottom w:val="0"/>
      <w:divBdr>
        <w:top w:val="none" w:sz="0" w:space="0" w:color="auto"/>
        <w:left w:val="none" w:sz="0" w:space="0" w:color="auto"/>
        <w:bottom w:val="none" w:sz="0" w:space="0" w:color="auto"/>
        <w:right w:val="none" w:sz="0" w:space="0" w:color="auto"/>
      </w:divBdr>
    </w:div>
    <w:div w:id="1486119909">
      <w:bodyDiv w:val="1"/>
      <w:marLeft w:val="0"/>
      <w:marRight w:val="0"/>
      <w:marTop w:val="0"/>
      <w:marBottom w:val="0"/>
      <w:divBdr>
        <w:top w:val="none" w:sz="0" w:space="0" w:color="auto"/>
        <w:left w:val="none" w:sz="0" w:space="0" w:color="auto"/>
        <w:bottom w:val="none" w:sz="0" w:space="0" w:color="auto"/>
        <w:right w:val="none" w:sz="0" w:space="0" w:color="auto"/>
      </w:divBdr>
    </w:div>
    <w:div w:id="1486508818">
      <w:bodyDiv w:val="1"/>
      <w:marLeft w:val="0"/>
      <w:marRight w:val="0"/>
      <w:marTop w:val="0"/>
      <w:marBottom w:val="0"/>
      <w:divBdr>
        <w:top w:val="none" w:sz="0" w:space="0" w:color="auto"/>
        <w:left w:val="none" w:sz="0" w:space="0" w:color="auto"/>
        <w:bottom w:val="none" w:sz="0" w:space="0" w:color="auto"/>
        <w:right w:val="none" w:sz="0" w:space="0" w:color="auto"/>
      </w:divBdr>
    </w:div>
    <w:div w:id="1488745979">
      <w:bodyDiv w:val="1"/>
      <w:marLeft w:val="0"/>
      <w:marRight w:val="0"/>
      <w:marTop w:val="0"/>
      <w:marBottom w:val="0"/>
      <w:divBdr>
        <w:top w:val="none" w:sz="0" w:space="0" w:color="auto"/>
        <w:left w:val="none" w:sz="0" w:space="0" w:color="auto"/>
        <w:bottom w:val="none" w:sz="0" w:space="0" w:color="auto"/>
        <w:right w:val="none" w:sz="0" w:space="0" w:color="auto"/>
      </w:divBdr>
    </w:div>
    <w:div w:id="1489706396">
      <w:bodyDiv w:val="1"/>
      <w:marLeft w:val="0"/>
      <w:marRight w:val="0"/>
      <w:marTop w:val="0"/>
      <w:marBottom w:val="0"/>
      <w:divBdr>
        <w:top w:val="none" w:sz="0" w:space="0" w:color="auto"/>
        <w:left w:val="none" w:sz="0" w:space="0" w:color="auto"/>
        <w:bottom w:val="none" w:sz="0" w:space="0" w:color="auto"/>
        <w:right w:val="none" w:sz="0" w:space="0" w:color="auto"/>
      </w:divBdr>
    </w:div>
    <w:div w:id="1489713025">
      <w:bodyDiv w:val="1"/>
      <w:marLeft w:val="0"/>
      <w:marRight w:val="0"/>
      <w:marTop w:val="0"/>
      <w:marBottom w:val="0"/>
      <w:divBdr>
        <w:top w:val="none" w:sz="0" w:space="0" w:color="auto"/>
        <w:left w:val="none" w:sz="0" w:space="0" w:color="auto"/>
        <w:bottom w:val="none" w:sz="0" w:space="0" w:color="auto"/>
        <w:right w:val="none" w:sz="0" w:space="0" w:color="auto"/>
      </w:divBdr>
    </w:div>
    <w:div w:id="1491211976">
      <w:bodyDiv w:val="1"/>
      <w:marLeft w:val="0"/>
      <w:marRight w:val="0"/>
      <w:marTop w:val="0"/>
      <w:marBottom w:val="0"/>
      <w:divBdr>
        <w:top w:val="none" w:sz="0" w:space="0" w:color="auto"/>
        <w:left w:val="none" w:sz="0" w:space="0" w:color="auto"/>
        <w:bottom w:val="none" w:sz="0" w:space="0" w:color="auto"/>
        <w:right w:val="none" w:sz="0" w:space="0" w:color="auto"/>
      </w:divBdr>
    </w:div>
    <w:div w:id="1491948914">
      <w:bodyDiv w:val="1"/>
      <w:marLeft w:val="0"/>
      <w:marRight w:val="0"/>
      <w:marTop w:val="0"/>
      <w:marBottom w:val="0"/>
      <w:divBdr>
        <w:top w:val="none" w:sz="0" w:space="0" w:color="auto"/>
        <w:left w:val="none" w:sz="0" w:space="0" w:color="auto"/>
        <w:bottom w:val="none" w:sz="0" w:space="0" w:color="auto"/>
        <w:right w:val="none" w:sz="0" w:space="0" w:color="auto"/>
      </w:divBdr>
    </w:div>
    <w:div w:id="1495337375">
      <w:bodyDiv w:val="1"/>
      <w:marLeft w:val="0"/>
      <w:marRight w:val="0"/>
      <w:marTop w:val="0"/>
      <w:marBottom w:val="0"/>
      <w:divBdr>
        <w:top w:val="none" w:sz="0" w:space="0" w:color="auto"/>
        <w:left w:val="none" w:sz="0" w:space="0" w:color="auto"/>
        <w:bottom w:val="none" w:sz="0" w:space="0" w:color="auto"/>
        <w:right w:val="none" w:sz="0" w:space="0" w:color="auto"/>
      </w:divBdr>
    </w:div>
    <w:div w:id="1495872079">
      <w:bodyDiv w:val="1"/>
      <w:marLeft w:val="0"/>
      <w:marRight w:val="0"/>
      <w:marTop w:val="0"/>
      <w:marBottom w:val="0"/>
      <w:divBdr>
        <w:top w:val="none" w:sz="0" w:space="0" w:color="auto"/>
        <w:left w:val="none" w:sz="0" w:space="0" w:color="auto"/>
        <w:bottom w:val="none" w:sz="0" w:space="0" w:color="auto"/>
        <w:right w:val="none" w:sz="0" w:space="0" w:color="auto"/>
      </w:divBdr>
    </w:div>
    <w:div w:id="1496070422">
      <w:bodyDiv w:val="1"/>
      <w:marLeft w:val="0"/>
      <w:marRight w:val="0"/>
      <w:marTop w:val="0"/>
      <w:marBottom w:val="0"/>
      <w:divBdr>
        <w:top w:val="none" w:sz="0" w:space="0" w:color="auto"/>
        <w:left w:val="none" w:sz="0" w:space="0" w:color="auto"/>
        <w:bottom w:val="none" w:sz="0" w:space="0" w:color="auto"/>
        <w:right w:val="none" w:sz="0" w:space="0" w:color="auto"/>
      </w:divBdr>
    </w:div>
    <w:div w:id="1496802261">
      <w:bodyDiv w:val="1"/>
      <w:marLeft w:val="0"/>
      <w:marRight w:val="0"/>
      <w:marTop w:val="0"/>
      <w:marBottom w:val="0"/>
      <w:divBdr>
        <w:top w:val="none" w:sz="0" w:space="0" w:color="auto"/>
        <w:left w:val="none" w:sz="0" w:space="0" w:color="auto"/>
        <w:bottom w:val="none" w:sz="0" w:space="0" w:color="auto"/>
        <w:right w:val="none" w:sz="0" w:space="0" w:color="auto"/>
      </w:divBdr>
    </w:div>
    <w:div w:id="1497262293">
      <w:bodyDiv w:val="1"/>
      <w:marLeft w:val="0"/>
      <w:marRight w:val="0"/>
      <w:marTop w:val="0"/>
      <w:marBottom w:val="0"/>
      <w:divBdr>
        <w:top w:val="none" w:sz="0" w:space="0" w:color="auto"/>
        <w:left w:val="none" w:sz="0" w:space="0" w:color="auto"/>
        <w:bottom w:val="none" w:sz="0" w:space="0" w:color="auto"/>
        <w:right w:val="none" w:sz="0" w:space="0" w:color="auto"/>
      </w:divBdr>
    </w:div>
    <w:div w:id="1498227794">
      <w:bodyDiv w:val="1"/>
      <w:marLeft w:val="0"/>
      <w:marRight w:val="0"/>
      <w:marTop w:val="0"/>
      <w:marBottom w:val="0"/>
      <w:divBdr>
        <w:top w:val="none" w:sz="0" w:space="0" w:color="auto"/>
        <w:left w:val="none" w:sz="0" w:space="0" w:color="auto"/>
        <w:bottom w:val="none" w:sz="0" w:space="0" w:color="auto"/>
        <w:right w:val="none" w:sz="0" w:space="0" w:color="auto"/>
      </w:divBdr>
    </w:div>
    <w:div w:id="1498380655">
      <w:bodyDiv w:val="1"/>
      <w:marLeft w:val="0"/>
      <w:marRight w:val="0"/>
      <w:marTop w:val="0"/>
      <w:marBottom w:val="0"/>
      <w:divBdr>
        <w:top w:val="none" w:sz="0" w:space="0" w:color="auto"/>
        <w:left w:val="none" w:sz="0" w:space="0" w:color="auto"/>
        <w:bottom w:val="none" w:sz="0" w:space="0" w:color="auto"/>
        <w:right w:val="none" w:sz="0" w:space="0" w:color="auto"/>
      </w:divBdr>
    </w:div>
    <w:div w:id="1500733174">
      <w:bodyDiv w:val="1"/>
      <w:marLeft w:val="0"/>
      <w:marRight w:val="0"/>
      <w:marTop w:val="0"/>
      <w:marBottom w:val="0"/>
      <w:divBdr>
        <w:top w:val="none" w:sz="0" w:space="0" w:color="auto"/>
        <w:left w:val="none" w:sz="0" w:space="0" w:color="auto"/>
        <w:bottom w:val="none" w:sz="0" w:space="0" w:color="auto"/>
        <w:right w:val="none" w:sz="0" w:space="0" w:color="auto"/>
      </w:divBdr>
    </w:div>
    <w:div w:id="1501968056">
      <w:bodyDiv w:val="1"/>
      <w:marLeft w:val="0"/>
      <w:marRight w:val="0"/>
      <w:marTop w:val="0"/>
      <w:marBottom w:val="0"/>
      <w:divBdr>
        <w:top w:val="none" w:sz="0" w:space="0" w:color="auto"/>
        <w:left w:val="none" w:sz="0" w:space="0" w:color="auto"/>
        <w:bottom w:val="none" w:sz="0" w:space="0" w:color="auto"/>
        <w:right w:val="none" w:sz="0" w:space="0" w:color="auto"/>
      </w:divBdr>
    </w:div>
    <w:div w:id="1504007162">
      <w:bodyDiv w:val="1"/>
      <w:marLeft w:val="0"/>
      <w:marRight w:val="0"/>
      <w:marTop w:val="0"/>
      <w:marBottom w:val="0"/>
      <w:divBdr>
        <w:top w:val="none" w:sz="0" w:space="0" w:color="auto"/>
        <w:left w:val="none" w:sz="0" w:space="0" w:color="auto"/>
        <w:bottom w:val="none" w:sz="0" w:space="0" w:color="auto"/>
        <w:right w:val="none" w:sz="0" w:space="0" w:color="auto"/>
      </w:divBdr>
    </w:div>
    <w:div w:id="1504083881">
      <w:bodyDiv w:val="1"/>
      <w:marLeft w:val="0"/>
      <w:marRight w:val="0"/>
      <w:marTop w:val="0"/>
      <w:marBottom w:val="0"/>
      <w:divBdr>
        <w:top w:val="none" w:sz="0" w:space="0" w:color="auto"/>
        <w:left w:val="none" w:sz="0" w:space="0" w:color="auto"/>
        <w:bottom w:val="none" w:sz="0" w:space="0" w:color="auto"/>
        <w:right w:val="none" w:sz="0" w:space="0" w:color="auto"/>
      </w:divBdr>
    </w:div>
    <w:div w:id="1504392629">
      <w:bodyDiv w:val="1"/>
      <w:marLeft w:val="0"/>
      <w:marRight w:val="0"/>
      <w:marTop w:val="0"/>
      <w:marBottom w:val="0"/>
      <w:divBdr>
        <w:top w:val="none" w:sz="0" w:space="0" w:color="auto"/>
        <w:left w:val="none" w:sz="0" w:space="0" w:color="auto"/>
        <w:bottom w:val="none" w:sz="0" w:space="0" w:color="auto"/>
        <w:right w:val="none" w:sz="0" w:space="0" w:color="auto"/>
      </w:divBdr>
    </w:div>
    <w:div w:id="1506553622">
      <w:bodyDiv w:val="1"/>
      <w:marLeft w:val="0"/>
      <w:marRight w:val="0"/>
      <w:marTop w:val="0"/>
      <w:marBottom w:val="0"/>
      <w:divBdr>
        <w:top w:val="none" w:sz="0" w:space="0" w:color="auto"/>
        <w:left w:val="none" w:sz="0" w:space="0" w:color="auto"/>
        <w:bottom w:val="none" w:sz="0" w:space="0" w:color="auto"/>
        <w:right w:val="none" w:sz="0" w:space="0" w:color="auto"/>
      </w:divBdr>
    </w:div>
    <w:div w:id="1507668154">
      <w:bodyDiv w:val="1"/>
      <w:marLeft w:val="0"/>
      <w:marRight w:val="0"/>
      <w:marTop w:val="0"/>
      <w:marBottom w:val="0"/>
      <w:divBdr>
        <w:top w:val="none" w:sz="0" w:space="0" w:color="auto"/>
        <w:left w:val="none" w:sz="0" w:space="0" w:color="auto"/>
        <w:bottom w:val="none" w:sz="0" w:space="0" w:color="auto"/>
        <w:right w:val="none" w:sz="0" w:space="0" w:color="auto"/>
      </w:divBdr>
    </w:div>
    <w:div w:id="1510409547">
      <w:bodyDiv w:val="1"/>
      <w:marLeft w:val="0"/>
      <w:marRight w:val="0"/>
      <w:marTop w:val="0"/>
      <w:marBottom w:val="0"/>
      <w:divBdr>
        <w:top w:val="none" w:sz="0" w:space="0" w:color="auto"/>
        <w:left w:val="none" w:sz="0" w:space="0" w:color="auto"/>
        <w:bottom w:val="none" w:sz="0" w:space="0" w:color="auto"/>
        <w:right w:val="none" w:sz="0" w:space="0" w:color="auto"/>
      </w:divBdr>
    </w:div>
    <w:div w:id="1510873813">
      <w:bodyDiv w:val="1"/>
      <w:marLeft w:val="0"/>
      <w:marRight w:val="0"/>
      <w:marTop w:val="0"/>
      <w:marBottom w:val="0"/>
      <w:divBdr>
        <w:top w:val="none" w:sz="0" w:space="0" w:color="auto"/>
        <w:left w:val="none" w:sz="0" w:space="0" w:color="auto"/>
        <w:bottom w:val="none" w:sz="0" w:space="0" w:color="auto"/>
        <w:right w:val="none" w:sz="0" w:space="0" w:color="auto"/>
      </w:divBdr>
    </w:div>
    <w:div w:id="1511024221">
      <w:bodyDiv w:val="1"/>
      <w:marLeft w:val="0"/>
      <w:marRight w:val="0"/>
      <w:marTop w:val="0"/>
      <w:marBottom w:val="0"/>
      <w:divBdr>
        <w:top w:val="none" w:sz="0" w:space="0" w:color="auto"/>
        <w:left w:val="none" w:sz="0" w:space="0" w:color="auto"/>
        <w:bottom w:val="none" w:sz="0" w:space="0" w:color="auto"/>
        <w:right w:val="none" w:sz="0" w:space="0" w:color="auto"/>
      </w:divBdr>
    </w:div>
    <w:div w:id="1511137340">
      <w:bodyDiv w:val="1"/>
      <w:marLeft w:val="0"/>
      <w:marRight w:val="0"/>
      <w:marTop w:val="0"/>
      <w:marBottom w:val="0"/>
      <w:divBdr>
        <w:top w:val="none" w:sz="0" w:space="0" w:color="auto"/>
        <w:left w:val="none" w:sz="0" w:space="0" w:color="auto"/>
        <w:bottom w:val="none" w:sz="0" w:space="0" w:color="auto"/>
        <w:right w:val="none" w:sz="0" w:space="0" w:color="auto"/>
      </w:divBdr>
    </w:div>
    <w:div w:id="1512834697">
      <w:bodyDiv w:val="1"/>
      <w:marLeft w:val="0"/>
      <w:marRight w:val="0"/>
      <w:marTop w:val="0"/>
      <w:marBottom w:val="0"/>
      <w:divBdr>
        <w:top w:val="none" w:sz="0" w:space="0" w:color="auto"/>
        <w:left w:val="none" w:sz="0" w:space="0" w:color="auto"/>
        <w:bottom w:val="none" w:sz="0" w:space="0" w:color="auto"/>
        <w:right w:val="none" w:sz="0" w:space="0" w:color="auto"/>
      </w:divBdr>
    </w:div>
    <w:div w:id="1513909365">
      <w:bodyDiv w:val="1"/>
      <w:marLeft w:val="0"/>
      <w:marRight w:val="0"/>
      <w:marTop w:val="0"/>
      <w:marBottom w:val="0"/>
      <w:divBdr>
        <w:top w:val="none" w:sz="0" w:space="0" w:color="auto"/>
        <w:left w:val="none" w:sz="0" w:space="0" w:color="auto"/>
        <w:bottom w:val="none" w:sz="0" w:space="0" w:color="auto"/>
        <w:right w:val="none" w:sz="0" w:space="0" w:color="auto"/>
      </w:divBdr>
    </w:div>
    <w:div w:id="1514150901">
      <w:bodyDiv w:val="1"/>
      <w:marLeft w:val="0"/>
      <w:marRight w:val="0"/>
      <w:marTop w:val="0"/>
      <w:marBottom w:val="0"/>
      <w:divBdr>
        <w:top w:val="none" w:sz="0" w:space="0" w:color="auto"/>
        <w:left w:val="none" w:sz="0" w:space="0" w:color="auto"/>
        <w:bottom w:val="none" w:sz="0" w:space="0" w:color="auto"/>
        <w:right w:val="none" w:sz="0" w:space="0" w:color="auto"/>
      </w:divBdr>
    </w:div>
    <w:div w:id="1514759228">
      <w:bodyDiv w:val="1"/>
      <w:marLeft w:val="0"/>
      <w:marRight w:val="0"/>
      <w:marTop w:val="0"/>
      <w:marBottom w:val="0"/>
      <w:divBdr>
        <w:top w:val="none" w:sz="0" w:space="0" w:color="auto"/>
        <w:left w:val="none" w:sz="0" w:space="0" w:color="auto"/>
        <w:bottom w:val="none" w:sz="0" w:space="0" w:color="auto"/>
        <w:right w:val="none" w:sz="0" w:space="0" w:color="auto"/>
      </w:divBdr>
    </w:div>
    <w:div w:id="1514954416">
      <w:bodyDiv w:val="1"/>
      <w:marLeft w:val="0"/>
      <w:marRight w:val="0"/>
      <w:marTop w:val="0"/>
      <w:marBottom w:val="0"/>
      <w:divBdr>
        <w:top w:val="none" w:sz="0" w:space="0" w:color="auto"/>
        <w:left w:val="none" w:sz="0" w:space="0" w:color="auto"/>
        <w:bottom w:val="none" w:sz="0" w:space="0" w:color="auto"/>
        <w:right w:val="none" w:sz="0" w:space="0" w:color="auto"/>
      </w:divBdr>
    </w:div>
    <w:div w:id="1515731705">
      <w:bodyDiv w:val="1"/>
      <w:marLeft w:val="0"/>
      <w:marRight w:val="0"/>
      <w:marTop w:val="0"/>
      <w:marBottom w:val="0"/>
      <w:divBdr>
        <w:top w:val="none" w:sz="0" w:space="0" w:color="auto"/>
        <w:left w:val="none" w:sz="0" w:space="0" w:color="auto"/>
        <w:bottom w:val="none" w:sz="0" w:space="0" w:color="auto"/>
        <w:right w:val="none" w:sz="0" w:space="0" w:color="auto"/>
      </w:divBdr>
    </w:div>
    <w:div w:id="1516380466">
      <w:bodyDiv w:val="1"/>
      <w:marLeft w:val="0"/>
      <w:marRight w:val="0"/>
      <w:marTop w:val="0"/>
      <w:marBottom w:val="0"/>
      <w:divBdr>
        <w:top w:val="none" w:sz="0" w:space="0" w:color="auto"/>
        <w:left w:val="none" w:sz="0" w:space="0" w:color="auto"/>
        <w:bottom w:val="none" w:sz="0" w:space="0" w:color="auto"/>
        <w:right w:val="none" w:sz="0" w:space="0" w:color="auto"/>
      </w:divBdr>
    </w:div>
    <w:div w:id="1517961577">
      <w:bodyDiv w:val="1"/>
      <w:marLeft w:val="0"/>
      <w:marRight w:val="0"/>
      <w:marTop w:val="0"/>
      <w:marBottom w:val="0"/>
      <w:divBdr>
        <w:top w:val="none" w:sz="0" w:space="0" w:color="auto"/>
        <w:left w:val="none" w:sz="0" w:space="0" w:color="auto"/>
        <w:bottom w:val="none" w:sz="0" w:space="0" w:color="auto"/>
        <w:right w:val="none" w:sz="0" w:space="0" w:color="auto"/>
      </w:divBdr>
    </w:div>
    <w:div w:id="1518621014">
      <w:bodyDiv w:val="1"/>
      <w:marLeft w:val="0"/>
      <w:marRight w:val="0"/>
      <w:marTop w:val="0"/>
      <w:marBottom w:val="0"/>
      <w:divBdr>
        <w:top w:val="none" w:sz="0" w:space="0" w:color="auto"/>
        <w:left w:val="none" w:sz="0" w:space="0" w:color="auto"/>
        <w:bottom w:val="none" w:sz="0" w:space="0" w:color="auto"/>
        <w:right w:val="none" w:sz="0" w:space="0" w:color="auto"/>
      </w:divBdr>
    </w:div>
    <w:div w:id="1518735751">
      <w:bodyDiv w:val="1"/>
      <w:marLeft w:val="0"/>
      <w:marRight w:val="0"/>
      <w:marTop w:val="0"/>
      <w:marBottom w:val="0"/>
      <w:divBdr>
        <w:top w:val="none" w:sz="0" w:space="0" w:color="auto"/>
        <w:left w:val="none" w:sz="0" w:space="0" w:color="auto"/>
        <w:bottom w:val="none" w:sz="0" w:space="0" w:color="auto"/>
        <w:right w:val="none" w:sz="0" w:space="0" w:color="auto"/>
      </w:divBdr>
    </w:div>
    <w:div w:id="1519080673">
      <w:bodyDiv w:val="1"/>
      <w:marLeft w:val="0"/>
      <w:marRight w:val="0"/>
      <w:marTop w:val="0"/>
      <w:marBottom w:val="0"/>
      <w:divBdr>
        <w:top w:val="none" w:sz="0" w:space="0" w:color="auto"/>
        <w:left w:val="none" w:sz="0" w:space="0" w:color="auto"/>
        <w:bottom w:val="none" w:sz="0" w:space="0" w:color="auto"/>
        <w:right w:val="none" w:sz="0" w:space="0" w:color="auto"/>
      </w:divBdr>
    </w:div>
    <w:div w:id="1520388399">
      <w:bodyDiv w:val="1"/>
      <w:marLeft w:val="0"/>
      <w:marRight w:val="0"/>
      <w:marTop w:val="0"/>
      <w:marBottom w:val="0"/>
      <w:divBdr>
        <w:top w:val="none" w:sz="0" w:space="0" w:color="auto"/>
        <w:left w:val="none" w:sz="0" w:space="0" w:color="auto"/>
        <w:bottom w:val="none" w:sz="0" w:space="0" w:color="auto"/>
        <w:right w:val="none" w:sz="0" w:space="0" w:color="auto"/>
      </w:divBdr>
    </w:div>
    <w:div w:id="1520583345">
      <w:bodyDiv w:val="1"/>
      <w:marLeft w:val="0"/>
      <w:marRight w:val="0"/>
      <w:marTop w:val="0"/>
      <w:marBottom w:val="0"/>
      <w:divBdr>
        <w:top w:val="none" w:sz="0" w:space="0" w:color="auto"/>
        <w:left w:val="none" w:sz="0" w:space="0" w:color="auto"/>
        <w:bottom w:val="none" w:sz="0" w:space="0" w:color="auto"/>
        <w:right w:val="none" w:sz="0" w:space="0" w:color="auto"/>
      </w:divBdr>
    </w:div>
    <w:div w:id="1520851936">
      <w:bodyDiv w:val="1"/>
      <w:marLeft w:val="0"/>
      <w:marRight w:val="0"/>
      <w:marTop w:val="0"/>
      <w:marBottom w:val="0"/>
      <w:divBdr>
        <w:top w:val="none" w:sz="0" w:space="0" w:color="auto"/>
        <w:left w:val="none" w:sz="0" w:space="0" w:color="auto"/>
        <w:bottom w:val="none" w:sz="0" w:space="0" w:color="auto"/>
        <w:right w:val="none" w:sz="0" w:space="0" w:color="auto"/>
      </w:divBdr>
    </w:div>
    <w:div w:id="1521042046">
      <w:bodyDiv w:val="1"/>
      <w:marLeft w:val="0"/>
      <w:marRight w:val="0"/>
      <w:marTop w:val="0"/>
      <w:marBottom w:val="0"/>
      <w:divBdr>
        <w:top w:val="none" w:sz="0" w:space="0" w:color="auto"/>
        <w:left w:val="none" w:sz="0" w:space="0" w:color="auto"/>
        <w:bottom w:val="none" w:sz="0" w:space="0" w:color="auto"/>
        <w:right w:val="none" w:sz="0" w:space="0" w:color="auto"/>
      </w:divBdr>
    </w:div>
    <w:div w:id="1521241726">
      <w:bodyDiv w:val="1"/>
      <w:marLeft w:val="0"/>
      <w:marRight w:val="0"/>
      <w:marTop w:val="0"/>
      <w:marBottom w:val="0"/>
      <w:divBdr>
        <w:top w:val="none" w:sz="0" w:space="0" w:color="auto"/>
        <w:left w:val="none" w:sz="0" w:space="0" w:color="auto"/>
        <w:bottom w:val="none" w:sz="0" w:space="0" w:color="auto"/>
        <w:right w:val="none" w:sz="0" w:space="0" w:color="auto"/>
      </w:divBdr>
    </w:div>
    <w:div w:id="1521313101">
      <w:bodyDiv w:val="1"/>
      <w:marLeft w:val="0"/>
      <w:marRight w:val="0"/>
      <w:marTop w:val="0"/>
      <w:marBottom w:val="0"/>
      <w:divBdr>
        <w:top w:val="none" w:sz="0" w:space="0" w:color="auto"/>
        <w:left w:val="none" w:sz="0" w:space="0" w:color="auto"/>
        <w:bottom w:val="none" w:sz="0" w:space="0" w:color="auto"/>
        <w:right w:val="none" w:sz="0" w:space="0" w:color="auto"/>
      </w:divBdr>
    </w:div>
    <w:div w:id="1521698579">
      <w:bodyDiv w:val="1"/>
      <w:marLeft w:val="0"/>
      <w:marRight w:val="0"/>
      <w:marTop w:val="0"/>
      <w:marBottom w:val="0"/>
      <w:divBdr>
        <w:top w:val="none" w:sz="0" w:space="0" w:color="auto"/>
        <w:left w:val="none" w:sz="0" w:space="0" w:color="auto"/>
        <w:bottom w:val="none" w:sz="0" w:space="0" w:color="auto"/>
        <w:right w:val="none" w:sz="0" w:space="0" w:color="auto"/>
      </w:divBdr>
    </w:div>
    <w:div w:id="1522235087">
      <w:bodyDiv w:val="1"/>
      <w:marLeft w:val="0"/>
      <w:marRight w:val="0"/>
      <w:marTop w:val="0"/>
      <w:marBottom w:val="0"/>
      <w:divBdr>
        <w:top w:val="none" w:sz="0" w:space="0" w:color="auto"/>
        <w:left w:val="none" w:sz="0" w:space="0" w:color="auto"/>
        <w:bottom w:val="none" w:sz="0" w:space="0" w:color="auto"/>
        <w:right w:val="none" w:sz="0" w:space="0" w:color="auto"/>
      </w:divBdr>
    </w:div>
    <w:div w:id="1523127828">
      <w:bodyDiv w:val="1"/>
      <w:marLeft w:val="0"/>
      <w:marRight w:val="0"/>
      <w:marTop w:val="0"/>
      <w:marBottom w:val="0"/>
      <w:divBdr>
        <w:top w:val="none" w:sz="0" w:space="0" w:color="auto"/>
        <w:left w:val="none" w:sz="0" w:space="0" w:color="auto"/>
        <w:bottom w:val="none" w:sz="0" w:space="0" w:color="auto"/>
        <w:right w:val="none" w:sz="0" w:space="0" w:color="auto"/>
      </w:divBdr>
    </w:div>
    <w:div w:id="1524434621">
      <w:bodyDiv w:val="1"/>
      <w:marLeft w:val="0"/>
      <w:marRight w:val="0"/>
      <w:marTop w:val="0"/>
      <w:marBottom w:val="0"/>
      <w:divBdr>
        <w:top w:val="none" w:sz="0" w:space="0" w:color="auto"/>
        <w:left w:val="none" w:sz="0" w:space="0" w:color="auto"/>
        <w:bottom w:val="none" w:sz="0" w:space="0" w:color="auto"/>
        <w:right w:val="none" w:sz="0" w:space="0" w:color="auto"/>
      </w:divBdr>
    </w:div>
    <w:div w:id="1527333445">
      <w:bodyDiv w:val="1"/>
      <w:marLeft w:val="0"/>
      <w:marRight w:val="0"/>
      <w:marTop w:val="0"/>
      <w:marBottom w:val="0"/>
      <w:divBdr>
        <w:top w:val="none" w:sz="0" w:space="0" w:color="auto"/>
        <w:left w:val="none" w:sz="0" w:space="0" w:color="auto"/>
        <w:bottom w:val="none" w:sz="0" w:space="0" w:color="auto"/>
        <w:right w:val="none" w:sz="0" w:space="0" w:color="auto"/>
      </w:divBdr>
    </w:div>
    <w:div w:id="1530027384">
      <w:bodyDiv w:val="1"/>
      <w:marLeft w:val="0"/>
      <w:marRight w:val="0"/>
      <w:marTop w:val="0"/>
      <w:marBottom w:val="0"/>
      <w:divBdr>
        <w:top w:val="none" w:sz="0" w:space="0" w:color="auto"/>
        <w:left w:val="none" w:sz="0" w:space="0" w:color="auto"/>
        <w:bottom w:val="none" w:sz="0" w:space="0" w:color="auto"/>
        <w:right w:val="none" w:sz="0" w:space="0" w:color="auto"/>
      </w:divBdr>
    </w:div>
    <w:div w:id="1530601170">
      <w:bodyDiv w:val="1"/>
      <w:marLeft w:val="0"/>
      <w:marRight w:val="0"/>
      <w:marTop w:val="0"/>
      <w:marBottom w:val="0"/>
      <w:divBdr>
        <w:top w:val="none" w:sz="0" w:space="0" w:color="auto"/>
        <w:left w:val="none" w:sz="0" w:space="0" w:color="auto"/>
        <w:bottom w:val="none" w:sz="0" w:space="0" w:color="auto"/>
        <w:right w:val="none" w:sz="0" w:space="0" w:color="auto"/>
      </w:divBdr>
    </w:div>
    <w:div w:id="1534611215">
      <w:bodyDiv w:val="1"/>
      <w:marLeft w:val="0"/>
      <w:marRight w:val="0"/>
      <w:marTop w:val="0"/>
      <w:marBottom w:val="0"/>
      <w:divBdr>
        <w:top w:val="none" w:sz="0" w:space="0" w:color="auto"/>
        <w:left w:val="none" w:sz="0" w:space="0" w:color="auto"/>
        <w:bottom w:val="none" w:sz="0" w:space="0" w:color="auto"/>
        <w:right w:val="none" w:sz="0" w:space="0" w:color="auto"/>
      </w:divBdr>
    </w:div>
    <w:div w:id="1536040986">
      <w:bodyDiv w:val="1"/>
      <w:marLeft w:val="0"/>
      <w:marRight w:val="0"/>
      <w:marTop w:val="0"/>
      <w:marBottom w:val="0"/>
      <w:divBdr>
        <w:top w:val="none" w:sz="0" w:space="0" w:color="auto"/>
        <w:left w:val="none" w:sz="0" w:space="0" w:color="auto"/>
        <w:bottom w:val="none" w:sz="0" w:space="0" w:color="auto"/>
        <w:right w:val="none" w:sz="0" w:space="0" w:color="auto"/>
      </w:divBdr>
    </w:div>
    <w:div w:id="1536892807">
      <w:bodyDiv w:val="1"/>
      <w:marLeft w:val="0"/>
      <w:marRight w:val="0"/>
      <w:marTop w:val="0"/>
      <w:marBottom w:val="0"/>
      <w:divBdr>
        <w:top w:val="none" w:sz="0" w:space="0" w:color="auto"/>
        <w:left w:val="none" w:sz="0" w:space="0" w:color="auto"/>
        <w:bottom w:val="none" w:sz="0" w:space="0" w:color="auto"/>
        <w:right w:val="none" w:sz="0" w:space="0" w:color="auto"/>
      </w:divBdr>
    </w:div>
    <w:div w:id="1537692568">
      <w:bodyDiv w:val="1"/>
      <w:marLeft w:val="0"/>
      <w:marRight w:val="0"/>
      <w:marTop w:val="0"/>
      <w:marBottom w:val="0"/>
      <w:divBdr>
        <w:top w:val="none" w:sz="0" w:space="0" w:color="auto"/>
        <w:left w:val="none" w:sz="0" w:space="0" w:color="auto"/>
        <w:bottom w:val="none" w:sz="0" w:space="0" w:color="auto"/>
        <w:right w:val="none" w:sz="0" w:space="0" w:color="auto"/>
      </w:divBdr>
    </w:div>
    <w:div w:id="1540824740">
      <w:bodyDiv w:val="1"/>
      <w:marLeft w:val="0"/>
      <w:marRight w:val="0"/>
      <w:marTop w:val="0"/>
      <w:marBottom w:val="0"/>
      <w:divBdr>
        <w:top w:val="none" w:sz="0" w:space="0" w:color="auto"/>
        <w:left w:val="none" w:sz="0" w:space="0" w:color="auto"/>
        <w:bottom w:val="none" w:sz="0" w:space="0" w:color="auto"/>
        <w:right w:val="none" w:sz="0" w:space="0" w:color="auto"/>
      </w:divBdr>
    </w:div>
    <w:div w:id="1540970456">
      <w:bodyDiv w:val="1"/>
      <w:marLeft w:val="0"/>
      <w:marRight w:val="0"/>
      <w:marTop w:val="0"/>
      <w:marBottom w:val="0"/>
      <w:divBdr>
        <w:top w:val="none" w:sz="0" w:space="0" w:color="auto"/>
        <w:left w:val="none" w:sz="0" w:space="0" w:color="auto"/>
        <w:bottom w:val="none" w:sz="0" w:space="0" w:color="auto"/>
        <w:right w:val="none" w:sz="0" w:space="0" w:color="auto"/>
      </w:divBdr>
    </w:div>
    <w:div w:id="1541480839">
      <w:bodyDiv w:val="1"/>
      <w:marLeft w:val="0"/>
      <w:marRight w:val="0"/>
      <w:marTop w:val="0"/>
      <w:marBottom w:val="0"/>
      <w:divBdr>
        <w:top w:val="none" w:sz="0" w:space="0" w:color="auto"/>
        <w:left w:val="none" w:sz="0" w:space="0" w:color="auto"/>
        <w:bottom w:val="none" w:sz="0" w:space="0" w:color="auto"/>
        <w:right w:val="none" w:sz="0" w:space="0" w:color="auto"/>
      </w:divBdr>
    </w:div>
    <w:div w:id="1542589469">
      <w:bodyDiv w:val="1"/>
      <w:marLeft w:val="0"/>
      <w:marRight w:val="0"/>
      <w:marTop w:val="0"/>
      <w:marBottom w:val="0"/>
      <w:divBdr>
        <w:top w:val="none" w:sz="0" w:space="0" w:color="auto"/>
        <w:left w:val="none" w:sz="0" w:space="0" w:color="auto"/>
        <w:bottom w:val="none" w:sz="0" w:space="0" w:color="auto"/>
        <w:right w:val="none" w:sz="0" w:space="0" w:color="auto"/>
      </w:divBdr>
    </w:div>
    <w:div w:id="1543245875">
      <w:bodyDiv w:val="1"/>
      <w:marLeft w:val="0"/>
      <w:marRight w:val="0"/>
      <w:marTop w:val="0"/>
      <w:marBottom w:val="0"/>
      <w:divBdr>
        <w:top w:val="none" w:sz="0" w:space="0" w:color="auto"/>
        <w:left w:val="none" w:sz="0" w:space="0" w:color="auto"/>
        <w:bottom w:val="none" w:sz="0" w:space="0" w:color="auto"/>
        <w:right w:val="none" w:sz="0" w:space="0" w:color="auto"/>
      </w:divBdr>
    </w:div>
    <w:div w:id="1543786665">
      <w:bodyDiv w:val="1"/>
      <w:marLeft w:val="0"/>
      <w:marRight w:val="0"/>
      <w:marTop w:val="0"/>
      <w:marBottom w:val="0"/>
      <w:divBdr>
        <w:top w:val="none" w:sz="0" w:space="0" w:color="auto"/>
        <w:left w:val="none" w:sz="0" w:space="0" w:color="auto"/>
        <w:bottom w:val="none" w:sz="0" w:space="0" w:color="auto"/>
        <w:right w:val="none" w:sz="0" w:space="0" w:color="auto"/>
      </w:divBdr>
    </w:div>
    <w:div w:id="1544247809">
      <w:bodyDiv w:val="1"/>
      <w:marLeft w:val="0"/>
      <w:marRight w:val="0"/>
      <w:marTop w:val="0"/>
      <w:marBottom w:val="0"/>
      <w:divBdr>
        <w:top w:val="none" w:sz="0" w:space="0" w:color="auto"/>
        <w:left w:val="none" w:sz="0" w:space="0" w:color="auto"/>
        <w:bottom w:val="none" w:sz="0" w:space="0" w:color="auto"/>
        <w:right w:val="none" w:sz="0" w:space="0" w:color="auto"/>
      </w:divBdr>
    </w:div>
    <w:div w:id="1544516216">
      <w:bodyDiv w:val="1"/>
      <w:marLeft w:val="0"/>
      <w:marRight w:val="0"/>
      <w:marTop w:val="0"/>
      <w:marBottom w:val="0"/>
      <w:divBdr>
        <w:top w:val="none" w:sz="0" w:space="0" w:color="auto"/>
        <w:left w:val="none" w:sz="0" w:space="0" w:color="auto"/>
        <w:bottom w:val="none" w:sz="0" w:space="0" w:color="auto"/>
        <w:right w:val="none" w:sz="0" w:space="0" w:color="auto"/>
      </w:divBdr>
    </w:div>
    <w:div w:id="1545945442">
      <w:bodyDiv w:val="1"/>
      <w:marLeft w:val="0"/>
      <w:marRight w:val="0"/>
      <w:marTop w:val="0"/>
      <w:marBottom w:val="0"/>
      <w:divBdr>
        <w:top w:val="none" w:sz="0" w:space="0" w:color="auto"/>
        <w:left w:val="none" w:sz="0" w:space="0" w:color="auto"/>
        <w:bottom w:val="none" w:sz="0" w:space="0" w:color="auto"/>
        <w:right w:val="none" w:sz="0" w:space="0" w:color="auto"/>
      </w:divBdr>
    </w:div>
    <w:div w:id="1546020416">
      <w:bodyDiv w:val="1"/>
      <w:marLeft w:val="0"/>
      <w:marRight w:val="0"/>
      <w:marTop w:val="0"/>
      <w:marBottom w:val="0"/>
      <w:divBdr>
        <w:top w:val="none" w:sz="0" w:space="0" w:color="auto"/>
        <w:left w:val="none" w:sz="0" w:space="0" w:color="auto"/>
        <w:bottom w:val="none" w:sz="0" w:space="0" w:color="auto"/>
        <w:right w:val="none" w:sz="0" w:space="0" w:color="auto"/>
      </w:divBdr>
    </w:div>
    <w:div w:id="1546216679">
      <w:bodyDiv w:val="1"/>
      <w:marLeft w:val="0"/>
      <w:marRight w:val="0"/>
      <w:marTop w:val="0"/>
      <w:marBottom w:val="0"/>
      <w:divBdr>
        <w:top w:val="none" w:sz="0" w:space="0" w:color="auto"/>
        <w:left w:val="none" w:sz="0" w:space="0" w:color="auto"/>
        <w:bottom w:val="none" w:sz="0" w:space="0" w:color="auto"/>
        <w:right w:val="none" w:sz="0" w:space="0" w:color="auto"/>
      </w:divBdr>
    </w:div>
    <w:div w:id="1546716806">
      <w:bodyDiv w:val="1"/>
      <w:marLeft w:val="0"/>
      <w:marRight w:val="0"/>
      <w:marTop w:val="0"/>
      <w:marBottom w:val="0"/>
      <w:divBdr>
        <w:top w:val="none" w:sz="0" w:space="0" w:color="auto"/>
        <w:left w:val="none" w:sz="0" w:space="0" w:color="auto"/>
        <w:bottom w:val="none" w:sz="0" w:space="0" w:color="auto"/>
        <w:right w:val="none" w:sz="0" w:space="0" w:color="auto"/>
      </w:divBdr>
    </w:div>
    <w:div w:id="1546943138">
      <w:bodyDiv w:val="1"/>
      <w:marLeft w:val="0"/>
      <w:marRight w:val="0"/>
      <w:marTop w:val="0"/>
      <w:marBottom w:val="0"/>
      <w:divBdr>
        <w:top w:val="none" w:sz="0" w:space="0" w:color="auto"/>
        <w:left w:val="none" w:sz="0" w:space="0" w:color="auto"/>
        <w:bottom w:val="none" w:sz="0" w:space="0" w:color="auto"/>
        <w:right w:val="none" w:sz="0" w:space="0" w:color="auto"/>
      </w:divBdr>
    </w:div>
    <w:div w:id="1546986002">
      <w:bodyDiv w:val="1"/>
      <w:marLeft w:val="0"/>
      <w:marRight w:val="0"/>
      <w:marTop w:val="0"/>
      <w:marBottom w:val="0"/>
      <w:divBdr>
        <w:top w:val="none" w:sz="0" w:space="0" w:color="auto"/>
        <w:left w:val="none" w:sz="0" w:space="0" w:color="auto"/>
        <w:bottom w:val="none" w:sz="0" w:space="0" w:color="auto"/>
        <w:right w:val="none" w:sz="0" w:space="0" w:color="auto"/>
      </w:divBdr>
    </w:div>
    <w:div w:id="1547138008">
      <w:bodyDiv w:val="1"/>
      <w:marLeft w:val="0"/>
      <w:marRight w:val="0"/>
      <w:marTop w:val="0"/>
      <w:marBottom w:val="0"/>
      <w:divBdr>
        <w:top w:val="none" w:sz="0" w:space="0" w:color="auto"/>
        <w:left w:val="none" w:sz="0" w:space="0" w:color="auto"/>
        <w:bottom w:val="none" w:sz="0" w:space="0" w:color="auto"/>
        <w:right w:val="none" w:sz="0" w:space="0" w:color="auto"/>
      </w:divBdr>
    </w:div>
    <w:div w:id="1547907065">
      <w:bodyDiv w:val="1"/>
      <w:marLeft w:val="0"/>
      <w:marRight w:val="0"/>
      <w:marTop w:val="0"/>
      <w:marBottom w:val="0"/>
      <w:divBdr>
        <w:top w:val="none" w:sz="0" w:space="0" w:color="auto"/>
        <w:left w:val="none" w:sz="0" w:space="0" w:color="auto"/>
        <w:bottom w:val="none" w:sz="0" w:space="0" w:color="auto"/>
        <w:right w:val="none" w:sz="0" w:space="0" w:color="auto"/>
      </w:divBdr>
    </w:div>
    <w:div w:id="1548570980">
      <w:bodyDiv w:val="1"/>
      <w:marLeft w:val="0"/>
      <w:marRight w:val="0"/>
      <w:marTop w:val="0"/>
      <w:marBottom w:val="0"/>
      <w:divBdr>
        <w:top w:val="none" w:sz="0" w:space="0" w:color="auto"/>
        <w:left w:val="none" w:sz="0" w:space="0" w:color="auto"/>
        <w:bottom w:val="none" w:sz="0" w:space="0" w:color="auto"/>
        <w:right w:val="none" w:sz="0" w:space="0" w:color="auto"/>
      </w:divBdr>
    </w:div>
    <w:div w:id="1549413530">
      <w:bodyDiv w:val="1"/>
      <w:marLeft w:val="0"/>
      <w:marRight w:val="0"/>
      <w:marTop w:val="0"/>
      <w:marBottom w:val="0"/>
      <w:divBdr>
        <w:top w:val="none" w:sz="0" w:space="0" w:color="auto"/>
        <w:left w:val="none" w:sz="0" w:space="0" w:color="auto"/>
        <w:bottom w:val="none" w:sz="0" w:space="0" w:color="auto"/>
        <w:right w:val="none" w:sz="0" w:space="0" w:color="auto"/>
      </w:divBdr>
    </w:div>
    <w:div w:id="1549804621">
      <w:bodyDiv w:val="1"/>
      <w:marLeft w:val="0"/>
      <w:marRight w:val="0"/>
      <w:marTop w:val="0"/>
      <w:marBottom w:val="0"/>
      <w:divBdr>
        <w:top w:val="none" w:sz="0" w:space="0" w:color="auto"/>
        <w:left w:val="none" w:sz="0" w:space="0" w:color="auto"/>
        <w:bottom w:val="none" w:sz="0" w:space="0" w:color="auto"/>
        <w:right w:val="none" w:sz="0" w:space="0" w:color="auto"/>
      </w:divBdr>
    </w:div>
    <w:div w:id="1549995357">
      <w:bodyDiv w:val="1"/>
      <w:marLeft w:val="0"/>
      <w:marRight w:val="0"/>
      <w:marTop w:val="0"/>
      <w:marBottom w:val="0"/>
      <w:divBdr>
        <w:top w:val="none" w:sz="0" w:space="0" w:color="auto"/>
        <w:left w:val="none" w:sz="0" w:space="0" w:color="auto"/>
        <w:bottom w:val="none" w:sz="0" w:space="0" w:color="auto"/>
        <w:right w:val="none" w:sz="0" w:space="0" w:color="auto"/>
      </w:divBdr>
    </w:div>
    <w:div w:id="1550218972">
      <w:bodyDiv w:val="1"/>
      <w:marLeft w:val="0"/>
      <w:marRight w:val="0"/>
      <w:marTop w:val="0"/>
      <w:marBottom w:val="0"/>
      <w:divBdr>
        <w:top w:val="none" w:sz="0" w:space="0" w:color="auto"/>
        <w:left w:val="none" w:sz="0" w:space="0" w:color="auto"/>
        <w:bottom w:val="none" w:sz="0" w:space="0" w:color="auto"/>
        <w:right w:val="none" w:sz="0" w:space="0" w:color="auto"/>
      </w:divBdr>
    </w:div>
    <w:div w:id="1550608983">
      <w:bodyDiv w:val="1"/>
      <w:marLeft w:val="0"/>
      <w:marRight w:val="0"/>
      <w:marTop w:val="0"/>
      <w:marBottom w:val="0"/>
      <w:divBdr>
        <w:top w:val="none" w:sz="0" w:space="0" w:color="auto"/>
        <w:left w:val="none" w:sz="0" w:space="0" w:color="auto"/>
        <w:bottom w:val="none" w:sz="0" w:space="0" w:color="auto"/>
        <w:right w:val="none" w:sz="0" w:space="0" w:color="auto"/>
      </w:divBdr>
    </w:div>
    <w:div w:id="1550875088">
      <w:bodyDiv w:val="1"/>
      <w:marLeft w:val="0"/>
      <w:marRight w:val="0"/>
      <w:marTop w:val="0"/>
      <w:marBottom w:val="0"/>
      <w:divBdr>
        <w:top w:val="none" w:sz="0" w:space="0" w:color="auto"/>
        <w:left w:val="none" w:sz="0" w:space="0" w:color="auto"/>
        <w:bottom w:val="none" w:sz="0" w:space="0" w:color="auto"/>
        <w:right w:val="none" w:sz="0" w:space="0" w:color="auto"/>
      </w:divBdr>
    </w:div>
    <w:div w:id="1550994986">
      <w:bodyDiv w:val="1"/>
      <w:marLeft w:val="0"/>
      <w:marRight w:val="0"/>
      <w:marTop w:val="0"/>
      <w:marBottom w:val="0"/>
      <w:divBdr>
        <w:top w:val="none" w:sz="0" w:space="0" w:color="auto"/>
        <w:left w:val="none" w:sz="0" w:space="0" w:color="auto"/>
        <w:bottom w:val="none" w:sz="0" w:space="0" w:color="auto"/>
        <w:right w:val="none" w:sz="0" w:space="0" w:color="auto"/>
      </w:divBdr>
    </w:div>
    <w:div w:id="1551113365">
      <w:bodyDiv w:val="1"/>
      <w:marLeft w:val="0"/>
      <w:marRight w:val="0"/>
      <w:marTop w:val="0"/>
      <w:marBottom w:val="0"/>
      <w:divBdr>
        <w:top w:val="none" w:sz="0" w:space="0" w:color="auto"/>
        <w:left w:val="none" w:sz="0" w:space="0" w:color="auto"/>
        <w:bottom w:val="none" w:sz="0" w:space="0" w:color="auto"/>
        <w:right w:val="none" w:sz="0" w:space="0" w:color="auto"/>
      </w:divBdr>
    </w:div>
    <w:div w:id="1551259925">
      <w:bodyDiv w:val="1"/>
      <w:marLeft w:val="0"/>
      <w:marRight w:val="0"/>
      <w:marTop w:val="0"/>
      <w:marBottom w:val="0"/>
      <w:divBdr>
        <w:top w:val="none" w:sz="0" w:space="0" w:color="auto"/>
        <w:left w:val="none" w:sz="0" w:space="0" w:color="auto"/>
        <w:bottom w:val="none" w:sz="0" w:space="0" w:color="auto"/>
        <w:right w:val="none" w:sz="0" w:space="0" w:color="auto"/>
      </w:divBdr>
    </w:div>
    <w:div w:id="1551918470">
      <w:bodyDiv w:val="1"/>
      <w:marLeft w:val="0"/>
      <w:marRight w:val="0"/>
      <w:marTop w:val="0"/>
      <w:marBottom w:val="0"/>
      <w:divBdr>
        <w:top w:val="none" w:sz="0" w:space="0" w:color="auto"/>
        <w:left w:val="none" w:sz="0" w:space="0" w:color="auto"/>
        <w:bottom w:val="none" w:sz="0" w:space="0" w:color="auto"/>
        <w:right w:val="none" w:sz="0" w:space="0" w:color="auto"/>
      </w:divBdr>
    </w:div>
    <w:div w:id="1555308408">
      <w:bodyDiv w:val="1"/>
      <w:marLeft w:val="0"/>
      <w:marRight w:val="0"/>
      <w:marTop w:val="0"/>
      <w:marBottom w:val="0"/>
      <w:divBdr>
        <w:top w:val="none" w:sz="0" w:space="0" w:color="auto"/>
        <w:left w:val="none" w:sz="0" w:space="0" w:color="auto"/>
        <w:bottom w:val="none" w:sz="0" w:space="0" w:color="auto"/>
        <w:right w:val="none" w:sz="0" w:space="0" w:color="auto"/>
      </w:divBdr>
    </w:div>
    <w:div w:id="1555504551">
      <w:bodyDiv w:val="1"/>
      <w:marLeft w:val="0"/>
      <w:marRight w:val="0"/>
      <w:marTop w:val="0"/>
      <w:marBottom w:val="0"/>
      <w:divBdr>
        <w:top w:val="none" w:sz="0" w:space="0" w:color="auto"/>
        <w:left w:val="none" w:sz="0" w:space="0" w:color="auto"/>
        <w:bottom w:val="none" w:sz="0" w:space="0" w:color="auto"/>
        <w:right w:val="none" w:sz="0" w:space="0" w:color="auto"/>
      </w:divBdr>
    </w:div>
    <w:div w:id="1556117653">
      <w:bodyDiv w:val="1"/>
      <w:marLeft w:val="0"/>
      <w:marRight w:val="0"/>
      <w:marTop w:val="0"/>
      <w:marBottom w:val="0"/>
      <w:divBdr>
        <w:top w:val="none" w:sz="0" w:space="0" w:color="auto"/>
        <w:left w:val="none" w:sz="0" w:space="0" w:color="auto"/>
        <w:bottom w:val="none" w:sz="0" w:space="0" w:color="auto"/>
        <w:right w:val="none" w:sz="0" w:space="0" w:color="auto"/>
      </w:divBdr>
    </w:div>
    <w:div w:id="1558273152">
      <w:bodyDiv w:val="1"/>
      <w:marLeft w:val="0"/>
      <w:marRight w:val="0"/>
      <w:marTop w:val="0"/>
      <w:marBottom w:val="0"/>
      <w:divBdr>
        <w:top w:val="none" w:sz="0" w:space="0" w:color="auto"/>
        <w:left w:val="none" w:sz="0" w:space="0" w:color="auto"/>
        <w:bottom w:val="none" w:sz="0" w:space="0" w:color="auto"/>
        <w:right w:val="none" w:sz="0" w:space="0" w:color="auto"/>
      </w:divBdr>
    </w:div>
    <w:div w:id="1558396891">
      <w:bodyDiv w:val="1"/>
      <w:marLeft w:val="0"/>
      <w:marRight w:val="0"/>
      <w:marTop w:val="0"/>
      <w:marBottom w:val="0"/>
      <w:divBdr>
        <w:top w:val="none" w:sz="0" w:space="0" w:color="auto"/>
        <w:left w:val="none" w:sz="0" w:space="0" w:color="auto"/>
        <w:bottom w:val="none" w:sz="0" w:space="0" w:color="auto"/>
        <w:right w:val="none" w:sz="0" w:space="0" w:color="auto"/>
      </w:divBdr>
    </w:div>
    <w:div w:id="1558739718">
      <w:bodyDiv w:val="1"/>
      <w:marLeft w:val="0"/>
      <w:marRight w:val="0"/>
      <w:marTop w:val="0"/>
      <w:marBottom w:val="0"/>
      <w:divBdr>
        <w:top w:val="none" w:sz="0" w:space="0" w:color="auto"/>
        <w:left w:val="none" w:sz="0" w:space="0" w:color="auto"/>
        <w:bottom w:val="none" w:sz="0" w:space="0" w:color="auto"/>
        <w:right w:val="none" w:sz="0" w:space="0" w:color="auto"/>
      </w:divBdr>
    </w:div>
    <w:div w:id="1559825142">
      <w:bodyDiv w:val="1"/>
      <w:marLeft w:val="0"/>
      <w:marRight w:val="0"/>
      <w:marTop w:val="0"/>
      <w:marBottom w:val="0"/>
      <w:divBdr>
        <w:top w:val="none" w:sz="0" w:space="0" w:color="auto"/>
        <w:left w:val="none" w:sz="0" w:space="0" w:color="auto"/>
        <w:bottom w:val="none" w:sz="0" w:space="0" w:color="auto"/>
        <w:right w:val="none" w:sz="0" w:space="0" w:color="auto"/>
      </w:divBdr>
    </w:div>
    <w:div w:id="1561747336">
      <w:bodyDiv w:val="1"/>
      <w:marLeft w:val="0"/>
      <w:marRight w:val="0"/>
      <w:marTop w:val="0"/>
      <w:marBottom w:val="0"/>
      <w:divBdr>
        <w:top w:val="none" w:sz="0" w:space="0" w:color="auto"/>
        <w:left w:val="none" w:sz="0" w:space="0" w:color="auto"/>
        <w:bottom w:val="none" w:sz="0" w:space="0" w:color="auto"/>
        <w:right w:val="none" w:sz="0" w:space="0" w:color="auto"/>
      </w:divBdr>
    </w:div>
    <w:div w:id="1562055191">
      <w:bodyDiv w:val="1"/>
      <w:marLeft w:val="0"/>
      <w:marRight w:val="0"/>
      <w:marTop w:val="0"/>
      <w:marBottom w:val="0"/>
      <w:divBdr>
        <w:top w:val="none" w:sz="0" w:space="0" w:color="auto"/>
        <w:left w:val="none" w:sz="0" w:space="0" w:color="auto"/>
        <w:bottom w:val="none" w:sz="0" w:space="0" w:color="auto"/>
        <w:right w:val="none" w:sz="0" w:space="0" w:color="auto"/>
      </w:divBdr>
    </w:div>
    <w:div w:id="1562324318">
      <w:bodyDiv w:val="1"/>
      <w:marLeft w:val="0"/>
      <w:marRight w:val="0"/>
      <w:marTop w:val="0"/>
      <w:marBottom w:val="0"/>
      <w:divBdr>
        <w:top w:val="none" w:sz="0" w:space="0" w:color="auto"/>
        <w:left w:val="none" w:sz="0" w:space="0" w:color="auto"/>
        <w:bottom w:val="none" w:sz="0" w:space="0" w:color="auto"/>
        <w:right w:val="none" w:sz="0" w:space="0" w:color="auto"/>
      </w:divBdr>
    </w:div>
    <w:div w:id="1562518853">
      <w:bodyDiv w:val="1"/>
      <w:marLeft w:val="0"/>
      <w:marRight w:val="0"/>
      <w:marTop w:val="0"/>
      <w:marBottom w:val="0"/>
      <w:divBdr>
        <w:top w:val="none" w:sz="0" w:space="0" w:color="auto"/>
        <w:left w:val="none" w:sz="0" w:space="0" w:color="auto"/>
        <w:bottom w:val="none" w:sz="0" w:space="0" w:color="auto"/>
        <w:right w:val="none" w:sz="0" w:space="0" w:color="auto"/>
      </w:divBdr>
    </w:div>
    <w:div w:id="1563562805">
      <w:bodyDiv w:val="1"/>
      <w:marLeft w:val="0"/>
      <w:marRight w:val="0"/>
      <w:marTop w:val="0"/>
      <w:marBottom w:val="0"/>
      <w:divBdr>
        <w:top w:val="none" w:sz="0" w:space="0" w:color="auto"/>
        <w:left w:val="none" w:sz="0" w:space="0" w:color="auto"/>
        <w:bottom w:val="none" w:sz="0" w:space="0" w:color="auto"/>
        <w:right w:val="none" w:sz="0" w:space="0" w:color="auto"/>
      </w:divBdr>
    </w:div>
    <w:div w:id="1563708516">
      <w:bodyDiv w:val="1"/>
      <w:marLeft w:val="0"/>
      <w:marRight w:val="0"/>
      <w:marTop w:val="0"/>
      <w:marBottom w:val="0"/>
      <w:divBdr>
        <w:top w:val="none" w:sz="0" w:space="0" w:color="auto"/>
        <w:left w:val="none" w:sz="0" w:space="0" w:color="auto"/>
        <w:bottom w:val="none" w:sz="0" w:space="0" w:color="auto"/>
        <w:right w:val="none" w:sz="0" w:space="0" w:color="auto"/>
      </w:divBdr>
    </w:div>
    <w:div w:id="1564367581">
      <w:bodyDiv w:val="1"/>
      <w:marLeft w:val="0"/>
      <w:marRight w:val="0"/>
      <w:marTop w:val="0"/>
      <w:marBottom w:val="0"/>
      <w:divBdr>
        <w:top w:val="none" w:sz="0" w:space="0" w:color="auto"/>
        <w:left w:val="none" w:sz="0" w:space="0" w:color="auto"/>
        <w:bottom w:val="none" w:sz="0" w:space="0" w:color="auto"/>
        <w:right w:val="none" w:sz="0" w:space="0" w:color="auto"/>
      </w:divBdr>
    </w:div>
    <w:div w:id="1566061685">
      <w:bodyDiv w:val="1"/>
      <w:marLeft w:val="0"/>
      <w:marRight w:val="0"/>
      <w:marTop w:val="0"/>
      <w:marBottom w:val="0"/>
      <w:divBdr>
        <w:top w:val="none" w:sz="0" w:space="0" w:color="auto"/>
        <w:left w:val="none" w:sz="0" w:space="0" w:color="auto"/>
        <w:bottom w:val="none" w:sz="0" w:space="0" w:color="auto"/>
        <w:right w:val="none" w:sz="0" w:space="0" w:color="auto"/>
      </w:divBdr>
    </w:div>
    <w:div w:id="1568107900">
      <w:bodyDiv w:val="1"/>
      <w:marLeft w:val="0"/>
      <w:marRight w:val="0"/>
      <w:marTop w:val="0"/>
      <w:marBottom w:val="0"/>
      <w:divBdr>
        <w:top w:val="none" w:sz="0" w:space="0" w:color="auto"/>
        <w:left w:val="none" w:sz="0" w:space="0" w:color="auto"/>
        <w:bottom w:val="none" w:sz="0" w:space="0" w:color="auto"/>
        <w:right w:val="none" w:sz="0" w:space="0" w:color="auto"/>
      </w:divBdr>
    </w:div>
    <w:div w:id="1568606291">
      <w:bodyDiv w:val="1"/>
      <w:marLeft w:val="0"/>
      <w:marRight w:val="0"/>
      <w:marTop w:val="0"/>
      <w:marBottom w:val="0"/>
      <w:divBdr>
        <w:top w:val="none" w:sz="0" w:space="0" w:color="auto"/>
        <w:left w:val="none" w:sz="0" w:space="0" w:color="auto"/>
        <w:bottom w:val="none" w:sz="0" w:space="0" w:color="auto"/>
        <w:right w:val="none" w:sz="0" w:space="0" w:color="auto"/>
      </w:divBdr>
    </w:div>
    <w:div w:id="1569999948">
      <w:bodyDiv w:val="1"/>
      <w:marLeft w:val="0"/>
      <w:marRight w:val="0"/>
      <w:marTop w:val="0"/>
      <w:marBottom w:val="0"/>
      <w:divBdr>
        <w:top w:val="none" w:sz="0" w:space="0" w:color="auto"/>
        <w:left w:val="none" w:sz="0" w:space="0" w:color="auto"/>
        <w:bottom w:val="none" w:sz="0" w:space="0" w:color="auto"/>
        <w:right w:val="none" w:sz="0" w:space="0" w:color="auto"/>
      </w:divBdr>
    </w:div>
    <w:div w:id="1571430115">
      <w:bodyDiv w:val="1"/>
      <w:marLeft w:val="0"/>
      <w:marRight w:val="0"/>
      <w:marTop w:val="0"/>
      <w:marBottom w:val="0"/>
      <w:divBdr>
        <w:top w:val="none" w:sz="0" w:space="0" w:color="auto"/>
        <w:left w:val="none" w:sz="0" w:space="0" w:color="auto"/>
        <w:bottom w:val="none" w:sz="0" w:space="0" w:color="auto"/>
        <w:right w:val="none" w:sz="0" w:space="0" w:color="auto"/>
      </w:divBdr>
    </w:div>
    <w:div w:id="1571766014">
      <w:bodyDiv w:val="1"/>
      <w:marLeft w:val="0"/>
      <w:marRight w:val="0"/>
      <w:marTop w:val="0"/>
      <w:marBottom w:val="0"/>
      <w:divBdr>
        <w:top w:val="none" w:sz="0" w:space="0" w:color="auto"/>
        <w:left w:val="none" w:sz="0" w:space="0" w:color="auto"/>
        <w:bottom w:val="none" w:sz="0" w:space="0" w:color="auto"/>
        <w:right w:val="none" w:sz="0" w:space="0" w:color="auto"/>
      </w:divBdr>
    </w:div>
    <w:div w:id="1571882996">
      <w:bodyDiv w:val="1"/>
      <w:marLeft w:val="0"/>
      <w:marRight w:val="0"/>
      <w:marTop w:val="0"/>
      <w:marBottom w:val="0"/>
      <w:divBdr>
        <w:top w:val="none" w:sz="0" w:space="0" w:color="auto"/>
        <w:left w:val="none" w:sz="0" w:space="0" w:color="auto"/>
        <w:bottom w:val="none" w:sz="0" w:space="0" w:color="auto"/>
        <w:right w:val="none" w:sz="0" w:space="0" w:color="auto"/>
      </w:divBdr>
    </w:div>
    <w:div w:id="1572810538">
      <w:bodyDiv w:val="1"/>
      <w:marLeft w:val="0"/>
      <w:marRight w:val="0"/>
      <w:marTop w:val="0"/>
      <w:marBottom w:val="0"/>
      <w:divBdr>
        <w:top w:val="none" w:sz="0" w:space="0" w:color="auto"/>
        <w:left w:val="none" w:sz="0" w:space="0" w:color="auto"/>
        <w:bottom w:val="none" w:sz="0" w:space="0" w:color="auto"/>
        <w:right w:val="none" w:sz="0" w:space="0" w:color="auto"/>
      </w:divBdr>
    </w:div>
    <w:div w:id="1572885851">
      <w:bodyDiv w:val="1"/>
      <w:marLeft w:val="0"/>
      <w:marRight w:val="0"/>
      <w:marTop w:val="0"/>
      <w:marBottom w:val="0"/>
      <w:divBdr>
        <w:top w:val="none" w:sz="0" w:space="0" w:color="auto"/>
        <w:left w:val="none" w:sz="0" w:space="0" w:color="auto"/>
        <w:bottom w:val="none" w:sz="0" w:space="0" w:color="auto"/>
        <w:right w:val="none" w:sz="0" w:space="0" w:color="auto"/>
      </w:divBdr>
    </w:div>
    <w:div w:id="1573734274">
      <w:bodyDiv w:val="1"/>
      <w:marLeft w:val="0"/>
      <w:marRight w:val="0"/>
      <w:marTop w:val="0"/>
      <w:marBottom w:val="0"/>
      <w:divBdr>
        <w:top w:val="none" w:sz="0" w:space="0" w:color="auto"/>
        <w:left w:val="none" w:sz="0" w:space="0" w:color="auto"/>
        <w:bottom w:val="none" w:sz="0" w:space="0" w:color="auto"/>
        <w:right w:val="none" w:sz="0" w:space="0" w:color="auto"/>
      </w:divBdr>
    </w:div>
    <w:div w:id="1573809428">
      <w:bodyDiv w:val="1"/>
      <w:marLeft w:val="0"/>
      <w:marRight w:val="0"/>
      <w:marTop w:val="0"/>
      <w:marBottom w:val="0"/>
      <w:divBdr>
        <w:top w:val="none" w:sz="0" w:space="0" w:color="auto"/>
        <w:left w:val="none" w:sz="0" w:space="0" w:color="auto"/>
        <w:bottom w:val="none" w:sz="0" w:space="0" w:color="auto"/>
        <w:right w:val="none" w:sz="0" w:space="0" w:color="auto"/>
      </w:divBdr>
    </w:div>
    <w:div w:id="1574271198">
      <w:bodyDiv w:val="1"/>
      <w:marLeft w:val="0"/>
      <w:marRight w:val="0"/>
      <w:marTop w:val="0"/>
      <w:marBottom w:val="0"/>
      <w:divBdr>
        <w:top w:val="none" w:sz="0" w:space="0" w:color="auto"/>
        <w:left w:val="none" w:sz="0" w:space="0" w:color="auto"/>
        <w:bottom w:val="none" w:sz="0" w:space="0" w:color="auto"/>
        <w:right w:val="none" w:sz="0" w:space="0" w:color="auto"/>
      </w:divBdr>
    </w:div>
    <w:div w:id="1574776302">
      <w:bodyDiv w:val="1"/>
      <w:marLeft w:val="0"/>
      <w:marRight w:val="0"/>
      <w:marTop w:val="0"/>
      <w:marBottom w:val="0"/>
      <w:divBdr>
        <w:top w:val="none" w:sz="0" w:space="0" w:color="auto"/>
        <w:left w:val="none" w:sz="0" w:space="0" w:color="auto"/>
        <w:bottom w:val="none" w:sz="0" w:space="0" w:color="auto"/>
        <w:right w:val="none" w:sz="0" w:space="0" w:color="auto"/>
      </w:divBdr>
    </w:div>
    <w:div w:id="1576738780">
      <w:bodyDiv w:val="1"/>
      <w:marLeft w:val="0"/>
      <w:marRight w:val="0"/>
      <w:marTop w:val="0"/>
      <w:marBottom w:val="0"/>
      <w:divBdr>
        <w:top w:val="none" w:sz="0" w:space="0" w:color="auto"/>
        <w:left w:val="none" w:sz="0" w:space="0" w:color="auto"/>
        <w:bottom w:val="none" w:sz="0" w:space="0" w:color="auto"/>
        <w:right w:val="none" w:sz="0" w:space="0" w:color="auto"/>
      </w:divBdr>
    </w:div>
    <w:div w:id="1578324339">
      <w:bodyDiv w:val="1"/>
      <w:marLeft w:val="0"/>
      <w:marRight w:val="0"/>
      <w:marTop w:val="0"/>
      <w:marBottom w:val="0"/>
      <w:divBdr>
        <w:top w:val="none" w:sz="0" w:space="0" w:color="auto"/>
        <w:left w:val="none" w:sz="0" w:space="0" w:color="auto"/>
        <w:bottom w:val="none" w:sz="0" w:space="0" w:color="auto"/>
        <w:right w:val="none" w:sz="0" w:space="0" w:color="auto"/>
      </w:divBdr>
    </w:div>
    <w:div w:id="1578704977">
      <w:bodyDiv w:val="1"/>
      <w:marLeft w:val="0"/>
      <w:marRight w:val="0"/>
      <w:marTop w:val="0"/>
      <w:marBottom w:val="0"/>
      <w:divBdr>
        <w:top w:val="none" w:sz="0" w:space="0" w:color="auto"/>
        <w:left w:val="none" w:sz="0" w:space="0" w:color="auto"/>
        <w:bottom w:val="none" w:sz="0" w:space="0" w:color="auto"/>
        <w:right w:val="none" w:sz="0" w:space="0" w:color="auto"/>
      </w:divBdr>
      <w:divsChild>
        <w:div w:id="633029142">
          <w:marLeft w:val="0"/>
          <w:marRight w:val="0"/>
          <w:marTop w:val="0"/>
          <w:marBottom w:val="0"/>
          <w:divBdr>
            <w:top w:val="none" w:sz="0" w:space="0" w:color="auto"/>
            <w:left w:val="none" w:sz="0" w:space="0" w:color="auto"/>
            <w:bottom w:val="none" w:sz="0" w:space="0" w:color="auto"/>
            <w:right w:val="none" w:sz="0" w:space="0" w:color="auto"/>
          </w:divBdr>
          <w:divsChild>
            <w:div w:id="1064451597">
              <w:marLeft w:val="0"/>
              <w:marRight w:val="0"/>
              <w:marTop w:val="0"/>
              <w:marBottom w:val="0"/>
              <w:divBdr>
                <w:top w:val="none" w:sz="0" w:space="0" w:color="auto"/>
                <w:left w:val="none" w:sz="0" w:space="0" w:color="auto"/>
                <w:bottom w:val="none" w:sz="0" w:space="0" w:color="auto"/>
                <w:right w:val="none" w:sz="0" w:space="0" w:color="auto"/>
              </w:divBdr>
              <w:divsChild>
                <w:div w:id="967583858">
                  <w:marLeft w:val="0"/>
                  <w:marRight w:val="0"/>
                  <w:marTop w:val="0"/>
                  <w:marBottom w:val="0"/>
                  <w:divBdr>
                    <w:top w:val="none" w:sz="0" w:space="0" w:color="auto"/>
                    <w:left w:val="none" w:sz="0" w:space="0" w:color="auto"/>
                    <w:bottom w:val="none" w:sz="0" w:space="0" w:color="auto"/>
                    <w:right w:val="none" w:sz="0" w:space="0" w:color="auto"/>
                  </w:divBdr>
                  <w:divsChild>
                    <w:div w:id="15258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248661">
      <w:bodyDiv w:val="1"/>
      <w:marLeft w:val="0"/>
      <w:marRight w:val="0"/>
      <w:marTop w:val="0"/>
      <w:marBottom w:val="0"/>
      <w:divBdr>
        <w:top w:val="none" w:sz="0" w:space="0" w:color="auto"/>
        <w:left w:val="none" w:sz="0" w:space="0" w:color="auto"/>
        <w:bottom w:val="none" w:sz="0" w:space="0" w:color="auto"/>
        <w:right w:val="none" w:sz="0" w:space="0" w:color="auto"/>
      </w:divBdr>
    </w:div>
    <w:div w:id="1579556025">
      <w:bodyDiv w:val="1"/>
      <w:marLeft w:val="0"/>
      <w:marRight w:val="0"/>
      <w:marTop w:val="0"/>
      <w:marBottom w:val="0"/>
      <w:divBdr>
        <w:top w:val="none" w:sz="0" w:space="0" w:color="auto"/>
        <w:left w:val="none" w:sz="0" w:space="0" w:color="auto"/>
        <w:bottom w:val="none" w:sz="0" w:space="0" w:color="auto"/>
        <w:right w:val="none" w:sz="0" w:space="0" w:color="auto"/>
      </w:divBdr>
    </w:div>
    <w:div w:id="1579708224">
      <w:bodyDiv w:val="1"/>
      <w:marLeft w:val="0"/>
      <w:marRight w:val="0"/>
      <w:marTop w:val="0"/>
      <w:marBottom w:val="0"/>
      <w:divBdr>
        <w:top w:val="none" w:sz="0" w:space="0" w:color="auto"/>
        <w:left w:val="none" w:sz="0" w:space="0" w:color="auto"/>
        <w:bottom w:val="none" w:sz="0" w:space="0" w:color="auto"/>
        <w:right w:val="none" w:sz="0" w:space="0" w:color="auto"/>
      </w:divBdr>
    </w:div>
    <w:div w:id="1580559722">
      <w:bodyDiv w:val="1"/>
      <w:marLeft w:val="0"/>
      <w:marRight w:val="0"/>
      <w:marTop w:val="0"/>
      <w:marBottom w:val="0"/>
      <w:divBdr>
        <w:top w:val="none" w:sz="0" w:space="0" w:color="auto"/>
        <w:left w:val="none" w:sz="0" w:space="0" w:color="auto"/>
        <w:bottom w:val="none" w:sz="0" w:space="0" w:color="auto"/>
        <w:right w:val="none" w:sz="0" w:space="0" w:color="auto"/>
      </w:divBdr>
    </w:div>
    <w:div w:id="1580754425">
      <w:bodyDiv w:val="1"/>
      <w:marLeft w:val="0"/>
      <w:marRight w:val="0"/>
      <w:marTop w:val="0"/>
      <w:marBottom w:val="0"/>
      <w:divBdr>
        <w:top w:val="none" w:sz="0" w:space="0" w:color="auto"/>
        <w:left w:val="none" w:sz="0" w:space="0" w:color="auto"/>
        <w:bottom w:val="none" w:sz="0" w:space="0" w:color="auto"/>
        <w:right w:val="none" w:sz="0" w:space="0" w:color="auto"/>
      </w:divBdr>
    </w:div>
    <w:div w:id="1581796718">
      <w:bodyDiv w:val="1"/>
      <w:marLeft w:val="0"/>
      <w:marRight w:val="0"/>
      <w:marTop w:val="0"/>
      <w:marBottom w:val="0"/>
      <w:divBdr>
        <w:top w:val="none" w:sz="0" w:space="0" w:color="auto"/>
        <w:left w:val="none" w:sz="0" w:space="0" w:color="auto"/>
        <w:bottom w:val="none" w:sz="0" w:space="0" w:color="auto"/>
        <w:right w:val="none" w:sz="0" w:space="0" w:color="auto"/>
      </w:divBdr>
    </w:div>
    <w:div w:id="1582906560">
      <w:bodyDiv w:val="1"/>
      <w:marLeft w:val="0"/>
      <w:marRight w:val="0"/>
      <w:marTop w:val="0"/>
      <w:marBottom w:val="0"/>
      <w:divBdr>
        <w:top w:val="none" w:sz="0" w:space="0" w:color="auto"/>
        <w:left w:val="none" w:sz="0" w:space="0" w:color="auto"/>
        <w:bottom w:val="none" w:sz="0" w:space="0" w:color="auto"/>
        <w:right w:val="none" w:sz="0" w:space="0" w:color="auto"/>
      </w:divBdr>
    </w:div>
    <w:div w:id="1583292512">
      <w:bodyDiv w:val="1"/>
      <w:marLeft w:val="0"/>
      <w:marRight w:val="0"/>
      <w:marTop w:val="0"/>
      <w:marBottom w:val="0"/>
      <w:divBdr>
        <w:top w:val="none" w:sz="0" w:space="0" w:color="auto"/>
        <w:left w:val="none" w:sz="0" w:space="0" w:color="auto"/>
        <w:bottom w:val="none" w:sz="0" w:space="0" w:color="auto"/>
        <w:right w:val="none" w:sz="0" w:space="0" w:color="auto"/>
      </w:divBdr>
    </w:div>
    <w:div w:id="1583563165">
      <w:bodyDiv w:val="1"/>
      <w:marLeft w:val="0"/>
      <w:marRight w:val="0"/>
      <w:marTop w:val="0"/>
      <w:marBottom w:val="0"/>
      <w:divBdr>
        <w:top w:val="none" w:sz="0" w:space="0" w:color="auto"/>
        <w:left w:val="none" w:sz="0" w:space="0" w:color="auto"/>
        <w:bottom w:val="none" w:sz="0" w:space="0" w:color="auto"/>
        <w:right w:val="none" w:sz="0" w:space="0" w:color="auto"/>
      </w:divBdr>
    </w:div>
    <w:div w:id="1583761646">
      <w:bodyDiv w:val="1"/>
      <w:marLeft w:val="0"/>
      <w:marRight w:val="0"/>
      <w:marTop w:val="0"/>
      <w:marBottom w:val="0"/>
      <w:divBdr>
        <w:top w:val="none" w:sz="0" w:space="0" w:color="auto"/>
        <w:left w:val="none" w:sz="0" w:space="0" w:color="auto"/>
        <w:bottom w:val="none" w:sz="0" w:space="0" w:color="auto"/>
        <w:right w:val="none" w:sz="0" w:space="0" w:color="auto"/>
      </w:divBdr>
    </w:div>
    <w:div w:id="1584755517">
      <w:bodyDiv w:val="1"/>
      <w:marLeft w:val="0"/>
      <w:marRight w:val="0"/>
      <w:marTop w:val="0"/>
      <w:marBottom w:val="0"/>
      <w:divBdr>
        <w:top w:val="none" w:sz="0" w:space="0" w:color="auto"/>
        <w:left w:val="none" w:sz="0" w:space="0" w:color="auto"/>
        <w:bottom w:val="none" w:sz="0" w:space="0" w:color="auto"/>
        <w:right w:val="none" w:sz="0" w:space="0" w:color="auto"/>
      </w:divBdr>
    </w:div>
    <w:div w:id="1585409041">
      <w:bodyDiv w:val="1"/>
      <w:marLeft w:val="0"/>
      <w:marRight w:val="0"/>
      <w:marTop w:val="0"/>
      <w:marBottom w:val="0"/>
      <w:divBdr>
        <w:top w:val="none" w:sz="0" w:space="0" w:color="auto"/>
        <w:left w:val="none" w:sz="0" w:space="0" w:color="auto"/>
        <w:bottom w:val="none" w:sz="0" w:space="0" w:color="auto"/>
        <w:right w:val="none" w:sz="0" w:space="0" w:color="auto"/>
      </w:divBdr>
    </w:div>
    <w:div w:id="1587231851">
      <w:bodyDiv w:val="1"/>
      <w:marLeft w:val="0"/>
      <w:marRight w:val="0"/>
      <w:marTop w:val="0"/>
      <w:marBottom w:val="0"/>
      <w:divBdr>
        <w:top w:val="none" w:sz="0" w:space="0" w:color="auto"/>
        <w:left w:val="none" w:sz="0" w:space="0" w:color="auto"/>
        <w:bottom w:val="none" w:sz="0" w:space="0" w:color="auto"/>
        <w:right w:val="none" w:sz="0" w:space="0" w:color="auto"/>
      </w:divBdr>
    </w:div>
    <w:div w:id="1587300905">
      <w:bodyDiv w:val="1"/>
      <w:marLeft w:val="0"/>
      <w:marRight w:val="0"/>
      <w:marTop w:val="0"/>
      <w:marBottom w:val="0"/>
      <w:divBdr>
        <w:top w:val="none" w:sz="0" w:space="0" w:color="auto"/>
        <w:left w:val="none" w:sz="0" w:space="0" w:color="auto"/>
        <w:bottom w:val="none" w:sz="0" w:space="0" w:color="auto"/>
        <w:right w:val="none" w:sz="0" w:space="0" w:color="auto"/>
      </w:divBdr>
    </w:div>
    <w:div w:id="1587379991">
      <w:bodyDiv w:val="1"/>
      <w:marLeft w:val="0"/>
      <w:marRight w:val="0"/>
      <w:marTop w:val="0"/>
      <w:marBottom w:val="0"/>
      <w:divBdr>
        <w:top w:val="none" w:sz="0" w:space="0" w:color="auto"/>
        <w:left w:val="none" w:sz="0" w:space="0" w:color="auto"/>
        <w:bottom w:val="none" w:sz="0" w:space="0" w:color="auto"/>
        <w:right w:val="none" w:sz="0" w:space="0" w:color="auto"/>
      </w:divBdr>
    </w:div>
    <w:div w:id="1588923912">
      <w:bodyDiv w:val="1"/>
      <w:marLeft w:val="0"/>
      <w:marRight w:val="0"/>
      <w:marTop w:val="0"/>
      <w:marBottom w:val="0"/>
      <w:divBdr>
        <w:top w:val="none" w:sz="0" w:space="0" w:color="auto"/>
        <w:left w:val="none" w:sz="0" w:space="0" w:color="auto"/>
        <w:bottom w:val="none" w:sz="0" w:space="0" w:color="auto"/>
        <w:right w:val="none" w:sz="0" w:space="0" w:color="auto"/>
      </w:divBdr>
    </w:div>
    <w:div w:id="1590233306">
      <w:bodyDiv w:val="1"/>
      <w:marLeft w:val="0"/>
      <w:marRight w:val="0"/>
      <w:marTop w:val="0"/>
      <w:marBottom w:val="0"/>
      <w:divBdr>
        <w:top w:val="none" w:sz="0" w:space="0" w:color="auto"/>
        <w:left w:val="none" w:sz="0" w:space="0" w:color="auto"/>
        <w:bottom w:val="none" w:sz="0" w:space="0" w:color="auto"/>
        <w:right w:val="none" w:sz="0" w:space="0" w:color="auto"/>
      </w:divBdr>
    </w:div>
    <w:div w:id="1590697127">
      <w:bodyDiv w:val="1"/>
      <w:marLeft w:val="0"/>
      <w:marRight w:val="0"/>
      <w:marTop w:val="0"/>
      <w:marBottom w:val="0"/>
      <w:divBdr>
        <w:top w:val="none" w:sz="0" w:space="0" w:color="auto"/>
        <w:left w:val="none" w:sz="0" w:space="0" w:color="auto"/>
        <w:bottom w:val="none" w:sz="0" w:space="0" w:color="auto"/>
        <w:right w:val="none" w:sz="0" w:space="0" w:color="auto"/>
      </w:divBdr>
    </w:div>
    <w:div w:id="1591618777">
      <w:bodyDiv w:val="1"/>
      <w:marLeft w:val="0"/>
      <w:marRight w:val="0"/>
      <w:marTop w:val="0"/>
      <w:marBottom w:val="0"/>
      <w:divBdr>
        <w:top w:val="none" w:sz="0" w:space="0" w:color="auto"/>
        <w:left w:val="none" w:sz="0" w:space="0" w:color="auto"/>
        <w:bottom w:val="none" w:sz="0" w:space="0" w:color="auto"/>
        <w:right w:val="none" w:sz="0" w:space="0" w:color="auto"/>
      </w:divBdr>
    </w:div>
    <w:div w:id="1593317200">
      <w:bodyDiv w:val="1"/>
      <w:marLeft w:val="0"/>
      <w:marRight w:val="0"/>
      <w:marTop w:val="0"/>
      <w:marBottom w:val="0"/>
      <w:divBdr>
        <w:top w:val="none" w:sz="0" w:space="0" w:color="auto"/>
        <w:left w:val="none" w:sz="0" w:space="0" w:color="auto"/>
        <w:bottom w:val="none" w:sz="0" w:space="0" w:color="auto"/>
        <w:right w:val="none" w:sz="0" w:space="0" w:color="auto"/>
      </w:divBdr>
    </w:div>
    <w:div w:id="1594123470">
      <w:bodyDiv w:val="1"/>
      <w:marLeft w:val="0"/>
      <w:marRight w:val="0"/>
      <w:marTop w:val="0"/>
      <w:marBottom w:val="0"/>
      <w:divBdr>
        <w:top w:val="none" w:sz="0" w:space="0" w:color="auto"/>
        <w:left w:val="none" w:sz="0" w:space="0" w:color="auto"/>
        <w:bottom w:val="none" w:sz="0" w:space="0" w:color="auto"/>
        <w:right w:val="none" w:sz="0" w:space="0" w:color="auto"/>
      </w:divBdr>
    </w:div>
    <w:div w:id="1594782690">
      <w:bodyDiv w:val="1"/>
      <w:marLeft w:val="0"/>
      <w:marRight w:val="0"/>
      <w:marTop w:val="0"/>
      <w:marBottom w:val="0"/>
      <w:divBdr>
        <w:top w:val="none" w:sz="0" w:space="0" w:color="auto"/>
        <w:left w:val="none" w:sz="0" w:space="0" w:color="auto"/>
        <w:bottom w:val="none" w:sz="0" w:space="0" w:color="auto"/>
        <w:right w:val="none" w:sz="0" w:space="0" w:color="auto"/>
      </w:divBdr>
    </w:div>
    <w:div w:id="1595506613">
      <w:bodyDiv w:val="1"/>
      <w:marLeft w:val="0"/>
      <w:marRight w:val="0"/>
      <w:marTop w:val="0"/>
      <w:marBottom w:val="0"/>
      <w:divBdr>
        <w:top w:val="none" w:sz="0" w:space="0" w:color="auto"/>
        <w:left w:val="none" w:sz="0" w:space="0" w:color="auto"/>
        <w:bottom w:val="none" w:sz="0" w:space="0" w:color="auto"/>
        <w:right w:val="none" w:sz="0" w:space="0" w:color="auto"/>
      </w:divBdr>
    </w:div>
    <w:div w:id="1596016786">
      <w:bodyDiv w:val="1"/>
      <w:marLeft w:val="0"/>
      <w:marRight w:val="0"/>
      <w:marTop w:val="0"/>
      <w:marBottom w:val="0"/>
      <w:divBdr>
        <w:top w:val="none" w:sz="0" w:space="0" w:color="auto"/>
        <w:left w:val="none" w:sz="0" w:space="0" w:color="auto"/>
        <w:bottom w:val="none" w:sz="0" w:space="0" w:color="auto"/>
        <w:right w:val="none" w:sz="0" w:space="0" w:color="auto"/>
      </w:divBdr>
    </w:div>
    <w:div w:id="1598362139">
      <w:bodyDiv w:val="1"/>
      <w:marLeft w:val="0"/>
      <w:marRight w:val="0"/>
      <w:marTop w:val="0"/>
      <w:marBottom w:val="0"/>
      <w:divBdr>
        <w:top w:val="none" w:sz="0" w:space="0" w:color="auto"/>
        <w:left w:val="none" w:sz="0" w:space="0" w:color="auto"/>
        <w:bottom w:val="none" w:sz="0" w:space="0" w:color="auto"/>
        <w:right w:val="none" w:sz="0" w:space="0" w:color="auto"/>
      </w:divBdr>
    </w:div>
    <w:div w:id="1598756202">
      <w:bodyDiv w:val="1"/>
      <w:marLeft w:val="0"/>
      <w:marRight w:val="0"/>
      <w:marTop w:val="0"/>
      <w:marBottom w:val="0"/>
      <w:divBdr>
        <w:top w:val="none" w:sz="0" w:space="0" w:color="auto"/>
        <w:left w:val="none" w:sz="0" w:space="0" w:color="auto"/>
        <w:bottom w:val="none" w:sz="0" w:space="0" w:color="auto"/>
        <w:right w:val="none" w:sz="0" w:space="0" w:color="auto"/>
      </w:divBdr>
    </w:div>
    <w:div w:id="1598978615">
      <w:bodyDiv w:val="1"/>
      <w:marLeft w:val="0"/>
      <w:marRight w:val="0"/>
      <w:marTop w:val="0"/>
      <w:marBottom w:val="0"/>
      <w:divBdr>
        <w:top w:val="none" w:sz="0" w:space="0" w:color="auto"/>
        <w:left w:val="none" w:sz="0" w:space="0" w:color="auto"/>
        <w:bottom w:val="none" w:sz="0" w:space="0" w:color="auto"/>
        <w:right w:val="none" w:sz="0" w:space="0" w:color="auto"/>
      </w:divBdr>
    </w:div>
    <w:div w:id="1600140322">
      <w:bodyDiv w:val="1"/>
      <w:marLeft w:val="0"/>
      <w:marRight w:val="0"/>
      <w:marTop w:val="0"/>
      <w:marBottom w:val="0"/>
      <w:divBdr>
        <w:top w:val="none" w:sz="0" w:space="0" w:color="auto"/>
        <w:left w:val="none" w:sz="0" w:space="0" w:color="auto"/>
        <w:bottom w:val="none" w:sz="0" w:space="0" w:color="auto"/>
        <w:right w:val="none" w:sz="0" w:space="0" w:color="auto"/>
      </w:divBdr>
    </w:div>
    <w:div w:id="1601643181">
      <w:bodyDiv w:val="1"/>
      <w:marLeft w:val="0"/>
      <w:marRight w:val="0"/>
      <w:marTop w:val="0"/>
      <w:marBottom w:val="0"/>
      <w:divBdr>
        <w:top w:val="none" w:sz="0" w:space="0" w:color="auto"/>
        <w:left w:val="none" w:sz="0" w:space="0" w:color="auto"/>
        <w:bottom w:val="none" w:sz="0" w:space="0" w:color="auto"/>
        <w:right w:val="none" w:sz="0" w:space="0" w:color="auto"/>
      </w:divBdr>
    </w:div>
    <w:div w:id="1601990804">
      <w:bodyDiv w:val="1"/>
      <w:marLeft w:val="0"/>
      <w:marRight w:val="0"/>
      <w:marTop w:val="0"/>
      <w:marBottom w:val="0"/>
      <w:divBdr>
        <w:top w:val="none" w:sz="0" w:space="0" w:color="auto"/>
        <w:left w:val="none" w:sz="0" w:space="0" w:color="auto"/>
        <w:bottom w:val="none" w:sz="0" w:space="0" w:color="auto"/>
        <w:right w:val="none" w:sz="0" w:space="0" w:color="auto"/>
      </w:divBdr>
    </w:div>
    <w:div w:id="1603301170">
      <w:bodyDiv w:val="1"/>
      <w:marLeft w:val="0"/>
      <w:marRight w:val="0"/>
      <w:marTop w:val="0"/>
      <w:marBottom w:val="0"/>
      <w:divBdr>
        <w:top w:val="none" w:sz="0" w:space="0" w:color="auto"/>
        <w:left w:val="none" w:sz="0" w:space="0" w:color="auto"/>
        <w:bottom w:val="none" w:sz="0" w:space="0" w:color="auto"/>
        <w:right w:val="none" w:sz="0" w:space="0" w:color="auto"/>
      </w:divBdr>
    </w:div>
    <w:div w:id="1603688831">
      <w:bodyDiv w:val="1"/>
      <w:marLeft w:val="0"/>
      <w:marRight w:val="0"/>
      <w:marTop w:val="0"/>
      <w:marBottom w:val="0"/>
      <w:divBdr>
        <w:top w:val="none" w:sz="0" w:space="0" w:color="auto"/>
        <w:left w:val="none" w:sz="0" w:space="0" w:color="auto"/>
        <w:bottom w:val="none" w:sz="0" w:space="0" w:color="auto"/>
        <w:right w:val="none" w:sz="0" w:space="0" w:color="auto"/>
      </w:divBdr>
    </w:div>
    <w:div w:id="1604073355">
      <w:bodyDiv w:val="1"/>
      <w:marLeft w:val="0"/>
      <w:marRight w:val="0"/>
      <w:marTop w:val="0"/>
      <w:marBottom w:val="0"/>
      <w:divBdr>
        <w:top w:val="none" w:sz="0" w:space="0" w:color="auto"/>
        <w:left w:val="none" w:sz="0" w:space="0" w:color="auto"/>
        <w:bottom w:val="none" w:sz="0" w:space="0" w:color="auto"/>
        <w:right w:val="none" w:sz="0" w:space="0" w:color="auto"/>
      </w:divBdr>
    </w:div>
    <w:div w:id="1604144192">
      <w:bodyDiv w:val="1"/>
      <w:marLeft w:val="0"/>
      <w:marRight w:val="0"/>
      <w:marTop w:val="0"/>
      <w:marBottom w:val="0"/>
      <w:divBdr>
        <w:top w:val="none" w:sz="0" w:space="0" w:color="auto"/>
        <w:left w:val="none" w:sz="0" w:space="0" w:color="auto"/>
        <w:bottom w:val="none" w:sz="0" w:space="0" w:color="auto"/>
        <w:right w:val="none" w:sz="0" w:space="0" w:color="auto"/>
      </w:divBdr>
    </w:div>
    <w:div w:id="1604806444">
      <w:bodyDiv w:val="1"/>
      <w:marLeft w:val="0"/>
      <w:marRight w:val="0"/>
      <w:marTop w:val="0"/>
      <w:marBottom w:val="0"/>
      <w:divBdr>
        <w:top w:val="none" w:sz="0" w:space="0" w:color="auto"/>
        <w:left w:val="none" w:sz="0" w:space="0" w:color="auto"/>
        <w:bottom w:val="none" w:sz="0" w:space="0" w:color="auto"/>
        <w:right w:val="none" w:sz="0" w:space="0" w:color="auto"/>
      </w:divBdr>
    </w:div>
    <w:div w:id="1605527477">
      <w:bodyDiv w:val="1"/>
      <w:marLeft w:val="0"/>
      <w:marRight w:val="0"/>
      <w:marTop w:val="0"/>
      <w:marBottom w:val="0"/>
      <w:divBdr>
        <w:top w:val="none" w:sz="0" w:space="0" w:color="auto"/>
        <w:left w:val="none" w:sz="0" w:space="0" w:color="auto"/>
        <w:bottom w:val="none" w:sz="0" w:space="0" w:color="auto"/>
        <w:right w:val="none" w:sz="0" w:space="0" w:color="auto"/>
      </w:divBdr>
    </w:div>
    <w:div w:id="1607077005">
      <w:bodyDiv w:val="1"/>
      <w:marLeft w:val="0"/>
      <w:marRight w:val="0"/>
      <w:marTop w:val="0"/>
      <w:marBottom w:val="0"/>
      <w:divBdr>
        <w:top w:val="none" w:sz="0" w:space="0" w:color="auto"/>
        <w:left w:val="none" w:sz="0" w:space="0" w:color="auto"/>
        <w:bottom w:val="none" w:sz="0" w:space="0" w:color="auto"/>
        <w:right w:val="none" w:sz="0" w:space="0" w:color="auto"/>
      </w:divBdr>
    </w:div>
    <w:div w:id="1607619621">
      <w:bodyDiv w:val="1"/>
      <w:marLeft w:val="0"/>
      <w:marRight w:val="0"/>
      <w:marTop w:val="0"/>
      <w:marBottom w:val="0"/>
      <w:divBdr>
        <w:top w:val="none" w:sz="0" w:space="0" w:color="auto"/>
        <w:left w:val="none" w:sz="0" w:space="0" w:color="auto"/>
        <w:bottom w:val="none" w:sz="0" w:space="0" w:color="auto"/>
        <w:right w:val="none" w:sz="0" w:space="0" w:color="auto"/>
      </w:divBdr>
    </w:div>
    <w:div w:id="1608198626">
      <w:bodyDiv w:val="1"/>
      <w:marLeft w:val="0"/>
      <w:marRight w:val="0"/>
      <w:marTop w:val="0"/>
      <w:marBottom w:val="0"/>
      <w:divBdr>
        <w:top w:val="none" w:sz="0" w:space="0" w:color="auto"/>
        <w:left w:val="none" w:sz="0" w:space="0" w:color="auto"/>
        <w:bottom w:val="none" w:sz="0" w:space="0" w:color="auto"/>
        <w:right w:val="none" w:sz="0" w:space="0" w:color="auto"/>
      </w:divBdr>
    </w:div>
    <w:div w:id="1608268281">
      <w:bodyDiv w:val="1"/>
      <w:marLeft w:val="0"/>
      <w:marRight w:val="0"/>
      <w:marTop w:val="0"/>
      <w:marBottom w:val="0"/>
      <w:divBdr>
        <w:top w:val="none" w:sz="0" w:space="0" w:color="auto"/>
        <w:left w:val="none" w:sz="0" w:space="0" w:color="auto"/>
        <w:bottom w:val="none" w:sz="0" w:space="0" w:color="auto"/>
        <w:right w:val="none" w:sz="0" w:space="0" w:color="auto"/>
      </w:divBdr>
    </w:div>
    <w:div w:id="1609507012">
      <w:bodyDiv w:val="1"/>
      <w:marLeft w:val="0"/>
      <w:marRight w:val="0"/>
      <w:marTop w:val="0"/>
      <w:marBottom w:val="0"/>
      <w:divBdr>
        <w:top w:val="none" w:sz="0" w:space="0" w:color="auto"/>
        <w:left w:val="none" w:sz="0" w:space="0" w:color="auto"/>
        <w:bottom w:val="none" w:sz="0" w:space="0" w:color="auto"/>
        <w:right w:val="none" w:sz="0" w:space="0" w:color="auto"/>
      </w:divBdr>
    </w:div>
    <w:div w:id="1610117893">
      <w:bodyDiv w:val="1"/>
      <w:marLeft w:val="0"/>
      <w:marRight w:val="0"/>
      <w:marTop w:val="0"/>
      <w:marBottom w:val="0"/>
      <w:divBdr>
        <w:top w:val="none" w:sz="0" w:space="0" w:color="auto"/>
        <w:left w:val="none" w:sz="0" w:space="0" w:color="auto"/>
        <w:bottom w:val="none" w:sz="0" w:space="0" w:color="auto"/>
        <w:right w:val="none" w:sz="0" w:space="0" w:color="auto"/>
      </w:divBdr>
    </w:div>
    <w:div w:id="1612468803">
      <w:bodyDiv w:val="1"/>
      <w:marLeft w:val="0"/>
      <w:marRight w:val="0"/>
      <w:marTop w:val="0"/>
      <w:marBottom w:val="0"/>
      <w:divBdr>
        <w:top w:val="none" w:sz="0" w:space="0" w:color="auto"/>
        <w:left w:val="none" w:sz="0" w:space="0" w:color="auto"/>
        <w:bottom w:val="none" w:sz="0" w:space="0" w:color="auto"/>
        <w:right w:val="none" w:sz="0" w:space="0" w:color="auto"/>
      </w:divBdr>
    </w:div>
    <w:div w:id="1612470615">
      <w:bodyDiv w:val="1"/>
      <w:marLeft w:val="0"/>
      <w:marRight w:val="0"/>
      <w:marTop w:val="0"/>
      <w:marBottom w:val="0"/>
      <w:divBdr>
        <w:top w:val="none" w:sz="0" w:space="0" w:color="auto"/>
        <w:left w:val="none" w:sz="0" w:space="0" w:color="auto"/>
        <w:bottom w:val="none" w:sz="0" w:space="0" w:color="auto"/>
        <w:right w:val="none" w:sz="0" w:space="0" w:color="auto"/>
      </w:divBdr>
    </w:div>
    <w:div w:id="1616447131">
      <w:bodyDiv w:val="1"/>
      <w:marLeft w:val="0"/>
      <w:marRight w:val="0"/>
      <w:marTop w:val="0"/>
      <w:marBottom w:val="0"/>
      <w:divBdr>
        <w:top w:val="none" w:sz="0" w:space="0" w:color="auto"/>
        <w:left w:val="none" w:sz="0" w:space="0" w:color="auto"/>
        <w:bottom w:val="none" w:sz="0" w:space="0" w:color="auto"/>
        <w:right w:val="none" w:sz="0" w:space="0" w:color="auto"/>
      </w:divBdr>
    </w:div>
    <w:div w:id="1616986640">
      <w:bodyDiv w:val="1"/>
      <w:marLeft w:val="0"/>
      <w:marRight w:val="0"/>
      <w:marTop w:val="0"/>
      <w:marBottom w:val="0"/>
      <w:divBdr>
        <w:top w:val="none" w:sz="0" w:space="0" w:color="auto"/>
        <w:left w:val="none" w:sz="0" w:space="0" w:color="auto"/>
        <w:bottom w:val="none" w:sz="0" w:space="0" w:color="auto"/>
        <w:right w:val="none" w:sz="0" w:space="0" w:color="auto"/>
      </w:divBdr>
    </w:div>
    <w:div w:id="1617713777">
      <w:bodyDiv w:val="1"/>
      <w:marLeft w:val="0"/>
      <w:marRight w:val="0"/>
      <w:marTop w:val="0"/>
      <w:marBottom w:val="0"/>
      <w:divBdr>
        <w:top w:val="none" w:sz="0" w:space="0" w:color="auto"/>
        <w:left w:val="none" w:sz="0" w:space="0" w:color="auto"/>
        <w:bottom w:val="none" w:sz="0" w:space="0" w:color="auto"/>
        <w:right w:val="none" w:sz="0" w:space="0" w:color="auto"/>
      </w:divBdr>
    </w:div>
    <w:div w:id="1617908860">
      <w:bodyDiv w:val="1"/>
      <w:marLeft w:val="0"/>
      <w:marRight w:val="0"/>
      <w:marTop w:val="0"/>
      <w:marBottom w:val="0"/>
      <w:divBdr>
        <w:top w:val="none" w:sz="0" w:space="0" w:color="auto"/>
        <w:left w:val="none" w:sz="0" w:space="0" w:color="auto"/>
        <w:bottom w:val="none" w:sz="0" w:space="0" w:color="auto"/>
        <w:right w:val="none" w:sz="0" w:space="0" w:color="auto"/>
      </w:divBdr>
    </w:div>
    <w:div w:id="1620069790">
      <w:bodyDiv w:val="1"/>
      <w:marLeft w:val="0"/>
      <w:marRight w:val="0"/>
      <w:marTop w:val="0"/>
      <w:marBottom w:val="0"/>
      <w:divBdr>
        <w:top w:val="none" w:sz="0" w:space="0" w:color="auto"/>
        <w:left w:val="none" w:sz="0" w:space="0" w:color="auto"/>
        <w:bottom w:val="none" w:sz="0" w:space="0" w:color="auto"/>
        <w:right w:val="none" w:sz="0" w:space="0" w:color="auto"/>
      </w:divBdr>
    </w:div>
    <w:div w:id="1621913734">
      <w:bodyDiv w:val="1"/>
      <w:marLeft w:val="0"/>
      <w:marRight w:val="0"/>
      <w:marTop w:val="0"/>
      <w:marBottom w:val="0"/>
      <w:divBdr>
        <w:top w:val="none" w:sz="0" w:space="0" w:color="auto"/>
        <w:left w:val="none" w:sz="0" w:space="0" w:color="auto"/>
        <w:bottom w:val="none" w:sz="0" w:space="0" w:color="auto"/>
        <w:right w:val="none" w:sz="0" w:space="0" w:color="auto"/>
      </w:divBdr>
    </w:div>
    <w:div w:id="1622228621">
      <w:bodyDiv w:val="1"/>
      <w:marLeft w:val="0"/>
      <w:marRight w:val="0"/>
      <w:marTop w:val="0"/>
      <w:marBottom w:val="0"/>
      <w:divBdr>
        <w:top w:val="none" w:sz="0" w:space="0" w:color="auto"/>
        <w:left w:val="none" w:sz="0" w:space="0" w:color="auto"/>
        <w:bottom w:val="none" w:sz="0" w:space="0" w:color="auto"/>
        <w:right w:val="none" w:sz="0" w:space="0" w:color="auto"/>
      </w:divBdr>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
    <w:div w:id="1623195900">
      <w:bodyDiv w:val="1"/>
      <w:marLeft w:val="0"/>
      <w:marRight w:val="0"/>
      <w:marTop w:val="0"/>
      <w:marBottom w:val="0"/>
      <w:divBdr>
        <w:top w:val="none" w:sz="0" w:space="0" w:color="auto"/>
        <w:left w:val="none" w:sz="0" w:space="0" w:color="auto"/>
        <w:bottom w:val="none" w:sz="0" w:space="0" w:color="auto"/>
        <w:right w:val="none" w:sz="0" w:space="0" w:color="auto"/>
      </w:divBdr>
    </w:div>
    <w:div w:id="1625699748">
      <w:bodyDiv w:val="1"/>
      <w:marLeft w:val="0"/>
      <w:marRight w:val="0"/>
      <w:marTop w:val="0"/>
      <w:marBottom w:val="0"/>
      <w:divBdr>
        <w:top w:val="none" w:sz="0" w:space="0" w:color="auto"/>
        <w:left w:val="none" w:sz="0" w:space="0" w:color="auto"/>
        <w:bottom w:val="none" w:sz="0" w:space="0" w:color="auto"/>
        <w:right w:val="none" w:sz="0" w:space="0" w:color="auto"/>
      </w:divBdr>
    </w:div>
    <w:div w:id="1626034396">
      <w:bodyDiv w:val="1"/>
      <w:marLeft w:val="0"/>
      <w:marRight w:val="0"/>
      <w:marTop w:val="0"/>
      <w:marBottom w:val="0"/>
      <w:divBdr>
        <w:top w:val="none" w:sz="0" w:space="0" w:color="auto"/>
        <w:left w:val="none" w:sz="0" w:space="0" w:color="auto"/>
        <w:bottom w:val="none" w:sz="0" w:space="0" w:color="auto"/>
        <w:right w:val="none" w:sz="0" w:space="0" w:color="auto"/>
      </w:divBdr>
    </w:div>
    <w:div w:id="1626080759">
      <w:bodyDiv w:val="1"/>
      <w:marLeft w:val="0"/>
      <w:marRight w:val="0"/>
      <w:marTop w:val="0"/>
      <w:marBottom w:val="0"/>
      <w:divBdr>
        <w:top w:val="none" w:sz="0" w:space="0" w:color="auto"/>
        <w:left w:val="none" w:sz="0" w:space="0" w:color="auto"/>
        <w:bottom w:val="none" w:sz="0" w:space="0" w:color="auto"/>
        <w:right w:val="none" w:sz="0" w:space="0" w:color="auto"/>
      </w:divBdr>
    </w:div>
    <w:div w:id="1626962839">
      <w:bodyDiv w:val="1"/>
      <w:marLeft w:val="0"/>
      <w:marRight w:val="0"/>
      <w:marTop w:val="0"/>
      <w:marBottom w:val="0"/>
      <w:divBdr>
        <w:top w:val="none" w:sz="0" w:space="0" w:color="auto"/>
        <w:left w:val="none" w:sz="0" w:space="0" w:color="auto"/>
        <w:bottom w:val="none" w:sz="0" w:space="0" w:color="auto"/>
        <w:right w:val="none" w:sz="0" w:space="0" w:color="auto"/>
      </w:divBdr>
    </w:div>
    <w:div w:id="1630283500">
      <w:bodyDiv w:val="1"/>
      <w:marLeft w:val="0"/>
      <w:marRight w:val="0"/>
      <w:marTop w:val="0"/>
      <w:marBottom w:val="0"/>
      <w:divBdr>
        <w:top w:val="none" w:sz="0" w:space="0" w:color="auto"/>
        <w:left w:val="none" w:sz="0" w:space="0" w:color="auto"/>
        <w:bottom w:val="none" w:sz="0" w:space="0" w:color="auto"/>
        <w:right w:val="none" w:sz="0" w:space="0" w:color="auto"/>
      </w:divBdr>
    </w:div>
    <w:div w:id="1631667831">
      <w:bodyDiv w:val="1"/>
      <w:marLeft w:val="0"/>
      <w:marRight w:val="0"/>
      <w:marTop w:val="0"/>
      <w:marBottom w:val="0"/>
      <w:divBdr>
        <w:top w:val="none" w:sz="0" w:space="0" w:color="auto"/>
        <w:left w:val="none" w:sz="0" w:space="0" w:color="auto"/>
        <w:bottom w:val="none" w:sz="0" w:space="0" w:color="auto"/>
        <w:right w:val="none" w:sz="0" w:space="0" w:color="auto"/>
      </w:divBdr>
    </w:div>
    <w:div w:id="1633243703">
      <w:bodyDiv w:val="1"/>
      <w:marLeft w:val="0"/>
      <w:marRight w:val="0"/>
      <w:marTop w:val="0"/>
      <w:marBottom w:val="0"/>
      <w:divBdr>
        <w:top w:val="none" w:sz="0" w:space="0" w:color="auto"/>
        <w:left w:val="none" w:sz="0" w:space="0" w:color="auto"/>
        <w:bottom w:val="none" w:sz="0" w:space="0" w:color="auto"/>
        <w:right w:val="none" w:sz="0" w:space="0" w:color="auto"/>
      </w:divBdr>
    </w:div>
    <w:div w:id="1633512664">
      <w:bodyDiv w:val="1"/>
      <w:marLeft w:val="0"/>
      <w:marRight w:val="0"/>
      <w:marTop w:val="0"/>
      <w:marBottom w:val="0"/>
      <w:divBdr>
        <w:top w:val="none" w:sz="0" w:space="0" w:color="auto"/>
        <w:left w:val="none" w:sz="0" w:space="0" w:color="auto"/>
        <w:bottom w:val="none" w:sz="0" w:space="0" w:color="auto"/>
        <w:right w:val="none" w:sz="0" w:space="0" w:color="auto"/>
      </w:divBdr>
    </w:div>
    <w:div w:id="1633712717">
      <w:bodyDiv w:val="1"/>
      <w:marLeft w:val="0"/>
      <w:marRight w:val="0"/>
      <w:marTop w:val="0"/>
      <w:marBottom w:val="0"/>
      <w:divBdr>
        <w:top w:val="none" w:sz="0" w:space="0" w:color="auto"/>
        <w:left w:val="none" w:sz="0" w:space="0" w:color="auto"/>
        <w:bottom w:val="none" w:sz="0" w:space="0" w:color="auto"/>
        <w:right w:val="none" w:sz="0" w:space="0" w:color="auto"/>
      </w:divBdr>
    </w:div>
    <w:div w:id="1634866111">
      <w:bodyDiv w:val="1"/>
      <w:marLeft w:val="0"/>
      <w:marRight w:val="0"/>
      <w:marTop w:val="0"/>
      <w:marBottom w:val="0"/>
      <w:divBdr>
        <w:top w:val="none" w:sz="0" w:space="0" w:color="auto"/>
        <w:left w:val="none" w:sz="0" w:space="0" w:color="auto"/>
        <w:bottom w:val="none" w:sz="0" w:space="0" w:color="auto"/>
        <w:right w:val="none" w:sz="0" w:space="0" w:color="auto"/>
      </w:divBdr>
    </w:div>
    <w:div w:id="1634942217">
      <w:bodyDiv w:val="1"/>
      <w:marLeft w:val="0"/>
      <w:marRight w:val="0"/>
      <w:marTop w:val="0"/>
      <w:marBottom w:val="0"/>
      <w:divBdr>
        <w:top w:val="none" w:sz="0" w:space="0" w:color="auto"/>
        <w:left w:val="none" w:sz="0" w:space="0" w:color="auto"/>
        <w:bottom w:val="none" w:sz="0" w:space="0" w:color="auto"/>
        <w:right w:val="none" w:sz="0" w:space="0" w:color="auto"/>
      </w:divBdr>
    </w:div>
    <w:div w:id="1635134290">
      <w:bodyDiv w:val="1"/>
      <w:marLeft w:val="0"/>
      <w:marRight w:val="0"/>
      <w:marTop w:val="0"/>
      <w:marBottom w:val="0"/>
      <w:divBdr>
        <w:top w:val="none" w:sz="0" w:space="0" w:color="auto"/>
        <w:left w:val="none" w:sz="0" w:space="0" w:color="auto"/>
        <w:bottom w:val="none" w:sz="0" w:space="0" w:color="auto"/>
        <w:right w:val="none" w:sz="0" w:space="0" w:color="auto"/>
      </w:divBdr>
    </w:div>
    <w:div w:id="1637636143">
      <w:bodyDiv w:val="1"/>
      <w:marLeft w:val="0"/>
      <w:marRight w:val="0"/>
      <w:marTop w:val="0"/>
      <w:marBottom w:val="0"/>
      <w:divBdr>
        <w:top w:val="none" w:sz="0" w:space="0" w:color="auto"/>
        <w:left w:val="none" w:sz="0" w:space="0" w:color="auto"/>
        <w:bottom w:val="none" w:sz="0" w:space="0" w:color="auto"/>
        <w:right w:val="none" w:sz="0" w:space="0" w:color="auto"/>
      </w:divBdr>
    </w:div>
    <w:div w:id="1637684338">
      <w:bodyDiv w:val="1"/>
      <w:marLeft w:val="0"/>
      <w:marRight w:val="0"/>
      <w:marTop w:val="0"/>
      <w:marBottom w:val="0"/>
      <w:divBdr>
        <w:top w:val="none" w:sz="0" w:space="0" w:color="auto"/>
        <w:left w:val="none" w:sz="0" w:space="0" w:color="auto"/>
        <w:bottom w:val="none" w:sz="0" w:space="0" w:color="auto"/>
        <w:right w:val="none" w:sz="0" w:space="0" w:color="auto"/>
      </w:divBdr>
    </w:div>
    <w:div w:id="1638295700">
      <w:bodyDiv w:val="1"/>
      <w:marLeft w:val="0"/>
      <w:marRight w:val="0"/>
      <w:marTop w:val="0"/>
      <w:marBottom w:val="0"/>
      <w:divBdr>
        <w:top w:val="none" w:sz="0" w:space="0" w:color="auto"/>
        <w:left w:val="none" w:sz="0" w:space="0" w:color="auto"/>
        <w:bottom w:val="none" w:sz="0" w:space="0" w:color="auto"/>
        <w:right w:val="none" w:sz="0" w:space="0" w:color="auto"/>
      </w:divBdr>
    </w:div>
    <w:div w:id="1638490081">
      <w:bodyDiv w:val="1"/>
      <w:marLeft w:val="0"/>
      <w:marRight w:val="0"/>
      <w:marTop w:val="0"/>
      <w:marBottom w:val="0"/>
      <w:divBdr>
        <w:top w:val="none" w:sz="0" w:space="0" w:color="auto"/>
        <w:left w:val="none" w:sz="0" w:space="0" w:color="auto"/>
        <w:bottom w:val="none" w:sz="0" w:space="0" w:color="auto"/>
        <w:right w:val="none" w:sz="0" w:space="0" w:color="auto"/>
      </w:divBdr>
    </w:div>
    <w:div w:id="1638563646">
      <w:bodyDiv w:val="1"/>
      <w:marLeft w:val="0"/>
      <w:marRight w:val="0"/>
      <w:marTop w:val="0"/>
      <w:marBottom w:val="0"/>
      <w:divBdr>
        <w:top w:val="none" w:sz="0" w:space="0" w:color="auto"/>
        <w:left w:val="none" w:sz="0" w:space="0" w:color="auto"/>
        <w:bottom w:val="none" w:sz="0" w:space="0" w:color="auto"/>
        <w:right w:val="none" w:sz="0" w:space="0" w:color="auto"/>
      </w:divBdr>
    </w:div>
    <w:div w:id="1640920863">
      <w:bodyDiv w:val="1"/>
      <w:marLeft w:val="0"/>
      <w:marRight w:val="0"/>
      <w:marTop w:val="0"/>
      <w:marBottom w:val="0"/>
      <w:divBdr>
        <w:top w:val="none" w:sz="0" w:space="0" w:color="auto"/>
        <w:left w:val="none" w:sz="0" w:space="0" w:color="auto"/>
        <w:bottom w:val="none" w:sz="0" w:space="0" w:color="auto"/>
        <w:right w:val="none" w:sz="0" w:space="0" w:color="auto"/>
      </w:divBdr>
    </w:div>
    <w:div w:id="1641182057">
      <w:bodyDiv w:val="1"/>
      <w:marLeft w:val="0"/>
      <w:marRight w:val="0"/>
      <w:marTop w:val="0"/>
      <w:marBottom w:val="0"/>
      <w:divBdr>
        <w:top w:val="none" w:sz="0" w:space="0" w:color="auto"/>
        <w:left w:val="none" w:sz="0" w:space="0" w:color="auto"/>
        <w:bottom w:val="none" w:sz="0" w:space="0" w:color="auto"/>
        <w:right w:val="none" w:sz="0" w:space="0" w:color="auto"/>
      </w:divBdr>
    </w:div>
    <w:div w:id="1642032800">
      <w:bodyDiv w:val="1"/>
      <w:marLeft w:val="0"/>
      <w:marRight w:val="0"/>
      <w:marTop w:val="0"/>
      <w:marBottom w:val="0"/>
      <w:divBdr>
        <w:top w:val="none" w:sz="0" w:space="0" w:color="auto"/>
        <w:left w:val="none" w:sz="0" w:space="0" w:color="auto"/>
        <w:bottom w:val="none" w:sz="0" w:space="0" w:color="auto"/>
        <w:right w:val="none" w:sz="0" w:space="0" w:color="auto"/>
      </w:divBdr>
    </w:div>
    <w:div w:id="1642347677">
      <w:bodyDiv w:val="1"/>
      <w:marLeft w:val="0"/>
      <w:marRight w:val="0"/>
      <w:marTop w:val="0"/>
      <w:marBottom w:val="0"/>
      <w:divBdr>
        <w:top w:val="none" w:sz="0" w:space="0" w:color="auto"/>
        <w:left w:val="none" w:sz="0" w:space="0" w:color="auto"/>
        <w:bottom w:val="none" w:sz="0" w:space="0" w:color="auto"/>
        <w:right w:val="none" w:sz="0" w:space="0" w:color="auto"/>
      </w:divBdr>
    </w:div>
    <w:div w:id="1642924589">
      <w:bodyDiv w:val="1"/>
      <w:marLeft w:val="0"/>
      <w:marRight w:val="0"/>
      <w:marTop w:val="0"/>
      <w:marBottom w:val="0"/>
      <w:divBdr>
        <w:top w:val="none" w:sz="0" w:space="0" w:color="auto"/>
        <w:left w:val="none" w:sz="0" w:space="0" w:color="auto"/>
        <w:bottom w:val="none" w:sz="0" w:space="0" w:color="auto"/>
        <w:right w:val="none" w:sz="0" w:space="0" w:color="auto"/>
      </w:divBdr>
    </w:div>
    <w:div w:id="1644970597">
      <w:bodyDiv w:val="1"/>
      <w:marLeft w:val="0"/>
      <w:marRight w:val="0"/>
      <w:marTop w:val="0"/>
      <w:marBottom w:val="0"/>
      <w:divBdr>
        <w:top w:val="none" w:sz="0" w:space="0" w:color="auto"/>
        <w:left w:val="none" w:sz="0" w:space="0" w:color="auto"/>
        <w:bottom w:val="none" w:sz="0" w:space="0" w:color="auto"/>
        <w:right w:val="none" w:sz="0" w:space="0" w:color="auto"/>
      </w:divBdr>
    </w:div>
    <w:div w:id="1645088335">
      <w:bodyDiv w:val="1"/>
      <w:marLeft w:val="0"/>
      <w:marRight w:val="0"/>
      <w:marTop w:val="0"/>
      <w:marBottom w:val="0"/>
      <w:divBdr>
        <w:top w:val="none" w:sz="0" w:space="0" w:color="auto"/>
        <w:left w:val="none" w:sz="0" w:space="0" w:color="auto"/>
        <w:bottom w:val="none" w:sz="0" w:space="0" w:color="auto"/>
        <w:right w:val="none" w:sz="0" w:space="0" w:color="auto"/>
      </w:divBdr>
    </w:div>
    <w:div w:id="1646545538">
      <w:bodyDiv w:val="1"/>
      <w:marLeft w:val="0"/>
      <w:marRight w:val="0"/>
      <w:marTop w:val="0"/>
      <w:marBottom w:val="0"/>
      <w:divBdr>
        <w:top w:val="none" w:sz="0" w:space="0" w:color="auto"/>
        <w:left w:val="none" w:sz="0" w:space="0" w:color="auto"/>
        <w:bottom w:val="none" w:sz="0" w:space="0" w:color="auto"/>
        <w:right w:val="none" w:sz="0" w:space="0" w:color="auto"/>
      </w:divBdr>
    </w:div>
    <w:div w:id="1646546361">
      <w:bodyDiv w:val="1"/>
      <w:marLeft w:val="0"/>
      <w:marRight w:val="0"/>
      <w:marTop w:val="0"/>
      <w:marBottom w:val="0"/>
      <w:divBdr>
        <w:top w:val="none" w:sz="0" w:space="0" w:color="auto"/>
        <w:left w:val="none" w:sz="0" w:space="0" w:color="auto"/>
        <w:bottom w:val="none" w:sz="0" w:space="0" w:color="auto"/>
        <w:right w:val="none" w:sz="0" w:space="0" w:color="auto"/>
      </w:divBdr>
      <w:divsChild>
        <w:div w:id="318967184">
          <w:marLeft w:val="0"/>
          <w:marRight w:val="0"/>
          <w:marTop w:val="0"/>
          <w:marBottom w:val="0"/>
          <w:divBdr>
            <w:top w:val="none" w:sz="0" w:space="0" w:color="auto"/>
            <w:left w:val="none" w:sz="0" w:space="0" w:color="auto"/>
            <w:bottom w:val="none" w:sz="0" w:space="0" w:color="auto"/>
            <w:right w:val="none" w:sz="0" w:space="0" w:color="auto"/>
          </w:divBdr>
          <w:divsChild>
            <w:div w:id="1823159156">
              <w:marLeft w:val="0"/>
              <w:marRight w:val="0"/>
              <w:marTop w:val="0"/>
              <w:marBottom w:val="0"/>
              <w:divBdr>
                <w:top w:val="none" w:sz="0" w:space="0" w:color="auto"/>
                <w:left w:val="none" w:sz="0" w:space="0" w:color="auto"/>
                <w:bottom w:val="none" w:sz="0" w:space="0" w:color="auto"/>
                <w:right w:val="none" w:sz="0" w:space="0" w:color="auto"/>
              </w:divBdr>
              <w:divsChild>
                <w:div w:id="608507161">
                  <w:marLeft w:val="0"/>
                  <w:marRight w:val="0"/>
                  <w:marTop w:val="0"/>
                  <w:marBottom w:val="0"/>
                  <w:divBdr>
                    <w:top w:val="none" w:sz="0" w:space="0" w:color="auto"/>
                    <w:left w:val="none" w:sz="0" w:space="0" w:color="auto"/>
                    <w:bottom w:val="none" w:sz="0" w:space="0" w:color="auto"/>
                    <w:right w:val="none" w:sz="0" w:space="0" w:color="auto"/>
                  </w:divBdr>
                  <w:divsChild>
                    <w:div w:id="60241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0800">
      <w:bodyDiv w:val="1"/>
      <w:marLeft w:val="0"/>
      <w:marRight w:val="0"/>
      <w:marTop w:val="0"/>
      <w:marBottom w:val="0"/>
      <w:divBdr>
        <w:top w:val="none" w:sz="0" w:space="0" w:color="auto"/>
        <w:left w:val="none" w:sz="0" w:space="0" w:color="auto"/>
        <w:bottom w:val="none" w:sz="0" w:space="0" w:color="auto"/>
        <w:right w:val="none" w:sz="0" w:space="0" w:color="auto"/>
      </w:divBdr>
    </w:div>
    <w:div w:id="1648320423">
      <w:bodyDiv w:val="1"/>
      <w:marLeft w:val="0"/>
      <w:marRight w:val="0"/>
      <w:marTop w:val="0"/>
      <w:marBottom w:val="0"/>
      <w:divBdr>
        <w:top w:val="none" w:sz="0" w:space="0" w:color="auto"/>
        <w:left w:val="none" w:sz="0" w:space="0" w:color="auto"/>
        <w:bottom w:val="none" w:sz="0" w:space="0" w:color="auto"/>
        <w:right w:val="none" w:sz="0" w:space="0" w:color="auto"/>
      </w:divBdr>
    </w:div>
    <w:div w:id="1649556800">
      <w:bodyDiv w:val="1"/>
      <w:marLeft w:val="0"/>
      <w:marRight w:val="0"/>
      <w:marTop w:val="0"/>
      <w:marBottom w:val="0"/>
      <w:divBdr>
        <w:top w:val="none" w:sz="0" w:space="0" w:color="auto"/>
        <w:left w:val="none" w:sz="0" w:space="0" w:color="auto"/>
        <w:bottom w:val="none" w:sz="0" w:space="0" w:color="auto"/>
        <w:right w:val="none" w:sz="0" w:space="0" w:color="auto"/>
      </w:divBdr>
    </w:div>
    <w:div w:id="1650018281">
      <w:bodyDiv w:val="1"/>
      <w:marLeft w:val="0"/>
      <w:marRight w:val="0"/>
      <w:marTop w:val="0"/>
      <w:marBottom w:val="0"/>
      <w:divBdr>
        <w:top w:val="none" w:sz="0" w:space="0" w:color="auto"/>
        <w:left w:val="none" w:sz="0" w:space="0" w:color="auto"/>
        <w:bottom w:val="none" w:sz="0" w:space="0" w:color="auto"/>
        <w:right w:val="none" w:sz="0" w:space="0" w:color="auto"/>
      </w:divBdr>
    </w:div>
    <w:div w:id="1651324839">
      <w:bodyDiv w:val="1"/>
      <w:marLeft w:val="0"/>
      <w:marRight w:val="0"/>
      <w:marTop w:val="0"/>
      <w:marBottom w:val="0"/>
      <w:divBdr>
        <w:top w:val="none" w:sz="0" w:space="0" w:color="auto"/>
        <w:left w:val="none" w:sz="0" w:space="0" w:color="auto"/>
        <w:bottom w:val="none" w:sz="0" w:space="0" w:color="auto"/>
        <w:right w:val="none" w:sz="0" w:space="0" w:color="auto"/>
      </w:divBdr>
    </w:div>
    <w:div w:id="1651978436">
      <w:bodyDiv w:val="1"/>
      <w:marLeft w:val="0"/>
      <w:marRight w:val="0"/>
      <w:marTop w:val="0"/>
      <w:marBottom w:val="0"/>
      <w:divBdr>
        <w:top w:val="none" w:sz="0" w:space="0" w:color="auto"/>
        <w:left w:val="none" w:sz="0" w:space="0" w:color="auto"/>
        <w:bottom w:val="none" w:sz="0" w:space="0" w:color="auto"/>
        <w:right w:val="none" w:sz="0" w:space="0" w:color="auto"/>
      </w:divBdr>
    </w:div>
    <w:div w:id="1652128833">
      <w:bodyDiv w:val="1"/>
      <w:marLeft w:val="0"/>
      <w:marRight w:val="0"/>
      <w:marTop w:val="0"/>
      <w:marBottom w:val="0"/>
      <w:divBdr>
        <w:top w:val="none" w:sz="0" w:space="0" w:color="auto"/>
        <w:left w:val="none" w:sz="0" w:space="0" w:color="auto"/>
        <w:bottom w:val="none" w:sz="0" w:space="0" w:color="auto"/>
        <w:right w:val="none" w:sz="0" w:space="0" w:color="auto"/>
      </w:divBdr>
    </w:div>
    <w:div w:id="1652758380">
      <w:bodyDiv w:val="1"/>
      <w:marLeft w:val="0"/>
      <w:marRight w:val="0"/>
      <w:marTop w:val="0"/>
      <w:marBottom w:val="0"/>
      <w:divBdr>
        <w:top w:val="none" w:sz="0" w:space="0" w:color="auto"/>
        <w:left w:val="none" w:sz="0" w:space="0" w:color="auto"/>
        <w:bottom w:val="none" w:sz="0" w:space="0" w:color="auto"/>
        <w:right w:val="none" w:sz="0" w:space="0" w:color="auto"/>
      </w:divBdr>
    </w:div>
    <w:div w:id="1653102487">
      <w:bodyDiv w:val="1"/>
      <w:marLeft w:val="0"/>
      <w:marRight w:val="0"/>
      <w:marTop w:val="0"/>
      <w:marBottom w:val="0"/>
      <w:divBdr>
        <w:top w:val="none" w:sz="0" w:space="0" w:color="auto"/>
        <w:left w:val="none" w:sz="0" w:space="0" w:color="auto"/>
        <w:bottom w:val="none" w:sz="0" w:space="0" w:color="auto"/>
        <w:right w:val="none" w:sz="0" w:space="0" w:color="auto"/>
      </w:divBdr>
    </w:div>
    <w:div w:id="1653220331">
      <w:bodyDiv w:val="1"/>
      <w:marLeft w:val="0"/>
      <w:marRight w:val="0"/>
      <w:marTop w:val="0"/>
      <w:marBottom w:val="0"/>
      <w:divBdr>
        <w:top w:val="none" w:sz="0" w:space="0" w:color="auto"/>
        <w:left w:val="none" w:sz="0" w:space="0" w:color="auto"/>
        <w:bottom w:val="none" w:sz="0" w:space="0" w:color="auto"/>
        <w:right w:val="none" w:sz="0" w:space="0" w:color="auto"/>
      </w:divBdr>
    </w:div>
    <w:div w:id="1655791589">
      <w:bodyDiv w:val="1"/>
      <w:marLeft w:val="0"/>
      <w:marRight w:val="0"/>
      <w:marTop w:val="0"/>
      <w:marBottom w:val="0"/>
      <w:divBdr>
        <w:top w:val="none" w:sz="0" w:space="0" w:color="auto"/>
        <w:left w:val="none" w:sz="0" w:space="0" w:color="auto"/>
        <w:bottom w:val="none" w:sz="0" w:space="0" w:color="auto"/>
        <w:right w:val="none" w:sz="0" w:space="0" w:color="auto"/>
      </w:divBdr>
    </w:div>
    <w:div w:id="1657342516">
      <w:bodyDiv w:val="1"/>
      <w:marLeft w:val="0"/>
      <w:marRight w:val="0"/>
      <w:marTop w:val="0"/>
      <w:marBottom w:val="0"/>
      <w:divBdr>
        <w:top w:val="none" w:sz="0" w:space="0" w:color="auto"/>
        <w:left w:val="none" w:sz="0" w:space="0" w:color="auto"/>
        <w:bottom w:val="none" w:sz="0" w:space="0" w:color="auto"/>
        <w:right w:val="none" w:sz="0" w:space="0" w:color="auto"/>
      </w:divBdr>
    </w:div>
    <w:div w:id="1657419645">
      <w:bodyDiv w:val="1"/>
      <w:marLeft w:val="0"/>
      <w:marRight w:val="0"/>
      <w:marTop w:val="0"/>
      <w:marBottom w:val="0"/>
      <w:divBdr>
        <w:top w:val="none" w:sz="0" w:space="0" w:color="auto"/>
        <w:left w:val="none" w:sz="0" w:space="0" w:color="auto"/>
        <w:bottom w:val="none" w:sz="0" w:space="0" w:color="auto"/>
        <w:right w:val="none" w:sz="0" w:space="0" w:color="auto"/>
      </w:divBdr>
    </w:div>
    <w:div w:id="1658144449">
      <w:bodyDiv w:val="1"/>
      <w:marLeft w:val="0"/>
      <w:marRight w:val="0"/>
      <w:marTop w:val="0"/>
      <w:marBottom w:val="0"/>
      <w:divBdr>
        <w:top w:val="none" w:sz="0" w:space="0" w:color="auto"/>
        <w:left w:val="none" w:sz="0" w:space="0" w:color="auto"/>
        <w:bottom w:val="none" w:sz="0" w:space="0" w:color="auto"/>
        <w:right w:val="none" w:sz="0" w:space="0" w:color="auto"/>
      </w:divBdr>
    </w:div>
    <w:div w:id="1658149082">
      <w:bodyDiv w:val="1"/>
      <w:marLeft w:val="0"/>
      <w:marRight w:val="0"/>
      <w:marTop w:val="0"/>
      <w:marBottom w:val="0"/>
      <w:divBdr>
        <w:top w:val="none" w:sz="0" w:space="0" w:color="auto"/>
        <w:left w:val="none" w:sz="0" w:space="0" w:color="auto"/>
        <w:bottom w:val="none" w:sz="0" w:space="0" w:color="auto"/>
        <w:right w:val="none" w:sz="0" w:space="0" w:color="auto"/>
      </w:divBdr>
    </w:div>
    <w:div w:id="1658260355">
      <w:bodyDiv w:val="1"/>
      <w:marLeft w:val="0"/>
      <w:marRight w:val="0"/>
      <w:marTop w:val="0"/>
      <w:marBottom w:val="0"/>
      <w:divBdr>
        <w:top w:val="none" w:sz="0" w:space="0" w:color="auto"/>
        <w:left w:val="none" w:sz="0" w:space="0" w:color="auto"/>
        <w:bottom w:val="none" w:sz="0" w:space="0" w:color="auto"/>
        <w:right w:val="none" w:sz="0" w:space="0" w:color="auto"/>
      </w:divBdr>
    </w:div>
    <w:div w:id="1658919590">
      <w:bodyDiv w:val="1"/>
      <w:marLeft w:val="0"/>
      <w:marRight w:val="0"/>
      <w:marTop w:val="0"/>
      <w:marBottom w:val="0"/>
      <w:divBdr>
        <w:top w:val="none" w:sz="0" w:space="0" w:color="auto"/>
        <w:left w:val="none" w:sz="0" w:space="0" w:color="auto"/>
        <w:bottom w:val="none" w:sz="0" w:space="0" w:color="auto"/>
        <w:right w:val="none" w:sz="0" w:space="0" w:color="auto"/>
      </w:divBdr>
    </w:div>
    <w:div w:id="1658921495">
      <w:bodyDiv w:val="1"/>
      <w:marLeft w:val="0"/>
      <w:marRight w:val="0"/>
      <w:marTop w:val="0"/>
      <w:marBottom w:val="0"/>
      <w:divBdr>
        <w:top w:val="none" w:sz="0" w:space="0" w:color="auto"/>
        <w:left w:val="none" w:sz="0" w:space="0" w:color="auto"/>
        <w:bottom w:val="none" w:sz="0" w:space="0" w:color="auto"/>
        <w:right w:val="none" w:sz="0" w:space="0" w:color="auto"/>
      </w:divBdr>
    </w:div>
    <w:div w:id="1659726685">
      <w:bodyDiv w:val="1"/>
      <w:marLeft w:val="0"/>
      <w:marRight w:val="0"/>
      <w:marTop w:val="0"/>
      <w:marBottom w:val="0"/>
      <w:divBdr>
        <w:top w:val="none" w:sz="0" w:space="0" w:color="auto"/>
        <w:left w:val="none" w:sz="0" w:space="0" w:color="auto"/>
        <w:bottom w:val="none" w:sz="0" w:space="0" w:color="auto"/>
        <w:right w:val="none" w:sz="0" w:space="0" w:color="auto"/>
      </w:divBdr>
    </w:div>
    <w:div w:id="1660310922">
      <w:bodyDiv w:val="1"/>
      <w:marLeft w:val="0"/>
      <w:marRight w:val="0"/>
      <w:marTop w:val="0"/>
      <w:marBottom w:val="0"/>
      <w:divBdr>
        <w:top w:val="none" w:sz="0" w:space="0" w:color="auto"/>
        <w:left w:val="none" w:sz="0" w:space="0" w:color="auto"/>
        <w:bottom w:val="none" w:sz="0" w:space="0" w:color="auto"/>
        <w:right w:val="none" w:sz="0" w:space="0" w:color="auto"/>
      </w:divBdr>
    </w:div>
    <w:div w:id="1660381962">
      <w:bodyDiv w:val="1"/>
      <w:marLeft w:val="0"/>
      <w:marRight w:val="0"/>
      <w:marTop w:val="0"/>
      <w:marBottom w:val="0"/>
      <w:divBdr>
        <w:top w:val="none" w:sz="0" w:space="0" w:color="auto"/>
        <w:left w:val="none" w:sz="0" w:space="0" w:color="auto"/>
        <w:bottom w:val="none" w:sz="0" w:space="0" w:color="auto"/>
        <w:right w:val="none" w:sz="0" w:space="0" w:color="auto"/>
      </w:divBdr>
    </w:div>
    <w:div w:id="1660768940">
      <w:bodyDiv w:val="1"/>
      <w:marLeft w:val="0"/>
      <w:marRight w:val="0"/>
      <w:marTop w:val="0"/>
      <w:marBottom w:val="0"/>
      <w:divBdr>
        <w:top w:val="none" w:sz="0" w:space="0" w:color="auto"/>
        <w:left w:val="none" w:sz="0" w:space="0" w:color="auto"/>
        <w:bottom w:val="none" w:sz="0" w:space="0" w:color="auto"/>
        <w:right w:val="none" w:sz="0" w:space="0" w:color="auto"/>
      </w:divBdr>
    </w:div>
    <w:div w:id="1660883330">
      <w:bodyDiv w:val="1"/>
      <w:marLeft w:val="0"/>
      <w:marRight w:val="0"/>
      <w:marTop w:val="0"/>
      <w:marBottom w:val="0"/>
      <w:divBdr>
        <w:top w:val="none" w:sz="0" w:space="0" w:color="auto"/>
        <w:left w:val="none" w:sz="0" w:space="0" w:color="auto"/>
        <w:bottom w:val="none" w:sz="0" w:space="0" w:color="auto"/>
        <w:right w:val="none" w:sz="0" w:space="0" w:color="auto"/>
      </w:divBdr>
    </w:div>
    <w:div w:id="1662418071">
      <w:bodyDiv w:val="1"/>
      <w:marLeft w:val="0"/>
      <w:marRight w:val="0"/>
      <w:marTop w:val="0"/>
      <w:marBottom w:val="0"/>
      <w:divBdr>
        <w:top w:val="none" w:sz="0" w:space="0" w:color="auto"/>
        <w:left w:val="none" w:sz="0" w:space="0" w:color="auto"/>
        <w:bottom w:val="none" w:sz="0" w:space="0" w:color="auto"/>
        <w:right w:val="none" w:sz="0" w:space="0" w:color="auto"/>
      </w:divBdr>
    </w:div>
    <w:div w:id="1662809725">
      <w:bodyDiv w:val="1"/>
      <w:marLeft w:val="0"/>
      <w:marRight w:val="0"/>
      <w:marTop w:val="0"/>
      <w:marBottom w:val="0"/>
      <w:divBdr>
        <w:top w:val="none" w:sz="0" w:space="0" w:color="auto"/>
        <w:left w:val="none" w:sz="0" w:space="0" w:color="auto"/>
        <w:bottom w:val="none" w:sz="0" w:space="0" w:color="auto"/>
        <w:right w:val="none" w:sz="0" w:space="0" w:color="auto"/>
      </w:divBdr>
    </w:div>
    <w:div w:id="1663436314">
      <w:bodyDiv w:val="1"/>
      <w:marLeft w:val="0"/>
      <w:marRight w:val="0"/>
      <w:marTop w:val="0"/>
      <w:marBottom w:val="0"/>
      <w:divBdr>
        <w:top w:val="none" w:sz="0" w:space="0" w:color="auto"/>
        <w:left w:val="none" w:sz="0" w:space="0" w:color="auto"/>
        <w:bottom w:val="none" w:sz="0" w:space="0" w:color="auto"/>
        <w:right w:val="none" w:sz="0" w:space="0" w:color="auto"/>
      </w:divBdr>
    </w:div>
    <w:div w:id="1664624427">
      <w:bodyDiv w:val="1"/>
      <w:marLeft w:val="0"/>
      <w:marRight w:val="0"/>
      <w:marTop w:val="0"/>
      <w:marBottom w:val="0"/>
      <w:divBdr>
        <w:top w:val="none" w:sz="0" w:space="0" w:color="auto"/>
        <w:left w:val="none" w:sz="0" w:space="0" w:color="auto"/>
        <w:bottom w:val="none" w:sz="0" w:space="0" w:color="auto"/>
        <w:right w:val="none" w:sz="0" w:space="0" w:color="auto"/>
      </w:divBdr>
    </w:div>
    <w:div w:id="1664747292">
      <w:bodyDiv w:val="1"/>
      <w:marLeft w:val="0"/>
      <w:marRight w:val="0"/>
      <w:marTop w:val="0"/>
      <w:marBottom w:val="0"/>
      <w:divBdr>
        <w:top w:val="none" w:sz="0" w:space="0" w:color="auto"/>
        <w:left w:val="none" w:sz="0" w:space="0" w:color="auto"/>
        <w:bottom w:val="none" w:sz="0" w:space="0" w:color="auto"/>
        <w:right w:val="none" w:sz="0" w:space="0" w:color="auto"/>
      </w:divBdr>
    </w:div>
    <w:div w:id="1665817521">
      <w:bodyDiv w:val="1"/>
      <w:marLeft w:val="0"/>
      <w:marRight w:val="0"/>
      <w:marTop w:val="0"/>
      <w:marBottom w:val="0"/>
      <w:divBdr>
        <w:top w:val="none" w:sz="0" w:space="0" w:color="auto"/>
        <w:left w:val="none" w:sz="0" w:space="0" w:color="auto"/>
        <w:bottom w:val="none" w:sz="0" w:space="0" w:color="auto"/>
        <w:right w:val="none" w:sz="0" w:space="0" w:color="auto"/>
      </w:divBdr>
    </w:div>
    <w:div w:id="1666933441">
      <w:bodyDiv w:val="1"/>
      <w:marLeft w:val="0"/>
      <w:marRight w:val="0"/>
      <w:marTop w:val="0"/>
      <w:marBottom w:val="0"/>
      <w:divBdr>
        <w:top w:val="none" w:sz="0" w:space="0" w:color="auto"/>
        <w:left w:val="none" w:sz="0" w:space="0" w:color="auto"/>
        <w:bottom w:val="none" w:sz="0" w:space="0" w:color="auto"/>
        <w:right w:val="none" w:sz="0" w:space="0" w:color="auto"/>
      </w:divBdr>
    </w:div>
    <w:div w:id="1668708610">
      <w:bodyDiv w:val="1"/>
      <w:marLeft w:val="0"/>
      <w:marRight w:val="0"/>
      <w:marTop w:val="0"/>
      <w:marBottom w:val="0"/>
      <w:divBdr>
        <w:top w:val="none" w:sz="0" w:space="0" w:color="auto"/>
        <w:left w:val="none" w:sz="0" w:space="0" w:color="auto"/>
        <w:bottom w:val="none" w:sz="0" w:space="0" w:color="auto"/>
        <w:right w:val="none" w:sz="0" w:space="0" w:color="auto"/>
      </w:divBdr>
    </w:div>
    <w:div w:id="1668825770">
      <w:bodyDiv w:val="1"/>
      <w:marLeft w:val="0"/>
      <w:marRight w:val="0"/>
      <w:marTop w:val="0"/>
      <w:marBottom w:val="0"/>
      <w:divBdr>
        <w:top w:val="none" w:sz="0" w:space="0" w:color="auto"/>
        <w:left w:val="none" w:sz="0" w:space="0" w:color="auto"/>
        <w:bottom w:val="none" w:sz="0" w:space="0" w:color="auto"/>
        <w:right w:val="none" w:sz="0" w:space="0" w:color="auto"/>
      </w:divBdr>
    </w:div>
    <w:div w:id="1669022454">
      <w:bodyDiv w:val="1"/>
      <w:marLeft w:val="0"/>
      <w:marRight w:val="0"/>
      <w:marTop w:val="0"/>
      <w:marBottom w:val="0"/>
      <w:divBdr>
        <w:top w:val="none" w:sz="0" w:space="0" w:color="auto"/>
        <w:left w:val="none" w:sz="0" w:space="0" w:color="auto"/>
        <w:bottom w:val="none" w:sz="0" w:space="0" w:color="auto"/>
        <w:right w:val="none" w:sz="0" w:space="0" w:color="auto"/>
      </w:divBdr>
    </w:div>
    <w:div w:id="1670325834">
      <w:bodyDiv w:val="1"/>
      <w:marLeft w:val="0"/>
      <w:marRight w:val="0"/>
      <w:marTop w:val="0"/>
      <w:marBottom w:val="0"/>
      <w:divBdr>
        <w:top w:val="none" w:sz="0" w:space="0" w:color="auto"/>
        <w:left w:val="none" w:sz="0" w:space="0" w:color="auto"/>
        <w:bottom w:val="none" w:sz="0" w:space="0" w:color="auto"/>
        <w:right w:val="none" w:sz="0" w:space="0" w:color="auto"/>
      </w:divBdr>
    </w:div>
    <w:div w:id="1673681752">
      <w:bodyDiv w:val="1"/>
      <w:marLeft w:val="0"/>
      <w:marRight w:val="0"/>
      <w:marTop w:val="0"/>
      <w:marBottom w:val="0"/>
      <w:divBdr>
        <w:top w:val="none" w:sz="0" w:space="0" w:color="auto"/>
        <w:left w:val="none" w:sz="0" w:space="0" w:color="auto"/>
        <w:bottom w:val="none" w:sz="0" w:space="0" w:color="auto"/>
        <w:right w:val="none" w:sz="0" w:space="0" w:color="auto"/>
      </w:divBdr>
    </w:div>
    <w:div w:id="1675840982">
      <w:bodyDiv w:val="1"/>
      <w:marLeft w:val="0"/>
      <w:marRight w:val="0"/>
      <w:marTop w:val="0"/>
      <w:marBottom w:val="0"/>
      <w:divBdr>
        <w:top w:val="none" w:sz="0" w:space="0" w:color="auto"/>
        <w:left w:val="none" w:sz="0" w:space="0" w:color="auto"/>
        <w:bottom w:val="none" w:sz="0" w:space="0" w:color="auto"/>
        <w:right w:val="none" w:sz="0" w:space="0" w:color="auto"/>
      </w:divBdr>
    </w:div>
    <w:div w:id="1676031013">
      <w:bodyDiv w:val="1"/>
      <w:marLeft w:val="0"/>
      <w:marRight w:val="0"/>
      <w:marTop w:val="0"/>
      <w:marBottom w:val="0"/>
      <w:divBdr>
        <w:top w:val="none" w:sz="0" w:space="0" w:color="auto"/>
        <w:left w:val="none" w:sz="0" w:space="0" w:color="auto"/>
        <w:bottom w:val="none" w:sz="0" w:space="0" w:color="auto"/>
        <w:right w:val="none" w:sz="0" w:space="0" w:color="auto"/>
      </w:divBdr>
    </w:div>
    <w:div w:id="1677685251">
      <w:bodyDiv w:val="1"/>
      <w:marLeft w:val="0"/>
      <w:marRight w:val="0"/>
      <w:marTop w:val="0"/>
      <w:marBottom w:val="0"/>
      <w:divBdr>
        <w:top w:val="none" w:sz="0" w:space="0" w:color="auto"/>
        <w:left w:val="none" w:sz="0" w:space="0" w:color="auto"/>
        <w:bottom w:val="none" w:sz="0" w:space="0" w:color="auto"/>
        <w:right w:val="none" w:sz="0" w:space="0" w:color="auto"/>
      </w:divBdr>
    </w:div>
    <w:div w:id="1678075028">
      <w:bodyDiv w:val="1"/>
      <w:marLeft w:val="0"/>
      <w:marRight w:val="0"/>
      <w:marTop w:val="0"/>
      <w:marBottom w:val="0"/>
      <w:divBdr>
        <w:top w:val="none" w:sz="0" w:space="0" w:color="auto"/>
        <w:left w:val="none" w:sz="0" w:space="0" w:color="auto"/>
        <w:bottom w:val="none" w:sz="0" w:space="0" w:color="auto"/>
        <w:right w:val="none" w:sz="0" w:space="0" w:color="auto"/>
      </w:divBdr>
    </w:div>
    <w:div w:id="1678190004">
      <w:bodyDiv w:val="1"/>
      <w:marLeft w:val="0"/>
      <w:marRight w:val="0"/>
      <w:marTop w:val="0"/>
      <w:marBottom w:val="0"/>
      <w:divBdr>
        <w:top w:val="none" w:sz="0" w:space="0" w:color="auto"/>
        <w:left w:val="none" w:sz="0" w:space="0" w:color="auto"/>
        <w:bottom w:val="none" w:sz="0" w:space="0" w:color="auto"/>
        <w:right w:val="none" w:sz="0" w:space="0" w:color="auto"/>
      </w:divBdr>
    </w:div>
    <w:div w:id="1678269025">
      <w:bodyDiv w:val="1"/>
      <w:marLeft w:val="0"/>
      <w:marRight w:val="0"/>
      <w:marTop w:val="0"/>
      <w:marBottom w:val="0"/>
      <w:divBdr>
        <w:top w:val="none" w:sz="0" w:space="0" w:color="auto"/>
        <w:left w:val="none" w:sz="0" w:space="0" w:color="auto"/>
        <w:bottom w:val="none" w:sz="0" w:space="0" w:color="auto"/>
        <w:right w:val="none" w:sz="0" w:space="0" w:color="auto"/>
      </w:divBdr>
    </w:div>
    <w:div w:id="1678770776">
      <w:bodyDiv w:val="1"/>
      <w:marLeft w:val="0"/>
      <w:marRight w:val="0"/>
      <w:marTop w:val="0"/>
      <w:marBottom w:val="0"/>
      <w:divBdr>
        <w:top w:val="none" w:sz="0" w:space="0" w:color="auto"/>
        <w:left w:val="none" w:sz="0" w:space="0" w:color="auto"/>
        <w:bottom w:val="none" w:sz="0" w:space="0" w:color="auto"/>
        <w:right w:val="none" w:sz="0" w:space="0" w:color="auto"/>
      </w:divBdr>
    </w:div>
    <w:div w:id="1679113908">
      <w:bodyDiv w:val="1"/>
      <w:marLeft w:val="0"/>
      <w:marRight w:val="0"/>
      <w:marTop w:val="0"/>
      <w:marBottom w:val="0"/>
      <w:divBdr>
        <w:top w:val="none" w:sz="0" w:space="0" w:color="auto"/>
        <w:left w:val="none" w:sz="0" w:space="0" w:color="auto"/>
        <w:bottom w:val="none" w:sz="0" w:space="0" w:color="auto"/>
        <w:right w:val="none" w:sz="0" w:space="0" w:color="auto"/>
      </w:divBdr>
    </w:div>
    <w:div w:id="1679648390">
      <w:bodyDiv w:val="1"/>
      <w:marLeft w:val="0"/>
      <w:marRight w:val="0"/>
      <w:marTop w:val="0"/>
      <w:marBottom w:val="0"/>
      <w:divBdr>
        <w:top w:val="none" w:sz="0" w:space="0" w:color="auto"/>
        <w:left w:val="none" w:sz="0" w:space="0" w:color="auto"/>
        <w:bottom w:val="none" w:sz="0" w:space="0" w:color="auto"/>
        <w:right w:val="none" w:sz="0" w:space="0" w:color="auto"/>
      </w:divBdr>
    </w:div>
    <w:div w:id="1681465368">
      <w:bodyDiv w:val="1"/>
      <w:marLeft w:val="0"/>
      <w:marRight w:val="0"/>
      <w:marTop w:val="0"/>
      <w:marBottom w:val="0"/>
      <w:divBdr>
        <w:top w:val="none" w:sz="0" w:space="0" w:color="auto"/>
        <w:left w:val="none" w:sz="0" w:space="0" w:color="auto"/>
        <w:bottom w:val="none" w:sz="0" w:space="0" w:color="auto"/>
        <w:right w:val="none" w:sz="0" w:space="0" w:color="auto"/>
      </w:divBdr>
    </w:div>
    <w:div w:id="1681661033">
      <w:bodyDiv w:val="1"/>
      <w:marLeft w:val="0"/>
      <w:marRight w:val="0"/>
      <w:marTop w:val="0"/>
      <w:marBottom w:val="0"/>
      <w:divBdr>
        <w:top w:val="none" w:sz="0" w:space="0" w:color="auto"/>
        <w:left w:val="none" w:sz="0" w:space="0" w:color="auto"/>
        <w:bottom w:val="none" w:sz="0" w:space="0" w:color="auto"/>
        <w:right w:val="none" w:sz="0" w:space="0" w:color="auto"/>
      </w:divBdr>
    </w:div>
    <w:div w:id="1681664521">
      <w:bodyDiv w:val="1"/>
      <w:marLeft w:val="0"/>
      <w:marRight w:val="0"/>
      <w:marTop w:val="0"/>
      <w:marBottom w:val="0"/>
      <w:divBdr>
        <w:top w:val="none" w:sz="0" w:space="0" w:color="auto"/>
        <w:left w:val="none" w:sz="0" w:space="0" w:color="auto"/>
        <w:bottom w:val="none" w:sz="0" w:space="0" w:color="auto"/>
        <w:right w:val="none" w:sz="0" w:space="0" w:color="auto"/>
      </w:divBdr>
    </w:div>
    <w:div w:id="1681809005">
      <w:bodyDiv w:val="1"/>
      <w:marLeft w:val="0"/>
      <w:marRight w:val="0"/>
      <w:marTop w:val="0"/>
      <w:marBottom w:val="0"/>
      <w:divBdr>
        <w:top w:val="none" w:sz="0" w:space="0" w:color="auto"/>
        <w:left w:val="none" w:sz="0" w:space="0" w:color="auto"/>
        <w:bottom w:val="none" w:sz="0" w:space="0" w:color="auto"/>
        <w:right w:val="none" w:sz="0" w:space="0" w:color="auto"/>
      </w:divBdr>
    </w:div>
    <w:div w:id="1682973219">
      <w:bodyDiv w:val="1"/>
      <w:marLeft w:val="0"/>
      <w:marRight w:val="0"/>
      <w:marTop w:val="0"/>
      <w:marBottom w:val="0"/>
      <w:divBdr>
        <w:top w:val="none" w:sz="0" w:space="0" w:color="auto"/>
        <w:left w:val="none" w:sz="0" w:space="0" w:color="auto"/>
        <w:bottom w:val="none" w:sz="0" w:space="0" w:color="auto"/>
        <w:right w:val="none" w:sz="0" w:space="0" w:color="auto"/>
      </w:divBdr>
    </w:div>
    <w:div w:id="1683319102">
      <w:bodyDiv w:val="1"/>
      <w:marLeft w:val="0"/>
      <w:marRight w:val="0"/>
      <w:marTop w:val="0"/>
      <w:marBottom w:val="0"/>
      <w:divBdr>
        <w:top w:val="none" w:sz="0" w:space="0" w:color="auto"/>
        <w:left w:val="none" w:sz="0" w:space="0" w:color="auto"/>
        <w:bottom w:val="none" w:sz="0" w:space="0" w:color="auto"/>
        <w:right w:val="none" w:sz="0" w:space="0" w:color="auto"/>
      </w:divBdr>
    </w:div>
    <w:div w:id="1683582521">
      <w:bodyDiv w:val="1"/>
      <w:marLeft w:val="0"/>
      <w:marRight w:val="0"/>
      <w:marTop w:val="0"/>
      <w:marBottom w:val="0"/>
      <w:divBdr>
        <w:top w:val="none" w:sz="0" w:space="0" w:color="auto"/>
        <w:left w:val="none" w:sz="0" w:space="0" w:color="auto"/>
        <w:bottom w:val="none" w:sz="0" w:space="0" w:color="auto"/>
        <w:right w:val="none" w:sz="0" w:space="0" w:color="auto"/>
      </w:divBdr>
    </w:div>
    <w:div w:id="1684479072">
      <w:bodyDiv w:val="1"/>
      <w:marLeft w:val="0"/>
      <w:marRight w:val="0"/>
      <w:marTop w:val="0"/>
      <w:marBottom w:val="0"/>
      <w:divBdr>
        <w:top w:val="none" w:sz="0" w:space="0" w:color="auto"/>
        <w:left w:val="none" w:sz="0" w:space="0" w:color="auto"/>
        <w:bottom w:val="none" w:sz="0" w:space="0" w:color="auto"/>
        <w:right w:val="none" w:sz="0" w:space="0" w:color="auto"/>
      </w:divBdr>
    </w:div>
    <w:div w:id="1684938047">
      <w:bodyDiv w:val="1"/>
      <w:marLeft w:val="0"/>
      <w:marRight w:val="0"/>
      <w:marTop w:val="0"/>
      <w:marBottom w:val="0"/>
      <w:divBdr>
        <w:top w:val="none" w:sz="0" w:space="0" w:color="auto"/>
        <w:left w:val="none" w:sz="0" w:space="0" w:color="auto"/>
        <w:bottom w:val="none" w:sz="0" w:space="0" w:color="auto"/>
        <w:right w:val="none" w:sz="0" w:space="0" w:color="auto"/>
      </w:divBdr>
    </w:div>
    <w:div w:id="1685132169">
      <w:bodyDiv w:val="1"/>
      <w:marLeft w:val="0"/>
      <w:marRight w:val="0"/>
      <w:marTop w:val="0"/>
      <w:marBottom w:val="0"/>
      <w:divBdr>
        <w:top w:val="none" w:sz="0" w:space="0" w:color="auto"/>
        <w:left w:val="none" w:sz="0" w:space="0" w:color="auto"/>
        <w:bottom w:val="none" w:sz="0" w:space="0" w:color="auto"/>
        <w:right w:val="none" w:sz="0" w:space="0" w:color="auto"/>
      </w:divBdr>
    </w:div>
    <w:div w:id="1685285748">
      <w:bodyDiv w:val="1"/>
      <w:marLeft w:val="0"/>
      <w:marRight w:val="0"/>
      <w:marTop w:val="0"/>
      <w:marBottom w:val="0"/>
      <w:divBdr>
        <w:top w:val="none" w:sz="0" w:space="0" w:color="auto"/>
        <w:left w:val="none" w:sz="0" w:space="0" w:color="auto"/>
        <w:bottom w:val="none" w:sz="0" w:space="0" w:color="auto"/>
        <w:right w:val="none" w:sz="0" w:space="0" w:color="auto"/>
      </w:divBdr>
    </w:div>
    <w:div w:id="1685746928">
      <w:bodyDiv w:val="1"/>
      <w:marLeft w:val="0"/>
      <w:marRight w:val="0"/>
      <w:marTop w:val="0"/>
      <w:marBottom w:val="0"/>
      <w:divBdr>
        <w:top w:val="none" w:sz="0" w:space="0" w:color="auto"/>
        <w:left w:val="none" w:sz="0" w:space="0" w:color="auto"/>
        <w:bottom w:val="none" w:sz="0" w:space="0" w:color="auto"/>
        <w:right w:val="none" w:sz="0" w:space="0" w:color="auto"/>
      </w:divBdr>
    </w:div>
    <w:div w:id="1685937003">
      <w:bodyDiv w:val="1"/>
      <w:marLeft w:val="0"/>
      <w:marRight w:val="0"/>
      <w:marTop w:val="0"/>
      <w:marBottom w:val="0"/>
      <w:divBdr>
        <w:top w:val="none" w:sz="0" w:space="0" w:color="auto"/>
        <w:left w:val="none" w:sz="0" w:space="0" w:color="auto"/>
        <w:bottom w:val="none" w:sz="0" w:space="0" w:color="auto"/>
        <w:right w:val="none" w:sz="0" w:space="0" w:color="auto"/>
      </w:divBdr>
    </w:div>
    <w:div w:id="1688363922">
      <w:bodyDiv w:val="1"/>
      <w:marLeft w:val="0"/>
      <w:marRight w:val="0"/>
      <w:marTop w:val="0"/>
      <w:marBottom w:val="0"/>
      <w:divBdr>
        <w:top w:val="none" w:sz="0" w:space="0" w:color="auto"/>
        <w:left w:val="none" w:sz="0" w:space="0" w:color="auto"/>
        <w:bottom w:val="none" w:sz="0" w:space="0" w:color="auto"/>
        <w:right w:val="none" w:sz="0" w:space="0" w:color="auto"/>
      </w:divBdr>
    </w:div>
    <w:div w:id="1688677611">
      <w:bodyDiv w:val="1"/>
      <w:marLeft w:val="0"/>
      <w:marRight w:val="0"/>
      <w:marTop w:val="0"/>
      <w:marBottom w:val="0"/>
      <w:divBdr>
        <w:top w:val="none" w:sz="0" w:space="0" w:color="auto"/>
        <w:left w:val="none" w:sz="0" w:space="0" w:color="auto"/>
        <w:bottom w:val="none" w:sz="0" w:space="0" w:color="auto"/>
        <w:right w:val="none" w:sz="0" w:space="0" w:color="auto"/>
      </w:divBdr>
    </w:div>
    <w:div w:id="1688941224">
      <w:bodyDiv w:val="1"/>
      <w:marLeft w:val="0"/>
      <w:marRight w:val="0"/>
      <w:marTop w:val="0"/>
      <w:marBottom w:val="0"/>
      <w:divBdr>
        <w:top w:val="none" w:sz="0" w:space="0" w:color="auto"/>
        <w:left w:val="none" w:sz="0" w:space="0" w:color="auto"/>
        <w:bottom w:val="none" w:sz="0" w:space="0" w:color="auto"/>
        <w:right w:val="none" w:sz="0" w:space="0" w:color="auto"/>
      </w:divBdr>
    </w:div>
    <w:div w:id="1690449402">
      <w:bodyDiv w:val="1"/>
      <w:marLeft w:val="0"/>
      <w:marRight w:val="0"/>
      <w:marTop w:val="0"/>
      <w:marBottom w:val="0"/>
      <w:divBdr>
        <w:top w:val="none" w:sz="0" w:space="0" w:color="auto"/>
        <w:left w:val="none" w:sz="0" w:space="0" w:color="auto"/>
        <w:bottom w:val="none" w:sz="0" w:space="0" w:color="auto"/>
        <w:right w:val="none" w:sz="0" w:space="0" w:color="auto"/>
      </w:divBdr>
    </w:div>
    <w:div w:id="1691101179">
      <w:bodyDiv w:val="1"/>
      <w:marLeft w:val="0"/>
      <w:marRight w:val="0"/>
      <w:marTop w:val="0"/>
      <w:marBottom w:val="0"/>
      <w:divBdr>
        <w:top w:val="none" w:sz="0" w:space="0" w:color="auto"/>
        <w:left w:val="none" w:sz="0" w:space="0" w:color="auto"/>
        <w:bottom w:val="none" w:sz="0" w:space="0" w:color="auto"/>
        <w:right w:val="none" w:sz="0" w:space="0" w:color="auto"/>
      </w:divBdr>
    </w:div>
    <w:div w:id="1692296525">
      <w:bodyDiv w:val="1"/>
      <w:marLeft w:val="0"/>
      <w:marRight w:val="0"/>
      <w:marTop w:val="0"/>
      <w:marBottom w:val="0"/>
      <w:divBdr>
        <w:top w:val="none" w:sz="0" w:space="0" w:color="auto"/>
        <w:left w:val="none" w:sz="0" w:space="0" w:color="auto"/>
        <w:bottom w:val="none" w:sz="0" w:space="0" w:color="auto"/>
        <w:right w:val="none" w:sz="0" w:space="0" w:color="auto"/>
      </w:divBdr>
    </w:div>
    <w:div w:id="1692729947">
      <w:bodyDiv w:val="1"/>
      <w:marLeft w:val="0"/>
      <w:marRight w:val="0"/>
      <w:marTop w:val="0"/>
      <w:marBottom w:val="0"/>
      <w:divBdr>
        <w:top w:val="none" w:sz="0" w:space="0" w:color="auto"/>
        <w:left w:val="none" w:sz="0" w:space="0" w:color="auto"/>
        <w:bottom w:val="none" w:sz="0" w:space="0" w:color="auto"/>
        <w:right w:val="none" w:sz="0" w:space="0" w:color="auto"/>
      </w:divBdr>
    </w:div>
    <w:div w:id="1693065638">
      <w:bodyDiv w:val="1"/>
      <w:marLeft w:val="0"/>
      <w:marRight w:val="0"/>
      <w:marTop w:val="0"/>
      <w:marBottom w:val="0"/>
      <w:divBdr>
        <w:top w:val="none" w:sz="0" w:space="0" w:color="auto"/>
        <w:left w:val="none" w:sz="0" w:space="0" w:color="auto"/>
        <w:bottom w:val="none" w:sz="0" w:space="0" w:color="auto"/>
        <w:right w:val="none" w:sz="0" w:space="0" w:color="auto"/>
      </w:divBdr>
    </w:div>
    <w:div w:id="1693532654">
      <w:bodyDiv w:val="1"/>
      <w:marLeft w:val="0"/>
      <w:marRight w:val="0"/>
      <w:marTop w:val="0"/>
      <w:marBottom w:val="0"/>
      <w:divBdr>
        <w:top w:val="none" w:sz="0" w:space="0" w:color="auto"/>
        <w:left w:val="none" w:sz="0" w:space="0" w:color="auto"/>
        <w:bottom w:val="none" w:sz="0" w:space="0" w:color="auto"/>
        <w:right w:val="none" w:sz="0" w:space="0" w:color="auto"/>
      </w:divBdr>
    </w:div>
    <w:div w:id="1694570222">
      <w:bodyDiv w:val="1"/>
      <w:marLeft w:val="0"/>
      <w:marRight w:val="0"/>
      <w:marTop w:val="0"/>
      <w:marBottom w:val="0"/>
      <w:divBdr>
        <w:top w:val="none" w:sz="0" w:space="0" w:color="auto"/>
        <w:left w:val="none" w:sz="0" w:space="0" w:color="auto"/>
        <w:bottom w:val="none" w:sz="0" w:space="0" w:color="auto"/>
        <w:right w:val="none" w:sz="0" w:space="0" w:color="auto"/>
      </w:divBdr>
    </w:div>
    <w:div w:id="1695036478">
      <w:bodyDiv w:val="1"/>
      <w:marLeft w:val="0"/>
      <w:marRight w:val="0"/>
      <w:marTop w:val="0"/>
      <w:marBottom w:val="0"/>
      <w:divBdr>
        <w:top w:val="none" w:sz="0" w:space="0" w:color="auto"/>
        <w:left w:val="none" w:sz="0" w:space="0" w:color="auto"/>
        <w:bottom w:val="none" w:sz="0" w:space="0" w:color="auto"/>
        <w:right w:val="none" w:sz="0" w:space="0" w:color="auto"/>
      </w:divBdr>
    </w:div>
    <w:div w:id="1695306271">
      <w:bodyDiv w:val="1"/>
      <w:marLeft w:val="0"/>
      <w:marRight w:val="0"/>
      <w:marTop w:val="0"/>
      <w:marBottom w:val="0"/>
      <w:divBdr>
        <w:top w:val="none" w:sz="0" w:space="0" w:color="auto"/>
        <w:left w:val="none" w:sz="0" w:space="0" w:color="auto"/>
        <w:bottom w:val="none" w:sz="0" w:space="0" w:color="auto"/>
        <w:right w:val="none" w:sz="0" w:space="0" w:color="auto"/>
      </w:divBdr>
    </w:div>
    <w:div w:id="1696077377">
      <w:bodyDiv w:val="1"/>
      <w:marLeft w:val="0"/>
      <w:marRight w:val="0"/>
      <w:marTop w:val="0"/>
      <w:marBottom w:val="0"/>
      <w:divBdr>
        <w:top w:val="none" w:sz="0" w:space="0" w:color="auto"/>
        <w:left w:val="none" w:sz="0" w:space="0" w:color="auto"/>
        <w:bottom w:val="none" w:sz="0" w:space="0" w:color="auto"/>
        <w:right w:val="none" w:sz="0" w:space="0" w:color="auto"/>
      </w:divBdr>
    </w:div>
    <w:div w:id="1696537088">
      <w:bodyDiv w:val="1"/>
      <w:marLeft w:val="0"/>
      <w:marRight w:val="0"/>
      <w:marTop w:val="0"/>
      <w:marBottom w:val="0"/>
      <w:divBdr>
        <w:top w:val="none" w:sz="0" w:space="0" w:color="auto"/>
        <w:left w:val="none" w:sz="0" w:space="0" w:color="auto"/>
        <w:bottom w:val="none" w:sz="0" w:space="0" w:color="auto"/>
        <w:right w:val="none" w:sz="0" w:space="0" w:color="auto"/>
      </w:divBdr>
    </w:div>
    <w:div w:id="1696661673">
      <w:bodyDiv w:val="1"/>
      <w:marLeft w:val="0"/>
      <w:marRight w:val="0"/>
      <w:marTop w:val="0"/>
      <w:marBottom w:val="0"/>
      <w:divBdr>
        <w:top w:val="none" w:sz="0" w:space="0" w:color="auto"/>
        <w:left w:val="none" w:sz="0" w:space="0" w:color="auto"/>
        <w:bottom w:val="none" w:sz="0" w:space="0" w:color="auto"/>
        <w:right w:val="none" w:sz="0" w:space="0" w:color="auto"/>
      </w:divBdr>
    </w:div>
    <w:div w:id="1697459349">
      <w:bodyDiv w:val="1"/>
      <w:marLeft w:val="0"/>
      <w:marRight w:val="0"/>
      <w:marTop w:val="0"/>
      <w:marBottom w:val="0"/>
      <w:divBdr>
        <w:top w:val="none" w:sz="0" w:space="0" w:color="auto"/>
        <w:left w:val="none" w:sz="0" w:space="0" w:color="auto"/>
        <w:bottom w:val="none" w:sz="0" w:space="0" w:color="auto"/>
        <w:right w:val="none" w:sz="0" w:space="0" w:color="auto"/>
      </w:divBdr>
    </w:div>
    <w:div w:id="1698969928">
      <w:bodyDiv w:val="1"/>
      <w:marLeft w:val="0"/>
      <w:marRight w:val="0"/>
      <w:marTop w:val="0"/>
      <w:marBottom w:val="0"/>
      <w:divBdr>
        <w:top w:val="none" w:sz="0" w:space="0" w:color="auto"/>
        <w:left w:val="none" w:sz="0" w:space="0" w:color="auto"/>
        <w:bottom w:val="none" w:sz="0" w:space="0" w:color="auto"/>
        <w:right w:val="none" w:sz="0" w:space="0" w:color="auto"/>
      </w:divBdr>
    </w:div>
    <w:div w:id="1699770952">
      <w:bodyDiv w:val="1"/>
      <w:marLeft w:val="0"/>
      <w:marRight w:val="0"/>
      <w:marTop w:val="0"/>
      <w:marBottom w:val="0"/>
      <w:divBdr>
        <w:top w:val="none" w:sz="0" w:space="0" w:color="auto"/>
        <w:left w:val="none" w:sz="0" w:space="0" w:color="auto"/>
        <w:bottom w:val="none" w:sz="0" w:space="0" w:color="auto"/>
        <w:right w:val="none" w:sz="0" w:space="0" w:color="auto"/>
      </w:divBdr>
    </w:div>
    <w:div w:id="1699892565">
      <w:bodyDiv w:val="1"/>
      <w:marLeft w:val="0"/>
      <w:marRight w:val="0"/>
      <w:marTop w:val="0"/>
      <w:marBottom w:val="0"/>
      <w:divBdr>
        <w:top w:val="none" w:sz="0" w:space="0" w:color="auto"/>
        <w:left w:val="none" w:sz="0" w:space="0" w:color="auto"/>
        <w:bottom w:val="none" w:sz="0" w:space="0" w:color="auto"/>
        <w:right w:val="none" w:sz="0" w:space="0" w:color="auto"/>
      </w:divBdr>
    </w:div>
    <w:div w:id="1700080380">
      <w:bodyDiv w:val="1"/>
      <w:marLeft w:val="0"/>
      <w:marRight w:val="0"/>
      <w:marTop w:val="0"/>
      <w:marBottom w:val="0"/>
      <w:divBdr>
        <w:top w:val="none" w:sz="0" w:space="0" w:color="auto"/>
        <w:left w:val="none" w:sz="0" w:space="0" w:color="auto"/>
        <w:bottom w:val="none" w:sz="0" w:space="0" w:color="auto"/>
        <w:right w:val="none" w:sz="0" w:space="0" w:color="auto"/>
      </w:divBdr>
    </w:div>
    <w:div w:id="1701860385">
      <w:bodyDiv w:val="1"/>
      <w:marLeft w:val="0"/>
      <w:marRight w:val="0"/>
      <w:marTop w:val="0"/>
      <w:marBottom w:val="0"/>
      <w:divBdr>
        <w:top w:val="none" w:sz="0" w:space="0" w:color="auto"/>
        <w:left w:val="none" w:sz="0" w:space="0" w:color="auto"/>
        <w:bottom w:val="none" w:sz="0" w:space="0" w:color="auto"/>
        <w:right w:val="none" w:sz="0" w:space="0" w:color="auto"/>
      </w:divBdr>
    </w:div>
    <w:div w:id="1703824670">
      <w:bodyDiv w:val="1"/>
      <w:marLeft w:val="0"/>
      <w:marRight w:val="0"/>
      <w:marTop w:val="0"/>
      <w:marBottom w:val="0"/>
      <w:divBdr>
        <w:top w:val="none" w:sz="0" w:space="0" w:color="auto"/>
        <w:left w:val="none" w:sz="0" w:space="0" w:color="auto"/>
        <w:bottom w:val="none" w:sz="0" w:space="0" w:color="auto"/>
        <w:right w:val="none" w:sz="0" w:space="0" w:color="auto"/>
      </w:divBdr>
    </w:div>
    <w:div w:id="1703939038">
      <w:bodyDiv w:val="1"/>
      <w:marLeft w:val="0"/>
      <w:marRight w:val="0"/>
      <w:marTop w:val="0"/>
      <w:marBottom w:val="0"/>
      <w:divBdr>
        <w:top w:val="none" w:sz="0" w:space="0" w:color="auto"/>
        <w:left w:val="none" w:sz="0" w:space="0" w:color="auto"/>
        <w:bottom w:val="none" w:sz="0" w:space="0" w:color="auto"/>
        <w:right w:val="none" w:sz="0" w:space="0" w:color="auto"/>
      </w:divBdr>
    </w:div>
    <w:div w:id="1704940804">
      <w:bodyDiv w:val="1"/>
      <w:marLeft w:val="0"/>
      <w:marRight w:val="0"/>
      <w:marTop w:val="0"/>
      <w:marBottom w:val="0"/>
      <w:divBdr>
        <w:top w:val="none" w:sz="0" w:space="0" w:color="auto"/>
        <w:left w:val="none" w:sz="0" w:space="0" w:color="auto"/>
        <w:bottom w:val="none" w:sz="0" w:space="0" w:color="auto"/>
        <w:right w:val="none" w:sz="0" w:space="0" w:color="auto"/>
      </w:divBdr>
    </w:div>
    <w:div w:id="1706754447">
      <w:bodyDiv w:val="1"/>
      <w:marLeft w:val="0"/>
      <w:marRight w:val="0"/>
      <w:marTop w:val="0"/>
      <w:marBottom w:val="0"/>
      <w:divBdr>
        <w:top w:val="none" w:sz="0" w:space="0" w:color="auto"/>
        <w:left w:val="none" w:sz="0" w:space="0" w:color="auto"/>
        <w:bottom w:val="none" w:sz="0" w:space="0" w:color="auto"/>
        <w:right w:val="none" w:sz="0" w:space="0" w:color="auto"/>
      </w:divBdr>
    </w:div>
    <w:div w:id="1707412000">
      <w:bodyDiv w:val="1"/>
      <w:marLeft w:val="0"/>
      <w:marRight w:val="0"/>
      <w:marTop w:val="0"/>
      <w:marBottom w:val="0"/>
      <w:divBdr>
        <w:top w:val="none" w:sz="0" w:space="0" w:color="auto"/>
        <w:left w:val="none" w:sz="0" w:space="0" w:color="auto"/>
        <w:bottom w:val="none" w:sz="0" w:space="0" w:color="auto"/>
        <w:right w:val="none" w:sz="0" w:space="0" w:color="auto"/>
      </w:divBdr>
    </w:div>
    <w:div w:id="1707825911">
      <w:bodyDiv w:val="1"/>
      <w:marLeft w:val="0"/>
      <w:marRight w:val="0"/>
      <w:marTop w:val="0"/>
      <w:marBottom w:val="0"/>
      <w:divBdr>
        <w:top w:val="none" w:sz="0" w:space="0" w:color="auto"/>
        <w:left w:val="none" w:sz="0" w:space="0" w:color="auto"/>
        <w:bottom w:val="none" w:sz="0" w:space="0" w:color="auto"/>
        <w:right w:val="none" w:sz="0" w:space="0" w:color="auto"/>
      </w:divBdr>
    </w:div>
    <w:div w:id="1708722600">
      <w:bodyDiv w:val="1"/>
      <w:marLeft w:val="0"/>
      <w:marRight w:val="0"/>
      <w:marTop w:val="0"/>
      <w:marBottom w:val="0"/>
      <w:divBdr>
        <w:top w:val="none" w:sz="0" w:space="0" w:color="auto"/>
        <w:left w:val="none" w:sz="0" w:space="0" w:color="auto"/>
        <w:bottom w:val="none" w:sz="0" w:space="0" w:color="auto"/>
        <w:right w:val="none" w:sz="0" w:space="0" w:color="auto"/>
      </w:divBdr>
    </w:div>
    <w:div w:id="1709335469">
      <w:bodyDiv w:val="1"/>
      <w:marLeft w:val="0"/>
      <w:marRight w:val="0"/>
      <w:marTop w:val="0"/>
      <w:marBottom w:val="0"/>
      <w:divBdr>
        <w:top w:val="none" w:sz="0" w:space="0" w:color="auto"/>
        <w:left w:val="none" w:sz="0" w:space="0" w:color="auto"/>
        <w:bottom w:val="none" w:sz="0" w:space="0" w:color="auto"/>
        <w:right w:val="none" w:sz="0" w:space="0" w:color="auto"/>
      </w:divBdr>
    </w:div>
    <w:div w:id="1710031853">
      <w:bodyDiv w:val="1"/>
      <w:marLeft w:val="0"/>
      <w:marRight w:val="0"/>
      <w:marTop w:val="0"/>
      <w:marBottom w:val="0"/>
      <w:divBdr>
        <w:top w:val="none" w:sz="0" w:space="0" w:color="auto"/>
        <w:left w:val="none" w:sz="0" w:space="0" w:color="auto"/>
        <w:bottom w:val="none" w:sz="0" w:space="0" w:color="auto"/>
        <w:right w:val="none" w:sz="0" w:space="0" w:color="auto"/>
      </w:divBdr>
    </w:div>
    <w:div w:id="1712729886">
      <w:bodyDiv w:val="1"/>
      <w:marLeft w:val="0"/>
      <w:marRight w:val="0"/>
      <w:marTop w:val="0"/>
      <w:marBottom w:val="0"/>
      <w:divBdr>
        <w:top w:val="none" w:sz="0" w:space="0" w:color="auto"/>
        <w:left w:val="none" w:sz="0" w:space="0" w:color="auto"/>
        <w:bottom w:val="none" w:sz="0" w:space="0" w:color="auto"/>
        <w:right w:val="none" w:sz="0" w:space="0" w:color="auto"/>
      </w:divBdr>
    </w:div>
    <w:div w:id="1715157250">
      <w:bodyDiv w:val="1"/>
      <w:marLeft w:val="0"/>
      <w:marRight w:val="0"/>
      <w:marTop w:val="0"/>
      <w:marBottom w:val="0"/>
      <w:divBdr>
        <w:top w:val="none" w:sz="0" w:space="0" w:color="auto"/>
        <w:left w:val="none" w:sz="0" w:space="0" w:color="auto"/>
        <w:bottom w:val="none" w:sz="0" w:space="0" w:color="auto"/>
        <w:right w:val="none" w:sz="0" w:space="0" w:color="auto"/>
      </w:divBdr>
    </w:div>
    <w:div w:id="1715158794">
      <w:bodyDiv w:val="1"/>
      <w:marLeft w:val="0"/>
      <w:marRight w:val="0"/>
      <w:marTop w:val="0"/>
      <w:marBottom w:val="0"/>
      <w:divBdr>
        <w:top w:val="none" w:sz="0" w:space="0" w:color="auto"/>
        <w:left w:val="none" w:sz="0" w:space="0" w:color="auto"/>
        <w:bottom w:val="none" w:sz="0" w:space="0" w:color="auto"/>
        <w:right w:val="none" w:sz="0" w:space="0" w:color="auto"/>
      </w:divBdr>
    </w:div>
    <w:div w:id="1715689760">
      <w:bodyDiv w:val="1"/>
      <w:marLeft w:val="0"/>
      <w:marRight w:val="0"/>
      <w:marTop w:val="0"/>
      <w:marBottom w:val="0"/>
      <w:divBdr>
        <w:top w:val="none" w:sz="0" w:space="0" w:color="auto"/>
        <w:left w:val="none" w:sz="0" w:space="0" w:color="auto"/>
        <w:bottom w:val="none" w:sz="0" w:space="0" w:color="auto"/>
        <w:right w:val="none" w:sz="0" w:space="0" w:color="auto"/>
      </w:divBdr>
    </w:div>
    <w:div w:id="1716812721">
      <w:bodyDiv w:val="1"/>
      <w:marLeft w:val="0"/>
      <w:marRight w:val="0"/>
      <w:marTop w:val="0"/>
      <w:marBottom w:val="0"/>
      <w:divBdr>
        <w:top w:val="none" w:sz="0" w:space="0" w:color="auto"/>
        <w:left w:val="none" w:sz="0" w:space="0" w:color="auto"/>
        <w:bottom w:val="none" w:sz="0" w:space="0" w:color="auto"/>
        <w:right w:val="none" w:sz="0" w:space="0" w:color="auto"/>
      </w:divBdr>
    </w:div>
    <w:div w:id="1717045313">
      <w:bodyDiv w:val="1"/>
      <w:marLeft w:val="0"/>
      <w:marRight w:val="0"/>
      <w:marTop w:val="0"/>
      <w:marBottom w:val="0"/>
      <w:divBdr>
        <w:top w:val="none" w:sz="0" w:space="0" w:color="auto"/>
        <w:left w:val="none" w:sz="0" w:space="0" w:color="auto"/>
        <w:bottom w:val="none" w:sz="0" w:space="0" w:color="auto"/>
        <w:right w:val="none" w:sz="0" w:space="0" w:color="auto"/>
      </w:divBdr>
    </w:div>
    <w:div w:id="1717586239">
      <w:bodyDiv w:val="1"/>
      <w:marLeft w:val="0"/>
      <w:marRight w:val="0"/>
      <w:marTop w:val="0"/>
      <w:marBottom w:val="0"/>
      <w:divBdr>
        <w:top w:val="none" w:sz="0" w:space="0" w:color="auto"/>
        <w:left w:val="none" w:sz="0" w:space="0" w:color="auto"/>
        <w:bottom w:val="none" w:sz="0" w:space="0" w:color="auto"/>
        <w:right w:val="none" w:sz="0" w:space="0" w:color="auto"/>
      </w:divBdr>
    </w:div>
    <w:div w:id="1718121834">
      <w:bodyDiv w:val="1"/>
      <w:marLeft w:val="0"/>
      <w:marRight w:val="0"/>
      <w:marTop w:val="0"/>
      <w:marBottom w:val="0"/>
      <w:divBdr>
        <w:top w:val="none" w:sz="0" w:space="0" w:color="auto"/>
        <w:left w:val="none" w:sz="0" w:space="0" w:color="auto"/>
        <w:bottom w:val="none" w:sz="0" w:space="0" w:color="auto"/>
        <w:right w:val="none" w:sz="0" w:space="0" w:color="auto"/>
      </w:divBdr>
    </w:div>
    <w:div w:id="1719932438">
      <w:bodyDiv w:val="1"/>
      <w:marLeft w:val="0"/>
      <w:marRight w:val="0"/>
      <w:marTop w:val="0"/>
      <w:marBottom w:val="0"/>
      <w:divBdr>
        <w:top w:val="none" w:sz="0" w:space="0" w:color="auto"/>
        <w:left w:val="none" w:sz="0" w:space="0" w:color="auto"/>
        <w:bottom w:val="none" w:sz="0" w:space="0" w:color="auto"/>
        <w:right w:val="none" w:sz="0" w:space="0" w:color="auto"/>
      </w:divBdr>
    </w:div>
    <w:div w:id="1720125621">
      <w:bodyDiv w:val="1"/>
      <w:marLeft w:val="0"/>
      <w:marRight w:val="0"/>
      <w:marTop w:val="0"/>
      <w:marBottom w:val="0"/>
      <w:divBdr>
        <w:top w:val="none" w:sz="0" w:space="0" w:color="auto"/>
        <w:left w:val="none" w:sz="0" w:space="0" w:color="auto"/>
        <w:bottom w:val="none" w:sz="0" w:space="0" w:color="auto"/>
        <w:right w:val="none" w:sz="0" w:space="0" w:color="auto"/>
      </w:divBdr>
    </w:div>
    <w:div w:id="1720931293">
      <w:bodyDiv w:val="1"/>
      <w:marLeft w:val="0"/>
      <w:marRight w:val="0"/>
      <w:marTop w:val="0"/>
      <w:marBottom w:val="0"/>
      <w:divBdr>
        <w:top w:val="none" w:sz="0" w:space="0" w:color="auto"/>
        <w:left w:val="none" w:sz="0" w:space="0" w:color="auto"/>
        <w:bottom w:val="none" w:sz="0" w:space="0" w:color="auto"/>
        <w:right w:val="none" w:sz="0" w:space="0" w:color="auto"/>
      </w:divBdr>
    </w:div>
    <w:div w:id="1721586273">
      <w:bodyDiv w:val="1"/>
      <w:marLeft w:val="0"/>
      <w:marRight w:val="0"/>
      <w:marTop w:val="0"/>
      <w:marBottom w:val="0"/>
      <w:divBdr>
        <w:top w:val="none" w:sz="0" w:space="0" w:color="auto"/>
        <w:left w:val="none" w:sz="0" w:space="0" w:color="auto"/>
        <w:bottom w:val="none" w:sz="0" w:space="0" w:color="auto"/>
        <w:right w:val="none" w:sz="0" w:space="0" w:color="auto"/>
      </w:divBdr>
    </w:div>
    <w:div w:id="1722486313">
      <w:bodyDiv w:val="1"/>
      <w:marLeft w:val="0"/>
      <w:marRight w:val="0"/>
      <w:marTop w:val="0"/>
      <w:marBottom w:val="0"/>
      <w:divBdr>
        <w:top w:val="none" w:sz="0" w:space="0" w:color="auto"/>
        <w:left w:val="none" w:sz="0" w:space="0" w:color="auto"/>
        <w:bottom w:val="none" w:sz="0" w:space="0" w:color="auto"/>
        <w:right w:val="none" w:sz="0" w:space="0" w:color="auto"/>
      </w:divBdr>
    </w:div>
    <w:div w:id="1723555962">
      <w:bodyDiv w:val="1"/>
      <w:marLeft w:val="0"/>
      <w:marRight w:val="0"/>
      <w:marTop w:val="0"/>
      <w:marBottom w:val="0"/>
      <w:divBdr>
        <w:top w:val="none" w:sz="0" w:space="0" w:color="auto"/>
        <w:left w:val="none" w:sz="0" w:space="0" w:color="auto"/>
        <w:bottom w:val="none" w:sz="0" w:space="0" w:color="auto"/>
        <w:right w:val="none" w:sz="0" w:space="0" w:color="auto"/>
      </w:divBdr>
    </w:div>
    <w:div w:id="1723796115">
      <w:bodyDiv w:val="1"/>
      <w:marLeft w:val="0"/>
      <w:marRight w:val="0"/>
      <w:marTop w:val="0"/>
      <w:marBottom w:val="0"/>
      <w:divBdr>
        <w:top w:val="none" w:sz="0" w:space="0" w:color="auto"/>
        <w:left w:val="none" w:sz="0" w:space="0" w:color="auto"/>
        <w:bottom w:val="none" w:sz="0" w:space="0" w:color="auto"/>
        <w:right w:val="none" w:sz="0" w:space="0" w:color="auto"/>
      </w:divBdr>
    </w:div>
    <w:div w:id="1725062375">
      <w:bodyDiv w:val="1"/>
      <w:marLeft w:val="0"/>
      <w:marRight w:val="0"/>
      <w:marTop w:val="0"/>
      <w:marBottom w:val="0"/>
      <w:divBdr>
        <w:top w:val="none" w:sz="0" w:space="0" w:color="auto"/>
        <w:left w:val="none" w:sz="0" w:space="0" w:color="auto"/>
        <w:bottom w:val="none" w:sz="0" w:space="0" w:color="auto"/>
        <w:right w:val="none" w:sz="0" w:space="0" w:color="auto"/>
      </w:divBdr>
    </w:div>
    <w:div w:id="1725786069">
      <w:bodyDiv w:val="1"/>
      <w:marLeft w:val="0"/>
      <w:marRight w:val="0"/>
      <w:marTop w:val="0"/>
      <w:marBottom w:val="0"/>
      <w:divBdr>
        <w:top w:val="none" w:sz="0" w:space="0" w:color="auto"/>
        <w:left w:val="none" w:sz="0" w:space="0" w:color="auto"/>
        <w:bottom w:val="none" w:sz="0" w:space="0" w:color="auto"/>
        <w:right w:val="none" w:sz="0" w:space="0" w:color="auto"/>
      </w:divBdr>
    </w:div>
    <w:div w:id="1726906201">
      <w:bodyDiv w:val="1"/>
      <w:marLeft w:val="0"/>
      <w:marRight w:val="0"/>
      <w:marTop w:val="0"/>
      <w:marBottom w:val="0"/>
      <w:divBdr>
        <w:top w:val="none" w:sz="0" w:space="0" w:color="auto"/>
        <w:left w:val="none" w:sz="0" w:space="0" w:color="auto"/>
        <w:bottom w:val="none" w:sz="0" w:space="0" w:color="auto"/>
        <w:right w:val="none" w:sz="0" w:space="0" w:color="auto"/>
      </w:divBdr>
    </w:div>
    <w:div w:id="1728187024">
      <w:bodyDiv w:val="1"/>
      <w:marLeft w:val="0"/>
      <w:marRight w:val="0"/>
      <w:marTop w:val="0"/>
      <w:marBottom w:val="0"/>
      <w:divBdr>
        <w:top w:val="none" w:sz="0" w:space="0" w:color="auto"/>
        <w:left w:val="none" w:sz="0" w:space="0" w:color="auto"/>
        <w:bottom w:val="none" w:sz="0" w:space="0" w:color="auto"/>
        <w:right w:val="none" w:sz="0" w:space="0" w:color="auto"/>
      </w:divBdr>
    </w:div>
    <w:div w:id="1728843130">
      <w:bodyDiv w:val="1"/>
      <w:marLeft w:val="0"/>
      <w:marRight w:val="0"/>
      <w:marTop w:val="0"/>
      <w:marBottom w:val="0"/>
      <w:divBdr>
        <w:top w:val="none" w:sz="0" w:space="0" w:color="auto"/>
        <w:left w:val="none" w:sz="0" w:space="0" w:color="auto"/>
        <w:bottom w:val="none" w:sz="0" w:space="0" w:color="auto"/>
        <w:right w:val="none" w:sz="0" w:space="0" w:color="auto"/>
      </w:divBdr>
    </w:div>
    <w:div w:id="1730034890">
      <w:bodyDiv w:val="1"/>
      <w:marLeft w:val="0"/>
      <w:marRight w:val="0"/>
      <w:marTop w:val="0"/>
      <w:marBottom w:val="0"/>
      <w:divBdr>
        <w:top w:val="none" w:sz="0" w:space="0" w:color="auto"/>
        <w:left w:val="none" w:sz="0" w:space="0" w:color="auto"/>
        <w:bottom w:val="none" w:sz="0" w:space="0" w:color="auto"/>
        <w:right w:val="none" w:sz="0" w:space="0" w:color="auto"/>
      </w:divBdr>
    </w:div>
    <w:div w:id="1731998418">
      <w:bodyDiv w:val="1"/>
      <w:marLeft w:val="0"/>
      <w:marRight w:val="0"/>
      <w:marTop w:val="0"/>
      <w:marBottom w:val="0"/>
      <w:divBdr>
        <w:top w:val="none" w:sz="0" w:space="0" w:color="auto"/>
        <w:left w:val="none" w:sz="0" w:space="0" w:color="auto"/>
        <w:bottom w:val="none" w:sz="0" w:space="0" w:color="auto"/>
        <w:right w:val="none" w:sz="0" w:space="0" w:color="auto"/>
      </w:divBdr>
    </w:div>
    <w:div w:id="1732196477">
      <w:bodyDiv w:val="1"/>
      <w:marLeft w:val="0"/>
      <w:marRight w:val="0"/>
      <w:marTop w:val="0"/>
      <w:marBottom w:val="0"/>
      <w:divBdr>
        <w:top w:val="none" w:sz="0" w:space="0" w:color="auto"/>
        <w:left w:val="none" w:sz="0" w:space="0" w:color="auto"/>
        <w:bottom w:val="none" w:sz="0" w:space="0" w:color="auto"/>
        <w:right w:val="none" w:sz="0" w:space="0" w:color="auto"/>
      </w:divBdr>
    </w:div>
    <w:div w:id="1732850090">
      <w:bodyDiv w:val="1"/>
      <w:marLeft w:val="0"/>
      <w:marRight w:val="0"/>
      <w:marTop w:val="0"/>
      <w:marBottom w:val="0"/>
      <w:divBdr>
        <w:top w:val="none" w:sz="0" w:space="0" w:color="auto"/>
        <w:left w:val="none" w:sz="0" w:space="0" w:color="auto"/>
        <w:bottom w:val="none" w:sz="0" w:space="0" w:color="auto"/>
        <w:right w:val="none" w:sz="0" w:space="0" w:color="auto"/>
      </w:divBdr>
    </w:div>
    <w:div w:id="1734430002">
      <w:bodyDiv w:val="1"/>
      <w:marLeft w:val="0"/>
      <w:marRight w:val="0"/>
      <w:marTop w:val="0"/>
      <w:marBottom w:val="0"/>
      <w:divBdr>
        <w:top w:val="none" w:sz="0" w:space="0" w:color="auto"/>
        <w:left w:val="none" w:sz="0" w:space="0" w:color="auto"/>
        <w:bottom w:val="none" w:sz="0" w:space="0" w:color="auto"/>
        <w:right w:val="none" w:sz="0" w:space="0" w:color="auto"/>
      </w:divBdr>
    </w:div>
    <w:div w:id="1734741109">
      <w:bodyDiv w:val="1"/>
      <w:marLeft w:val="0"/>
      <w:marRight w:val="0"/>
      <w:marTop w:val="0"/>
      <w:marBottom w:val="0"/>
      <w:divBdr>
        <w:top w:val="none" w:sz="0" w:space="0" w:color="auto"/>
        <w:left w:val="none" w:sz="0" w:space="0" w:color="auto"/>
        <w:bottom w:val="none" w:sz="0" w:space="0" w:color="auto"/>
        <w:right w:val="none" w:sz="0" w:space="0" w:color="auto"/>
      </w:divBdr>
    </w:div>
    <w:div w:id="1735350240">
      <w:bodyDiv w:val="1"/>
      <w:marLeft w:val="0"/>
      <w:marRight w:val="0"/>
      <w:marTop w:val="0"/>
      <w:marBottom w:val="0"/>
      <w:divBdr>
        <w:top w:val="none" w:sz="0" w:space="0" w:color="auto"/>
        <w:left w:val="none" w:sz="0" w:space="0" w:color="auto"/>
        <w:bottom w:val="none" w:sz="0" w:space="0" w:color="auto"/>
        <w:right w:val="none" w:sz="0" w:space="0" w:color="auto"/>
      </w:divBdr>
    </w:div>
    <w:div w:id="1735666287">
      <w:bodyDiv w:val="1"/>
      <w:marLeft w:val="0"/>
      <w:marRight w:val="0"/>
      <w:marTop w:val="0"/>
      <w:marBottom w:val="0"/>
      <w:divBdr>
        <w:top w:val="none" w:sz="0" w:space="0" w:color="auto"/>
        <w:left w:val="none" w:sz="0" w:space="0" w:color="auto"/>
        <w:bottom w:val="none" w:sz="0" w:space="0" w:color="auto"/>
        <w:right w:val="none" w:sz="0" w:space="0" w:color="auto"/>
      </w:divBdr>
    </w:div>
    <w:div w:id="1736659215">
      <w:bodyDiv w:val="1"/>
      <w:marLeft w:val="0"/>
      <w:marRight w:val="0"/>
      <w:marTop w:val="0"/>
      <w:marBottom w:val="0"/>
      <w:divBdr>
        <w:top w:val="none" w:sz="0" w:space="0" w:color="auto"/>
        <w:left w:val="none" w:sz="0" w:space="0" w:color="auto"/>
        <w:bottom w:val="none" w:sz="0" w:space="0" w:color="auto"/>
        <w:right w:val="none" w:sz="0" w:space="0" w:color="auto"/>
      </w:divBdr>
    </w:div>
    <w:div w:id="1736783037">
      <w:bodyDiv w:val="1"/>
      <w:marLeft w:val="0"/>
      <w:marRight w:val="0"/>
      <w:marTop w:val="0"/>
      <w:marBottom w:val="0"/>
      <w:divBdr>
        <w:top w:val="none" w:sz="0" w:space="0" w:color="auto"/>
        <w:left w:val="none" w:sz="0" w:space="0" w:color="auto"/>
        <w:bottom w:val="none" w:sz="0" w:space="0" w:color="auto"/>
        <w:right w:val="none" w:sz="0" w:space="0" w:color="auto"/>
      </w:divBdr>
    </w:div>
    <w:div w:id="1737320960">
      <w:bodyDiv w:val="1"/>
      <w:marLeft w:val="0"/>
      <w:marRight w:val="0"/>
      <w:marTop w:val="0"/>
      <w:marBottom w:val="0"/>
      <w:divBdr>
        <w:top w:val="none" w:sz="0" w:space="0" w:color="auto"/>
        <w:left w:val="none" w:sz="0" w:space="0" w:color="auto"/>
        <w:bottom w:val="none" w:sz="0" w:space="0" w:color="auto"/>
        <w:right w:val="none" w:sz="0" w:space="0" w:color="auto"/>
      </w:divBdr>
    </w:div>
    <w:div w:id="1737433832">
      <w:bodyDiv w:val="1"/>
      <w:marLeft w:val="0"/>
      <w:marRight w:val="0"/>
      <w:marTop w:val="0"/>
      <w:marBottom w:val="0"/>
      <w:divBdr>
        <w:top w:val="none" w:sz="0" w:space="0" w:color="auto"/>
        <w:left w:val="none" w:sz="0" w:space="0" w:color="auto"/>
        <w:bottom w:val="none" w:sz="0" w:space="0" w:color="auto"/>
        <w:right w:val="none" w:sz="0" w:space="0" w:color="auto"/>
      </w:divBdr>
    </w:div>
    <w:div w:id="1737776540">
      <w:bodyDiv w:val="1"/>
      <w:marLeft w:val="0"/>
      <w:marRight w:val="0"/>
      <w:marTop w:val="0"/>
      <w:marBottom w:val="0"/>
      <w:divBdr>
        <w:top w:val="none" w:sz="0" w:space="0" w:color="auto"/>
        <w:left w:val="none" w:sz="0" w:space="0" w:color="auto"/>
        <w:bottom w:val="none" w:sz="0" w:space="0" w:color="auto"/>
        <w:right w:val="none" w:sz="0" w:space="0" w:color="auto"/>
      </w:divBdr>
    </w:div>
    <w:div w:id="1737782518">
      <w:bodyDiv w:val="1"/>
      <w:marLeft w:val="0"/>
      <w:marRight w:val="0"/>
      <w:marTop w:val="0"/>
      <w:marBottom w:val="0"/>
      <w:divBdr>
        <w:top w:val="none" w:sz="0" w:space="0" w:color="auto"/>
        <w:left w:val="none" w:sz="0" w:space="0" w:color="auto"/>
        <w:bottom w:val="none" w:sz="0" w:space="0" w:color="auto"/>
        <w:right w:val="none" w:sz="0" w:space="0" w:color="auto"/>
      </w:divBdr>
    </w:div>
    <w:div w:id="1738280663">
      <w:bodyDiv w:val="1"/>
      <w:marLeft w:val="0"/>
      <w:marRight w:val="0"/>
      <w:marTop w:val="0"/>
      <w:marBottom w:val="0"/>
      <w:divBdr>
        <w:top w:val="none" w:sz="0" w:space="0" w:color="auto"/>
        <w:left w:val="none" w:sz="0" w:space="0" w:color="auto"/>
        <w:bottom w:val="none" w:sz="0" w:space="0" w:color="auto"/>
        <w:right w:val="none" w:sz="0" w:space="0" w:color="auto"/>
      </w:divBdr>
    </w:div>
    <w:div w:id="1738286251">
      <w:bodyDiv w:val="1"/>
      <w:marLeft w:val="0"/>
      <w:marRight w:val="0"/>
      <w:marTop w:val="0"/>
      <w:marBottom w:val="0"/>
      <w:divBdr>
        <w:top w:val="none" w:sz="0" w:space="0" w:color="auto"/>
        <w:left w:val="none" w:sz="0" w:space="0" w:color="auto"/>
        <w:bottom w:val="none" w:sz="0" w:space="0" w:color="auto"/>
        <w:right w:val="none" w:sz="0" w:space="0" w:color="auto"/>
      </w:divBdr>
    </w:div>
    <w:div w:id="1738363243">
      <w:bodyDiv w:val="1"/>
      <w:marLeft w:val="0"/>
      <w:marRight w:val="0"/>
      <w:marTop w:val="0"/>
      <w:marBottom w:val="0"/>
      <w:divBdr>
        <w:top w:val="none" w:sz="0" w:space="0" w:color="auto"/>
        <w:left w:val="none" w:sz="0" w:space="0" w:color="auto"/>
        <w:bottom w:val="none" w:sz="0" w:space="0" w:color="auto"/>
        <w:right w:val="none" w:sz="0" w:space="0" w:color="auto"/>
      </w:divBdr>
    </w:div>
    <w:div w:id="1739328647">
      <w:bodyDiv w:val="1"/>
      <w:marLeft w:val="0"/>
      <w:marRight w:val="0"/>
      <w:marTop w:val="0"/>
      <w:marBottom w:val="0"/>
      <w:divBdr>
        <w:top w:val="none" w:sz="0" w:space="0" w:color="auto"/>
        <w:left w:val="none" w:sz="0" w:space="0" w:color="auto"/>
        <w:bottom w:val="none" w:sz="0" w:space="0" w:color="auto"/>
        <w:right w:val="none" w:sz="0" w:space="0" w:color="auto"/>
      </w:divBdr>
    </w:div>
    <w:div w:id="1740519731">
      <w:bodyDiv w:val="1"/>
      <w:marLeft w:val="0"/>
      <w:marRight w:val="0"/>
      <w:marTop w:val="0"/>
      <w:marBottom w:val="0"/>
      <w:divBdr>
        <w:top w:val="none" w:sz="0" w:space="0" w:color="auto"/>
        <w:left w:val="none" w:sz="0" w:space="0" w:color="auto"/>
        <w:bottom w:val="none" w:sz="0" w:space="0" w:color="auto"/>
        <w:right w:val="none" w:sz="0" w:space="0" w:color="auto"/>
      </w:divBdr>
    </w:div>
    <w:div w:id="1740902194">
      <w:bodyDiv w:val="1"/>
      <w:marLeft w:val="0"/>
      <w:marRight w:val="0"/>
      <w:marTop w:val="0"/>
      <w:marBottom w:val="0"/>
      <w:divBdr>
        <w:top w:val="none" w:sz="0" w:space="0" w:color="auto"/>
        <w:left w:val="none" w:sz="0" w:space="0" w:color="auto"/>
        <w:bottom w:val="none" w:sz="0" w:space="0" w:color="auto"/>
        <w:right w:val="none" w:sz="0" w:space="0" w:color="auto"/>
      </w:divBdr>
    </w:div>
    <w:div w:id="1741906738">
      <w:bodyDiv w:val="1"/>
      <w:marLeft w:val="0"/>
      <w:marRight w:val="0"/>
      <w:marTop w:val="0"/>
      <w:marBottom w:val="0"/>
      <w:divBdr>
        <w:top w:val="none" w:sz="0" w:space="0" w:color="auto"/>
        <w:left w:val="none" w:sz="0" w:space="0" w:color="auto"/>
        <w:bottom w:val="none" w:sz="0" w:space="0" w:color="auto"/>
        <w:right w:val="none" w:sz="0" w:space="0" w:color="auto"/>
      </w:divBdr>
    </w:div>
    <w:div w:id="1741976101">
      <w:bodyDiv w:val="1"/>
      <w:marLeft w:val="0"/>
      <w:marRight w:val="0"/>
      <w:marTop w:val="0"/>
      <w:marBottom w:val="0"/>
      <w:divBdr>
        <w:top w:val="none" w:sz="0" w:space="0" w:color="auto"/>
        <w:left w:val="none" w:sz="0" w:space="0" w:color="auto"/>
        <w:bottom w:val="none" w:sz="0" w:space="0" w:color="auto"/>
        <w:right w:val="none" w:sz="0" w:space="0" w:color="auto"/>
      </w:divBdr>
    </w:div>
    <w:div w:id="1742216430">
      <w:bodyDiv w:val="1"/>
      <w:marLeft w:val="0"/>
      <w:marRight w:val="0"/>
      <w:marTop w:val="0"/>
      <w:marBottom w:val="0"/>
      <w:divBdr>
        <w:top w:val="none" w:sz="0" w:space="0" w:color="auto"/>
        <w:left w:val="none" w:sz="0" w:space="0" w:color="auto"/>
        <w:bottom w:val="none" w:sz="0" w:space="0" w:color="auto"/>
        <w:right w:val="none" w:sz="0" w:space="0" w:color="auto"/>
      </w:divBdr>
    </w:div>
    <w:div w:id="1746682767">
      <w:bodyDiv w:val="1"/>
      <w:marLeft w:val="0"/>
      <w:marRight w:val="0"/>
      <w:marTop w:val="0"/>
      <w:marBottom w:val="0"/>
      <w:divBdr>
        <w:top w:val="none" w:sz="0" w:space="0" w:color="auto"/>
        <w:left w:val="none" w:sz="0" w:space="0" w:color="auto"/>
        <w:bottom w:val="none" w:sz="0" w:space="0" w:color="auto"/>
        <w:right w:val="none" w:sz="0" w:space="0" w:color="auto"/>
      </w:divBdr>
    </w:div>
    <w:div w:id="1746683354">
      <w:bodyDiv w:val="1"/>
      <w:marLeft w:val="0"/>
      <w:marRight w:val="0"/>
      <w:marTop w:val="0"/>
      <w:marBottom w:val="0"/>
      <w:divBdr>
        <w:top w:val="none" w:sz="0" w:space="0" w:color="auto"/>
        <w:left w:val="none" w:sz="0" w:space="0" w:color="auto"/>
        <w:bottom w:val="none" w:sz="0" w:space="0" w:color="auto"/>
        <w:right w:val="none" w:sz="0" w:space="0" w:color="auto"/>
      </w:divBdr>
    </w:div>
    <w:div w:id="1746995709">
      <w:bodyDiv w:val="1"/>
      <w:marLeft w:val="0"/>
      <w:marRight w:val="0"/>
      <w:marTop w:val="0"/>
      <w:marBottom w:val="0"/>
      <w:divBdr>
        <w:top w:val="none" w:sz="0" w:space="0" w:color="auto"/>
        <w:left w:val="none" w:sz="0" w:space="0" w:color="auto"/>
        <w:bottom w:val="none" w:sz="0" w:space="0" w:color="auto"/>
        <w:right w:val="none" w:sz="0" w:space="0" w:color="auto"/>
      </w:divBdr>
    </w:div>
    <w:div w:id="1747066548">
      <w:bodyDiv w:val="1"/>
      <w:marLeft w:val="0"/>
      <w:marRight w:val="0"/>
      <w:marTop w:val="0"/>
      <w:marBottom w:val="0"/>
      <w:divBdr>
        <w:top w:val="none" w:sz="0" w:space="0" w:color="auto"/>
        <w:left w:val="none" w:sz="0" w:space="0" w:color="auto"/>
        <w:bottom w:val="none" w:sz="0" w:space="0" w:color="auto"/>
        <w:right w:val="none" w:sz="0" w:space="0" w:color="auto"/>
      </w:divBdr>
    </w:div>
    <w:div w:id="1747800858">
      <w:bodyDiv w:val="1"/>
      <w:marLeft w:val="0"/>
      <w:marRight w:val="0"/>
      <w:marTop w:val="0"/>
      <w:marBottom w:val="0"/>
      <w:divBdr>
        <w:top w:val="none" w:sz="0" w:space="0" w:color="auto"/>
        <w:left w:val="none" w:sz="0" w:space="0" w:color="auto"/>
        <w:bottom w:val="none" w:sz="0" w:space="0" w:color="auto"/>
        <w:right w:val="none" w:sz="0" w:space="0" w:color="auto"/>
      </w:divBdr>
    </w:div>
    <w:div w:id="1748650265">
      <w:bodyDiv w:val="1"/>
      <w:marLeft w:val="0"/>
      <w:marRight w:val="0"/>
      <w:marTop w:val="0"/>
      <w:marBottom w:val="0"/>
      <w:divBdr>
        <w:top w:val="none" w:sz="0" w:space="0" w:color="auto"/>
        <w:left w:val="none" w:sz="0" w:space="0" w:color="auto"/>
        <w:bottom w:val="none" w:sz="0" w:space="0" w:color="auto"/>
        <w:right w:val="none" w:sz="0" w:space="0" w:color="auto"/>
      </w:divBdr>
    </w:div>
    <w:div w:id="1749377904">
      <w:bodyDiv w:val="1"/>
      <w:marLeft w:val="0"/>
      <w:marRight w:val="0"/>
      <w:marTop w:val="0"/>
      <w:marBottom w:val="0"/>
      <w:divBdr>
        <w:top w:val="none" w:sz="0" w:space="0" w:color="auto"/>
        <w:left w:val="none" w:sz="0" w:space="0" w:color="auto"/>
        <w:bottom w:val="none" w:sz="0" w:space="0" w:color="auto"/>
        <w:right w:val="none" w:sz="0" w:space="0" w:color="auto"/>
      </w:divBdr>
    </w:div>
    <w:div w:id="1750031105">
      <w:bodyDiv w:val="1"/>
      <w:marLeft w:val="0"/>
      <w:marRight w:val="0"/>
      <w:marTop w:val="0"/>
      <w:marBottom w:val="0"/>
      <w:divBdr>
        <w:top w:val="none" w:sz="0" w:space="0" w:color="auto"/>
        <w:left w:val="none" w:sz="0" w:space="0" w:color="auto"/>
        <w:bottom w:val="none" w:sz="0" w:space="0" w:color="auto"/>
        <w:right w:val="none" w:sz="0" w:space="0" w:color="auto"/>
      </w:divBdr>
    </w:div>
    <w:div w:id="1750541728">
      <w:bodyDiv w:val="1"/>
      <w:marLeft w:val="0"/>
      <w:marRight w:val="0"/>
      <w:marTop w:val="0"/>
      <w:marBottom w:val="0"/>
      <w:divBdr>
        <w:top w:val="none" w:sz="0" w:space="0" w:color="auto"/>
        <w:left w:val="none" w:sz="0" w:space="0" w:color="auto"/>
        <w:bottom w:val="none" w:sz="0" w:space="0" w:color="auto"/>
        <w:right w:val="none" w:sz="0" w:space="0" w:color="auto"/>
      </w:divBdr>
    </w:div>
    <w:div w:id="1750887254">
      <w:bodyDiv w:val="1"/>
      <w:marLeft w:val="0"/>
      <w:marRight w:val="0"/>
      <w:marTop w:val="0"/>
      <w:marBottom w:val="0"/>
      <w:divBdr>
        <w:top w:val="none" w:sz="0" w:space="0" w:color="auto"/>
        <w:left w:val="none" w:sz="0" w:space="0" w:color="auto"/>
        <w:bottom w:val="none" w:sz="0" w:space="0" w:color="auto"/>
        <w:right w:val="none" w:sz="0" w:space="0" w:color="auto"/>
      </w:divBdr>
    </w:div>
    <w:div w:id="1752502125">
      <w:bodyDiv w:val="1"/>
      <w:marLeft w:val="0"/>
      <w:marRight w:val="0"/>
      <w:marTop w:val="0"/>
      <w:marBottom w:val="0"/>
      <w:divBdr>
        <w:top w:val="none" w:sz="0" w:space="0" w:color="auto"/>
        <w:left w:val="none" w:sz="0" w:space="0" w:color="auto"/>
        <w:bottom w:val="none" w:sz="0" w:space="0" w:color="auto"/>
        <w:right w:val="none" w:sz="0" w:space="0" w:color="auto"/>
      </w:divBdr>
    </w:div>
    <w:div w:id="1754817601">
      <w:bodyDiv w:val="1"/>
      <w:marLeft w:val="0"/>
      <w:marRight w:val="0"/>
      <w:marTop w:val="0"/>
      <w:marBottom w:val="0"/>
      <w:divBdr>
        <w:top w:val="none" w:sz="0" w:space="0" w:color="auto"/>
        <w:left w:val="none" w:sz="0" w:space="0" w:color="auto"/>
        <w:bottom w:val="none" w:sz="0" w:space="0" w:color="auto"/>
        <w:right w:val="none" w:sz="0" w:space="0" w:color="auto"/>
      </w:divBdr>
    </w:div>
    <w:div w:id="1755398764">
      <w:bodyDiv w:val="1"/>
      <w:marLeft w:val="0"/>
      <w:marRight w:val="0"/>
      <w:marTop w:val="0"/>
      <w:marBottom w:val="0"/>
      <w:divBdr>
        <w:top w:val="none" w:sz="0" w:space="0" w:color="auto"/>
        <w:left w:val="none" w:sz="0" w:space="0" w:color="auto"/>
        <w:bottom w:val="none" w:sz="0" w:space="0" w:color="auto"/>
        <w:right w:val="none" w:sz="0" w:space="0" w:color="auto"/>
      </w:divBdr>
    </w:div>
    <w:div w:id="1756050230">
      <w:bodyDiv w:val="1"/>
      <w:marLeft w:val="0"/>
      <w:marRight w:val="0"/>
      <w:marTop w:val="0"/>
      <w:marBottom w:val="0"/>
      <w:divBdr>
        <w:top w:val="none" w:sz="0" w:space="0" w:color="auto"/>
        <w:left w:val="none" w:sz="0" w:space="0" w:color="auto"/>
        <w:bottom w:val="none" w:sz="0" w:space="0" w:color="auto"/>
        <w:right w:val="none" w:sz="0" w:space="0" w:color="auto"/>
      </w:divBdr>
    </w:div>
    <w:div w:id="1756972664">
      <w:bodyDiv w:val="1"/>
      <w:marLeft w:val="0"/>
      <w:marRight w:val="0"/>
      <w:marTop w:val="0"/>
      <w:marBottom w:val="0"/>
      <w:divBdr>
        <w:top w:val="none" w:sz="0" w:space="0" w:color="auto"/>
        <w:left w:val="none" w:sz="0" w:space="0" w:color="auto"/>
        <w:bottom w:val="none" w:sz="0" w:space="0" w:color="auto"/>
        <w:right w:val="none" w:sz="0" w:space="0" w:color="auto"/>
      </w:divBdr>
    </w:div>
    <w:div w:id="1757943273">
      <w:bodyDiv w:val="1"/>
      <w:marLeft w:val="0"/>
      <w:marRight w:val="0"/>
      <w:marTop w:val="0"/>
      <w:marBottom w:val="0"/>
      <w:divBdr>
        <w:top w:val="none" w:sz="0" w:space="0" w:color="auto"/>
        <w:left w:val="none" w:sz="0" w:space="0" w:color="auto"/>
        <w:bottom w:val="none" w:sz="0" w:space="0" w:color="auto"/>
        <w:right w:val="none" w:sz="0" w:space="0" w:color="auto"/>
      </w:divBdr>
    </w:div>
    <w:div w:id="1758399533">
      <w:bodyDiv w:val="1"/>
      <w:marLeft w:val="0"/>
      <w:marRight w:val="0"/>
      <w:marTop w:val="0"/>
      <w:marBottom w:val="0"/>
      <w:divBdr>
        <w:top w:val="none" w:sz="0" w:space="0" w:color="auto"/>
        <w:left w:val="none" w:sz="0" w:space="0" w:color="auto"/>
        <w:bottom w:val="none" w:sz="0" w:space="0" w:color="auto"/>
        <w:right w:val="none" w:sz="0" w:space="0" w:color="auto"/>
      </w:divBdr>
    </w:div>
    <w:div w:id="1758477188">
      <w:bodyDiv w:val="1"/>
      <w:marLeft w:val="0"/>
      <w:marRight w:val="0"/>
      <w:marTop w:val="0"/>
      <w:marBottom w:val="0"/>
      <w:divBdr>
        <w:top w:val="none" w:sz="0" w:space="0" w:color="auto"/>
        <w:left w:val="none" w:sz="0" w:space="0" w:color="auto"/>
        <w:bottom w:val="none" w:sz="0" w:space="0" w:color="auto"/>
        <w:right w:val="none" w:sz="0" w:space="0" w:color="auto"/>
      </w:divBdr>
    </w:div>
    <w:div w:id="1758595578">
      <w:bodyDiv w:val="1"/>
      <w:marLeft w:val="0"/>
      <w:marRight w:val="0"/>
      <w:marTop w:val="0"/>
      <w:marBottom w:val="0"/>
      <w:divBdr>
        <w:top w:val="none" w:sz="0" w:space="0" w:color="auto"/>
        <w:left w:val="none" w:sz="0" w:space="0" w:color="auto"/>
        <w:bottom w:val="none" w:sz="0" w:space="0" w:color="auto"/>
        <w:right w:val="none" w:sz="0" w:space="0" w:color="auto"/>
      </w:divBdr>
    </w:div>
    <w:div w:id="1758868735">
      <w:bodyDiv w:val="1"/>
      <w:marLeft w:val="0"/>
      <w:marRight w:val="0"/>
      <w:marTop w:val="0"/>
      <w:marBottom w:val="0"/>
      <w:divBdr>
        <w:top w:val="none" w:sz="0" w:space="0" w:color="auto"/>
        <w:left w:val="none" w:sz="0" w:space="0" w:color="auto"/>
        <w:bottom w:val="none" w:sz="0" w:space="0" w:color="auto"/>
        <w:right w:val="none" w:sz="0" w:space="0" w:color="auto"/>
      </w:divBdr>
    </w:div>
    <w:div w:id="1758942449">
      <w:bodyDiv w:val="1"/>
      <w:marLeft w:val="0"/>
      <w:marRight w:val="0"/>
      <w:marTop w:val="0"/>
      <w:marBottom w:val="0"/>
      <w:divBdr>
        <w:top w:val="none" w:sz="0" w:space="0" w:color="auto"/>
        <w:left w:val="none" w:sz="0" w:space="0" w:color="auto"/>
        <w:bottom w:val="none" w:sz="0" w:space="0" w:color="auto"/>
        <w:right w:val="none" w:sz="0" w:space="0" w:color="auto"/>
      </w:divBdr>
    </w:div>
    <w:div w:id="1759717027">
      <w:bodyDiv w:val="1"/>
      <w:marLeft w:val="0"/>
      <w:marRight w:val="0"/>
      <w:marTop w:val="0"/>
      <w:marBottom w:val="0"/>
      <w:divBdr>
        <w:top w:val="none" w:sz="0" w:space="0" w:color="auto"/>
        <w:left w:val="none" w:sz="0" w:space="0" w:color="auto"/>
        <w:bottom w:val="none" w:sz="0" w:space="0" w:color="auto"/>
        <w:right w:val="none" w:sz="0" w:space="0" w:color="auto"/>
      </w:divBdr>
    </w:div>
    <w:div w:id="1760760391">
      <w:bodyDiv w:val="1"/>
      <w:marLeft w:val="0"/>
      <w:marRight w:val="0"/>
      <w:marTop w:val="0"/>
      <w:marBottom w:val="0"/>
      <w:divBdr>
        <w:top w:val="none" w:sz="0" w:space="0" w:color="auto"/>
        <w:left w:val="none" w:sz="0" w:space="0" w:color="auto"/>
        <w:bottom w:val="none" w:sz="0" w:space="0" w:color="auto"/>
        <w:right w:val="none" w:sz="0" w:space="0" w:color="auto"/>
      </w:divBdr>
    </w:div>
    <w:div w:id="1761637555">
      <w:bodyDiv w:val="1"/>
      <w:marLeft w:val="0"/>
      <w:marRight w:val="0"/>
      <w:marTop w:val="0"/>
      <w:marBottom w:val="0"/>
      <w:divBdr>
        <w:top w:val="none" w:sz="0" w:space="0" w:color="auto"/>
        <w:left w:val="none" w:sz="0" w:space="0" w:color="auto"/>
        <w:bottom w:val="none" w:sz="0" w:space="0" w:color="auto"/>
        <w:right w:val="none" w:sz="0" w:space="0" w:color="auto"/>
      </w:divBdr>
    </w:div>
    <w:div w:id="1762263745">
      <w:bodyDiv w:val="1"/>
      <w:marLeft w:val="0"/>
      <w:marRight w:val="0"/>
      <w:marTop w:val="0"/>
      <w:marBottom w:val="0"/>
      <w:divBdr>
        <w:top w:val="none" w:sz="0" w:space="0" w:color="auto"/>
        <w:left w:val="none" w:sz="0" w:space="0" w:color="auto"/>
        <w:bottom w:val="none" w:sz="0" w:space="0" w:color="auto"/>
        <w:right w:val="none" w:sz="0" w:space="0" w:color="auto"/>
      </w:divBdr>
    </w:div>
    <w:div w:id="1763408534">
      <w:bodyDiv w:val="1"/>
      <w:marLeft w:val="0"/>
      <w:marRight w:val="0"/>
      <w:marTop w:val="0"/>
      <w:marBottom w:val="0"/>
      <w:divBdr>
        <w:top w:val="none" w:sz="0" w:space="0" w:color="auto"/>
        <w:left w:val="none" w:sz="0" w:space="0" w:color="auto"/>
        <w:bottom w:val="none" w:sz="0" w:space="0" w:color="auto"/>
        <w:right w:val="none" w:sz="0" w:space="0" w:color="auto"/>
      </w:divBdr>
    </w:div>
    <w:div w:id="1764112283">
      <w:bodyDiv w:val="1"/>
      <w:marLeft w:val="0"/>
      <w:marRight w:val="0"/>
      <w:marTop w:val="0"/>
      <w:marBottom w:val="0"/>
      <w:divBdr>
        <w:top w:val="none" w:sz="0" w:space="0" w:color="auto"/>
        <w:left w:val="none" w:sz="0" w:space="0" w:color="auto"/>
        <w:bottom w:val="none" w:sz="0" w:space="0" w:color="auto"/>
        <w:right w:val="none" w:sz="0" w:space="0" w:color="auto"/>
      </w:divBdr>
    </w:div>
    <w:div w:id="1764569888">
      <w:bodyDiv w:val="1"/>
      <w:marLeft w:val="0"/>
      <w:marRight w:val="0"/>
      <w:marTop w:val="0"/>
      <w:marBottom w:val="0"/>
      <w:divBdr>
        <w:top w:val="none" w:sz="0" w:space="0" w:color="auto"/>
        <w:left w:val="none" w:sz="0" w:space="0" w:color="auto"/>
        <w:bottom w:val="none" w:sz="0" w:space="0" w:color="auto"/>
        <w:right w:val="none" w:sz="0" w:space="0" w:color="auto"/>
      </w:divBdr>
    </w:div>
    <w:div w:id="1765421546">
      <w:bodyDiv w:val="1"/>
      <w:marLeft w:val="0"/>
      <w:marRight w:val="0"/>
      <w:marTop w:val="0"/>
      <w:marBottom w:val="0"/>
      <w:divBdr>
        <w:top w:val="none" w:sz="0" w:space="0" w:color="auto"/>
        <w:left w:val="none" w:sz="0" w:space="0" w:color="auto"/>
        <w:bottom w:val="none" w:sz="0" w:space="0" w:color="auto"/>
        <w:right w:val="none" w:sz="0" w:space="0" w:color="auto"/>
      </w:divBdr>
    </w:div>
    <w:div w:id="1765607170">
      <w:bodyDiv w:val="1"/>
      <w:marLeft w:val="0"/>
      <w:marRight w:val="0"/>
      <w:marTop w:val="0"/>
      <w:marBottom w:val="0"/>
      <w:divBdr>
        <w:top w:val="none" w:sz="0" w:space="0" w:color="auto"/>
        <w:left w:val="none" w:sz="0" w:space="0" w:color="auto"/>
        <w:bottom w:val="none" w:sz="0" w:space="0" w:color="auto"/>
        <w:right w:val="none" w:sz="0" w:space="0" w:color="auto"/>
      </w:divBdr>
    </w:div>
    <w:div w:id="1765957696">
      <w:bodyDiv w:val="1"/>
      <w:marLeft w:val="0"/>
      <w:marRight w:val="0"/>
      <w:marTop w:val="0"/>
      <w:marBottom w:val="0"/>
      <w:divBdr>
        <w:top w:val="none" w:sz="0" w:space="0" w:color="auto"/>
        <w:left w:val="none" w:sz="0" w:space="0" w:color="auto"/>
        <w:bottom w:val="none" w:sz="0" w:space="0" w:color="auto"/>
        <w:right w:val="none" w:sz="0" w:space="0" w:color="auto"/>
      </w:divBdr>
    </w:div>
    <w:div w:id="1766144636">
      <w:bodyDiv w:val="1"/>
      <w:marLeft w:val="0"/>
      <w:marRight w:val="0"/>
      <w:marTop w:val="0"/>
      <w:marBottom w:val="0"/>
      <w:divBdr>
        <w:top w:val="none" w:sz="0" w:space="0" w:color="auto"/>
        <w:left w:val="none" w:sz="0" w:space="0" w:color="auto"/>
        <w:bottom w:val="none" w:sz="0" w:space="0" w:color="auto"/>
        <w:right w:val="none" w:sz="0" w:space="0" w:color="auto"/>
      </w:divBdr>
    </w:div>
    <w:div w:id="1766533798">
      <w:bodyDiv w:val="1"/>
      <w:marLeft w:val="0"/>
      <w:marRight w:val="0"/>
      <w:marTop w:val="0"/>
      <w:marBottom w:val="0"/>
      <w:divBdr>
        <w:top w:val="none" w:sz="0" w:space="0" w:color="auto"/>
        <w:left w:val="none" w:sz="0" w:space="0" w:color="auto"/>
        <w:bottom w:val="none" w:sz="0" w:space="0" w:color="auto"/>
        <w:right w:val="none" w:sz="0" w:space="0" w:color="auto"/>
      </w:divBdr>
    </w:div>
    <w:div w:id="1766920517">
      <w:bodyDiv w:val="1"/>
      <w:marLeft w:val="0"/>
      <w:marRight w:val="0"/>
      <w:marTop w:val="0"/>
      <w:marBottom w:val="0"/>
      <w:divBdr>
        <w:top w:val="none" w:sz="0" w:space="0" w:color="auto"/>
        <w:left w:val="none" w:sz="0" w:space="0" w:color="auto"/>
        <w:bottom w:val="none" w:sz="0" w:space="0" w:color="auto"/>
        <w:right w:val="none" w:sz="0" w:space="0" w:color="auto"/>
      </w:divBdr>
    </w:div>
    <w:div w:id="1768304695">
      <w:bodyDiv w:val="1"/>
      <w:marLeft w:val="0"/>
      <w:marRight w:val="0"/>
      <w:marTop w:val="0"/>
      <w:marBottom w:val="0"/>
      <w:divBdr>
        <w:top w:val="none" w:sz="0" w:space="0" w:color="auto"/>
        <w:left w:val="none" w:sz="0" w:space="0" w:color="auto"/>
        <w:bottom w:val="none" w:sz="0" w:space="0" w:color="auto"/>
        <w:right w:val="none" w:sz="0" w:space="0" w:color="auto"/>
      </w:divBdr>
    </w:div>
    <w:div w:id="1771662082">
      <w:bodyDiv w:val="1"/>
      <w:marLeft w:val="0"/>
      <w:marRight w:val="0"/>
      <w:marTop w:val="0"/>
      <w:marBottom w:val="0"/>
      <w:divBdr>
        <w:top w:val="none" w:sz="0" w:space="0" w:color="auto"/>
        <w:left w:val="none" w:sz="0" w:space="0" w:color="auto"/>
        <w:bottom w:val="none" w:sz="0" w:space="0" w:color="auto"/>
        <w:right w:val="none" w:sz="0" w:space="0" w:color="auto"/>
      </w:divBdr>
    </w:div>
    <w:div w:id="1773895073">
      <w:bodyDiv w:val="1"/>
      <w:marLeft w:val="0"/>
      <w:marRight w:val="0"/>
      <w:marTop w:val="0"/>
      <w:marBottom w:val="0"/>
      <w:divBdr>
        <w:top w:val="none" w:sz="0" w:space="0" w:color="auto"/>
        <w:left w:val="none" w:sz="0" w:space="0" w:color="auto"/>
        <w:bottom w:val="none" w:sz="0" w:space="0" w:color="auto"/>
        <w:right w:val="none" w:sz="0" w:space="0" w:color="auto"/>
      </w:divBdr>
    </w:div>
    <w:div w:id="1774127176">
      <w:bodyDiv w:val="1"/>
      <w:marLeft w:val="0"/>
      <w:marRight w:val="0"/>
      <w:marTop w:val="0"/>
      <w:marBottom w:val="0"/>
      <w:divBdr>
        <w:top w:val="none" w:sz="0" w:space="0" w:color="auto"/>
        <w:left w:val="none" w:sz="0" w:space="0" w:color="auto"/>
        <w:bottom w:val="none" w:sz="0" w:space="0" w:color="auto"/>
        <w:right w:val="none" w:sz="0" w:space="0" w:color="auto"/>
      </w:divBdr>
    </w:div>
    <w:div w:id="1775712290">
      <w:bodyDiv w:val="1"/>
      <w:marLeft w:val="0"/>
      <w:marRight w:val="0"/>
      <w:marTop w:val="0"/>
      <w:marBottom w:val="0"/>
      <w:divBdr>
        <w:top w:val="none" w:sz="0" w:space="0" w:color="auto"/>
        <w:left w:val="none" w:sz="0" w:space="0" w:color="auto"/>
        <w:bottom w:val="none" w:sz="0" w:space="0" w:color="auto"/>
        <w:right w:val="none" w:sz="0" w:space="0" w:color="auto"/>
      </w:divBdr>
    </w:div>
    <w:div w:id="1776096821">
      <w:bodyDiv w:val="1"/>
      <w:marLeft w:val="0"/>
      <w:marRight w:val="0"/>
      <w:marTop w:val="0"/>
      <w:marBottom w:val="0"/>
      <w:divBdr>
        <w:top w:val="none" w:sz="0" w:space="0" w:color="auto"/>
        <w:left w:val="none" w:sz="0" w:space="0" w:color="auto"/>
        <w:bottom w:val="none" w:sz="0" w:space="0" w:color="auto"/>
        <w:right w:val="none" w:sz="0" w:space="0" w:color="auto"/>
      </w:divBdr>
    </w:div>
    <w:div w:id="1777090902">
      <w:bodyDiv w:val="1"/>
      <w:marLeft w:val="0"/>
      <w:marRight w:val="0"/>
      <w:marTop w:val="0"/>
      <w:marBottom w:val="0"/>
      <w:divBdr>
        <w:top w:val="none" w:sz="0" w:space="0" w:color="auto"/>
        <w:left w:val="none" w:sz="0" w:space="0" w:color="auto"/>
        <w:bottom w:val="none" w:sz="0" w:space="0" w:color="auto"/>
        <w:right w:val="none" w:sz="0" w:space="0" w:color="auto"/>
      </w:divBdr>
    </w:div>
    <w:div w:id="1777216451">
      <w:bodyDiv w:val="1"/>
      <w:marLeft w:val="0"/>
      <w:marRight w:val="0"/>
      <w:marTop w:val="0"/>
      <w:marBottom w:val="0"/>
      <w:divBdr>
        <w:top w:val="none" w:sz="0" w:space="0" w:color="auto"/>
        <w:left w:val="none" w:sz="0" w:space="0" w:color="auto"/>
        <w:bottom w:val="none" w:sz="0" w:space="0" w:color="auto"/>
        <w:right w:val="none" w:sz="0" w:space="0" w:color="auto"/>
      </w:divBdr>
    </w:div>
    <w:div w:id="1777365404">
      <w:bodyDiv w:val="1"/>
      <w:marLeft w:val="0"/>
      <w:marRight w:val="0"/>
      <w:marTop w:val="0"/>
      <w:marBottom w:val="0"/>
      <w:divBdr>
        <w:top w:val="none" w:sz="0" w:space="0" w:color="auto"/>
        <w:left w:val="none" w:sz="0" w:space="0" w:color="auto"/>
        <w:bottom w:val="none" w:sz="0" w:space="0" w:color="auto"/>
        <w:right w:val="none" w:sz="0" w:space="0" w:color="auto"/>
      </w:divBdr>
    </w:div>
    <w:div w:id="1778407638">
      <w:bodyDiv w:val="1"/>
      <w:marLeft w:val="0"/>
      <w:marRight w:val="0"/>
      <w:marTop w:val="0"/>
      <w:marBottom w:val="0"/>
      <w:divBdr>
        <w:top w:val="none" w:sz="0" w:space="0" w:color="auto"/>
        <w:left w:val="none" w:sz="0" w:space="0" w:color="auto"/>
        <w:bottom w:val="none" w:sz="0" w:space="0" w:color="auto"/>
        <w:right w:val="none" w:sz="0" w:space="0" w:color="auto"/>
      </w:divBdr>
    </w:div>
    <w:div w:id="1778519522">
      <w:bodyDiv w:val="1"/>
      <w:marLeft w:val="0"/>
      <w:marRight w:val="0"/>
      <w:marTop w:val="0"/>
      <w:marBottom w:val="0"/>
      <w:divBdr>
        <w:top w:val="none" w:sz="0" w:space="0" w:color="auto"/>
        <w:left w:val="none" w:sz="0" w:space="0" w:color="auto"/>
        <w:bottom w:val="none" w:sz="0" w:space="0" w:color="auto"/>
        <w:right w:val="none" w:sz="0" w:space="0" w:color="auto"/>
      </w:divBdr>
    </w:div>
    <w:div w:id="1778676349">
      <w:bodyDiv w:val="1"/>
      <w:marLeft w:val="0"/>
      <w:marRight w:val="0"/>
      <w:marTop w:val="0"/>
      <w:marBottom w:val="0"/>
      <w:divBdr>
        <w:top w:val="none" w:sz="0" w:space="0" w:color="auto"/>
        <w:left w:val="none" w:sz="0" w:space="0" w:color="auto"/>
        <w:bottom w:val="none" w:sz="0" w:space="0" w:color="auto"/>
        <w:right w:val="none" w:sz="0" w:space="0" w:color="auto"/>
      </w:divBdr>
    </w:div>
    <w:div w:id="1779330493">
      <w:bodyDiv w:val="1"/>
      <w:marLeft w:val="0"/>
      <w:marRight w:val="0"/>
      <w:marTop w:val="0"/>
      <w:marBottom w:val="0"/>
      <w:divBdr>
        <w:top w:val="none" w:sz="0" w:space="0" w:color="auto"/>
        <w:left w:val="none" w:sz="0" w:space="0" w:color="auto"/>
        <w:bottom w:val="none" w:sz="0" w:space="0" w:color="auto"/>
        <w:right w:val="none" w:sz="0" w:space="0" w:color="auto"/>
      </w:divBdr>
    </w:div>
    <w:div w:id="1779988309">
      <w:bodyDiv w:val="1"/>
      <w:marLeft w:val="0"/>
      <w:marRight w:val="0"/>
      <w:marTop w:val="0"/>
      <w:marBottom w:val="0"/>
      <w:divBdr>
        <w:top w:val="none" w:sz="0" w:space="0" w:color="auto"/>
        <w:left w:val="none" w:sz="0" w:space="0" w:color="auto"/>
        <w:bottom w:val="none" w:sz="0" w:space="0" w:color="auto"/>
        <w:right w:val="none" w:sz="0" w:space="0" w:color="auto"/>
      </w:divBdr>
    </w:div>
    <w:div w:id="1780565780">
      <w:bodyDiv w:val="1"/>
      <w:marLeft w:val="0"/>
      <w:marRight w:val="0"/>
      <w:marTop w:val="0"/>
      <w:marBottom w:val="0"/>
      <w:divBdr>
        <w:top w:val="none" w:sz="0" w:space="0" w:color="auto"/>
        <w:left w:val="none" w:sz="0" w:space="0" w:color="auto"/>
        <w:bottom w:val="none" w:sz="0" w:space="0" w:color="auto"/>
        <w:right w:val="none" w:sz="0" w:space="0" w:color="auto"/>
      </w:divBdr>
    </w:div>
    <w:div w:id="1781148192">
      <w:bodyDiv w:val="1"/>
      <w:marLeft w:val="0"/>
      <w:marRight w:val="0"/>
      <w:marTop w:val="0"/>
      <w:marBottom w:val="0"/>
      <w:divBdr>
        <w:top w:val="none" w:sz="0" w:space="0" w:color="auto"/>
        <w:left w:val="none" w:sz="0" w:space="0" w:color="auto"/>
        <w:bottom w:val="none" w:sz="0" w:space="0" w:color="auto"/>
        <w:right w:val="none" w:sz="0" w:space="0" w:color="auto"/>
      </w:divBdr>
    </w:div>
    <w:div w:id="1782531464">
      <w:bodyDiv w:val="1"/>
      <w:marLeft w:val="0"/>
      <w:marRight w:val="0"/>
      <w:marTop w:val="0"/>
      <w:marBottom w:val="0"/>
      <w:divBdr>
        <w:top w:val="none" w:sz="0" w:space="0" w:color="auto"/>
        <w:left w:val="none" w:sz="0" w:space="0" w:color="auto"/>
        <w:bottom w:val="none" w:sz="0" w:space="0" w:color="auto"/>
        <w:right w:val="none" w:sz="0" w:space="0" w:color="auto"/>
      </w:divBdr>
    </w:div>
    <w:div w:id="1783069648">
      <w:bodyDiv w:val="1"/>
      <w:marLeft w:val="0"/>
      <w:marRight w:val="0"/>
      <w:marTop w:val="0"/>
      <w:marBottom w:val="0"/>
      <w:divBdr>
        <w:top w:val="none" w:sz="0" w:space="0" w:color="auto"/>
        <w:left w:val="none" w:sz="0" w:space="0" w:color="auto"/>
        <w:bottom w:val="none" w:sz="0" w:space="0" w:color="auto"/>
        <w:right w:val="none" w:sz="0" w:space="0" w:color="auto"/>
      </w:divBdr>
    </w:div>
    <w:div w:id="1783262414">
      <w:bodyDiv w:val="1"/>
      <w:marLeft w:val="0"/>
      <w:marRight w:val="0"/>
      <w:marTop w:val="0"/>
      <w:marBottom w:val="0"/>
      <w:divBdr>
        <w:top w:val="none" w:sz="0" w:space="0" w:color="auto"/>
        <w:left w:val="none" w:sz="0" w:space="0" w:color="auto"/>
        <w:bottom w:val="none" w:sz="0" w:space="0" w:color="auto"/>
        <w:right w:val="none" w:sz="0" w:space="0" w:color="auto"/>
      </w:divBdr>
    </w:div>
    <w:div w:id="1783380626">
      <w:bodyDiv w:val="1"/>
      <w:marLeft w:val="0"/>
      <w:marRight w:val="0"/>
      <w:marTop w:val="0"/>
      <w:marBottom w:val="0"/>
      <w:divBdr>
        <w:top w:val="none" w:sz="0" w:space="0" w:color="auto"/>
        <w:left w:val="none" w:sz="0" w:space="0" w:color="auto"/>
        <w:bottom w:val="none" w:sz="0" w:space="0" w:color="auto"/>
        <w:right w:val="none" w:sz="0" w:space="0" w:color="auto"/>
      </w:divBdr>
    </w:div>
    <w:div w:id="1783575545">
      <w:bodyDiv w:val="1"/>
      <w:marLeft w:val="0"/>
      <w:marRight w:val="0"/>
      <w:marTop w:val="0"/>
      <w:marBottom w:val="0"/>
      <w:divBdr>
        <w:top w:val="none" w:sz="0" w:space="0" w:color="auto"/>
        <w:left w:val="none" w:sz="0" w:space="0" w:color="auto"/>
        <w:bottom w:val="none" w:sz="0" w:space="0" w:color="auto"/>
        <w:right w:val="none" w:sz="0" w:space="0" w:color="auto"/>
      </w:divBdr>
    </w:div>
    <w:div w:id="1784225274">
      <w:bodyDiv w:val="1"/>
      <w:marLeft w:val="0"/>
      <w:marRight w:val="0"/>
      <w:marTop w:val="0"/>
      <w:marBottom w:val="0"/>
      <w:divBdr>
        <w:top w:val="none" w:sz="0" w:space="0" w:color="auto"/>
        <w:left w:val="none" w:sz="0" w:space="0" w:color="auto"/>
        <w:bottom w:val="none" w:sz="0" w:space="0" w:color="auto"/>
        <w:right w:val="none" w:sz="0" w:space="0" w:color="auto"/>
      </w:divBdr>
    </w:div>
    <w:div w:id="1784570055">
      <w:bodyDiv w:val="1"/>
      <w:marLeft w:val="0"/>
      <w:marRight w:val="0"/>
      <w:marTop w:val="0"/>
      <w:marBottom w:val="0"/>
      <w:divBdr>
        <w:top w:val="none" w:sz="0" w:space="0" w:color="auto"/>
        <w:left w:val="none" w:sz="0" w:space="0" w:color="auto"/>
        <w:bottom w:val="none" w:sz="0" w:space="0" w:color="auto"/>
        <w:right w:val="none" w:sz="0" w:space="0" w:color="auto"/>
      </w:divBdr>
    </w:div>
    <w:div w:id="1784840176">
      <w:bodyDiv w:val="1"/>
      <w:marLeft w:val="0"/>
      <w:marRight w:val="0"/>
      <w:marTop w:val="0"/>
      <w:marBottom w:val="0"/>
      <w:divBdr>
        <w:top w:val="none" w:sz="0" w:space="0" w:color="auto"/>
        <w:left w:val="none" w:sz="0" w:space="0" w:color="auto"/>
        <w:bottom w:val="none" w:sz="0" w:space="0" w:color="auto"/>
        <w:right w:val="none" w:sz="0" w:space="0" w:color="auto"/>
      </w:divBdr>
    </w:div>
    <w:div w:id="1785230965">
      <w:bodyDiv w:val="1"/>
      <w:marLeft w:val="0"/>
      <w:marRight w:val="0"/>
      <w:marTop w:val="0"/>
      <w:marBottom w:val="0"/>
      <w:divBdr>
        <w:top w:val="none" w:sz="0" w:space="0" w:color="auto"/>
        <w:left w:val="none" w:sz="0" w:space="0" w:color="auto"/>
        <w:bottom w:val="none" w:sz="0" w:space="0" w:color="auto"/>
        <w:right w:val="none" w:sz="0" w:space="0" w:color="auto"/>
      </w:divBdr>
    </w:div>
    <w:div w:id="1785297682">
      <w:bodyDiv w:val="1"/>
      <w:marLeft w:val="0"/>
      <w:marRight w:val="0"/>
      <w:marTop w:val="0"/>
      <w:marBottom w:val="0"/>
      <w:divBdr>
        <w:top w:val="none" w:sz="0" w:space="0" w:color="auto"/>
        <w:left w:val="none" w:sz="0" w:space="0" w:color="auto"/>
        <w:bottom w:val="none" w:sz="0" w:space="0" w:color="auto"/>
        <w:right w:val="none" w:sz="0" w:space="0" w:color="auto"/>
      </w:divBdr>
    </w:div>
    <w:div w:id="1786843624">
      <w:bodyDiv w:val="1"/>
      <w:marLeft w:val="0"/>
      <w:marRight w:val="0"/>
      <w:marTop w:val="0"/>
      <w:marBottom w:val="0"/>
      <w:divBdr>
        <w:top w:val="none" w:sz="0" w:space="0" w:color="auto"/>
        <w:left w:val="none" w:sz="0" w:space="0" w:color="auto"/>
        <w:bottom w:val="none" w:sz="0" w:space="0" w:color="auto"/>
        <w:right w:val="none" w:sz="0" w:space="0" w:color="auto"/>
      </w:divBdr>
    </w:div>
    <w:div w:id="1787000722">
      <w:bodyDiv w:val="1"/>
      <w:marLeft w:val="0"/>
      <w:marRight w:val="0"/>
      <w:marTop w:val="0"/>
      <w:marBottom w:val="0"/>
      <w:divBdr>
        <w:top w:val="none" w:sz="0" w:space="0" w:color="auto"/>
        <w:left w:val="none" w:sz="0" w:space="0" w:color="auto"/>
        <w:bottom w:val="none" w:sz="0" w:space="0" w:color="auto"/>
        <w:right w:val="none" w:sz="0" w:space="0" w:color="auto"/>
      </w:divBdr>
    </w:div>
    <w:div w:id="1787236440">
      <w:bodyDiv w:val="1"/>
      <w:marLeft w:val="0"/>
      <w:marRight w:val="0"/>
      <w:marTop w:val="0"/>
      <w:marBottom w:val="0"/>
      <w:divBdr>
        <w:top w:val="none" w:sz="0" w:space="0" w:color="auto"/>
        <w:left w:val="none" w:sz="0" w:space="0" w:color="auto"/>
        <w:bottom w:val="none" w:sz="0" w:space="0" w:color="auto"/>
        <w:right w:val="none" w:sz="0" w:space="0" w:color="auto"/>
      </w:divBdr>
    </w:div>
    <w:div w:id="1787390453">
      <w:bodyDiv w:val="1"/>
      <w:marLeft w:val="0"/>
      <w:marRight w:val="0"/>
      <w:marTop w:val="0"/>
      <w:marBottom w:val="0"/>
      <w:divBdr>
        <w:top w:val="none" w:sz="0" w:space="0" w:color="auto"/>
        <w:left w:val="none" w:sz="0" w:space="0" w:color="auto"/>
        <w:bottom w:val="none" w:sz="0" w:space="0" w:color="auto"/>
        <w:right w:val="none" w:sz="0" w:space="0" w:color="auto"/>
      </w:divBdr>
    </w:div>
    <w:div w:id="1788618175">
      <w:bodyDiv w:val="1"/>
      <w:marLeft w:val="0"/>
      <w:marRight w:val="0"/>
      <w:marTop w:val="0"/>
      <w:marBottom w:val="0"/>
      <w:divBdr>
        <w:top w:val="none" w:sz="0" w:space="0" w:color="auto"/>
        <w:left w:val="none" w:sz="0" w:space="0" w:color="auto"/>
        <w:bottom w:val="none" w:sz="0" w:space="0" w:color="auto"/>
        <w:right w:val="none" w:sz="0" w:space="0" w:color="auto"/>
      </w:divBdr>
    </w:div>
    <w:div w:id="1789279605">
      <w:bodyDiv w:val="1"/>
      <w:marLeft w:val="0"/>
      <w:marRight w:val="0"/>
      <w:marTop w:val="0"/>
      <w:marBottom w:val="0"/>
      <w:divBdr>
        <w:top w:val="none" w:sz="0" w:space="0" w:color="auto"/>
        <w:left w:val="none" w:sz="0" w:space="0" w:color="auto"/>
        <w:bottom w:val="none" w:sz="0" w:space="0" w:color="auto"/>
        <w:right w:val="none" w:sz="0" w:space="0" w:color="auto"/>
      </w:divBdr>
    </w:div>
    <w:div w:id="1789622899">
      <w:bodyDiv w:val="1"/>
      <w:marLeft w:val="0"/>
      <w:marRight w:val="0"/>
      <w:marTop w:val="0"/>
      <w:marBottom w:val="0"/>
      <w:divBdr>
        <w:top w:val="none" w:sz="0" w:space="0" w:color="auto"/>
        <w:left w:val="none" w:sz="0" w:space="0" w:color="auto"/>
        <w:bottom w:val="none" w:sz="0" w:space="0" w:color="auto"/>
        <w:right w:val="none" w:sz="0" w:space="0" w:color="auto"/>
      </w:divBdr>
    </w:div>
    <w:div w:id="1790660422">
      <w:bodyDiv w:val="1"/>
      <w:marLeft w:val="0"/>
      <w:marRight w:val="0"/>
      <w:marTop w:val="0"/>
      <w:marBottom w:val="0"/>
      <w:divBdr>
        <w:top w:val="none" w:sz="0" w:space="0" w:color="auto"/>
        <w:left w:val="none" w:sz="0" w:space="0" w:color="auto"/>
        <w:bottom w:val="none" w:sz="0" w:space="0" w:color="auto"/>
        <w:right w:val="none" w:sz="0" w:space="0" w:color="auto"/>
      </w:divBdr>
    </w:div>
    <w:div w:id="1790664813">
      <w:bodyDiv w:val="1"/>
      <w:marLeft w:val="0"/>
      <w:marRight w:val="0"/>
      <w:marTop w:val="0"/>
      <w:marBottom w:val="0"/>
      <w:divBdr>
        <w:top w:val="none" w:sz="0" w:space="0" w:color="auto"/>
        <w:left w:val="none" w:sz="0" w:space="0" w:color="auto"/>
        <w:bottom w:val="none" w:sz="0" w:space="0" w:color="auto"/>
        <w:right w:val="none" w:sz="0" w:space="0" w:color="auto"/>
      </w:divBdr>
    </w:div>
    <w:div w:id="1790971586">
      <w:bodyDiv w:val="1"/>
      <w:marLeft w:val="0"/>
      <w:marRight w:val="0"/>
      <w:marTop w:val="0"/>
      <w:marBottom w:val="0"/>
      <w:divBdr>
        <w:top w:val="none" w:sz="0" w:space="0" w:color="auto"/>
        <w:left w:val="none" w:sz="0" w:space="0" w:color="auto"/>
        <w:bottom w:val="none" w:sz="0" w:space="0" w:color="auto"/>
        <w:right w:val="none" w:sz="0" w:space="0" w:color="auto"/>
      </w:divBdr>
    </w:div>
    <w:div w:id="1792745311">
      <w:bodyDiv w:val="1"/>
      <w:marLeft w:val="0"/>
      <w:marRight w:val="0"/>
      <w:marTop w:val="0"/>
      <w:marBottom w:val="0"/>
      <w:divBdr>
        <w:top w:val="none" w:sz="0" w:space="0" w:color="auto"/>
        <w:left w:val="none" w:sz="0" w:space="0" w:color="auto"/>
        <w:bottom w:val="none" w:sz="0" w:space="0" w:color="auto"/>
        <w:right w:val="none" w:sz="0" w:space="0" w:color="auto"/>
      </w:divBdr>
    </w:div>
    <w:div w:id="1793357930">
      <w:bodyDiv w:val="1"/>
      <w:marLeft w:val="0"/>
      <w:marRight w:val="0"/>
      <w:marTop w:val="0"/>
      <w:marBottom w:val="0"/>
      <w:divBdr>
        <w:top w:val="none" w:sz="0" w:space="0" w:color="auto"/>
        <w:left w:val="none" w:sz="0" w:space="0" w:color="auto"/>
        <w:bottom w:val="none" w:sz="0" w:space="0" w:color="auto"/>
        <w:right w:val="none" w:sz="0" w:space="0" w:color="auto"/>
      </w:divBdr>
    </w:div>
    <w:div w:id="1793397288">
      <w:bodyDiv w:val="1"/>
      <w:marLeft w:val="0"/>
      <w:marRight w:val="0"/>
      <w:marTop w:val="0"/>
      <w:marBottom w:val="0"/>
      <w:divBdr>
        <w:top w:val="none" w:sz="0" w:space="0" w:color="auto"/>
        <w:left w:val="none" w:sz="0" w:space="0" w:color="auto"/>
        <w:bottom w:val="none" w:sz="0" w:space="0" w:color="auto"/>
        <w:right w:val="none" w:sz="0" w:space="0" w:color="auto"/>
      </w:divBdr>
    </w:div>
    <w:div w:id="1793553391">
      <w:bodyDiv w:val="1"/>
      <w:marLeft w:val="0"/>
      <w:marRight w:val="0"/>
      <w:marTop w:val="0"/>
      <w:marBottom w:val="0"/>
      <w:divBdr>
        <w:top w:val="none" w:sz="0" w:space="0" w:color="auto"/>
        <w:left w:val="none" w:sz="0" w:space="0" w:color="auto"/>
        <w:bottom w:val="none" w:sz="0" w:space="0" w:color="auto"/>
        <w:right w:val="none" w:sz="0" w:space="0" w:color="auto"/>
      </w:divBdr>
    </w:div>
    <w:div w:id="1794211362">
      <w:bodyDiv w:val="1"/>
      <w:marLeft w:val="0"/>
      <w:marRight w:val="0"/>
      <w:marTop w:val="0"/>
      <w:marBottom w:val="0"/>
      <w:divBdr>
        <w:top w:val="none" w:sz="0" w:space="0" w:color="auto"/>
        <w:left w:val="none" w:sz="0" w:space="0" w:color="auto"/>
        <w:bottom w:val="none" w:sz="0" w:space="0" w:color="auto"/>
        <w:right w:val="none" w:sz="0" w:space="0" w:color="auto"/>
      </w:divBdr>
    </w:div>
    <w:div w:id="1794252743">
      <w:bodyDiv w:val="1"/>
      <w:marLeft w:val="0"/>
      <w:marRight w:val="0"/>
      <w:marTop w:val="0"/>
      <w:marBottom w:val="0"/>
      <w:divBdr>
        <w:top w:val="none" w:sz="0" w:space="0" w:color="auto"/>
        <w:left w:val="none" w:sz="0" w:space="0" w:color="auto"/>
        <w:bottom w:val="none" w:sz="0" w:space="0" w:color="auto"/>
        <w:right w:val="none" w:sz="0" w:space="0" w:color="auto"/>
      </w:divBdr>
    </w:div>
    <w:div w:id="1795367362">
      <w:bodyDiv w:val="1"/>
      <w:marLeft w:val="0"/>
      <w:marRight w:val="0"/>
      <w:marTop w:val="0"/>
      <w:marBottom w:val="0"/>
      <w:divBdr>
        <w:top w:val="none" w:sz="0" w:space="0" w:color="auto"/>
        <w:left w:val="none" w:sz="0" w:space="0" w:color="auto"/>
        <w:bottom w:val="none" w:sz="0" w:space="0" w:color="auto"/>
        <w:right w:val="none" w:sz="0" w:space="0" w:color="auto"/>
      </w:divBdr>
    </w:div>
    <w:div w:id="1796213989">
      <w:bodyDiv w:val="1"/>
      <w:marLeft w:val="0"/>
      <w:marRight w:val="0"/>
      <w:marTop w:val="0"/>
      <w:marBottom w:val="0"/>
      <w:divBdr>
        <w:top w:val="none" w:sz="0" w:space="0" w:color="auto"/>
        <w:left w:val="none" w:sz="0" w:space="0" w:color="auto"/>
        <w:bottom w:val="none" w:sz="0" w:space="0" w:color="auto"/>
        <w:right w:val="none" w:sz="0" w:space="0" w:color="auto"/>
      </w:divBdr>
    </w:div>
    <w:div w:id="1797016900">
      <w:bodyDiv w:val="1"/>
      <w:marLeft w:val="0"/>
      <w:marRight w:val="0"/>
      <w:marTop w:val="0"/>
      <w:marBottom w:val="0"/>
      <w:divBdr>
        <w:top w:val="none" w:sz="0" w:space="0" w:color="auto"/>
        <w:left w:val="none" w:sz="0" w:space="0" w:color="auto"/>
        <w:bottom w:val="none" w:sz="0" w:space="0" w:color="auto"/>
        <w:right w:val="none" w:sz="0" w:space="0" w:color="auto"/>
      </w:divBdr>
    </w:div>
    <w:div w:id="1797017110">
      <w:bodyDiv w:val="1"/>
      <w:marLeft w:val="0"/>
      <w:marRight w:val="0"/>
      <w:marTop w:val="0"/>
      <w:marBottom w:val="0"/>
      <w:divBdr>
        <w:top w:val="none" w:sz="0" w:space="0" w:color="auto"/>
        <w:left w:val="none" w:sz="0" w:space="0" w:color="auto"/>
        <w:bottom w:val="none" w:sz="0" w:space="0" w:color="auto"/>
        <w:right w:val="none" w:sz="0" w:space="0" w:color="auto"/>
      </w:divBdr>
    </w:div>
    <w:div w:id="1797023643">
      <w:bodyDiv w:val="1"/>
      <w:marLeft w:val="0"/>
      <w:marRight w:val="0"/>
      <w:marTop w:val="0"/>
      <w:marBottom w:val="0"/>
      <w:divBdr>
        <w:top w:val="none" w:sz="0" w:space="0" w:color="auto"/>
        <w:left w:val="none" w:sz="0" w:space="0" w:color="auto"/>
        <w:bottom w:val="none" w:sz="0" w:space="0" w:color="auto"/>
        <w:right w:val="none" w:sz="0" w:space="0" w:color="auto"/>
      </w:divBdr>
    </w:div>
    <w:div w:id="1797747310">
      <w:bodyDiv w:val="1"/>
      <w:marLeft w:val="0"/>
      <w:marRight w:val="0"/>
      <w:marTop w:val="0"/>
      <w:marBottom w:val="0"/>
      <w:divBdr>
        <w:top w:val="none" w:sz="0" w:space="0" w:color="auto"/>
        <w:left w:val="none" w:sz="0" w:space="0" w:color="auto"/>
        <w:bottom w:val="none" w:sz="0" w:space="0" w:color="auto"/>
        <w:right w:val="none" w:sz="0" w:space="0" w:color="auto"/>
      </w:divBdr>
    </w:div>
    <w:div w:id="1799373138">
      <w:bodyDiv w:val="1"/>
      <w:marLeft w:val="0"/>
      <w:marRight w:val="0"/>
      <w:marTop w:val="0"/>
      <w:marBottom w:val="0"/>
      <w:divBdr>
        <w:top w:val="none" w:sz="0" w:space="0" w:color="auto"/>
        <w:left w:val="none" w:sz="0" w:space="0" w:color="auto"/>
        <w:bottom w:val="none" w:sz="0" w:space="0" w:color="auto"/>
        <w:right w:val="none" w:sz="0" w:space="0" w:color="auto"/>
      </w:divBdr>
    </w:div>
    <w:div w:id="1799565452">
      <w:bodyDiv w:val="1"/>
      <w:marLeft w:val="0"/>
      <w:marRight w:val="0"/>
      <w:marTop w:val="0"/>
      <w:marBottom w:val="0"/>
      <w:divBdr>
        <w:top w:val="none" w:sz="0" w:space="0" w:color="auto"/>
        <w:left w:val="none" w:sz="0" w:space="0" w:color="auto"/>
        <w:bottom w:val="none" w:sz="0" w:space="0" w:color="auto"/>
        <w:right w:val="none" w:sz="0" w:space="0" w:color="auto"/>
      </w:divBdr>
    </w:div>
    <w:div w:id="1799909795">
      <w:bodyDiv w:val="1"/>
      <w:marLeft w:val="0"/>
      <w:marRight w:val="0"/>
      <w:marTop w:val="0"/>
      <w:marBottom w:val="0"/>
      <w:divBdr>
        <w:top w:val="none" w:sz="0" w:space="0" w:color="auto"/>
        <w:left w:val="none" w:sz="0" w:space="0" w:color="auto"/>
        <w:bottom w:val="none" w:sz="0" w:space="0" w:color="auto"/>
        <w:right w:val="none" w:sz="0" w:space="0" w:color="auto"/>
      </w:divBdr>
    </w:div>
    <w:div w:id="1800297277">
      <w:bodyDiv w:val="1"/>
      <w:marLeft w:val="0"/>
      <w:marRight w:val="0"/>
      <w:marTop w:val="0"/>
      <w:marBottom w:val="0"/>
      <w:divBdr>
        <w:top w:val="none" w:sz="0" w:space="0" w:color="auto"/>
        <w:left w:val="none" w:sz="0" w:space="0" w:color="auto"/>
        <w:bottom w:val="none" w:sz="0" w:space="0" w:color="auto"/>
        <w:right w:val="none" w:sz="0" w:space="0" w:color="auto"/>
      </w:divBdr>
    </w:div>
    <w:div w:id="1802458327">
      <w:bodyDiv w:val="1"/>
      <w:marLeft w:val="0"/>
      <w:marRight w:val="0"/>
      <w:marTop w:val="0"/>
      <w:marBottom w:val="0"/>
      <w:divBdr>
        <w:top w:val="none" w:sz="0" w:space="0" w:color="auto"/>
        <w:left w:val="none" w:sz="0" w:space="0" w:color="auto"/>
        <w:bottom w:val="none" w:sz="0" w:space="0" w:color="auto"/>
        <w:right w:val="none" w:sz="0" w:space="0" w:color="auto"/>
      </w:divBdr>
    </w:div>
    <w:div w:id="1802843776">
      <w:bodyDiv w:val="1"/>
      <w:marLeft w:val="0"/>
      <w:marRight w:val="0"/>
      <w:marTop w:val="0"/>
      <w:marBottom w:val="0"/>
      <w:divBdr>
        <w:top w:val="none" w:sz="0" w:space="0" w:color="auto"/>
        <w:left w:val="none" w:sz="0" w:space="0" w:color="auto"/>
        <w:bottom w:val="none" w:sz="0" w:space="0" w:color="auto"/>
        <w:right w:val="none" w:sz="0" w:space="0" w:color="auto"/>
      </w:divBdr>
    </w:div>
    <w:div w:id="1803302478">
      <w:bodyDiv w:val="1"/>
      <w:marLeft w:val="0"/>
      <w:marRight w:val="0"/>
      <w:marTop w:val="0"/>
      <w:marBottom w:val="0"/>
      <w:divBdr>
        <w:top w:val="none" w:sz="0" w:space="0" w:color="auto"/>
        <w:left w:val="none" w:sz="0" w:space="0" w:color="auto"/>
        <w:bottom w:val="none" w:sz="0" w:space="0" w:color="auto"/>
        <w:right w:val="none" w:sz="0" w:space="0" w:color="auto"/>
      </w:divBdr>
    </w:div>
    <w:div w:id="1807308572">
      <w:bodyDiv w:val="1"/>
      <w:marLeft w:val="0"/>
      <w:marRight w:val="0"/>
      <w:marTop w:val="0"/>
      <w:marBottom w:val="0"/>
      <w:divBdr>
        <w:top w:val="none" w:sz="0" w:space="0" w:color="auto"/>
        <w:left w:val="none" w:sz="0" w:space="0" w:color="auto"/>
        <w:bottom w:val="none" w:sz="0" w:space="0" w:color="auto"/>
        <w:right w:val="none" w:sz="0" w:space="0" w:color="auto"/>
      </w:divBdr>
    </w:div>
    <w:div w:id="1808618674">
      <w:bodyDiv w:val="1"/>
      <w:marLeft w:val="0"/>
      <w:marRight w:val="0"/>
      <w:marTop w:val="0"/>
      <w:marBottom w:val="0"/>
      <w:divBdr>
        <w:top w:val="none" w:sz="0" w:space="0" w:color="auto"/>
        <w:left w:val="none" w:sz="0" w:space="0" w:color="auto"/>
        <w:bottom w:val="none" w:sz="0" w:space="0" w:color="auto"/>
        <w:right w:val="none" w:sz="0" w:space="0" w:color="auto"/>
      </w:divBdr>
    </w:div>
    <w:div w:id="1809084447">
      <w:bodyDiv w:val="1"/>
      <w:marLeft w:val="0"/>
      <w:marRight w:val="0"/>
      <w:marTop w:val="0"/>
      <w:marBottom w:val="0"/>
      <w:divBdr>
        <w:top w:val="none" w:sz="0" w:space="0" w:color="auto"/>
        <w:left w:val="none" w:sz="0" w:space="0" w:color="auto"/>
        <w:bottom w:val="none" w:sz="0" w:space="0" w:color="auto"/>
        <w:right w:val="none" w:sz="0" w:space="0" w:color="auto"/>
      </w:divBdr>
    </w:div>
    <w:div w:id="1811900243">
      <w:bodyDiv w:val="1"/>
      <w:marLeft w:val="0"/>
      <w:marRight w:val="0"/>
      <w:marTop w:val="0"/>
      <w:marBottom w:val="0"/>
      <w:divBdr>
        <w:top w:val="none" w:sz="0" w:space="0" w:color="auto"/>
        <w:left w:val="none" w:sz="0" w:space="0" w:color="auto"/>
        <w:bottom w:val="none" w:sz="0" w:space="0" w:color="auto"/>
        <w:right w:val="none" w:sz="0" w:space="0" w:color="auto"/>
      </w:divBdr>
    </w:div>
    <w:div w:id="1812097158">
      <w:bodyDiv w:val="1"/>
      <w:marLeft w:val="0"/>
      <w:marRight w:val="0"/>
      <w:marTop w:val="0"/>
      <w:marBottom w:val="0"/>
      <w:divBdr>
        <w:top w:val="none" w:sz="0" w:space="0" w:color="auto"/>
        <w:left w:val="none" w:sz="0" w:space="0" w:color="auto"/>
        <w:bottom w:val="none" w:sz="0" w:space="0" w:color="auto"/>
        <w:right w:val="none" w:sz="0" w:space="0" w:color="auto"/>
      </w:divBdr>
    </w:div>
    <w:div w:id="1812480042">
      <w:bodyDiv w:val="1"/>
      <w:marLeft w:val="0"/>
      <w:marRight w:val="0"/>
      <w:marTop w:val="0"/>
      <w:marBottom w:val="0"/>
      <w:divBdr>
        <w:top w:val="none" w:sz="0" w:space="0" w:color="auto"/>
        <w:left w:val="none" w:sz="0" w:space="0" w:color="auto"/>
        <w:bottom w:val="none" w:sz="0" w:space="0" w:color="auto"/>
        <w:right w:val="none" w:sz="0" w:space="0" w:color="auto"/>
      </w:divBdr>
    </w:div>
    <w:div w:id="1812744785">
      <w:bodyDiv w:val="1"/>
      <w:marLeft w:val="0"/>
      <w:marRight w:val="0"/>
      <w:marTop w:val="0"/>
      <w:marBottom w:val="0"/>
      <w:divBdr>
        <w:top w:val="none" w:sz="0" w:space="0" w:color="auto"/>
        <w:left w:val="none" w:sz="0" w:space="0" w:color="auto"/>
        <w:bottom w:val="none" w:sz="0" w:space="0" w:color="auto"/>
        <w:right w:val="none" w:sz="0" w:space="0" w:color="auto"/>
      </w:divBdr>
    </w:div>
    <w:div w:id="1813061018">
      <w:bodyDiv w:val="1"/>
      <w:marLeft w:val="0"/>
      <w:marRight w:val="0"/>
      <w:marTop w:val="0"/>
      <w:marBottom w:val="0"/>
      <w:divBdr>
        <w:top w:val="none" w:sz="0" w:space="0" w:color="auto"/>
        <w:left w:val="none" w:sz="0" w:space="0" w:color="auto"/>
        <w:bottom w:val="none" w:sz="0" w:space="0" w:color="auto"/>
        <w:right w:val="none" w:sz="0" w:space="0" w:color="auto"/>
      </w:divBdr>
    </w:div>
    <w:div w:id="1813668808">
      <w:bodyDiv w:val="1"/>
      <w:marLeft w:val="0"/>
      <w:marRight w:val="0"/>
      <w:marTop w:val="0"/>
      <w:marBottom w:val="0"/>
      <w:divBdr>
        <w:top w:val="none" w:sz="0" w:space="0" w:color="auto"/>
        <w:left w:val="none" w:sz="0" w:space="0" w:color="auto"/>
        <w:bottom w:val="none" w:sz="0" w:space="0" w:color="auto"/>
        <w:right w:val="none" w:sz="0" w:space="0" w:color="auto"/>
      </w:divBdr>
    </w:div>
    <w:div w:id="1814179704">
      <w:bodyDiv w:val="1"/>
      <w:marLeft w:val="0"/>
      <w:marRight w:val="0"/>
      <w:marTop w:val="0"/>
      <w:marBottom w:val="0"/>
      <w:divBdr>
        <w:top w:val="none" w:sz="0" w:space="0" w:color="auto"/>
        <w:left w:val="none" w:sz="0" w:space="0" w:color="auto"/>
        <w:bottom w:val="none" w:sz="0" w:space="0" w:color="auto"/>
        <w:right w:val="none" w:sz="0" w:space="0" w:color="auto"/>
      </w:divBdr>
    </w:div>
    <w:div w:id="1815102945">
      <w:bodyDiv w:val="1"/>
      <w:marLeft w:val="0"/>
      <w:marRight w:val="0"/>
      <w:marTop w:val="0"/>
      <w:marBottom w:val="0"/>
      <w:divBdr>
        <w:top w:val="none" w:sz="0" w:space="0" w:color="auto"/>
        <w:left w:val="none" w:sz="0" w:space="0" w:color="auto"/>
        <w:bottom w:val="none" w:sz="0" w:space="0" w:color="auto"/>
        <w:right w:val="none" w:sz="0" w:space="0" w:color="auto"/>
      </w:divBdr>
    </w:div>
    <w:div w:id="1815415514">
      <w:bodyDiv w:val="1"/>
      <w:marLeft w:val="0"/>
      <w:marRight w:val="0"/>
      <w:marTop w:val="0"/>
      <w:marBottom w:val="0"/>
      <w:divBdr>
        <w:top w:val="none" w:sz="0" w:space="0" w:color="auto"/>
        <w:left w:val="none" w:sz="0" w:space="0" w:color="auto"/>
        <w:bottom w:val="none" w:sz="0" w:space="0" w:color="auto"/>
        <w:right w:val="none" w:sz="0" w:space="0" w:color="auto"/>
      </w:divBdr>
    </w:div>
    <w:div w:id="1815560122">
      <w:bodyDiv w:val="1"/>
      <w:marLeft w:val="0"/>
      <w:marRight w:val="0"/>
      <w:marTop w:val="0"/>
      <w:marBottom w:val="0"/>
      <w:divBdr>
        <w:top w:val="none" w:sz="0" w:space="0" w:color="auto"/>
        <w:left w:val="none" w:sz="0" w:space="0" w:color="auto"/>
        <w:bottom w:val="none" w:sz="0" w:space="0" w:color="auto"/>
        <w:right w:val="none" w:sz="0" w:space="0" w:color="auto"/>
      </w:divBdr>
    </w:div>
    <w:div w:id="1816146392">
      <w:bodyDiv w:val="1"/>
      <w:marLeft w:val="0"/>
      <w:marRight w:val="0"/>
      <w:marTop w:val="0"/>
      <w:marBottom w:val="0"/>
      <w:divBdr>
        <w:top w:val="none" w:sz="0" w:space="0" w:color="auto"/>
        <w:left w:val="none" w:sz="0" w:space="0" w:color="auto"/>
        <w:bottom w:val="none" w:sz="0" w:space="0" w:color="auto"/>
        <w:right w:val="none" w:sz="0" w:space="0" w:color="auto"/>
      </w:divBdr>
    </w:div>
    <w:div w:id="1816530315">
      <w:bodyDiv w:val="1"/>
      <w:marLeft w:val="0"/>
      <w:marRight w:val="0"/>
      <w:marTop w:val="0"/>
      <w:marBottom w:val="0"/>
      <w:divBdr>
        <w:top w:val="none" w:sz="0" w:space="0" w:color="auto"/>
        <w:left w:val="none" w:sz="0" w:space="0" w:color="auto"/>
        <w:bottom w:val="none" w:sz="0" w:space="0" w:color="auto"/>
        <w:right w:val="none" w:sz="0" w:space="0" w:color="auto"/>
      </w:divBdr>
    </w:div>
    <w:div w:id="1817335825">
      <w:bodyDiv w:val="1"/>
      <w:marLeft w:val="0"/>
      <w:marRight w:val="0"/>
      <w:marTop w:val="0"/>
      <w:marBottom w:val="0"/>
      <w:divBdr>
        <w:top w:val="none" w:sz="0" w:space="0" w:color="auto"/>
        <w:left w:val="none" w:sz="0" w:space="0" w:color="auto"/>
        <w:bottom w:val="none" w:sz="0" w:space="0" w:color="auto"/>
        <w:right w:val="none" w:sz="0" w:space="0" w:color="auto"/>
      </w:divBdr>
    </w:div>
    <w:div w:id="1818375026">
      <w:bodyDiv w:val="1"/>
      <w:marLeft w:val="0"/>
      <w:marRight w:val="0"/>
      <w:marTop w:val="0"/>
      <w:marBottom w:val="0"/>
      <w:divBdr>
        <w:top w:val="none" w:sz="0" w:space="0" w:color="auto"/>
        <w:left w:val="none" w:sz="0" w:space="0" w:color="auto"/>
        <w:bottom w:val="none" w:sz="0" w:space="0" w:color="auto"/>
        <w:right w:val="none" w:sz="0" w:space="0" w:color="auto"/>
      </w:divBdr>
    </w:div>
    <w:div w:id="1818721834">
      <w:bodyDiv w:val="1"/>
      <w:marLeft w:val="0"/>
      <w:marRight w:val="0"/>
      <w:marTop w:val="0"/>
      <w:marBottom w:val="0"/>
      <w:divBdr>
        <w:top w:val="none" w:sz="0" w:space="0" w:color="auto"/>
        <w:left w:val="none" w:sz="0" w:space="0" w:color="auto"/>
        <w:bottom w:val="none" w:sz="0" w:space="0" w:color="auto"/>
        <w:right w:val="none" w:sz="0" w:space="0" w:color="auto"/>
      </w:divBdr>
    </w:div>
    <w:div w:id="1819492145">
      <w:bodyDiv w:val="1"/>
      <w:marLeft w:val="0"/>
      <w:marRight w:val="0"/>
      <w:marTop w:val="0"/>
      <w:marBottom w:val="0"/>
      <w:divBdr>
        <w:top w:val="none" w:sz="0" w:space="0" w:color="auto"/>
        <w:left w:val="none" w:sz="0" w:space="0" w:color="auto"/>
        <w:bottom w:val="none" w:sz="0" w:space="0" w:color="auto"/>
        <w:right w:val="none" w:sz="0" w:space="0" w:color="auto"/>
      </w:divBdr>
    </w:div>
    <w:div w:id="1819692168">
      <w:bodyDiv w:val="1"/>
      <w:marLeft w:val="0"/>
      <w:marRight w:val="0"/>
      <w:marTop w:val="0"/>
      <w:marBottom w:val="0"/>
      <w:divBdr>
        <w:top w:val="none" w:sz="0" w:space="0" w:color="auto"/>
        <w:left w:val="none" w:sz="0" w:space="0" w:color="auto"/>
        <w:bottom w:val="none" w:sz="0" w:space="0" w:color="auto"/>
        <w:right w:val="none" w:sz="0" w:space="0" w:color="auto"/>
      </w:divBdr>
    </w:div>
    <w:div w:id="1821343110">
      <w:bodyDiv w:val="1"/>
      <w:marLeft w:val="0"/>
      <w:marRight w:val="0"/>
      <w:marTop w:val="0"/>
      <w:marBottom w:val="0"/>
      <w:divBdr>
        <w:top w:val="none" w:sz="0" w:space="0" w:color="auto"/>
        <w:left w:val="none" w:sz="0" w:space="0" w:color="auto"/>
        <w:bottom w:val="none" w:sz="0" w:space="0" w:color="auto"/>
        <w:right w:val="none" w:sz="0" w:space="0" w:color="auto"/>
      </w:divBdr>
    </w:div>
    <w:div w:id="1821464037">
      <w:bodyDiv w:val="1"/>
      <w:marLeft w:val="0"/>
      <w:marRight w:val="0"/>
      <w:marTop w:val="0"/>
      <w:marBottom w:val="0"/>
      <w:divBdr>
        <w:top w:val="none" w:sz="0" w:space="0" w:color="auto"/>
        <w:left w:val="none" w:sz="0" w:space="0" w:color="auto"/>
        <w:bottom w:val="none" w:sz="0" w:space="0" w:color="auto"/>
        <w:right w:val="none" w:sz="0" w:space="0" w:color="auto"/>
      </w:divBdr>
    </w:div>
    <w:div w:id="1821578305">
      <w:bodyDiv w:val="1"/>
      <w:marLeft w:val="0"/>
      <w:marRight w:val="0"/>
      <w:marTop w:val="0"/>
      <w:marBottom w:val="0"/>
      <w:divBdr>
        <w:top w:val="none" w:sz="0" w:space="0" w:color="auto"/>
        <w:left w:val="none" w:sz="0" w:space="0" w:color="auto"/>
        <w:bottom w:val="none" w:sz="0" w:space="0" w:color="auto"/>
        <w:right w:val="none" w:sz="0" w:space="0" w:color="auto"/>
      </w:divBdr>
    </w:div>
    <w:div w:id="1821802325">
      <w:bodyDiv w:val="1"/>
      <w:marLeft w:val="0"/>
      <w:marRight w:val="0"/>
      <w:marTop w:val="0"/>
      <w:marBottom w:val="0"/>
      <w:divBdr>
        <w:top w:val="none" w:sz="0" w:space="0" w:color="auto"/>
        <w:left w:val="none" w:sz="0" w:space="0" w:color="auto"/>
        <w:bottom w:val="none" w:sz="0" w:space="0" w:color="auto"/>
        <w:right w:val="none" w:sz="0" w:space="0" w:color="auto"/>
      </w:divBdr>
    </w:div>
    <w:div w:id="1821848797">
      <w:bodyDiv w:val="1"/>
      <w:marLeft w:val="0"/>
      <w:marRight w:val="0"/>
      <w:marTop w:val="0"/>
      <w:marBottom w:val="0"/>
      <w:divBdr>
        <w:top w:val="none" w:sz="0" w:space="0" w:color="auto"/>
        <w:left w:val="none" w:sz="0" w:space="0" w:color="auto"/>
        <w:bottom w:val="none" w:sz="0" w:space="0" w:color="auto"/>
        <w:right w:val="none" w:sz="0" w:space="0" w:color="auto"/>
      </w:divBdr>
    </w:div>
    <w:div w:id="1825201199">
      <w:bodyDiv w:val="1"/>
      <w:marLeft w:val="0"/>
      <w:marRight w:val="0"/>
      <w:marTop w:val="0"/>
      <w:marBottom w:val="0"/>
      <w:divBdr>
        <w:top w:val="none" w:sz="0" w:space="0" w:color="auto"/>
        <w:left w:val="none" w:sz="0" w:space="0" w:color="auto"/>
        <w:bottom w:val="none" w:sz="0" w:space="0" w:color="auto"/>
        <w:right w:val="none" w:sz="0" w:space="0" w:color="auto"/>
      </w:divBdr>
    </w:div>
    <w:div w:id="1825660897">
      <w:bodyDiv w:val="1"/>
      <w:marLeft w:val="0"/>
      <w:marRight w:val="0"/>
      <w:marTop w:val="0"/>
      <w:marBottom w:val="0"/>
      <w:divBdr>
        <w:top w:val="none" w:sz="0" w:space="0" w:color="auto"/>
        <w:left w:val="none" w:sz="0" w:space="0" w:color="auto"/>
        <w:bottom w:val="none" w:sz="0" w:space="0" w:color="auto"/>
        <w:right w:val="none" w:sz="0" w:space="0" w:color="auto"/>
      </w:divBdr>
    </w:div>
    <w:div w:id="1830753715">
      <w:bodyDiv w:val="1"/>
      <w:marLeft w:val="0"/>
      <w:marRight w:val="0"/>
      <w:marTop w:val="0"/>
      <w:marBottom w:val="0"/>
      <w:divBdr>
        <w:top w:val="none" w:sz="0" w:space="0" w:color="auto"/>
        <w:left w:val="none" w:sz="0" w:space="0" w:color="auto"/>
        <w:bottom w:val="none" w:sz="0" w:space="0" w:color="auto"/>
        <w:right w:val="none" w:sz="0" w:space="0" w:color="auto"/>
      </w:divBdr>
    </w:div>
    <w:div w:id="1830900166">
      <w:bodyDiv w:val="1"/>
      <w:marLeft w:val="0"/>
      <w:marRight w:val="0"/>
      <w:marTop w:val="0"/>
      <w:marBottom w:val="0"/>
      <w:divBdr>
        <w:top w:val="none" w:sz="0" w:space="0" w:color="auto"/>
        <w:left w:val="none" w:sz="0" w:space="0" w:color="auto"/>
        <w:bottom w:val="none" w:sz="0" w:space="0" w:color="auto"/>
        <w:right w:val="none" w:sz="0" w:space="0" w:color="auto"/>
      </w:divBdr>
    </w:div>
    <w:div w:id="1831865306">
      <w:bodyDiv w:val="1"/>
      <w:marLeft w:val="0"/>
      <w:marRight w:val="0"/>
      <w:marTop w:val="0"/>
      <w:marBottom w:val="0"/>
      <w:divBdr>
        <w:top w:val="none" w:sz="0" w:space="0" w:color="auto"/>
        <w:left w:val="none" w:sz="0" w:space="0" w:color="auto"/>
        <w:bottom w:val="none" w:sz="0" w:space="0" w:color="auto"/>
        <w:right w:val="none" w:sz="0" w:space="0" w:color="auto"/>
      </w:divBdr>
    </w:div>
    <w:div w:id="1832943079">
      <w:bodyDiv w:val="1"/>
      <w:marLeft w:val="0"/>
      <w:marRight w:val="0"/>
      <w:marTop w:val="0"/>
      <w:marBottom w:val="0"/>
      <w:divBdr>
        <w:top w:val="none" w:sz="0" w:space="0" w:color="auto"/>
        <w:left w:val="none" w:sz="0" w:space="0" w:color="auto"/>
        <w:bottom w:val="none" w:sz="0" w:space="0" w:color="auto"/>
        <w:right w:val="none" w:sz="0" w:space="0" w:color="auto"/>
      </w:divBdr>
    </w:div>
    <w:div w:id="1835221591">
      <w:bodyDiv w:val="1"/>
      <w:marLeft w:val="0"/>
      <w:marRight w:val="0"/>
      <w:marTop w:val="0"/>
      <w:marBottom w:val="0"/>
      <w:divBdr>
        <w:top w:val="none" w:sz="0" w:space="0" w:color="auto"/>
        <w:left w:val="none" w:sz="0" w:space="0" w:color="auto"/>
        <w:bottom w:val="none" w:sz="0" w:space="0" w:color="auto"/>
        <w:right w:val="none" w:sz="0" w:space="0" w:color="auto"/>
      </w:divBdr>
    </w:div>
    <w:div w:id="1835607516">
      <w:bodyDiv w:val="1"/>
      <w:marLeft w:val="0"/>
      <w:marRight w:val="0"/>
      <w:marTop w:val="0"/>
      <w:marBottom w:val="0"/>
      <w:divBdr>
        <w:top w:val="none" w:sz="0" w:space="0" w:color="auto"/>
        <w:left w:val="none" w:sz="0" w:space="0" w:color="auto"/>
        <w:bottom w:val="none" w:sz="0" w:space="0" w:color="auto"/>
        <w:right w:val="none" w:sz="0" w:space="0" w:color="auto"/>
      </w:divBdr>
    </w:div>
    <w:div w:id="1835755611">
      <w:bodyDiv w:val="1"/>
      <w:marLeft w:val="0"/>
      <w:marRight w:val="0"/>
      <w:marTop w:val="0"/>
      <w:marBottom w:val="0"/>
      <w:divBdr>
        <w:top w:val="none" w:sz="0" w:space="0" w:color="auto"/>
        <w:left w:val="none" w:sz="0" w:space="0" w:color="auto"/>
        <w:bottom w:val="none" w:sz="0" w:space="0" w:color="auto"/>
        <w:right w:val="none" w:sz="0" w:space="0" w:color="auto"/>
      </w:divBdr>
    </w:div>
    <w:div w:id="1836262667">
      <w:bodyDiv w:val="1"/>
      <w:marLeft w:val="0"/>
      <w:marRight w:val="0"/>
      <w:marTop w:val="0"/>
      <w:marBottom w:val="0"/>
      <w:divBdr>
        <w:top w:val="none" w:sz="0" w:space="0" w:color="auto"/>
        <w:left w:val="none" w:sz="0" w:space="0" w:color="auto"/>
        <w:bottom w:val="none" w:sz="0" w:space="0" w:color="auto"/>
        <w:right w:val="none" w:sz="0" w:space="0" w:color="auto"/>
      </w:divBdr>
    </w:div>
    <w:div w:id="1836728957">
      <w:bodyDiv w:val="1"/>
      <w:marLeft w:val="0"/>
      <w:marRight w:val="0"/>
      <w:marTop w:val="0"/>
      <w:marBottom w:val="0"/>
      <w:divBdr>
        <w:top w:val="none" w:sz="0" w:space="0" w:color="auto"/>
        <w:left w:val="none" w:sz="0" w:space="0" w:color="auto"/>
        <w:bottom w:val="none" w:sz="0" w:space="0" w:color="auto"/>
        <w:right w:val="none" w:sz="0" w:space="0" w:color="auto"/>
      </w:divBdr>
    </w:div>
    <w:div w:id="1836990253">
      <w:bodyDiv w:val="1"/>
      <w:marLeft w:val="0"/>
      <w:marRight w:val="0"/>
      <w:marTop w:val="0"/>
      <w:marBottom w:val="0"/>
      <w:divBdr>
        <w:top w:val="none" w:sz="0" w:space="0" w:color="auto"/>
        <w:left w:val="none" w:sz="0" w:space="0" w:color="auto"/>
        <w:bottom w:val="none" w:sz="0" w:space="0" w:color="auto"/>
        <w:right w:val="none" w:sz="0" w:space="0" w:color="auto"/>
      </w:divBdr>
    </w:div>
    <w:div w:id="1840539867">
      <w:bodyDiv w:val="1"/>
      <w:marLeft w:val="0"/>
      <w:marRight w:val="0"/>
      <w:marTop w:val="0"/>
      <w:marBottom w:val="0"/>
      <w:divBdr>
        <w:top w:val="none" w:sz="0" w:space="0" w:color="auto"/>
        <w:left w:val="none" w:sz="0" w:space="0" w:color="auto"/>
        <w:bottom w:val="none" w:sz="0" w:space="0" w:color="auto"/>
        <w:right w:val="none" w:sz="0" w:space="0" w:color="auto"/>
      </w:divBdr>
    </w:div>
    <w:div w:id="1840776832">
      <w:bodyDiv w:val="1"/>
      <w:marLeft w:val="0"/>
      <w:marRight w:val="0"/>
      <w:marTop w:val="0"/>
      <w:marBottom w:val="0"/>
      <w:divBdr>
        <w:top w:val="none" w:sz="0" w:space="0" w:color="auto"/>
        <w:left w:val="none" w:sz="0" w:space="0" w:color="auto"/>
        <w:bottom w:val="none" w:sz="0" w:space="0" w:color="auto"/>
        <w:right w:val="none" w:sz="0" w:space="0" w:color="auto"/>
      </w:divBdr>
    </w:div>
    <w:div w:id="1841308307">
      <w:bodyDiv w:val="1"/>
      <w:marLeft w:val="0"/>
      <w:marRight w:val="0"/>
      <w:marTop w:val="0"/>
      <w:marBottom w:val="0"/>
      <w:divBdr>
        <w:top w:val="none" w:sz="0" w:space="0" w:color="auto"/>
        <w:left w:val="none" w:sz="0" w:space="0" w:color="auto"/>
        <w:bottom w:val="none" w:sz="0" w:space="0" w:color="auto"/>
        <w:right w:val="none" w:sz="0" w:space="0" w:color="auto"/>
      </w:divBdr>
    </w:div>
    <w:div w:id="1841507483">
      <w:bodyDiv w:val="1"/>
      <w:marLeft w:val="0"/>
      <w:marRight w:val="0"/>
      <w:marTop w:val="0"/>
      <w:marBottom w:val="0"/>
      <w:divBdr>
        <w:top w:val="none" w:sz="0" w:space="0" w:color="auto"/>
        <w:left w:val="none" w:sz="0" w:space="0" w:color="auto"/>
        <w:bottom w:val="none" w:sz="0" w:space="0" w:color="auto"/>
        <w:right w:val="none" w:sz="0" w:space="0" w:color="auto"/>
      </w:divBdr>
    </w:div>
    <w:div w:id="1843010037">
      <w:bodyDiv w:val="1"/>
      <w:marLeft w:val="0"/>
      <w:marRight w:val="0"/>
      <w:marTop w:val="0"/>
      <w:marBottom w:val="0"/>
      <w:divBdr>
        <w:top w:val="none" w:sz="0" w:space="0" w:color="auto"/>
        <w:left w:val="none" w:sz="0" w:space="0" w:color="auto"/>
        <w:bottom w:val="none" w:sz="0" w:space="0" w:color="auto"/>
        <w:right w:val="none" w:sz="0" w:space="0" w:color="auto"/>
      </w:divBdr>
    </w:div>
    <w:div w:id="1844585874">
      <w:bodyDiv w:val="1"/>
      <w:marLeft w:val="0"/>
      <w:marRight w:val="0"/>
      <w:marTop w:val="0"/>
      <w:marBottom w:val="0"/>
      <w:divBdr>
        <w:top w:val="none" w:sz="0" w:space="0" w:color="auto"/>
        <w:left w:val="none" w:sz="0" w:space="0" w:color="auto"/>
        <w:bottom w:val="none" w:sz="0" w:space="0" w:color="auto"/>
        <w:right w:val="none" w:sz="0" w:space="0" w:color="auto"/>
      </w:divBdr>
    </w:div>
    <w:div w:id="1845245999">
      <w:bodyDiv w:val="1"/>
      <w:marLeft w:val="0"/>
      <w:marRight w:val="0"/>
      <w:marTop w:val="0"/>
      <w:marBottom w:val="0"/>
      <w:divBdr>
        <w:top w:val="none" w:sz="0" w:space="0" w:color="auto"/>
        <w:left w:val="none" w:sz="0" w:space="0" w:color="auto"/>
        <w:bottom w:val="none" w:sz="0" w:space="0" w:color="auto"/>
        <w:right w:val="none" w:sz="0" w:space="0" w:color="auto"/>
      </w:divBdr>
    </w:div>
    <w:div w:id="1845701715">
      <w:bodyDiv w:val="1"/>
      <w:marLeft w:val="0"/>
      <w:marRight w:val="0"/>
      <w:marTop w:val="0"/>
      <w:marBottom w:val="0"/>
      <w:divBdr>
        <w:top w:val="none" w:sz="0" w:space="0" w:color="auto"/>
        <w:left w:val="none" w:sz="0" w:space="0" w:color="auto"/>
        <w:bottom w:val="none" w:sz="0" w:space="0" w:color="auto"/>
        <w:right w:val="none" w:sz="0" w:space="0" w:color="auto"/>
      </w:divBdr>
    </w:div>
    <w:div w:id="1846898218">
      <w:bodyDiv w:val="1"/>
      <w:marLeft w:val="0"/>
      <w:marRight w:val="0"/>
      <w:marTop w:val="0"/>
      <w:marBottom w:val="0"/>
      <w:divBdr>
        <w:top w:val="none" w:sz="0" w:space="0" w:color="auto"/>
        <w:left w:val="none" w:sz="0" w:space="0" w:color="auto"/>
        <w:bottom w:val="none" w:sz="0" w:space="0" w:color="auto"/>
        <w:right w:val="none" w:sz="0" w:space="0" w:color="auto"/>
      </w:divBdr>
    </w:div>
    <w:div w:id="1847282612">
      <w:bodyDiv w:val="1"/>
      <w:marLeft w:val="0"/>
      <w:marRight w:val="0"/>
      <w:marTop w:val="0"/>
      <w:marBottom w:val="0"/>
      <w:divBdr>
        <w:top w:val="none" w:sz="0" w:space="0" w:color="auto"/>
        <w:left w:val="none" w:sz="0" w:space="0" w:color="auto"/>
        <w:bottom w:val="none" w:sz="0" w:space="0" w:color="auto"/>
        <w:right w:val="none" w:sz="0" w:space="0" w:color="auto"/>
      </w:divBdr>
    </w:div>
    <w:div w:id="1847599159">
      <w:bodyDiv w:val="1"/>
      <w:marLeft w:val="0"/>
      <w:marRight w:val="0"/>
      <w:marTop w:val="0"/>
      <w:marBottom w:val="0"/>
      <w:divBdr>
        <w:top w:val="none" w:sz="0" w:space="0" w:color="auto"/>
        <w:left w:val="none" w:sz="0" w:space="0" w:color="auto"/>
        <w:bottom w:val="none" w:sz="0" w:space="0" w:color="auto"/>
        <w:right w:val="none" w:sz="0" w:space="0" w:color="auto"/>
      </w:divBdr>
    </w:div>
    <w:div w:id="1848278662">
      <w:bodyDiv w:val="1"/>
      <w:marLeft w:val="0"/>
      <w:marRight w:val="0"/>
      <w:marTop w:val="0"/>
      <w:marBottom w:val="0"/>
      <w:divBdr>
        <w:top w:val="none" w:sz="0" w:space="0" w:color="auto"/>
        <w:left w:val="none" w:sz="0" w:space="0" w:color="auto"/>
        <w:bottom w:val="none" w:sz="0" w:space="0" w:color="auto"/>
        <w:right w:val="none" w:sz="0" w:space="0" w:color="auto"/>
      </w:divBdr>
    </w:div>
    <w:div w:id="1849900398">
      <w:bodyDiv w:val="1"/>
      <w:marLeft w:val="0"/>
      <w:marRight w:val="0"/>
      <w:marTop w:val="0"/>
      <w:marBottom w:val="0"/>
      <w:divBdr>
        <w:top w:val="none" w:sz="0" w:space="0" w:color="auto"/>
        <w:left w:val="none" w:sz="0" w:space="0" w:color="auto"/>
        <w:bottom w:val="none" w:sz="0" w:space="0" w:color="auto"/>
        <w:right w:val="none" w:sz="0" w:space="0" w:color="auto"/>
      </w:divBdr>
    </w:div>
    <w:div w:id="1850023752">
      <w:bodyDiv w:val="1"/>
      <w:marLeft w:val="0"/>
      <w:marRight w:val="0"/>
      <w:marTop w:val="0"/>
      <w:marBottom w:val="0"/>
      <w:divBdr>
        <w:top w:val="none" w:sz="0" w:space="0" w:color="auto"/>
        <w:left w:val="none" w:sz="0" w:space="0" w:color="auto"/>
        <w:bottom w:val="none" w:sz="0" w:space="0" w:color="auto"/>
        <w:right w:val="none" w:sz="0" w:space="0" w:color="auto"/>
      </w:divBdr>
    </w:div>
    <w:div w:id="1850828512">
      <w:bodyDiv w:val="1"/>
      <w:marLeft w:val="0"/>
      <w:marRight w:val="0"/>
      <w:marTop w:val="0"/>
      <w:marBottom w:val="0"/>
      <w:divBdr>
        <w:top w:val="none" w:sz="0" w:space="0" w:color="auto"/>
        <w:left w:val="none" w:sz="0" w:space="0" w:color="auto"/>
        <w:bottom w:val="none" w:sz="0" w:space="0" w:color="auto"/>
        <w:right w:val="none" w:sz="0" w:space="0" w:color="auto"/>
      </w:divBdr>
    </w:div>
    <w:div w:id="1852403762">
      <w:bodyDiv w:val="1"/>
      <w:marLeft w:val="0"/>
      <w:marRight w:val="0"/>
      <w:marTop w:val="0"/>
      <w:marBottom w:val="0"/>
      <w:divBdr>
        <w:top w:val="none" w:sz="0" w:space="0" w:color="auto"/>
        <w:left w:val="none" w:sz="0" w:space="0" w:color="auto"/>
        <w:bottom w:val="none" w:sz="0" w:space="0" w:color="auto"/>
        <w:right w:val="none" w:sz="0" w:space="0" w:color="auto"/>
      </w:divBdr>
    </w:div>
    <w:div w:id="1852407281">
      <w:bodyDiv w:val="1"/>
      <w:marLeft w:val="0"/>
      <w:marRight w:val="0"/>
      <w:marTop w:val="0"/>
      <w:marBottom w:val="0"/>
      <w:divBdr>
        <w:top w:val="none" w:sz="0" w:space="0" w:color="auto"/>
        <w:left w:val="none" w:sz="0" w:space="0" w:color="auto"/>
        <w:bottom w:val="none" w:sz="0" w:space="0" w:color="auto"/>
        <w:right w:val="none" w:sz="0" w:space="0" w:color="auto"/>
      </w:divBdr>
    </w:div>
    <w:div w:id="1852600866">
      <w:bodyDiv w:val="1"/>
      <w:marLeft w:val="0"/>
      <w:marRight w:val="0"/>
      <w:marTop w:val="0"/>
      <w:marBottom w:val="0"/>
      <w:divBdr>
        <w:top w:val="none" w:sz="0" w:space="0" w:color="auto"/>
        <w:left w:val="none" w:sz="0" w:space="0" w:color="auto"/>
        <w:bottom w:val="none" w:sz="0" w:space="0" w:color="auto"/>
        <w:right w:val="none" w:sz="0" w:space="0" w:color="auto"/>
      </w:divBdr>
    </w:div>
    <w:div w:id="1853453235">
      <w:bodyDiv w:val="1"/>
      <w:marLeft w:val="0"/>
      <w:marRight w:val="0"/>
      <w:marTop w:val="0"/>
      <w:marBottom w:val="0"/>
      <w:divBdr>
        <w:top w:val="none" w:sz="0" w:space="0" w:color="auto"/>
        <w:left w:val="none" w:sz="0" w:space="0" w:color="auto"/>
        <w:bottom w:val="none" w:sz="0" w:space="0" w:color="auto"/>
        <w:right w:val="none" w:sz="0" w:space="0" w:color="auto"/>
      </w:divBdr>
    </w:div>
    <w:div w:id="1855727005">
      <w:bodyDiv w:val="1"/>
      <w:marLeft w:val="0"/>
      <w:marRight w:val="0"/>
      <w:marTop w:val="0"/>
      <w:marBottom w:val="0"/>
      <w:divBdr>
        <w:top w:val="none" w:sz="0" w:space="0" w:color="auto"/>
        <w:left w:val="none" w:sz="0" w:space="0" w:color="auto"/>
        <w:bottom w:val="none" w:sz="0" w:space="0" w:color="auto"/>
        <w:right w:val="none" w:sz="0" w:space="0" w:color="auto"/>
      </w:divBdr>
    </w:div>
    <w:div w:id="1856460040">
      <w:bodyDiv w:val="1"/>
      <w:marLeft w:val="0"/>
      <w:marRight w:val="0"/>
      <w:marTop w:val="0"/>
      <w:marBottom w:val="0"/>
      <w:divBdr>
        <w:top w:val="none" w:sz="0" w:space="0" w:color="auto"/>
        <w:left w:val="none" w:sz="0" w:space="0" w:color="auto"/>
        <w:bottom w:val="none" w:sz="0" w:space="0" w:color="auto"/>
        <w:right w:val="none" w:sz="0" w:space="0" w:color="auto"/>
      </w:divBdr>
    </w:div>
    <w:div w:id="1857116096">
      <w:bodyDiv w:val="1"/>
      <w:marLeft w:val="0"/>
      <w:marRight w:val="0"/>
      <w:marTop w:val="0"/>
      <w:marBottom w:val="0"/>
      <w:divBdr>
        <w:top w:val="none" w:sz="0" w:space="0" w:color="auto"/>
        <w:left w:val="none" w:sz="0" w:space="0" w:color="auto"/>
        <w:bottom w:val="none" w:sz="0" w:space="0" w:color="auto"/>
        <w:right w:val="none" w:sz="0" w:space="0" w:color="auto"/>
      </w:divBdr>
    </w:div>
    <w:div w:id="1857384490">
      <w:bodyDiv w:val="1"/>
      <w:marLeft w:val="0"/>
      <w:marRight w:val="0"/>
      <w:marTop w:val="0"/>
      <w:marBottom w:val="0"/>
      <w:divBdr>
        <w:top w:val="none" w:sz="0" w:space="0" w:color="auto"/>
        <w:left w:val="none" w:sz="0" w:space="0" w:color="auto"/>
        <w:bottom w:val="none" w:sz="0" w:space="0" w:color="auto"/>
        <w:right w:val="none" w:sz="0" w:space="0" w:color="auto"/>
      </w:divBdr>
    </w:div>
    <w:div w:id="1858305424">
      <w:bodyDiv w:val="1"/>
      <w:marLeft w:val="0"/>
      <w:marRight w:val="0"/>
      <w:marTop w:val="0"/>
      <w:marBottom w:val="0"/>
      <w:divBdr>
        <w:top w:val="none" w:sz="0" w:space="0" w:color="auto"/>
        <w:left w:val="none" w:sz="0" w:space="0" w:color="auto"/>
        <w:bottom w:val="none" w:sz="0" w:space="0" w:color="auto"/>
        <w:right w:val="none" w:sz="0" w:space="0" w:color="auto"/>
      </w:divBdr>
    </w:div>
    <w:div w:id="1858425703">
      <w:bodyDiv w:val="1"/>
      <w:marLeft w:val="0"/>
      <w:marRight w:val="0"/>
      <w:marTop w:val="0"/>
      <w:marBottom w:val="0"/>
      <w:divBdr>
        <w:top w:val="none" w:sz="0" w:space="0" w:color="auto"/>
        <w:left w:val="none" w:sz="0" w:space="0" w:color="auto"/>
        <w:bottom w:val="none" w:sz="0" w:space="0" w:color="auto"/>
        <w:right w:val="none" w:sz="0" w:space="0" w:color="auto"/>
      </w:divBdr>
    </w:div>
    <w:div w:id="1858500398">
      <w:bodyDiv w:val="1"/>
      <w:marLeft w:val="0"/>
      <w:marRight w:val="0"/>
      <w:marTop w:val="0"/>
      <w:marBottom w:val="0"/>
      <w:divBdr>
        <w:top w:val="none" w:sz="0" w:space="0" w:color="auto"/>
        <w:left w:val="none" w:sz="0" w:space="0" w:color="auto"/>
        <w:bottom w:val="none" w:sz="0" w:space="0" w:color="auto"/>
        <w:right w:val="none" w:sz="0" w:space="0" w:color="auto"/>
      </w:divBdr>
    </w:div>
    <w:div w:id="1858882891">
      <w:bodyDiv w:val="1"/>
      <w:marLeft w:val="0"/>
      <w:marRight w:val="0"/>
      <w:marTop w:val="0"/>
      <w:marBottom w:val="0"/>
      <w:divBdr>
        <w:top w:val="none" w:sz="0" w:space="0" w:color="auto"/>
        <w:left w:val="none" w:sz="0" w:space="0" w:color="auto"/>
        <w:bottom w:val="none" w:sz="0" w:space="0" w:color="auto"/>
        <w:right w:val="none" w:sz="0" w:space="0" w:color="auto"/>
      </w:divBdr>
    </w:div>
    <w:div w:id="1858960495">
      <w:bodyDiv w:val="1"/>
      <w:marLeft w:val="0"/>
      <w:marRight w:val="0"/>
      <w:marTop w:val="0"/>
      <w:marBottom w:val="0"/>
      <w:divBdr>
        <w:top w:val="none" w:sz="0" w:space="0" w:color="auto"/>
        <w:left w:val="none" w:sz="0" w:space="0" w:color="auto"/>
        <w:bottom w:val="none" w:sz="0" w:space="0" w:color="auto"/>
        <w:right w:val="none" w:sz="0" w:space="0" w:color="auto"/>
      </w:divBdr>
    </w:div>
    <w:div w:id="1859851929">
      <w:bodyDiv w:val="1"/>
      <w:marLeft w:val="0"/>
      <w:marRight w:val="0"/>
      <w:marTop w:val="0"/>
      <w:marBottom w:val="0"/>
      <w:divBdr>
        <w:top w:val="none" w:sz="0" w:space="0" w:color="auto"/>
        <w:left w:val="none" w:sz="0" w:space="0" w:color="auto"/>
        <w:bottom w:val="none" w:sz="0" w:space="0" w:color="auto"/>
        <w:right w:val="none" w:sz="0" w:space="0" w:color="auto"/>
      </w:divBdr>
    </w:div>
    <w:div w:id="1860195943">
      <w:bodyDiv w:val="1"/>
      <w:marLeft w:val="0"/>
      <w:marRight w:val="0"/>
      <w:marTop w:val="0"/>
      <w:marBottom w:val="0"/>
      <w:divBdr>
        <w:top w:val="none" w:sz="0" w:space="0" w:color="auto"/>
        <w:left w:val="none" w:sz="0" w:space="0" w:color="auto"/>
        <w:bottom w:val="none" w:sz="0" w:space="0" w:color="auto"/>
        <w:right w:val="none" w:sz="0" w:space="0" w:color="auto"/>
      </w:divBdr>
    </w:div>
    <w:div w:id="1862011607">
      <w:bodyDiv w:val="1"/>
      <w:marLeft w:val="0"/>
      <w:marRight w:val="0"/>
      <w:marTop w:val="0"/>
      <w:marBottom w:val="0"/>
      <w:divBdr>
        <w:top w:val="none" w:sz="0" w:space="0" w:color="auto"/>
        <w:left w:val="none" w:sz="0" w:space="0" w:color="auto"/>
        <w:bottom w:val="none" w:sz="0" w:space="0" w:color="auto"/>
        <w:right w:val="none" w:sz="0" w:space="0" w:color="auto"/>
      </w:divBdr>
    </w:div>
    <w:div w:id="1862165524">
      <w:bodyDiv w:val="1"/>
      <w:marLeft w:val="0"/>
      <w:marRight w:val="0"/>
      <w:marTop w:val="0"/>
      <w:marBottom w:val="0"/>
      <w:divBdr>
        <w:top w:val="none" w:sz="0" w:space="0" w:color="auto"/>
        <w:left w:val="none" w:sz="0" w:space="0" w:color="auto"/>
        <w:bottom w:val="none" w:sz="0" w:space="0" w:color="auto"/>
        <w:right w:val="none" w:sz="0" w:space="0" w:color="auto"/>
      </w:divBdr>
    </w:div>
    <w:div w:id="1862621696">
      <w:bodyDiv w:val="1"/>
      <w:marLeft w:val="0"/>
      <w:marRight w:val="0"/>
      <w:marTop w:val="0"/>
      <w:marBottom w:val="0"/>
      <w:divBdr>
        <w:top w:val="none" w:sz="0" w:space="0" w:color="auto"/>
        <w:left w:val="none" w:sz="0" w:space="0" w:color="auto"/>
        <w:bottom w:val="none" w:sz="0" w:space="0" w:color="auto"/>
        <w:right w:val="none" w:sz="0" w:space="0" w:color="auto"/>
      </w:divBdr>
    </w:div>
    <w:div w:id="1863516670">
      <w:bodyDiv w:val="1"/>
      <w:marLeft w:val="0"/>
      <w:marRight w:val="0"/>
      <w:marTop w:val="0"/>
      <w:marBottom w:val="0"/>
      <w:divBdr>
        <w:top w:val="none" w:sz="0" w:space="0" w:color="auto"/>
        <w:left w:val="none" w:sz="0" w:space="0" w:color="auto"/>
        <w:bottom w:val="none" w:sz="0" w:space="0" w:color="auto"/>
        <w:right w:val="none" w:sz="0" w:space="0" w:color="auto"/>
      </w:divBdr>
    </w:div>
    <w:div w:id="1865290062">
      <w:bodyDiv w:val="1"/>
      <w:marLeft w:val="0"/>
      <w:marRight w:val="0"/>
      <w:marTop w:val="0"/>
      <w:marBottom w:val="0"/>
      <w:divBdr>
        <w:top w:val="none" w:sz="0" w:space="0" w:color="auto"/>
        <w:left w:val="none" w:sz="0" w:space="0" w:color="auto"/>
        <w:bottom w:val="none" w:sz="0" w:space="0" w:color="auto"/>
        <w:right w:val="none" w:sz="0" w:space="0" w:color="auto"/>
      </w:divBdr>
    </w:div>
    <w:div w:id="1865943404">
      <w:bodyDiv w:val="1"/>
      <w:marLeft w:val="0"/>
      <w:marRight w:val="0"/>
      <w:marTop w:val="0"/>
      <w:marBottom w:val="0"/>
      <w:divBdr>
        <w:top w:val="none" w:sz="0" w:space="0" w:color="auto"/>
        <w:left w:val="none" w:sz="0" w:space="0" w:color="auto"/>
        <w:bottom w:val="none" w:sz="0" w:space="0" w:color="auto"/>
        <w:right w:val="none" w:sz="0" w:space="0" w:color="auto"/>
      </w:divBdr>
    </w:div>
    <w:div w:id="1866289983">
      <w:bodyDiv w:val="1"/>
      <w:marLeft w:val="0"/>
      <w:marRight w:val="0"/>
      <w:marTop w:val="0"/>
      <w:marBottom w:val="0"/>
      <w:divBdr>
        <w:top w:val="none" w:sz="0" w:space="0" w:color="auto"/>
        <w:left w:val="none" w:sz="0" w:space="0" w:color="auto"/>
        <w:bottom w:val="none" w:sz="0" w:space="0" w:color="auto"/>
        <w:right w:val="none" w:sz="0" w:space="0" w:color="auto"/>
      </w:divBdr>
    </w:div>
    <w:div w:id="1866484181">
      <w:bodyDiv w:val="1"/>
      <w:marLeft w:val="0"/>
      <w:marRight w:val="0"/>
      <w:marTop w:val="0"/>
      <w:marBottom w:val="0"/>
      <w:divBdr>
        <w:top w:val="none" w:sz="0" w:space="0" w:color="auto"/>
        <w:left w:val="none" w:sz="0" w:space="0" w:color="auto"/>
        <w:bottom w:val="none" w:sz="0" w:space="0" w:color="auto"/>
        <w:right w:val="none" w:sz="0" w:space="0" w:color="auto"/>
      </w:divBdr>
    </w:div>
    <w:div w:id="1867786510">
      <w:bodyDiv w:val="1"/>
      <w:marLeft w:val="0"/>
      <w:marRight w:val="0"/>
      <w:marTop w:val="0"/>
      <w:marBottom w:val="0"/>
      <w:divBdr>
        <w:top w:val="none" w:sz="0" w:space="0" w:color="auto"/>
        <w:left w:val="none" w:sz="0" w:space="0" w:color="auto"/>
        <w:bottom w:val="none" w:sz="0" w:space="0" w:color="auto"/>
        <w:right w:val="none" w:sz="0" w:space="0" w:color="auto"/>
      </w:divBdr>
    </w:div>
    <w:div w:id="1868054603">
      <w:bodyDiv w:val="1"/>
      <w:marLeft w:val="0"/>
      <w:marRight w:val="0"/>
      <w:marTop w:val="0"/>
      <w:marBottom w:val="0"/>
      <w:divBdr>
        <w:top w:val="none" w:sz="0" w:space="0" w:color="auto"/>
        <w:left w:val="none" w:sz="0" w:space="0" w:color="auto"/>
        <w:bottom w:val="none" w:sz="0" w:space="0" w:color="auto"/>
        <w:right w:val="none" w:sz="0" w:space="0" w:color="auto"/>
      </w:divBdr>
    </w:div>
    <w:div w:id="1868131638">
      <w:bodyDiv w:val="1"/>
      <w:marLeft w:val="0"/>
      <w:marRight w:val="0"/>
      <w:marTop w:val="0"/>
      <w:marBottom w:val="0"/>
      <w:divBdr>
        <w:top w:val="none" w:sz="0" w:space="0" w:color="auto"/>
        <w:left w:val="none" w:sz="0" w:space="0" w:color="auto"/>
        <w:bottom w:val="none" w:sz="0" w:space="0" w:color="auto"/>
        <w:right w:val="none" w:sz="0" w:space="0" w:color="auto"/>
      </w:divBdr>
    </w:div>
    <w:div w:id="1869178444">
      <w:bodyDiv w:val="1"/>
      <w:marLeft w:val="0"/>
      <w:marRight w:val="0"/>
      <w:marTop w:val="0"/>
      <w:marBottom w:val="0"/>
      <w:divBdr>
        <w:top w:val="none" w:sz="0" w:space="0" w:color="auto"/>
        <w:left w:val="none" w:sz="0" w:space="0" w:color="auto"/>
        <w:bottom w:val="none" w:sz="0" w:space="0" w:color="auto"/>
        <w:right w:val="none" w:sz="0" w:space="0" w:color="auto"/>
      </w:divBdr>
    </w:div>
    <w:div w:id="1869295679">
      <w:bodyDiv w:val="1"/>
      <w:marLeft w:val="0"/>
      <w:marRight w:val="0"/>
      <w:marTop w:val="0"/>
      <w:marBottom w:val="0"/>
      <w:divBdr>
        <w:top w:val="none" w:sz="0" w:space="0" w:color="auto"/>
        <w:left w:val="none" w:sz="0" w:space="0" w:color="auto"/>
        <w:bottom w:val="none" w:sz="0" w:space="0" w:color="auto"/>
        <w:right w:val="none" w:sz="0" w:space="0" w:color="auto"/>
      </w:divBdr>
    </w:div>
    <w:div w:id="1870140306">
      <w:bodyDiv w:val="1"/>
      <w:marLeft w:val="0"/>
      <w:marRight w:val="0"/>
      <w:marTop w:val="0"/>
      <w:marBottom w:val="0"/>
      <w:divBdr>
        <w:top w:val="none" w:sz="0" w:space="0" w:color="auto"/>
        <w:left w:val="none" w:sz="0" w:space="0" w:color="auto"/>
        <w:bottom w:val="none" w:sz="0" w:space="0" w:color="auto"/>
        <w:right w:val="none" w:sz="0" w:space="0" w:color="auto"/>
      </w:divBdr>
    </w:div>
    <w:div w:id="1870217323">
      <w:bodyDiv w:val="1"/>
      <w:marLeft w:val="0"/>
      <w:marRight w:val="0"/>
      <w:marTop w:val="0"/>
      <w:marBottom w:val="0"/>
      <w:divBdr>
        <w:top w:val="none" w:sz="0" w:space="0" w:color="auto"/>
        <w:left w:val="none" w:sz="0" w:space="0" w:color="auto"/>
        <w:bottom w:val="none" w:sz="0" w:space="0" w:color="auto"/>
        <w:right w:val="none" w:sz="0" w:space="0" w:color="auto"/>
      </w:divBdr>
    </w:div>
    <w:div w:id="1871064188">
      <w:bodyDiv w:val="1"/>
      <w:marLeft w:val="0"/>
      <w:marRight w:val="0"/>
      <w:marTop w:val="0"/>
      <w:marBottom w:val="0"/>
      <w:divBdr>
        <w:top w:val="none" w:sz="0" w:space="0" w:color="auto"/>
        <w:left w:val="none" w:sz="0" w:space="0" w:color="auto"/>
        <w:bottom w:val="none" w:sz="0" w:space="0" w:color="auto"/>
        <w:right w:val="none" w:sz="0" w:space="0" w:color="auto"/>
      </w:divBdr>
    </w:div>
    <w:div w:id="1871841457">
      <w:bodyDiv w:val="1"/>
      <w:marLeft w:val="0"/>
      <w:marRight w:val="0"/>
      <w:marTop w:val="0"/>
      <w:marBottom w:val="0"/>
      <w:divBdr>
        <w:top w:val="none" w:sz="0" w:space="0" w:color="auto"/>
        <w:left w:val="none" w:sz="0" w:space="0" w:color="auto"/>
        <w:bottom w:val="none" w:sz="0" w:space="0" w:color="auto"/>
        <w:right w:val="none" w:sz="0" w:space="0" w:color="auto"/>
      </w:divBdr>
    </w:div>
    <w:div w:id="1872497550">
      <w:bodyDiv w:val="1"/>
      <w:marLeft w:val="0"/>
      <w:marRight w:val="0"/>
      <w:marTop w:val="0"/>
      <w:marBottom w:val="0"/>
      <w:divBdr>
        <w:top w:val="none" w:sz="0" w:space="0" w:color="auto"/>
        <w:left w:val="none" w:sz="0" w:space="0" w:color="auto"/>
        <w:bottom w:val="none" w:sz="0" w:space="0" w:color="auto"/>
        <w:right w:val="none" w:sz="0" w:space="0" w:color="auto"/>
      </w:divBdr>
    </w:div>
    <w:div w:id="1872919305">
      <w:bodyDiv w:val="1"/>
      <w:marLeft w:val="0"/>
      <w:marRight w:val="0"/>
      <w:marTop w:val="0"/>
      <w:marBottom w:val="0"/>
      <w:divBdr>
        <w:top w:val="none" w:sz="0" w:space="0" w:color="auto"/>
        <w:left w:val="none" w:sz="0" w:space="0" w:color="auto"/>
        <w:bottom w:val="none" w:sz="0" w:space="0" w:color="auto"/>
        <w:right w:val="none" w:sz="0" w:space="0" w:color="auto"/>
      </w:divBdr>
    </w:div>
    <w:div w:id="1873567798">
      <w:bodyDiv w:val="1"/>
      <w:marLeft w:val="0"/>
      <w:marRight w:val="0"/>
      <w:marTop w:val="0"/>
      <w:marBottom w:val="0"/>
      <w:divBdr>
        <w:top w:val="none" w:sz="0" w:space="0" w:color="auto"/>
        <w:left w:val="none" w:sz="0" w:space="0" w:color="auto"/>
        <w:bottom w:val="none" w:sz="0" w:space="0" w:color="auto"/>
        <w:right w:val="none" w:sz="0" w:space="0" w:color="auto"/>
      </w:divBdr>
    </w:div>
    <w:div w:id="1873762224">
      <w:bodyDiv w:val="1"/>
      <w:marLeft w:val="0"/>
      <w:marRight w:val="0"/>
      <w:marTop w:val="0"/>
      <w:marBottom w:val="0"/>
      <w:divBdr>
        <w:top w:val="none" w:sz="0" w:space="0" w:color="auto"/>
        <w:left w:val="none" w:sz="0" w:space="0" w:color="auto"/>
        <w:bottom w:val="none" w:sz="0" w:space="0" w:color="auto"/>
        <w:right w:val="none" w:sz="0" w:space="0" w:color="auto"/>
      </w:divBdr>
    </w:div>
    <w:div w:id="1875147239">
      <w:bodyDiv w:val="1"/>
      <w:marLeft w:val="0"/>
      <w:marRight w:val="0"/>
      <w:marTop w:val="0"/>
      <w:marBottom w:val="0"/>
      <w:divBdr>
        <w:top w:val="none" w:sz="0" w:space="0" w:color="auto"/>
        <w:left w:val="none" w:sz="0" w:space="0" w:color="auto"/>
        <w:bottom w:val="none" w:sz="0" w:space="0" w:color="auto"/>
        <w:right w:val="none" w:sz="0" w:space="0" w:color="auto"/>
      </w:divBdr>
    </w:div>
    <w:div w:id="1875385537">
      <w:bodyDiv w:val="1"/>
      <w:marLeft w:val="0"/>
      <w:marRight w:val="0"/>
      <w:marTop w:val="0"/>
      <w:marBottom w:val="0"/>
      <w:divBdr>
        <w:top w:val="none" w:sz="0" w:space="0" w:color="auto"/>
        <w:left w:val="none" w:sz="0" w:space="0" w:color="auto"/>
        <w:bottom w:val="none" w:sz="0" w:space="0" w:color="auto"/>
        <w:right w:val="none" w:sz="0" w:space="0" w:color="auto"/>
      </w:divBdr>
    </w:div>
    <w:div w:id="1875389930">
      <w:bodyDiv w:val="1"/>
      <w:marLeft w:val="0"/>
      <w:marRight w:val="0"/>
      <w:marTop w:val="0"/>
      <w:marBottom w:val="0"/>
      <w:divBdr>
        <w:top w:val="none" w:sz="0" w:space="0" w:color="auto"/>
        <w:left w:val="none" w:sz="0" w:space="0" w:color="auto"/>
        <w:bottom w:val="none" w:sz="0" w:space="0" w:color="auto"/>
        <w:right w:val="none" w:sz="0" w:space="0" w:color="auto"/>
      </w:divBdr>
    </w:div>
    <w:div w:id="1877547232">
      <w:bodyDiv w:val="1"/>
      <w:marLeft w:val="0"/>
      <w:marRight w:val="0"/>
      <w:marTop w:val="0"/>
      <w:marBottom w:val="0"/>
      <w:divBdr>
        <w:top w:val="none" w:sz="0" w:space="0" w:color="auto"/>
        <w:left w:val="none" w:sz="0" w:space="0" w:color="auto"/>
        <w:bottom w:val="none" w:sz="0" w:space="0" w:color="auto"/>
        <w:right w:val="none" w:sz="0" w:space="0" w:color="auto"/>
      </w:divBdr>
    </w:div>
    <w:div w:id="1878079452">
      <w:bodyDiv w:val="1"/>
      <w:marLeft w:val="0"/>
      <w:marRight w:val="0"/>
      <w:marTop w:val="0"/>
      <w:marBottom w:val="0"/>
      <w:divBdr>
        <w:top w:val="none" w:sz="0" w:space="0" w:color="auto"/>
        <w:left w:val="none" w:sz="0" w:space="0" w:color="auto"/>
        <w:bottom w:val="none" w:sz="0" w:space="0" w:color="auto"/>
        <w:right w:val="none" w:sz="0" w:space="0" w:color="auto"/>
      </w:divBdr>
    </w:div>
    <w:div w:id="1879779597">
      <w:bodyDiv w:val="1"/>
      <w:marLeft w:val="0"/>
      <w:marRight w:val="0"/>
      <w:marTop w:val="0"/>
      <w:marBottom w:val="0"/>
      <w:divBdr>
        <w:top w:val="none" w:sz="0" w:space="0" w:color="auto"/>
        <w:left w:val="none" w:sz="0" w:space="0" w:color="auto"/>
        <w:bottom w:val="none" w:sz="0" w:space="0" w:color="auto"/>
        <w:right w:val="none" w:sz="0" w:space="0" w:color="auto"/>
      </w:divBdr>
    </w:div>
    <w:div w:id="1879976546">
      <w:bodyDiv w:val="1"/>
      <w:marLeft w:val="0"/>
      <w:marRight w:val="0"/>
      <w:marTop w:val="0"/>
      <w:marBottom w:val="0"/>
      <w:divBdr>
        <w:top w:val="none" w:sz="0" w:space="0" w:color="auto"/>
        <w:left w:val="none" w:sz="0" w:space="0" w:color="auto"/>
        <w:bottom w:val="none" w:sz="0" w:space="0" w:color="auto"/>
        <w:right w:val="none" w:sz="0" w:space="0" w:color="auto"/>
      </w:divBdr>
    </w:div>
    <w:div w:id="1881165490">
      <w:bodyDiv w:val="1"/>
      <w:marLeft w:val="0"/>
      <w:marRight w:val="0"/>
      <w:marTop w:val="0"/>
      <w:marBottom w:val="0"/>
      <w:divBdr>
        <w:top w:val="none" w:sz="0" w:space="0" w:color="auto"/>
        <w:left w:val="none" w:sz="0" w:space="0" w:color="auto"/>
        <w:bottom w:val="none" w:sz="0" w:space="0" w:color="auto"/>
        <w:right w:val="none" w:sz="0" w:space="0" w:color="auto"/>
      </w:divBdr>
    </w:div>
    <w:div w:id="1881867411">
      <w:bodyDiv w:val="1"/>
      <w:marLeft w:val="0"/>
      <w:marRight w:val="0"/>
      <w:marTop w:val="0"/>
      <w:marBottom w:val="0"/>
      <w:divBdr>
        <w:top w:val="none" w:sz="0" w:space="0" w:color="auto"/>
        <w:left w:val="none" w:sz="0" w:space="0" w:color="auto"/>
        <w:bottom w:val="none" w:sz="0" w:space="0" w:color="auto"/>
        <w:right w:val="none" w:sz="0" w:space="0" w:color="auto"/>
      </w:divBdr>
    </w:div>
    <w:div w:id="1883056879">
      <w:bodyDiv w:val="1"/>
      <w:marLeft w:val="0"/>
      <w:marRight w:val="0"/>
      <w:marTop w:val="0"/>
      <w:marBottom w:val="0"/>
      <w:divBdr>
        <w:top w:val="none" w:sz="0" w:space="0" w:color="auto"/>
        <w:left w:val="none" w:sz="0" w:space="0" w:color="auto"/>
        <w:bottom w:val="none" w:sz="0" w:space="0" w:color="auto"/>
        <w:right w:val="none" w:sz="0" w:space="0" w:color="auto"/>
      </w:divBdr>
    </w:div>
    <w:div w:id="1883247152">
      <w:bodyDiv w:val="1"/>
      <w:marLeft w:val="0"/>
      <w:marRight w:val="0"/>
      <w:marTop w:val="0"/>
      <w:marBottom w:val="0"/>
      <w:divBdr>
        <w:top w:val="none" w:sz="0" w:space="0" w:color="auto"/>
        <w:left w:val="none" w:sz="0" w:space="0" w:color="auto"/>
        <w:bottom w:val="none" w:sz="0" w:space="0" w:color="auto"/>
        <w:right w:val="none" w:sz="0" w:space="0" w:color="auto"/>
      </w:divBdr>
    </w:div>
    <w:div w:id="1883249177">
      <w:bodyDiv w:val="1"/>
      <w:marLeft w:val="0"/>
      <w:marRight w:val="0"/>
      <w:marTop w:val="0"/>
      <w:marBottom w:val="0"/>
      <w:divBdr>
        <w:top w:val="none" w:sz="0" w:space="0" w:color="auto"/>
        <w:left w:val="none" w:sz="0" w:space="0" w:color="auto"/>
        <w:bottom w:val="none" w:sz="0" w:space="0" w:color="auto"/>
        <w:right w:val="none" w:sz="0" w:space="0" w:color="auto"/>
      </w:divBdr>
    </w:div>
    <w:div w:id="1883249665">
      <w:bodyDiv w:val="1"/>
      <w:marLeft w:val="0"/>
      <w:marRight w:val="0"/>
      <w:marTop w:val="0"/>
      <w:marBottom w:val="0"/>
      <w:divBdr>
        <w:top w:val="none" w:sz="0" w:space="0" w:color="auto"/>
        <w:left w:val="none" w:sz="0" w:space="0" w:color="auto"/>
        <w:bottom w:val="none" w:sz="0" w:space="0" w:color="auto"/>
        <w:right w:val="none" w:sz="0" w:space="0" w:color="auto"/>
      </w:divBdr>
    </w:div>
    <w:div w:id="1884636627">
      <w:bodyDiv w:val="1"/>
      <w:marLeft w:val="0"/>
      <w:marRight w:val="0"/>
      <w:marTop w:val="0"/>
      <w:marBottom w:val="0"/>
      <w:divBdr>
        <w:top w:val="none" w:sz="0" w:space="0" w:color="auto"/>
        <w:left w:val="none" w:sz="0" w:space="0" w:color="auto"/>
        <w:bottom w:val="none" w:sz="0" w:space="0" w:color="auto"/>
        <w:right w:val="none" w:sz="0" w:space="0" w:color="auto"/>
      </w:divBdr>
    </w:div>
    <w:div w:id="1886478990">
      <w:bodyDiv w:val="1"/>
      <w:marLeft w:val="0"/>
      <w:marRight w:val="0"/>
      <w:marTop w:val="0"/>
      <w:marBottom w:val="0"/>
      <w:divBdr>
        <w:top w:val="none" w:sz="0" w:space="0" w:color="auto"/>
        <w:left w:val="none" w:sz="0" w:space="0" w:color="auto"/>
        <w:bottom w:val="none" w:sz="0" w:space="0" w:color="auto"/>
        <w:right w:val="none" w:sz="0" w:space="0" w:color="auto"/>
      </w:divBdr>
    </w:div>
    <w:div w:id="1886915669">
      <w:bodyDiv w:val="1"/>
      <w:marLeft w:val="0"/>
      <w:marRight w:val="0"/>
      <w:marTop w:val="0"/>
      <w:marBottom w:val="0"/>
      <w:divBdr>
        <w:top w:val="none" w:sz="0" w:space="0" w:color="auto"/>
        <w:left w:val="none" w:sz="0" w:space="0" w:color="auto"/>
        <w:bottom w:val="none" w:sz="0" w:space="0" w:color="auto"/>
        <w:right w:val="none" w:sz="0" w:space="0" w:color="auto"/>
      </w:divBdr>
    </w:div>
    <w:div w:id="1887568807">
      <w:bodyDiv w:val="1"/>
      <w:marLeft w:val="0"/>
      <w:marRight w:val="0"/>
      <w:marTop w:val="0"/>
      <w:marBottom w:val="0"/>
      <w:divBdr>
        <w:top w:val="none" w:sz="0" w:space="0" w:color="auto"/>
        <w:left w:val="none" w:sz="0" w:space="0" w:color="auto"/>
        <w:bottom w:val="none" w:sz="0" w:space="0" w:color="auto"/>
        <w:right w:val="none" w:sz="0" w:space="0" w:color="auto"/>
      </w:divBdr>
    </w:div>
    <w:div w:id="1888028007">
      <w:bodyDiv w:val="1"/>
      <w:marLeft w:val="0"/>
      <w:marRight w:val="0"/>
      <w:marTop w:val="0"/>
      <w:marBottom w:val="0"/>
      <w:divBdr>
        <w:top w:val="none" w:sz="0" w:space="0" w:color="auto"/>
        <w:left w:val="none" w:sz="0" w:space="0" w:color="auto"/>
        <w:bottom w:val="none" w:sz="0" w:space="0" w:color="auto"/>
        <w:right w:val="none" w:sz="0" w:space="0" w:color="auto"/>
      </w:divBdr>
    </w:div>
    <w:div w:id="1888487960">
      <w:bodyDiv w:val="1"/>
      <w:marLeft w:val="0"/>
      <w:marRight w:val="0"/>
      <w:marTop w:val="0"/>
      <w:marBottom w:val="0"/>
      <w:divBdr>
        <w:top w:val="none" w:sz="0" w:space="0" w:color="auto"/>
        <w:left w:val="none" w:sz="0" w:space="0" w:color="auto"/>
        <w:bottom w:val="none" w:sz="0" w:space="0" w:color="auto"/>
        <w:right w:val="none" w:sz="0" w:space="0" w:color="auto"/>
      </w:divBdr>
    </w:div>
    <w:div w:id="1888714280">
      <w:bodyDiv w:val="1"/>
      <w:marLeft w:val="0"/>
      <w:marRight w:val="0"/>
      <w:marTop w:val="0"/>
      <w:marBottom w:val="0"/>
      <w:divBdr>
        <w:top w:val="none" w:sz="0" w:space="0" w:color="auto"/>
        <w:left w:val="none" w:sz="0" w:space="0" w:color="auto"/>
        <w:bottom w:val="none" w:sz="0" w:space="0" w:color="auto"/>
        <w:right w:val="none" w:sz="0" w:space="0" w:color="auto"/>
      </w:divBdr>
    </w:div>
    <w:div w:id="1888833259">
      <w:bodyDiv w:val="1"/>
      <w:marLeft w:val="0"/>
      <w:marRight w:val="0"/>
      <w:marTop w:val="0"/>
      <w:marBottom w:val="0"/>
      <w:divBdr>
        <w:top w:val="none" w:sz="0" w:space="0" w:color="auto"/>
        <w:left w:val="none" w:sz="0" w:space="0" w:color="auto"/>
        <w:bottom w:val="none" w:sz="0" w:space="0" w:color="auto"/>
        <w:right w:val="none" w:sz="0" w:space="0" w:color="auto"/>
      </w:divBdr>
    </w:div>
    <w:div w:id="1889102487">
      <w:bodyDiv w:val="1"/>
      <w:marLeft w:val="0"/>
      <w:marRight w:val="0"/>
      <w:marTop w:val="0"/>
      <w:marBottom w:val="0"/>
      <w:divBdr>
        <w:top w:val="none" w:sz="0" w:space="0" w:color="auto"/>
        <w:left w:val="none" w:sz="0" w:space="0" w:color="auto"/>
        <w:bottom w:val="none" w:sz="0" w:space="0" w:color="auto"/>
        <w:right w:val="none" w:sz="0" w:space="0" w:color="auto"/>
      </w:divBdr>
    </w:div>
    <w:div w:id="1889417619">
      <w:bodyDiv w:val="1"/>
      <w:marLeft w:val="0"/>
      <w:marRight w:val="0"/>
      <w:marTop w:val="0"/>
      <w:marBottom w:val="0"/>
      <w:divBdr>
        <w:top w:val="none" w:sz="0" w:space="0" w:color="auto"/>
        <w:left w:val="none" w:sz="0" w:space="0" w:color="auto"/>
        <w:bottom w:val="none" w:sz="0" w:space="0" w:color="auto"/>
        <w:right w:val="none" w:sz="0" w:space="0" w:color="auto"/>
      </w:divBdr>
    </w:div>
    <w:div w:id="1894458794">
      <w:bodyDiv w:val="1"/>
      <w:marLeft w:val="0"/>
      <w:marRight w:val="0"/>
      <w:marTop w:val="0"/>
      <w:marBottom w:val="0"/>
      <w:divBdr>
        <w:top w:val="none" w:sz="0" w:space="0" w:color="auto"/>
        <w:left w:val="none" w:sz="0" w:space="0" w:color="auto"/>
        <w:bottom w:val="none" w:sz="0" w:space="0" w:color="auto"/>
        <w:right w:val="none" w:sz="0" w:space="0" w:color="auto"/>
      </w:divBdr>
    </w:div>
    <w:div w:id="1894851612">
      <w:bodyDiv w:val="1"/>
      <w:marLeft w:val="0"/>
      <w:marRight w:val="0"/>
      <w:marTop w:val="0"/>
      <w:marBottom w:val="0"/>
      <w:divBdr>
        <w:top w:val="none" w:sz="0" w:space="0" w:color="auto"/>
        <w:left w:val="none" w:sz="0" w:space="0" w:color="auto"/>
        <w:bottom w:val="none" w:sz="0" w:space="0" w:color="auto"/>
        <w:right w:val="none" w:sz="0" w:space="0" w:color="auto"/>
      </w:divBdr>
    </w:div>
    <w:div w:id="1895307893">
      <w:bodyDiv w:val="1"/>
      <w:marLeft w:val="0"/>
      <w:marRight w:val="0"/>
      <w:marTop w:val="0"/>
      <w:marBottom w:val="0"/>
      <w:divBdr>
        <w:top w:val="none" w:sz="0" w:space="0" w:color="auto"/>
        <w:left w:val="none" w:sz="0" w:space="0" w:color="auto"/>
        <w:bottom w:val="none" w:sz="0" w:space="0" w:color="auto"/>
        <w:right w:val="none" w:sz="0" w:space="0" w:color="auto"/>
      </w:divBdr>
    </w:div>
    <w:div w:id="1895895803">
      <w:bodyDiv w:val="1"/>
      <w:marLeft w:val="0"/>
      <w:marRight w:val="0"/>
      <w:marTop w:val="0"/>
      <w:marBottom w:val="0"/>
      <w:divBdr>
        <w:top w:val="none" w:sz="0" w:space="0" w:color="auto"/>
        <w:left w:val="none" w:sz="0" w:space="0" w:color="auto"/>
        <w:bottom w:val="none" w:sz="0" w:space="0" w:color="auto"/>
        <w:right w:val="none" w:sz="0" w:space="0" w:color="auto"/>
      </w:divBdr>
    </w:div>
    <w:div w:id="1896044890">
      <w:bodyDiv w:val="1"/>
      <w:marLeft w:val="0"/>
      <w:marRight w:val="0"/>
      <w:marTop w:val="0"/>
      <w:marBottom w:val="0"/>
      <w:divBdr>
        <w:top w:val="none" w:sz="0" w:space="0" w:color="auto"/>
        <w:left w:val="none" w:sz="0" w:space="0" w:color="auto"/>
        <w:bottom w:val="none" w:sz="0" w:space="0" w:color="auto"/>
        <w:right w:val="none" w:sz="0" w:space="0" w:color="auto"/>
      </w:divBdr>
    </w:div>
    <w:div w:id="1896232334">
      <w:bodyDiv w:val="1"/>
      <w:marLeft w:val="0"/>
      <w:marRight w:val="0"/>
      <w:marTop w:val="0"/>
      <w:marBottom w:val="0"/>
      <w:divBdr>
        <w:top w:val="none" w:sz="0" w:space="0" w:color="auto"/>
        <w:left w:val="none" w:sz="0" w:space="0" w:color="auto"/>
        <w:bottom w:val="none" w:sz="0" w:space="0" w:color="auto"/>
        <w:right w:val="none" w:sz="0" w:space="0" w:color="auto"/>
      </w:divBdr>
    </w:div>
    <w:div w:id="1897162573">
      <w:bodyDiv w:val="1"/>
      <w:marLeft w:val="0"/>
      <w:marRight w:val="0"/>
      <w:marTop w:val="0"/>
      <w:marBottom w:val="0"/>
      <w:divBdr>
        <w:top w:val="none" w:sz="0" w:space="0" w:color="auto"/>
        <w:left w:val="none" w:sz="0" w:space="0" w:color="auto"/>
        <w:bottom w:val="none" w:sz="0" w:space="0" w:color="auto"/>
        <w:right w:val="none" w:sz="0" w:space="0" w:color="auto"/>
      </w:divBdr>
    </w:div>
    <w:div w:id="1897737192">
      <w:bodyDiv w:val="1"/>
      <w:marLeft w:val="0"/>
      <w:marRight w:val="0"/>
      <w:marTop w:val="0"/>
      <w:marBottom w:val="0"/>
      <w:divBdr>
        <w:top w:val="none" w:sz="0" w:space="0" w:color="auto"/>
        <w:left w:val="none" w:sz="0" w:space="0" w:color="auto"/>
        <w:bottom w:val="none" w:sz="0" w:space="0" w:color="auto"/>
        <w:right w:val="none" w:sz="0" w:space="0" w:color="auto"/>
      </w:divBdr>
    </w:div>
    <w:div w:id="1897812906">
      <w:bodyDiv w:val="1"/>
      <w:marLeft w:val="0"/>
      <w:marRight w:val="0"/>
      <w:marTop w:val="0"/>
      <w:marBottom w:val="0"/>
      <w:divBdr>
        <w:top w:val="none" w:sz="0" w:space="0" w:color="auto"/>
        <w:left w:val="none" w:sz="0" w:space="0" w:color="auto"/>
        <w:bottom w:val="none" w:sz="0" w:space="0" w:color="auto"/>
        <w:right w:val="none" w:sz="0" w:space="0" w:color="auto"/>
      </w:divBdr>
    </w:div>
    <w:div w:id="1898009637">
      <w:bodyDiv w:val="1"/>
      <w:marLeft w:val="0"/>
      <w:marRight w:val="0"/>
      <w:marTop w:val="0"/>
      <w:marBottom w:val="0"/>
      <w:divBdr>
        <w:top w:val="none" w:sz="0" w:space="0" w:color="auto"/>
        <w:left w:val="none" w:sz="0" w:space="0" w:color="auto"/>
        <w:bottom w:val="none" w:sz="0" w:space="0" w:color="auto"/>
        <w:right w:val="none" w:sz="0" w:space="0" w:color="auto"/>
      </w:divBdr>
    </w:div>
    <w:div w:id="1898659584">
      <w:bodyDiv w:val="1"/>
      <w:marLeft w:val="0"/>
      <w:marRight w:val="0"/>
      <w:marTop w:val="0"/>
      <w:marBottom w:val="0"/>
      <w:divBdr>
        <w:top w:val="none" w:sz="0" w:space="0" w:color="auto"/>
        <w:left w:val="none" w:sz="0" w:space="0" w:color="auto"/>
        <w:bottom w:val="none" w:sz="0" w:space="0" w:color="auto"/>
        <w:right w:val="none" w:sz="0" w:space="0" w:color="auto"/>
      </w:divBdr>
    </w:div>
    <w:div w:id="1898664349">
      <w:bodyDiv w:val="1"/>
      <w:marLeft w:val="0"/>
      <w:marRight w:val="0"/>
      <w:marTop w:val="0"/>
      <w:marBottom w:val="0"/>
      <w:divBdr>
        <w:top w:val="none" w:sz="0" w:space="0" w:color="auto"/>
        <w:left w:val="none" w:sz="0" w:space="0" w:color="auto"/>
        <w:bottom w:val="none" w:sz="0" w:space="0" w:color="auto"/>
        <w:right w:val="none" w:sz="0" w:space="0" w:color="auto"/>
      </w:divBdr>
    </w:div>
    <w:div w:id="1899854690">
      <w:bodyDiv w:val="1"/>
      <w:marLeft w:val="0"/>
      <w:marRight w:val="0"/>
      <w:marTop w:val="0"/>
      <w:marBottom w:val="0"/>
      <w:divBdr>
        <w:top w:val="none" w:sz="0" w:space="0" w:color="auto"/>
        <w:left w:val="none" w:sz="0" w:space="0" w:color="auto"/>
        <w:bottom w:val="none" w:sz="0" w:space="0" w:color="auto"/>
        <w:right w:val="none" w:sz="0" w:space="0" w:color="auto"/>
      </w:divBdr>
    </w:div>
    <w:div w:id="1901363186">
      <w:bodyDiv w:val="1"/>
      <w:marLeft w:val="0"/>
      <w:marRight w:val="0"/>
      <w:marTop w:val="0"/>
      <w:marBottom w:val="0"/>
      <w:divBdr>
        <w:top w:val="none" w:sz="0" w:space="0" w:color="auto"/>
        <w:left w:val="none" w:sz="0" w:space="0" w:color="auto"/>
        <w:bottom w:val="none" w:sz="0" w:space="0" w:color="auto"/>
        <w:right w:val="none" w:sz="0" w:space="0" w:color="auto"/>
      </w:divBdr>
    </w:div>
    <w:div w:id="1901398598">
      <w:bodyDiv w:val="1"/>
      <w:marLeft w:val="0"/>
      <w:marRight w:val="0"/>
      <w:marTop w:val="0"/>
      <w:marBottom w:val="0"/>
      <w:divBdr>
        <w:top w:val="none" w:sz="0" w:space="0" w:color="auto"/>
        <w:left w:val="none" w:sz="0" w:space="0" w:color="auto"/>
        <w:bottom w:val="none" w:sz="0" w:space="0" w:color="auto"/>
        <w:right w:val="none" w:sz="0" w:space="0" w:color="auto"/>
      </w:divBdr>
    </w:div>
    <w:div w:id="1903132527">
      <w:bodyDiv w:val="1"/>
      <w:marLeft w:val="0"/>
      <w:marRight w:val="0"/>
      <w:marTop w:val="0"/>
      <w:marBottom w:val="0"/>
      <w:divBdr>
        <w:top w:val="none" w:sz="0" w:space="0" w:color="auto"/>
        <w:left w:val="none" w:sz="0" w:space="0" w:color="auto"/>
        <w:bottom w:val="none" w:sz="0" w:space="0" w:color="auto"/>
        <w:right w:val="none" w:sz="0" w:space="0" w:color="auto"/>
      </w:divBdr>
    </w:div>
    <w:div w:id="1903909821">
      <w:bodyDiv w:val="1"/>
      <w:marLeft w:val="0"/>
      <w:marRight w:val="0"/>
      <w:marTop w:val="0"/>
      <w:marBottom w:val="0"/>
      <w:divBdr>
        <w:top w:val="none" w:sz="0" w:space="0" w:color="auto"/>
        <w:left w:val="none" w:sz="0" w:space="0" w:color="auto"/>
        <w:bottom w:val="none" w:sz="0" w:space="0" w:color="auto"/>
        <w:right w:val="none" w:sz="0" w:space="0" w:color="auto"/>
      </w:divBdr>
    </w:div>
    <w:div w:id="1904098551">
      <w:bodyDiv w:val="1"/>
      <w:marLeft w:val="0"/>
      <w:marRight w:val="0"/>
      <w:marTop w:val="0"/>
      <w:marBottom w:val="0"/>
      <w:divBdr>
        <w:top w:val="none" w:sz="0" w:space="0" w:color="auto"/>
        <w:left w:val="none" w:sz="0" w:space="0" w:color="auto"/>
        <w:bottom w:val="none" w:sz="0" w:space="0" w:color="auto"/>
        <w:right w:val="none" w:sz="0" w:space="0" w:color="auto"/>
      </w:divBdr>
    </w:div>
    <w:div w:id="1906257847">
      <w:bodyDiv w:val="1"/>
      <w:marLeft w:val="0"/>
      <w:marRight w:val="0"/>
      <w:marTop w:val="0"/>
      <w:marBottom w:val="0"/>
      <w:divBdr>
        <w:top w:val="none" w:sz="0" w:space="0" w:color="auto"/>
        <w:left w:val="none" w:sz="0" w:space="0" w:color="auto"/>
        <w:bottom w:val="none" w:sz="0" w:space="0" w:color="auto"/>
        <w:right w:val="none" w:sz="0" w:space="0" w:color="auto"/>
      </w:divBdr>
    </w:div>
    <w:div w:id="1906644044">
      <w:bodyDiv w:val="1"/>
      <w:marLeft w:val="0"/>
      <w:marRight w:val="0"/>
      <w:marTop w:val="0"/>
      <w:marBottom w:val="0"/>
      <w:divBdr>
        <w:top w:val="none" w:sz="0" w:space="0" w:color="auto"/>
        <w:left w:val="none" w:sz="0" w:space="0" w:color="auto"/>
        <w:bottom w:val="none" w:sz="0" w:space="0" w:color="auto"/>
        <w:right w:val="none" w:sz="0" w:space="0" w:color="auto"/>
      </w:divBdr>
    </w:div>
    <w:div w:id="1907060432">
      <w:bodyDiv w:val="1"/>
      <w:marLeft w:val="0"/>
      <w:marRight w:val="0"/>
      <w:marTop w:val="0"/>
      <w:marBottom w:val="0"/>
      <w:divBdr>
        <w:top w:val="none" w:sz="0" w:space="0" w:color="auto"/>
        <w:left w:val="none" w:sz="0" w:space="0" w:color="auto"/>
        <w:bottom w:val="none" w:sz="0" w:space="0" w:color="auto"/>
        <w:right w:val="none" w:sz="0" w:space="0" w:color="auto"/>
      </w:divBdr>
    </w:div>
    <w:div w:id="1907108322">
      <w:bodyDiv w:val="1"/>
      <w:marLeft w:val="0"/>
      <w:marRight w:val="0"/>
      <w:marTop w:val="0"/>
      <w:marBottom w:val="0"/>
      <w:divBdr>
        <w:top w:val="none" w:sz="0" w:space="0" w:color="auto"/>
        <w:left w:val="none" w:sz="0" w:space="0" w:color="auto"/>
        <w:bottom w:val="none" w:sz="0" w:space="0" w:color="auto"/>
        <w:right w:val="none" w:sz="0" w:space="0" w:color="auto"/>
      </w:divBdr>
    </w:div>
    <w:div w:id="1907492295">
      <w:bodyDiv w:val="1"/>
      <w:marLeft w:val="0"/>
      <w:marRight w:val="0"/>
      <w:marTop w:val="0"/>
      <w:marBottom w:val="0"/>
      <w:divBdr>
        <w:top w:val="none" w:sz="0" w:space="0" w:color="auto"/>
        <w:left w:val="none" w:sz="0" w:space="0" w:color="auto"/>
        <w:bottom w:val="none" w:sz="0" w:space="0" w:color="auto"/>
        <w:right w:val="none" w:sz="0" w:space="0" w:color="auto"/>
      </w:divBdr>
    </w:div>
    <w:div w:id="1907834747">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
    <w:div w:id="1909999922">
      <w:bodyDiv w:val="1"/>
      <w:marLeft w:val="0"/>
      <w:marRight w:val="0"/>
      <w:marTop w:val="0"/>
      <w:marBottom w:val="0"/>
      <w:divBdr>
        <w:top w:val="none" w:sz="0" w:space="0" w:color="auto"/>
        <w:left w:val="none" w:sz="0" w:space="0" w:color="auto"/>
        <w:bottom w:val="none" w:sz="0" w:space="0" w:color="auto"/>
        <w:right w:val="none" w:sz="0" w:space="0" w:color="auto"/>
      </w:divBdr>
    </w:div>
    <w:div w:id="1910073298">
      <w:bodyDiv w:val="1"/>
      <w:marLeft w:val="0"/>
      <w:marRight w:val="0"/>
      <w:marTop w:val="0"/>
      <w:marBottom w:val="0"/>
      <w:divBdr>
        <w:top w:val="none" w:sz="0" w:space="0" w:color="auto"/>
        <w:left w:val="none" w:sz="0" w:space="0" w:color="auto"/>
        <w:bottom w:val="none" w:sz="0" w:space="0" w:color="auto"/>
        <w:right w:val="none" w:sz="0" w:space="0" w:color="auto"/>
      </w:divBdr>
    </w:div>
    <w:div w:id="1910112325">
      <w:bodyDiv w:val="1"/>
      <w:marLeft w:val="0"/>
      <w:marRight w:val="0"/>
      <w:marTop w:val="0"/>
      <w:marBottom w:val="0"/>
      <w:divBdr>
        <w:top w:val="none" w:sz="0" w:space="0" w:color="auto"/>
        <w:left w:val="none" w:sz="0" w:space="0" w:color="auto"/>
        <w:bottom w:val="none" w:sz="0" w:space="0" w:color="auto"/>
        <w:right w:val="none" w:sz="0" w:space="0" w:color="auto"/>
      </w:divBdr>
    </w:div>
    <w:div w:id="1910266184">
      <w:bodyDiv w:val="1"/>
      <w:marLeft w:val="0"/>
      <w:marRight w:val="0"/>
      <w:marTop w:val="0"/>
      <w:marBottom w:val="0"/>
      <w:divBdr>
        <w:top w:val="none" w:sz="0" w:space="0" w:color="auto"/>
        <w:left w:val="none" w:sz="0" w:space="0" w:color="auto"/>
        <w:bottom w:val="none" w:sz="0" w:space="0" w:color="auto"/>
        <w:right w:val="none" w:sz="0" w:space="0" w:color="auto"/>
      </w:divBdr>
    </w:div>
    <w:div w:id="1911572270">
      <w:bodyDiv w:val="1"/>
      <w:marLeft w:val="0"/>
      <w:marRight w:val="0"/>
      <w:marTop w:val="0"/>
      <w:marBottom w:val="0"/>
      <w:divBdr>
        <w:top w:val="none" w:sz="0" w:space="0" w:color="auto"/>
        <w:left w:val="none" w:sz="0" w:space="0" w:color="auto"/>
        <w:bottom w:val="none" w:sz="0" w:space="0" w:color="auto"/>
        <w:right w:val="none" w:sz="0" w:space="0" w:color="auto"/>
      </w:divBdr>
    </w:div>
    <w:div w:id="1912689082">
      <w:bodyDiv w:val="1"/>
      <w:marLeft w:val="0"/>
      <w:marRight w:val="0"/>
      <w:marTop w:val="0"/>
      <w:marBottom w:val="0"/>
      <w:divBdr>
        <w:top w:val="none" w:sz="0" w:space="0" w:color="auto"/>
        <w:left w:val="none" w:sz="0" w:space="0" w:color="auto"/>
        <w:bottom w:val="none" w:sz="0" w:space="0" w:color="auto"/>
        <w:right w:val="none" w:sz="0" w:space="0" w:color="auto"/>
      </w:divBdr>
    </w:div>
    <w:div w:id="1912764530">
      <w:bodyDiv w:val="1"/>
      <w:marLeft w:val="0"/>
      <w:marRight w:val="0"/>
      <w:marTop w:val="0"/>
      <w:marBottom w:val="0"/>
      <w:divBdr>
        <w:top w:val="none" w:sz="0" w:space="0" w:color="auto"/>
        <w:left w:val="none" w:sz="0" w:space="0" w:color="auto"/>
        <w:bottom w:val="none" w:sz="0" w:space="0" w:color="auto"/>
        <w:right w:val="none" w:sz="0" w:space="0" w:color="auto"/>
      </w:divBdr>
    </w:div>
    <w:div w:id="1913463280">
      <w:bodyDiv w:val="1"/>
      <w:marLeft w:val="0"/>
      <w:marRight w:val="0"/>
      <w:marTop w:val="0"/>
      <w:marBottom w:val="0"/>
      <w:divBdr>
        <w:top w:val="none" w:sz="0" w:space="0" w:color="auto"/>
        <w:left w:val="none" w:sz="0" w:space="0" w:color="auto"/>
        <w:bottom w:val="none" w:sz="0" w:space="0" w:color="auto"/>
        <w:right w:val="none" w:sz="0" w:space="0" w:color="auto"/>
      </w:divBdr>
    </w:div>
    <w:div w:id="1913588641">
      <w:bodyDiv w:val="1"/>
      <w:marLeft w:val="0"/>
      <w:marRight w:val="0"/>
      <w:marTop w:val="0"/>
      <w:marBottom w:val="0"/>
      <w:divBdr>
        <w:top w:val="none" w:sz="0" w:space="0" w:color="auto"/>
        <w:left w:val="none" w:sz="0" w:space="0" w:color="auto"/>
        <w:bottom w:val="none" w:sz="0" w:space="0" w:color="auto"/>
        <w:right w:val="none" w:sz="0" w:space="0" w:color="auto"/>
      </w:divBdr>
    </w:div>
    <w:div w:id="1914047563">
      <w:bodyDiv w:val="1"/>
      <w:marLeft w:val="0"/>
      <w:marRight w:val="0"/>
      <w:marTop w:val="0"/>
      <w:marBottom w:val="0"/>
      <w:divBdr>
        <w:top w:val="none" w:sz="0" w:space="0" w:color="auto"/>
        <w:left w:val="none" w:sz="0" w:space="0" w:color="auto"/>
        <w:bottom w:val="none" w:sz="0" w:space="0" w:color="auto"/>
        <w:right w:val="none" w:sz="0" w:space="0" w:color="auto"/>
      </w:divBdr>
    </w:div>
    <w:div w:id="1914197884">
      <w:bodyDiv w:val="1"/>
      <w:marLeft w:val="0"/>
      <w:marRight w:val="0"/>
      <w:marTop w:val="0"/>
      <w:marBottom w:val="0"/>
      <w:divBdr>
        <w:top w:val="none" w:sz="0" w:space="0" w:color="auto"/>
        <w:left w:val="none" w:sz="0" w:space="0" w:color="auto"/>
        <w:bottom w:val="none" w:sz="0" w:space="0" w:color="auto"/>
        <w:right w:val="none" w:sz="0" w:space="0" w:color="auto"/>
      </w:divBdr>
    </w:div>
    <w:div w:id="1914313679">
      <w:bodyDiv w:val="1"/>
      <w:marLeft w:val="0"/>
      <w:marRight w:val="0"/>
      <w:marTop w:val="0"/>
      <w:marBottom w:val="0"/>
      <w:divBdr>
        <w:top w:val="none" w:sz="0" w:space="0" w:color="auto"/>
        <w:left w:val="none" w:sz="0" w:space="0" w:color="auto"/>
        <w:bottom w:val="none" w:sz="0" w:space="0" w:color="auto"/>
        <w:right w:val="none" w:sz="0" w:space="0" w:color="auto"/>
      </w:divBdr>
    </w:div>
    <w:div w:id="1914317997">
      <w:bodyDiv w:val="1"/>
      <w:marLeft w:val="0"/>
      <w:marRight w:val="0"/>
      <w:marTop w:val="0"/>
      <w:marBottom w:val="0"/>
      <w:divBdr>
        <w:top w:val="none" w:sz="0" w:space="0" w:color="auto"/>
        <w:left w:val="none" w:sz="0" w:space="0" w:color="auto"/>
        <w:bottom w:val="none" w:sz="0" w:space="0" w:color="auto"/>
        <w:right w:val="none" w:sz="0" w:space="0" w:color="auto"/>
      </w:divBdr>
    </w:div>
    <w:div w:id="1915360334">
      <w:bodyDiv w:val="1"/>
      <w:marLeft w:val="0"/>
      <w:marRight w:val="0"/>
      <w:marTop w:val="0"/>
      <w:marBottom w:val="0"/>
      <w:divBdr>
        <w:top w:val="none" w:sz="0" w:space="0" w:color="auto"/>
        <w:left w:val="none" w:sz="0" w:space="0" w:color="auto"/>
        <w:bottom w:val="none" w:sz="0" w:space="0" w:color="auto"/>
        <w:right w:val="none" w:sz="0" w:space="0" w:color="auto"/>
      </w:divBdr>
    </w:div>
    <w:div w:id="1915435688">
      <w:bodyDiv w:val="1"/>
      <w:marLeft w:val="0"/>
      <w:marRight w:val="0"/>
      <w:marTop w:val="0"/>
      <w:marBottom w:val="0"/>
      <w:divBdr>
        <w:top w:val="none" w:sz="0" w:space="0" w:color="auto"/>
        <w:left w:val="none" w:sz="0" w:space="0" w:color="auto"/>
        <w:bottom w:val="none" w:sz="0" w:space="0" w:color="auto"/>
        <w:right w:val="none" w:sz="0" w:space="0" w:color="auto"/>
      </w:divBdr>
    </w:div>
    <w:div w:id="1915772005">
      <w:bodyDiv w:val="1"/>
      <w:marLeft w:val="0"/>
      <w:marRight w:val="0"/>
      <w:marTop w:val="0"/>
      <w:marBottom w:val="0"/>
      <w:divBdr>
        <w:top w:val="none" w:sz="0" w:space="0" w:color="auto"/>
        <w:left w:val="none" w:sz="0" w:space="0" w:color="auto"/>
        <w:bottom w:val="none" w:sz="0" w:space="0" w:color="auto"/>
        <w:right w:val="none" w:sz="0" w:space="0" w:color="auto"/>
      </w:divBdr>
    </w:div>
    <w:div w:id="1916935687">
      <w:bodyDiv w:val="1"/>
      <w:marLeft w:val="0"/>
      <w:marRight w:val="0"/>
      <w:marTop w:val="0"/>
      <w:marBottom w:val="0"/>
      <w:divBdr>
        <w:top w:val="none" w:sz="0" w:space="0" w:color="auto"/>
        <w:left w:val="none" w:sz="0" w:space="0" w:color="auto"/>
        <w:bottom w:val="none" w:sz="0" w:space="0" w:color="auto"/>
        <w:right w:val="none" w:sz="0" w:space="0" w:color="auto"/>
      </w:divBdr>
    </w:div>
    <w:div w:id="1917591275">
      <w:bodyDiv w:val="1"/>
      <w:marLeft w:val="0"/>
      <w:marRight w:val="0"/>
      <w:marTop w:val="0"/>
      <w:marBottom w:val="0"/>
      <w:divBdr>
        <w:top w:val="none" w:sz="0" w:space="0" w:color="auto"/>
        <w:left w:val="none" w:sz="0" w:space="0" w:color="auto"/>
        <w:bottom w:val="none" w:sz="0" w:space="0" w:color="auto"/>
        <w:right w:val="none" w:sz="0" w:space="0" w:color="auto"/>
      </w:divBdr>
    </w:div>
    <w:div w:id="1917742226">
      <w:bodyDiv w:val="1"/>
      <w:marLeft w:val="0"/>
      <w:marRight w:val="0"/>
      <w:marTop w:val="0"/>
      <w:marBottom w:val="0"/>
      <w:divBdr>
        <w:top w:val="none" w:sz="0" w:space="0" w:color="auto"/>
        <w:left w:val="none" w:sz="0" w:space="0" w:color="auto"/>
        <w:bottom w:val="none" w:sz="0" w:space="0" w:color="auto"/>
        <w:right w:val="none" w:sz="0" w:space="0" w:color="auto"/>
      </w:divBdr>
    </w:div>
    <w:div w:id="1920819922">
      <w:bodyDiv w:val="1"/>
      <w:marLeft w:val="0"/>
      <w:marRight w:val="0"/>
      <w:marTop w:val="0"/>
      <w:marBottom w:val="0"/>
      <w:divBdr>
        <w:top w:val="none" w:sz="0" w:space="0" w:color="auto"/>
        <w:left w:val="none" w:sz="0" w:space="0" w:color="auto"/>
        <w:bottom w:val="none" w:sz="0" w:space="0" w:color="auto"/>
        <w:right w:val="none" w:sz="0" w:space="0" w:color="auto"/>
      </w:divBdr>
    </w:div>
    <w:div w:id="1924799686">
      <w:bodyDiv w:val="1"/>
      <w:marLeft w:val="0"/>
      <w:marRight w:val="0"/>
      <w:marTop w:val="0"/>
      <w:marBottom w:val="0"/>
      <w:divBdr>
        <w:top w:val="none" w:sz="0" w:space="0" w:color="auto"/>
        <w:left w:val="none" w:sz="0" w:space="0" w:color="auto"/>
        <w:bottom w:val="none" w:sz="0" w:space="0" w:color="auto"/>
        <w:right w:val="none" w:sz="0" w:space="0" w:color="auto"/>
      </w:divBdr>
    </w:div>
    <w:div w:id="1924872370">
      <w:bodyDiv w:val="1"/>
      <w:marLeft w:val="0"/>
      <w:marRight w:val="0"/>
      <w:marTop w:val="0"/>
      <w:marBottom w:val="0"/>
      <w:divBdr>
        <w:top w:val="none" w:sz="0" w:space="0" w:color="auto"/>
        <w:left w:val="none" w:sz="0" w:space="0" w:color="auto"/>
        <w:bottom w:val="none" w:sz="0" w:space="0" w:color="auto"/>
        <w:right w:val="none" w:sz="0" w:space="0" w:color="auto"/>
      </w:divBdr>
    </w:div>
    <w:div w:id="1924993790">
      <w:bodyDiv w:val="1"/>
      <w:marLeft w:val="0"/>
      <w:marRight w:val="0"/>
      <w:marTop w:val="0"/>
      <w:marBottom w:val="0"/>
      <w:divBdr>
        <w:top w:val="none" w:sz="0" w:space="0" w:color="auto"/>
        <w:left w:val="none" w:sz="0" w:space="0" w:color="auto"/>
        <w:bottom w:val="none" w:sz="0" w:space="0" w:color="auto"/>
        <w:right w:val="none" w:sz="0" w:space="0" w:color="auto"/>
      </w:divBdr>
    </w:div>
    <w:div w:id="1925526046">
      <w:bodyDiv w:val="1"/>
      <w:marLeft w:val="0"/>
      <w:marRight w:val="0"/>
      <w:marTop w:val="0"/>
      <w:marBottom w:val="0"/>
      <w:divBdr>
        <w:top w:val="none" w:sz="0" w:space="0" w:color="auto"/>
        <w:left w:val="none" w:sz="0" w:space="0" w:color="auto"/>
        <w:bottom w:val="none" w:sz="0" w:space="0" w:color="auto"/>
        <w:right w:val="none" w:sz="0" w:space="0" w:color="auto"/>
      </w:divBdr>
    </w:div>
    <w:div w:id="1925646916">
      <w:bodyDiv w:val="1"/>
      <w:marLeft w:val="0"/>
      <w:marRight w:val="0"/>
      <w:marTop w:val="0"/>
      <w:marBottom w:val="0"/>
      <w:divBdr>
        <w:top w:val="none" w:sz="0" w:space="0" w:color="auto"/>
        <w:left w:val="none" w:sz="0" w:space="0" w:color="auto"/>
        <w:bottom w:val="none" w:sz="0" w:space="0" w:color="auto"/>
        <w:right w:val="none" w:sz="0" w:space="0" w:color="auto"/>
      </w:divBdr>
    </w:div>
    <w:div w:id="1926651504">
      <w:bodyDiv w:val="1"/>
      <w:marLeft w:val="0"/>
      <w:marRight w:val="0"/>
      <w:marTop w:val="0"/>
      <w:marBottom w:val="0"/>
      <w:divBdr>
        <w:top w:val="none" w:sz="0" w:space="0" w:color="auto"/>
        <w:left w:val="none" w:sz="0" w:space="0" w:color="auto"/>
        <w:bottom w:val="none" w:sz="0" w:space="0" w:color="auto"/>
        <w:right w:val="none" w:sz="0" w:space="0" w:color="auto"/>
      </w:divBdr>
    </w:div>
    <w:div w:id="1929658456">
      <w:bodyDiv w:val="1"/>
      <w:marLeft w:val="0"/>
      <w:marRight w:val="0"/>
      <w:marTop w:val="0"/>
      <w:marBottom w:val="0"/>
      <w:divBdr>
        <w:top w:val="none" w:sz="0" w:space="0" w:color="auto"/>
        <w:left w:val="none" w:sz="0" w:space="0" w:color="auto"/>
        <w:bottom w:val="none" w:sz="0" w:space="0" w:color="auto"/>
        <w:right w:val="none" w:sz="0" w:space="0" w:color="auto"/>
      </w:divBdr>
    </w:div>
    <w:div w:id="1929775965">
      <w:bodyDiv w:val="1"/>
      <w:marLeft w:val="0"/>
      <w:marRight w:val="0"/>
      <w:marTop w:val="0"/>
      <w:marBottom w:val="0"/>
      <w:divBdr>
        <w:top w:val="none" w:sz="0" w:space="0" w:color="auto"/>
        <w:left w:val="none" w:sz="0" w:space="0" w:color="auto"/>
        <w:bottom w:val="none" w:sz="0" w:space="0" w:color="auto"/>
        <w:right w:val="none" w:sz="0" w:space="0" w:color="auto"/>
      </w:divBdr>
    </w:div>
    <w:div w:id="1932355856">
      <w:bodyDiv w:val="1"/>
      <w:marLeft w:val="0"/>
      <w:marRight w:val="0"/>
      <w:marTop w:val="0"/>
      <w:marBottom w:val="0"/>
      <w:divBdr>
        <w:top w:val="none" w:sz="0" w:space="0" w:color="auto"/>
        <w:left w:val="none" w:sz="0" w:space="0" w:color="auto"/>
        <w:bottom w:val="none" w:sz="0" w:space="0" w:color="auto"/>
        <w:right w:val="none" w:sz="0" w:space="0" w:color="auto"/>
      </w:divBdr>
    </w:div>
    <w:div w:id="1933657379">
      <w:bodyDiv w:val="1"/>
      <w:marLeft w:val="0"/>
      <w:marRight w:val="0"/>
      <w:marTop w:val="0"/>
      <w:marBottom w:val="0"/>
      <w:divBdr>
        <w:top w:val="none" w:sz="0" w:space="0" w:color="auto"/>
        <w:left w:val="none" w:sz="0" w:space="0" w:color="auto"/>
        <w:bottom w:val="none" w:sz="0" w:space="0" w:color="auto"/>
        <w:right w:val="none" w:sz="0" w:space="0" w:color="auto"/>
      </w:divBdr>
    </w:div>
    <w:div w:id="1935166666">
      <w:bodyDiv w:val="1"/>
      <w:marLeft w:val="0"/>
      <w:marRight w:val="0"/>
      <w:marTop w:val="0"/>
      <w:marBottom w:val="0"/>
      <w:divBdr>
        <w:top w:val="none" w:sz="0" w:space="0" w:color="auto"/>
        <w:left w:val="none" w:sz="0" w:space="0" w:color="auto"/>
        <w:bottom w:val="none" w:sz="0" w:space="0" w:color="auto"/>
        <w:right w:val="none" w:sz="0" w:space="0" w:color="auto"/>
      </w:divBdr>
    </w:div>
    <w:div w:id="1935431385">
      <w:bodyDiv w:val="1"/>
      <w:marLeft w:val="0"/>
      <w:marRight w:val="0"/>
      <w:marTop w:val="0"/>
      <w:marBottom w:val="0"/>
      <w:divBdr>
        <w:top w:val="none" w:sz="0" w:space="0" w:color="auto"/>
        <w:left w:val="none" w:sz="0" w:space="0" w:color="auto"/>
        <w:bottom w:val="none" w:sz="0" w:space="0" w:color="auto"/>
        <w:right w:val="none" w:sz="0" w:space="0" w:color="auto"/>
      </w:divBdr>
    </w:div>
    <w:div w:id="1935550058">
      <w:bodyDiv w:val="1"/>
      <w:marLeft w:val="0"/>
      <w:marRight w:val="0"/>
      <w:marTop w:val="0"/>
      <w:marBottom w:val="0"/>
      <w:divBdr>
        <w:top w:val="none" w:sz="0" w:space="0" w:color="auto"/>
        <w:left w:val="none" w:sz="0" w:space="0" w:color="auto"/>
        <w:bottom w:val="none" w:sz="0" w:space="0" w:color="auto"/>
        <w:right w:val="none" w:sz="0" w:space="0" w:color="auto"/>
      </w:divBdr>
    </w:div>
    <w:div w:id="1935555541">
      <w:bodyDiv w:val="1"/>
      <w:marLeft w:val="0"/>
      <w:marRight w:val="0"/>
      <w:marTop w:val="0"/>
      <w:marBottom w:val="0"/>
      <w:divBdr>
        <w:top w:val="none" w:sz="0" w:space="0" w:color="auto"/>
        <w:left w:val="none" w:sz="0" w:space="0" w:color="auto"/>
        <w:bottom w:val="none" w:sz="0" w:space="0" w:color="auto"/>
        <w:right w:val="none" w:sz="0" w:space="0" w:color="auto"/>
      </w:divBdr>
    </w:div>
    <w:div w:id="1935741946">
      <w:bodyDiv w:val="1"/>
      <w:marLeft w:val="0"/>
      <w:marRight w:val="0"/>
      <w:marTop w:val="0"/>
      <w:marBottom w:val="0"/>
      <w:divBdr>
        <w:top w:val="none" w:sz="0" w:space="0" w:color="auto"/>
        <w:left w:val="none" w:sz="0" w:space="0" w:color="auto"/>
        <w:bottom w:val="none" w:sz="0" w:space="0" w:color="auto"/>
        <w:right w:val="none" w:sz="0" w:space="0" w:color="auto"/>
      </w:divBdr>
    </w:div>
    <w:div w:id="1936667320">
      <w:bodyDiv w:val="1"/>
      <w:marLeft w:val="0"/>
      <w:marRight w:val="0"/>
      <w:marTop w:val="0"/>
      <w:marBottom w:val="0"/>
      <w:divBdr>
        <w:top w:val="none" w:sz="0" w:space="0" w:color="auto"/>
        <w:left w:val="none" w:sz="0" w:space="0" w:color="auto"/>
        <w:bottom w:val="none" w:sz="0" w:space="0" w:color="auto"/>
        <w:right w:val="none" w:sz="0" w:space="0" w:color="auto"/>
      </w:divBdr>
    </w:div>
    <w:div w:id="1938755759">
      <w:bodyDiv w:val="1"/>
      <w:marLeft w:val="0"/>
      <w:marRight w:val="0"/>
      <w:marTop w:val="0"/>
      <w:marBottom w:val="0"/>
      <w:divBdr>
        <w:top w:val="none" w:sz="0" w:space="0" w:color="auto"/>
        <w:left w:val="none" w:sz="0" w:space="0" w:color="auto"/>
        <w:bottom w:val="none" w:sz="0" w:space="0" w:color="auto"/>
        <w:right w:val="none" w:sz="0" w:space="0" w:color="auto"/>
      </w:divBdr>
    </w:div>
    <w:div w:id="1938825141">
      <w:bodyDiv w:val="1"/>
      <w:marLeft w:val="0"/>
      <w:marRight w:val="0"/>
      <w:marTop w:val="0"/>
      <w:marBottom w:val="0"/>
      <w:divBdr>
        <w:top w:val="none" w:sz="0" w:space="0" w:color="auto"/>
        <w:left w:val="none" w:sz="0" w:space="0" w:color="auto"/>
        <w:bottom w:val="none" w:sz="0" w:space="0" w:color="auto"/>
        <w:right w:val="none" w:sz="0" w:space="0" w:color="auto"/>
      </w:divBdr>
    </w:div>
    <w:div w:id="1938906984">
      <w:bodyDiv w:val="1"/>
      <w:marLeft w:val="0"/>
      <w:marRight w:val="0"/>
      <w:marTop w:val="0"/>
      <w:marBottom w:val="0"/>
      <w:divBdr>
        <w:top w:val="none" w:sz="0" w:space="0" w:color="auto"/>
        <w:left w:val="none" w:sz="0" w:space="0" w:color="auto"/>
        <w:bottom w:val="none" w:sz="0" w:space="0" w:color="auto"/>
        <w:right w:val="none" w:sz="0" w:space="0" w:color="auto"/>
      </w:divBdr>
    </w:div>
    <w:div w:id="1939175831">
      <w:bodyDiv w:val="1"/>
      <w:marLeft w:val="0"/>
      <w:marRight w:val="0"/>
      <w:marTop w:val="0"/>
      <w:marBottom w:val="0"/>
      <w:divBdr>
        <w:top w:val="none" w:sz="0" w:space="0" w:color="auto"/>
        <w:left w:val="none" w:sz="0" w:space="0" w:color="auto"/>
        <w:bottom w:val="none" w:sz="0" w:space="0" w:color="auto"/>
        <w:right w:val="none" w:sz="0" w:space="0" w:color="auto"/>
      </w:divBdr>
    </w:div>
    <w:div w:id="1939485958">
      <w:bodyDiv w:val="1"/>
      <w:marLeft w:val="0"/>
      <w:marRight w:val="0"/>
      <w:marTop w:val="0"/>
      <w:marBottom w:val="0"/>
      <w:divBdr>
        <w:top w:val="none" w:sz="0" w:space="0" w:color="auto"/>
        <w:left w:val="none" w:sz="0" w:space="0" w:color="auto"/>
        <w:bottom w:val="none" w:sz="0" w:space="0" w:color="auto"/>
        <w:right w:val="none" w:sz="0" w:space="0" w:color="auto"/>
      </w:divBdr>
    </w:div>
    <w:div w:id="1941794984">
      <w:bodyDiv w:val="1"/>
      <w:marLeft w:val="0"/>
      <w:marRight w:val="0"/>
      <w:marTop w:val="0"/>
      <w:marBottom w:val="0"/>
      <w:divBdr>
        <w:top w:val="none" w:sz="0" w:space="0" w:color="auto"/>
        <w:left w:val="none" w:sz="0" w:space="0" w:color="auto"/>
        <w:bottom w:val="none" w:sz="0" w:space="0" w:color="auto"/>
        <w:right w:val="none" w:sz="0" w:space="0" w:color="auto"/>
      </w:divBdr>
    </w:div>
    <w:div w:id="1943149293">
      <w:bodyDiv w:val="1"/>
      <w:marLeft w:val="0"/>
      <w:marRight w:val="0"/>
      <w:marTop w:val="0"/>
      <w:marBottom w:val="0"/>
      <w:divBdr>
        <w:top w:val="none" w:sz="0" w:space="0" w:color="auto"/>
        <w:left w:val="none" w:sz="0" w:space="0" w:color="auto"/>
        <w:bottom w:val="none" w:sz="0" w:space="0" w:color="auto"/>
        <w:right w:val="none" w:sz="0" w:space="0" w:color="auto"/>
      </w:divBdr>
    </w:div>
    <w:div w:id="1944264027">
      <w:bodyDiv w:val="1"/>
      <w:marLeft w:val="0"/>
      <w:marRight w:val="0"/>
      <w:marTop w:val="0"/>
      <w:marBottom w:val="0"/>
      <w:divBdr>
        <w:top w:val="none" w:sz="0" w:space="0" w:color="auto"/>
        <w:left w:val="none" w:sz="0" w:space="0" w:color="auto"/>
        <w:bottom w:val="none" w:sz="0" w:space="0" w:color="auto"/>
        <w:right w:val="none" w:sz="0" w:space="0" w:color="auto"/>
      </w:divBdr>
    </w:div>
    <w:div w:id="1944604648">
      <w:bodyDiv w:val="1"/>
      <w:marLeft w:val="0"/>
      <w:marRight w:val="0"/>
      <w:marTop w:val="0"/>
      <w:marBottom w:val="0"/>
      <w:divBdr>
        <w:top w:val="none" w:sz="0" w:space="0" w:color="auto"/>
        <w:left w:val="none" w:sz="0" w:space="0" w:color="auto"/>
        <w:bottom w:val="none" w:sz="0" w:space="0" w:color="auto"/>
        <w:right w:val="none" w:sz="0" w:space="0" w:color="auto"/>
      </w:divBdr>
    </w:div>
    <w:div w:id="1947613876">
      <w:bodyDiv w:val="1"/>
      <w:marLeft w:val="0"/>
      <w:marRight w:val="0"/>
      <w:marTop w:val="0"/>
      <w:marBottom w:val="0"/>
      <w:divBdr>
        <w:top w:val="none" w:sz="0" w:space="0" w:color="auto"/>
        <w:left w:val="none" w:sz="0" w:space="0" w:color="auto"/>
        <w:bottom w:val="none" w:sz="0" w:space="0" w:color="auto"/>
        <w:right w:val="none" w:sz="0" w:space="0" w:color="auto"/>
      </w:divBdr>
    </w:div>
    <w:div w:id="1948391137">
      <w:bodyDiv w:val="1"/>
      <w:marLeft w:val="0"/>
      <w:marRight w:val="0"/>
      <w:marTop w:val="0"/>
      <w:marBottom w:val="0"/>
      <w:divBdr>
        <w:top w:val="none" w:sz="0" w:space="0" w:color="auto"/>
        <w:left w:val="none" w:sz="0" w:space="0" w:color="auto"/>
        <w:bottom w:val="none" w:sz="0" w:space="0" w:color="auto"/>
        <w:right w:val="none" w:sz="0" w:space="0" w:color="auto"/>
      </w:divBdr>
    </w:div>
    <w:div w:id="1949578127">
      <w:bodyDiv w:val="1"/>
      <w:marLeft w:val="0"/>
      <w:marRight w:val="0"/>
      <w:marTop w:val="0"/>
      <w:marBottom w:val="0"/>
      <w:divBdr>
        <w:top w:val="none" w:sz="0" w:space="0" w:color="auto"/>
        <w:left w:val="none" w:sz="0" w:space="0" w:color="auto"/>
        <w:bottom w:val="none" w:sz="0" w:space="0" w:color="auto"/>
        <w:right w:val="none" w:sz="0" w:space="0" w:color="auto"/>
      </w:divBdr>
    </w:div>
    <w:div w:id="1949854048">
      <w:bodyDiv w:val="1"/>
      <w:marLeft w:val="0"/>
      <w:marRight w:val="0"/>
      <w:marTop w:val="0"/>
      <w:marBottom w:val="0"/>
      <w:divBdr>
        <w:top w:val="none" w:sz="0" w:space="0" w:color="auto"/>
        <w:left w:val="none" w:sz="0" w:space="0" w:color="auto"/>
        <w:bottom w:val="none" w:sz="0" w:space="0" w:color="auto"/>
        <w:right w:val="none" w:sz="0" w:space="0" w:color="auto"/>
      </w:divBdr>
    </w:div>
    <w:div w:id="1949963534">
      <w:bodyDiv w:val="1"/>
      <w:marLeft w:val="0"/>
      <w:marRight w:val="0"/>
      <w:marTop w:val="0"/>
      <w:marBottom w:val="0"/>
      <w:divBdr>
        <w:top w:val="none" w:sz="0" w:space="0" w:color="auto"/>
        <w:left w:val="none" w:sz="0" w:space="0" w:color="auto"/>
        <w:bottom w:val="none" w:sz="0" w:space="0" w:color="auto"/>
        <w:right w:val="none" w:sz="0" w:space="0" w:color="auto"/>
      </w:divBdr>
    </w:div>
    <w:div w:id="1950046892">
      <w:bodyDiv w:val="1"/>
      <w:marLeft w:val="0"/>
      <w:marRight w:val="0"/>
      <w:marTop w:val="0"/>
      <w:marBottom w:val="0"/>
      <w:divBdr>
        <w:top w:val="none" w:sz="0" w:space="0" w:color="auto"/>
        <w:left w:val="none" w:sz="0" w:space="0" w:color="auto"/>
        <w:bottom w:val="none" w:sz="0" w:space="0" w:color="auto"/>
        <w:right w:val="none" w:sz="0" w:space="0" w:color="auto"/>
      </w:divBdr>
    </w:div>
    <w:div w:id="1950315707">
      <w:bodyDiv w:val="1"/>
      <w:marLeft w:val="0"/>
      <w:marRight w:val="0"/>
      <w:marTop w:val="0"/>
      <w:marBottom w:val="0"/>
      <w:divBdr>
        <w:top w:val="none" w:sz="0" w:space="0" w:color="auto"/>
        <w:left w:val="none" w:sz="0" w:space="0" w:color="auto"/>
        <w:bottom w:val="none" w:sz="0" w:space="0" w:color="auto"/>
        <w:right w:val="none" w:sz="0" w:space="0" w:color="auto"/>
      </w:divBdr>
    </w:div>
    <w:div w:id="1951663096">
      <w:bodyDiv w:val="1"/>
      <w:marLeft w:val="0"/>
      <w:marRight w:val="0"/>
      <w:marTop w:val="0"/>
      <w:marBottom w:val="0"/>
      <w:divBdr>
        <w:top w:val="none" w:sz="0" w:space="0" w:color="auto"/>
        <w:left w:val="none" w:sz="0" w:space="0" w:color="auto"/>
        <w:bottom w:val="none" w:sz="0" w:space="0" w:color="auto"/>
        <w:right w:val="none" w:sz="0" w:space="0" w:color="auto"/>
      </w:divBdr>
    </w:div>
    <w:div w:id="1954247043">
      <w:bodyDiv w:val="1"/>
      <w:marLeft w:val="0"/>
      <w:marRight w:val="0"/>
      <w:marTop w:val="0"/>
      <w:marBottom w:val="0"/>
      <w:divBdr>
        <w:top w:val="none" w:sz="0" w:space="0" w:color="auto"/>
        <w:left w:val="none" w:sz="0" w:space="0" w:color="auto"/>
        <w:bottom w:val="none" w:sz="0" w:space="0" w:color="auto"/>
        <w:right w:val="none" w:sz="0" w:space="0" w:color="auto"/>
      </w:divBdr>
    </w:div>
    <w:div w:id="1954507839">
      <w:bodyDiv w:val="1"/>
      <w:marLeft w:val="0"/>
      <w:marRight w:val="0"/>
      <w:marTop w:val="0"/>
      <w:marBottom w:val="0"/>
      <w:divBdr>
        <w:top w:val="none" w:sz="0" w:space="0" w:color="auto"/>
        <w:left w:val="none" w:sz="0" w:space="0" w:color="auto"/>
        <w:bottom w:val="none" w:sz="0" w:space="0" w:color="auto"/>
        <w:right w:val="none" w:sz="0" w:space="0" w:color="auto"/>
      </w:divBdr>
    </w:div>
    <w:div w:id="1955092630">
      <w:bodyDiv w:val="1"/>
      <w:marLeft w:val="0"/>
      <w:marRight w:val="0"/>
      <w:marTop w:val="0"/>
      <w:marBottom w:val="0"/>
      <w:divBdr>
        <w:top w:val="none" w:sz="0" w:space="0" w:color="auto"/>
        <w:left w:val="none" w:sz="0" w:space="0" w:color="auto"/>
        <w:bottom w:val="none" w:sz="0" w:space="0" w:color="auto"/>
        <w:right w:val="none" w:sz="0" w:space="0" w:color="auto"/>
      </w:divBdr>
    </w:div>
    <w:div w:id="1955558703">
      <w:bodyDiv w:val="1"/>
      <w:marLeft w:val="0"/>
      <w:marRight w:val="0"/>
      <w:marTop w:val="0"/>
      <w:marBottom w:val="0"/>
      <w:divBdr>
        <w:top w:val="none" w:sz="0" w:space="0" w:color="auto"/>
        <w:left w:val="none" w:sz="0" w:space="0" w:color="auto"/>
        <w:bottom w:val="none" w:sz="0" w:space="0" w:color="auto"/>
        <w:right w:val="none" w:sz="0" w:space="0" w:color="auto"/>
      </w:divBdr>
    </w:div>
    <w:div w:id="1955671265">
      <w:bodyDiv w:val="1"/>
      <w:marLeft w:val="0"/>
      <w:marRight w:val="0"/>
      <w:marTop w:val="0"/>
      <w:marBottom w:val="0"/>
      <w:divBdr>
        <w:top w:val="none" w:sz="0" w:space="0" w:color="auto"/>
        <w:left w:val="none" w:sz="0" w:space="0" w:color="auto"/>
        <w:bottom w:val="none" w:sz="0" w:space="0" w:color="auto"/>
        <w:right w:val="none" w:sz="0" w:space="0" w:color="auto"/>
      </w:divBdr>
    </w:div>
    <w:div w:id="1957105062">
      <w:bodyDiv w:val="1"/>
      <w:marLeft w:val="0"/>
      <w:marRight w:val="0"/>
      <w:marTop w:val="0"/>
      <w:marBottom w:val="0"/>
      <w:divBdr>
        <w:top w:val="none" w:sz="0" w:space="0" w:color="auto"/>
        <w:left w:val="none" w:sz="0" w:space="0" w:color="auto"/>
        <w:bottom w:val="none" w:sz="0" w:space="0" w:color="auto"/>
        <w:right w:val="none" w:sz="0" w:space="0" w:color="auto"/>
      </w:divBdr>
    </w:div>
    <w:div w:id="1957323693">
      <w:bodyDiv w:val="1"/>
      <w:marLeft w:val="0"/>
      <w:marRight w:val="0"/>
      <w:marTop w:val="0"/>
      <w:marBottom w:val="0"/>
      <w:divBdr>
        <w:top w:val="none" w:sz="0" w:space="0" w:color="auto"/>
        <w:left w:val="none" w:sz="0" w:space="0" w:color="auto"/>
        <w:bottom w:val="none" w:sz="0" w:space="0" w:color="auto"/>
        <w:right w:val="none" w:sz="0" w:space="0" w:color="auto"/>
      </w:divBdr>
    </w:div>
    <w:div w:id="1958560499">
      <w:bodyDiv w:val="1"/>
      <w:marLeft w:val="0"/>
      <w:marRight w:val="0"/>
      <w:marTop w:val="0"/>
      <w:marBottom w:val="0"/>
      <w:divBdr>
        <w:top w:val="none" w:sz="0" w:space="0" w:color="auto"/>
        <w:left w:val="none" w:sz="0" w:space="0" w:color="auto"/>
        <w:bottom w:val="none" w:sz="0" w:space="0" w:color="auto"/>
        <w:right w:val="none" w:sz="0" w:space="0" w:color="auto"/>
      </w:divBdr>
    </w:div>
    <w:div w:id="1959337611">
      <w:bodyDiv w:val="1"/>
      <w:marLeft w:val="0"/>
      <w:marRight w:val="0"/>
      <w:marTop w:val="0"/>
      <w:marBottom w:val="0"/>
      <w:divBdr>
        <w:top w:val="none" w:sz="0" w:space="0" w:color="auto"/>
        <w:left w:val="none" w:sz="0" w:space="0" w:color="auto"/>
        <w:bottom w:val="none" w:sz="0" w:space="0" w:color="auto"/>
        <w:right w:val="none" w:sz="0" w:space="0" w:color="auto"/>
      </w:divBdr>
    </w:div>
    <w:div w:id="1961496102">
      <w:bodyDiv w:val="1"/>
      <w:marLeft w:val="0"/>
      <w:marRight w:val="0"/>
      <w:marTop w:val="0"/>
      <w:marBottom w:val="0"/>
      <w:divBdr>
        <w:top w:val="none" w:sz="0" w:space="0" w:color="auto"/>
        <w:left w:val="none" w:sz="0" w:space="0" w:color="auto"/>
        <w:bottom w:val="none" w:sz="0" w:space="0" w:color="auto"/>
        <w:right w:val="none" w:sz="0" w:space="0" w:color="auto"/>
      </w:divBdr>
    </w:div>
    <w:div w:id="1963337765">
      <w:bodyDiv w:val="1"/>
      <w:marLeft w:val="0"/>
      <w:marRight w:val="0"/>
      <w:marTop w:val="0"/>
      <w:marBottom w:val="0"/>
      <w:divBdr>
        <w:top w:val="none" w:sz="0" w:space="0" w:color="auto"/>
        <w:left w:val="none" w:sz="0" w:space="0" w:color="auto"/>
        <w:bottom w:val="none" w:sz="0" w:space="0" w:color="auto"/>
        <w:right w:val="none" w:sz="0" w:space="0" w:color="auto"/>
      </w:divBdr>
    </w:div>
    <w:div w:id="1964653875">
      <w:bodyDiv w:val="1"/>
      <w:marLeft w:val="0"/>
      <w:marRight w:val="0"/>
      <w:marTop w:val="0"/>
      <w:marBottom w:val="0"/>
      <w:divBdr>
        <w:top w:val="none" w:sz="0" w:space="0" w:color="auto"/>
        <w:left w:val="none" w:sz="0" w:space="0" w:color="auto"/>
        <w:bottom w:val="none" w:sz="0" w:space="0" w:color="auto"/>
        <w:right w:val="none" w:sz="0" w:space="0" w:color="auto"/>
      </w:divBdr>
    </w:div>
    <w:div w:id="1965109692">
      <w:bodyDiv w:val="1"/>
      <w:marLeft w:val="0"/>
      <w:marRight w:val="0"/>
      <w:marTop w:val="0"/>
      <w:marBottom w:val="0"/>
      <w:divBdr>
        <w:top w:val="none" w:sz="0" w:space="0" w:color="auto"/>
        <w:left w:val="none" w:sz="0" w:space="0" w:color="auto"/>
        <w:bottom w:val="none" w:sz="0" w:space="0" w:color="auto"/>
        <w:right w:val="none" w:sz="0" w:space="0" w:color="auto"/>
      </w:divBdr>
    </w:div>
    <w:div w:id="1965771498">
      <w:bodyDiv w:val="1"/>
      <w:marLeft w:val="0"/>
      <w:marRight w:val="0"/>
      <w:marTop w:val="0"/>
      <w:marBottom w:val="0"/>
      <w:divBdr>
        <w:top w:val="none" w:sz="0" w:space="0" w:color="auto"/>
        <w:left w:val="none" w:sz="0" w:space="0" w:color="auto"/>
        <w:bottom w:val="none" w:sz="0" w:space="0" w:color="auto"/>
        <w:right w:val="none" w:sz="0" w:space="0" w:color="auto"/>
      </w:divBdr>
    </w:div>
    <w:div w:id="1965849177">
      <w:bodyDiv w:val="1"/>
      <w:marLeft w:val="0"/>
      <w:marRight w:val="0"/>
      <w:marTop w:val="0"/>
      <w:marBottom w:val="0"/>
      <w:divBdr>
        <w:top w:val="none" w:sz="0" w:space="0" w:color="auto"/>
        <w:left w:val="none" w:sz="0" w:space="0" w:color="auto"/>
        <w:bottom w:val="none" w:sz="0" w:space="0" w:color="auto"/>
        <w:right w:val="none" w:sz="0" w:space="0" w:color="auto"/>
      </w:divBdr>
    </w:div>
    <w:div w:id="1966303989">
      <w:bodyDiv w:val="1"/>
      <w:marLeft w:val="0"/>
      <w:marRight w:val="0"/>
      <w:marTop w:val="0"/>
      <w:marBottom w:val="0"/>
      <w:divBdr>
        <w:top w:val="none" w:sz="0" w:space="0" w:color="auto"/>
        <w:left w:val="none" w:sz="0" w:space="0" w:color="auto"/>
        <w:bottom w:val="none" w:sz="0" w:space="0" w:color="auto"/>
        <w:right w:val="none" w:sz="0" w:space="0" w:color="auto"/>
      </w:divBdr>
    </w:div>
    <w:div w:id="1966621671">
      <w:bodyDiv w:val="1"/>
      <w:marLeft w:val="0"/>
      <w:marRight w:val="0"/>
      <w:marTop w:val="0"/>
      <w:marBottom w:val="0"/>
      <w:divBdr>
        <w:top w:val="none" w:sz="0" w:space="0" w:color="auto"/>
        <w:left w:val="none" w:sz="0" w:space="0" w:color="auto"/>
        <w:bottom w:val="none" w:sz="0" w:space="0" w:color="auto"/>
        <w:right w:val="none" w:sz="0" w:space="0" w:color="auto"/>
      </w:divBdr>
    </w:div>
    <w:div w:id="1966960615">
      <w:bodyDiv w:val="1"/>
      <w:marLeft w:val="0"/>
      <w:marRight w:val="0"/>
      <w:marTop w:val="0"/>
      <w:marBottom w:val="0"/>
      <w:divBdr>
        <w:top w:val="none" w:sz="0" w:space="0" w:color="auto"/>
        <w:left w:val="none" w:sz="0" w:space="0" w:color="auto"/>
        <w:bottom w:val="none" w:sz="0" w:space="0" w:color="auto"/>
        <w:right w:val="none" w:sz="0" w:space="0" w:color="auto"/>
      </w:divBdr>
    </w:div>
    <w:div w:id="1967278005">
      <w:bodyDiv w:val="1"/>
      <w:marLeft w:val="0"/>
      <w:marRight w:val="0"/>
      <w:marTop w:val="0"/>
      <w:marBottom w:val="0"/>
      <w:divBdr>
        <w:top w:val="none" w:sz="0" w:space="0" w:color="auto"/>
        <w:left w:val="none" w:sz="0" w:space="0" w:color="auto"/>
        <w:bottom w:val="none" w:sz="0" w:space="0" w:color="auto"/>
        <w:right w:val="none" w:sz="0" w:space="0" w:color="auto"/>
      </w:divBdr>
    </w:div>
    <w:div w:id="1968855168">
      <w:bodyDiv w:val="1"/>
      <w:marLeft w:val="0"/>
      <w:marRight w:val="0"/>
      <w:marTop w:val="0"/>
      <w:marBottom w:val="0"/>
      <w:divBdr>
        <w:top w:val="none" w:sz="0" w:space="0" w:color="auto"/>
        <w:left w:val="none" w:sz="0" w:space="0" w:color="auto"/>
        <w:bottom w:val="none" w:sz="0" w:space="0" w:color="auto"/>
        <w:right w:val="none" w:sz="0" w:space="0" w:color="auto"/>
      </w:divBdr>
    </w:div>
    <w:div w:id="1968927455">
      <w:bodyDiv w:val="1"/>
      <w:marLeft w:val="0"/>
      <w:marRight w:val="0"/>
      <w:marTop w:val="0"/>
      <w:marBottom w:val="0"/>
      <w:divBdr>
        <w:top w:val="none" w:sz="0" w:space="0" w:color="auto"/>
        <w:left w:val="none" w:sz="0" w:space="0" w:color="auto"/>
        <w:bottom w:val="none" w:sz="0" w:space="0" w:color="auto"/>
        <w:right w:val="none" w:sz="0" w:space="0" w:color="auto"/>
      </w:divBdr>
    </w:div>
    <w:div w:id="1969554104">
      <w:bodyDiv w:val="1"/>
      <w:marLeft w:val="0"/>
      <w:marRight w:val="0"/>
      <w:marTop w:val="0"/>
      <w:marBottom w:val="0"/>
      <w:divBdr>
        <w:top w:val="none" w:sz="0" w:space="0" w:color="auto"/>
        <w:left w:val="none" w:sz="0" w:space="0" w:color="auto"/>
        <w:bottom w:val="none" w:sz="0" w:space="0" w:color="auto"/>
        <w:right w:val="none" w:sz="0" w:space="0" w:color="auto"/>
      </w:divBdr>
    </w:div>
    <w:div w:id="1970164415">
      <w:bodyDiv w:val="1"/>
      <w:marLeft w:val="0"/>
      <w:marRight w:val="0"/>
      <w:marTop w:val="0"/>
      <w:marBottom w:val="0"/>
      <w:divBdr>
        <w:top w:val="none" w:sz="0" w:space="0" w:color="auto"/>
        <w:left w:val="none" w:sz="0" w:space="0" w:color="auto"/>
        <w:bottom w:val="none" w:sz="0" w:space="0" w:color="auto"/>
        <w:right w:val="none" w:sz="0" w:space="0" w:color="auto"/>
      </w:divBdr>
    </w:div>
    <w:div w:id="1970551843">
      <w:bodyDiv w:val="1"/>
      <w:marLeft w:val="0"/>
      <w:marRight w:val="0"/>
      <w:marTop w:val="0"/>
      <w:marBottom w:val="0"/>
      <w:divBdr>
        <w:top w:val="none" w:sz="0" w:space="0" w:color="auto"/>
        <w:left w:val="none" w:sz="0" w:space="0" w:color="auto"/>
        <w:bottom w:val="none" w:sz="0" w:space="0" w:color="auto"/>
        <w:right w:val="none" w:sz="0" w:space="0" w:color="auto"/>
      </w:divBdr>
    </w:div>
    <w:div w:id="1972056350">
      <w:bodyDiv w:val="1"/>
      <w:marLeft w:val="0"/>
      <w:marRight w:val="0"/>
      <w:marTop w:val="0"/>
      <w:marBottom w:val="0"/>
      <w:divBdr>
        <w:top w:val="none" w:sz="0" w:space="0" w:color="auto"/>
        <w:left w:val="none" w:sz="0" w:space="0" w:color="auto"/>
        <w:bottom w:val="none" w:sz="0" w:space="0" w:color="auto"/>
        <w:right w:val="none" w:sz="0" w:space="0" w:color="auto"/>
      </w:divBdr>
    </w:div>
    <w:div w:id="1973972590">
      <w:bodyDiv w:val="1"/>
      <w:marLeft w:val="0"/>
      <w:marRight w:val="0"/>
      <w:marTop w:val="0"/>
      <w:marBottom w:val="0"/>
      <w:divBdr>
        <w:top w:val="none" w:sz="0" w:space="0" w:color="auto"/>
        <w:left w:val="none" w:sz="0" w:space="0" w:color="auto"/>
        <w:bottom w:val="none" w:sz="0" w:space="0" w:color="auto"/>
        <w:right w:val="none" w:sz="0" w:space="0" w:color="auto"/>
      </w:divBdr>
    </w:div>
    <w:div w:id="1974670103">
      <w:bodyDiv w:val="1"/>
      <w:marLeft w:val="0"/>
      <w:marRight w:val="0"/>
      <w:marTop w:val="0"/>
      <w:marBottom w:val="0"/>
      <w:divBdr>
        <w:top w:val="none" w:sz="0" w:space="0" w:color="auto"/>
        <w:left w:val="none" w:sz="0" w:space="0" w:color="auto"/>
        <w:bottom w:val="none" w:sz="0" w:space="0" w:color="auto"/>
        <w:right w:val="none" w:sz="0" w:space="0" w:color="auto"/>
      </w:divBdr>
    </w:div>
    <w:div w:id="1975327887">
      <w:bodyDiv w:val="1"/>
      <w:marLeft w:val="0"/>
      <w:marRight w:val="0"/>
      <w:marTop w:val="0"/>
      <w:marBottom w:val="0"/>
      <w:divBdr>
        <w:top w:val="none" w:sz="0" w:space="0" w:color="auto"/>
        <w:left w:val="none" w:sz="0" w:space="0" w:color="auto"/>
        <w:bottom w:val="none" w:sz="0" w:space="0" w:color="auto"/>
        <w:right w:val="none" w:sz="0" w:space="0" w:color="auto"/>
      </w:divBdr>
    </w:div>
    <w:div w:id="1975526519">
      <w:bodyDiv w:val="1"/>
      <w:marLeft w:val="0"/>
      <w:marRight w:val="0"/>
      <w:marTop w:val="0"/>
      <w:marBottom w:val="0"/>
      <w:divBdr>
        <w:top w:val="none" w:sz="0" w:space="0" w:color="auto"/>
        <w:left w:val="none" w:sz="0" w:space="0" w:color="auto"/>
        <w:bottom w:val="none" w:sz="0" w:space="0" w:color="auto"/>
        <w:right w:val="none" w:sz="0" w:space="0" w:color="auto"/>
      </w:divBdr>
    </w:div>
    <w:div w:id="1975870456">
      <w:bodyDiv w:val="1"/>
      <w:marLeft w:val="0"/>
      <w:marRight w:val="0"/>
      <w:marTop w:val="0"/>
      <w:marBottom w:val="0"/>
      <w:divBdr>
        <w:top w:val="none" w:sz="0" w:space="0" w:color="auto"/>
        <w:left w:val="none" w:sz="0" w:space="0" w:color="auto"/>
        <w:bottom w:val="none" w:sz="0" w:space="0" w:color="auto"/>
        <w:right w:val="none" w:sz="0" w:space="0" w:color="auto"/>
      </w:divBdr>
    </w:div>
    <w:div w:id="1976327225">
      <w:bodyDiv w:val="1"/>
      <w:marLeft w:val="0"/>
      <w:marRight w:val="0"/>
      <w:marTop w:val="0"/>
      <w:marBottom w:val="0"/>
      <w:divBdr>
        <w:top w:val="none" w:sz="0" w:space="0" w:color="auto"/>
        <w:left w:val="none" w:sz="0" w:space="0" w:color="auto"/>
        <w:bottom w:val="none" w:sz="0" w:space="0" w:color="auto"/>
        <w:right w:val="none" w:sz="0" w:space="0" w:color="auto"/>
      </w:divBdr>
    </w:div>
    <w:div w:id="1978215206">
      <w:bodyDiv w:val="1"/>
      <w:marLeft w:val="0"/>
      <w:marRight w:val="0"/>
      <w:marTop w:val="0"/>
      <w:marBottom w:val="0"/>
      <w:divBdr>
        <w:top w:val="none" w:sz="0" w:space="0" w:color="auto"/>
        <w:left w:val="none" w:sz="0" w:space="0" w:color="auto"/>
        <w:bottom w:val="none" w:sz="0" w:space="0" w:color="auto"/>
        <w:right w:val="none" w:sz="0" w:space="0" w:color="auto"/>
      </w:divBdr>
    </w:div>
    <w:div w:id="1978603412">
      <w:bodyDiv w:val="1"/>
      <w:marLeft w:val="0"/>
      <w:marRight w:val="0"/>
      <w:marTop w:val="0"/>
      <w:marBottom w:val="0"/>
      <w:divBdr>
        <w:top w:val="none" w:sz="0" w:space="0" w:color="auto"/>
        <w:left w:val="none" w:sz="0" w:space="0" w:color="auto"/>
        <w:bottom w:val="none" w:sz="0" w:space="0" w:color="auto"/>
        <w:right w:val="none" w:sz="0" w:space="0" w:color="auto"/>
      </w:divBdr>
    </w:div>
    <w:div w:id="1979410748">
      <w:bodyDiv w:val="1"/>
      <w:marLeft w:val="0"/>
      <w:marRight w:val="0"/>
      <w:marTop w:val="0"/>
      <w:marBottom w:val="0"/>
      <w:divBdr>
        <w:top w:val="none" w:sz="0" w:space="0" w:color="auto"/>
        <w:left w:val="none" w:sz="0" w:space="0" w:color="auto"/>
        <w:bottom w:val="none" w:sz="0" w:space="0" w:color="auto"/>
        <w:right w:val="none" w:sz="0" w:space="0" w:color="auto"/>
      </w:divBdr>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
    <w:div w:id="1981153851">
      <w:bodyDiv w:val="1"/>
      <w:marLeft w:val="0"/>
      <w:marRight w:val="0"/>
      <w:marTop w:val="0"/>
      <w:marBottom w:val="0"/>
      <w:divBdr>
        <w:top w:val="none" w:sz="0" w:space="0" w:color="auto"/>
        <w:left w:val="none" w:sz="0" w:space="0" w:color="auto"/>
        <w:bottom w:val="none" w:sz="0" w:space="0" w:color="auto"/>
        <w:right w:val="none" w:sz="0" w:space="0" w:color="auto"/>
      </w:divBdr>
    </w:div>
    <w:div w:id="1981374709">
      <w:bodyDiv w:val="1"/>
      <w:marLeft w:val="0"/>
      <w:marRight w:val="0"/>
      <w:marTop w:val="0"/>
      <w:marBottom w:val="0"/>
      <w:divBdr>
        <w:top w:val="none" w:sz="0" w:space="0" w:color="auto"/>
        <w:left w:val="none" w:sz="0" w:space="0" w:color="auto"/>
        <w:bottom w:val="none" w:sz="0" w:space="0" w:color="auto"/>
        <w:right w:val="none" w:sz="0" w:space="0" w:color="auto"/>
      </w:divBdr>
    </w:div>
    <w:div w:id="1981423742">
      <w:bodyDiv w:val="1"/>
      <w:marLeft w:val="0"/>
      <w:marRight w:val="0"/>
      <w:marTop w:val="0"/>
      <w:marBottom w:val="0"/>
      <w:divBdr>
        <w:top w:val="none" w:sz="0" w:space="0" w:color="auto"/>
        <w:left w:val="none" w:sz="0" w:space="0" w:color="auto"/>
        <w:bottom w:val="none" w:sz="0" w:space="0" w:color="auto"/>
        <w:right w:val="none" w:sz="0" w:space="0" w:color="auto"/>
      </w:divBdr>
    </w:div>
    <w:div w:id="1981575422">
      <w:bodyDiv w:val="1"/>
      <w:marLeft w:val="0"/>
      <w:marRight w:val="0"/>
      <w:marTop w:val="0"/>
      <w:marBottom w:val="0"/>
      <w:divBdr>
        <w:top w:val="none" w:sz="0" w:space="0" w:color="auto"/>
        <w:left w:val="none" w:sz="0" w:space="0" w:color="auto"/>
        <w:bottom w:val="none" w:sz="0" w:space="0" w:color="auto"/>
        <w:right w:val="none" w:sz="0" w:space="0" w:color="auto"/>
      </w:divBdr>
    </w:div>
    <w:div w:id="1982224965">
      <w:bodyDiv w:val="1"/>
      <w:marLeft w:val="0"/>
      <w:marRight w:val="0"/>
      <w:marTop w:val="0"/>
      <w:marBottom w:val="0"/>
      <w:divBdr>
        <w:top w:val="none" w:sz="0" w:space="0" w:color="auto"/>
        <w:left w:val="none" w:sz="0" w:space="0" w:color="auto"/>
        <w:bottom w:val="none" w:sz="0" w:space="0" w:color="auto"/>
        <w:right w:val="none" w:sz="0" w:space="0" w:color="auto"/>
      </w:divBdr>
    </w:div>
    <w:div w:id="1982493590">
      <w:bodyDiv w:val="1"/>
      <w:marLeft w:val="0"/>
      <w:marRight w:val="0"/>
      <w:marTop w:val="0"/>
      <w:marBottom w:val="0"/>
      <w:divBdr>
        <w:top w:val="none" w:sz="0" w:space="0" w:color="auto"/>
        <w:left w:val="none" w:sz="0" w:space="0" w:color="auto"/>
        <w:bottom w:val="none" w:sz="0" w:space="0" w:color="auto"/>
        <w:right w:val="none" w:sz="0" w:space="0" w:color="auto"/>
      </w:divBdr>
    </w:div>
    <w:div w:id="1982686790">
      <w:bodyDiv w:val="1"/>
      <w:marLeft w:val="0"/>
      <w:marRight w:val="0"/>
      <w:marTop w:val="0"/>
      <w:marBottom w:val="0"/>
      <w:divBdr>
        <w:top w:val="none" w:sz="0" w:space="0" w:color="auto"/>
        <w:left w:val="none" w:sz="0" w:space="0" w:color="auto"/>
        <w:bottom w:val="none" w:sz="0" w:space="0" w:color="auto"/>
        <w:right w:val="none" w:sz="0" w:space="0" w:color="auto"/>
      </w:divBdr>
    </w:div>
    <w:div w:id="1983390103">
      <w:bodyDiv w:val="1"/>
      <w:marLeft w:val="0"/>
      <w:marRight w:val="0"/>
      <w:marTop w:val="0"/>
      <w:marBottom w:val="0"/>
      <w:divBdr>
        <w:top w:val="none" w:sz="0" w:space="0" w:color="auto"/>
        <w:left w:val="none" w:sz="0" w:space="0" w:color="auto"/>
        <w:bottom w:val="none" w:sz="0" w:space="0" w:color="auto"/>
        <w:right w:val="none" w:sz="0" w:space="0" w:color="auto"/>
      </w:divBdr>
    </w:div>
    <w:div w:id="1987004064">
      <w:bodyDiv w:val="1"/>
      <w:marLeft w:val="0"/>
      <w:marRight w:val="0"/>
      <w:marTop w:val="0"/>
      <w:marBottom w:val="0"/>
      <w:divBdr>
        <w:top w:val="none" w:sz="0" w:space="0" w:color="auto"/>
        <w:left w:val="none" w:sz="0" w:space="0" w:color="auto"/>
        <w:bottom w:val="none" w:sz="0" w:space="0" w:color="auto"/>
        <w:right w:val="none" w:sz="0" w:space="0" w:color="auto"/>
      </w:divBdr>
    </w:div>
    <w:div w:id="1987077569">
      <w:bodyDiv w:val="1"/>
      <w:marLeft w:val="0"/>
      <w:marRight w:val="0"/>
      <w:marTop w:val="0"/>
      <w:marBottom w:val="0"/>
      <w:divBdr>
        <w:top w:val="none" w:sz="0" w:space="0" w:color="auto"/>
        <w:left w:val="none" w:sz="0" w:space="0" w:color="auto"/>
        <w:bottom w:val="none" w:sz="0" w:space="0" w:color="auto"/>
        <w:right w:val="none" w:sz="0" w:space="0" w:color="auto"/>
      </w:divBdr>
    </w:div>
    <w:div w:id="1988123647">
      <w:bodyDiv w:val="1"/>
      <w:marLeft w:val="0"/>
      <w:marRight w:val="0"/>
      <w:marTop w:val="0"/>
      <w:marBottom w:val="0"/>
      <w:divBdr>
        <w:top w:val="none" w:sz="0" w:space="0" w:color="auto"/>
        <w:left w:val="none" w:sz="0" w:space="0" w:color="auto"/>
        <w:bottom w:val="none" w:sz="0" w:space="0" w:color="auto"/>
        <w:right w:val="none" w:sz="0" w:space="0" w:color="auto"/>
      </w:divBdr>
    </w:div>
    <w:div w:id="1988704963">
      <w:bodyDiv w:val="1"/>
      <w:marLeft w:val="0"/>
      <w:marRight w:val="0"/>
      <w:marTop w:val="0"/>
      <w:marBottom w:val="0"/>
      <w:divBdr>
        <w:top w:val="none" w:sz="0" w:space="0" w:color="auto"/>
        <w:left w:val="none" w:sz="0" w:space="0" w:color="auto"/>
        <w:bottom w:val="none" w:sz="0" w:space="0" w:color="auto"/>
        <w:right w:val="none" w:sz="0" w:space="0" w:color="auto"/>
      </w:divBdr>
    </w:div>
    <w:div w:id="1988898011">
      <w:bodyDiv w:val="1"/>
      <w:marLeft w:val="0"/>
      <w:marRight w:val="0"/>
      <w:marTop w:val="0"/>
      <w:marBottom w:val="0"/>
      <w:divBdr>
        <w:top w:val="none" w:sz="0" w:space="0" w:color="auto"/>
        <w:left w:val="none" w:sz="0" w:space="0" w:color="auto"/>
        <w:bottom w:val="none" w:sz="0" w:space="0" w:color="auto"/>
        <w:right w:val="none" w:sz="0" w:space="0" w:color="auto"/>
      </w:divBdr>
    </w:div>
    <w:div w:id="1989093943">
      <w:bodyDiv w:val="1"/>
      <w:marLeft w:val="0"/>
      <w:marRight w:val="0"/>
      <w:marTop w:val="0"/>
      <w:marBottom w:val="0"/>
      <w:divBdr>
        <w:top w:val="none" w:sz="0" w:space="0" w:color="auto"/>
        <w:left w:val="none" w:sz="0" w:space="0" w:color="auto"/>
        <w:bottom w:val="none" w:sz="0" w:space="0" w:color="auto"/>
        <w:right w:val="none" w:sz="0" w:space="0" w:color="auto"/>
      </w:divBdr>
    </w:div>
    <w:div w:id="1989549414">
      <w:bodyDiv w:val="1"/>
      <w:marLeft w:val="0"/>
      <w:marRight w:val="0"/>
      <w:marTop w:val="0"/>
      <w:marBottom w:val="0"/>
      <w:divBdr>
        <w:top w:val="none" w:sz="0" w:space="0" w:color="auto"/>
        <w:left w:val="none" w:sz="0" w:space="0" w:color="auto"/>
        <w:bottom w:val="none" w:sz="0" w:space="0" w:color="auto"/>
        <w:right w:val="none" w:sz="0" w:space="0" w:color="auto"/>
      </w:divBdr>
    </w:div>
    <w:div w:id="1990087284">
      <w:bodyDiv w:val="1"/>
      <w:marLeft w:val="0"/>
      <w:marRight w:val="0"/>
      <w:marTop w:val="0"/>
      <w:marBottom w:val="0"/>
      <w:divBdr>
        <w:top w:val="none" w:sz="0" w:space="0" w:color="auto"/>
        <w:left w:val="none" w:sz="0" w:space="0" w:color="auto"/>
        <w:bottom w:val="none" w:sz="0" w:space="0" w:color="auto"/>
        <w:right w:val="none" w:sz="0" w:space="0" w:color="auto"/>
      </w:divBdr>
    </w:div>
    <w:div w:id="1991707486">
      <w:bodyDiv w:val="1"/>
      <w:marLeft w:val="0"/>
      <w:marRight w:val="0"/>
      <w:marTop w:val="0"/>
      <w:marBottom w:val="0"/>
      <w:divBdr>
        <w:top w:val="none" w:sz="0" w:space="0" w:color="auto"/>
        <w:left w:val="none" w:sz="0" w:space="0" w:color="auto"/>
        <w:bottom w:val="none" w:sz="0" w:space="0" w:color="auto"/>
        <w:right w:val="none" w:sz="0" w:space="0" w:color="auto"/>
      </w:divBdr>
    </w:div>
    <w:div w:id="1992562503">
      <w:bodyDiv w:val="1"/>
      <w:marLeft w:val="0"/>
      <w:marRight w:val="0"/>
      <w:marTop w:val="0"/>
      <w:marBottom w:val="0"/>
      <w:divBdr>
        <w:top w:val="none" w:sz="0" w:space="0" w:color="auto"/>
        <w:left w:val="none" w:sz="0" w:space="0" w:color="auto"/>
        <w:bottom w:val="none" w:sz="0" w:space="0" w:color="auto"/>
        <w:right w:val="none" w:sz="0" w:space="0" w:color="auto"/>
      </w:divBdr>
    </w:div>
    <w:div w:id="1994603001">
      <w:bodyDiv w:val="1"/>
      <w:marLeft w:val="0"/>
      <w:marRight w:val="0"/>
      <w:marTop w:val="0"/>
      <w:marBottom w:val="0"/>
      <w:divBdr>
        <w:top w:val="none" w:sz="0" w:space="0" w:color="auto"/>
        <w:left w:val="none" w:sz="0" w:space="0" w:color="auto"/>
        <w:bottom w:val="none" w:sz="0" w:space="0" w:color="auto"/>
        <w:right w:val="none" w:sz="0" w:space="0" w:color="auto"/>
      </w:divBdr>
    </w:div>
    <w:div w:id="1994797522">
      <w:bodyDiv w:val="1"/>
      <w:marLeft w:val="0"/>
      <w:marRight w:val="0"/>
      <w:marTop w:val="0"/>
      <w:marBottom w:val="0"/>
      <w:divBdr>
        <w:top w:val="none" w:sz="0" w:space="0" w:color="auto"/>
        <w:left w:val="none" w:sz="0" w:space="0" w:color="auto"/>
        <w:bottom w:val="none" w:sz="0" w:space="0" w:color="auto"/>
        <w:right w:val="none" w:sz="0" w:space="0" w:color="auto"/>
      </w:divBdr>
    </w:div>
    <w:div w:id="1997222963">
      <w:bodyDiv w:val="1"/>
      <w:marLeft w:val="0"/>
      <w:marRight w:val="0"/>
      <w:marTop w:val="0"/>
      <w:marBottom w:val="0"/>
      <w:divBdr>
        <w:top w:val="none" w:sz="0" w:space="0" w:color="auto"/>
        <w:left w:val="none" w:sz="0" w:space="0" w:color="auto"/>
        <w:bottom w:val="none" w:sz="0" w:space="0" w:color="auto"/>
        <w:right w:val="none" w:sz="0" w:space="0" w:color="auto"/>
      </w:divBdr>
    </w:div>
    <w:div w:id="1997419769">
      <w:bodyDiv w:val="1"/>
      <w:marLeft w:val="0"/>
      <w:marRight w:val="0"/>
      <w:marTop w:val="0"/>
      <w:marBottom w:val="0"/>
      <w:divBdr>
        <w:top w:val="none" w:sz="0" w:space="0" w:color="auto"/>
        <w:left w:val="none" w:sz="0" w:space="0" w:color="auto"/>
        <w:bottom w:val="none" w:sz="0" w:space="0" w:color="auto"/>
        <w:right w:val="none" w:sz="0" w:space="0" w:color="auto"/>
      </w:divBdr>
    </w:div>
    <w:div w:id="1998800355">
      <w:bodyDiv w:val="1"/>
      <w:marLeft w:val="0"/>
      <w:marRight w:val="0"/>
      <w:marTop w:val="0"/>
      <w:marBottom w:val="0"/>
      <w:divBdr>
        <w:top w:val="none" w:sz="0" w:space="0" w:color="auto"/>
        <w:left w:val="none" w:sz="0" w:space="0" w:color="auto"/>
        <w:bottom w:val="none" w:sz="0" w:space="0" w:color="auto"/>
        <w:right w:val="none" w:sz="0" w:space="0" w:color="auto"/>
      </w:divBdr>
    </w:div>
    <w:div w:id="1999071462">
      <w:bodyDiv w:val="1"/>
      <w:marLeft w:val="0"/>
      <w:marRight w:val="0"/>
      <w:marTop w:val="0"/>
      <w:marBottom w:val="0"/>
      <w:divBdr>
        <w:top w:val="none" w:sz="0" w:space="0" w:color="auto"/>
        <w:left w:val="none" w:sz="0" w:space="0" w:color="auto"/>
        <w:bottom w:val="none" w:sz="0" w:space="0" w:color="auto"/>
        <w:right w:val="none" w:sz="0" w:space="0" w:color="auto"/>
      </w:divBdr>
    </w:div>
    <w:div w:id="1999992100">
      <w:bodyDiv w:val="1"/>
      <w:marLeft w:val="0"/>
      <w:marRight w:val="0"/>
      <w:marTop w:val="0"/>
      <w:marBottom w:val="0"/>
      <w:divBdr>
        <w:top w:val="none" w:sz="0" w:space="0" w:color="auto"/>
        <w:left w:val="none" w:sz="0" w:space="0" w:color="auto"/>
        <w:bottom w:val="none" w:sz="0" w:space="0" w:color="auto"/>
        <w:right w:val="none" w:sz="0" w:space="0" w:color="auto"/>
      </w:divBdr>
    </w:div>
    <w:div w:id="2000383245">
      <w:bodyDiv w:val="1"/>
      <w:marLeft w:val="0"/>
      <w:marRight w:val="0"/>
      <w:marTop w:val="0"/>
      <w:marBottom w:val="0"/>
      <w:divBdr>
        <w:top w:val="none" w:sz="0" w:space="0" w:color="auto"/>
        <w:left w:val="none" w:sz="0" w:space="0" w:color="auto"/>
        <w:bottom w:val="none" w:sz="0" w:space="0" w:color="auto"/>
        <w:right w:val="none" w:sz="0" w:space="0" w:color="auto"/>
      </w:divBdr>
    </w:div>
    <w:div w:id="2002349795">
      <w:bodyDiv w:val="1"/>
      <w:marLeft w:val="0"/>
      <w:marRight w:val="0"/>
      <w:marTop w:val="0"/>
      <w:marBottom w:val="0"/>
      <w:divBdr>
        <w:top w:val="none" w:sz="0" w:space="0" w:color="auto"/>
        <w:left w:val="none" w:sz="0" w:space="0" w:color="auto"/>
        <w:bottom w:val="none" w:sz="0" w:space="0" w:color="auto"/>
        <w:right w:val="none" w:sz="0" w:space="0" w:color="auto"/>
      </w:divBdr>
    </w:div>
    <w:div w:id="2004505395">
      <w:bodyDiv w:val="1"/>
      <w:marLeft w:val="0"/>
      <w:marRight w:val="0"/>
      <w:marTop w:val="0"/>
      <w:marBottom w:val="0"/>
      <w:divBdr>
        <w:top w:val="none" w:sz="0" w:space="0" w:color="auto"/>
        <w:left w:val="none" w:sz="0" w:space="0" w:color="auto"/>
        <w:bottom w:val="none" w:sz="0" w:space="0" w:color="auto"/>
        <w:right w:val="none" w:sz="0" w:space="0" w:color="auto"/>
      </w:divBdr>
    </w:div>
    <w:div w:id="2005083700">
      <w:bodyDiv w:val="1"/>
      <w:marLeft w:val="0"/>
      <w:marRight w:val="0"/>
      <w:marTop w:val="0"/>
      <w:marBottom w:val="0"/>
      <w:divBdr>
        <w:top w:val="none" w:sz="0" w:space="0" w:color="auto"/>
        <w:left w:val="none" w:sz="0" w:space="0" w:color="auto"/>
        <w:bottom w:val="none" w:sz="0" w:space="0" w:color="auto"/>
        <w:right w:val="none" w:sz="0" w:space="0" w:color="auto"/>
      </w:divBdr>
    </w:div>
    <w:div w:id="2005626071">
      <w:bodyDiv w:val="1"/>
      <w:marLeft w:val="0"/>
      <w:marRight w:val="0"/>
      <w:marTop w:val="0"/>
      <w:marBottom w:val="0"/>
      <w:divBdr>
        <w:top w:val="none" w:sz="0" w:space="0" w:color="auto"/>
        <w:left w:val="none" w:sz="0" w:space="0" w:color="auto"/>
        <w:bottom w:val="none" w:sz="0" w:space="0" w:color="auto"/>
        <w:right w:val="none" w:sz="0" w:space="0" w:color="auto"/>
      </w:divBdr>
    </w:div>
    <w:div w:id="2005821138">
      <w:bodyDiv w:val="1"/>
      <w:marLeft w:val="0"/>
      <w:marRight w:val="0"/>
      <w:marTop w:val="0"/>
      <w:marBottom w:val="0"/>
      <w:divBdr>
        <w:top w:val="none" w:sz="0" w:space="0" w:color="auto"/>
        <w:left w:val="none" w:sz="0" w:space="0" w:color="auto"/>
        <w:bottom w:val="none" w:sz="0" w:space="0" w:color="auto"/>
        <w:right w:val="none" w:sz="0" w:space="0" w:color="auto"/>
      </w:divBdr>
    </w:div>
    <w:div w:id="2007856765">
      <w:bodyDiv w:val="1"/>
      <w:marLeft w:val="0"/>
      <w:marRight w:val="0"/>
      <w:marTop w:val="0"/>
      <w:marBottom w:val="0"/>
      <w:divBdr>
        <w:top w:val="none" w:sz="0" w:space="0" w:color="auto"/>
        <w:left w:val="none" w:sz="0" w:space="0" w:color="auto"/>
        <w:bottom w:val="none" w:sz="0" w:space="0" w:color="auto"/>
        <w:right w:val="none" w:sz="0" w:space="0" w:color="auto"/>
      </w:divBdr>
    </w:div>
    <w:div w:id="2007901012">
      <w:bodyDiv w:val="1"/>
      <w:marLeft w:val="0"/>
      <w:marRight w:val="0"/>
      <w:marTop w:val="0"/>
      <w:marBottom w:val="0"/>
      <w:divBdr>
        <w:top w:val="none" w:sz="0" w:space="0" w:color="auto"/>
        <w:left w:val="none" w:sz="0" w:space="0" w:color="auto"/>
        <w:bottom w:val="none" w:sz="0" w:space="0" w:color="auto"/>
        <w:right w:val="none" w:sz="0" w:space="0" w:color="auto"/>
      </w:divBdr>
    </w:div>
    <w:div w:id="2009282082">
      <w:bodyDiv w:val="1"/>
      <w:marLeft w:val="0"/>
      <w:marRight w:val="0"/>
      <w:marTop w:val="0"/>
      <w:marBottom w:val="0"/>
      <w:divBdr>
        <w:top w:val="none" w:sz="0" w:space="0" w:color="auto"/>
        <w:left w:val="none" w:sz="0" w:space="0" w:color="auto"/>
        <w:bottom w:val="none" w:sz="0" w:space="0" w:color="auto"/>
        <w:right w:val="none" w:sz="0" w:space="0" w:color="auto"/>
      </w:divBdr>
    </w:div>
    <w:div w:id="2011178466">
      <w:bodyDiv w:val="1"/>
      <w:marLeft w:val="0"/>
      <w:marRight w:val="0"/>
      <w:marTop w:val="0"/>
      <w:marBottom w:val="0"/>
      <w:divBdr>
        <w:top w:val="none" w:sz="0" w:space="0" w:color="auto"/>
        <w:left w:val="none" w:sz="0" w:space="0" w:color="auto"/>
        <w:bottom w:val="none" w:sz="0" w:space="0" w:color="auto"/>
        <w:right w:val="none" w:sz="0" w:space="0" w:color="auto"/>
      </w:divBdr>
    </w:div>
    <w:div w:id="2011902749">
      <w:bodyDiv w:val="1"/>
      <w:marLeft w:val="0"/>
      <w:marRight w:val="0"/>
      <w:marTop w:val="0"/>
      <w:marBottom w:val="0"/>
      <w:divBdr>
        <w:top w:val="none" w:sz="0" w:space="0" w:color="auto"/>
        <w:left w:val="none" w:sz="0" w:space="0" w:color="auto"/>
        <w:bottom w:val="none" w:sz="0" w:space="0" w:color="auto"/>
        <w:right w:val="none" w:sz="0" w:space="0" w:color="auto"/>
      </w:divBdr>
    </w:div>
    <w:div w:id="2012414566">
      <w:bodyDiv w:val="1"/>
      <w:marLeft w:val="0"/>
      <w:marRight w:val="0"/>
      <w:marTop w:val="0"/>
      <w:marBottom w:val="0"/>
      <w:divBdr>
        <w:top w:val="none" w:sz="0" w:space="0" w:color="auto"/>
        <w:left w:val="none" w:sz="0" w:space="0" w:color="auto"/>
        <w:bottom w:val="none" w:sz="0" w:space="0" w:color="auto"/>
        <w:right w:val="none" w:sz="0" w:space="0" w:color="auto"/>
      </w:divBdr>
    </w:div>
    <w:div w:id="2012751822">
      <w:bodyDiv w:val="1"/>
      <w:marLeft w:val="0"/>
      <w:marRight w:val="0"/>
      <w:marTop w:val="0"/>
      <w:marBottom w:val="0"/>
      <w:divBdr>
        <w:top w:val="none" w:sz="0" w:space="0" w:color="auto"/>
        <w:left w:val="none" w:sz="0" w:space="0" w:color="auto"/>
        <w:bottom w:val="none" w:sz="0" w:space="0" w:color="auto"/>
        <w:right w:val="none" w:sz="0" w:space="0" w:color="auto"/>
      </w:divBdr>
    </w:div>
    <w:div w:id="2013944282">
      <w:bodyDiv w:val="1"/>
      <w:marLeft w:val="0"/>
      <w:marRight w:val="0"/>
      <w:marTop w:val="0"/>
      <w:marBottom w:val="0"/>
      <w:divBdr>
        <w:top w:val="none" w:sz="0" w:space="0" w:color="auto"/>
        <w:left w:val="none" w:sz="0" w:space="0" w:color="auto"/>
        <w:bottom w:val="none" w:sz="0" w:space="0" w:color="auto"/>
        <w:right w:val="none" w:sz="0" w:space="0" w:color="auto"/>
      </w:divBdr>
    </w:div>
    <w:div w:id="2017152169">
      <w:bodyDiv w:val="1"/>
      <w:marLeft w:val="0"/>
      <w:marRight w:val="0"/>
      <w:marTop w:val="0"/>
      <w:marBottom w:val="0"/>
      <w:divBdr>
        <w:top w:val="none" w:sz="0" w:space="0" w:color="auto"/>
        <w:left w:val="none" w:sz="0" w:space="0" w:color="auto"/>
        <w:bottom w:val="none" w:sz="0" w:space="0" w:color="auto"/>
        <w:right w:val="none" w:sz="0" w:space="0" w:color="auto"/>
      </w:divBdr>
    </w:div>
    <w:div w:id="2017417867">
      <w:bodyDiv w:val="1"/>
      <w:marLeft w:val="0"/>
      <w:marRight w:val="0"/>
      <w:marTop w:val="0"/>
      <w:marBottom w:val="0"/>
      <w:divBdr>
        <w:top w:val="none" w:sz="0" w:space="0" w:color="auto"/>
        <w:left w:val="none" w:sz="0" w:space="0" w:color="auto"/>
        <w:bottom w:val="none" w:sz="0" w:space="0" w:color="auto"/>
        <w:right w:val="none" w:sz="0" w:space="0" w:color="auto"/>
      </w:divBdr>
    </w:div>
    <w:div w:id="2017614507">
      <w:bodyDiv w:val="1"/>
      <w:marLeft w:val="0"/>
      <w:marRight w:val="0"/>
      <w:marTop w:val="0"/>
      <w:marBottom w:val="0"/>
      <w:divBdr>
        <w:top w:val="none" w:sz="0" w:space="0" w:color="auto"/>
        <w:left w:val="none" w:sz="0" w:space="0" w:color="auto"/>
        <w:bottom w:val="none" w:sz="0" w:space="0" w:color="auto"/>
        <w:right w:val="none" w:sz="0" w:space="0" w:color="auto"/>
      </w:divBdr>
    </w:div>
    <w:div w:id="2017924671">
      <w:bodyDiv w:val="1"/>
      <w:marLeft w:val="0"/>
      <w:marRight w:val="0"/>
      <w:marTop w:val="0"/>
      <w:marBottom w:val="0"/>
      <w:divBdr>
        <w:top w:val="none" w:sz="0" w:space="0" w:color="auto"/>
        <w:left w:val="none" w:sz="0" w:space="0" w:color="auto"/>
        <w:bottom w:val="none" w:sz="0" w:space="0" w:color="auto"/>
        <w:right w:val="none" w:sz="0" w:space="0" w:color="auto"/>
      </w:divBdr>
    </w:div>
    <w:div w:id="2021470146">
      <w:bodyDiv w:val="1"/>
      <w:marLeft w:val="0"/>
      <w:marRight w:val="0"/>
      <w:marTop w:val="0"/>
      <w:marBottom w:val="0"/>
      <w:divBdr>
        <w:top w:val="none" w:sz="0" w:space="0" w:color="auto"/>
        <w:left w:val="none" w:sz="0" w:space="0" w:color="auto"/>
        <w:bottom w:val="none" w:sz="0" w:space="0" w:color="auto"/>
        <w:right w:val="none" w:sz="0" w:space="0" w:color="auto"/>
      </w:divBdr>
    </w:div>
    <w:div w:id="2023124241">
      <w:bodyDiv w:val="1"/>
      <w:marLeft w:val="0"/>
      <w:marRight w:val="0"/>
      <w:marTop w:val="0"/>
      <w:marBottom w:val="0"/>
      <w:divBdr>
        <w:top w:val="none" w:sz="0" w:space="0" w:color="auto"/>
        <w:left w:val="none" w:sz="0" w:space="0" w:color="auto"/>
        <w:bottom w:val="none" w:sz="0" w:space="0" w:color="auto"/>
        <w:right w:val="none" w:sz="0" w:space="0" w:color="auto"/>
      </w:divBdr>
    </w:div>
    <w:div w:id="2025471494">
      <w:bodyDiv w:val="1"/>
      <w:marLeft w:val="0"/>
      <w:marRight w:val="0"/>
      <w:marTop w:val="0"/>
      <w:marBottom w:val="0"/>
      <w:divBdr>
        <w:top w:val="none" w:sz="0" w:space="0" w:color="auto"/>
        <w:left w:val="none" w:sz="0" w:space="0" w:color="auto"/>
        <w:bottom w:val="none" w:sz="0" w:space="0" w:color="auto"/>
        <w:right w:val="none" w:sz="0" w:space="0" w:color="auto"/>
      </w:divBdr>
    </w:div>
    <w:div w:id="2026176687">
      <w:bodyDiv w:val="1"/>
      <w:marLeft w:val="0"/>
      <w:marRight w:val="0"/>
      <w:marTop w:val="0"/>
      <w:marBottom w:val="0"/>
      <w:divBdr>
        <w:top w:val="none" w:sz="0" w:space="0" w:color="auto"/>
        <w:left w:val="none" w:sz="0" w:space="0" w:color="auto"/>
        <w:bottom w:val="none" w:sz="0" w:space="0" w:color="auto"/>
        <w:right w:val="none" w:sz="0" w:space="0" w:color="auto"/>
      </w:divBdr>
    </w:div>
    <w:div w:id="2026864388">
      <w:bodyDiv w:val="1"/>
      <w:marLeft w:val="0"/>
      <w:marRight w:val="0"/>
      <w:marTop w:val="0"/>
      <w:marBottom w:val="0"/>
      <w:divBdr>
        <w:top w:val="none" w:sz="0" w:space="0" w:color="auto"/>
        <w:left w:val="none" w:sz="0" w:space="0" w:color="auto"/>
        <w:bottom w:val="none" w:sz="0" w:space="0" w:color="auto"/>
        <w:right w:val="none" w:sz="0" w:space="0" w:color="auto"/>
      </w:divBdr>
    </w:div>
    <w:div w:id="2027514689">
      <w:bodyDiv w:val="1"/>
      <w:marLeft w:val="0"/>
      <w:marRight w:val="0"/>
      <w:marTop w:val="0"/>
      <w:marBottom w:val="0"/>
      <w:divBdr>
        <w:top w:val="none" w:sz="0" w:space="0" w:color="auto"/>
        <w:left w:val="none" w:sz="0" w:space="0" w:color="auto"/>
        <w:bottom w:val="none" w:sz="0" w:space="0" w:color="auto"/>
        <w:right w:val="none" w:sz="0" w:space="0" w:color="auto"/>
      </w:divBdr>
    </w:div>
    <w:div w:id="2029259624">
      <w:bodyDiv w:val="1"/>
      <w:marLeft w:val="0"/>
      <w:marRight w:val="0"/>
      <w:marTop w:val="0"/>
      <w:marBottom w:val="0"/>
      <w:divBdr>
        <w:top w:val="none" w:sz="0" w:space="0" w:color="auto"/>
        <w:left w:val="none" w:sz="0" w:space="0" w:color="auto"/>
        <w:bottom w:val="none" w:sz="0" w:space="0" w:color="auto"/>
        <w:right w:val="none" w:sz="0" w:space="0" w:color="auto"/>
      </w:divBdr>
    </w:div>
    <w:div w:id="2029287641">
      <w:bodyDiv w:val="1"/>
      <w:marLeft w:val="0"/>
      <w:marRight w:val="0"/>
      <w:marTop w:val="0"/>
      <w:marBottom w:val="0"/>
      <w:divBdr>
        <w:top w:val="none" w:sz="0" w:space="0" w:color="auto"/>
        <w:left w:val="none" w:sz="0" w:space="0" w:color="auto"/>
        <w:bottom w:val="none" w:sz="0" w:space="0" w:color="auto"/>
        <w:right w:val="none" w:sz="0" w:space="0" w:color="auto"/>
      </w:divBdr>
    </w:div>
    <w:div w:id="2029942845">
      <w:bodyDiv w:val="1"/>
      <w:marLeft w:val="0"/>
      <w:marRight w:val="0"/>
      <w:marTop w:val="0"/>
      <w:marBottom w:val="0"/>
      <w:divBdr>
        <w:top w:val="none" w:sz="0" w:space="0" w:color="auto"/>
        <w:left w:val="none" w:sz="0" w:space="0" w:color="auto"/>
        <w:bottom w:val="none" w:sz="0" w:space="0" w:color="auto"/>
        <w:right w:val="none" w:sz="0" w:space="0" w:color="auto"/>
      </w:divBdr>
    </w:div>
    <w:div w:id="2030642957">
      <w:bodyDiv w:val="1"/>
      <w:marLeft w:val="0"/>
      <w:marRight w:val="0"/>
      <w:marTop w:val="0"/>
      <w:marBottom w:val="0"/>
      <w:divBdr>
        <w:top w:val="none" w:sz="0" w:space="0" w:color="auto"/>
        <w:left w:val="none" w:sz="0" w:space="0" w:color="auto"/>
        <w:bottom w:val="none" w:sz="0" w:space="0" w:color="auto"/>
        <w:right w:val="none" w:sz="0" w:space="0" w:color="auto"/>
      </w:divBdr>
    </w:div>
    <w:div w:id="2030912715">
      <w:bodyDiv w:val="1"/>
      <w:marLeft w:val="0"/>
      <w:marRight w:val="0"/>
      <w:marTop w:val="0"/>
      <w:marBottom w:val="0"/>
      <w:divBdr>
        <w:top w:val="none" w:sz="0" w:space="0" w:color="auto"/>
        <w:left w:val="none" w:sz="0" w:space="0" w:color="auto"/>
        <w:bottom w:val="none" w:sz="0" w:space="0" w:color="auto"/>
        <w:right w:val="none" w:sz="0" w:space="0" w:color="auto"/>
      </w:divBdr>
    </w:div>
    <w:div w:id="2031374180">
      <w:bodyDiv w:val="1"/>
      <w:marLeft w:val="0"/>
      <w:marRight w:val="0"/>
      <w:marTop w:val="0"/>
      <w:marBottom w:val="0"/>
      <w:divBdr>
        <w:top w:val="none" w:sz="0" w:space="0" w:color="auto"/>
        <w:left w:val="none" w:sz="0" w:space="0" w:color="auto"/>
        <w:bottom w:val="none" w:sz="0" w:space="0" w:color="auto"/>
        <w:right w:val="none" w:sz="0" w:space="0" w:color="auto"/>
      </w:divBdr>
    </w:div>
    <w:div w:id="2032341966">
      <w:bodyDiv w:val="1"/>
      <w:marLeft w:val="0"/>
      <w:marRight w:val="0"/>
      <w:marTop w:val="0"/>
      <w:marBottom w:val="0"/>
      <w:divBdr>
        <w:top w:val="none" w:sz="0" w:space="0" w:color="auto"/>
        <w:left w:val="none" w:sz="0" w:space="0" w:color="auto"/>
        <w:bottom w:val="none" w:sz="0" w:space="0" w:color="auto"/>
        <w:right w:val="none" w:sz="0" w:space="0" w:color="auto"/>
      </w:divBdr>
    </w:div>
    <w:div w:id="2033846130">
      <w:bodyDiv w:val="1"/>
      <w:marLeft w:val="0"/>
      <w:marRight w:val="0"/>
      <w:marTop w:val="0"/>
      <w:marBottom w:val="0"/>
      <w:divBdr>
        <w:top w:val="none" w:sz="0" w:space="0" w:color="auto"/>
        <w:left w:val="none" w:sz="0" w:space="0" w:color="auto"/>
        <w:bottom w:val="none" w:sz="0" w:space="0" w:color="auto"/>
        <w:right w:val="none" w:sz="0" w:space="0" w:color="auto"/>
      </w:divBdr>
    </w:div>
    <w:div w:id="2033989621">
      <w:bodyDiv w:val="1"/>
      <w:marLeft w:val="0"/>
      <w:marRight w:val="0"/>
      <w:marTop w:val="0"/>
      <w:marBottom w:val="0"/>
      <w:divBdr>
        <w:top w:val="none" w:sz="0" w:space="0" w:color="auto"/>
        <w:left w:val="none" w:sz="0" w:space="0" w:color="auto"/>
        <w:bottom w:val="none" w:sz="0" w:space="0" w:color="auto"/>
        <w:right w:val="none" w:sz="0" w:space="0" w:color="auto"/>
      </w:divBdr>
    </w:div>
    <w:div w:id="2034914239">
      <w:bodyDiv w:val="1"/>
      <w:marLeft w:val="0"/>
      <w:marRight w:val="0"/>
      <w:marTop w:val="0"/>
      <w:marBottom w:val="0"/>
      <w:divBdr>
        <w:top w:val="none" w:sz="0" w:space="0" w:color="auto"/>
        <w:left w:val="none" w:sz="0" w:space="0" w:color="auto"/>
        <w:bottom w:val="none" w:sz="0" w:space="0" w:color="auto"/>
        <w:right w:val="none" w:sz="0" w:space="0" w:color="auto"/>
      </w:divBdr>
    </w:div>
    <w:div w:id="2036077441">
      <w:bodyDiv w:val="1"/>
      <w:marLeft w:val="0"/>
      <w:marRight w:val="0"/>
      <w:marTop w:val="0"/>
      <w:marBottom w:val="0"/>
      <w:divBdr>
        <w:top w:val="none" w:sz="0" w:space="0" w:color="auto"/>
        <w:left w:val="none" w:sz="0" w:space="0" w:color="auto"/>
        <w:bottom w:val="none" w:sz="0" w:space="0" w:color="auto"/>
        <w:right w:val="none" w:sz="0" w:space="0" w:color="auto"/>
      </w:divBdr>
      <w:divsChild>
        <w:div w:id="735779628">
          <w:marLeft w:val="0"/>
          <w:marRight w:val="0"/>
          <w:marTop w:val="0"/>
          <w:marBottom w:val="0"/>
          <w:divBdr>
            <w:top w:val="none" w:sz="0" w:space="0" w:color="auto"/>
            <w:left w:val="none" w:sz="0" w:space="0" w:color="auto"/>
            <w:bottom w:val="none" w:sz="0" w:space="0" w:color="auto"/>
            <w:right w:val="none" w:sz="0" w:space="0" w:color="auto"/>
          </w:divBdr>
          <w:divsChild>
            <w:div w:id="1849253936">
              <w:marLeft w:val="0"/>
              <w:marRight w:val="0"/>
              <w:marTop w:val="0"/>
              <w:marBottom w:val="0"/>
              <w:divBdr>
                <w:top w:val="none" w:sz="0" w:space="0" w:color="auto"/>
                <w:left w:val="none" w:sz="0" w:space="0" w:color="auto"/>
                <w:bottom w:val="none" w:sz="0" w:space="0" w:color="auto"/>
                <w:right w:val="none" w:sz="0" w:space="0" w:color="auto"/>
              </w:divBdr>
              <w:divsChild>
                <w:div w:id="1687755294">
                  <w:marLeft w:val="0"/>
                  <w:marRight w:val="0"/>
                  <w:marTop w:val="0"/>
                  <w:marBottom w:val="0"/>
                  <w:divBdr>
                    <w:top w:val="none" w:sz="0" w:space="0" w:color="auto"/>
                    <w:left w:val="none" w:sz="0" w:space="0" w:color="auto"/>
                    <w:bottom w:val="none" w:sz="0" w:space="0" w:color="auto"/>
                    <w:right w:val="none" w:sz="0" w:space="0" w:color="auto"/>
                  </w:divBdr>
                  <w:divsChild>
                    <w:div w:id="6997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223949">
      <w:bodyDiv w:val="1"/>
      <w:marLeft w:val="0"/>
      <w:marRight w:val="0"/>
      <w:marTop w:val="0"/>
      <w:marBottom w:val="0"/>
      <w:divBdr>
        <w:top w:val="none" w:sz="0" w:space="0" w:color="auto"/>
        <w:left w:val="none" w:sz="0" w:space="0" w:color="auto"/>
        <w:bottom w:val="none" w:sz="0" w:space="0" w:color="auto"/>
        <w:right w:val="none" w:sz="0" w:space="0" w:color="auto"/>
      </w:divBdr>
    </w:div>
    <w:div w:id="2036808907">
      <w:bodyDiv w:val="1"/>
      <w:marLeft w:val="0"/>
      <w:marRight w:val="0"/>
      <w:marTop w:val="0"/>
      <w:marBottom w:val="0"/>
      <w:divBdr>
        <w:top w:val="none" w:sz="0" w:space="0" w:color="auto"/>
        <w:left w:val="none" w:sz="0" w:space="0" w:color="auto"/>
        <w:bottom w:val="none" w:sz="0" w:space="0" w:color="auto"/>
        <w:right w:val="none" w:sz="0" w:space="0" w:color="auto"/>
      </w:divBdr>
    </w:div>
    <w:div w:id="2038699218">
      <w:bodyDiv w:val="1"/>
      <w:marLeft w:val="0"/>
      <w:marRight w:val="0"/>
      <w:marTop w:val="0"/>
      <w:marBottom w:val="0"/>
      <w:divBdr>
        <w:top w:val="none" w:sz="0" w:space="0" w:color="auto"/>
        <w:left w:val="none" w:sz="0" w:space="0" w:color="auto"/>
        <w:bottom w:val="none" w:sz="0" w:space="0" w:color="auto"/>
        <w:right w:val="none" w:sz="0" w:space="0" w:color="auto"/>
      </w:divBdr>
    </w:div>
    <w:div w:id="2039235622">
      <w:bodyDiv w:val="1"/>
      <w:marLeft w:val="0"/>
      <w:marRight w:val="0"/>
      <w:marTop w:val="0"/>
      <w:marBottom w:val="0"/>
      <w:divBdr>
        <w:top w:val="none" w:sz="0" w:space="0" w:color="auto"/>
        <w:left w:val="none" w:sz="0" w:space="0" w:color="auto"/>
        <w:bottom w:val="none" w:sz="0" w:space="0" w:color="auto"/>
        <w:right w:val="none" w:sz="0" w:space="0" w:color="auto"/>
      </w:divBdr>
    </w:div>
    <w:div w:id="2039769583">
      <w:bodyDiv w:val="1"/>
      <w:marLeft w:val="0"/>
      <w:marRight w:val="0"/>
      <w:marTop w:val="0"/>
      <w:marBottom w:val="0"/>
      <w:divBdr>
        <w:top w:val="none" w:sz="0" w:space="0" w:color="auto"/>
        <w:left w:val="none" w:sz="0" w:space="0" w:color="auto"/>
        <w:bottom w:val="none" w:sz="0" w:space="0" w:color="auto"/>
        <w:right w:val="none" w:sz="0" w:space="0" w:color="auto"/>
      </w:divBdr>
    </w:div>
    <w:div w:id="2039816130">
      <w:bodyDiv w:val="1"/>
      <w:marLeft w:val="0"/>
      <w:marRight w:val="0"/>
      <w:marTop w:val="0"/>
      <w:marBottom w:val="0"/>
      <w:divBdr>
        <w:top w:val="none" w:sz="0" w:space="0" w:color="auto"/>
        <w:left w:val="none" w:sz="0" w:space="0" w:color="auto"/>
        <w:bottom w:val="none" w:sz="0" w:space="0" w:color="auto"/>
        <w:right w:val="none" w:sz="0" w:space="0" w:color="auto"/>
      </w:divBdr>
    </w:div>
    <w:div w:id="2041054940">
      <w:bodyDiv w:val="1"/>
      <w:marLeft w:val="0"/>
      <w:marRight w:val="0"/>
      <w:marTop w:val="0"/>
      <w:marBottom w:val="0"/>
      <w:divBdr>
        <w:top w:val="none" w:sz="0" w:space="0" w:color="auto"/>
        <w:left w:val="none" w:sz="0" w:space="0" w:color="auto"/>
        <w:bottom w:val="none" w:sz="0" w:space="0" w:color="auto"/>
        <w:right w:val="none" w:sz="0" w:space="0" w:color="auto"/>
      </w:divBdr>
    </w:div>
    <w:div w:id="2041733982">
      <w:bodyDiv w:val="1"/>
      <w:marLeft w:val="0"/>
      <w:marRight w:val="0"/>
      <w:marTop w:val="0"/>
      <w:marBottom w:val="0"/>
      <w:divBdr>
        <w:top w:val="none" w:sz="0" w:space="0" w:color="auto"/>
        <w:left w:val="none" w:sz="0" w:space="0" w:color="auto"/>
        <w:bottom w:val="none" w:sz="0" w:space="0" w:color="auto"/>
        <w:right w:val="none" w:sz="0" w:space="0" w:color="auto"/>
      </w:divBdr>
    </w:div>
    <w:div w:id="2041782321">
      <w:bodyDiv w:val="1"/>
      <w:marLeft w:val="0"/>
      <w:marRight w:val="0"/>
      <w:marTop w:val="0"/>
      <w:marBottom w:val="0"/>
      <w:divBdr>
        <w:top w:val="none" w:sz="0" w:space="0" w:color="auto"/>
        <w:left w:val="none" w:sz="0" w:space="0" w:color="auto"/>
        <w:bottom w:val="none" w:sz="0" w:space="0" w:color="auto"/>
        <w:right w:val="none" w:sz="0" w:space="0" w:color="auto"/>
      </w:divBdr>
    </w:div>
    <w:div w:id="2041972357">
      <w:bodyDiv w:val="1"/>
      <w:marLeft w:val="0"/>
      <w:marRight w:val="0"/>
      <w:marTop w:val="0"/>
      <w:marBottom w:val="0"/>
      <w:divBdr>
        <w:top w:val="none" w:sz="0" w:space="0" w:color="auto"/>
        <w:left w:val="none" w:sz="0" w:space="0" w:color="auto"/>
        <w:bottom w:val="none" w:sz="0" w:space="0" w:color="auto"/>
        <w:right w:val="none" w:sz="0" w:space="0" w:color="auto"/>
      </w:divBdr>
    </w:div>
    <w:div w:id="2042053181">
      <w:bodyDiv w:val="1"/>
      <w:marLeft w:val="0"/>
      <w:marRight w:val="0"/>
      <w:marTop w:val="0"/>
      <w:marBottom w:val="0"/>
      <w:divBdr>
        <w:top w:val="none" w:sz="0" w:space="0" w:color="auto"/>
        <w:left w:val="none" w:sz="0" w:space="0" w:color="auto"/>
        <w:bottom w:val="none" w:sz="0" w:space="0" w:color="auto"/>
        <w:right w:val="none" w:sz="0" w:space="0" w:color="auto"/>
      </w:divBdr>
    </w:div>
    <w:div w:id="2042321619">
      <w:bodyDiv w:val="1"/>
      <w:marLeft w:val="0"/>
      <w:marRight w:val="0"/>
      <w:marTop w:val="0"/>
      <w:marBottom w:val="0"/>
      <w:divBdr>
        <w:top w:val="none" w:sz="0" w:space="0" w:color="auto"/>
        <w:left w:val="none" w:sz="0" w:space="0" w:color="auto"/>
        <w:bottom w:val="none" w:sz="0" w:space="0" w:color="auto"/>
        <w:right w:val="none" w:sz="0" w:space="0" w:color="auto"/>
      </w:divBdr>
    </w:div>
    <w:div w:id="2042779275">
      <w:bodyDiv w:val="1"/>
      <w:marLeft w:val="0"/>
      <w:marRight w:val="0"/>
      <w:marTop w:val="0"/>
      <w:marBottom w:val="0"/>
      <w:divBdr>
        <w:top w:val="none" w:sz="0" w:space="0" w:color="auto"/>
        <w:left w:val="none" w:sz="0" w:space="0" w:color="auto"/>
        <w:bottom w:val="none" w:sz="0" w:space="0" w:color="auto"/>
        <w:right w:val="none" w:sz="0" w:space="0" w:color="auto"/>
      </w:divBdr>
    </w:div>
    <w:div w:id="2043751303">
      <w:bodyDiv w:val="1"/>
      <w:marLeft w:val="0"/>
      <w:marRight w:val="0"/>
      <w:marTop w:val="0"/>
      <w:marBottom w:val="0"/>
      <w:divBdr>
        <w:top w:val="none" w:sz="0" w:space="0" w:color="auto"/>
        <w:left w:val="none" w:sz="0" w:space="0" w:color="auto"/>
        <w:bottom w:val="none" w:sz="0" w:space="0" w:color="auto"/>
        <w:right w:val="none" w:sz="0" w:space="0" w:color="auto"/>
      </w:divBdr>
    </w:div>
    <w:div w:id="2045061538">
      <w:bodyDiv w:val="1"/>
      <w:marLeft w:val="0"/>
      <w:marRight w:val="0"/>
      <w:marTop w:val="0"/>
      <w:marBottom w:val="0"/>
      <w:divBdr>
        <w:top w:val="none" w:sz="0" w:space="0" w:color="auto"/>
        <w:left w:val="none" w:sz="0" w:space="0" w:color="auto"/>
        <w:bottom w:val="none" w:sz="0" w:space="0" w:color="auto"/>
        <w:right w:val="none" w:sz="0" w:space="0" w:color="auto"/>
      </w:divBdr>
    </w:div>
    <w:div w:id="2046176843">
      <w:bodyDiv w:val="1"/>
      <w:marLeft w:val="0"/>
      <w:marRight w:val="0"/>
      <w:marTop w:val="0"/>
      <w:marBottom w:val="0"/>
      <w:divBdr>
        <w:top w:val="none" w:sz="0" w:space="0" w:color="auto"/>
        <w:left w:val="none" w:sz="0" w:space="0" w:color="auto"/>
        <w:bottom w:val="none" w:sz="0" w:space="0" w:color="auto"/>
        <w:right w:val="none" w:sz="0" w:space="0" w:color="auto"/>
      </w:divBdr>
    </w:div>
    <w:div w:id="2046712605">
      <w:bodyDiv w:val="1"/>
      <w:marLeft w:val="0"/>
      <w:marRight w:val="0"/>
      <w:marTop w:val="0"/>
      <w:marBottom w:val="0"/>
      <w:divBdr>
        <w:top w:val="none" w:sz="0" w:space="0" w:color="auto"/>
        <w:left w:val="none" w:sz="0" w:space="0" w:color="auto"/>
        <w:bottom w:val="none" w:sz="0" w:space="0" w:color="auto"/>
        <w:right w:val="none" w:sz="0" w:space="0" w:color="auto"/>
      </w:divBdr>
    </w:div>
    <w:div w:id="2047215823">
      <w:bodyDiv w:val="1"/>
      <w:marLeft w:val="0"/>
      <w:marRight w:val="0"/>
      <w:marTop w:val="0"/>
      <w:marBottom w:val="0"/>
      <w:divBdr>
        <w:top w:val="none" w:sz="0" w:space="0" w:color="auto"/>
        <w:left w:val="none" w:sz="0" w:space="0" w:color="auto"/>
        <w:bottom w:val="none" w:sz="0" w:space="0" w:color="auto"/>
        <w:right w:val="none" w:sz="0" w:space="0" w:color="auto"/>
      </w:divBdr>
    </w:div>
    <w:div w:id="2049720576">
      <w:bodyDiv w:val="1"/>
      <w:marLeft w:val="0"/>
      <w:marRight w:val="0"/>
      <w:marTop w:val="0"/>
      <w:marBottom w:val="0"/>
      <w:divBdr>
        <w:top w:val="none" w:sz="0" w:space="0" w:color="auto"/>
        <w:left w:val="none" w:sz="0" w:space="0" w:color="auto"/>
        <w:bottom w:val="none" w:sz="0" w:space="0" w:color="auto"/>
        <w:right w:val="none" w:sz="0" w:space="0" w:color="auto"/>
      </w:divBdr>
    </w:div>
    <w:div w:id="2050296748">
      <w:bodyDiv w:val="1"/>
      <w:marLeft w:val="0"/>
      <w:marRight w:val="0"/>
      <w:marTop w:val="0"/>
      <w:marBottom w:val="0"/>
      <w:divBdr>
        <w:top w:val="none" w:sz="0" w:space="0" w:color="auto"/>
        <w:left w:val="none" w:sz="0" w:space="0" w:color="auto"/>
        <w:bottom w:val="none" w:sz="0" w:space="0" w:color="auto"/>
        <w:right w:val="none" w:sz="0" w:space="0" w:color="auto"/>
      </w:divBdr>
    </w:div>
    <w:div w:id="2051344661">
      <w:bodyDiv w:val="1"/>
      <w:marLeft w:val="0"/>
      <w:marRight w:val="0"/>
      <w:marTop w:val="0"/>
      <w:marBottom w:val="0"/>
      <w:divBdr>
        <w:top w:val="none" w:sz="0" w:space="0" w:color="auto"/>
        <w:left w:val="none" w:sz="0" w:space="0" w:color="auto"/>
        <w:bottom w:val="none" w:sz="0" w:space="0" w:color="auto"/>
        <w:right w:val="none" w:sz="0" w:space="0" w:color="auto"/>
      </w:divBdr>
    </w:div>
    <w:div w:id="2053571583">
      <w:bodyDiv w:val="1"/>
      <w:marLeft w:val="0"/>
      <w:marRight w:val="0"/>
      <w:marTop w:val="0"/>
      <w:marBottom w:val="0"/>
      <w:divBdr>
        <w:top w:val="none" w:sz="0" w:space="0" w:color="auto"/>
        <w:left w:val="none" w:sz="0" w:space="0" w:color="auto"/>
        <w:bottom w:val="none" w:sz="0" w:space="0" w:color="auto"/>
        <w:right w:val="none" w:sz="0" w:space="0" w:color="auto"/>
      </w:divBdr>
    </w:div>
    <w:div w:id="2053728997">
      <w:bodyDiv w:val="1"/>
      <w:marLeft w:val="0"/>
      <w:marRight w:val="0"/>
      <w:marTop w:val="0"/>
      <w:marBottom w:val="0"/>
      <w:divBdr>
        <w:top w:val="none" w:sz="0" w:space="0" w:color="auto"/>
        <w:left w:val="none" w:sz="0" w:space="0" w:color="auto"/>
        <w:bottom w:val="none" w:sz="0" w:space="0" w:color="auto"/>
        <w:right w:val="none" w:sz="0" w:space="0" w:color="auto"/>
      </w:divBdr>
    </w:div>
    <w:div w:id="2054766229">
      <w:bodyDiv w:val="1"/>
      <w:marLeft w:val="0"/>
      <w:marRight w:val="0"/>
      <w:marTop w:val="0"/>
      <w:marBottom w:val="0"/>
      <w:divBdr>
        <w:top w:val="none" w:sz="0" w:space="0" w:color="auto"/>
        <w:left w:val="none" w:sz="0" w:space="0" w:color="auto"/>
        <w:bottom w:val="none" w:sz="0" w:space="0" w:color="auto"/>
        <w:right w:val="none" w:sz="0" w:space="0" w:color="auto"/>
      </w:divBdr>
    </w:div>
    <w:div w:id="2057002618">
      <w:bodyDiv w:val="1"/>
      <w:marLeft w:val="0"/>
      <w:marRight w:val="0"/>
      <w:marTop w:val="0"/>
      <w:marBottom w:val="0"/>
      <w:divBdr>
        <w:top w:val="none" w:sz="0" w:space="0" w:color="auto"/>
        <w:left w:val="none" w:sz="0" w:space="0" w:color="auto"/>
        <w:bottom w:val="none" w:sz="0" w:space="0" w:color="auto"/>
        <w:right w:val="none" w:sz="0" w:space="0" w:color="auto"/>
      </w:divBdr>
    </w:div>
    <w:div w:id="2057654308">
      <w:bodyDiv w:val="1"/>
      <w:marLeft w:val="0"/>
      <w:marRight w:val="0"/>
      <w:marTop w:val="0"/>
      <w:marBottom w:val="0"/>
      <w:divBdr>
        <w:top w:val="none" w:sz="0" w:space="0" w:color="auto"/>
        <w:left w:val="none" w:sz="0" w:space="0" w:color="auto"/>
        <w:bottom w:val="none" w:sz="0" w:space="0" w:color="auto"/>
        <w:right w:val="none" w:sz="0" w:space="0" w:color="auto"/>
      </w:divBdr>
    </w:div>
    <w:div w:id="2058770919">
      <w:bodyDiv w:val="1"/>
      <w:marLeft w:val="0"/>
      <w:marRight w:val="0"/>
      <w:marTop w:val="0"/>
      <w:marBottom w:val="0"/>
      <w:divBdr>
        <w:top w:val="none" w:sz="0" w:space="0" w:color="auto"/>
        <w:left w:val="none" w:sz="0" w:space="0" w:color="auto"/>
        <w:bottom w:val="none" w:sz="0" w:space="0" w:color="auto"/>
        <w:right w:val="none" w:sz="0" w:space="0" w:color="auto"/>
      </w:divBdr>
    </w:div>
    <w:div w:id="2059358370">
      <w:bodyDiv w:val="1"/>
      <w:marLeft w:val="0"/>
      <w:marRight w:val="0"/>
      <w:marTop w:val="0"/>
      <w:marBottom w:val="0"/>
      <w:divBdr>
        <w:top w:val="none" w:sz="0" w:space="0" w:color="auto"/>
        <w:left w:val="none" w:sz="0" w:space="0" w:color="auto"/>
        <w:bottom w:val="none" w:sz="0" w:space="0" w:color="auto"/>
        <w:right w:val="none" w:sz="0" w:space="0" w:color="auto"/>
      </w:divBdr>
    </w:div>
    <w:div w:id="2059426696">
      <w:bodyDiv w:val="1"/>
      <w:marLeft w:val="0"/>
      <w:marRight w:val="0"/>
      <w:marTop w:val="0"/>
      <w:marBottom w:val="0"/>
      <w:divBdr>
        <w:top w:val="none" w:sz="0" w:space="0" w:color="auto"/>
        <w:left w:val="none" w:sz="0" w:space="0" w:color="auto"/>
        <w:bottom w:val="none" w:sz="0" w:space="0" w:color="auto"/>
        <w:right w:val="none" w:sz="0" w:space="0" w:color="auto"/>
      </w:divBdr>
    </w:div>
    <w:div w:id="2059863847">
      <w:bodyDiv w:val="1"/>
      <w:marLeft w:val="0"/>
      <w:marRight w:val="0"/>
      <w:marTop w:val="0"/>
      <w:marBottom w:val="0"/>
      <w:divBdr>
        <w:top w:val="none" w:sz="0" w:space="0" w:color="auto"/>
        <w:left w:val="none" w:sz="0" w:space="0" w:color="auto"/>
        <w:bottom w:val="none" w:sz="0" w:space="0" w:color="auto"/>
        <w:right w:val="none" w:sz="0" w:space="0" w:color="auto"/>
      </w:divBdr>
    </w:div>
    <w:div w:id="2060129523">
      <w:bodyDiv w:val="1"/>
      <w:marLeft w:val="0"/>
      <w:marRight w:val="0"/>
      <w:marTop w:val="0"/>
      <w:marBottom w:val="0"/>
      <w:divBdr>
        <w:top w:val="none" w:sz="0" w:space="0" w:color="auto"/>
        <w:left w:val="none" w:sz="0" w:space="0" w:color="auto"/>
        <w:bottom w:val="none" w:sz="0" w:space="0" w:color="auto"/>
        <w:right w:val="none" w:sz="0" w:space="0" w:color="auto"/>
      </w:divBdr>
    </w:div>
    <w:div w:id="2060857217">
      <w:bodyDiv w:val="1"/>
      <w:marLeft w:val="0"/>
      <w:marRight w:val="0"/>
      <w:marTop w:val="0"/>
      <w:marBottom w:val="0"/>
      <w:divBdr>
        <w:top w:val="none" w:sz="0" w:space="0" w:color="auto"/>
        <w:left w:val="none" w:sz="0" w:space="0" w:color="auto"/>
        <w:bottom w:val="none" w:sz="0" w:space="0" w:color="auto"/>
        <w:right w:val="none" w:sz="0" w:space="0" w:color="auto"/>
      </w:divBdr>
    </w:div>
    <w:div w:id="2061047548">
      <w:bodyDiv w:val="1"/>
      <w:marLeft w:val="0"/>
      <w:marRight w:val="0"/>
      <w:marTop w:val="0"/>
      <w:marBottom w:val="0"/>
      <w:divBdr>
        <w:top w:val="none" w:sz="0" w:space="0" w:color="auto"/>
        <w:left w:val="none" w:sz="0" w:space="0" w:color="auto"/>
        <w:bottom w:val="none" w:sz="0" w:space="0" w:color="auto"/>
        <w:right w:val="none" w:sz="0" w:space="0" w:color="auto"/>
      </w:divBdr>
    </w:div>
    <w:div w:id="2063166576">
      <w:bodyDiv w:val="1"/>
      <w:marLeft w:val="0"/>
      <w:marRight w:val="0"/>
      <w:marTop w:val="0"/>
      <w:marBottom w:val="0"/>
      <w:divBdr>
        <w:top w:val="none" w:sz="0" w:space="0" w:color="auto"/>
        <w:left w:val="none" w:sz="0" w:space="0" w:color="auto"/>
        <w:bottom w:val="none" w:sz="0" w:space="0" w:color="auto"/>
        <w:right w:val="none" w:sz="0" w:space="0" w:color="auto"/>
      </w:divBdr>
    </w:div>
    <w:div w:id="2063937436">
      <w:bodyDiv w:val="1"/>
      <w:marLeft w:val="0"/>
      <w:marRight w:val="0"/>
      <w:marTop w:val="0"/>
      <w:marBottom w:val="0"/>
      <w:divBdr>
        <w:top w:val="none" w:sz="0" w:space="0" w:color="auto"/>
        <w:left w:val="none" w:sz="0" w:space="0" w:color="auto"/>
        <w:bottom w:val="none" w:sz="0" w:space="0" w:color="auto"/>
        <w:right w:val="none" w:sz="0" w:space="0" w:color="auto"/>
      </w:divBdr>
    </w:div>
    <w:div w:id="2064715651">
      <w:bodyDiv w:val="1"/>
      <w:marLeft w:val="0"/>
      <w:marRight w:val="0"/>
      <w:marTop w:val="0"/>
      <w:marBottom w:val="0"/>
      <w:divBdr>
        <w:top w:val="none" w:sz="0" w:space="0" w:color="auto"/>
        <w:left w:val="none" w:sz="0" w:space="0" w:color="auto"/>
        <w:bottom w:val="none" w:sz="0" w:space="0" w:color="auto"/>
        <w:right w:val="none" w:sz="0" w:space="0" w:color="auto"/>
      </w:divBdr>
    </w:div>
    <w:div w:id="2065834119">
      <w:bodyDiv w:val="1"/>
      <w:marLeft w:val="0"/>
      <w:marRight w:val="0"/>
      <w:marTop w:val="0"/>
      <w:marBottom w:val="0"/>
      <w:divBdr>
        <w:top w:val="none" w:sz="0" w:space="0" w:color="auto"/>
        <w:left w:val="none" w:sz="0" w:space="0" w:color="auto"/>
        <w:bottom w:val="none" w:sz="0" w:space="0" w:color="auto"/>
        <w:right w:val="none" w:sz="0" w:space="0" w:color="auto"/>
      </w:divBdr>
    </w:div>
    <w:div w:id="2066879208">
      <w:bodyDiv w:val="1"/>
      <w:marLeft w:val="0"/>
      <w:marRight w:val="0"/>
      <w:marTop w:val="0"/>
      <w:marBottom w:val="0"/>
      <w:divBdr>
        <w:top w:val="none" w:sz="0" w:space="0" w:color="auto"/>
        <w:left w:val="none" w:sz="0" w:space="0" w:color="auto"/>
        <w:bottom w:val="none" w:sz="0" w:space="0" w:color="auto"/>
        <w:right w:val="none" w:sz="0" w:space="0" w:color="auto"/>
      </w:divBdr>
    </w:div>
    <w:div w:id="2067877748">
      <w:bodyDiv w:val="1"/>
      <w:marLeft w:val="0"/>
      <w:marRight w:val="0"/>
      <w:marTop w:val="0"/>
      <w:marBottom w:val="0"/>
      <w:divBdr>
        <w:top w:val="none" w:sz="0" w:space="0" w:color="auto"/>
        <w:left w:val="none" w:sz="0" w:space="0" w:color="auto"/>
        <w:bottom w:val="none" w:sz="0" w:space="0" w:color="auto"/>
        <w:right w:val="none" w:sz="0" w:space="0" w:color="auto"/>
      </w:divBdr>
    </w:div>
    <w:div w:id="2068916298">
      <w:bodyDiv w:val="1"/>
      <w:marLeft w:val="0"/>
      <w:marRight w:val="0"/>
      <w:marTop w:val="0"/>
      <w:marBottom w:val="0"/>
      <w:divBdr>
        <w:top w:val="none" w:sz="0" w:space="0" w:color="auto"/>
        <w:left w:val="none" w:sz="0" w:space="0" w:color="auto"/>
        <w:bottom w:val="none" w:sz="0" w:space="0" w:color="auto"/>
        <w:right w:val="none" w:sz="0" w:space="0" w:color="auto"/>
      </w:divBdr>
    </w:div>
    <w:div w:id="2069375500">
      <w:bodyDiv w:val="1"/>
      <w:marLeft w:val="0"/>
      <w:marRight w:val="0"/>
      <w:marTop w:val="0"/>
      <w:marBottom w:val="0"/>
      <w:divBdr>
        <w:top w:val="none" w:sz="0" w:space="0" w:color="auto"/>
        <w:left w:val="none" w:sz="0" w:space="0" w:color="auto"/>
        <w:bottom w:val="none" w:sz="0" w:space="0" w:color="auto"/>
        <w:right w:val="none" w:sz="0" w:space="0" w:color="auto"/>
      </w:divBdr>
    </w:div>
    <w:div w:id="2069500230">
      <w:bodyDiv w:val="1"/>
      <w:marLeft w:val="0"/>
      <w:marRight w:val="0"/>
      <w:marTop w:val="0"/>
      <w:marBottom w:val="0"/>
      <w:divBdr>
        <w:top w:val="none" w:sz="0" w:space="0" w:color="auto"/>
        <w:left w:val="none" w:sz="0" w:space="0" w:color="auto"/>
        <w:bottom w:val="none" w:sz="0" w:space="0" w:color="auto"/>
        <w:right w:val="none" w:sz="0" w:space="0" w:color="auto"/>
      </w:divBdr>
    </w:div>
    <w:div w:id="2071994568">
      <w:bodyDiv w:val="1"/>
      <w:marLeft w:val="0"/>
      <w:marRight w:val="0"/>
      <w:marTop w:val="0"/>
      <w:marBottom w:val="0"/>
      <w:divBdr>
        <w:top w:val="none" w:sz="0" w:space="0" w:color="auto"/>
        <w:left w:val="none" w:sz="0" w:space="0" w:color="auto"/>
        <w:bottom w:val="none" w:sz="0" w:space="0" w:color="auto"/>
        <w:right w:val="none" w:sz="0" w:space="0" w:color="auto"/>
      </w:divBdr>
    </w:div>
    <w:div w:id="2072076546">
      <w:bodyDiv w:val="1"/>
      <w:marLeft w:val="0"/>
      <w:marRight w:val="0"/>
      <w:marTop w:val="0"/>
      <w:marBottom w:val="0"/>
      <w:divBdr>
        <w:top w:val="none" w:sz="0" w:space="0" w:color="auto"/>
        <w:left w:val="none" w:sz="0" w:space="0" w:color="auto"/>
        <w:bottom w:val="none" w:sz="0" w:space="0" w:color="auto"/>
        <w:right w:val="none" w:sz="0" w:space="0" w:color="auto"/>
      </w:divBdr>
    </w:div>
    <w:div w:id="2072193180">
      <w:bodyDiv w:val="1"/>
      <w:marLeft w:val="0"/>
      <w:marRight w:val="0"/>
      <w:marTop w:val="0"/>
      <w:marBottom w:val="0"/>
      <w:divBdr>
        <w:top w:val="none" w:sz="0" w:space="0" w:color="auto"/>
        <w:left w:val="none" w:sz="0" w:space="0" w:color="auto"/>
        <w:bottom w:val="none" w:sz="0" w:space="0" w:color="auto"/>
        <w:right w:val="none" w:sz="0" w:space="0" w:color="auto"/>
      </w:divBdr>
    </w:div>
    <w:div w:id="2072342584">
      <w:bodyDiv w:val="1"/>
      <w:marLeft w:val="0"/>
      <w:marRight w:val="0"/>
      <w:marTop w:val="0"/>
      <w:marBottom w:val="0"/>
      <w:divBdr>
        <w:top w:val="none" w:sz="0" w:space="0" w:color="auto"/>
        <w:left w:val="none" w:sz="0" w:space="0" w:color="auto"/>
        <w:bottom w:val="none" w:sz="0" w:space="0" w:color="auto"/>
        <w:right w:val="none" w:sz="0" w:space="0" w:color="auto"/>
      </w:divBdr>
    </w:div>
    <w:div w:id="2074235553">
      <w:bodyDiv w:val="1"/>
      <w:marLeft w:val="0"/>
      <w:marRight w:val="0"/>
      <w:marTop w:val="0"/>
      <w:marBottom w:val="0"/>
      <w:divBdr>
        <w:top w:val="none" w:sz="0" w:space="0" w:color="auto"/>
        <w:left w:val="none" w:sz="0" w:space="0" w:color="auto"/>
        <w:bottom w:val="none" w:sz="0" w:space="0" w:color="auto"/>
        <w:right w:val="none" w:sz="0" w:space="0" w:color="auto"/>
      </w:divBdr>
    </w:div>
    <w:div w:id="2074426515">
      <w:bodyDiv w:val="1"/>
      <w:marLeft w:val="0"/>
      <w:marRight w:val="0"/>
      <w:marTop w:val="0"/>
      <w:marBottom w:val="0"/>
      <w:divBdr>
        <w:top w:val="none" w:sz="0" w:space="0" w:color="auto"/>
        <w:left w:val="none" w:sz="0" w:space="0" w:color="auto"/>
        <w:bottom w:val="none" w:sz="0" w:space="0" w:color="auto"/>
        <w:right w:val="none" w:sz="0" w:space="0" w:color="auto"/>
      </w:divBdr>
    </w:div>
    <w:div w:id="2074546471">
      <w:bodyDiv w:val="1"/>
      <w:marLeft w:val="0"/>
      <w:marRight w:val="0"/>
      <w:marTop w:val="0"/>
      <w:marBottom w:val="0"/>
      <w:divBdr>
        <w:top w:val="none" w:sz="0" w:space="0" w:color="auto"/>
        <w:left w:val="none" w:sz="0" w:space="0" w:color="auto"/>
        <w:bottom w:val="none" w:sz="0" w:space="0" w:color="auto"/>
        <w:right w:val="none" w:sz="0" w:space="0" w:color="auto"/>
      </w:divBdr>
    </w:div>
    <w:div w:id="2074769182">
      <w:bodyDiv w:val="1"/>
      <w:marLeft w:val="0"/>
      <w:marRight w:val="0"/>
      <w:marTop w:val="0"/>
      <w:marBottom w:val="0"/>
      <w:divBdr>
        <w:top w:val="none" w:sz="0" w:space="0" w:color="auto"/>
        <w:left w:val="none" w:sz="0" w:space="0" w:color="auto"/>
        <w:bottom w:val="none" w:sz="0" w:space="0" w:color="auto"/>
        <w:right w:val="none" w:sz="0" w:space="0" w:color="auto"/>
      </w:divBdr>
    </w:div>
    <w:div w:id="2075081346">
      <w:bodyDiv w:val="1"/>
      <w:marLeft w:val="0"/>
      <w:marRight w:val="0"/>
      <w:marTop w:val="0"/>
      <w:marBottom w:val="0"/>
      <w:divBdr>
        <w:top w:val="none" w:sz="0" w:space="0" w:color="auto"/>
        <w:left w:val="none" w:sz="0" w:space="0" w:color="auto"/>
        <w:bottom w:val="none" w:sz="0" w:space="0" w:color="auto"/>
        <w:right w:val="none" w:sz="0" w:space="0" w:color="auto"/>
      </w:divBdr>
    </w:div>
    <w:div w:id="2075159932">
      <w:bodyDiv w:val="1"/>
      <w:marLeft w:val="0"/>
      <w:marRight w:val="0"/>
      <w:marTop w:val="0"/>
      <w:marBottom w:val="0"/>
      <w:divBdr>
        <w:top w:val="none" w:sz="0" w:space="0" w:color="auto"/>
        <w:left w:val="none" w:sz="0" w:space="0" w:color="auto"/>
        <w:bottom w:val="none" w:sz="0" w:space="0" w:color="auto"/>
        <w:right w:val="none" w:sz="0" w:space="0" w:color="auto"/>
      </w:divBdr>
    </w:div>
    <w:div w:id="2075349962">
      <w:bodyDiv w:val="1"/>
      <w:marLeft w:val="0"/>
      <w:marRight w:val="0"/>
      <w:marTop w:val="0"/>
      <w:marBottom w:val="0"/>
      <w:divBdr>
        <w:top w:val="none" w:sz="0" w:space="0" w:color="auto"/>
        <w:left w:val="none" w:sz="0" w:space="0" w:color="auto"/>
        <w:bottom w:val="none" w:sz="0" w:space="0" w:color="auto"/>
        <w:right w:val="none" w:sz="0" w:space="0" w:color="auto"/>
      </w:divBdr>
    </w:div>
    <w:div w:id="2075543809">
      <w:bodyDiv w:val="1"/>
      <w:marLeft w:val="0"/>
      <w:marRight w:val="0"/>
      <w:marTop w:val="0"/>
      <w:marBottom w:val="0"/>
      <w:divBdr>
        <w:top w:val="none" w:sz="0" w:space="0" w:color="auto"/>
        <w:left w:val="none" w:sz="0" w:space="0" w:color="auto"/>
        <w:bottom w:val="none" w:sz="0" w:space="0" w:color="auto"/>
        <w:right w:val="none" w:sz="0" w:space="0" w:color="auto"/>
      </w:divBdr>
    </w:div>
    <w:div w:id="2076393234">
      <w:bodyDiv w:val="1"/>
      <w:marLeft w:val="0"/>
      <w:marRight w:val="0"/>
      <w:marTop w:val="0"/>
      <w:marBottom w:val="0"/>
      <w:divBdr>
        <w:top w:val="none" w:sz="0" w:space="0" w:color="auto"/>
        <w:left w:val="none" w:sz="0" w:space="0" w:color="auto"/>
        <w:bottom w:val="none" w:sz="0" w:space="0" w:color="auto"/>
        <w:right w:val="none" w:sz="0" w:space="0" w:color="auto"/>
      </w:divBdr>
    </w:div>
    <w:div w:id="2076466434">
      <w:bodyDiv w:val="1"/>
      <w:marLeft w:val="0"/>
      <w:marRight w:val="0"/>
      <w:marTop w:val="0"/>
      <w:marBottom w:val="0"/>
      <w:divBdr>
        <w:top w:val="none" w:sz="0" w:space="0" w:color="auto"/>
        <w:left w:val="none" w:sz="0" w:space="0" w:color="auto"/>
        <w:bottom w:val="none" w:sz="0" w:space="0" w:color="auto"/>
        <w:right w:val="none" w:sz="0" w:space="0" w:color="auto"/>
      </w:divBdr>
    </w:div>
    <w:div w:id="2076470126">
      <w:bodyDiv w:val="1"/>
      <w:marLeft w:val="0"/>
      <w:marRight w:val="0"/>
      <w:marTop w:val="0"/>
      <w:marBottom w:val="0"/>
      <w:divBdr>
        <w:top w:val="none" w:sz="0" w:space="0" w:color="auto"/>
        <w:left w:val="none" w:sz="0" w:space="0" w:color="auto"/>
        <w:bottom w:val="none" w:sz="0" w:space="0" w:color="auto"/>
        <w:right w:val="none" w:sz="0" w:space="0" w:color="auto"/>
      </w:divBdr>
    </w:div>
    <w:div w:id="2077387976">
      <w:bodyDiv w:val="1"/>
      <w:marLeft w:val="0"/>
      <w:marRight w:val="0"/>
      <w:marTop w:val="0"/>
      <w:marBottom w:val="0"/>
      <w:divBdr>
        <w:top w:val="none" w:sz="0" w:space="0" w:color="auto"/>
        <w:left w:val="none" w:sz="0" w:space="0" w:color="auto"/>
        <w:bottom w:val="none" w:sz="0" w:space="0" w:color="auto"/>
        <w:right w:val="none" w:sz="0" w:space="0" w:color="auto"/>
      </w:divBdr>
    </w:div>
    <w:div w:id="2078237638">
      <w:bodyDiv w:val="1"/>
      <w:marLeft w:val="0"/>
      <w:marRight w:val="0"/>
      <w:marTop w:val="0"/>
      <w:marBottom w:val="0"/>
      <w:divBdr>
        <w:top w:val="none" w:sz="0" w:space="0" w:color="auto"/>
        <w:left w:val="none" w:sz="0" w:space="0" w:color="auto"/>
        <w:bottom w:val="none" w:sz="0" w:space="0" w:color="auto"/>
        <w:right w:val="none" w:sz="0" w:space="0" w:color="auto"/>
      </w:divBdr>
    </w:div>
    <w:div w:id="2079401930">
      <w:bodyDiv w:val="1"/>
      <w:marLeft w:val="0"/>
      <w:marRight w:val="0"/>
      <w:marTop w:val="0"/>
      <w:marBottom w:val="0"/>
      <w:divBdr>
        <w:top w:val="none" w:sz="0" w:space="0" w:color="auto"/>
        <w:left w:val="none" w:sz="0" w:space="0" w:color="auto"/>
        <w:bottom w:val="none" w:sz="0" w:space="0" w:color="auto"/>
        <w:right w:val="none" w:sz="0" w:space="0" w:color="auto"/>
      </w:divBdr>
    </w:div>
    <w:div w:id="2080782814">
      <w:bodyDiv w:val="1"/>
      <w:marLeft w:val="0"/>
      <w:marRight w:val="0"/>
      <w:marTop w:val="0"/>
      <w:marBottom w:val="0"/>
      <w:divBdr>
        <w:top w:val="none" w:sz="0" w:space="0" w:color="auto"/>
        <w:left w:val="none" w:sz="0" w:space="0" w:color="auto"/>
        <w:bottom w:val="none" w:sz="0" w:space="0" w:color="auto"/>
        <w:right w:val="none" w:sz="0" w:space="0" w:color="auto"/>
      </w:divBdr>
    </w:div>
    <w:div w:id="2081900306">
      <w:bodyDiv w:val="1"/>
      <w:marLeft w:val="0"/>
      <w:marRight w:val="0"/>
      <w:marTop w:val="0"/>
      <w:marBottom w:val="0"/>
      <w:divBdr>
        <w:top w:val="none" w:sz="0" w:space="0" w:color="auto"/>
        <w:left w:val="none" w:sz="0" w:space="0" w:color="auto"/>
        <w:bottom w:val="none" w:sz="0" w:space="0" w:color="auto"/>
        <w:right w:val="none" w:sz="0" w:space="0" w:color="auto"/>
      </w:divBdr>
    </w:div>
    <w:div w:id="2084721322">
      <w:bodyDiv w:val="1"/>
      <w:marLeft w:val="0"/>
      <w:marRight w:val="0"/>
      <w:marTop w:val="0"/>
      <w:marBottom w:val="0"/>
      <w:divBdr>
        <w:top w:val="none" w:sz="0" w:space="0" w:color="auto"/>
        <w:left w:val="none" w:sz="0" w:space="0" w:color="auto"/>
        <w:bottom w:val="none" w:sz="0" w:space="0" w:color="auto"/>
        <w:right w:val="none" w:sz="0" w:space="0" w:color="auto"/>
      </w:divBdr>
    </w:div>
    <w:div w:id="2085224475">
      <w:bodyDiv w:val="1"/>
      <w:marLeft w:val="0"/>
      <w:marRight w:val="0"/>
      <w:marTop w:val="0"/>
      <w:marBottom w:val="0"/>
      <w:divBdr>
        <w:top w:val="none" w:sz="0" w:space="0" w:color="auto"/>
        <w:left w:val="none" w:sz="0" w:space="0" w:color="auto"/>
        <w:bottom w:val="none" w:sz="0" w:space="0" w:color="auto"/>
        <w:right w:val="none" w:sz="0" w:space="0" w:color="auto"/>
      </w:divBdr>
    </w:div>
    <w:div w:id="2086221058">
      <w:bodyDiv w:val="1"/>
      <w:marLeft w:val="0"/>
      <w:marRight w:val="0"/>
      <w:marTop w:val="0"/>
      <w:marBottom w:val="0"/>
      <w:divBdr>
        <w:top w:val="none" w:sz="0" w:space="0" w:color="auto"/>
        <w:left w:val="none" w:sz="0" w:space="0" w:color="auto"/>
        <w:bottom w:val="none" w:sz="0" w:space="0" w:color="auto"/>
        <w:right w:val="none" w:sz="0" w:space="0" w:color="auto"/>
      </w:divBdr>
    </w:div>
    <w:div w:id="2086224275">
      <w:bodyDiv w:val="1"/>
      <w:marLeft w:val="0"/>
      <w:marRight w:val="0"/>
      <w:marTop w:val="0"/>
      <w:marBottom w:val="0"/>
      <w:divBdr>
        <w:top w:val="none" w:sz="0" w:space="0" w:color="auto"/>
        <w:left w:val="none" w:sz="0" w:space="0" w:color="auto"/>
        <w:bottom w:val="none" w:sz="0" w:space="0" w:color="auto"/>
        <w:right w:val="none" w:sz="0" w:space="0" w:color="auto"/>
      </w:divBdr>
    </w:div>
    <w:div w:id="2087337440">
      <w:bodyDiv w:val="1"/>
      <w:marLeft w:val="0"/>
      <w:marRight w:val="0"/>
      <w:marTop w:val="0"/>
      <w:marBottom w:val="0"/>
      <w:divBdr>
        <w:top w:val="none" w:sz="0" w:space="0" w:color="auto"/>
        <w:left w:val="none" w:sz="0" w:space="0" w:color="auto"/>
        <w:bottom w:val="none" w:sz="0" w:space="0" w:color="auto"/>
        <w:right w:val="none" w:sz="0" w:space="0" w:color="auto"/>
      </w:divBdr>
    </w:div>
    <w:div w:id="2087796461">
      <w:bodyDiv w:val="1"/>
      <w:marLeft w:val="0"/>
      <w:marRight w:val="0"/>
      <w:marTop w:val="0"/>
      <w:marBottom w:val="0"/>
      <w:divBdr>
        <w:top w:val="none" w:sz="0" w:space="0" w:color="auto"/>
        <w:left w:val="none" w:sz="0" w:space="0" w:color="auto"/>
        <w:bottom w:val="none" w:sz="0" w:space="0" w:color="auto"/>
        <w:right w:val="none" w:sz="0" w:space="0" w:color="auto"/>
      </w:divBdr>
    </w:div>
    <w:div w:id="2088070992">
      <w:bodyDiv w:val="1"/>
      <w:marLeft w:val="0"/>
      <w:marRight w:val="0"/>
      <w:marTop w:val="0"/>
      <w:marBottom w:val="0"/>
      <w:divBdr>
        <w:top w:val="none" w:sz="0" w:space="0" w:color="auto"/>
        <w:left w:val="none" w:sz="0" w:space="0" w:color="auto"/>
        <w:bottom w:val="none" w:sz="0" w:space="0" w:color="auto"/>
        <w:right w:val="none" w:sz="0" w:space="0" w:color="auto"/>
      </w:divBdr>
    </w:div>
    <w:div w:id="2088965173">
      <w:bodyDiv w:val="1"/>
      <w:marLeft w:val="0"/>
      <w:marRight w:val="0"/>
      <w:marTop w:val="0"/>
      <w:marBottom w:val="0"/>
      <w:divBdr>
        <w:top w:val="none" w:sz="0" w:space="0" w:color="auto"/>
        <w:left w:val="none" w:sz="0" w:space="0" w:color="auto"/>
        <w:bottom w:val="none" w:sz="0" w:space="0" w:color="auto"/>
        <w:right w:val="none" w:sz="0" w:space="0" w:color="auto"/>
      </w:divBdr>
    </w:div>
    <w:div w:id="2089227427">
      <w:bodyDiv w:val="1"/>
      <w:marLeft w:val="0"/>
      <w:marRight w:val="0"/>
      <w:marTop w:val="0"/>
      <w:marBottom w:val="0"/>
      <w:divBdr>
        <w:top w:val="none" w:sz="0" w:space="0" w:color="auto"/>
        <w:left w:val="none" w:sz="0" w:space="0" w:color="auto"/>
        <w:bottom w:val="none" w:sz="0" w:space="0" w:color="auto"/>
        <w:right w:val="none" w:sz="0" w:space="0" w:color="auto"/>
      </w:divBdr>
    </w:div>
    <w:div w:id="2091345373">
      <w:bodyDiv w:val="1"/>
      <w:marLeft w:val="0"/>
      <w:marRight w:val="0"/>
      <w:marTop w:val="0"/>
      <w:marBottom w:val="0"/>
      <w:divBdr>
        <w:top w:val="none" w:sz="0" w:space="0" w:color="auto"/>
        <w:left w:val="none" w:sz="0" w:space="0" w:color="auto"/>
        <w:bottom w:val="none" w:sz="0" w:space="0" w:color="auto"/>
        <w:right w:val="none" w:sz="0" w:space="0" w:color="auto"/>
      </w:divBdr>
    </w:div>
    <w:div w:id="2091389700">
      <w:bodyDiv w:val="1"/>
      <w:marLeft w:val="0"/>
      <w:marRight w:val="0"/>
      <w:marTop w:val="0"/>
      <w:marBottom w:val="0"/>
      <w:divBdr>
        <w:top w:val="none" w:sz="0" w:space="0" w:color="auto"/>
        <w:left w:val="none" w:sz="0" w:space="0" w:color="auto"/>
        <w:bottom w:val="none" w:sz="0" w:space="0" w:color="auto"/>
        <w:right w:val="none" w:sz="0" w:space="0" w:color="auto"/>
      </w:divBdr>
    </w:div>
    <w:div w:id="2091653363">
      <w:bodyDiv w:val="1"/>
      <w:marLeft w:val="0"/>
      <w:marRight w:val="0"/>
      <w:marTop w:val="0"/>
      <w:marBottom w:val="0"/>
      <w:divBdr>
        <w:top w:val="none" w:sz="0" w:space="0" w:color="auto"/>
        <w:left w:val="none" w:sz="0" w:space="0" w:color="auto"/>
        <w:bottom w:val="none" w:sz="0" w:space="0" w:color="auto"/>
        <w:right w:val="none" w:sz="0" w:space="0" w:color="auto"/>
      </w:divBdr>
    </w:div>
    <w:div w:id="2095467152">
      <w:bodyDiv w:val="1"/>
      <w:marLeft w:val="0"/>
      <w:marRight w:val="0"/>
      <w:marTop w:val="0"/>
      <w:marBottom w:val="0"/>
      <w:divBdr>
        <w:top w:val="none" w:sz="0" w:space="0" w:color="auto"/>
        <w:left w:val="none" w:sz="0" w:space="0" w:color="auto"/>
        <w:bottom w:val="none" w:sz="0" w:space="0" w:color="auto"/>
        <w:right w:val="none" w:sz="0" w:space="0" w:color="auto"/>
      </w:divBdr>
    </w:div>
    <w:div w:id="2095542342">
      <w:bodyDiv w:val="1"/>
      <w:marLeft w:val="0"/>
      <w:marRight w:val="0"/>
      <w:marTop w:val="0"/>
      <w:marBottom w:val="0"/>
      <w:divBdr>
        <w:top w:val="none" w:sz="0" w:space="0" w:color="auto"/>
        <w:left w:val="none" w:sz="0" w:space="0" w:color="auto"/>
        <w:bottom w:val="none" w:sz="0" w:space="0" w:color="auto"/>
        <w:right w:val="none" w:sz="0" w:space="0" w:color="auto"/>
      </w:divBdr>
    </w:div>
    <w:div w:id="2095591615">
      <w:bodyDiv w:val="1"/>
      <w:marLeft w:val="0"/>
      <w:marRight w:val="0"/>
      <w:marTop w:val="0"/>
      <w:marBottom w:val="0"/>
      <w:divBdr>
        <w:top w:val="none" w:sz="0" w:space="0" w:color="auto"/>
        <w:left w:val="none" w:sz="0" w:space="0" w:color="auto"/>
        <w:bottom w:val="none" w:sz="0" w:space="0" w:color="auto"/>
        <w:right w:val="none" w:sz="0" w:space="0" w:color="auto"/>
      </w:divBdr>
    </w:div>
    <w:div w:id="2097094779">
      <w:bodyDiv w:val="1"/>
      <w:marLeft w:val="0"/>
      <w:marRight w:val="0"/>
      <w:marTop w:val="0"/>
      <w:marBottom w:val="0"/>
      <w:divBdr>
        <w:top w:val="none" w:sz="0" w:space="0" w:color="auto"/>
        <w:left w:val="none" w:sz="0" w:space="0" w:color="auto"/>
        <w:bottom w:val="none" w:sz="0" w:space="0" w:color="auto"/>
        <w:right w:val="none" w:sz="0" w:space="0" w:color="auto"/>
      </w:divBdr>
    </w:div>
    <w:div w:id="2097288454">
      <w:bodyDiv w:val="1"/>
      <w:marLeft w:val="0"/>
      <w:marRight w:val="0"/>
      <w:marTop w:val="0"/>
      <w:marBottom w:val="0"/>
      <w:divBdr>
        <w:top w:val="none" w:sz="0" w:space="0" w:color="auto"/>
        <w:left w:val="none" w:sz="0" w:space="0" w:color="auto"/>
        <w:bottom w:val="none" w:sz="0" w:space="0" w:color="auto"/>
        <w:right w:val="none" w:sz="0" w:space="0" w:color="auto"/>
      </w:divBdr>
    </w:div>
    <w:div w:id="2098212841">
      <w:bodyDiv w:val="1"/>
      <w:marLeft w:val="0"/>
      <w:marRight w:val="0"/>
      <w:marTop w:val="0"/>
      <w:marBottom w:val="0"/>
      <w:divBdr>
        <w:top w:val="none" w:sz="0" w:space="0" w:color="auto"/>
        <w:left w:val="none" w:sz="0" w:space="0" w:color="auto"/>
        <w:bottom w:val="none" w:sz="0" w:space="0" w:color="auto"/>
        <w:right w:val="none" w:sz="0" w:space="0" w:color="auto"/>
      </w:divBdr>
    </w:div>
    <w:div w:id="2098401034">
      <w:bodyDiv w:val="1"/>
      <w:marLeft w:val="0"/>
      <w:marRight w:val="0"/>
      <w:marTop w:val="0"/>
      <w:marBottom w:val="0"/>
      <w:divBdr>
        <w:top w:val="none" w:sz="0" w:space="0" w:color="auto"/>
        <w:left w:val="none" w:sz="0" w:space="0" w:color="auto"/>
        <w:bottom w:val="none" w:sz="0" w:space="0" w:color="auto"/>
        <w:right w:val="none" w:sz="0" w:space="0" w:color="auto"/>
      </w:divBdr>
    </w:div>
    <w:div w:id="2099862097">
      <w:bodyDiv w:val="1"/>
      <w:marLeft w:val="0"/>
      <w:marRight w:val="0"/>
      <w:marTop w:val="0"/>
      <w:marBottom w:val="0"/>
      <w:divBdr>
        <w:top w:val="none" w:sz="0" w:space="0" w:color="auto"/>
        <w:left w:val="none" w:sz="0" w:space="0" w:color="auto"/>
        <w:bottom w:val="none" w:sz="0" w:space="0" w:color="auto"/>
        <w:right w:val="none" w:sz="0" w:space="0" w:color="auto"/>
      </w:divBdr>
    </w:div>
    <w:div w:id="2100297889">
      <w:bodyDiv w:val="1"/>
      <w:marLeft w:val="0"/>
      <w:marRight w:val="0"/>
      <w:marTop w:val="0"/>
      <w:marBottom w:val="0"/>
      <w:divBdr>
        <w:top w:val="none" w:sz="0" w:space="0" w:color="auto"/>
        <w:left w:val="none" w:sz="0" w:space="0" w:color="auto"/>
        <w:bottom w:val="none" w:sz="0" w:space="0" w:color="auto"/>
        <w:right w:val="none" w:sz="0" w:space="0" w:color="auto"/>
      </w:divBdr>
    </w:div>
    <w:div w:id="2100520879">
      <w:bodyDiv w:val="1"/>
      <w:marLeft w:val="0"/>
      <w:marRight w:val="0"/>
      <w:marTop w:val="0"/>
      <w:marBottom w:val="0"/>
      <w:divBdr>
        <w:top w:val="none" w:sz="0" w:space="0" w:color="auto"/>
        <w:left w:val="none" w:sz="0" w:space="0" w:color="auto"/>
        <w:bottom w:val="none" w:sz="0" w:space="0" w:color="auto"/>
        <w:right w:val="none" w:sz="0" w:space="0" w:color="auto"/>
      </w:divBdr>
    </w:div>
    <w:div w:id="2101024301">
      <w:bodyDiv w:val="1"/>
      <w:marLeft w:val="0"/>
      <w:marRight w:val="0"/>
      <w:marTop w:val="0"/>
      <w:marBottom w:val="0"/>
      <w:divBdr>
        <w:top w:val="none" w:sz="0" w:space="0" w:color="auto"/>
        <w:left w:val="none" w:sz="0" w:space="0" w:color="auto"/>
        <w:bottom w:val="none" w:sz="0" w:space="0" w:color="auto"/>
        <w:right w:val="none" w:sz="0" w:space="0" w:color="auto"/>
      </w:divBdr>
    </w:div>
    <w:div w:id="2102021642">
      <w:bodyDiv w:val="1"/>
      <w:marLeft w:val="0"/>
      <w:marRight w:val="0"/>
      <w:marTop w:val="0"/>
      <w:marBottom w:val="0"/>
      <w:divBdr>
        <w:top w:val="none" w:sz="0" w:space="0" w:color="auto"/>
        <w:left w:val="none" w:sz="0" w:space="0" w:color="auto"/>
        <w:bottom w:val="none" w:sz="0" w:space="0" w:color="auto"/>
        <w:right w:val="none" w:sz="0" w:space="0" w:color="auto"/>
      </w:divBdr>
    </w:div>
    <w:div w:id="2102870376">
      <w:bodyDiv w:val="1"/>
      <w:marLeft w:val="0"/>
      <w:marRight w:val="0"/>
      <w:marTop w:val="0"/>
      <w:marBottom w:val="0"/>
      <w:divBdr>
        <w:top w:val="none" w:sz="0" w:space="0" w:color="auto"/>
        <w:left w:val="none" w:sz="0" w:space="0" w:color="auto"/>
        <w:bottom w:val="none" w:sz="0" w:space="0" w:color="auto"/>
        <w:right w:val="none" w:sz="0" w:space="0" w:color="auto"/>
      </w:divBdr>
    </w:div>
    <w:div w:id="2104304469">
      <w:bodyDiv w:val="1"/>
      <w:marLeft w:val="0"/>
      <w:marRight w:val="0"/>
      <w:marTop w:val="0"/>
      <w:marBottom w:val="0"/>
      <w:divBdr>
        <w:top w:val="none" w:sz="0" w:space="0" w:color="auto"/>
        <w:left w:val="none" w:sz="0" w:space="0" w:color="auto"/>
        <w:bottom w:val="none" w:sz="0" w:space="0" w:color="auto"/>
        <w:right w:val="none" w:sz="0" w:space="0" w:color="auto"/>
      </w:divBdr>
    </w:div>
    <w:div w:id="2105220719">
      <w:bodyDiv w:val="1"/>
      <w:marLeft w:val="0"/>
      <w:marRight w:val="0"/>
      <w:marTop w:val="0"/>
      <w:marBottom w:val="0"/>
      <w:divBdr>
        <w:top w:val="none" w:sz="0" w:space="0" w:color="auto"/>
        <w:left w:val="none" w:sz="0" w:space="0" w:color="auto"/>
        <w:bottom w:val="none" w:sz="0" w:space="0" w:color="auto"/>
        <w:right w:val="none" w:sz="0" w:space="0" w:color="auto"/>
      </w:divBdr>
    </w:div>
    <w:div w:id="2105833478">
      <w:bodyDiv w:val="1"/>
      <w:marLeft w:val="0"/>
      <w:marRight w:val="0"/>
      <w:marTop w:val="0"/>
      <w:marBottom w:val="0"/>
      <w:divBdr>
        <w:top w:val="none" w:sz="0" w:space="0" w:color="auto"/>
        <w:left w:val="none" w:sz="0" w:space="0" w:color="auto"/>
        <w:bottom w:val="none" w:sz="0" w:space="0" w:color="auto"/>
        <w:right w:val="none" w:sz="0" w:space="0" w:color="auto"/>
      </w:divBdr>
    </w:div>
    <w:div w:id="2106225959">
      <w:bodyDiv w:val="1"/>
      <w:marLeft w:val="0"/>
      <w:marRight w:val="0"/>
      <w:marTop w:val="0"/>
      <w:marBottom w:val="0"/>
      <w:divBdr>
        <w:top w:val="none" w:sz="0" w:space="0" w:color="auto"/>
        <w:left w:val="none" w:sz="0" w:space="0" w:color="auto"/>
        <w:bottom w:val="none" w:sz="0" w:space="0" w:color="auto"/>
        <w:right w:val="none" w:sz="0" w:space="0" w:color="auto"/>
      </w:divBdr>
    </w:div>
    <w:div w:id="2106417618">
      <w:bodyDiv w:val="1"/>
      <w:marLeft w:val="0"/>
      <w:marRight w:val="0"/>
      <w:marTop w:val="0"/>
      <w:marBottom w:val="0"/>
      <w:divBdr>
        <w:top w:val="none" w:sz="0" w:space="0" w:color="auto"/>
        <w:left w:val="none" w:sz="0" w:space="0" w:color="auto"/>
        <w:bottom w:val="none" w:sz="0" w:space="0" w:color="auto"/>
        <w:right w:val="none" w:sz="0" w:space="0" w:color="auto"/>
      </w:divBdr>
    </w:div>
    <w:div w:id="2107536010">
      <w:bodyDiv w:val="1"/>
      <w:marLeft w:val="0"/>
      <w:marRight w:val="0"/>
      <w:marTop w:val="0"/>
      <w:marBottom w:val="0"/>
      <w:divBdr>
        <w:top w:val="none" w:sz="0" w:space="0" w:color="auto"/>
        <w:left w:val="none" w:sz="0" w:space="0" w:color="auto"/>
        <w:bottom w:val="none" w:sz="0" w:space="0" w:color="auto"/>
        <w:right w:val="none" w:sz="0" w:space="0" w:color="auto"/>
      </w:divBdr>
    </w:div>
    <w:div w:id="2108309901">
      <w:bodyDiv w:val="1"/>
      <w:marLeft w:val="0"/>
      <w:marRight w:val="0"/>
      <w:marTop w:val="0"/>
      <w:marBottom w:val="0"/>
      <w:divBdr>
        <w:top w:val="none" w:sz="0" w:space="0" w:color="auto"/>
        <w:left w:val="none" w:sz="0" w:space="0" w:color="auto"/>
        <w:bottom w:val="none" w:sz="0" w:space="0" w:color="auto"/>
        <w:right w:val="none" w:sz="0" w:space="0" w:color="auto"/>
      </w:divBdr>
    </w:div>
    <w:div w:id="2108425556">
      <w:bodyDiv w:val="1"/>
      <w:marLeft w:val="0"/>
      <w:marRight w:val="0"/>
      <w:marTop w:val="0"/>
      <w:marBottom w:val="0"/>
      <w:divBdr>
        <w:top w:val="none" w:sz="0" w:space="0" w:color="auto"/>
        <w:left w:val="none" w:sz="0" w:space="0" w:color="auto"/>
        <w:bottom w:val="none" w:sz="0" w:space="0" w:color="auto"/>
        <w:right w:val="none" w:sz="0" w:space="0" w:color="auto"/>
      </w:divBdr>
    </w:div>
    <w:div w:id="2108649810">
      <w:bodyDiv w:val="1"/>
      <w:marLeft w:val="0"/>
      <w:marRight w:val="0"/>
      <w:marTop w:val="0"/>
      <w:marBottom w:val="0"/>
      <w:divBdr>
        <w:top w:val="none" w:sz="0" w:space="0" w:color="auto"/>
        <w:left w:val="none" w:sz="0" w:space="0" w:color="auto"/>
        <w:bottom w:val="none" w:sz="0" w:space="0" w:color="auto"/>
        <w:right w:val="none" w:sz="0" w:space="0" w:color="auto"/>
      </w:divBdr>
    </w:div>
    <w:div w:id="2109737897">
      <w:bodyDiv w:val="1"/>
      <w:marLeft w:val="0"/>
      <w:marRight w:val="0"/>
      <w:marTop w:val="0"/>
      <w:marBottom w:val="0"/>
      <w:divBdr>
        <w:top w:val="none" w:sz="0" w:space="0" w:color="auto"/>
        <w:left w:val="none" w:sz="0" w:space="0" w:color="auto"/>
        <w:bottom w:val="none" w:sz="0" w:space="0" w:color="auto"/>
        <w:right w:val="none" w:sz="0" w:space="0" w:color="auto"/>
      </w:divBdr>
    </w:div>
    <w:div w:id="2109815325">
      <w:bodyDiv w:val="1"/>
      <w:marLeft w:val="0"/>
      <w:marRight w:val="0"/>
      <w:marTop w:val="0"/>
      <w:marBottom w:val="0"/>
      <w:divBdr>
        <w:top w:val="none" w:sz="0" w:space="0" w:color="auto"/>
        <w:left w:val="none" w:sz="0" w:space="0" w:color="auto"/>
        <w:bottom w:val="none" w:sz="0" w:space="0" w:color="auto"/>
        <w:right w:val="none" w:sz="0" w:space="0" w:color="auto"/>
      </w:divBdr>
    </w:div>
    <w:div w:id="2110084453">
      <w:bodyDiv w:val="1"/>
      <w:marLeft w:val="0"/>
      <w:marRight w:val="0"/>
      <w:marTop w:val="0"/>
      <w:marBottom w:val="0"/>
      <w:divBdr>
        <w:top w:val="none" w:sz="0" w:space="0" w:color="auto"/>
        <w:left w:val="none" w:sz="0" w:space="0" w:color="auto"/>
        <w:bottom w:val="none" w:sz="0" w:space="0" w:color="auto"/>
        <w:right w:val="none" w:sz="0" w:space="0" w:color="auto"/>
      </w:divBdr>
    </w:div>
    <w:div w:id="2110464753">
      <w:bodyDiv w:val="1"/>
      <w:marLeft w:val="0"/>
      <w:marRight w:val="0"/>
      <w:marTop w:val="0"/>
      <w:marBottom w:val="0"/>
      <w:divBdr>
        <w:top w:val="none" w:sz="0" w:space="0" w:color="auto"/>
        <w:left w:val="none" w:sz="0" w:space="0" w:color="auto"/>
        <w:bottom w:val="none" w:sz="0" w:space="0" w:color="auto"/>
        <w:right w:val="none" w:sz="0" w:space="0" w:color="auto"/>
      </w:divBdr>
    </w:div>
    <w:div w:id="2110617510">
      <w:bodyDiv w:val="1"/>
      <w:marLeft w:val="0"/>
      <w:marRight w:val="0"/>
      <w:marTop w:val="0"/>
      <w:marBottom w:val="0"/>
      <w:divBdr>
        <w:top w:val="none" w:sz="0" w:space="0" w:color="auto"/>
        <w:left w:val="none" w:sz="0" w:space="0" w:color="auto"/>
        <w:bottom w:val="none" w:sz="0" w:space="0" w:color="auto"/>
        <w:right w:val="none" w:sz="0" w:space="0" w:color="auto"/>
      </w:divBdr>
    </w:div>
    <w:div w:id="2111199239">
      <w:bodyDiv w:val="1"/>
      <w:marLeft w:val="0"/>
      <w:marRight w:val="0"/>
      <w:marTop w:val="0"/>
      <w:marBottom w:val="0"/>
      <w:divBdr>
        <w:top w:val="none" w:sz="0" w:space="0" w:color="auto"/>
        <w:left w:val="none" w:sz="0" w:space="0" w:color="auto"/>
        <w:bottom w:val="none" w:sz="0" w:space="0" w:color="auto"/>
        <w:right w:val="none" w:sz="0" w:space="0" w:color="auto"/>
      </w:divBdr>
    </w:div>
    <w:div w:id="2113935255">
      <w:bodyDiv w:val="1"/>
      <w:marLeft w:val="0"/>
      <w:marRight w:val="0"/>
      <w:marTop w:val="0"/>
      <w:marBottom w:val="0"/>
      <w:divBdr>
        <w:top w:val="none" w:sz="0" w:space="0" w:color="auto"/>
        <w:left w:val="none" w:sz="0" w:space="0" w:color="auto"/>
        <w:bottom w:val="none" w:sz="0" w:space="0" w:color="auto"/>
        <w:right w:val="none" w:sz="0" w:space="0" w:color="auto"/>
      </w:divBdr>
    </w:div>
    <w:div w:id="2114085865">
      <w:bodyDiv w:val="1"/>
      <w:marLeft w:val="0"/>
      <w:marRight w:val="0"/>
      <w:marTop w:val="0"/>
      <w:marBottom w:val="0"/>
      <w:divBdr>
        <w:top w:val="none" w:sz="0" w:space="0" w:color="auto"/>
        <w:left w:val="none" w:sz="0" w:space="0" w:color="auto"/>
        <w:bottom w:val="none" w:sz="0" w:space="0" w:color="auto"/>
        <w:right w:val="none" w:sz="0" w:space="0" w:color="auto"/>
      </w:divBdr>
    </w:div>
    <w:div w:id="2114590994">
      <w:bodyDiv w:val="1"/>
      <w:marLeft w:val="0"/>
      <w:marRight w:val="0"/>
      <w:marTop w:val="0"/>
      <w:marBottom w:val="0"/>
      <w:divBdr>
        <w:top w:val="none" w:sz="0" w:space="0" w:color="auto"/>
        <w:left w:val="none" w:sz="0" w:space="0" w:color="auto"/>
        <w:bottom w:val="none" w:sz="0" w:space="0" w:color="auto"/>
        <w:right w:val="none" w:sz="0" w:space="0" w:color="auto"/>
      </w:divBdr>
    </w:div>
    <w:div w:id="2117016933">
      <w:bodyDiv w:val="1"/>
      <w:marLeft w:val="0"/>
      <w:marRight w:val="0"/>
      <w:marTop w:val="0"/>
      <w:marBottom w:val="0"/>
      <w:divBdr>
        <w:top w:val="none" w:sz="0" w:space="0" w:color="auto"/>
        <w:left w:val="none" w:sz="0" w:space="0" w:color="auto"/>
        <w:bottom w:val="none" w:sz="0" w:space="0" w:color="auto"/>
        <w:right w:val="none" w:sz="0" w:space="0" w:color="auto"/>
      </w:divBdr>
    </w:div>
    <w:div w:id="2117209753">
      <w:bodyDiv w:val="1"/>
      <w:marLeft w:val="0"/>
      <w:marRight w:val="0"/>
      <w:marTop w:val="0"/>
      <w:marBottom w:val="0"/>
      <w:divBdr>
        <w:top w:val="none" w:sz="0" w:space="0" w:color="auto"/>
        <w:left w:val="none" w:sz="0" w:space="0" w:color="auto"/>
        <w:bottom w:val="none" w:sz="0" w:space="0" w:color="auto"/>
        <w:right w:val="none" w:sz="0" w:space="0" w:color="auto"/>
      </w:divBdr>
    </w:div>
    <w:div w:id="2117433836">
      <w:bodyDiv w:val="1"/>
      <w:marLeft w:val="0"/>
      <w:marRight w:val="0"/>
      <w:marTop w:val="0"/>
      <w:marBottom w:val="0"/>
      <w:divBdr>
        <w:top w:val="none" w:sz="0" w:space="0" w:color="auto"/>
        <w:left w:val="none" w:sz="0" w:space="0" w:color="auto"/>
        <w:bottom w:val="none" w:sz="0" w:space="0" w:color="auto"/>
        <w:right w:val="none" w:sz="0" w:space="0" w:color="auto"/>
      </w:divBdr>
    </w:div>
    <w:div w:id="2118139145">
      <w:bodyDiv w:val="1"/>
      <w:marLeft w:val="0"/>
      <w:marRight w:val="0"/>
      <w:marTop w:val="0"/>
      <w:marBottom w:val="0"/>
      <w:divBdr>
        <w:top w:val="none" w:sz="0" w:space="0" w:color="auto"/>
        <w:left w:val="none" w:sz="0" w:space="0" w:color="auto"/>
        <w:bottom w:val="none" w:sz="0" w:space="0" w:color="auto"/>
        <w:right w:val="none" w:sz="0" w:space="0" w:color="auto"/>
      </w:divBdr>
    </w:div>
    <w:div w:id="2118863882">
      <w:bodyDiv w:val="1"/>
      <w:marLeft w:val="0"/>
      <w:marRight w:val="0"/>
      <w:marTop w:val="0"/>
      <w:marBottom w:val="0"/>
      <w:divBdr>
        <w:top w:val="none" w:sz="0" w:space="0" w:color="auto"/>
        <w:left w:val="none" w:sz="0" w:space="0" w:color="auto"/>
        <w:bottom w:val="none" w:sz="0" w:space="0" w:color="auto"/>
        <w:right w:val="none" w:sz="0" w:space="0" w:color="auto"/>
      </w:divBdr>
    </w:div>
    <w:div w:id="2119986285">
      <w:bodyDiv w:val="1"/>
      <w:marLeft w:val="0"/>
      <w:marRight w:val="0"/>
      <w:marTop w:val="0"/>
      <w:marBottom w:val="0"/>
      <w:divBdr>
        <w:top w:val="none" w:sz="0" w:space="0" w:color="auto"/>
        <w:left w:val="none" w:sz="0" w:space="0" w:color="auto"/>
        <w:bottom w:val="none" w:sz="0" w:space="0" w:color="auto"/>
        <w:right w:val="none" w:sz="0" w:space="0" w:color="auto"/>
      </w:divBdr>
    </w:div>
    <w:div w:id="2120484362">
      <w:bodyDiv w:val="1"/>
      <w:marLeft w:val="0"/>
      <w:marRight w:val="0"/>
      <w:marTop w:val="0"/>
      <w:marBottom w:val="0"/>
      <w:divBdr>
        <w:top w:val="none" w:sz="0" w:space="0" w:color="auto"/>
        <w:left w:val="none" w:sz="0" w:space="0" w:color="auto"/>
        <w:bottom w:val="none" w:sz="0" w:space="0" w:color="auto"/>
        <w:right w:val="none" w:sz="0" w:space="0" w:color="auto"/>
      </w:divBdr>
    </w:div>
    <w:div w:id="2120563932">
      <w:bodyDiv w:val="1"/>
      <w:marLeft w:val="0"/>
      <w:marRight w:val="0"/>
      <w:marTop w:val="0"/>
      <w:marBottom w:val="0"/>
      <w:divBdr>
        <w:top w:val="none" w:sz="0" w:space="0" w:color="auto"/>
        <w:left w:val="none" w:sz="0" w:space="0" w:color="auto"/>
        <w:bottom w:val="none" w:sz="0" w:space="0" w:color="auto"/>
        <w:right w:val="none" w:sz="0" w:space="0" w:color="auto"/>
      </w:divBdr>
    </w:div>
    <w:div w:id="2120831653">
      <w:bodyDiv w:val="1"/>
      <w:marLeft w:val="0"/>
      <w:marRight w:val="0"/>
      <w:marTop w:val="0"/>
      <w:marBottom w:val="0"/>
      <w:divBdr>
        <w:top w:val="none" w:sz="0" w:space="0" w:color="auto"/>
        <w:left w:val="none" w:sz="0" w:space="0" w:color="auto"/>
        <w:bottom w:val="none" w:sz="0" w:space="0" w:color="auto"/>
        <w:right w:val="none" w:sz="0" w:space="0" w:color="auto"/>
      </w:divBdr>
    </w:div>
    <w:div w:id="2120945633">
      <w:bodyDiv w:val="1"/>
      <w:marLeft w:val="0"/>
      <w:marRight w:val="0"/>
      <w:marTop w:val="0"/>
      <w:marBottom w:val="0"/>
      <w:divBdr>
        <w:top w:val="none" w:sz="0" w:space="0" w:color="auto"/>
        <w:left w:val="none" w:sz="0" w:space="0" w:color="auto"/>
        <w:bottom w:val="none" w:sz="0" w:space="0" w:color="auto"/>
        <w:right w:val="none" w:sz="0" w:space="0" w:color="auto"/>
      </w:divBdr>
    </w:div>
    <w:div w:id="2121413780">
      <w:bodyDiv w:val="1"/>
      <w:marLeft w:val="0"/>
      <w:marRight w:val="0"/>
      <w:marTop w:val="0"/>
      <w:marBottom w:val="0"/>
      <w:divBdr>
        <w:top w:val="none" w:sz="0" w:space="0" w:color="auto"/>
        <w:left w:val="none" w:sz="0" w:space="0" w:color="auto"/>
        <w:bottom w:val="none" w:sz="0" w:space="0" w:color="auto"/>
        <w:right w:val="none" w:sz="0" w:space="0" w:color="auto"/>
      </w:divBdr>
    </w:div>
    <w:div w:id="2121754731">
      <w:bodyDiv w:val="1"/>
      <w:marLeft w:val="0"/>
      <w:marRight w:val="0"/>
      <w:marTop w:val="0"/>
      <w:marBottom w:val="0"/>
      <w:divBdr>
        <w:top w:val="none" w:sz="0" w:space="0" w:color="auto"/>
        <w:left w:val="none" w:sz="0" w:space="0" w:color="auto"/>
        <w:bottom w:val="none" w:sz="0" w:space="0" w:color="auto"/>
        <w:right w:val="none" w:sz="0" w:space="0" w:color="auto"/>
      </w:divBdr>
    </w:div>
    <w:div w:id="2122383446">
      <w:bodyDiv w:val="1"/>
      <w:marLeft w:val="0"/>
      <w:marRight w:val="0"/>
      <w:marTop w:val="0"/>
      <w:marBottom w:val="0"/>
      <w:divBdr>
        <w:top w:val="none" w:sz="0" w:space="0" w:color="auto"/>
        <w:left w:val="none" w:sz="0" w:space="0" w:color="auto"/>
        <w:bottom w:val="none" w:sz="0" w:space="0" w:color="auto"/>
        <w:right w:val="none" w:sz="0" w:space="0" w:color="auto"/>
      </w:divBdr>
    </w:div>
    <w:div w:id="2123719633">
      <w:bodyDiv w:val="1"/>
      <w:marLeft w:val="0"/>
      <w:marRight w:val="0"/>
      <w:marTop w:val="0"/>
      <w:marBottom w:val="0"/>
      <w:divBdr>
        <w:top w:val="none" w:sz="0" w:space="0" w:color="auto"/>
        <w:left w:val="none" w:sz="0" w:space="0" w:color="auto"/>
        <w:bottom w:val="none" w:sz="0" w:space="0" w:color="auto"/>
        <w:right w:val="none" w:sz="0" w:space="0" w:color="auto"/>
      </w:divBdr>
    </w:div>
    <w:div w:id="2125028079">
      <w:bodyDiv w:val="1"/>
      <w:marLeft w:val="0"/>
      <w:marRight w:val="0"/>
      <w:marTop w:val="0"/>
      <w:marBottom w:val="0"/>
      <w:divBdr>
        <w:top w:val="none" w:sz="0" w:space="0" w:color="auto"/>
        <w:left w:val="none" w:sz="0" w:space="0" w:color="auto"/>
        <w:bottom w:val="none" w:sz="0" w:space="0" w:color="auto"/>
        <w:right w:val="none" w:sz="0" w:space="0" w:color="auto"/>
      </w:divBdr>
    </w:div>
    <w:div w:id="2125801328">
      <w:bodyDiv w:val="1"/>
      <w:marLeft w:val="0"/>
      <w:marRight w:val="0"/>
      <w:marTop w:val="0"/>
      <w:marBottom w:val="0"/>
      <w:divBdr>
        <w:top w:val="none" w:sz="0" w:space="0" w:color="auto"/>
        <w:left w:val="none" w:sz="0" w:space="0" w:color="auto"/>
        <w:bottom w:val="none" w:sz="0" w:space="0" w:color="auto"/>
        <w:right w:val="none" w:sz="0" w:space="0" w:color="auto"/>
      </w:divBdr>
    </w:div>
    <w:div w:id="2130198310">
      <w:bodyDiv w:val="1"/>
      <w:marLeft w:val="0"/>
      <w:marRight w:val="0"/>
      <w:marTop w:val="0"/>
      <w:marBottom w:val="0"/>
      <w:divBdr>
        <w:top w:val="none" w:sz="0" w:space="0" w:color="auto"/>
        <w:left w:val="none" w:sz="0" w:space="0" w:color="auto"/>
        <w:bottom w:val="none" w:sz="0" w:space="0" w:color="auto"/>
        <w:right w:val="none" w:sz="0" w:space="0" w:color="auto"/>
      </w:divBdr>
    </w:div>
    <w:div w:id="2132169206">
      <w:bodyDiv w:val="1"/>
      <w:marLeft w:val="0"/>
      <w:marRight w:val="0"/>
      <w:marTop w:val="0"/>
      <w:marBottom w:val="0"/>
      <w:divBdr>
        <w:top w:val="none" w:sz="0" w:space="0" w:color="auto"/>
        <w:left w:val="none" w:sz="0" w:space="0" w:color="auto"/>
        <w:bottom w:val="none" w:sz="0" w:space="0" w:color="auto"/>
        <w:right w:val="none" w:sz="0" w:space="0" w:color="auto"/>
      </w:divBdr>
    </w:div>
    <w:div w:id="2132284350">
      <w:bodyDiv w:val="1"/>
      <w:marLeft w:val="0"/>
      <w:marRight w:val="0"/>
      <w:marTop w:val="0"/>
      <w:marBottom w:val="0"/>
      <w:divBdr>
        <w:top w:val="none" w:sz="0" w:space="0" w:color="auto"/>
        <w:left w:val="none" w:sz="0" w:space="0" w:color="auto"/>
        <w:bottom w:val="none" w:sz="0" w:space="0" w:color="auto"/>
        <w:right w:val="none" w:sz="0" w:space="0" w:color="auto"/>
      </w:divBdr>
    </w:div>
    <w:div w:id="2132943459">
      <w:bodyDiv w:val="1"/>
      <w:marLeft w:val="0"/>
      <w:marRight w:val="0"/>
      <w:marTop w:val="0"/>
      <w:marBottom w:val="0"/>
      <w:divBdr>
        <w:top w:val="none" w:sz="0" w:space="0" w:color="auto"/>
        <w:left w:val="none" w:sz="0" w:space="0" w:color="auto"/>
        <w:bottom w:val="none" w:sz="0" w:space="0" w:color="auto"/>
        <w:right w:val="none" w:sz="0" w:space="0" w:color="auto"/>
      </w:divBdr>
    </w:div>
    <w:div w:id="2133280726">
      <w:bodyDiv w:val="1"/>
      <w:marLeft w:val="0"/>
      <w:marRight w:val="0"/>
      <w:marTop w:val="0"/>
      <w:marBottom w:val="0"/>
      <w:divBdr>
        <w:top w:val="none" w:sz="0" w:space="0" w:color="auto"/>
        <w:left w:val="none" w:sz="0" w:space="0" w:color="auto"/>
        <w:bottom w:val="none" w:sz="0" w:space="0" w:color="auto"/>
        <w:right w:val="none" w:sz="0" w:space="0" w:color="auto"/>
      </w:divBdr>
    </w:div>
    <w:div w:id="2133673363">
      <w:bodyDiv w:val="1"/>
      <w:marLeft w:val="0"/>
      <w:marRight w:val="0"/>
      <w:marTop w:val="0"/>
      <w:marBottom w:val="0"/>
      <w:divBdr>
        <w:top w:val="none" w:sz="0" w:space="0" w:color="auto"/>
        <w:left w:val="none" w:sz="0" w:space="0" w:color="auto"/>
        <w:bottom w:val="none" w:sz="0" w:space="0" w:color="auto"/>
        <w:right w:val="none" w:sz="0" w:space="0" w:color="auto"/>
      </w:divBdr>
    </w:div>
    <w:div w:id="2134133890">
      <w:bodyDiv w:val="1"/>
      <w:marLeft w:val="0"/>
      <w:marRight w:val="0"/>
      <w:marTop w:val="0"/>
      <w:marBottom w:val="0"/>
      <w:divBdr>
        <w:top w:val="none" w:sz="0" w:space="0" w:color="auto"/>
        <w:left w:val="none" w:sz="0" w:space="0" w:color="auto"/>
        <w:bottom w:val="none" w:sz="0" w:space="0" w:color="auto"/>
        <w:right w:val="none" w:sz="0" w:space="0" w:color="auto"/>
      </w:divBdr>
    </w:div>
    <w:div w:id="2136100933">
      <w:bodyDiv w:val="1"/>
      <w:marLeft w:val="0"/>
      <w:marRight w:val="0"/>
      <w:marTop w:val="0"/>
      <w:marBottom w:val="0"/>
      <w:divBdr>
        <w:top w:val="none" w:sz="0" w:space="0" w:color="auto"/>
        <w:left w:val="none" w:sz="0" w:space="0" w:color="auto"/>
        <w:bottom w:val="none" w:sz="0" w:space="0" w:color="auto"/>
        <w:right w:val="none" w:sz="0" w:space="0" w:color="auto"/>
      </w:divBdr>
    </w:div>
    <w:div w:id="2136436250">
      <w:bodyDiv w:val="1"/>
      <w:marLeft w:val="0"/>
      <w:marRight w:val="0"/>
      <w:marTop w:val="0"/>
      <w:marBottom w:val="0"/>
      <w:divBdr>
        <w:top w:val="none" w:sz="0" w:space="0" w:color="auto"/>
        <w:left w:val="none" w:sz="0" w:space="0" w:color="auto"/>
        <w:bottom w:val="none" w:sz="0" w:space="0" w:color="auto"/>
        <w:right w:val="none" w:sz="0" w:space="0" w:color="auto"/>
      </w:divBdr>
    </w:div>
    <w:div w:id="2136558356">
      <w:bodyDiv w:val="1"/>
      <w:marLeft w:val="0"/>
      <w:marRight w:val="0"/>
      <w:marTop w:val="0"/>
      <w:marBottom w:val="0"/>
      <w:divBdr>
        <w:top w:val="none" w:sz="0" w:space="0" w:color="auto"/>
        <w:left w:val="none" w:sz="0" w:space="0" w:color="auto"/>
        <w:bottom w:val="none" w:sz="0" w:space="0" w:color="auto"/>
        <w:right w:val="none" w:sz="0" w:space="0" w:color="auto"/>
      </w:divBdr>
    </w:div>
    <w:div w:id="2137093965">
      <w:bodyDiv w:val="1"/>
      <w:marLeft w:val="0"/>
      <w:marRight w:val="0"/>
      <w:marTop w:val="0"/>
      <w:marBottom w:val="0"/>
      <w:divBdr>
        <w:top w:val="none" w:sz="0" w:space="0" w:color="auto"/>
        <w:left w:val="none" w:sz="0" w:space="0" w:color="auto"/>
        <w:bottom w:val="none" w:sz="0" w:space="0" w:color="auto"/>
        <w:right w:val="none" w:sz="0" w:space="0" w:color="auto"/>
      </w:divBdr>
    </w:div>
    <w:div w:id="2137139061">
      <w:bodyDiv w:val="1"/>
      <w:marLeft w:val="0"/>
      <w:marRight w:val="0"/>
      <w:marTop w:val="0"/>
      <w:marBottom w:val="0"/>
      <w:divBdr>
        <w:top w:val="none" w:sz="0" w:space="0" w:color="auto"/>
        <w:left w:val="none" w:sz="0" w:space="0" w:color="auto"/>
        <w:bottom w:val="none" w:sz="0" w:space="0" w:color="auto"/>
        <w:right w:val="none" w:sz="0" w:space="0" w:color="auto"/>
      </w:divBdr>
    </w:div>
    <w:div w:id="2137329709">
      <w:bodyDiv w:val="1"/>
      <w:marLeft w:val="0"/>
      <w:marRight w:val="0"/>
      <w:marTop w:val="0"/>
      <w:marBottom w:val="0"/>
      <w:divBdr>
        <w:top w:val="none" w:sz="0" w:space="0" w:color="auto"/>
        <w:left w:val="none" w:sz="0" w:space="0" w:color="auto"/>
        <w:bottom w:val="none" w:sz="0" w:space="0" w:color="auto"/>
        <w:right w:val="none" w:sz="0" w:space="0" w:color="auto"/>
      </w:divBdr>
    </w:div>
    <w:div w:id="2137750376">
      <w:bodyDiv w:val="1"/>
      <w:marLeft w:val="0"/>
      <w:marRight w:val="0"/>
      <w:marTop w:val="0"/>
      <w:marBottom w:val="0"/>
      <w:divBdr>
        <w:top w:val="none" w:sz="0" w:space="0" w:color="auto"/>
        <w:left w:val="none" w:sz="0" w:space="0" w:color="auto"/>
        <w:bottom w:val="none" w:sz="0" w:space="0" w:color="auto"/>
        <w:right w:val="none" w:sz="0" w:space="0" w:color="auto"/>
      </w:divBdr>
    </w:div>
    <w:div w:id="2137941366">
      <w:bodyDiv w:val="1"/>
      <w:marLeft w:val="0"/>
      <w:marRight w:val="0"/>
      <w:marTop w:val="0"/>
      <w:marBottom w:val="0"/>
      <w:divBdr>
        <w:top w:val="none" w:sz="0" w:space="0" w:color="auto"/>
        <w:left w:val="none" w:sz="0" w:space="0" w:color="auto"/>
        <w:bottom w:val="none" w:sz="0" w:space="0" w:color="auto"/>
        <w:right w:val="none" w:sz="0" w:space="0" w:color="auto"/>
      </w:divBdr>
    </w:div>
    <w:div w:id="2138865231">
      <w:bodyDiv w:val="1"/>
      <w:marLeft w:val="0"/>
      <w:marRight w:val="0"/>
      <w:marTop w:val="0"/>
      <w:marBottom w:val="0"/>
      <w:divBdr>
        <w:top w:val="none" w:sz="0" w:space="0" w:color="auto"/>
        <w:left w:val="none" w:sz="0" w:space="0" w:color="auto"/>
        <w:bottom w:val="none" w:sz="0" w:space="0" w:color="auto"/>
        <w:right w:val="none" w:sz="0" w:space="0" w:color="auto"/>
      </w:divBdr>
    </w:div>
    <w:div w:id="2138990843">
      <w:bodyDiv w:val="1"/>
      <w:marLeft w:val="0"/>
      <w:marRight w:val="0"/>
      <w:marTop w:val="0"/>
      <w:marBottom w:val="0"/>
      <w:divBdr>
        <w:top w:val="none" w:sz="0" w:space="0" w:color="auto"/>
        <w:left w:val="none" w:sz="0" w:space="0" w:color="auto"/>
        <w:bottom w:val="none" w:sz="0" w:space="0" w:color="auto"/>
        <w:right w:val="none" w:sz="0" w:space="0" w:color="auto"/>
      </w:divBdr>
    </w:div>
    <w:div w:id="2139952044">
      <w:bodyDiv w:val="1"/>
      <w:marLeft w:val="0"/>
      <w:marRight w:val="0"/>
      <w:marTop w:val="0"/>
      <w:marBottom w:val="0"/>
      <w:divBdr>
        <w:top w:val="none" w:sz="0" w:space="0" w:color="auto"/>
        <w:left w:val="none" w:sz="0" w:space="0" w:color="auto"/>
        <w:bottom w:val="none" w:sz="0" w:space="0" w:color="auto"/>
        <w:right w:val="none" w:sz="0" w:space="0" w:color="auto"/>
      </w:divBdr>
    </w:div>
    <w:div w:id="2140372539">
      <w:bodyDiv w:val="1"/>
      <w:marLeft w:val="0"/>
      <w:marRight w:val="0"/>
      <w:marTop w:val="0"/>
      <w:marBottom w:val="0"/>
      <w:divBdr>
        <w:top w:val="none" w:sz="0" w:space="0" w:color="auto"/>
        <w:left w:val="none" w:sz="0" w:space="0" w:color="auto"/>
        <w:bottom w:val="none" w:sz="0" w:space="0" w:color="auto"/>
        <w:right w:val="none" w:sz="0" w:space="0" w:color="auto"/>
      </w:divBdr>
    </w:div>
    <w:div w:id="2140605712">
      <w:bodyDiv w:val="1"/>
      <w:marLeft w:val="0"/>
      <w:marRight w:val="0"/>
      <w:marTop w:val="0"/>
      <w:marBottom w:val="0"/>
      <w:divBdr>
        <w:top w:val="none" w:sz="0" w:space="0" w:color="auto"/>
        <w:left w:val="none" w:sz="0" w:space="0" w:color="auto"/>
        <w:bottom w:val="none" w:sz="0" w:space="0" w:color="auto"/>
        <w:right w:val="none" w:sz="0" w:space="0" w:color="auto"/>
      </w:divBdr>
    </w:div>
    <w:div w:id="2141263073">
      <w:bodyDiv w:val="1"/>
      <w:marLeft w:val="0"/>
      <w:marRight w:val="0"/>
      <w:marTop w:val="0"/>
      <w:marBottom w:val="0"/>
      <w:divBdr>
        <w:top w:val="none" w:sz="0" w:space="0" w:color="auto"/>
        <w:left w:val="none" w:sz="0" w:space="0" w:color="auto"/>
        <w:bottom w:val="none" w:sz="0" w:space="0" w:color="auto"/>
        <w:right w:val="none" w:sz="0" w:space="0" w:color="auto"/>
      </w:divBdr>
    </w:div>
    <w:div w:id="2141454427">
      <w:bodyDiv w:val="1"/>
      <w:marLeft w:val="0"/>
      <w:marRight w:val="0"/>
      <w:marTop w:val="0"/>
      <w:marBottom w:val="0"/>
      <w:divBdr>
        <w:top w:val="none" w:sz="0" w:space="0" w:color="auto"/>
        <w:left w:val="none" w:sz="0" w:space="0" w:color="auto"/>
        <w:bottom w:val="none" w:sz="0" w:space="0" w:color="auto"/>
        <w:right w:val="none" w:sz="0" w:space="0" w:color="auto"/>
      </w:divBdr>
    </w:div>
    <w:div w:id="2143113784">
      <w:bodyDiv w:val="1"/>
      <w:marLeft w:val="0"/>
      <w:marRight w:val="0"/>
      <w:marTop w:val="0"/>
      <w:marBottom w:val="0"/>
      <w:divBdr>
        <w:top w:val="none" w:sz="0" w:space="0" w:color="auto"/>
        <w:left w:val="none" w:sz="0" w:space="0" w:color="auto"/>
        <w:bottom w:val="none" w:sz="0" w:space="0" w:color="auto"/>
        <w:right w:val="none" w:sz="0" w:space="0" w:color="auto"/>
      </w:divBdr>
    </w:div>
    <w:div w:id="2143570280">
      <w:bodyDiv w:val="1"/>
      <w:marLeft w:val="0"/>
      <w:marRight w:val="0"/>
      <w:marTop w:val="0"/>
      <w:marBottom w:val="0"/>
      <w:divBdr>
        <w:top w:val="none" w:sz="0" w:space="0" w:color="auto"/>
        <w:left w:val="none" w:sz="0" w:space="0" w:color="auto"/>
        <w:bottom w:val="none" w:sz="0" w:space="0" w:color="auto"/>
        <w:right w:val="none" w:sz="0" w:space="0" w:color="auto"/>
      </w:divBdr>
    </w:div>
    <w:div w:id="2146503184">
      <w:bodyDiv w:val="1"/>
      <w:marLeft w:val="0"/>
      <w:marRight w:val="0"/>
      <w:marTop w:val="0"/>
      <w:marBottom w:val="0"/>
      <w:divBdr>
        <w:top w:val="none" w:sz="0" w:space="0" w:color="auto"/>
        <w:left w:val="none" w:sz="0" w:space="0" w:color="auto"/>
        <w:bottom w:val="none" w:sz="0" w:space="0" w:color="auto"/>
        <w:right w:val="none" w:sz="0" w:space="0" w:color="auto"/>
      </w:divBdr>
    </w:div>
    <w:div w:id="2146971292">
      <w:bodyDiv w:val="1"/>
      <w:marLeft w:val="0"/>
      <w:marRight w:val="0"/>
      <w:marTop w:val="0"/>
      <w:marBottom w:val="0"/>
      <w:divBdr>
        <w:top w:val="none" w:sz="0" w:space="0" w:color="auto"/>
        <w:left w:val="none" w:sz="0" w:space="0" w:color="auto"/>
        <w:bottom w:val="none" w:sz="0" w:space="0" w:color="auto"/>
        <w:right w:val="none" w:sz="0" w:space="0" w:color="auto"/>
      </w:divBdr>
    </w:div>
    <w:div w:id="2147234638">
      <w:bodyDiv w:val="1"/>
      <w:marLeft w:val="0"/>
      <w:marRight w:val="0"/>
      <w:marTop w:val="0"/>
      <w:marBottom w:val="0"/>
      <w:divBdr>
        <w:top w:val="none" w:sz="0" w:space="0" w:color="auto"/>
        <w:left w:val="none" w:sz="0" w:space="0" w:color="auto"/>
        <w:bottom w:val="none" w:sz="0" w:space="0" w:color="auto"/>
        <w:right w:val="none" w:sz="0" w:space="0" w:color="auto"/>
      </w:divBdr>
    </w:div>
    <w:div w:id="2147315607">
      <w:bodyDiv w:val="1"/>
      <w:marLeft w:val="0"/>
      <w:marRight w:val="0"/>
      <w:marTop w:val="0"/>
      <w:marBottom w:val="0"/>
      <w:divBdr>
        <w:top w:val="none" w:sz="0" w:space="0" w:color="auto"/>
        <w:left w:val="none" w:sz="0" w:space="0" w:color="auto"/>
        <w:bottom w:val="none" w:sz="0" w:space="0" w:color="auto"/>
        <w:right w:val="none" w:sz="0" w:space="0" w:color="auto"/>
      </w:divBdr>
    </w:div>
    <w:div w:id="2147383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iso.org/sites/directives/current/part2/index.x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www.w3.org/TR/xml11/" TargetMode="External"/><Relationship Id="rId117" Type="http://schemas.openxmlformats.org/officeDocument/2006/relationships/oleObject" Target="embeddings/oleObject37.bin"/><Relationship Id="rId21" Type="http://schemas.microsoft.com/office/2016/09/relationships/commentsIds" Target="commentsIds.xml"/><Relationship Id="rId42" Type="http://schemas.openxmlformats.org/officeDocument/2006/relationships/hyperlink" Target="http://www.w3.org/2001/XMLSchema-instance" TargetMode="External"/><Relationship Id="rId47" Type="http://schemas.openxmlformats.org/officeDocument/2006/relationships/oleObject" Target="embeddings/oleObject2.bin"/><Relationship Id="rId63" Type="http://schemas.openxmlformats.org/officeDocument/2006/relationships/oleObject" Target="embeddings/oleObject10.bin"/><Relationship Id="rId68" Type="http://schemas.openxmlformats.org/officeDocument/2006/relationships/image" Target="media/image13.wmf"/><Relationship Id="rId84" Type="http://schemas.openxmlformats.org/officeDocument/2006/relationships/image" Target="media/image21.wmf"/><Relationship Id="rId89" Type="http://schemas.openxmlformats.org/officeDocument/2006/relationships/oleObject" Target="embeddings/oleObject23.bin"/><Relationship Id="rId112" Type="http://schemas.openxmlformats.org/officeDocument/2006/relationships/image" Target="media/image35.wmf"/><Relationship Id="rId16" Type="http://schemas.openxmlformats.org/officeDocument/2006/relationships/hyperlink" Target="https://www.iso.org/patents" TargetMode="External"/><Relationship Id="rId107" Type="http://schemas.openxmlformats.org/officeDocument/2006/relationships/oleObject" Target="embeddings/oleObject32.bin"/><Relationship Id="rId11" Type="http://schemas.openxmlformats.org/officeDocument/2006/relationships/footer" Target="footer1.xml"/><Relationship Id="rId32" Type="http://schemas.openxmlformats.org/officeDocument/2006/relationships/hyperlink" Target="http://servicenet.t-systems.com/medina/xMCF" TargetMode="External"/><Relationship Id="rId37" Type="http://schemas.openxmlformats.org/officeDocument/2006/relationships/hyperlink" Target="http://servicenet.t-systems.com/medina/xMCF" TargetMode="External"/><Relationship Id="rId53" Type="http://schemas.openxmlformats.org/officeDocument/2006/relationships/oleObject" Target="embeddings/oleObject5.bin"/><Relationship Id="rId58" Type="http://schemas.openxmlformats.org/officeDocument/2006/relationships/image" Target="media/image8.wmf"/><Relationship Id="rId74" Type="http://schemas.openxmlformats.org/officeDocument/2006/relationships/image" Target="media/image16.wmf"/><Relationship Id="rId79" Type="http://schemas.openxmlformats.org/officeDocument/2006/relationships/oleObject" Target="embeddings/oleObject18.bin"/><Relationship Id="rId102" Type="http://schemas.openxmlformats.org/officeDocument/2006/relationships/image" Target="media/image30.wmf"/><Relationship Id="rId123" Type="http://schemas.openxmlformats.org/officeDocument/2006/relationships/oleObject" Target="embeddings/oleObject40.bin"/><Relationship Id="rId128" Type="http://schemas.openxmlformats.org/officeDocument/2006/relationships/footer" Target="footer5.xml"/><Relationship Id="rId5" Type="http://schemas.openxmlformats.org/officeDocument/2006/relationships/numbering" Target="numbering.xml"/><Relationship Id="rId90" Type="http://schemas.openxmlformats.org/officeDocument/2006/relationships/image" Target="media/image24.wmf"/><Relationship Id="rId95" Type="http://schemas.openxmlformats.org/officeDocument/2006/relationships/oleObject" Target="embeddings/oleObject26.bin"/><Relationship Id="rId19" Type="http://schemas.openxmlformats.org/officeDocument/2006/relationships/comments" Target="comments.xml"/><Relationship Id="rId14" Type="http://schemas.openxmlformats.org/officeDocument/2006/relationships/hyperlink" Target="http://www.iso.org" TargetMode="External"/><Relationship Id="rId22" Type="http://schemas.openxmlformats.org/officeDocument/2006/relationships/header" Target="header2.xml"/><Relationship Id="rId27" Type="http://schemas.openxmlformats.org/officeDocument/2006/relationships/hyperlink" Target="https://www.w3.org/2001/XMLSchema-instance" TargetMode="External"/><Relationship Id="rId30" Type="http://schemas.openxmlformats.org/officeDocument/2006/relationships/hyperlink" Target="https://www.w3.org/2001/XMLSchema-instance" TargetMode="External"/><Relationship Id="rId35" Type="http://schemas.openxmlformats.org/officeDocument/2006/relationships/hyperlink" Target="https://www.w3.org/2001/XMLSchema-instance" TargetMode="External"/><Relationship Id="rId43" Type="http://schemas.openxmlformats.org/officeDocument/2006/relationships/hyperlink" Target="https://creativecommons.org/licenses/by-sa/3.0" TargetMode="External"/><Relationship Id="rId48" Type="http://schemas.openxmlformats.org/officeDocument/2006/relationships/image" Target="media/image3.wmf"/><Relationship Id="rId56" Type="http://schemas.openxmlformats.org/officeDocument/2006/relationships/image" Target="media/image7.wmf"/><Relationship Id="rId64" Type="http://schemas.openxmlformats.org/officeDocument/2006/relationships/image" Target="media/image11.wmf"/><Relationship Id="rId69" Type="http://schemas.openxmlformats.org/officeDocument/2006/relationships/oleObject" Target="embeddings/oleObject13.bin"/><Relationship Id="rId77" Type="http://schemas.openxmlformats.org/officeDocument/2006/relationships/oleObject" Target="embeddings/oleObject17.bin"/><Relationship Id="rId100" Type="http://schemas.openxmlformats.org/officeDocument/2006/relationships/image" Target="media/image29.wmf"/><Relationship Id="rId105" Type="http://schemas.openxmlformats.org/officeDocument/2006/relationships/oleObject" Target="embeddings/oleObject31.bin"/><Relationship Id="rId113" Type="http://schemas.openxmlformats.org/officeDocument/2006/relationships/oleObject" Target="embeddings/oleObject35.bin"/><Relationship Id="rId118" Type="http://schemas.openxmlformats.org/officeDocument/2006/relationships/image" Target="media/image38.wmf"/><Relationship Id="rId126" Type="http://schemas.openxmlformats.org/officeDocument/2006/relationships/footer" Target="footer4.xml"/><Relationship Id="rId8" Type="http://schemas.openxmlformats.org/officeDocument/2006/relationships/webSettings" Target="webSettings.xml"/><Relationship Id="rId51" Type="http://schemas.openxmlformats.org/officeDocument/2006/relationships/oleObject" Target="embeddings/oleObject4.bin"/><Relationship Id="rId72" Type="http://schemas.openxmlformats.org/officeDocument/2006/relationships/image" Target="media/image15.wmf"/><Relationship Id="rId80" Type="http://schemas.openxmlformats.org/officeDocument/2006/relationships/image" Target="media/image19.wmf"/><Relationship Id="rId85" Type="http://schemas.openxmlformats.org/officeDocument/2006/relationships/oleObject" Target="embeddings/oleObject21.bin"/><Relationship Id="rId93" Type="http://schemas.openxmlformats.org/officeDocument/2006/relationships/oleObject" Target="embeddings/oleObject25.bin"/><Relationship Id="rId98" Type="http://schemas.openxmlformats.org/officeDocument/2006/relationships/image" Target="media/image28.wmf"/><Relationship Id="rId121" Type="http://schemas.openxmlformats.org/officeDocument/2006/relationships/oleObject" Target="embeddings/oleObject39.bin"/><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iso.org/foreword-supplementary-information.html" TargetMode="External"/><Relationship Id="rId25" Type="http://schemas.openxmlformats.org/officeDocument/2006/relationships/hyperlink" Target="https://www.electropedia.org/" TargetMode="External"/><Relationship Id="rId33" Type="http://schemas.openxmlformats.org/officeDocument/2006/relationships/hyperlink" Target="http://servicenet.t-systems.com/medina/xMCF" TargetMode="External"/><Relationship Id="rId38" Type="http://schemas.openxmlformats.org/officeDocument/2006/relationships/hyperlink" Target="http://servicenet.t-systems.com/medina/xMCF" TargetMode="External"/><Relationship Id="rId46" Type="http://schemas.openxmlformats.org/officeDocument/2006/relationships/image" Target="media/image2.wmf"/><Relationship Id="rId59" Type="http://schemas.openxmlformats.org/officeDocument/2006/relationships/oleObject" Target="embeddings/oleObject8.bin"/><Relationship Id="rId67" Type="http://schemas.openxmlformats.org/officeDocument/2006/relationships/oleObject" Target="embeddings/oleObject12.bin"/><Relationship Id="rId103" Type="http://schemas.openxmlformats.org/officeDocument/2006/relationships/oleObject" Target="embeddings/oleObject30.bin"/><Relationship Id="rId108" Type="http://schemas.openxmlformats.org/officeDocument/2006/relationships/image" Target="media/image33.wmf"/><Relationship Id="rId116" Type="http://schemas.openxmlformats.org/officeDocument/2006/relationships/image" Target="media/image37.wmf"/><Relationship Id="rId124" Type="http://schemas.openxmlformats.org/officeDocument/2006/relationships/hyperlink" Target="https://www.nist.gov/pml/special-publication-811" TargetMode="External"/><Relationship Id="rId129" Type="http://schemas.openxmlformats.org/officeDocument/2006/relationships/fontTable" Target="fontTable.xml"/><Relationship Id="rId20" Type="http://schemas.microsoft.com/office/2011/relationships/commentsExtended" Target="commentsExtended.xml"/><Relationship Id="rId41" Type="http://schemas.openxmlformats.org/officeDocument/2006/relationships/hyperlink" Target="https://creativecommons.org/licenses/by-sa/3.0" TargetMode="External"/><Relationship Id="rId54" Type="http://schemas.openxmlformats.org/officeDocument/2006/relationships/image" Target="media/image6.wmf"/><Relationship Id="rId62" Type="http://schemas.openxmlformats.org/officeDocument/2006/relationships/image" Target="media/image10.wmf"/><Relationship Id="rId70" Type="http://schemas.openxmlformats.org/officeDocument/2006/relationships/image" Target="media/image14.wmf"/><Relationship Id="rId75" Type="http://schemas.openxmlformats.org/officeDocument/2006/relationships/oleObject" Target="embeddings/oleObject16.bin"/><Relationship Id="rId83" Type="http://schemas.openxmlformats.org/officeDocument/2006/relationships/oleObject" Target="embeddings/oleObject20.bin"/><Relationship Id="rId88" Type="http://schemas.openxmlformats.org/officeDocument/2006/relationships/image" Target="media/image23.wmf"/><Relationship Id="rId91" Type="http://schemas.openxmlformats.org/officeDocument/2006/relationships/oleObject" Target="embeddings/oleObject24.bin"/><Relationship Id="rId96" Type="http://schemas.openxmlformats.org/officeDocument/2006/relationships/image" Target="media/image27.wmf"/><Relationship Id="rId111"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iso.org/directives-and-policies.html" TargetMode="External"/><Relationship Id="rId23" Type="http://schemas.openxmlformats.org/officeDocument/2006/relationships/footer" Target="footer3.xml"/><Relationship Id="rId28" Type="http://schemas.openxmlformats.org/officeDocument/2006/relationships/hyperlink" Target="https://www.w3.org/2001/XMLSchema-instance" TargetMode="External"/><Relationship Id="rId36" Type="http://schemas.openxmlformats.org/officeDocument/2006/relationships/hyperlink" Target="http://servicenet.t-systems.com/medina/xMCF" TargetMode="External"/><Relationship Id="rId49" Type="http://schemas.openxmlformats.org/officeDocument/2006/relationships/oleObject" Target="embeddings/oleObject3.bin"/><Relationship Id="rId57" Type="http://schemas.openxmlformats.org/officeDocument/2006/relationships/oleObject" Target="embeddings/oleObject7.bin"/><Relationship Id="rId106" Type="http://schemas.openxmlformats.org/officeDocument/2006/relationships/image" Target="media/image32.wmf"/><Relationship Id="rId114" Type="http://schemas.openxmlformats.org/officeDocument/2006/relationships/image" Target="media/image36.wmf"/><Relationship Id="rId119" Type="http://schemas.openxmlformats.org/officeDocument/2006/relationships/oleObject" Target="embeddings/oleObject38.bin"/><Relationship Id="rId127" Type="http://schemas.openxmlformats.org/officeDocument/2006/relationships/header" Target="header4.xml"/><Relationship Id="rId10" Type="http://schemas.openxmlformats.org/officeDocument/2006/relationships/endnotes" Target="endnotes.xml"/><Relationship Id="rId31" Type="http://schemas.openxmlformats.org/officeDocument/2006/relationships/hyperlink" Target="https://www.w3.org/2001/XMLSchema-instance" TargetMode="External"/><Relationship Id="rId44" Type="http://schemas.openxmlformats.org/officeDocument/2006/relationships/image" Target="media/image1.wmf"/><Relationship Id="rId52" Type="http://schemas.openxmlformats.org/officeDocument/2006/relationships/image" Target="media/image5.wmf"/><Relationship Id="rId60" Type="http://schemas.openxmlformats.org/officeDocument/2006/relationships/image" Target="media/image9.wmf"/><Relationship Id="rId65" Type="http://schemas.openxmlformats.org/officeDocument/2006/relationships/oleObject" Target="embeddings/oleObject11.bin"/><Relationship Id="rId73" Type="http://schemas.openxmlformats.org/officeDocument/2006/relationships/oleObject" Target="embeddings/oleObject15.bin"/><Relationship Id="rId78" Type="http://schemas.openxmlformats.org/officeDocument/2006/relationships/image" Target="media/image18.wmf"/><Relationship Id="rId81" Type="http://schemas.openxmlformats.org/officeDocument/2006/relationships/oleObject" Target="embeddings/oleObject19.bin"/><Relationship Id="rId86" Type="http://schemas.openxmlformats.org/officeDocument/2006/relationships/image" Target="media/image22.wmf"/><Relationship Id="rId94" Type="http://schemas.openxmlformats.org/officeDocument/2006/relationships/image" Target="media/image26.wmf"/><Relationship Id="rId99" Type="http://schemas.openxmlformats.org/officeDocument/2006/relationships/oleObject" Target="embeddings/oleObject28.bin"/><Relationship Id="rId101" Type="http://schemas.openxmlformats.org/officeDocument/2006/relationships/oleObject" Target="embeddings/oleObject29.bin"/><Relationship Id="rId122" Type="http://schemas.openxmlformats.org/officeDocument/2006/relationships/image" Target="media/image40.wmf"/><Relationship Id="rId130"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yperlink" Target="https://www.iso.org/members.html" TargetMode="External"/><Relationship Id="rId39" Type="http://schemas.openxmlformats.org/officeDocument/2006/relationships/hyperlink" Target="https://standards.iso.org/iso/pas/8329/ed-1/en/" TargetMode="External"/><Relationship Id="rId109" Type="http://schemas.openxmlformats.org/officeDocument/2006/relationships/oleObject" Target="embeddings/oleObject33.bin"/><Relationship Id="rId34" Type="http://schemas.openxmlformats.org/officeDocument/2006/relationships/hyperlink" Target="http://servicenet.t-systems.com/medina/xMCF" TargetMode="External"/><Relationship Id="rId50" Type="http://schemas.openxmlformats.org/officeDocument/2006/relationships/image" Target="media/image4.wmf"/><Relationship Id="rId55" Type="http://schemas.openxmlformats.org/officeDocument/2006/relationships/oleObject" Target="embeddings/oleObject6.bin"/><Relationship Id="rId76" Type="http://schemas.openxmlformats.org/officeDocument/2006/relationships/image" Target="media/image17.wmf"/><Relationship Id="rId97" Type="http://schemas.openxmlformats.org/officeDocument/2006/relationships/oleObject" Target="embeddings/oleObject27.bin"/><Relationship Id="rId104" Type="http://schemas.openxmlformats.org/officeDocument/2006/relationships/image" Target="media/image31.wmf"/><Relationship Id="rId120" Type="http://schemas.openxmlformats.org/officeDocument/2006/relationships/image" Target="media/image39.wmf"/><Relationship Id="rId125"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oleObject" Target="embeddings/oleObject14.bin"/><Relationship Id="rId92" Type="http://schemas.openxmlformats.org/officeDocument/2006/relationships/image" Target="media/image25.wmf"/><Relationship Id="rId2" Type="http://schemas.openxmlformats.org/officeDocument/2006/relationships/customXml" Target="../customXml/item2.xml"/><Relationship Id="rId29" Type="http://schemas.openxmlformats.org/officeDocument/2006/relationships/hyperlink" Target="https://www.w3.org/2001/XMLSchema-instance" TargetMode="External"/><Relationship Id="rId24" Type="http://schemas.openxmlformats.org/officeDocument/2006/relationships/hyperlink" Target="https://www.iso.org/obp" TargetMode="External"/><Relationship Id="rId40" Type="http://schemas.openxmlformats.org/officeDocument/2006/relationships/hyperlink" Target="https://creativecommons.org/licenses/by-sa/3.0/" TargetMode="External"/><Relationship Id="rId45" Type="http://schemas.openxmlformats.org/officeDocument/2006/relationships/oleObject" Target="embeddings/oleObject1.bin"/><Relationship Id="rId66" Type="http://schemas.openxmlformats.org/officeDocument/2006/relationships/image" Target="media/image12.wmf"/><Relationship Id="rId87" Type="http://schemas.openxmlformats.org/officeDocument/2006/relationships/oleObject" Target="embeddings/oleObject22.bin"/><Relationship Id="rId110" Type="http://schemas.openxmlformats.org/officeDocument/2006/relationships/image" Target="media/image34.wmf"/><Relationship Id="rId115" Type="http://schemas.openxmlformats.org/officeDocument/2006/relationships/oleObject" Target="embeddings/oleObject36.bin"/><Relationship Id="rId131" Type="http://schemas.openxmlformats.org/officeDocument/2006/relationships/theme" Target="theme/theme1.xml"/><Relationship Id="rId61" Type="http://schemas.openxmlformats.org/officeDocument/2006/relationships/oleObject" Target="embeddings/oleObject9.bin"/><Relationship Id="rId82"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EINERT\Documents\05%20FAT\04%20UAKs\01%20UAK%20MCF\000000%20ISO%20Docs%20&amp;%20Guidelines\Editing%20Guidelines\Simpl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OHa98</b:Tag>
    <b:SourceType>Report</b:SourceType>
    <b:Guid>{AEC02D49-E13B-4A65-9974-EED4CF92F9F8}</b:Guid>
    <b:Title>Nutzung des Festigkeitspotentials höherfesten Stahlfeinbleche durch Stanzniet- und Clinchverbindungen</b:Title>
    <b:Year>1998</b:Year>
    <b:Author>
      <b:Author>
        <b:NameList>
          <b:Person>
            <b:Last>Hahn</b:Last>
            <b:First>O.</b:First>
          </b:Person>
          <b:Person>
            <b:Last>Schulte</b:Last>
            <b:First>A.</b:First>
          </b:Person>
        </b:NameList>
      </b:Author>
    </b:Author>
    <b:Pages>27-40</b:Pages>
    <b:LCID>en-GB</b:LCID>
    <b:RefOrder>12</b:RefOrder>
  </b:Source>
  <b:Source>
    <b:Tag>Bri01</b:Tag>
    <b:SourceType>Report</b:SourceType>
    <b:Guid>{9271B51B-0A9F-4E1F-B091-E5C4FDADB454}</b:Guid>
    <b:Title>Managing Connections using the Master Connection File</b:Title>
    <b:Year>2001</b:Year>
    <b:City>Dearborn</b:City>
    <b:Author>
      <b:Author>
        <b:NameList>
          <b:Person>
            <b:Last>Huf</b:Last>
            <b:First>Brian</b:First>
            <b:Middle>E.</b:Middle>
          </b:Person>
        </b:NameList>
      </b:Author>
    </b:Author>
    <b:Publisher>Ford Motor Co.</b:Publisher>
    <b:LCID>en-US</b:LCID>
    <b:RefOrder>15</b:RefOrder>
  </b:Source>
  <b:Source>
    <b:Tag>Dra07</b:Tag>
    <b:SourceType>Patent</b:SourceType>
    <b:Guid>{49C70E07-9184-438F-8BE3-CD2CD8DCD8EA}</b:Guid>
    <b:Title>Method of producing a nail connection, and nail for this purpose</b:Title>
    <b:Year>2007</b:Year>
    <b:LCID>en-GB</b:LCID>
    <b:Month>01</b:Month>
    <b:Day>16</b:Day>
    <b:CountryRegion>European</b:CountryRegion>
    <b:PatentNumber>EP1926918B1</b:PatentNumber>
    <b:Author>
      <b:Inventor>
        <b:NameList>
          <b:Person>
            <b:Last>Draht</b:Last>
            <b:First>Torsten</b:First>
          </b:Person>
          <b:Person>
            <b:Last>Meschut</b:Last>
            <b:First>Gerson</b:First>
          </b:Person>
        </b:NameList>
      </b:Inventor>
    </b:Author>
    <b:RefOrder>13</b:RefOrder>
  </b:Source>
  <b:Source>
    <b:Tag>Gar99</b:Tag>
    <b:SourceType>Patent</b:SourceType>
    <b:Guid>{62726738-CFF4-405D-9676-8779BE1D7AB7}</b:Guid>
    <b:Author>
      <b:Author>
        <b:NameList>
          <b:Person>
            <b:Last>Garnero</b:Last>
            <b:First>Pierino</b:First>
          </b:Person>
          <b:Person>
            <b:Last>Marchetto</b:Last>
            <b:First>Vinicio</b:First>
          </b:Person>
        </b:NameList>
      </b:Author>
      <b:Inventor>
        <b:NameList>
          <b:Person>
            <b:Last>Garnero</b:Last>
            <b:First>Pierino</b:First>
          </b:Person>
          <b:Person>
            <b:Last>Marchetto</b:Last>
            <b:First>Vinicio</b:First>
          </b:Person>
        </b:NameList>
      </b:Inventor>
    </b:Author>
    <b:Title>A method for resistance electric spot welding of a first sheet of non weldable material to a second sheet of weldable metal material</b:Title>
    <b:Year>1999</b:Year>
    <b:Publisher>European Patent Office</b:Publisher>
    <b:URL>https//Patents.google.com/patent/EP0967044A2</b:URL>
    <b:LCID>en-GB</b:LCID>
    <b:Month>10</b:Month>
    <b:Day>23</b:Day>
    <b:CountryRegion>European</b:CountryRegion>
    <b:PatentNumber>EP0967044A2</b:PatentNumber>
    <b:RefOrder>11</b:RefOrder>
  </b:Source>
  <b:Source>
    <b:Tag>SAE16</b:Tag>
    <b:SourceType>Book</b:SourceType>
    <b:Guid>{D51E5669-6B25-4902-BD2F-47D9C100DABF}</b:Guid>
    <b:Title>J492_201611 — Guide for Rivet Selection and Design Consideration</b:Title>
    <b:Year>2016</b:Year>
    <b:LCID>en-US</b:LCID>
    <b:Author>
      <b:Author>
        <b:Corporate>SAE International — Fasteners Committee</b:Corporate>
      </b:Author>
    </b:Author>
    <b:City>Warrendale (Pennsylvania) &amp; Troy (Michigan)</b:City>
    <b:Publisher>SAE International</b:Publisher>
    <b:StandardNumber>SAE J492</b:StandardNumber>
    <b:Pages>14</b:Pages>
    <b:DOI>https://doi.org/10.4271/J492_201611</b:DOI>
    <b:RefOrder>10</b:RefOrder>
  </b:Source>
  <b:Source>
    <b:Tag>XML10_2008</b:Tag>
    <b:SourceType>Book</b:SourceType>
    <b:Guid>{753064B7-66EA-4A2E-8401-E7EAB31CFD0D}</b:Guid>
    <b:LCID>en-US</b:LCID>
    <b:Author>
      <b:Author>
        <b:Corporate>The World Wide Web Consortium (W3C)</b:Corporate>
      </b:Author>
    </b:Author>
    <b:Title>Extensible Markup Language (XML) 1.0 (Fifth Edition)</b:Title>
    <b:Year>2008</b:Year>
    <b:City>Wakefield</b:City>
    <b:Publisher>W3C</b:Publisher>
    <b:StateProvince>MA</b:StateProvince>
    <b:CountryRegion>USA</b:CountryRegion>
    <b:ShortTitle>XML 1.0</b:ShortTitle>
    <b:Edition>5</b:Edition>
    <b:YearAccessed>2024</b:YearAccessed>
    <b:MonthAccessed>01</b:MonthAccessed>
    <b:DayAccessed>10</b:DayAccessed>
    <b:URL>https://www.w3.org/TR/2008/REC-xml-20081126/</b:URL>
    <b:RefOrder>2</b:RefOrder>
  </b:Source>
  <b:Source>
    <b:Tag>XML11_2006</b:Tag>
    <b:SourceType>Book</b:SourceType>
    <b:Guid>{149168CB-A7DE-45F8-8A85-CCA41756BCFB}</b:Guid>
    <b:Title>Extensible Markup Language (XML) 1.1 (Second Edition)</b:Title>
    <b:Year>2006</b:Year>
    <b:City>Wakefield</b:City>
    <b:Publisher>W3C</b:Publisher>
    <b:LCID>en-US</b:LCID>
    <b:Author>
      <b:Author>
        <b:Corporate>The World Wide Web Consortium (W3C)</b:Corporate>
      </b:Author>
    </b:Author>
    <b:StateProvince>MA</b:StateProvince>
    <b:CountryRegion>USA</b:CountryRegion>
    <b:ShortTitle>XML 1.1</b:ShortTitle>
    <b:Edition>2</b:Edition>
    <b:YearAccessed>2024</b:YearAccessed>
    <b:MonthAccessed>01</b:MonthAccessed>
    <b:DayAccessed>10</b:DayAccessed>
    <b:URL>https://www.w3.org/TR/2006/REC-xml11-20060816/</b:URL>
    <b:RefOrder>3</b:RefOrder>
  </b:Source>
  <b:Source>
    <b:Tag>ISO10303_242</b:Tag>
    <b:SourceType>Book</b:SourceType>
    <b:Guid>{336F6A8C-9A31-4B2F-AB0B-D6D813E86683}</b:Guid>
    <b:LCID>en-GB</b:LCID>
    <b:Title>ISO 10303-242: Industrial automation systems and integration — Product data representation and exchange — Part 242: Application protocol: Managed model-based 3D engineering</b:Title>
    <b:City>Geneva</b:City>
    <b:Publisher>ISO</b:Publisher>
    <b:Author>
      <b:Author>
        <b:Corporate>International Organization for Standardization</b:Corporate>
      </b:Author>
    </b:Author>
    <b:CountryRegion>Switzerland</b:CountryRegion>
    <b:StandardNumber>ISO 10303-242</b:StandardNumber>
    <b:RefOrder>1</b:RefOrder>
  </b:Source>
  <b:Source>
    <b:Tag>ISO8601</b:Tag>
    <b:SourceType>Book</b:SourceType>
    <b:Guid>{B4A878F6-869A-42F1-922F-8999BAFB31AA}</b:Guid>
    <b:Author>
      <b:Author>
        <b:Corporate>International Organization for Standardization</b:Corporate>
      </b:Author>
    </b:Author>
    <b:Title>ISO 8601: Data elements and interchange formats – Information interchange – Representation of dates and times</b:Title>
    <b:City>Geneva</b:City>
    <b:Publisher>ISO</b:Publisher>
    <b:CountryRegion>Switzerland</b:CountryRegion>
    <b:StandardNumber>ISO 8601</b:StandardNumber>
    <b:LCID>en-GB</b:LCID>
    <b:RefOrder>4</b:RefOrder>
  </b:Source>
  <b:Source>
    <b:Tag>ISO14882_2020</b:Tag>
    <b:SourceType>Book</b:SourceType>
    <b:Guid>{CC835B0C-1D0E-4AA1-84AD-FE833FC8865B}</b:Guid>
    <b:Title>ISO/IEC 14882:2020: Programming languages — C++</b:Title>
    <b:Year>2020</b:Year>
    <b:City>Geneva</b:City>
    <b:Publisher>ISO</b:Publisher>
    <b:LCID>en-GB</b:LCID>
    <b:Author>
      <b:Author>
        <b:Corporate>International Organization for Standardization</b:Corporate>
      </b:Author>
    </b:Author>
    <b:CountryRegion>Switzerland</b:CountryRegion>
    <b:StandardNumber>ISO/IEC 14882:2020</b:StandardNumber>
    <b:URL>https://www.iso.org/standard/79358.html</b:URL>
    <b:RefOrder>8</b:RefOrder>
  </b:Source>
  <b:Source>
    <b:Tag>ISO80000_1_2022</b:Tag>
    <b:SourceType>Book</b:SourceType>
    <b:Guid>{A600B62E-DBB8-4096-982B-B483487DD6AE}</b:Guid>
    <b:Title>ISO 80000-1:2022 — Quantities and units — Part 1: General</b:Title>
    <b:Year>2022</b:Year>
    <b:City>Geneva</b:City>
    <b:Publisher>ISO</b:Publisher>
    <b:LCID>en-GB</b:LCID>
    <b:Author>
      <b:Author>
        <b:Corporate>International Organization for Standardization</b:Corporate>
      </b:Author>
    </b:Author>
    <b:CountryRegion>Switzerland</b:CountryRegion>
    <b:StandardNumber>ISO 80000-1:2022</b:StandardNumber>
    <b:YearAccessed>2023</b:YearAccessed>
    <b:MonthAccessed>01</b:MonthAccessed>
    <b:DayAccessed>15</b:DayAccessed>
    <b:URL>https://www.iso.org/standard/76921.html</b:URL>
    <b:RefOrder>5</b:RefOrder>
  </b:Source>
  <b:Source>
    <b:Tag>NIST_SP811_2020</b:Tag>
    <b:SourceType>DocumentFromInternetSite</b:SourceType>
    <b:Guid>{F155A7C5-D972-4D2E-B22F-F3813A219080}</b:Guid>
    <b:Title>The NIST Guide for the Use of the International System of Units (SI)</b:Title>
    <b:Year>2020</b:Year>
    <b:LCID>en-US</b:LCID>
    <b:Author>
      <b:Author>
        <b:Corporate>National Institute of Standards and Technology (NIST)</b:Corporate>
      </b:Author>
    </b:Author>
    <b:Month>03</b:Month>
    <b:Day>04</b:Day>
    <b:YearAccessed>2024</b:YearAccessed>
    <b:MonthAccessed>01</b:MonthAccessed>
    <b:DayAccessed>24</b:DayAccessed>
    <b:URL>https://www.nist.gov/pml/special-publication-811</b:URL>
    <b:ShortTitle>NIST Guide to the SI</b:ShortTitle>
    <b:StandardNumber>NIST Special Publication 811</b:StandardNumber>
    <b:RefOrder>6</b:RefOrder>
  </b:Source>
  <b:Source>
    <b:Tag>ISO6507_2023</b:Tag>
    <b:SourceType>Book</b:SourceType>
    <b:Guid>{09F002A8-7EAC-4369-BCB4-A2CC4CF640E5}</b:Guid>
    <b:Title>ISO 6507:2023 — Metallic materials — Vickers hardness test</b:Title>
    <b:Year>2023</b:Year>
    <b:YearAccessed>2024</b:YearAccessed>
    <b:MonthAccessed>01</b:MonthAccessed>
    <b:DayAccessed>15</b:DayAccessed>
    <b:URL>https://www.iso.org/standard/83898.html</b:URL>
    <b:LCID>en-GB</b:LCID>
    <b:Author>
      <b:Author>
        <b:Corporate>International Organization for Standardization</b:Corporate>
      </b:Author>
    </b:Author>
    <b:City>Geneva</b:City>
    <b:Publisher>ISO</b:Publisher>
    <b:CountryRegion>Switzerland</b:CountryRegion>
    <b:StandardNumber>ISO 6507:2023</b:StandardNumber>
    <b:RefOrder>9</b:RefOrder>
  </b:Source>
  <b:Source>
    <b:Tag>MEDINA8307_with_xMCF</b:Tag>
    <b:SourceType>Report</b:SourceType>
    <b:Author>
      <b:Author>
        <b:Corporate>T-Systems International GmbH</b:Corporate>
      </b:Author>
    </b:Author>
    <b:Title>MEDINA 8.3.0.7 includes prototypic export of χMCF files</b:Title>
    <b:Year>2011-04-07</b:Year>
    <b:City>Leinfelden-Echterdingen, Germany</b:City>
    <b:LCID>en-US</b:LCID>
    <b:RefOrder>19</b:RefOrder>
  </b:Source>
  <b:Source>
    <b:Tag>Bet08</b:Tag>
    <b:SourceType>Report</b:SourceType>
    <b:Guid>{F89B494C-5425-4BBA-97B8-DCED2DDA0DE7}</b:Guid>
    <b:Author>
      <b:Author>
        <b:Corporate>Beta CAE System S.A.</b:Corporate>
      </b:Author>
    </b:Author>
    <b:Title>χMCF pilot in ANSA</b:Title>
    <b:Year>2008</b:Year>
    <b:City>Thessaloniki, Greece</b:City>
    <b:LCID>en-GB</b:LCID>
    <b:RefOrder>18</b:RefOrder>
  </b:Source>
  <b:Source>
    <b:Tag>FAT20</b:Tag>
    <b:SourceType>Report</b:SourceType>
    <b:Guid>{0B7686C8-DC18-457F-AAA1-3AABBAFFECA6}</b:Guid>
    <b:Author>
      <b:Author>
        <b:NameList>
          <b:Person>
            <b:Last>FAT-AK25</b:Last>
          </b:Person>
        </b:NameList>
      </b:Author>
    </b:Author>
    <b:Title>χMCF Extended Master Connection File: A Standard for Describing Connections and Joints in the Automotive Industry, Version 3.1</b:Title>
    <b:Year>2020</b:Year>
    <b:Publisher>VDA FAT-AK25</b:Publisher>
    <b:City>Berlin, Germany</b:City>
    <b:URL>https://en.vda.de/en/services/Publications/xmcf.html</b:URL>
    <b:LCID>en-GB</b:LCID>
    <b:RefOrder>25</b:RefOrder>
  </b:Source>
  <b:Source>
    <b:Tag>FAT16</b:Tag>
    <b:SourceType>Report</b:SourceType>
    <b:Guid>{585BD62A-2BAD-4B85-A0A1-B111B874C76B}</b:Guid>
    <b:Author>
      <b:Author>
        <b:NameList>
          <b:Person>
            <b:Last>FAT-AK25</b:Last>
          </b:Person>
        </b:NameList>
      </b:Author>
    </b:Author>
    <b:Title>χMCF Extended Master Connection File: A Standard for Describing Connections and Joints in the Automotive Industry, Version 3.0 (FAT Schriftenreihe 286)</b:Title>
    <b:Year>2016</b:Year>
    <b:Publisher>VDA FAT-AK25</b:Publisher>
    <b:City>Berlin, Germany</b:City>
    <b:LCID>en-GB</b:LCID>
    <b:RefOrder>27</b:RefOrder>
  </b:Source>
  <b:Source>
    <b:Tag>χMC14</b:Tag>
    <b:SourceType>Report</b:SourceType>
    <b:Guid>{9B9C7B04-0895-4EB0-B700-8B3F1BC52519}</b:Guid>
    <b:Title>χMCF Extended Master Connection File: A Standard for Describing Connections and Joints in the Automotive Industry, Version 2.0</b:Title>
    <b:Year>2014</b:Year>
    <b:Publisher>VDA FAT-AK25</b:Publisher>
    <b:City>Berlin, Germany</b:City>
    <b:Author>
      <b:Author>
        <b:NameList>
          <b:Person>
            <b:Last>FAT-AK25</b:Last>
          </b:Person>
        </b:NameList>
      </b:Author>
    </b:Author>
    <b:LCID>en-GB</b:LCID>
    <b:RefOrder>26</b:RefOrder>
  </b:Source>
  <b:Source>
    <b:Tag>CF+GZ+MW_NAFEMSDACH2016_xMCF</b:Tag>
    <b:SourceType>ConferenceProceedings</b:SourceType>
    <b:Title>χMCF zur Dokumentation von Fügeinformationen im PLM</b:Title>
    <b:Year>Apr. 2016</b:Year>
    <b:City>Bamberg, Germany</b:City>
    <b:LCID>de-DE</b:LCID>
    <b:Author>
      <b:Author>
        <b:NameList>
          <b:Person>
            <b:Last>Franke (PROSTEP AG)</b:Last>
            <b:First>Carsten</b:First>
          </b:Person>
          <b:Person>
            <b:Last>Zhang (Volkswagen AG)</b:Last>
            <b:First>Genbao</b:First>
          </b:Person>
          <b:Person>
            <b:Last>Weinert (Ford Germany)</b:Last>
            <b:First>Matthias</b:First>
          </b:Person>
        </b:NameList>
      </b:Author>
    </b:Author>
    <b:ConferenceName>Deutschsprachige NAFEMS Konferenz 2016: Berechnung und Simulation – Anwendungen, Entwicklungen, Trends</b:ConferenceName>
    <b:URL>https://www.nafems.org/publications/resource_center/c_apr_16_dach_29_2/</b:URL>
    <b:RefOrder>22</b:RefOrder>
  </b:Source>
  <b:Source>
    <b:Tag>CF+GZ+MW_NAFEMSSPDM2015_xMCF</b:Tag>
    <b:SourceType>ConferenceProceedings</b:SourceType>
    <b:Title>χMCF – Standard for Documenting Connection Information … and how SPDM can benefit</b:Title>
    <b:Year>Dec. 2015</b:Year>
    <b:City>Munich, Germany</b:City>
    <b:LCID>en-US</b:LCID>
    <b:Author>
      <b:Author>
        <b:NameList>
          <b:Person>
            <b:Last>Franke (PROSTEP AG)</b:Last>
            <b:First>Carsten</b:First>
          </b:Person>
          <b:Person>
            <b:Last>Zhang (Volkswagen AG)</b:Last>
            <b:First>Genbao</b:First>
          </b:Person>
          <b:Person>
            <b:Last>Weinert (Ford Germany)</b:Last>
            <b:First>Matthias</b:First>
          </b:Person>
        </b:NameList>
      </b:Author>
    </b:Author>
    <b:ConferenceName>NAFEMS European Conference: Simulation Process and Data Management</b:ConferenceName>
    <b:URL>https://www.nafems.org/publications/resource_center/c_dec_15_eu_1_7_2/</b:URL>
    <b:RefOrder>21</b:RefOrder>
  </b:Source>
  <b:Source>
    <b:Tag>Pet</b:Tag>
    <b:SourceType>Report</b:SourceType>
    <b:Guid>{6ED6A758-F644-471D-9F9D-29C1A90A5811}</b:Guid>
    <b:Author>
      <b:Author>
        <b:NameList>
          <b:Person>
            <b:Last>Mikolaj</b:Last>
            <b:First>Peter</b:First>
          </b:Person>
        </b:NameList>
      </b:Author>
    </b:Author>
    <b:Title>First Proposal for The Extended Master Connection File (χMCF) as a Transfer Standard of Seamweld Connection Definition</b:Title>
    <b:Year>2006</b:Year>
    <b:Publisher>MSC.Software</b:Publisher>
    <b:City>Alzenau, Germany</b:City>
    <b:LCID>en-GB</b:LCID>
    <b:RefOrder>17</b:RefOrder>
  </b:Source>
  <b:Source>
    <b:Tag>GZ+MW+CF+GT_BETACAE2017_xMCF</b:Tag>
    <b:SourceType>ConferenceProceedings</b:SourceType>
    <b:Title>χMCF: A standard for joint information, covering PLM</b:Title>
    <b:Year>June 2017</b:Year>
    <b:City>Thessaloniki, Greece</b:City>
    <b:LCID>en-US</b:LCID>
    <b:Author>
      <b:Author>
        <b:NameList>
          <b:Person>
            <b:Last>Zhang (Volkswagen AG)</b:Last>
            <b:First>Genbao</b:First>
          </b:Person>
          <b:Person>
            <b:Last>Weinert (Ford Germany)</b:Last>
            <b:First>Matthias</b:First>
          </b:Person>
          <b:Person>
            <b:Last>Franke (PROSTEP AG)</b:Last>
            <b:First>Carsten</b:First>
          </b:Person>
          <b:Person>
            <b:Last>Tröndle (Volkswagen AG)</b:Last>
            <b:First>Georg</b:First>
          </b:Person>
        </b:NameList>
      </b:Author>
    </b:Author>
    <b:ConferenceName>BETA CAE Systems 8th Before Reality Conference</b:ConferenceName>
    <b:URL>https://www.beta-cae.com/events/c8pdf/7A_1_ZHANG.pdf</b:URL>
    <b:RefOrder>23</b:RefOrder>
  </b:Source>
  <b:Source>
    <b:Tag>GZ+CF_BETACAE2019_xMCF</b:Tag>
    <b:SourceType>ConferenceProceedings</b:SourceType>
    <b:Title>χMCF v3.0: An interface standard for exchanging weld information within CAD/CAE</b:Title>
    <b:Year>May 2019</b:Year>
    <b:City>Munich, Germany</b:City>
    <b:LCID>en-US</b:LCID>
    <b:Author>
      <b:Author>
        <b:NameList>
          <b:Person>
            <b:Last>Zhang (Volkswagen AG)</b:Last>
            <b:First>Genbao</b:First>
          </b:Person>
          <b:Person>
            <b:Last>Franke (PROSTEP AG)</b:Last>
            <b:First>Carsten</b:First>
          </b:Person>
        </b:NameList>
      </b:Author>
    </b:Author>
    <b:ConferenceName>BETA CAE Systems 8th Before Reality Conference</b:ConferenceName>
    <b:URL>https://www.beta-cae.com/events/c8pdf/7A_1_ZHANG.pdf</b:URL>
    <b:RefOrder>24</b:RefOrder>
  </b:Source>
  <b:Source>
    <b:Tag>GZ+CF+PN_SIMVEC2014_xMCF</b:Tag>
    <b:SourceType>ConferenceProceedings</b:SourceType>
    <b:Publisher>VDI</b:Publisher>
    <b:Title>χMCF – Standard zur Beschreibung von Fügeinformationen</b:Title>
    <b:Year>Nov. 2014</b:Year>
    <b:City>Baden-Baden, Germany</b:City>
    <b:LCID>de-DE</b:LCID>
    <b:Author>
      <b:Author>
        <b:NameList>
          <b:Person>
            <b:Last>Zhang (Volkswagen AG)</b:Last>
            <b:First>Genbao</b:First>
          </b:Person>
          <b:Person>
            <b:Last>Franke (T-Systems International GmbH)</b:Last>
            <b:First>Carsten</b:First>
          </b:Person>
          <b:Person>
            <b:Last>Nuhn (Siemens Industry Software GmbH &amp; Co KG)</b:Last>
            <b:First>Peter</b:First>
          </b:Person>
        </b:NameList>
      </b:Author>
    </b:Author>
    <b:ConferenceName>SIMVEC – Simulation und Erprobung in der Fahrzeugentwicklung</b:ConferenceName>
    <b:URL>https://www.vdi-nachrichten.com/shop/simvec-simulation-und-erprobung-in-der-fahrzeugentwicklung-2014/</b:URL>
    <b:RefOrder>20</b:RefOrder>
  </b:Source>
  <b:Source>
    <b:Tag>Shi05</b:Tag>
    <b:SourceType>Report</b:SourceType>
    <b:Guid>{A6DF87CC-9C36-4205-B2FB-776593AC361A}</b:Guid>
    <b:Author>
      <b:Author>
        <b:NameList>
          <b:Person>
            <b:Last>Zhang</b:Last>
            <b:First>Shicheng</b:First>
          </b:Person>
        </b:NameList>
      </b:Author>
    </b:Author>
    <b:Title>Classification of Seam Welds</b:Title>
    <b:Year>2005</b:Year>
    <b:Publisher>Daimler AG</b:Publisher>
    <b:City>Stuttgart, Germany</b:City>
    <b:LCID>en-GB</b:LCID>
    <b:RefOrder>16</b:RefOrder>
  </b:Source>
  <b:Source>
    <b:Tag>Zie19</b:Tag>
    <b:SourceType>ConferenceProceedings</b:SourceType>
    <b:Guid>{16CF1970-B36F-44D2-81A6-2182E88A3A9C}</b:Guid>
    <b:Title>Joinability of light-weight components using riveted friction-welded joints.</b:Title>
    <b:Year>2019</b:Year>
    <b:City>Bad Nauheim, Germany</b:City>
    <b:Publisher>Automotive Circle</b:Publisher>
    <b:Author>
      <b:Author>
        <b:NameList>
          <b:Person>
            <b:Last>Ziegler</b:Last>
            <b:First>T.</b:First>
          </b:Person>
        </b:NameList>
      </b:Author>
    </b:Author>
    <b:ConferenceName>Joining in Car Body Engineering</b:ConferenceName>
    <b:LCID>en-GB</b:LCID>
    <b:RefOrder>14</b:RefOrder>
  </b:Source>
  <b:Source>
    <b:Tag>Nor20</b:Tag>
    <b:SourceType>Report</b:SourceType>
    <b:Guid>{651B6963-B9FF-4AF6-BE51-8F9C0783CD50}</b:Guid>
    <b:Author>
      <b:Author>
        <b:NameList>
          <b:Person>
            <b:Last>Schulte-Frankenfeld</b:Last>
            <b:First>Norbert</b:First>
          </b:Person>
        </b:NameList>
      </b:Author>
    </b:Author>
    <b:Title>FATXML-Format Version V1.2 R3</b:Title>
    <b:Year>2020</b:Year>
    <b:Publisher>VDA FAT-Ak27</b:Publisher>
    <b:City>Berlin, Germany</b:City>
    <b:LCID>en-GB</b:LCID>
    <b:RefOrder>7</b:RefOrder>
  </b:Source>
</b:Sources>
</file>

<file path=customXml/itemProps1.xml><?xml version="1.0" encoding="utf-8"?>
<ds:datastoreItem xmlns:ds="http://schemas.openxmlformats.org/officeDocument/2006/customXml" ds:itemID="{CAA83CC2-FCAD-463F-ACDA-2F7AC6A95F9A}">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adc68fad-067a-4f26-b193-95114b2a9284"/>
    <ds:schemaRef ds:uri="http://www.w3.org/XML/1998/namespace"/>
    <ds:schemaRef ds:uri="http://purl.org/dc/dcmitype/"/>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4.xml><?xml version="1.0" encoding="utf-8"?>
<ds:datastoreItem xmlns:ds="http://schemas.openxmlformats.org/officeDocument/2006/customXml" ds:itemID="{BC3F80D9-BA33-4420-BCC2-A6D39F343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Simple_template.dotx</Template>
  <TotalTime>490</TotalTime>
  <Pages>157</Pages>
  <Words>45992</Words>
  <Characters>262158</Characters>
  <Application>Microsoft Office Word</Application>
  <DocSecurity>0</DocSecurity>
  <Lines>2184</Lines>
  <Paragraphs>615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ISO PAS 8329:2024 - χMCF (xMCF) - Extended Master Connection File</vt:lpstr>
      <vt:lpstr>ISO PAS 8329:2024 - χMCF (xMCF) - Extended Master Connection File</vt:lpstr>
    </vt:vector>
  </TitlesOfParts>
  <Company/>
  <LinksUpToDate>false</LinksUpToDate>
  <CharactersWithSpaces>307535</CharactersWithSpaces>
  <SharedDoc>false</SharedDoc>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 PAS 8329:2024 - χMCF (xMCF) - Extended Master Connection File</dc:title>
  <dc:subject>Standard for Describing Connections and Joints in Structural Systems</dc:subject>
  <dc:creator>Weinert, Franke et al.</dc:creator>
  <cp:keywords>ISO 8329</cp:keywords>
  <dc:description/>
  <cp:lastModifiedBy>LUEJE Claudia</cp:lastModifiedBy>
  <cp:revision>61</cp:revision>
  <cp:lastPrinted>2024-03-08T20:23:00Z</cp:lastPrinted>
  <dcterms:created xsi:type="dcterms:W3CDTF">2024-05-02T17:08:00Z</dcterms:created>
  <dcterms:modified xsi:type="dcterms:W3CDTF">2024-05-03T11:45:00Z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MSIP_Label_e798273d-f5aa-46da-8e10-241f6dcd5f2d_Enabled">
    <vt:lpwstr>true</vt:lpwstr>
  </property>
  <property fmtid="{D5CDD505-2E9C-101B-9397-08002B2CF9AE}" pid="4" name="MSIP_Label_e798273d-f5aa-46da-8e10-241f6dcd5f2d_SetDate">
    <vt:lpwstr>2022-03-11T14:50:58Z</vt:lpwstr>
  </property>
  <property fmtid="{D5CDD505-2E9C-101B-9397-08002B2CF9AE}" pid="5" name="MSIP_Label_e798273d-f5aa-46da-8e10-241f6dcd5f2d_Method">
    <vt:lpwstr>Standard</vt:lpwstr>
  </property>
  <property fmtid="{D5CDD505-2E9C-101B-9397-08002B2CF9AE}" pid="6" name="MSIP_Label_e798273d-f5aa-46da-8e10-241f6dcd5f2d_Name">
    <vt:lpwstr>e798273d-f5aa-46da-8e10-241f6dcd5f2d</vt:lpwstr>
  </property>
  <property fmtid="{D5CDD505-2E9C-101B-9397-08002B2CF9AE}" pid="7" name="MSIP_Label_e798273d-f5aa-46da-8e10-241f6dcd5f2d_SiteId">
    <vt:lpwstr>c760270c-f3da-4cfa-9737-03808ef5579f</vt:lpwstr>
  </property>
  <property fmtid="{D5CDD505-2E9C-101B-9397-08002B2CF9AE}" pid="8" name="MSIP_Label_e798273d-f5aa-46da-8e10-241f6dcd5f2d_ActionId">
    <vt:lpwstr>d7719d54-f609-4f8a-84af-59adeaeedfa7</vt:lpwstr>
  </property>
  <property fmtid="{D5CDD505-2E9C-101B-9397-08002B2CF9AE}" pid="9" name="MSIP_Label_e798273d-f5aa-46da-8e10-241f6dcd5f2d_ContentBits">
    <vt:lpwstr>0</vt:lpwstr>
  </property>
  <property fmtid="{D5CDD505-2E9C-101B-9397-08002B2CF9AE}" pid="10" name="x_a">
    <vt:bool>false</vt:bool>
  </property>
  <property fmtid="{D5CDD505-2E9C-101B-9397-08002B2CF9AE}" pid="11" name="x_p">
    <vt:bool>false</vt:bool>
  </property>
  <property fmtid="{D5CDD505-2E9C-101B-9397-08002B2CF9AE}" pid="12" name="x_t">
    <vt:bool>true</vt:bool>
  </property>
  <property fmtid="{D5CDD505-2E9C-101B-9397-08002B2CF9AE}" pid="13" name="MTWinEqns">
    <vt:bool>true</vt:bool>
  </property>
</Properties>
</file>